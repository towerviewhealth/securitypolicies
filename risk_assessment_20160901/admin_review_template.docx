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EF6C0" w14:textId="77777777" w:rsidR="000F72EE" w:rsidRPr="002F18CE" w:rsidRDefault="000F72EE" w:rsidP="000F72EE">
      <w:pPr>
        <w:jc w:val="center"/>
        <w:rPr>
          <w:rFonts w:cstheme="minorHAnsi"/>
          <w:b/>
          <w:sz w:val="24"/>
          <w:szCs w:val="24"/>
        </w:rPr>
      </w:pPr>
      <w:del w:id="0" w:author="Hareesh Ganesan" w:date="2017-01-23T12:08:00Z">
        <w:r w:rsidRPr="002F18CE" w:rsidDel="00804579">
          <w:rPr>
            <w:rFonts w:eastAsia="Times New Roman" w:cs="Times New Roman"/>
            <w:b/>
            <w:caps/>
            <w:noProof/>
            <w:sz w:val="44"/>
          </w:rPr>
          <w:drawing>
            <wp:anchor distT="0" distB="0" distL="114300" distR="114300" simplePos="0" relativeHeight="251658240" behindDoc="0" locked="0" layoutInCell="1" allowOverlap="1" wp14:anchorId="7B087028" wp14:editId="0DC3A080">
              <wp:simplePos x="0" y="0"/>
              <wp:positionH relativeFrom="column">
                <wp:posOffset>-152400</wp:posOffset>
              </wp:positionH>
              <wp:positionV relativeFrom="paragraph">
                <wp:posOffset>0</wp:posOffset>
              </wp:positionV>
              <wp:extent cx="6276975" cy="1047115"/>
              <wp:effectExtent l="0" t="0" r="952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C Graphi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76975" cy="1047115"/>
                      </a:xfrm>
                      <a:prstGeom prst="rect">
                        <a:avLst/>
                      </a:prstGeom>
                    </pic:spPr>
                  </pic:pic>
                </a:graphicData>
              </a:graphic>
              <wp14:sizeRelH relativeFrom="page">
                <wp14:pctWidth>0</wp14:pctWidth>
              </wp14:sizeRelH>
              <wp14:sizeRelV relativeFrom="page">
                <wp14:pctHeight>0</wp14:pctHeight>
              </wp14:sizeRelV>
            </wp:anchor>
          </w:drawing>
        </w:r>
      </w:del>
    </w:p>
    <w:tbl>
      <w:tblPr>
        <w:tblW w:w="5395" w:type="pct"/>
        <w:jc w:val="center"/>
        <w:tblLook w:val="04A0" w:firstRow="1" w:lastRow="0" w:firstColumn="1" w:lastColumn="0" w:noHBand="0" w:noVBand="1"/>
      </w:tblPr>
      <w:tblGrid>
        <w:gridCol w:w="10333"/>
      </w:tblGrid>
      <w:tr w:rsidR="000F72EE" w:rsidRPr="002F18CE" w14:paraId="103C9284" w14:textId="77777777" w:rsidTr="00A75BB9">
        <w:trPr>
          <w:trHeight w:val="1440"/>
          <w:jc w:val="center"/>
        </w:trPr>
        <w:tc>
          <w:tcPr>
            <w:tcW w:w="5000" w:type="pct"/>
            <w:tcBorders>
              <w:bottom w:val="single" w:sz="4" w:space="0" w:color="4F81BD"/>
            </w:tcBorders>
            <w:vAlign w:val="center"/>
          </w:tcPr>
          <w:p w14:paraId="2CED02B0" w14:textId="77777777" w:rsidR="000F72EE" w:rsidRPr="002F18CE" w:rsidRDefault="000F72EE" w:rsidP="000F72EE">
            <w:pPr>
              <w:spacing w:after="0" w:line="240" w:lineRule="auto"/>
              <w:jc w:val="center"/>
              <w:rPr>
                <w:rFonts w:eastAsia="Times New Roman" w:cs="Times New Roman"/>
                <w:b/>
                <w:sz w:val="44"/>
                <w:szCs w:val="80"/>
              </w:rPr>
            </w:pPr>
          </w:p>
          <w:p w14:paraId="1B8CD2BC" w14:textId="77777777" w:rsidR="000F72EE" w:rsidRPr="002F18CE" w:rsidRDefault="00804579" w:rsidP="000F72EE">
            <w:pPr>
              <w:spacing w:after="0" w:line="240" w:lineRule="auto"/>
              <w:jc w:val="center"/>
              <w:rPr>
                <w:rFonts w:eastAsia="Times New Roman" w:cs="Times New Roman"/>
                <w:b/>
                <w:sz w:val="44"/>
                <w:szCs w:val="80"/>
              </w:rPr>
            </w:pPr>
            <w:ins w:id="1" w:author="Hareesh Ganesan" w:date="2017-01-23T12:13:00Z">
              <w:r>
                <w:rPr>
                  <w:rFonts w:eastAsia="Times New Roman" w:cs="Times New Roman"/>
                  <w:b/>
                  <w:noProof/>
                  <w:sz w:val="44"/>
                  <w:szCs w:val="80"/>
                </w:rPr>
                <w:drawing>
                  <wp:inline distT="0" distB="0" distL="0" distR="0" wp14:anchorId="24F10C9E" wp14:editId="4E7DD321">
                    <wp:extent cx="1076325" cy="1076325"/>
                    <wp:effectExtent l="0" t="0" r="0" b="0"/>
                    <wp:docPr id="3" name="Picture 3" descr="Macintosh HD:Users:hareeshganesan:Desktop:TowerView:TowerView Software:Horizon-Splash:src:public:modules:users:img:colo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reeshganesan:Desktop:TowerView:TowerView Software:Horizon-Splash:src:public:modules:users:img:color_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ins>
          </w:p>
          <w:p w14:paraId="047D4400" w14:textId="77777777" w:rsidR="000F72EE" w:rsidRPr="002F18CE" w:rsidDel="00804579" w:rsidRDefault="000F72EE" w:rsidP="000F72EE">
            <w:pPr>
              <w:spacing w:after="0" w:line="240" w:lineRule="auto"/>
              <w:jc w:val="center"/>
              <w:rPr>
                <w:del w:id="2" w:author="Hareesh Ganesan" w:date="2017-01-23T12:10:00Z"/>
                <w:rFonts w:eastAsia="Times New Roman" w:cs="Times New Roman"/>
                <w:b/>
                <w:sz w:val="44"/>
                <w:szCs w:val="80"/>
              </w:rPr>
            </w:pPr>
            <w:del w:id="3" w:author="Hareesh Ganesan" w:date="2017-01-23T12:10:00Z">
              <w:r w:rsidRPr="002F18CE" w:rsidDel="00804579">
                <w:rPr>
                  <w:rFonts w:eastAsia="Times New Roman" w:cs="Times New Roman"/>
                  <w:b/>
                  <w:sz w:val="44"/>
                  <w:szCs w:val="80"/>
                </w:rPr>
                <w:delText xml:space="preserve">U.S. Department of Health and Human Services (HHS) </w:delText>
              </w:r>
            </w:del>
          </w:p>
          <w:p w14:paraId="54A67556" w14:textId="77777777" w:rsidR="000F72EE" w:rsidRPr="002F18CE" w:rsidDel="00804579" w:rsidRDefault="000F72EE" w:rsidP="000F72EE">
            <w:pPr>
              <w:spacing w:after="0" w:line="240" w:lineRule="auto"/>
              <w:jc w:val="center"/>
              <w:rPr>
                <w:del w:id="4" w:author="Hareesh Ganesan" w:date="2017-01-23T12:10:00Z"/>
                <w:rFonts w:eastAsia="Times New Roman" w:cs="Times New Roman"/>
                <w:b/>
                <w:sz w:val="44"/>
                <w:szCs w:val="80"/>
              </w:rPr>
            </w:pPr>
            <w:del w:id="5" w:author="Hareesh Ganesan" w:date="2017-01-23T12:10:00Z">
              <w:r w:rsidRPr="002F18CE" w:rsidDel="00804579">
                <w:rPr>
                  <w:rFonts w:eastAsia="Times New Roman" w:cs="Times New Roman"/>
                  <w:b/>
                  <w:sz w:val="44"/>
                  <w:szCs w:val="80"/>
                </w:rPr>
                <w:delText>The Office of the National Coordinator for Health Information Technology (ONC)</w:delText>
              </w:r>
            </w:del>
          </w:p>
          <w:p w14:paraId="10F04D12" w14:textId="77777777" w:rsidR="000F72EE" w:rsidRPr="002F18CE" w:rsidRDefault="000F72EE" w:rsidP="000F72EE">
            <w:pPr>
              <w:spacing w:after="0" w:line="240" w:lineRule="auto"/>
              <w:jc w:val="center"/>
              <w:rPr>
                <w:rFonts w:eastAsia="Times New Roman" w:cs="Times New Roman"/>
                <w:b/>
                <w:sz w:val="44"/>
                <w:szCs w:val="80"/>
              </w:rPr>
            </w:pPr>
          </w:p>
          <w:p w14:paraId="6DC9636F" w14:textId="77777777" w:rsidR="000F72EE" w:rsidRPr="002F18CE" w:rsidRDefault="000F72EE" w:rsidP="000F72EE">
            <w:pPr>
              <w:spacing w:after="0" w:line="240" w:lineRule="auto"/>
              <w:jc w:val="center"/>
              <w:rPr>
                <w:rFonts w:eastAsia="Times New Roman" w:cs="Times New Roman"/>
                <w:b/>
                <w:sz w:val="44"/>
                <w:szCs w:val="80"/>
              </w:rPr>
            </w:pPr>
            <w:r w:rsidRPr="002F18CE">
              <w:rPr>
                <w:rFonts w:eastAsia="Times New Roman" w:cs="Times New Roman"/>
                <w:b/>
                <w:sz w:val="44"/>
                <w:szCs w:val="80"/>
              </w:rPr>
              <w:t>Security Risk Assessment</w:t>
            </w:r>
            <w:r w:rsidR="00C111AC" w:rsidRPr="002F18CE">
              <w:rPr>
                <w:rFonts w:eastAsia="Times New Roman" w:cs="Times New Roman"/>
                <w:b/>
                <w:sz w:val="44"/>
                <w:szCs w:val="80"/>
              </w:rPr>
              <w:t xml:space="preserve"> </w:t>
            </w:r>
            <w:del w:id="6" w:author="Hareesh Ganesan" w:date="2017-01-23T12:12:00Z">
              <w:r w:rsidR="00C111AC" w:rsidRPr="002F18CE" w:rsidDel="00804579">
                <w:rPr>
                  <w:rFonts w:eastAsia="Times New Roman" w:cs="Times New Roman"/>
                  <w:b/>
                  <w:sz w:val="44"/>
                  <w:szCs w:val="80"/>
                </w:rPr>
                <w:delText>(SRA)</w:delText>
              </w:r>
              <w:r w:rsidRPr="002F18CE" w:rsidDel="00804579">
                <w:rPr>
                  <w:rFonts w:eastAsia="Times New Roman" w:cs="Times New Roman"/>
                  <w:b/>
                  <w:sz w:val="44"/>
                  <w:szCs w:val="80"/>
                </w:rPr>
                <w:delText xml:space="preserve"> Tool </w:delText>
              </w:r>
            </w:del>
          </w:p>
          <w:p w14:paraId="61F8867E" w14:textId="77777777" w:rsidR="000F72EE" w:rsidRPr="002F18CE" w:rsidRDefault="000F72EE" w:rsidP="000F72EE">
            <w:pPr>
              <w:spacing w:after="0" w:line="240" w:lineRule="auto"/>
              <w:jc w:val="center"/>
              <w:rPr>
                <w:rFonts w:eastAsia="Times New Roman" w:cs="Times New Roman"/>
                <w:b/>
                <w:sz w:val="44"/>
                <w:szCs w:val="80"/>
              </w:rPr>
            </w:pPr>
            <w:r w:rsidRPr="002F18CE">
              <w:rPr>
                <w:rFonts w:eastAsia="Times New Roman" w:cs="Times New Roman"/>
                <w:b/>
                <w:sz w:val="44"/>
                <w:szCs w:val="80"/>
              </w:rPr>
              <w:t>Administrative Safeguards</w:t>
            </w:r>
            <w:r w:rsidR="004E1F9F" w:rsidRPr="002F18CE">
              <w:rPr>
                <w:rFonts w:eastAsia="Times New Roman" w:cs="Times New Roman"/>
                <w:b/>
                <w:sz w:val="44"/>
                <w:szCs w:val="80"/>
              </w:rPr>
              <w:t xml:space="preserve"> Content</w:t>
            </w:r>
          </w:p>
          <w:p w14:paraId="164C82A4" w14:textId="77777777" w:rsidR="000F72EE" w:rsidRPr="002F18CE" w:rsidRDefault="000F72EE" w:rsidP="000F72EE">
            <w:pPr>
              <w:spacing w:after="0" w:line="240" w:lineRule="auto"/>
              <w:rPr>
                <w:rFonts w:eastAsia="Times New Roman" w:cs="Times New Roman"/>
                <w:b/>
                <w:sz w:val="44"/>
                <w:szCs w:val="80"/>
              </w:rPr>
            </w:pPr>
          </w:p>
        </w:tc>
      </w:tr>
      <w:tr w:rsidR="000F72EE" w:rsidRPr="002F18CE" w14:paraId="3AD011D8" w14:textId="77777777" w:rsidTr="00A75BB9">
        <w:trPr>
          <w:trHeight w:val="360"/>
          <w:jc w:val="center"/>
        </w:trPr>
        <w:tc>
          <w:tcPr>
            <w:tcW w:w="5000" w:type="pct"/>
            <w:vAlign w:val="center"/>
          </w:tcPr>
          <w:p w14:paraId="7ECD899F" w14:textId="77777777" w:rsidR="000F72EE" w:rsidRPr="002F18CE" w:rsidRDefault="000F72EE" w:rsidP="000F72EE">
            <w:pPr>
              <w:spacing w:after="0" w:line="240" w:lineRule="auto"/>
              <w:jc w:val="center"/>
              <w:rPr>
                <w:rFonts w:eastAsiaTheme="minorEastAsia"/>
                <w:b/>
                <w:bCs/>
              </w:rPr>
            </w:pPr>
          </w:p>
          <w:p w14:paraId="2E259764" w14:textId="77777777" w:rsidR="000F72EE" w:rsidRPr="002F18CE" w:rsidRDefault="000F72EE" w:rsidP="000F72EE">
            <w:pPr>
              <w:spacing w:after="0" w:line="240" w:lineRule="auto"/>
              <w:jc w:val="center"/>
              <w:rPr>
                <w:rFonts w:eastAsiaTheme="minorEastAsia"/>
                <w:b/>
                <w:bCs/>
              </w:rPr>
            </w:pPr>
            <w:r w:rsidRPr="002F18CE">
              <w:rPr>
                <w:rFonts w:eastAsiaTheme="minorEastAsia"/>
                <w:b/>
                <w:bCs/>
              </w:rPr>
              <w:t xml:space="preserve">Version Date: </w:t>
            </w:r>
            <w:r w:rsidR="002F18CE" w:rsidRPr="002F18CE">
              <w:rPr>
                <w:rFonts w:eastAsiaTheme="minorEastAsia"/>
                <w:b/>
                <w:bCs/>
              </w:rPr>
              <w:t xml:space="preserve">September </w:t>
            </w:r>
            <w:r w:rsidRPr="002F18CE">
              <w:rPr>
                <w:rFonts w:eastAsiaTheme="minorEastAsia"/>
                <w:b/>
                <w:bCs/>
              </w:rPr>
              <w:t>201</w:t>
            </w:r>
            <w:r w:rsidR="004B6884" w:rsidRPr="002F18CE">
              <w:rPr>
                <w:rFonts w:eastAsiaTheme="minorEastAsia"/>
                <w:b/>
                <w:bCs/>
              </w:rPr>
              <w:t>6</w:t>
            </w:r>
          </w:p>
          <w:p w14:paraId="732DB044" w14:textId="77777777" w:rsidR="000F72EE" w:rsidRPr="002F18CE" w:rsidRDefault="000F72EE" w:rsidP="000F72EE">
            <w:pPr>
              <w:spacing w:after="0" w:line="240" w:lineRule="auto"/>
              <w:jc w:val="center"/>
              <w:rPr>
                <w:rFonts w:eastAsiaTheme="minorEastAsia"/>
                <w:b/>
                <w:bCs/>
              </w:rPr>
            </w:pPr>
          </w:p>
        </w:tc>
      </w:tr>
      <w:tr w:rsidR="000F72EE" w:rsidRPr="002F18CE" w14:paraId="616FAB48" w14:textId="77777777" w:rsidTr="00A75BB9">
        <w:trPr>
          <w:trHeight w:val="360"/>
          <w:jc w:val="center"/>
        </w:trPr>
        <w:tc>
          <w:tcPr>
            <w:tcW w:w="5000" w:type="pct"/>
            <w:vAlign w:val="center"/>
          </w:tcPr>
          <w:p w14:paraId="5B497019" w14:textId="77777777" w:rsidR="000F72EE" w:rsidRPr="002F18CE" w:rsidRDefault="000F72EE" w:rsidP="000F72EE">
            <w:pPr>
              <w:spacing w:after="0" w:line="240" w:lineRule="auto"/>
              <w:jc w:val="center"/>
              <w:rPr>
                <w:rFonts w:eastAsiaTheme="minorEastAsia"/>
                <w:bCs/>
              </w:rPr>
            </w:pPr>
          </w:p>
          <w:p w14:paraId="2B5E46C0" w14:textId="77777777" w:rsidR="000F72EE" w:rsidRPr="002F18CE" w:rsidRDefault="000F72EE" w:rsidP="000F72EE">
            <w:pPr>
              <w:spacing w:after="0" w:line="240" w:lineRule="auto"/>
              <w:jc w:val="center"/>
              <w:rPr>
                <w:rFonts w:eastAsiaTheme="minorEastAsia"/>
                <w:bCs/>
              </w:rPr>
            </w:pPr>
          </w:p>
          <w:p w14:paraId="5ACCFB28" w14:textId="77777777" w:rsidR="000F72EE" w:rsidRDefault="00EC1680" w:rsidP="000F72EE">
            <w:pPr>
              <w:spacing w:after="0" w:line="240" w:lineRule="auto"/>
              <w:jc w:val="center"/>
              <w:rPr>
                <w:ins w:id="7" w:author="Hareesh Ganesan" w:date="2017-01-23T12:14:00Z"/>
                <w:rFonts w:eastAsiaTheme="minorEastAsia"/>
                <w:bCs/>
              </w:rPr>
            </w:pPr>
            <w:ins w:id="8" w:author="Hareesh Ganesan" w:date="2017-01-23T12:14:00Z">
              <w:r>
                <w:rPr>
                  <w:rFonts w:eastAsiaTheme="minorEastAsia"/>
                  <w:bCs/>
                </w:rPr>
                <w:t>Risk Assessment Report Author: ________________________________________</w:t>
              </w:r>
            </w:ins>
          </w:p>
          <w:p w14:paraId="04CC0B58" w14:textId="77777777" w:rsidR="00EC1680" w:rsidRDefault="00EC1680" w:rsidP="000F72EE">
            <w:pPr>
              <w:spacing w:after="0" w:line="240" w:lineRule="auto"/>
              <w:jc w:val="center"/>
              <w:rPr>
                <w:ins w:id="9" w:author="Hareesh Ganesan" w:date="2017-01-23T12:14:00Z"/>
                <w:rFonts w:eastAsiaTheme="minorEastAsia"/>
                <w:bCs/>
              </w:rPr>
            </w:pPr>
          </w:p>
          <w:p w14:paraId="22DBF255" w14:textId="77777777" w:rsidR="00EC1680" w:rsidRDefault="00EC1680" w:rsidP="000F72EE">
            <w:pPr>
              <w:spacing w:after="0" w:line="240" w:lineRule="auto"/>
              <w:jc w:val="center"/>
              <w:rPr>
                <w:ins w:id="10" w:author="Hareesh Ganesan" w:date="2017-01-23T12:14:00Z"/>
                <w:rFonts w:eastAsiaTheme="minorEastAsia"/>
                <w:bCs/>
              </w:rPr>
            </w:pPr>
          </w:p>
          <w:p w14:paraId="6AEC65AB" w14:textId="77777777" w:rsidR="00EC1680" w:rsidRDefault="00EC1680" w:rsidP="00EC1680">
            <w:pPr>
              <w:spacing w:after="0" w:line="240" w:lineRule="auto"/>
              <w:jc w:val="center"/>
              <w:rPr>
                <w:ins w:id="11" w:author="Hareesh Ganesan" w:date="2017-01-23T12:14:00Z"/>
                <w:rFonts w:eastAsiaTheme="minorEastAsia"/>
                <w:bCs/>
              </w:rPr>
              <w:pPrChange w:id="12" w:author="Hareesh Ganesan" w:date="2017-01-23T12:14:00Z">
                <w:pPr>
                  <w:spacing w:after="0" w:line="240" w:lineRule="auto"/>
                  <w:jc w:val="center"/>
                </w:pPr>
              </w:pPrChange>
            </w:pPr>
            <w:ins w:id="13" w:author="Hareesh Ganesan" w:date="2017-01-23T12:14:00Z">
              <w:r>
                <w:rPr>
                  <w:rFonts w:eastAsiaTheme="minorEastAsia"/>
                  <w:bCs/>
                </w:rPr>
                <w:t xml:space="preserve">Reviewed </w:t>
              </w:r>
              <w:proofErr w:type="gramStart"/>
              <w:r>
                <w:rPr>
                  <w:rFonts w:eastAsiaTheme="minorEastAsia"/>
                  <w:bCs/>
                </w:rPr>
                <w:t>by :</w:t>
              </w:r>
              <w:proofErr w:type="gramEnd"/>
              <w:r>
                <w:rPr>
                  <w:rFonts w:eastAsiaTheme="minorEastAsia"/>
                  <w:bCs/>
                </w:rPr>
                <w:t xml:space="preserve"> ___________________________________________________</w:t>
              </w:r>
            </w:ins>
          </w:p>
          <w:p w14:paraId="0A053335" w14:textId="77777777" w:rsidR="00EC1680" w:rsidRDefault="00EC1680" w:rsidP="00EC1680">
            <w:pPr>
              <w:spacing w:after="0" w:line="240" w:lineRule="auto"/>
              <w:jc w:val="center"/>
              <w:rPr>
                <w:ins w:id="14" w:author="Hareesh Ganesan" w:date="2017-01-23T12:15:00Z"/>
                <w:rFonts w:eastAsiaTheme="minorEastAsia"/>
                <w:bCs/>
              </w:rPr>
              <w:pPrChange w:id="15" w:author="Hareesh Ganesan" w:date="2017-01-23T12:14:00Z">
                <w:pPr>
                  <w:spacing w:after="0" w:line="240" w:lineRule="auto"/>
                  <w:jc w:val="center"/>
                </w:pPr>
              </w:pPrChange>
            </w:pPr>
          </w:p>
          <w:p w14:paraId="048A22E4" w14:textId="77777777" w:rsidR="00EC1680" w:rsidRDefault="00EC1680" w:rsidP="00EC1680">
            <w:pPr>
              <w:spacing w:after="0" w:line="240" w:lineRule="auto"/>
              <w:jc w:val="center"/>
              <w:rPr>
                <w:ins w:id="16" w:author="Hareesh Ganesan" w:date="2017-01-23T12:14:00Z"/>
                <w:rFonts w:eastAsiaTheme="minorEastAsia"/>
                <w:bCs/>
              </w:rPr>
              <w:pPrChange w:id="17" w:author="Hareesh Ganesan" w:date="2017-01-23T12:14:00Z">
                <w:pPr>
                  <w:spacing w:after="0" w:line="240" w:lineRule="auto"/>
                  <w:jc w:val="center"/>
                </w:pPr>
              </w:pPrChange>
            </w:pPr>
            <w:ins w:id="18" w:author="Hareesh Ganesan" w:date="2017-01-23T12:15:00Z">
              <w:r>
                <w:rPr>
                  <w:rFonts w:eastAsiaTheme="minorEastAsia"/>
                  <w:bCs/>
                </w:rPr>
                <w:t>Position: ______________________</w:t>
              </w:r>
            </w:ins>
          </w:p>
          <w:p w14:paraId="426945DE" w14:textId="77777777" w:rsidR="00EC1680" w:rsidRDefault="00EC1680" w:rsidP="00EC1680">
            <w:pPr>
              <w:spacing w:after="0" w:line="240" w:lineRule="auto"/>
              <w:jc w:val="center"/>
              <w:rPr>
                <w:ins w:id="19" w:author="Hareesh Ganesan" w:date="2017-01-23T12:15:00Z"/>
                <w:rFonts w:eastAsiaTheme="minorEastAsia"/>
                <w:bCs/>
              </w:rPr>
              <w:pPrChange w:id="20" w:author="Hareesh Ganesan" w:date="2017-01-23T12:14:00Z">
                <w:pPr>
                  <w:spacing w:after="0" w:line="240" w:lineRule="auto"/>
                  <w:jc w:val="center"/>
                </w:pPr>
              </w:pPrChange>
            </w:pPr>
          </w:p>
          <w:p w14:paraId="5BAA2299" w14:textId="77777777" w:rsidR="00EC1680" w:rsidRDefault="00EC1680" w:rsidP="00EC1680">
            <w:pPr>
              <w:spacing w:after="0" w:line="240" w:lineRule="auto"/>
              <w:jc w:val="center"/>
              <w:rPr>
                <w:ins w:id="21" w:author="Hareesh Ganesan" w:date="2017-01-23T12:15:00Z"/>
                <w:rFonts w:eastAsiaTheme="minorEastAsia"/>
                <w:bCs/>
              </w:rPr>
              <w:pPrChange w:id="22" w:author="Hareesh Ganesan" w:date="2017-01-23T12:14:00Z">
                <w:pPr>
                  <w:spacing w:after="0" w:line="240" w:lineRule="auto"/>
                  <w:jc w:val="center"/>
                </w:pPr>
              </w:pPrChange>
            </w:pPr>
          </w:p>
          <w:p w14:paraId="28FE3654" w14:textId="77777777" w:rsidR="00EC1680" w:rsidRPr="002F18CE" w:rsidRDefault="00EC1680" w:rsidP="00EC1680">
            <w:pPr>
              <w:spacing w:after="0" w:line="240" w:lineRule="auto"/>
              <w:jc w:val="center"/>
              <w:rPr>
                <w:rFonts w:eastAsiaTheme="minorEastAsia"/>
                <w:bCs/>
              </w:rPr>
              <w:pPrChange w:id="23" w:author="Hareesh Ganesan" w:date="2017-01-23T12:14:00Z">
                <w:pPr>
                  <w:spacing w:after="0" w:line="240" w:lineRule="auto"/>
                  <w:jc w:val="center"/>
                </w:pPr>
              </w:pPrChange>
            </w:pPr>
            <w:ins w:id="24" w:author="Hareesh Ganesan" w:date="2017-01-23T12:14:00Z">
              <w:r>
                <w:rPr>
                  <w:rFonts w:eastAsiaTheme="minorEastAsia"/>
                  <w:bCs/>
                </w:rPr>
                <w:t>Date: ___________________</w:t>
              </w:r>
            </w:ins>
          </w:p>
          <w:p w14:paraId="3B76F9D3" w14:textId="77777777" w:rsidR="000F72EE" w:rsidRPr="002F18CE" w:rsidRDefault="000F72EE" w:rsidP="000F72EE">
            <w:pPr>
              <w:spacing w:after="0" w:line="240" w:lineRule="auto"/>
              <w:rPr>
                <w:rFonts w:eastAsiaTheme="minorEastAsia"/>
                <w:bCs/>
              </w:rPr>
            </w:pPr>
          </w:p>
          <w:p w14:paraId="5E5AEE2A" w14:textId="77777777" w:rsidR="000F72EE" w:rsidRPr="002F18CE" w:rsidRDefault="000F72EE" w:rsidP="000F72EE">
            <w:pPr>
              <w:spacing w:after="0" w:line="240" w:lineRule="auto"/>
              <w:rPr>
                <w:rFonts w:eastAsiaTheme="minorEastAsia"/>
                <w:bCs/>
              </w:rPr>
            </w:pPr>
          </w:p>
        </w:tc>
      </w:tr>
      <w:tr w:rsidR="000F72EE" w:rsidRPr="002F18CE" w14:paraId="5B940EFA" w14:textId="77777777" w:rsidTr="00A75BB9">
        <w:trPr>
          <w:trHeight w:val="369"/>
          <w:jc w:val="center"/>
        </w:trPr>
        <w:tc>
          <w:tcPr>
            <w:tcW w:w="5000" w:type="pct"/>
            <w:vAlign w:val="center"/>
          </w:tcPr>
          <w:p w14:paraId="140AC3D3" w14:textId="77777777" w:rsidR="000F72EE" w:rsidRPr="002F18CE" w:rsidRDefault="000F72EE" w:rsidP="000F72EE">
            <w:pPr>
              <w:spacing w:after="0" w:line="240" w:lineRule="auto"/>
              <w:rPr>
                <w:rFonts w:eastAsiaTheme="majorEastAsia" w:cstheme="minorHAnsi"/>
                <w:b/>
              </w:rPr>
            </w:pPr>
          </w:p>
          <w:p w14:paraId="7C0720E2" w14:textId="77777777" w:rsidR="000F72EE" w:rsidRPr="002F18CE" w:rsidRDefault="000F72EE" w:rsidP="000F72EE">
            <w:pPr>
              <w:spacing w:after="0" w:line="240" w:lineRule="auto"/>
              <w:rPr>
                <w:rFonts w:eastAsiaTheme="majorEastAsia" w:cstheme="minorHAnsi"/>
                <w:b/>
              </w:rPr>
            </w:pPr>
          </w:p>
          <w:p w14:paraId="388576E3" w14:textId="77777777" w:rsidR="000F72EE" w:rsidRPr="002F18CE" w:rsidRDefault="000F72EE" w:rsidP="000F72EE">
            <w:pPr>
              <w:spacing w:after="0" w:line="240" w:lineRule="auto"/>
              <w:rPr>
                <w:rFonts w:eastAsiaTheme="majorEastAsia" w:cs="Times New Roman"/>
                <w:b/>
                <w:sz w:val="20"/>
              </w:rPr>
            </w:pPr>
          </w:p>
          <w:p w14:paraId="732EB4CF" w14:textId="77777777" w:rsidR="000F72EE" w:rsidRPr="002F18CE" w:rsidRDefault="000F72EE" w:rsidP="000F72EE">
            <w:pPr>
              <w:spacing w:after="0" w:line="240" w:lineRule="auto"/>
              <w:jc w:val="center"/>
              <w:rPr>
                <w:rFonts w:eastAsiaTheme="majorEastAsia" w:cs="Times New Roman"/>
                <w:b/>
                <w:sz w:val="20"/>
              </w:rPr>
            </w:pPr>
          </w:p>
          <w:p w14:paraId="61DB5AF0" w14:textId="77777777" w:rsidR="000F72EE" w:rsidRPr="002F18CE" w:rsidRDefault="000F72EE" w:rsidP="000F72EE">
            <w:pPr>
              <w:spacing w:after="0" w:line="240" w:lineRule="auto"/>
              <w:jc w:val="center"/>
              <w:rPr>
                <w:rFonts w:eastAsiaTheme="majorEastAsia" w:cs="Times New Roman"/>
                <w:b/>
                <w:sz w:val="20"/>
              </w:rPr>
            </w:pPr>
            <w:r w:rsidRPr="002F18CE">
              <w:rPr>
                <w:rFonts w:eastAsiaTheme="majorEastAsia" w:cs="Times New Roman"/>
                <w:b/>
                <w:sz w:val="20"/>
              </w:rPr>
              <w:t>DISCLAIMER</w:t>
            </w:r>
          </w:p>
          <w:p w14:paraId="373C9F33" w14:textId="77777777" w:rsidR="000F72EE" w:rsidRPr="002F18CE" w:rsidRDefault="000F72EE" w:rsidP="000F72EE">
            <w:pPr>
              <w:spacing w:after="0" w:line="240" w:lineRule="auto"/>
              <w:jc w:val="both"/>
              <w:rPr>
                <w:rFonts w:eastAsiaTheme="minorEastAsia"/>
                <w:bCs/>
                <w:sz w:val="16"/>
                <w:szCs w:val="16"/>
              </w:rPr>
            </w:pPr>
            <w:del w:id="25" w:author="Hareesh Ganesan" w:date="2017-01-23T12:08:00Z">
              <w:r w:rsidRPr="002F18CE" w:rsidDel="00804579">
                <w:rPr>
                  <w:rFonts w:eastAsiaTheme="minorEastAsia"/>
                  <w:bCs/>
                  <w:sz w:val="16"/>
                  <w:szCs w:val="16"/>
                </w:rPr>
                <w:delText xml:space="preserve">The Security Risk Assessment Tool at HealthIT.gov is provided for informational purposes only.  Use of this tool is neither required by nor guarantees compliance with </w:delText>
              </w:r>
              <w:r w:rsidR="00C440CD" w:rsidRPr="002F18CE" w:rsidDel="00804579">
                <w:rPr>
                  <w:rFonts w:eastAsiaTheme="minorEastAsia"/>
                  <w:bCs/>
                  <w:sz w:val="16"/>
                  <w:szCs w:val="16"/>
                </w:rPr>
                <w:delText>Federal</w:delText>
              </w:r>
              <w:r w:rsidRPr="002F18CE" w:rsidDel="00804579">
                <w:rPr>
                  <w:rFonts w:eastAsiaTheme="minorEastAsia"/>
                  <w:bCs/>
                  <w:sz w:val="16"/>
                  <w:szCs w:val="16"/>
                </w:rPr>
                <w:delText xml:space="preserve">, </w:delText>
              </w:r>
              <w:r w:rsidR="00C440CD" w:rsidRPr="002F18CE" w:rsidDel="00804579">
                <w:rPr>
                  <w:rFonts w:eastAsiaTheme="minorEastAsia"/>
                  <w:bCs/>
                  <w:sz w:val="16"/>
                  <w:szCs w:val="16"/>
                </w:rPr>
                <w:delText>S</w:delText>
              </w:r>
              <w:r w:rsidRPr="002F18CE" w:rsidDel="00804579">
                <w:rPr>
                  <w:rFonts w:eastAsiaTheme="minorEastAsia"/>
                  <w:bCs/>
                  <w:sz w:val="16"/>
                  <w:szCs w:val="16"/>
                </w:rPr>
                <w:delText>tate</w:delText>
              </w:r>
              <w:r w:rsidR="00C440CD" w:rsidRPr="002F18CE" w:rsidDel="00804579">
                <w:rPr>
                  <w:rFonts w:eastAsiaTheme="minorEastAsia"/>
                  <w:bCs/>
                  <w:sz w:val="16"/>
                  <w:szCs w:val="16"/>
                </w:rPr>
                <w:delText>,</w:delText>
              </w:r>
              <w:r w:rsidRPr="002F18CE" w:rsidDel="00804579">
                <w:rPr>
                  <w:rFonts w:eastAsiaTheme="minorEastAsia"/>
                  <w:bCs/>
                  <w:sz w:val="16"/>
                  <w:szCs w:val="16"/>
                </w:rPr>
                <w:delText xml:space="preserve"> or local laws. Please note that the information presented may not be applicable or appropriate for all health care providers and professionals. The Security Risk Assessment Tool is not intended to be an exhaustive or definitive source on safeguarding health information from privacy and security risks. For more information about the HIPAA Privacy and Security Rules, please visit the HHS Office for Civil Rights</w:delText>
              </w:r>
              <w:r w:rsidR="00C2189C" w:rsidRPr="002F18CE" w:rsidDel="00804579">
                <w:rPr>
                  <w:rFonts w:eastAsiaTheme="minorEastAsia"/>
                  <w:bCs/>
                  <w:sz w:val="16"/>
                  <w:szCs w:val="16"/>
                </w:rPr>
                <w:delText xml:space="preserve"> (OCR)</w:delText>
              </w:r>
              <w:r w:rsidRPr="002F18CE" w:rsidDel="00804579">
                <w:rPr>
                  <w:rFonts w:eastAsiaTheme="minorEastAsia"/>
                  <w:bCs/>
                  <w:sz w:val="16"/>
                  <w:szCs w:val="16"/>
                </w:rPr>
                <w:delText xml:space="preserve"> Health Information Privacy website at: </w:delText>
              </w:r>
              <w:r w:rsidR="007678C1" w:rsidDel="00804579">
                <w:fldChar w:fldCharType="begin"/>
              </w:r>
              <w:r w:rsidR="007678C1" w:rsidDel="00804579">
                <w:delInstrText xml:space="preserve"> HYPERLINK "http://www.hhs.gov/ocr/privacy/hipaa/understanding/index.html" </w:delInstrText>
              </w:r>
              <w:r w:rsidR="007678C1" w:rsidDel="00804579">
                <w:fldChar w:fldCharType="separate"/>
              </w:r>
              <w:r w:rsidRPr="002F18CE" w:rsidDel="00804579">
                <w:rPr>
                  <w:rFonts w:eastAsiaTheme="minorEastAsia"/>
                  <w:bCs/>
                  <w:color w:val="0000FF" w:themeColor="hyperlink"/>
                  <w:sz w:val="16"/>
                  <w:szCs w:val="16"/>
                  <w:u w:val="single"/>
                </w:rPr>
                <w:delText>www.hhs.gov/ocr/privacy/hipaa/understanding/index.html</w:delText>
              </w:r>
              <w:r w:rsidR="007678C1" w:rsidDel="00804579">
                <w:rPr>
                  <w:rFonts w:eastAsiaTheme="minorEastAsia"/>
                  <w:bCs/>
                  <w:color w:val="0000FF" w:themeColor="hyperlink"/>
                  <w:sz w:val="16"/>
                  <w:szCs w:val="16"/>
                  <w:u w:val="single"/>
                </w:rPr>
                <w:fldChar w:fldCharType="end"/>
              </w:r>
              <w:r w:rsidRPr="002F18CE" w:rsidDel="00804579">
                <w:rPr>
                  <w:rFonts w:eastAsiaTheme="minorEastAsia"/>
                  <w:bCs/>
                  <w:sz w:val="16"/>
                  <w:szCs w:val="16"/>
                </w:rPr>
                <w:delText xml:space="preserve"> </w:delText>
              </w:r>
            </w:del>
            <w:ins w:id="26" w:author="Hareesh Ganesan" w:date="2017-01-23T12:08:00Z">
              <w:r w:rsidR="00804579">
                <w:rPr>
                  <w:rFonts w:eastAsiaTheme="minorEastAsia"/>
                  <w:bCs/>
                  <w:sz w:val="16"/>
                  <w:szCs w:val="16"/>
                </w:rPr>
                <w:t>This risk assessment tool was developed on the basis of the HHS Security Risk Assessment Tool, versioned 9/16. This tool is used to verify that risk assessments are completed using up-to-date standards</w:t>
              </w:r>
            </w:ins>
            <w:ins w:id="27" w:author="Hareesh Ganesan" w:date="2017-01-23T12:10:00Z">
              <w:r w:rsidR="00804579">
                <w:rPr>
                  <w:rFonts w:eastAsiaTheme="minorEastAsia"/>
                  <w:bCs/>
                  <w:sz w:val="16"/>
                  <w:szCs w:val="16"/>
                </w:rPr>
                <w:t xml:space="preserve"> for the HIPAA security rule as well as information technology best practices.</w:t>
              </w:r>
            </w:ins>
            <w:ins w:id="28" w:author="Hareesh Ganesan" w:date="2017-01-23T12:08:00Z">
              <w:r w:rsidR="00804579">
                <w:rPr>
                  <w:rFonts w:eastAsiaTheme="minorEastAsia"/>
                  <w:bCs/>
                  <w:sz w:val="16"/>
                  <w:szCs w:val="16"/>
                </w:rPr>
                <w:t xml:space="preserve"> </w:t>
              </w:r>
            </w:ins>
          </w:p>
          <w:p w14:paraId="2BB44497" w14:textId="77777777" w:rsidR="000F72EE" w:rsidRPr="002F18CE" w:rsidRDefault="000F72EE" w:rsidP="000F72EE">
            <w:pPr>
              <w:spacing w:after="0" w:line="240" w:lineRule="auto"/>
              <w:jc w:val="both"/>
              <w:rPr>
                <w:rFonts w:eastAsiaTheme="minorEastAsia"/>
                <w:bCs/>
                <w:sz w:val="18"/>
                <w:szCs w:val="20"/>
              </w:rPr>
            </w:pPr>
          </w:p>
          <w:p w14:paraId="3DB81F42" w14:textId="77777777" w:rsidR="000F72EE" w:rsidRPr="002F18CE" w:rsidRDefault="000F72EE" w:rsidP="00C440CD">
            <w:pPr>
              <w:spacing w:after="0" w:line="240" w:lineRule="auto"/>
              <w:jc w:val="both"/>
              <w:rPr>
                <w:rFonts w:eastAsiaTheme="minorEastAsia"/>
                <w:bCs/>
                <w:sz w:val="18"/>
                <w:szCs w:val="20"/>
              </w:rPr>
            </w:pPr>
            <w:r w:rsidRPr="002F18CE">
              <w:rPr>
                <w:rFonts w:eastAsiaTheme="minorEastAsia"/>
                <w:bCs/>
                <w:sz w:val="16"/>
                <w:szCs w:val="20"/>
              </w:rPr>
              <w:t>NOTE: The NIST Standards provided in this tool are for informational purposes only as they may reflect current best practices in information technology and are not required for compliance with the HIPAA Security Rule’s requirements for risk assessment and risk management.  This tool is not intended to serve as legal advice or as recommendations based on a provider or professional’s specific circumstances. We encourage providers and professionals to seek expert advice when evaluating the use of this tool.</w:t>
            </w:r>
          </w:p>
        </w:tc>
      </w:tr>
    </w:tbl>
    <w:p w14:paraId="5A0F6B27" w14:textId="77777777" w:rsidR="000F72EE" w:rsidRPr="002F18CE" w:rsidRDefault="000F72EE">
      <w:pPr>
        <w:rPr>
          <w:rFonts w:cstheme="minorHAnsi"/>
          <w:b/>
          <w:sz w:val="24"/>
          <w:szCs w:val="24"/>
        </w:rPr>
      </w:pPr>
    </w:p>
    <w:sdt>
      <w:sdtPr>
        <w:rPr>
          <w:rFonts w:eastAsiaTheme="minorHAnsi" w:cstheme="minorBidi"/>
          <w:sz w:val="22"/>
          <w:szCs w:val="22"/>
        </w:rPr>
        <w:id w:val="-1582138167"/>
        <w:docPartObj>
          <w:docPartGallery w:val="Table of Contents"/>
          <w:docPartUnique/>
        </w:docPartObj>
      </w:sdtPr>
      <w:sdtEndPr>
        <w:rPr>
          <w:b/>
          <w:bCs/>
          <w:noProof/>
        </w:rPr>
      </w:sdtEndPr>
      <w:sdtContent>
        <w:p w14:paraId="1C8EAB4F" w14:textId="77777777" w:rsidR="000F72EE" w:rsidRPr="002F18CE" w:rsidRDefault="000F72EE">
          <w:pPr>
            <w:pStyle w:val="TOCHeading"/>
            <w:rPr>
              <w:b/>
              <w:sz w:val="32"/>
            </w:rPr>
          </w:pPr>
          <w:r w:rsidRPr="002F18CE">
            <w:rPr>
              <w:b/>
              <w:sz w:val="32"/>
            </w:rPr>
            <w:t>Contents</w:t>
          </w:r>
        </w:p>
        <w:p w14:paraId="284EBE02" w14:textId="77777777" w:rsidR="008D1E7D" w:rsidRPr="002F18CE" w:rsidRDefault="008D1E7D">
          <w:pPr>
            <w:pStyle w:val="TOC1"/>
            <w:tabs>
              <w:tab w:val="right" w:leader="dot" w:pos="9350"/>
            </w:tabs>
          </w:pPr>
        </w:p>
        <w:p w14:paraId="6FDC1110" w14:textId="77777777" w:rsidR="00E32251" w:rsidRPr="002F18CE" w:rsidRDefault="000F72EE">
          <w:pPr>
            <w:pStyle w:val="TOC1"/>
            <w:tabs>
              <w:tab w:val="right" w:leader="dot" w:pos="9350"/>
            </w:tabs>
            <w:rPr>
              <w:rFonts w:eastAsiaTheme="minorEastAsia"/>
              <w:noProof/>
            </w:rPr>
          </w:pPr>
          <w:r w:rsidRPr="002F18CE">
            <w:fldChar w:fldCharType="begin"/>
          </w:r>
          <w:r w:rsidRPr="002F18CE">
            <w:instrText xml:space="preserve"> TOC \o "1-3" \h \z \u </w:instrText>
          </w:r>
          <w:r w:rsidRPr="002F18CE">
            <w:fldChar w:fldCharType="separate"/>
          </w:r>
          <w:hyperlink w:anchor="_Toc459304801" w:history="1">
            <w:r w:rsidR="00E32251" w:rsidRPr="002F18CE">
              <w:rPr>
                <w:rStyle w:val="Hyperlink"/>
                <w:b/>
                <w:bCs/>
                <w:noProof/>
              </w:rPr>
              <w:t>Acronym Index</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_Toc459304801 \h </w:instrText>
            </w:r>
            <w:r w:rsidR="00E32251" w:rsidRPr="002F18CE">
              <w:rPr>
                <w:noProof/>
                <w:webHidden/>
              </w:rPr>
            </w:r>
            <w:r w:rsidR="00E32251" w:rsidRPr="002F18CE">
              <w:rPr>
                <w:noProof/>
                <w:webHidden/>
              </w:rPr>
              <w:fldChar w:fldCharType="separate"/>
            </w:r>
            <w:r w:rsidR="00ED2170" w:rsidRPr="002F18CE">
              <w:rPr>
                <w:noProof/>
                <w:webHidden/>
              </w:rPr>
              <w:t>viii</w:t>
            </w:r>
            <w:r w:rsidR="00E32251" w:rsidRPr="002F18CE">
              <w:rPr>
                <w:noProof/>
                <w:webHidden/>
              </w:rPr>
              <w:fldChar w:fldCharType="end"/>
            </w:r>
          </w:hyperlink>
        </w:p>
        <w:p w14:paraId="688797CF" w14:textId="77777777" w:rsidR="00E32251" w:rsidRPr="002F18CE" w:rsidRDefault="007678C1">
          <w:pPr>
            <w:pStyle w:val="TOC1"/>
            <w:tabs>
              <w:tab w:val="right" w:leader="dot" w:pos="9350"/>
            </w:tabs>
            <w:rPr>
              <w:rFonts w:eastAsiaTheme="minorEastAsia"/>
              <w:noProof/>
            </w:rPr>
          </w:pPr>
          <w:hyperlink w:anchor="_Toc459304802" w:history="1">
            <w:r w:rsidR="00E32251" w:rsidRPr="002F18CE">
              <w:rPr>
                <w:rStyle w:val="Hyperlink"/>
                <w:rFonts w:eastAsiaTheme="majorEastAsia" w:cstheme="majorBidi"/>
                <w:b/>
                <w:bCs/>
                <w:noProof/>
              </w:rPr>
              <w:t>How to Use this Document</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_Toc459304802 \h </w:instrText>
            </w:r>
            <w:r w:rsidR="00E32251" w:rsidRPr="002F18CE">
              <w:rPr>
                <w:noProof/>
                <w:webHidden/>
              </w:rPr>
            </w:r>
            <w:r w:rsidR="00E32251" w:rsidRPr="002F18CE">
              <w:rPr>
                <w:noProof/>
                <w:webHidden/>
              </w:rPr>
              <w:fldChar w:fldCharType="separate"/>
            </w:r>
            <w:r w:rsidR="00ED2170" w:rsidRPr="002F18CE">
              <w:rPr>
                <w:noProof/>
                <w:webHidden/>
              </w:rPr>
              <w:t>9</w:t>
            </w:r>
            <w:r w:rsidR="00E32251" w:rsidRPr="002F18CE">
              <w:rPr>
                <w:noProof/>
                <w:webHidden/>
              </w:rPr>
              <w:fldChar w:fldCharType="end"/>
            </w:r>
          </w:hyperlink>
        </w:p>
        <w:p w14:paraId="34D7C9ED" w14:textId="77777777" w:rsidR="00E32251" w:rsidRPr="002F18CE" w:rsidRDefault="007678C1">
          <w:pPr>
            <w:pStyle w:val="TOC1"/>
            <w:tabs>
              <w:tab w:val="right" w:leader="dot" w:pos="9350"/>
            </w:tabs>
            <w:rPr>
              <w:rFonts w:eastAsiaTheme="minorEastAsia"/>
              <w:noProof/>
            </w:rPr>
          </w:pPr>
          <w:hyperlink w:anchor="_Toc459304803" w:history="1">
            <w:r w:rsidR="00E32251" w:rsidRPr="002F18CE">
              <w:rPr>
                <w:rStyle w:val="Hyperlink"/>
                <w:b/>
                <w:noProof/>
              </w:rPr>
              <w:t xml:space="preserve">A1 - §164.308(a)(1)(i)  Standard </w:t>
            </w:r>
            <w:r w:rsidR="00E32251" w:rsidRPr="002F18CE">
              <w:rPr>
                <w:rStyle w:val="Hyperlink"/>
                <w:noProof/>
              </w:rPr>
              <w:t>Does your practice develop, document, and implement policies and procedures for assessing and managing risk to its electronic protected health information (ePHI)?</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_Toc459304803 \h </w:instrText>
            </w:r>
            <w:r w:rsidR="00E32251" w:rsidRPr="002F18CE">
              <w:rPr>
                <w:noProof/>
                <w:webHidden/>
              </w:rPr>
            </w:r>
            <w:r w:rsidR="00E32251" w:rsidRPr="002F18CE">
              <w:rPr>
                <w:noProof/>
                <w:webHidden/>
              </w:rPr>
              <w:fldChar w:fldCharType="separate"/>
            </w:r>
            <w:r w:rsidR="00ED2170" w:rsidRPr="002F18CE">
              <w:rPr>
                <w:noProof/>
                <w:webHidden/>
              </w:rPr>
              <w:t>12</w:t>
            </w:r>
            <w:r w:rsidR="00E32251" w:rsidRPr="002F18CE">
              <w:rPr>
                <w:noProof/>
                <w:webHidden/>
              </w:rPr>
              <w:fldChar w:fldCharType="end"/>
            </w:r>
          </w:hyperlink>
        </w:p>
        <w:p w14:paraId="556A47E3" w14:textId="77777777" w:rsidR="00E32251" w:rsidRPr="002F18CE" w:rsidRDefault="007678C1">
          <w:pPr>
            <w:pStyle w:val="TOC1"/>
            <w:tabs>
              <w:tab w:val="right" w:leader="dot" w:pos="9350"/>
            </w:tabs>
            <w:rPr>
              <w:rFonts w:eastAsiaTheme="minorEastAsia"/>
              <w:noProof/>
            </w:rPr>
          </w:pPr>
          <w:hyperlink w:anchor="_Toc459304804" w:history="1">
            <w:r w:rsidR="00E32251" w:rsidRPr="002F18CE">
              <w:rPr>
                <w:rStyle w:val="Hyperlink"/>
                <w:b/>
                <w:noProof/>
              </w:rPr>
              <w:t xml:space="preserve">A2 - §164.308(a)(1)(i)  Standard </w:t>
            </w:r>
            <w:r w:rsidR="00E32251" w:rsidRPr="002F18CE">
              <w:rPr>
                <w:rStyle w:val="Hyperlink"/>
                <w:noProof/>
              </w:rPr>
              <w:t>Does your practice have a process for periodically reviewing its risk analysis policies and procedures and making updates as necessary?</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_Toc459304804 \h </w:instrText>
            </w:r>
            <w:r w:rsidR="00E32251" w:rsidRPr="002F18CE">
              <w:rPr>
                <w:noProof/>
                <w:webHidden/>
              </w:rPr>
            </w:r>
            <w:r w:rsidR="00E32251" w:rsidRPr="002F18CE">
              <w:rPr>
                <w:noProof/>
                <w:webHidden/>
              </w:rPr>
              <w:fldChar w:fldCharType="separate"/>
            </w:r>
            <w:r w:rsidR="00ED2170" w:rsidRPr="002F18CE">
              <w:rPr>
                <w:noProof/>
                <w:webHidden/>
              </w:rPr>
              <w:t>14</w:t>
            </w:r>
            <w:r w:rsidR="00E32251" w:rsidRPr="002F18CE">
              <w:rPr>
                <w:noProof/>
                <w:webHidden/>
              </w:rPr>
              <w:fldChar w:fldCharType="end"/>
            </w:r>
          </w:hyperlink>
        </w:p>
        <w:p w14:paraId="6954B18B" w14:textId="77777777" w:rsidR="00E32251" w:rsidRPr="002F18CE" w:rsidRDefault="007678C1">
          <w:pPr>
            <w:pStyle w:val="TOC1"/>
            <w:tabs>
              <w:tab w:val="right" w:leader="dot" w:pos="9350"/>
            </w:tabs>
            <w:rPr>
              <w:rFonts w:eastAsiaTheme="minorEastAsia"/>
              <w:noProof/>
            </w:rPr>
          </w:pPr>
          <w:hyperlink w:anchor="_Toc459304805" w:history="1">
            <w:r w:rsidR="00E32251" w:rsidRPr="002F18CE">
              <w:rPr>
                <w:rStyle w:val="Hyperlink"/>
                <w:b/>
                <w:noProof/>
              </w:rPr>
              <w:t xml:space="preserve">A3 - </w:t>
            </w:r>
            <w:r w:rsidR="00E32251" w:rsidRPr="002F18CE">
              <w:rPr>
                <w:rStyle w:val="Hyperlink"/>
                <w:rFonts w:eastAsia="Times New Roman"/>
                <w:b/>
                <w:noProof/>
              </w:rPr>
              <w:t xml:space="preserve">§164.308(a)(1)(ii)(A)  Required </w:t>
            </w:r>
            <w:r w:rsidR="00E32251" w:rsidRPr="002F18CE">
              <w:rPr>
                <w:rStyle w:val="Hyperlink"/>
                <w:rFonts w:eastAsia="Times New Roman"/>
                <w:noProof/>
              </w:rPr>
              <w:t>Does your practice categorize its information systems based on the potential impact to your practice should they become unavailable?</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_Toc459304805 \h </w:instrText>
            </w:r>
            <w:r w:rsidR="00E32251" w:rsidRPr="002F18CE">
              <w:rPr>
                <w:noProof/>
                <w:webHidden/>
              </w:rPr>
            </w:r>
            <w:r w:rsidR="00E32251" w:rsidRPr="002F18CE">
              <w:rPr>
                <w:noProof/>
                <w:webHidden/>
              </w:rPr>
              <w:fldChar w:fldCharType="separate"/>
            </w:r>
            <w:r w:rsidR="00ED2170" w:rsidRPr="002F18CE">
              <w:rPr>
                <w:noProof/>
                <w:webHidden/>
              </w:rPr>
              <w:t>17</w:t>
            </w:r>
            <w:r w:rsidR="00E32251" w:rsidRPr="002F18CE">
              <w:rPr>
                <w:noProof/>
                <w:webHidden/>
              </w:rPr>
              <w:fldChar w:fldCharType="end"/>
            </w:r>
          </w:hyperlink>
        </w:p>
        <w:p w14:paraId="712C18C7" w14:textId="77777777" w:rsidR="00E32251" w:rsidRPr="002F18CE" w:rsidRDefault="007678C1">
          <w:pPr>
            <w:pStyle w:val="TOC1"/>
            <w:tabs>
              <w:tab w:val="right" w:leader="dot" w:pos="9350"/>
            </w:tabs>
            <w:rPr>
              <w:rFonts w:eastAsiaTheme="minorEastAsia"/>
              <w:noProof/>
            </w:rPr>
          </w:pPr>
          <w:hyperlink w:anchor="_Toc459304806" w:history="1">
            <w:r w:rsidR="00E32251" w:rsidRPr="002F18CE">
              <w:rPr>
                <w:rStyle w:val="Hyperlink"/>
                <w:b/>
                <w:noProof/>
              </w:rPr>
              <w:t xml:space="preserve">A4 - </w:t>
            </w:r>
            <w:r w:rsidR="00E32251" w:rsidRPr="002F18CE">
              <w:rPr>
                <w:rStyle w:val="Hyperlink"/>
                <w:rFonts w:eastAsia="Times New Roman"/>
                <w:b/>
                <w:noProof/>
              </w:rPr>
              <w:t>§164.308(a)(1)(ii)(A)  Required</w:t>
            </w:r>
            <w:r w:rsidR="00E32251" w:rsidRPr="002F18CE">
              <w:rPr>
                <w:rStyle w:val="Hyperlink"/>
                <w:rFonts w:eastAsia="Times New Roman"/>
                <w:noProof/>
              </w:rPr>
              <w:t xml:space="preserve"> Does your practice periodically complete an accurate and thorough risk analysis, such as upon occurrence of a significant event or change in your business organization or environment?</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_Toc459304806 \h </w:instrText>
            </w:r>
            <w:r w:rsidR="00E32251" w:rsidRPr="002F18CE">
              <w:rPr>
                <w:noProof/>
                <w:webHidden/>
              </w:rPr>
            </w:r>
            <w:r w:rsidR="00E32251" w:rsidRPr="002F18CE">
              <w:rPr>
                <w:noProof/>
                <w:webHidden/>
              </w:rPr>
              <w:fldChar w:fldCharType="separate"/>
            </w:r>
            <w:r w:rsidR="00ED2170" w:rsidRPr="002F18CE">
              <w:rPr>
                <w:noProof/>
                <w:webHidden/>
              </w:rPr>
              <w:t>20</w:t>
            </w:r>
            <w:r w:rsidR="00E32251" w:rsidRPr="002F18CE">
              <w:rPr>
                <w:noProof/>
                <w:webHidden/>
              </w:rPr>
              <w:fldChar w:fldCharType="end"/>
            </w:r>
          </w:hyperlink>
        </w:p>
        <w:p w14:paraId="43BF9117" w14:textId="77777777" w:rsidR="00E32251" w:rsidRPr="002F18CE" w:rsidRDefault="007678C1">
          <w:pPr>
            <w:pStyle w:val="TOC1"/>
            <w:tabs>
              <w:tab w:val="right" w:leader="dot" w:pos="9350"/>
            </w:tabs>
            <w:rPr>
              <w:rFonts w:eastAsiaTheme="minorEastAsia"/>
              <w:noProof/>
            </w:rPr>
          </w:pPr>
          <w:hyperlink w:anchor="_Toc459304807" w:history="1">
            <w:r w:rsidR="00E32251" w:rsidRPr="002F18CE">
              <w:rPr>
                <w:rStyle w:val="Hyperlink"/>
                <w:b/>
                <w:noProof/>
              </w:rPr>
              <w:t xml:space="preserve">A5 - </w:t>
            </w:r>
            <w:r w:rsidR="00E32251" w:rsidRPr="002F18CE">
              <w:rPr>
                <w:rStyle w:val="Hyperlink"/>
                <w:rFonts w:eastAsia="Times New Roman"/>
                <w:b/>
                <w:noProof/>
              </w:rPr>
              <w:t xml:space="preserve">§164.308(a)(1)(ii)(B)  Required </w:t>
            </w:r>
            <w:r w:rsidR="00E32251" w:rsidRPr="002F18CE">
              <w:rPr>
                <w:rStyle w:val="Hyperlink"/>
                <w:noProof/>
              </w:rPr>
              <w:t>Does your practice have a formal documented program to mitigate the threats and vulnerabilities to ePHI identified through the risk analysis?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_Toc459304807 \h </w:instrText>
            </w:r>
            <w:r w:rsidR="00E32251" w:rsidRPr="002F18CE">
              <w:rPr>
                <w:noProof/>
                <w:webHidden/>
              </w:rPr>
            </w:r>
            <w:r w:rsidR="00E32251" w:rsidRPr="002F18CE">
              <w:rPr>
                <w:noProof/>
                <w:webHidden/>
              </w:rPr>
              <w:fldChar w:fldCharType="separate"/>
            </w:r>
            <w:r w:rsidR="00ED2170" w:rsidRPr="002F18CE">
              <w:rPr>
                <w:noProof/>
                <w:webHidden/>
              </w:rPr>
              <w:t>22</w:t>
            </w:r>
            <w:r w:rsidR="00E32251" w:rsidRPr="002F18CE">
              <w:rPr>
                <w:noProof/>
                <w:webHidden/>
              </w:rPr>
              <w:fldChar w:fldCharType="end"/>
            </w:r>
          </w:hyperlink>
        </w:p>
        <w:p w14:paraId="272DF081" w14:textId="77777777" w:rsidR="00E32251" w:rsidRPr="002F18CE" w:rsidRDefault="007678C1">
          <w:pPr>
            <w:pStyle w:val="TOC1"/>
            <w:tabs>
              <w:tab w:val="right" w:leader="dot" w:pos="9350"/>
            </w:tabs>
            <w:rPr>
              <w:rFonts w:eastAsiaTheme="minorEastAsia"/>
              <w:noProof/>
            </w:rPr>
          </w:pPr>
          <w:hyperlink w:anchor="_Toc459304808" w:history="1">
            <w:r w:rsidR="00E32251" w:rsidRPr="002F18CE">
              <w:rPr>
                <w:rStyle w:val="Hyperlink"/>
                <w:b/>
                <w:noProof/>
              </w:rPr>
              <w:t xml:space="preserve">A6 - </w:t>
            </w:r>
            <w:r w:rsidR="00E32251" w:rsidRPr="002F18CE">
              <w:rPr>
                <w:rStyle w:val="Hyperlink"/>
                <w:rFonts w:eastAsia="Times New Roman"/>
                <w:b/>
                <w:noProof/>
              </w:rPr>
              <w:t xml:space="preserve">§164.308(a)(1)(ii)(B)  Required </w:t>
            </w:r>
            <w:r w:rsidR="00E32251" w:rsidRPr="002F18CE">
              <w:rPr>
                <w:rStyle w:val="Hyperlink"/>
                <w:noProof/>
              </w:rPr>
              <w:t>Does your practice assure that its risk management program prevents against the impermissible use and disclosure of ePHI.</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_Toc459304808 \h </w:instrText>
            </w:r>
            <w:r w:rsidR="00E32251" w:rsidRPr="002F18CE">
              <w:rPr>
                <w:noProof/>
                <w:webHidden/>
              </w:rPr>
            </w:r>
            <w:r w:rsidR="00E32251" w:rsidRPr="002F18CE">
              <w:rPr>
                <w:noProof/>
                <w:webHidden/>
              </w:rPr>
              <w:fldChar w:fldCharType="separate"/>
            </w:r>
            <w:r w:rsidR="00ED2170" w:rsidRPr="002F18CE">
              <w:rPr>
                <w:noProof/>
                <w:webHidden/>
              </w:rPr>
              <w:t>25</w:t>
            </w:r>
            <w:r w:rsidR="00E32251" w:rsidRPr="002F18CE">
              <w:rPr>
                <w:noProof/>
                <w:webHidden/>
              </w:rPr>
              <w:fldChar w:fldCharType="end"/>
            </w:r>
          </w:hyperlink>
        </w:p>
        <w:p w14:paraId="287053D7" w14:textId="77777777" w:rsidR="00E32251" w:rsidRPr="002F18CE" w:rsidRDefault="007678C1">
          <w:pPr>
            <w:pStyle w:val="TOC1"/>
            <w:tabs>
              <w:tab w:val="right" w:leader="dot" w:pos="9350"/>
            </w:tabs>
            <w:rPr>
              <w:rFonts w:eastAsiaTheme="minorEastAsia"/>
              <w:noProof/>
            </w:rPr>
          </w:pPr>
          <w:hyperlink w:anchor="_Toc459304809" w:history="1">
            <w:r w:rsidR="00E32251" w:rsidRPr="002F18CE">
              <w:rPr>
                <w:rStyle w:val="Hyperlink"/>
                <w:b/>
                <w:noProof/>
              </w:rPr>
              <w:t xml:space="preserve">A7 - </w:t>
            </w:r>
            <w:r w:rsidR="00E32251" w:rsidRPr="002F18CE">
              <w:rPr>
                <w:rStyle w:val="Hyperlink"/>
                <w:rFonts w:eastAsia="Times New Roman"/>
                <w:b/>
                <w:noProof/>
              </w:rPr>
              <w:t xml:space="preserve">§164.308(a)(1)(ii)(B)  Required </w:t>
            </w:r>
            <w:r w:rsidR="00E32251" w:rsidRPr="002F18CE">
              <w:rPr>
                <w:rStyle w:val="Hyperlink"/>
                <w:noProof/>
              </w:rPr>
              <w:t>Does your practice document the results of its risk analysis and assure the results are distributed to appropriate members of the workforce who are responsible for mitigating the threats and vulnerabilities to ePHI identified through the risk analysis?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_Toc459304809 \h </w:instrText>
            </w:r>
            <w:r w:rsidR="00E32251" w:rsidRPr="002F18CE">
              <w:rPr>
                <w:noProof/>
                <w:webHidden/>
              </w:rPr>
            </w:r>
            <w:r w:rsidR="00E32251" w:rsidRPr="002F18CE">
              <w:rPr>
                <w:noProof/>
                <w:webHidden/>
              </w:rPr>
              <w:fldChar w:fldCharType="separate"/>
            </w:r>
            <w:r w:rsidR="00ED2170" w:rsidRPr="002F18CE">
              <w:rPr>
                <w:noProof/>
                <w:webHidden/>
              </w:rPr>
              <w:t>27</w:t>
            </w:r>
            <w:r w:rsidR="00E32251" w:rsidRPr="002F18CE">
              <w:rPr>
                <w:noProof/>
                <w:webHidden/>
              </w:rPr>
              <w:fldChar w:fldCharType="end"/>
            </w:r>
          </w:hyperlink>
        </w:p>
        <w:p w14:paraId="784D23D0" w14:textId="77777777" w:rsidR="00E32251" w:rsidRPr="002F18CE" w:rsidRDefault="007678C1">
          <w:pPr>
            <w:pStyle w:val="TOC1"/>
            <w:tabs>
              <w:tab w:val="right" w:leader="dot" w:pos="9350"/>
            </w:tabs>
            <w:rPr>
              <w:rFonts w:eastAsiaTheme="minorEastAsia"/>
              <w:noProof/>
            </w:rPr>
          </w:pPr>
          <w:hyperlink w:anchor="_Toc459304810" w:history="1">
            <w:r w:rsidR="00E32251" w:rsidRPr="002F18CE">
              <w:rPr>
                <w:rStyle w:val="Hyperlink"/>
                <w:b/>
                <w:noProof/>
              </w:rPr>
              <w:t xml:space="preserve">A8 - </w:t>
            </w:r>
            <w:r w:rsidR="00E32251" w:rsidRPr="002F18CE">
              <w:rPr>
                <w:rStyle w:val="Hyperlink"/>
                <w:rFonts w:eastAsia="Times New Roman"/>
                <w:b/>
                <w:noProof/>
              </w:rPr>
              <w:t xml:space="preserve">§164.308(a)(1)(ii)(B)  Required </w:t>
            </w:r>
            <w:r w:rsidR="00E32251" w:rsidRPr="002F18CE">
              <w:rPr>
                <w:rStyle w:val="Hyperlink"/>
                <w:noProof/>
              </w:rPr>
              <w:t>Does your practice formally document a security plan?</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_Toc459304810 \h </w:instrText>
            </w:r>
            <w:r w:rsidR="00E32251" w:rsidRPr="002F18CE">
              <w:rPr>
                <w:noProof/>
                <w:webHidden/>
              </w:rPr>
            </w:r>
            <w:r w:rsidR="00E32251" w:rsidRPr="002F18CE">
              <w:rPr>
                <w:noProof/>
                <w:webHidden/>
              </w:rPr>
              <w:fldChar w:fldCharType="separate"/>
            </w:r>
            <w:r w:rsidR="00ED2170" w:rsidRPr="002F18CE">
              <w:rPr>
                <w:noProof/>
                <w:webHidden/>
              </w:rPr>
              <w:t>29</w:t>
            </w:r>
            <w:r w:rsidR="00E32251" w:rsidRPr="002F18CE">
              <w:rPr>
                <w:noProof/>
                <w:webHidden/>
              </w:rPr>
              <w:fldChar w:fldCharType="end"/>
            </w:r>
          </w:hyperlink>
        </w:p>
        <w:p w14:paraId="4263D20E" w14:textId="77777777" w:rsidR="00E32251" w:rsidRPr="002F18CE" w:rsidRDefault="007678C1">
          <w:pPr>
            <w:pStyle w:val="TOC1"/>
            <w:tabs>
              <w:tab w:val="right" w:leader="dot" w:pos="9350"/>
            </w:tabs>
            <w:rPr>
              <w:rFonts w:eastAsiaTheme="minorEastAsia"/>
              <w:noProof/>
            </w:rPr>
          </w:pPr>
          <w:hyperlink w:anchor="_Toc459304811" w:history="1">
            <w:r w:rsidR="00E32251" w:rsidRPr="002F18CE">
              <w:rPr>
                <w:rStyle w:val="Hyperlink"/>
                <w:b/>
                <w:noProof/>
              </w:rPr>
              <w:t xml:space="preserve">A9 - </w:t>
            </w:r>
            <w:r w:rsidR="00E32251" w:rsidRPr="002F18CE">
              <w:rPr>
                <w:rStyle w:val="Hyperlink"/>
                <w:rFonts w:eastAsia="Times New Roman"/>
                <w:b/>
                <w:noProof/>
              </w:rPr>
              <w:t xml:space="preserve">§164.308(a)(1)(ii)(C)  Required </w:t>
            </w:r>
            <w:r w:rsidR="00E32251" w:rsidRPr="002F18CE">
              <w:rPr>
                <w:rStyle w:val="Hyperlink"/>
                <w:noProof/>
              </w:rPr>
              <w:t>Does your practice have a formal and documented process or regular human resources policy to discipline workforce members who have access to your organization’s ePHI if they are found to have violated the office’s policies to prevent system misuse, abuse, and any harmful activities that involve your practice's ePHI?</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_Toc459304811 \h </w:instrText>
            </w:r>
            <w:r w:rsidR="00E32251" w:rsidRPr="002F18CE">
              <w:rPr>
                <w:noProof/>
                <w:webHidden/>
              </w:rPr>
            </w:r>
            <w:r w:rsidR="00E32251" w:rsidRPr="002F18CE">
              <w:rPr>
                <w:noProof/>
                <w:webHidden/>
              </w:rPr>
              <w:fldChar w:fldCharType="separate"/>
            </w:r>
            <w:r w:rsidR="00ED2170" w:rsidRPr="002F18CE">
              <w:rPr>
                <w:noProof/>
                <w:webHidden/>
              </w:rPr>
              <w:t>32</w:t>
            </w:r>
            <w:r w:rsidR="00E32251" w:rsidRPr="002F18CE">
              <w:rPr>
                <w:noProof/>
                <w:webHidden/>
              </w:rPr>
              <w:fldChar w:fldCharType="end"/>
            </w:r>
          </w:hyperlink>
        </w:p>
        <w:p w14:paraId="0A7E47B8" w14:textId="77777777" w:rsidR="00E32251" w:rsidRPr="002F18CE" w:rsidRDefault="007678C1">
          <w:pPr>
            <w:pStyle w:val="TOC1"/>
            <w:tabs>
              <w:tab w:val="right" w:leader="dot" w:pos="9350"/>
            </w:tabs>
            <w:rPr>
              <w:rFonts w:eastAsiaTheme="minorEastAsia"/>
              <w:noProof/>
            </w:rPr>
          </w:pPr>
          <w:hyperlink w:anchor="_Toc459304812" w:history="1">
            <w:r w:rsidR="00E32251" w:rsidRPr="002F18CE">
              <w:rPr>
                <w:rStyle w:val="Hyperlink"/>
                <w:b/>
                <w:noProof/>
              </w:rPr>
              <w:t xml:space="preserve">A10 - </w:t>
            </w:r>
            <w:r w:rsidR="00E32251" w:rsidRPr="002F18CE">
              <w:rPr>
                <w:rStyle w:val="Hyperlink"/>
                <w:rFonts w:eastAsia="Times New Roman"/>
                <w:b/>
                <w:noProof/>
              </w:rPr>
              <w:t xml:space="preserve">§164.308(a)(1)(ii)(C)  Required </w:t>
            </w:r>
            <w:r w:rsidR="00E32251" w:rsidRPr="002F18CE">
              <w:rPr>
                <w:rStyle w:val="Hyperlink"/>
                <w:noProof/>
              </w:rPr>
              <w:t>Does your practice include its sanction policies and procedures as part of its security awareness and training program for all workforce members?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_Toc459304812 \h </w:instrText>
            </w:r>
            <w:r w:rsidR="00E32251" w:rsidRPr="002F18CE">
              <w:rPr>
                <w:noProof/>
                <w:webHidden/>
              </w:rPr>
            </w:r>
            <w:r w:rsidR="00E32251" w:rsidRPr="002F18CE">
              <w:rPr>
                <w:noProof/>
                <w:webHidden/>
              </w:rPr>
              <w:fldChar w:fldCharType="separate"/>
            </w:r>
            <w:r w:rsidR="00ED2170" w:rsidRPr="002F18CE">
              <w:rPr>
                <w:noProof/>
                <w:webHidden/>
              </w:rPr>
              <w:t>35</w:t>
            </w:r>
            <w:r w:rsidR="00E32251" w:rsidRPr="002F18CE">
              <w:rPr>
                <w:noProof/>
                <w:webHidden/>
              </w:rPr>
              <w:fldChar w:fldCharType="end"/>
            </w:r>
          </w:hyperlink>
        </w:p>
        <w:p w14:paraId="29920F26" w14:textId="77777777" w:rsidR="00E32251" w:rsidRPr="002F18CE" w:rsidRDefault="007678C1">
          <w:pPr>
            <w:pStyle w:val="TOC1"/>
            <w:tabs>
              <w:tab w:val="right" w:leader="dot" w:pos="9350"/>
            </w:tabs>
            <w:rPr>
              <w:rFonts w:eastAsiaTheme="minorEastAsia"/>
              <w:noProof/>
            </w:rPr>
          </w:pPr>
          <w:hyperlink w:anchor="_Toc459304813" w:history="1">
            <w:r w:rsidR="00E32251" w:rsidRPr="002F18CE">
              <w:rPr>
                <w:rStyle w:val="Hyperlink"/>
                <w:b/>
                <w:noProof/>
              </w:rPr>
              <w:t xml:space="preserve">A11 - </w:t>
            </w:r>
            <w:r w:rsidR="00E32251" w:rsidRPr="002F18CE">
              <w:rPr>
                <w:rStyle w:val="Hyperlink"/>
                <w:rFonts w:eastAsia="Times New Roman"/>
                <w:b/>
                <w:noProof/>
              </w:rPr>
              <w:t xml:space="preserve">§164.308(a)(1)(ii)(D)  Required </w:t>
            </w:r>
            <w:r w:rsidR="00E32251" w:rsidRPr="002F18CE">
              <w:rPr>
                <w:rStyle w:val="Hyperlink"/>
                <w:noProof/>
              </w:rPr>
              <w:t>Does your practice have policies and procedures for the review of information system activity?</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_Toc459304813 \h </w:instrText>
            </w:r>
            <w:r w:rsidR="00E32251" w:rsidRPr="002F18CE">
              <w:rPr>
                <w:noProof/>
                <w:webHidden/>
              </w:rPr>
            </w:r>
            <w:r w:rsidR="00E32251" w:rsidRPr="002F18CE">
              <w:rPr>
                <w:noProof/>
                <w:webHidden/>
              </w:rPr>
              <w:fldChar w:fldCharType="separate"/>
            </w:r>
            <w:r w:rsidR="00ED2170" w:rsidRPr="002F18CE">
              <w:rPr>
                <w:noProof/>
                <w:webHidden/>
              </w:rPr>
              <w:t>37</w:t>
            </w:r>
            <w:r w:rsidR="00E32251" w:rsidRPr="002F18CE">
              <w:rPr>
                <w:noProof/>
                <w:webHidden/>
              </w:rPr>
              <w:fldChar w:fldCharType="end"/>
            </w:r>
          </w:hyperlink>
        </w:p>
        <w:p w14:paraId="635BEC36" w14:textId="77777777" w:rsidR="00E32251" w:rsidRPr="002F18CE" w:rsidRDefault="007678C1">
          <w:pPr>
            <w:pStyle w:val="TOC1"/>
            <w:tabs>
              <w:tab w:val="right" w:leader="dot" w:pos="9350"/>
            </w:tabs>
            <w:rPr>
              <w:rFonts w:eastAsiaTheme="minorEastAsia"/>
              <w:noProof/>
            </w:rPr>
          </w:pPr>
          <w:hyperlink w:anchor="_Toc459304814" w:history="1">
            <w:r w:rsidR="00E32251" w:rsidRPr="002F18CE">
              <w:rPr>
                <w:rStyle w:val="Hyperlink"/>
                <w:b/>
                <w:noProof/>
              </w:rPr>
              <w:t xml:space="preserve">A12 - </w:t>
            </w:r>
            <w:r w:rsidR="00E32251" w:rsidRPr="002F18CE">
              <w:rPr>
                <w:rStyle w:val="Hyperlink"/>
                <w:rFonts w:eastAsia="Times New Roman"/>
                <w:b/>
                <w:noProof/>
              </w:rPr>
              <w:t xml:space="preserve">§164.308(a)(1)(ii)(D)  Required </w:t>
            </w:r>
            <w:r w:rsidR="00E32251" w:rsidRPr="002F18CE">
              <w:rPr>
                <w:rStyle w:val="Hyperlink"/>
                <w:noProof/>
              </w:rPr>
              <w:t>Does your practice regularly review information system activity?</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_Toc459304814 \h </w:instrText>
            </w:r>
            <w:r w:rsidR="00E32251" w:rsidRPr="002F18CE">
              <w:rPr>
                <w:noProof/>
                <w:webHidden/>
              </w:rPr>
            </w:r>
            <w:r w:rsidR="00E32251" w:rsidRPr="002F18CE">
              <w:rPr>
                <w:noProof/>
                <w:webHidden/>
              </w:rPr>
              <w:fldChar w:fldCharType="separate"/>
            </w:r>
            <w:r w:rsidR="00ED2170" w:rsidRPr="002F18CE">
              <w:rPr>
                <w:noProof/>
                <w:webHidden/>
              </w:rPr>
              <w:t>40</w:t>
            </w:r>
            <w:r w:rsidR="00E32251" w:rsidRPr="002F18CE">
              <w:rPr>
                <w:noProof/>
                <w:webHidden/>
              </w:rPr>
              <w:fldChar w:fldCharType="end"/>
            </w:r>
          </w:hyperlink>
        </w:p>
        <w:p w14:paraId="5881B16D" w14:textId="77777777" w:rsidR="00E32251" w:rsidRPr="002F18CE" w:rsidRDefault="007678C1">
          <w:pPr>
            <w:pStyle w:val="TOC1"/>
            <w:tabs>
              <w:tab w:val="right" w:leader="dot" w:pos="9350"/>
            </w:tabs>
            <w:rPr>
              <w:rFonts w:eastAsiaTheme="minorEastAsia"/>
              <w:noProof/>
            </w:rPr>
          </w:pPr>
          <w:hyperlink w:anchor="_Toc459304815" w:history="1">
            <w:r w:rsidR="00E32251" w:rsidRPr="002F18CE">
              <w:rPr>
                <w:rStyle w:val="Hyperlink"/>
                <w:b/>
                <w:noProof/>
              </w:rPr>
              <w:t xml:space="preserve">A13 - </w:t>
            </w:r>
            <w:r w:rsidR="00E32251" w:rsidRPr="002F18CE">
              <w:rPr>
                <w:rStyle w:val="Hyperlink"/>
                <w:rFonts w:eastAsia="Times New Roman"/>
                <w:b/>
                <w:noProof/>
              </w:rPr>
              <w:t xml:space="preserve">§164.308(a)(2)  Required </w:t>
            </w:r>
            <w:r w:rsidR="00E32251" w:rsidRPr="002F18CE">
              <w:rPr>
                <w:rStyle w:val="Hyperlink"/>
                <w:noProof/>
              </w:rPr>
              <w:t>Does your practice have a senior-level person whose job it is to develop and implement security policies and procedures or act as a security point of contact?</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_Toc459304815 \h </w:instrText>
            </w:r>
            <w:r w:rsidR="00E32251" w:rsidRPr="002F18CE">
              <w:rPr>
                <w:noProof/>
                <w:webHidden/>
              </w:rPr>
            </w:r>
            <w:r w:rsidR="00E32251" w:rsidRPr="002F18CE">
              <w:rPr>
                <w:noProof/>
                <w:webHidden/>
              </w:rPr>
              <w:fldChar w:fldCharType="separate"/>
            </w:r>
            <w:r w:rsidR="00ED2170" w:rsidRPr="002F18CE">
              <w:rPr>
                <w:noProof/>
                <w:webHidden/>
              </w:rPr>
              <w:t>42</w:t>
            </w:r>
            <w:r w:rsidR="00E32251" w:rsidRPr="002F18CE">
              <w:rPr>
                <w:noProof/>
                <w:webHidden/>
              </w:rPr>
              <w:fldChar w:fldCharType="end"/>
            </w:r>
          </w:hyperlink>
        </w:p>
        <w:p w14:paraId="02808C53" w14:textId="77777777" w:rsidR="00E32251" w:rsidRPr="002F18CE" w:rsidRDefault="007678C1">
          <w:pPr>
            <w:pStyle w:val="TOC1"/>
            <w:tabs>
              <w:tab w:val="right" w:leader="dot" w:pos="9350"/>
            </w:tabs>
            <w:rPr>
              <w:rFonts w:eastAsiaTheme="minorEastAsia"/>
              <w:noProof/>
            </w:rPr>
          </w:pPr>
          <w:hyperlink w:anchor="_Toc459304816" w:history="1">
            <w:r w:rsidR="00E32251" w:rsidRPr="002F18CE">
              <w:rPr>
                <w:rStyle w:val="Hyperlink"/>
                <w:b/>
                <w:noProof/>
              </w:rPr>
              <w:t xml:space="preserve">A14 - </w:t>
            </w:r>
            <w:r w:rsidR="00E32251" w:rsidRPr="002F18CE">
              <w:rPr>
                <w:rStyle w:val="Hyperlink"/>
                <w:rFonts w:eastAsia="Times New Roman"/>
                <w:b/>
                <w:noProof/>
              </w:rPr>
              <w:t xml:space="preserve">§164.308(a)(2)  Required </w:t>
            </w:r>
            <w:r w:rsidR="00E32251" w:rsidRPr="002F18CE">
              <w:rPr>
                <w:rStyle w:val="Hyperlink"/>
                <w:noProof/>
              </w:rPr>
              <w:t>Is your practice’s security point of contact qualified to assess its security protections as well as serve as the point of contact for security policies, procedures, monitoring, and training?</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_Toc459304816 \h </w:instrText>
            </w:r>
            <w:r w:rsidR="00E32251" w:rsidRPr="002F18CE">
              <w:rPr>
                <w:noProof/>
                <w:webHidden/>
              </w:rPr>
            </w:r>
            <w:r w:rsidR="00E32251" w:rsidRPr="002F18CE">
              <w:rPr>
                <w:noProof/>
                <w:webHidden/>
              </w:rPr>
              <w:fldChar w:fldCharType="separate"/>
            </w:r>
            <w:r w:rsidR="00ED2170" w:rsidRPr="002F18CE">
              <w:rPr>
                <w:noProof/>
                <w:webHidden/>
              </w:rPr>
              <w:t>45</w:t>
            </w:r>
            <w:r w:rsidR="00E32251" w:rsidRPr="002F18CE">
              <w:rPr>
                <w:noProof/>
                <w:webHidden/>
              </w:rPr>
              <w:fldChar w:fldCharType="end"/>
            </w:r>
          </w:hyperlink>
        </w:p>
        <w:p w14:paraId="18940AF2" w14:textId="77777777" w:rsidR="00E32251" w:rsidRPr="002F18CE" w:rsidRDefault="007678C1">
          <w:pPr>
            <w:pStyle w:val="TOC1"/>
            <w:tabs>
              <w:tab w:val="right" w:leader="dot" w:pos="9350"/>
            </w:tabs>
            <w:rPr>
              <w:rFonts w:eastAsiaTheme="minorEastAsia"/>
              <w:noProof/>
            </w:rPr>
          </w:pPr>
          <w:hyperlink w:anchor="_Toc459304817" w:history="1">
            <w:r w:rsidR="00E32251" w:rsidRPr="002F18CE">
              <w:rPr>
                <w:rStyle w:val="Hyperlink"/>
                <w:b/>
                <w:noProof/>
              </w:rPr>
              <w:t xml:space="preserve">A15 - </w:t>
            </w:r>
            <w:r w:rsidR="00E32251" w:rsidRPr="002F18CE">
              <w:rPr>
                <w:rStyle w:val="Hyperlink"/>
                <w:rFonts w:eastAsia="Times New Roman"/>
                <w:b/>
                <w:noProof/>
              </w:rPr>
              <w:t xml:space="preserve">§164.308(a)(2)  Required </w:t>
            </w:r>
            <w:r w:rsidR="00E32251" w:rsidRPr="002F18CE">
              <w:rPr>
                <w:rStyle w:val="Hyperlink"/>
                <w:noProof/>
              </w:rPr>
              <w:t>Does your practice have a job description for its security point of contact that includes that person's duties, authority, and accountability?</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_Toc459304817 \h </w:instrText>
            </w:r>
            <w:r w:rsidR="00E32251" w:rsidRPr="002F18CE">
              <w:rPr>
                <w:noProof/>
                <w:webHidden/>
              </w:rPr>
            </w:r>
            <w:r w:rsidR="00E32251" w:rsidRPr="002F18CE">
              <w:rPr>
                <w:noProof/>
                <w:webHidden/>
              </w:rPr>
              <w:fldChar w:fldCharType="separate"/>
            </w:r>
            <w:r w:rsidR="00ED2170" w:rsidRPr="002F18CE">
              <w:rPr>
                <w:noProof/>
                <w:webHidden/>
              </w:rPr>
              <w:t>47</w:t>
            </w:r>
            <w:r w:rsidR="00E32251" w:rsidRPr="002F18CE">
              <w:rPr>
                <w:noProof/>
                <w:webHidden/>
              </w:rPr>
              <w:fldChar w:fldCharType="end"/>
            </w:r>
          </w:hyperlink>
        </w:p>
        <w:p w14:paraId="0274A1A3" w14:textId="77777777" w:rsidR="00E32251" w:rsidRPr="002F18CE" w:rsidRDefault="007678C1">
          <w:pPr>
            <w:pStyle w:val="TOC1"/>
            <w:tabs>
              <w:tab w:val="right" w:leader="dot" w:pos="9350"/>
            </w:tabs>
            <w:rPr>
              <w:rFonts w:eastAsiaTheme="minorEastAsia"/>
              <w:noProof/>
            </w:rPr>
          </w:pPr>
          <w:hyperlink w:anchor="_Toc459304818" w:history="1">
            <w:r w:rsidR="00E32251" w:rsidRPr="002F18CE">
              <w:rPr>
                <w:rStyle w:val="Hyperlink"/>
                <w:b/>
                <w:noProof/>
              </w:rPr>
              <w:t xml:space="preserve">A16 - </w:t>
            </w:r>
            <w:r w:rsidR="00E32251" w:rsidRPr="002F18CE">
              <w:rPr>
                <w:rStyle w:val="Hyperlink"/>
                <w:rFonts w:eastAsia="Times New Roman"/>
                <w:b/>
                <w:noProof/>
              </w:rPr>
              <w:t xml:space="preserve">§164.308(a)(2)  Required </w:t>
            </w:r>
            <w:r w:rsidR="00E32251" w:rsidRPr="002F18CE">
              <w:rPr>
                <w:rStyle w:val="Hyperlink"/>
                <w:noProof/>
              </w:rPr>
              <w:t>Does your practice make sure that its workforce members and others with authorized access to your ePHI know the name and contact information for its security point of contact and know to contact this person if there are any security problems?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_Toc459304818 \h </w:instrText>
            </w:r>
            <w:r w:rsidR="00E32251" w:rsidRPr="002F18CE">
              <w:rPr>
                <w:noProof/>
                <w:webHidden/>
              </w:rPr>
            </w:r>
            <w:r w:rsidR="00E32251" w:rsidRPr="002F18CE">
              <w:rPr>
                <w:noProof/>
                <w:webHidden/>
              </w:rPr>
              <w:fldChar w:fldCharType="separate"/>
            </w:r>
            <w:r w:rsidR="00ED2170" w:rsidRPr="002F18CE">
              <w:rPr>
                <w:noProof/>
                <w:webHidden/>
              </w:rPr>
              <w:t>50</w:t>
            </w:r>
            <w:r w:rsidR="00E32251" w:rsidRPr="002F18CE">
              <w:rPr>
                <w:noProof/>
                <w:webHidden/>
              </w:rPr>
              <w:fldChar w:fldCharType="end"/>
            </w:r>
          </w:hyperlink>
        </w:p>
        <w:p w14:paraId="4F69ABC7" w14:textId="77777777" w:rsidR="00E32251" w:rsidRPr="002F18CE" w:rsidRDefault="007678C1">
          <w:pPr>
            <w:pStyle w:val="TOC1"/>
            <w:tabs>
              <w:tab w:val="right" w:leader="dot" w:pos="9350"/>
            </w:tabs>
            <w:rPr>
              <w:rFonts w:eastAsiaTheme="minorEastAsia"/>
              <w:noProof/>
            </w:rPr>
          </w:pPr>
          <w:hyperlink w:anchor="_Toc459304819" w:history="1">
            <w:r w:rsidR="00E32251" w:rsidRPr="002F18CE">
              <w:rPr>
                <w:rStyle w:val="Hyperlink"/>
                <w:b/>
                <w:noProof/>
              </w:rPr>
              <w:t xml:space="preserve">A17 - </w:t>
            </w:r>
            <w:r w:rsidR="00E32251" w:rsidRPr="002F18CE">
              <w:rPr>
                <w:rStyle w:val="Hyperlink"/>
                <w:rFonts w:eastAsia="Times New Roman"/>
                <w:b/>
                <w:noProof/>
              </w:rPr>
              <w:t xml:space="preserve">§164.308(a)(3)(i)  Required  </w:t>
            </w:r>
            <w:r w:rsidR="00E32251" w:rsidRPr="002F18CE">
              <w:rPr>
                <w:rStyle w:val="Hyperlink"/>
                <w:noProof/>
              </w:rPr>
              <w:t>Does your practice have a list that includes all members of its workforce, the roles assigned to each, and the corresponding access that each role enables for your practice’s facilities, information systems, electronic devices, and ePHI?</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_Toc459304819 \h </w:instrText>
            </w:r>
            <w:r w:rsidR="00E32251" w:rsidRPr="002F18CE">
              <w:rPr>
                <w:noProof/>
                <w:webHidden/>
              </w:rPr>
            </w:r>
            <w:r w:rsidR="00E32251" w:rsidRPr="002F18CE">
              <w:rPr>
                <w:noProof/>
                <w:webHidden/>
              </w:rPr>
              <w:fldChar w:fldCharType="separate"/>
            </w:r>
            <w:r w:rsidR="00ED2170" w:rsidRPr="002F18CE">
              <w:rPr>
                <w:noProof/>
                <w:webHidden/>
              </w:rPr>
              <w:t>52</w:t>
            </w:r>
            <w:r w:rsidR="00E32251" w:rsidRPr="002F18CE">
              <w:rPr>
                <w:noProof/>
                <w:webHidden/>
              </w:rPr>
              <w:fldChar w:fldCharType="end"/>
            </w:r>
          </w:hyperlink>
        </w:p>
        <w:p w14:paraId="23EFC8AA" w14:textId="77777777" w:rsidR="00E32251" w:rsidRPr="002F18CE" w:rsidRDefault="007678C1">
          <w:pPr>
            <w:pStyle w:val="TOC1"/>
            <w:tabs>
              <w:tab w:val="right" w:leader="dot" w:pos="9350"/>
            </w:tabs>
            <w:rPr>
              <w:rFonts w:eastAsiaTheme="minorEastAsia"/>
              <w:noProof/>
            </w:rPr>
          </w:pPr>
          <w:hyperlink w:anchor="_Toc459304820" w:history="1">
            <w:r w:rsidR="00E32251" w:rsidRPr="002F18CE">
              <w:rPr>
                <w:rStyle w:val="Hyperlink"/>
                <w:b/>
                <w:noProof/>
              </w:rPr>
              <w:t xml:space="preserve">A18 - </w:t>
            </w:r>
            <w:r w:rsidR="00E32251" w:rsidRPr="002F18CE">
              <w:rPr>
                <w:rStyle w:val="Hyperlink"/>
                <w:rFonts w:eastAsia="Times New Roman"/>
                <w:b/>
                <w:noProof/>
              </w:rPr>
              <w:t xml:space="preserve">§164.308(a)(3)(i)  Required </w:t>
            </w:r>
            <w:r w:rsidR="00E32251" w:rsidRPr="002F18CE">
              <w:rPr>
                <w:rStyle w:val="Hyperlink"/>
                <w:noProof/>
              </w:rPr>
              <w:t>Does your practice know all business associates and the access that each requires for your practice’s facilities, information systems, electronic devices, and ePHI?</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_Toc459304820 \h </w:instrText>
            </w:r>
            <w:r w:rsidR="00E32251" w:rsidRPr="002F18CE">
              <w:rPr>
                <w:noProof/>
                <w:webHidden/>
              </w:rPr>
            </w:r>
            <w:r w:rsidR="00E32251" w:rsidRPr="002F18CE">
              <w:rPr>
                <w:noProof/>
                <w:webHidden/>
              </w:rPr>
              <w:fldChar w:fldCharType="separate"/>
            </w:r>
            <w:r w:rsidR="00ED2170" w:rsidRPr="002F18CE">
              <w:rPr>
                <w:noProof/>
                <w:webHidden/>
              </w:rPr>
              <w:t>55</w:t>
            </w:r>
            <w:r w:rsidR="00E32251" w:rsidRPr="002F18CE">
              <w:rPr>
                <w:noProof/>
                <w:webHidden/>
              </w:rPr>
              <w:fldChar w:fldCharType="end"/>
            </w:r>
          </w:hyperlink>
        </w:p>
        <w:p w14:paraId="40F1E44B" w14:textId="77777777" w:rsidR="00E32251" w:rsidRPr="002F18CE" w:rsidRDefault="007678C1">
          <w:pPr>
            <w:pStyle w:val="TOC1"/>
            <w:tabs>
              <w:tab w:val="right" w:leader="dot" w:pos="9350"/>
            </w:tabs>
            <w:rPr>
              <w:rFonts w:eastAsiaTheme="minorEastAsia"/>
              <w:noProof/>
            </w:rPr>
          </w:pPr>
          <w:hyperlink w:anchor="_Toc459304821" w:history="1">
            <w:r w:rsidR="00E32251" w:rsidRPr="002F18CE">
              <w:rPr>
                <w:rStyle w:val="Hyperlink"/>
                <w:b/>
                <w:noProof/>
              </w:rPr>
              <w:t xml:space="preserve">A19 - </w:t>
            </w:r>
            <w:r w:rsidR="00E32251" w:rsidRPr="002F18CE">
              <w:rPr>
                <w:rStyle w:val="Hyperlink"/>
                <w:rFonts w:eastAsia="Times New Roman"/>
                <w:b/>
                <w:noProof/>
              </w:rPr>
              <w:t xml:space="preserve">§164.308(a)(3)(i)  Required </w:t>
            </w:r>
            <w:r w:rsidR="00E32251" w:rsidRPr="002F18CE">
              <w:rPr>
                <w:rStyle w:val="Hyperlink"/>
                <w:noProof/>
              </w:rPr>
              <w:t>Does your practice</w:t>
            </w:r>
            <w:r w:rsidR="00E32251" w:rsidRPr="002F18CE">
              <w:rPr>
                <w:rStyle w:val="Hyperlink"/>
                <w:rFonts w:eastAsia="Times New Roman"/>
                <w:noProof/>
              </w:rPr>
              <w:t xml:space="preserve"> clearly define roles and responsibilities along logical lines and assures that no one person has too much authority for determining who can access your practice's facilities, information systems, and ePHI?</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_Toc459304821 \h </w:instrText>
            </w:r>
            <w:r w:rsidR="00E32251" w:rsidRPr="002F18CE">
              <w:rPr>
                <w:noProof/>
                <w:webHidden/>
              </w:rPr>
            </w:r>
            <w:r w:rsidR="00E32251" w:rsidRPr="002F18CE">
              <w:rPr>
                <w:noProof/>
                <w:webHidden/>
              </w:rPr>
              <w:fldChar w:fldCharType="separate"/>
            </w:r>
            <w:r w:rsidR="00ED2170" w:rsidRPr="002F18CE">
              <w:rPr>
                <w:noProof/>
                <w:webHidden/>
              </w:rPr>
              <w:t>58</w:t>
            </w:r>
            <w:r w:rsidR="00E32251" w:rsidRPr="002F18CE">
              <w:rPr>
                <w:noProof/>
                <w:webHidden/>
              </w:rPr>
              <w:fldChar w:fldCharType="end"/>
            </w:r>
          </w:hyperlink>
        </w:p>
        <w:p w14:paraId="1ACFF67A" w14:textId="77777777" w:rsidR="00E32251" w:rsidRPr="002F18CE" w:rsidRDefault="007678C1">
          <w:pPr>
            <w:pStyle w:val="TOC1"/>
            <w:tabs>
              <w:tab w:val="right" w:leader="dot" w:pos="9350"/>
            </w:tabs>
            <w:rPr>
              <w:rFonts w:eastAsiaTheme="minorEastAsia"/>
              <w:noProof/>
            </w:rPr>
          </w:pPr>
          <w:hyperlink w:anchor="_Toc459304822" w:history="1">
            <w:r w:rsidR="00E32251" w:rsidRPr="002F18CE">
              <w:rPr>
                <w:rStyle w:val="Hyperlink"/>
                <w:b/>
                <w:noProof/>
              </w:rPr>
              <w:t xml:space="preserve">A20 - </w:t>
            </w:r>
            <w:r w:rsidR="00E32251" w:rsidRPr="002F18CE">
              <w:rPr>
                <w:rStyle w:val="Hyperlink"/>
                <w:rFonts w:eastAsia="Times New Roman"/>
                <w:b/>
                <w:noProof/>
              </w:rPr>
              <w:t xml:space="preserve">§164.308(a)(3)(i)  Required </w:t>
            </w:r>
            <w:r w:rsidR="00E32251" w:rsidRPr="002F18CE">
              <w:rPr>
                <w:rStyle w:val="Hyperlink"/>
                <w:noProof/>
              </w:rPr>
              <w:t>Does your practice have policies and procedures that make sure those who need access to ePHI have access and those who do not are denied such access?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_Toc459304822 \h </w:instrText>
            </w:r>
            <w:r w:rsidR="00E32251" w:rsidRPr="002F18CE">
              <w:rPr>
                <w:noProof/>
                <w:webHidden/>
              </w:rPr>
            </w:r>
            <w:r w:rsidR="00E32251" w:rsidRPr="002F18CE">
              <w:rPr>
                <w:noProof/>
                <w:webHidden/>
              </w:rPr>
              <w:fldChar w:fldCharType="separate"/>
            </w:r>
            <w:r w:rsidR="00ED2170" w:rsidRPr="002F18CE">
              <w:rPr>
                <w:noProof/>
                <w:webHidden/>
              </w:rPr>
              <w:t>61</w:t>
            </w:r>
            <w:r w:rsidR="00E32251" w:rsidRPr="002F18CE">
              <w:rPr>
                <w:noProof/>
                <w:webHidden/>
              </w:rPr>
              <w:fldChar w:fldCharType="end"/>
            </w:r>
          </w:hyperlink>
        </w:p>
        <w:p w14:paraId="372F6902" w14:textId="77777777" w:rsidR="00E32251" w:rsidRPr="002F18CE" w:rsidRDefault="007678C1">
          <w:pPr>
            <w:pStyle w:val="TOC1"/>
            <w:tabs>
              <w:tab w:val="right" w:leader="dot" w:pos="9350"/>
            </w:tabs>
            <w:rPr>
              <w:rFonts w:eastAsiaTheme="minorEastAsia"/>
              <w:noProof/>
            </w:rPr>
          </w:pPr>
          <w:hyperlink w:anchor="_Toc459304823" w:history="1">
            <w:r w:rsidR="00E32251" w:rsidRPr="002F18CE">
              <w:rPr>
                <w:rStyle w:val="Hyperlink"/>
                <w:b/>
                <w:noProof/>
              </w:rPr>
              <w:t xml:space="preserve">A21 - </w:t>
            </w:r>
            <w:r w:rsidR="00E32251" w:rsidRPr="002F18CE">
              <w:rPr>
                <w:rStyle w:val="Hyperlink"/>
                <w:rFonts w:eastAsia="Times New Roman"/>
                <w:b/>
                <w:noProof/>
              </w:rPr>
              <w:t xml:space="preserve">§164.308(a)(3)(i)  Required </w:t>
            </w:r>
            <w:r w:rsidR="00E32251" w:rsidRPr="002F18CE">
              <w:rPr>
                <w:rStyle w:val="Hyperlink"/>
                <w:noProof/>
              </w:rPr>
              <w:t>Has your practice chosen someone whose job duty is to decide who can access ePHI (and under what conditions) and to create ePHI access rules that others can follow?</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_Toc459304823 \h </w:instrText>
            </w:r>
            <w:r w:rsidR="00E32251" w:rsidRPr="002F18CE">
              <w:rPr>
                <w:noProof/>
                <w:webHidden/>
              </w:rPr>
            </w:r>
            <w:r w:rsidR="00E32251" w:rsidRPr="002F18CE">
              <w:rPr>
                <w:noProof/>
                <w:webHidden/>
              </w:rPr>
              <w:fldChar w:fldCharType="separate"/>
            </w:r>
            <w:r w:rsidR="00ED2170" w:rsidRPr="002F18CE">
              <w:rPr>
                <w:noProof/>
                <w:webHidden/>
              </w:rPr>
              <w:t>64</w:t>
            </w:r>
            <w:r w:rsidR="00E32251" w:rsidRPr="002F18CE">
              <w:rPr>
                <w:noProof/>
                <w:webHidden/>
              </w:rPr>
              <w:fldChar w:fldCharType="end"/>
            </w:r>
          </w:hyperlink>
        </w:p>
        <w:p w14:paraId="30DC3E88" w14:textId="77777777" w:rsidR="00E32251" w:rsidRPr="002F18CE" w:rsidRDefault="007678C1">
          <w:pPr>
            <w:pStyle w:val="TOC1"/>
            <w:tabs>
              <w:tab w:val="right" w:leader="dot" w:pos="9350"/>
            </w:tabs>
            <w:rPr>
              <w:rFonts w:eastAsiaTheme="minorEastAsia"/>
              <w:noProof/>
            </w:rPr>
          </w:pPr>
          <w:hyperlink w:anchor="_Toc459304824" w:history="1">
            <w:r w:rsidR="00E32251" w:rsidRPr="002F18CE">
              <w:rPr>
                <w:rStyle w:val="Hyperlink"/>
                <w:b/>
                <w:noProof/>
              </w:rPr>
              <w:t xml:space="preserve">A22 - </w:t>
            </w:r>
            <w:r w:rsidR="00E32251" w:rsidRPr="002F18CE">
              <w:rPr>
                <w:rStyle w:val="Hyperlink"/>
                <w:rFonts w:eastAsia="Times New Roman"/>
                <w:b/>
                <w:noProof/>
              </w:rPr>
              <w:t xml:space="preserve">§164.308(a)(3)(ii)(A)  Addressable </w:t>
            </w:r>
            <w:r w:rsidR="00E32251" w:rsidRPr="002F18CE">
              <w:rPr>
                <w:rStyle w:val="Hyperlink"/>
                <w:noProof/>
              </w:rPr>
              <w:t>Does your practice define roles and job duties for all job functions and keep written job descriptions that clearly set forth the qualifications?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_Toc459304824 \h </w:instrText>
            </w:r>
            <w:r w:rsidR="00E32251" w:rsidRPr="002F18CE">
              <w:rPr>
                <w:noProof/>
                <w:webHidden/>
              </w:rPr>
            </w:r>
            <w:r w:rsidR="00E32251" w:rsidRPr="002F18CE">
              <w:rPr>
                <w:noProof/>
                <w:webHidden/>
              </w:rPr>
              <w:fldChar w:fldCharType="separate"/>
            </w:r>
            <w:r w:rsidR="00ED2170" w:rsidRPr="002F18CE">
              <w:rPr>
                <w:noProof/>
                <w:webHidden/>
              </w:rPr>
              <w:t>66</w:t>
            </w:r>
            <w:r w:rsidR="00E32251" w:rsidRPr="002F18CE">
              <w:rPr>
                <w:noProof/>
                <w:webHidden/>
              </w:rPr>
              <w:fldChar w:fldCharType="end"/>
            </w:r>
          </w:hyperlink>
        </w:p>
        <w:p w14:paraId="0C57A1DB" w14:textId="77777777" w:rsidR="00E32251" w:rsidRPr="002F18CE" w:rsidRDefault="007678C1">
          <w:pPr>
            <w:pStyle w:val="TOC1"/>
            <w:tabs>
              <w:tab w:val="right" w:leader="dot" w:pos="9350"/>
            </w:tabs>
            <w:rPr>
              <w:rFonts w:eastAsiaTheme="minorEastAsia"/>
              <w:noProof/>
            </w:rPr>
          </w:pPr>
          <w:hyperlink w:anchor="_Toc459304825" w:history="1">
            <w:r w:rsidR="00E32251" w:rsidRPr="002F18CE">
              <w:rPr>
                <w:rStyle w:val="Hyperlink"/>
                <w:b/>
                <w:noProof/>
              </w:rPr>
              <w:t xml:space="preserve">A23 - </w:t>
            </w:r>
            <w:r w:rsidR="00E32251" w:rsidRPr="002F18CE">
              <w:rPr>
                <w:rStyle w:val="Hyperlink"/>
                <w:rFonts w:eastAsia="Times New Roman"/>
                <w:b/>
                <w:noProof/>
              </w:rPr>
              <w:t xml:space="preserve">§164.308(a)(3)(ii)(A)  Addressable </w:t>
            </w:r>
            <w:r w:rsidR="00E32251" w:rsidRPr="002F18CE">
              <w:rPr>
                <w:rStyle w:val="Hyperlink"/>
                <w:noProof/>
              </w:rPr>
              <w:t>Does your practice have policies and procedures for access authorization that support segregation of duties?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_Toc459304825 \h </w:instrText>
            </w:r>
            <w:r w:rsidR="00E32251" w:rsidRPr="002F18CE">
              <w:rPr>
                <w:noProof/>
                <w:webHidden/>
              </w:rPr>
            </w:r>
            <w:r w:rsidR="00E32251" w:rsidRPr="002F18CE">
              <w:rPr>
                <w:noProof/>
                <w:webHidden/>
              </w:rPr>
              <w:fldChar w:fldCharType="separate"/>
            </w:r>
            <w:r w:rsidR="00ED2170" w:rsidRPr="002F18CE">
              <w:rPr>
                <w:noProof/>
                <w:webHidden/>
              </w:rPr>
              <w:t>69</w:t>
            </w:r>
            <w:r w:rsidR="00E32251" w:rsidRPr="002F18CE">
              <w:rPr>
                <w:noProof/>
                <w:webHidden/>
              </w:rPr>
              <w:fldChar w:fldCharType="end"/>
            </w:r>
          </w:hyperlink>
        </w:p>
        <w:p w14:paraId="18E8F5C0" w14:textId="77777777" w:rsidR="00E32251" w:rsidRPr="002F18CE" w:rsidRDefault="007678C1">
          <w:pPr>
            <w:pStyle w:val="TOC1"/>
            <w:tabs>
              <w:tab w:val="right" w:leader="dot" w:pos="9350"/>
            </w:tabs>
            <w:rPr>
              <w:rFonts w:eastAsiaTheme="minorEastAsia"/>
              <w:noProof/>
            </w:rPr>
          </w:pPr>
          <w:hyperlink w:anchor="_Toc459304826" w:history="1">
            <w:r w:rsidR="00E32251" w:rsidRPr="002F18CE">
              <w:rPr>
                <w:rStyle w:val="Hyperlink"/>
                <w:b/>
                <w:noProof/>
              </w:rPr>
              <w:t xml:space="preserve">A24 - </w:t>
            </w:r>
            <w:r w:rsidR="00E32251" w:rsidRPr="002F18CE">
              <w:rPr>
                <w:rStyle w:val="Hyperlink"/>
                <w:rFonts w:eastAsia="Times New Roman"/>
                <w:b/>
                <w:noProof/>
              </w:rPr>
              <w:t xml:space="preserve">§164.308(a)(3)(ii)(A)  Addressable </w:t>
            </w:r>
            <w:r w:rsidR="00E32251" w:rsidRPr="002F18CE">
              <w:rPr>
                <w:rStyle w:val="Hyperlink"/>
                <w:noProof/>
              </w:rPr>
              <w:t>Does your practice implement procedures for authorizing users and changing authorization permissions?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_Toc459304826 \h </w:instrText>
            </w:r>
            <w:r w:rsidR="00E32251" w:rsidRPr="002F18CE">
              <w:rPr>
                <w:noProof/>
                <w:webHidden/>
              </w:rPr>
            </w:r>
            <w:r w:rsidR="00E32251" w:rsidRPr="002F18CE">
              <w:rPr>
                <w:noProof/>
                <w:webHidden/>
              </w:rPr>
              <w:fldChar w:fldCharType="separate"/>
            </w:r>
            <w:r w:rsidR="00ED2170" w:rsidRPr="002F18CE">
              <w:rPr>
                <w:noProof/>
                <w:webHidden/>
              </w:rPr>
              <w:t>72</w:t>
            </w:r>
            <w:r w:rsidR="00E32251" w:rsidRPr="002F18CE">
              <w:rPr>
                <w:noProof/>
                <w:webHidden/>
              </w:rPr>
              <w:fldChar w:fldCharType="end"/>
            </w:r>
          </w:hyperlink>
        </w:p>
        <w:p w14:paraId="3C287A27" w14:textId="77777777" w:rsidR="00E32251" w:rsidRPr="002F18CE" w:rsidRDefault="007678C1">
          <w:pPr>
            <w:pStyle w:val="TOC1"/>
            <w:tabs>
              <w:tab w:val="right" w:leader="dot" w:pos="9350"/>
            </w:tabs>
            <w:rPr>
              <w:rFonts w:eastAsiaTheme="minorEastAsia"/>
              <w:noProof/>
            </w:rPr>
          </w:pPr>
          <w:hyperlink w:anchor="_Toc459304827" w:history="1">
            <w:r w:rsidR="00E32251" w:rsidRPr="002F18CE">
              <w:rPr>
                <w:rStyle w:val="Hyperlink"/>
                <w:b/>
                <w:noProof/>
              </w:rPr>
              <w:t xml:space="preserve">A25 - </w:t>
            </w:r>
            <w:r w:rsidR="00E32251" w:rsidRPr="002F18CE">
              <w:rPr>
                <w:rStyle w:val="Hyperlink"/>
                <w:rFonts w:eastAsia="Times New Roman"/>
                <w:b/>
                <w:noProof/>
              </w:rPr>
              <w:t xml:space="preserve">§164.308(a)(3)(ii)(A)  Addressable </w:t>
            </w:r>
            <w:r w:rsidR="00E32251" w:rsidRPr="002F18CE">
              <w:rPr>
                <w:rStyle w:val="Hyperlink"/>
                <w:noProof/>
              </w:rPr>
              <w:t>Do your practice’s policies and procedures for access authorization address the needs of those who are not members of its workforce?</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_Toc459304827 \h </w:instrText>
            </w:r>
            <w:r w:rsidR="00E32251" w:rsidRPr="002F18CE">
              <w:rPr>
                <w:noProof/>
                <w:webHidden/>
              </w:rPr>
            </w:r>
            <w:r w:rsidR="00E32251" w:rsidRPr="002F18CE">
              <w:rPr>
                <w:noProof/>
                <w:webHidden/>
              </w:rPr>
              <w:fldChar w:fldCharType="separate"/>
            </w:r>
            <w:r w:rsidR="00ED2170" w:rsidRPr="002F18CE">
              <w:rPr>
                <w:noProof/>
                <w:webHidden/>
              </w:rPr>
              <w:t>74</w:t>
            </w:r>
            <w:r w:rsidR="00E32251" w:rsidRPr="002F18CE">
              <w:rPr>
                <w:noProof/>
                <w:webHidden/>
              </w:rPr>
              <w:fldChar w:fldCharType="end"/>
            </w:r>
          </w:hyperlink>
        </w:p>
        <w:p w14:paraId="77E2F4DE" w14:textId="77777777" w:rsidR="00E32251" w:rsidRPr="002F18CE" w:rsidRDefault="007678C1">
          <w:pPr>
            <w:pStyle w:val="TOC1"/>
            <w:tabs>
              <w:tab w:val="right" w:leader="dot" w:pos="9350"/>
            </w:tabs>
            <w:rPr>
              <w:rFonts w:eastAsiaTheme="minorEastAsia"/>
              <w:noProof/>
            </w:rPr>
          </w:pPr>
          <w:hyperlink w:anchor="_Toc459304828" w:history="1">
            <w:r w:rsidR="00E32251" w:rsidRPr="002F18CE">
              <w:rPr>
                <w:rStyle w:val="Hyperlink"/>
                <w:b/>
                <w:noProof/>
              </w:rPr>
              <w:t xml:space="preserve">A26 - </w:t>
            </w:r>
            <w:r w:rsidR="00E32251" w:rsidRPr="002F18CE">
              <w:rPr>
                <w:rStyle w:val="Hyperlink"/>
                <w:rFonts w:eastAsia="Times New Roman"/>
                <w:b/>
                <w:noProof/>
              </w:rPr>
              <w:t xml:space="preserve">§164.308(a)(3)(ii)(B)  Addressable </w:t>
            </w:r>
            <w:r w:rsidR="00E32251" w:rsidRPr="002F18CE">
              <w:rPr>
                <w:rStyle w:val="Hyperlink"/>
                <w:noProof/>
              </w:rPr>
              <w:t>Does your organization have policies and procedures that authorize members of your workforce to have access to ePHI and describe the types of access that are permitted?</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_Toc459304828 \h </w:instrText>
            </w:r>
            <w:r w:rsidR="00E32251" w:rsidRPr="002F18CE">
              <w:rPr>
                <w:noProof/>
                <w:webHidden/>
              </w:rPr>
            </w:r>
            <w:r w:rsidR="00E32251" w:rsidRPr="002F18CE">
              <w:rPr>
                <w:noProof/>
                <w:webHidden/>
              </w:rPr>
              <w:fldChar w:fldCharType="separate"/>
            </w:r>
            <w:r w:rsidR="00ED2170" w:rsidRPr="002F18CE">
              <w:rPr>
                <w:noProof/>
                <w:webHidden/>
              </w:rPr>
              <w:t>77</w:t>
            </w:r>
            <w:r w:rsidR="00E32251" w:rsidRPr="002F18CE">
              <w:rPr>
                <w:noProof/>
                <w:webHidden/>
              </w:rPr>
              <w:fldChar w:fldCharType="end"/>
            </w:r>
          </w:hyperlink>
        </w:p>
        <w:p w14:paraId="58D8EC85" w14:textId="77777777" w:rsidR="00E32251" w:rsidRPr="002F18CE" w:rsidRDefault="007678C1">
          <w:pPr>
            <w:pStyle w:val="TOC1"/>
            <w:tabs>
              <w:tab w:val="right" w:leader="dot" w:pos="9350"/>
            </w:tabs>
            <w:rPr>
              <w:rFonts w:eastAsiaTheme="minorEastAsia"/>
              <w:noProof/>
            </w:rPr>
          </w:pPr>
          <w:hyperlink w:anchor="_Toc459304829" w:history="1">
            <w:r w:rsidR="00E32251" w:rsidRPr="002F18CE">
              <w:rPr>
                <w:rStyle w:val="Hyperlink"/>
                <w:b/>
                <w:noProof/>
              </w:rPr>
              <w:t xml:space="preserve">A27 - </w:t>
            </w:r>
            <w:r w:rsidR="00E32251" w:rsidRPr="002F18CE">
              <w:rPr>
                <w:rStyle w:val="Hyperlink"/>
                <w:rFonts w:eastAsia="Times New Roman"/>
                <w:b/>
                <w:noProof/>
              </w:rPr>
              <w:t xml:space="preserve">§164.308(a)(3)(ii)(B)  Addressable </w:t>
            </w:r>
            <w:r w:rsidR="00E32251" w:rsidRPr="002F18CE">
              <w:rPr>
                <w:rStyle w:val="Hyperlink"/>
                <w:noProof/>
              </w:rPr>
              <w:t>Do your practice’s policies and procedures require screening workforce members prior to enabling access to its facilities, information systems, and ePHI to verify that users are trustworthy?</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_Toc459304829 \h </w:instrText>
            </w:r>
            <w:r w:rsidR="00E32251" w:rsidRPr="002F18CE">
              <w:rPr>
                <w:noProof/>
                <w:webHidden/>
              </w:rPr>
            </w:r>
            <w:r w:rsidR="00E32251" w:rsidRPr="002F18CE">
              <w:rPr>
                <w:noProof/>
                <w:webHidden/>
              </w:rPr>
              <w:fldChar w:fldCharType="separate"/>
            </w:r>
            <w:r w:rsidR="00ED2170" w:rsidRPr="002F18CE">
              <w:rPr>
                <w:noProof/>
                <w:webHidden/>
              </w:rPr>
              <w:t>80</w:t>
            </w:r>
            <w:r w:rsidR="00E32251" w:rsidRPr="002F18CE">
              <w:rPr>
                <w:noProof/>
                <w:webHidden/>
              </w:rPr>
              <w:fldChar w:fldCharType="end"/>
            </w:r>
          </w:hyperlink>
        </w:p>
        <w:p w14:paraId="14F69E88" w14:textId="77777777" w:rsidR="00E32251" w:rsidRPr="002F18CE" w:rsidRDefault="007678C1">
          <w:pPr>
            <w:pStyle w:val="TOC1"/>
            <w:tabs>
              <w:tab w:val="right" w:leader="dot" w:pos="9350"/>
            </w:tabs>
            <w:rPr>
              <w:rFonts w:eastAsiaTheme="minorEastAsia"/>
              <w:noProof/>
            </w:rPr>
          </w:pPr>
          <w:hyperlink w:anchor="_Toc459304830" w:history="1">
            <w:r w:rsidR="00E32251" w:rsidRPr="002F18CE">
              <w:rPr>
                <w:rStyle w:val="Hyperlink"/>
                <w:b/>
                <w:noProof/>
              </w:rPr>
              <w:t xml:space="preserve">A28 - </w:t>
            </w:r>
            <w:r w:rsidR="00E32251" w:rsidRPr="002F18CE">
              <w:rPr>
                <w:rStyle w:val="Hyperlink"/>
                <w:rFonts w:eastAsia="Times New Roman"/>
                <w:b/>
                <w:noProof/>
              </w:rPr>
              <w:t xml:space="preserve">§164.308(a)(3)(ii)(C)  Addressable </w:t>
            </w:r>
            <w:r w:rsidR="00E32251" w:rsidRPr="002F18CE">
              <w:rPr>
                <w:rStyle w:val="Hyperlink"/>
                <w:noProof/>
              </w:rPr>
              <w:t>Does your practice have policies and procedures for terminating authorized access to its facilities, information systems, and ePHI once the need for access no longer exists?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_Toc459304830 \h </w:instrText>
            </w:r>
            <w:r w:rsidR="00E32251" w:rsidRPr="002F18CE">
              <w:rPr>
                <w:noProof/>
                <w:webHidden/>
              </w:rPr>
            </w:r>
            <w:r w:rsidR="00E32251" w:rsidRPr="002F18CE">
              <w:rPr>
                <w:noProof/>
                <w:webHidden/>
              </w:rPr>
              <w:fldChar w:fldCharType="separate"/>
            </w:r>
            <w:r w:rsidR="00ED2170" w:rsidRPr="002F18CE">
              <w:rPr>
                <w:noProof/>
                <w:webHidden/>
              </w:rPr>
              <w:t>82</w:t>
            </w:r>
            <w:r w:rsidR="00E32251" w:rsidRPr="002F18CE">
              <w:rPr>
                <w:noProof/>
                <w:webHidden/>
              </w:rPr>
              <w:fldChar w:fldCharType="end"/>
            </w:r>
          </w:hyperlink>
        </w:p>
        <w:p w14:paraId="542C96AE" w14:textId="77777777" w:rsidR="00E32251" w:rsidRPr="002F18CE" w:rsidRDefault="007678C1">
          <w:pPr>
            <w:pStyle w:val="TOC1"/>
            <w:tabs>
              <w:tab w:val="right" w:leader="dot" w:pos="9350"/>
            </w:tabs>
            <w:rPr>
              <w:rFonts w:eastAsiaTheme="minorEastAsia"/>
              <w:noProof/>
            </w:rPr>
          </w:pPr>
          <w:hyperlink w:anchor="_Toc459304831" w:history="1">
            <w:r w:rsidR="00E32251" w:rsidRPr="002F18CE">
              <w:rPr>
                <w:rStyle w:val="Hyperlink"/>
                <w:b/>
                <w:noProof/>
              </w:rPr>
              <w:t xml:space="preserve">A29 - </w:t>
            </w:r>
            <w:r w:rsidR="00E32251" w:rsidRPr="002F18CE">
              <w:rPr>
                <w:rStyle w:val="Hyperlink"/>
                <w:rFonts w:eastAsia="Times New Roman"/>
                <w:b/>
                <w:noProof/>
              </w:rPr>
              <w:t xml:space="preserve">§164.308(a)(3)(ii)(C)  Addressable </w:t>
            </w:r>
            <w:r w:rsidR="00E32251" w:rsidRPr="002F18CE">
              <w:rPr>
                <w:rStyle w:val="Hyperlink"/>
                <w:noProof/>
              </w:rPr>
              <w:t>Does your practice have formal policies and policies and procedures to support when a workforce member’s employment is terminated and/or a relationship with a business associate is terminated?</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_Toc459304831 \h </w:instrText>
            </w:r>
            <w:r w:rsidR="00E32251" w:rsidRPr="002F18CE">
              <w:rPr>
                <w:noProof/>
                <w:webHidden/>
              </w:rPr>
            </w:r>
            <w:r w:rsidR="00E32251" w:rsidRPr="002F18CE">
              <w:rPr>
                <w:noProof/>
                <w:webHidden/>
              </w:rPr>
              <w:fldChar w:fldCharType="separate"/>
            </w:r>
            <w:r w:rsidR="00ED2170" w:rsidRPr="002F18CE">
              <w:rPr>
                <w:noProof/>
                <w:webHidden/>
              </w:rPr>
              <w:t>85</w:t>
            </w:r>
            <w:r w:rsidR="00E32251" w:rsidRPr="002F18CE">
              <w:rPr>
                <w:noProof/>
                <w:webHidden/>
              </w:rPr>
              <w:fldChar w:fldCharType="end"/>
            </w:r>
          </w:hyperlink>
        </w:p>
        <w:p w14:paraId="4D9D71CB" w14:textId="77777777" w:rsidR="00E32251" w:rsidRPr="002F18CE" w:rsidRDefault="007678C1">
          <w:pPr>
            <w:pStyle w:val="TOC1"/>
            <w:tabs>
              <w:tab w:val="right" w:leader="dot" w:pos="9350"/>
            </w:tabs>
            <w:rPr>
              <w:rFonts w:eastAsiaTheme="minorEastAsia"/>
              <w:noProof/>
            </w:rPr>
          </w:pPr>
          <w:hyperlink w:anchor="_Toc459304832" w:history="1">
            <w:r w:rsidR="00E32251" w:rsidRPr="002F18CE">
              <w:rPr>
                <w:rStyle w:val="Hyperlink"/>
                <w:b/>
                <w:noProof/>
              </w:rPr>
              <w:t xml:space="preserve">A30 - </w:t>
            </w:r>
            <w:r w:rsidR="00E32251" w:rsidRPr="002F18CE">
              <w:rPr>
                <w:rStyle w:val="Hyperlink"/>
                <w:rFonts w:eastAsia="Times New Roman"/>
                <w:b/>
                <w:noProof/>
              </w:rPr>
              <w:t xml:space="preserve">§164.308(a)(4)(i)  Standard </w:t>
            </w:r>
            <w:r w:rsidR="00E32251" w:rsidRPr="002F18CE">
              <w:rPr>
                <w:rStyle w:val="Hyperlink"/>
                <w:noProof/>
              </w:rPr>
              <w:t>Do your practice’s policies and procedures describe the methods it uses to limit access to its ePHI?</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_Toc459304832 \h </w:instrText>
            </w:r>
            <w:r w:rsidR="00E32251" w:rsidRPr="002F18CE">
              <w:rPr>
                <w:noProof/>
                <w:webHidden/>
              </w:rPr>
            </w:r>
            <w:r w:rsidR="00E32251" w:rsidRPr="002F18CE">
              <w:rPr>
                <w:noProof/>
                <w:webHidden/>
              </w:rPr>
              <w:fldChar w:fldCharType="separate"/>
            </w:r>
            <w:r w:rsidR="00ED2170" w:rsidRPr="002F18CE">
              <w:rPr>
                <w:noProof/>
                <w:webHidden/>
              </w:rPr>
              <w:t>88</w:t>
            </w:r>
            <w:r w:rsidR="00E32251" w:rsidRPr="002F18CE">
              <w:rPr>
                <w:noProof/>
                <w:webHidden/>
              </w:rPr>
              <w:fldChar w:fldCharType="end"/>
            </w:r>
          </w:hyperlink>
        </w:p>
        <w:p w14:paraId="2C2357C2" w14:textId="77777777" w:rsidR="00E32251" w:rsidRPr="002F18CE" w:rsidRDefault="007678C1">
          <w:pPr>
            <w:pStyle w:val="TOC1"/>
            <w:tabs>
              <w:tab w:val="right" w:leader="dot" w:pos="9350"/>
            </w:tabs>
            <w:rPr>
              <w:rFonts w:eastAsiaTheme="minorEastAsia"/>
              <w:noProof/>
            </w:rPr>
          </w:pPr>
          <w:hyperlink w:anchor="_Toc459304833" w:history="1">
            <w:r w:rsidR="00E32251" w:rsidRPr="002F18CE">
              <w:rPr>
                <w:rStyle w:val="Hyperlink"/>
                <w:b/>
                <w:noProof/>
              </w:rPr>
              <w:t xml:space="preserve">A31 - </w:t>
            </w:r>
            <w:r w:rsidR="00E32251" w:rsidRPr="002F18CE">
              <w:rPr>
                <w:rStyle w:val="Hyperlink"/>
                <w:rFonts w:eastAsia="Times New Roman"/>
                <w:b/>
                <w:noProof/>
              </w:rPr>
              <w:t xml:space="preserve">§164.308(a)(4)(ii)(B) </w:t>
            </w:r>
            <w:r w:rsidR="00E32251" w:rsidRPr="002F18CE">
              <w:rPr>
                <w:rStyle w:val="Hyperlink"/>
                <w:noProof/>
              </w:rPr>
              <w:t>Does your practice have policies and procedures that explain how it grants access to ePHI to its workforce members and to other entities (business associates)?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_Toc459304833 \h </w:instrText>
            </w:r>
            <w:r w:rsidR="00E32251" w:rsidRPr="002F18CE">
              <w:rPr>
                <w:noProof/>
                <w:webHidden/>
              </w:rPr>
            </w:r>
            <w:r w:rsidR="00E32251" w:rsidRPr="002F18CE">
              <w:rPr>
                <w:noProof/>
                <w:webHidden/>
              </w:rPr>
              <w:fldChar w:fldCharType="separate"/>
            </w:r>
            <w:r w:rsidR="00ED2170" w:rsidRPr="002F18CE">
              <w:rPr>
                <w:noProof/>
                <w:webHidden/>
              </w:rPr>
              <w:t>91</w:t>
            </w:r>
            <w:r w:rsidR="00E32251" w:rsidRPr="002F18CE">
              <w:rPr>
                <w:noProof/>
                <w:webHidden/>
              </w:rPr>
              <w:fldChar w:fldCharType="end"/>
            </w:r>
          </w:hyperlink>
        </w:p>
        <w:p w14:paraId="62EA6D3D" w14:textId="77777777" w:rsidR="00E32251" w:rsidRPr="002F18CE" w:rsidRDefault="007678C1">
          <w:pPr>
            <w:pStyle w:val="TOC1"/>
            <w:tabs>
              <w:tab w:val="right" w:leader="dot" w:pos="9350"/>
            </w:tabs>
            <w:rPr>
              <w:rFonts w:eastAsiaTheme="minorEastAsia"/>
              <w:noProof/>
            </w:rPr>
          </w:pPr>
          <w:hyperlink w:anchor="_Toc459304834" w:history="1">
            <w:r w:rsidR="00E32251" w:rsidRPr="002F18CE">
              <w:rPr>
                <w:rStyle w:val="Hyperlink"/>
                <w:b/>
                <w:noProof/>
              </w:rPr>
              <w:t xml:space="preserve">A32 - </w:t>
            </w:r>
            <w:r w:rsidR="00E32251" w:rsidRPr="002F18CE">
              <w:rPr>
                <w:rStyle w:val="Hyperlink"/>
                <w:rFonts w:eastAsia="Times New Roman"/>
                <w:b/>
                <w:noProof/>
              </w:rPr>
              <w:t xml:space="preserve">§164.308(a)(4)(ii)(C)  Addressable </w:t>
            </w:r>
            <w:r w:rsidR="00E32251" w:rsidRPr="002F18CE">
              <w:rPr>
                <w:rStyle w:val="Hyperlink"/>
                <w:noProof/>
              </w:rPr>
              <w:t>Do the roles and responsibilities assigned to your practice’s workforce members support and enforce segregation of duties?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_Toc459304834 \h </w:instrText>
            </w:r>
            <w:r w:rsidR="00E32251" w:rsidRPr="002F18CE">
              <w:rPr>
                <w:noProof/>
                <w:webHidden/>
              </w:rPr>
            </w:r>
            <w:r w:rsidR="00E32251" w:rsidRPr="002F18CE">
              <w:rPr>
                <w:noProof/>
                <w:webHidden/>
              </w:rPr>
              <w:fldChar w:fldCharType="separate"/>
            </w:r>
            <w:r w:rsidR="00ED2170" w:rsidRPr="002F18CE">
              <w:rPr>
                <w:noProof/>
                <w:webHidden/>
              </w:rPr>
              <w:t>94</w:t>
            </w:r>
            <w:r w:rsidR="00E32251" w:rsidRPr="002F18CE">
              <w:rPr>
                <w:noProof/>
                <w:webHidden/>
              </w:rPr>
              <w:fldChar w:fldCharType="end"/>
            </w:r>
          </w:hyperlink>
        </w:p>
        <w:p w14:paraId="566DAD1A" w14:textId="77777777" w:rsidR="00E32251" w:rsidRPr="002F18CE" w:rsidRDefault="007678C1">
          <w:pPr>
            <w:pStyle w:val="TOC1"/>
            <w:tabs>
              <w:tab w:val="right" w:leader="dot" w:pos="9350"/>
            </w:tabs>
            <w:rPr>
              <w:rFonts w:eastAsiaTheme="minorEastAsia"/>
              <w:noProof/>
            </w:rPr>
          </w:pPr>
          <w:hyperlink w:anchor="_Toc459304835" w:history="1">
            <w:r w:rsidR="00E32251" w:rsidRPr="002F18CE">
              <w:rPr>
                <w:rStyle w:val="Hyperlink"/>
                <w:b/>
                <w:noProof/>
              </w:rPr>
              <w:t xml:space="preserve">A33 - </w:t>
            </w:r>
            <w:r w:rsidR="00E32251" w:rsidRPr="002F18CE">
              <w:rPr>
                <w:rStyle w:val="Hyperlink"/>
                <w:rFonts w:eastAsia="Times New Roman"/>
                <w:b/>
                <w:noProof/>
              </w:rPr>
              <w:t xml:space="preserve">§164.308(a)(4)(ii)(C)  Addressable </w:t>
            </w:r>
            <w:r w:rsidR="00E32251" w:rsidRPr="002F18CE">
              <w:rPr>
                <w:rStyle w:val="Hyperlink"/>
                <w:noProof/>
              </w:rPr>
              <w:t>Does your practice’s policies and procedures explain how your practice assigns user authorizations (privileges), including the access that are permitted?</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_Toc459304835 \h </w:instrText>
            </w:r>
            <w:r w:rsidR="00E32251" w:rsidRPr="002F18CE">
              <w:rPr>
                <w:noProof/>
                <w:webHidden/>
              </w:rPr>
            </w:r>
            <w:r w:rsidR="00E32251" w:rsidRPr="002F18CE">
              <w:rPr>
                <w:noProof/>
                <w:webHidden/>
              </w:rPr>
              <w:fldChar w:fldCharType="separate"/>
            </w:r>
            <w:r w:rsidR="00ED2170" w:rsidRPr="002F18CE">
              <w:rPr>
                <w:noProof/>
                <w:webHidden/>
              </w:rPr>
              <w:t>97</w:t>
            </w:r>
            <w:r w:rsidR="00E32251" w:rsidRPr="002F18CE">
              <w:rPr>
                <w:noProof/>
                <w:webHidden/>
              </w:rPr>
              <w:fldChar w:fldCharType="end"/>
            </w:r>
          </w:hyperlink>
        </w:p>
        <w:p w14:paraId="4896A685" w14:textId="77777777" w:rsidR="00E32251" w:rsidRPr="002F18CE" w:rsidRDefault="007678C1">
          <w:pPr>
            <w:pStyle w:val="TOC1"/>
            <w:tabs>
              <w:tab w:val="right" w:leader="dot" w:pos="9350"/>
            </w:tabs>
            <w:rPr>
              <w:rFonts w:eastAsiaTheme="minorEastAsia"/>
              <w:noProof/>
            </w:rPr>
          </w:pPr>
          <w:hyperlink w:anchor="_Toc459304836" w:history="1">
            <w:r w:rsidR="00E32251" w:rsidRPr="002F18CE">
              <w:rPr>
                <w:rStyle w:val="Hyperlink"/>
                <w:b/>
                <w:noProof/>
              </w:rPr>
              <w:t xml:space="preserve">A34 - </w:t>
            </w:r>
            <w:r w:rsidR="00E32251" w:rsidRPr="002F18CE">
              <w:rPr>
                <w:rStyle w:val="Hyperlink"/>
                <w:rFonts w:eastAsia="Times New Roman"/>
                <w:b/>
                <w:noProof/>
              </w:rPr>
              <w:t xml:space="preserve">§164.308(a)(5)(i)  Standard </w:t>
            </w:r>
            <w:r w:rsidR="00E32251" w:rsidRPr="002F18CE">
              <w:rPr>
                <w:rStyle w:val="Hyperlink"/>
                <w:noProof/>
              </w:rPr>
              <w:t>Does your practice have a training program that makes each individual with access to ePHI aware of security measures to reduce the risk of improper access, uses, and disclosures?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_Toc459304836 \h </w:instrText>
            </w:r>
            <w:r w:rsidR="00E32251" w:rsidRPr="002F18CE">
              <w:rPr>
                <w:noProof/>
                <w:webHidden/>
              </w:rPr>
            </w:r>
            <w:r w:rsidR="00E32251" w:rsidRPr="002F18CE">
              <w:rPr>
                <w:noProof/>
                <w:webHidden/>
              </w:rPr>
              <w:fldChar w:fldCharType="separate"/>
            </w:r>
            <w:r w:rsidR="00ED2170" w:rsidRPr="002F18CE">
              <w:rPr>
                <w:noProof/>
                <w:webHidden/>
              </w:rPr>
              <w:t>99</w:t>
            </w:r>
            <w:r w:rsidR="00E32251" w:rsidRPr="002F18CE">
              <w:rPr>
                <w:noProof/>
                <w:webHidden/>
              </w:rPr>
              <w:fldChar w:fldCharType="end"/>
            </w:r>
          </w:hyperlink>
        </w:p>
        <w:p w14:paraId="567F219E" w14:textId="77777777" w:rsidR="00E32251" w:rsidRPr="002F18CE" w:rsidRDefault="007678C1">
          <w:pPr>
            <w:pStyle w:val="TOC1"/>
            <w:tabs>
              <w:tab w:val="right" w:leader="dot" w:pos="9350"/>
            </w:tabs>
            <w:rPr>
              <w:rFonts w:eastAsiaTheme="minorEastAsia"/>
              <w:noProof/>
            </w:rPr>
          </w:pPr>
          <w:hyperlink w:anchor="_Toc459304837" w:history="1">
            <w:r w:rsidR="00E32251" w:rsidRPr="002F18CE">
              <w:rPr>
                <w:rStyle w:val="Hyperlink"/>
                <w:b/>
                <w:noProof/>
              </w:rPr>
              <w:t xml:space="preserve">A35 - </w:t>
            </w:r>
            <w:r w:rsidR="00E32251" w:rsidRPr="002F18CE">
              <w:rPr>
                <w:rStyle w:val="Hyperlink"/>
                <w:rFonts w:eastAsia="Times New Roman"/>
                <w:b/>
                <w:noProof/>
              </w:rPr>
              <w:t xml:space="preserve">§164.308(a)(5)(i)  Standard </w:t>
            </w:r>
            <w:r w:rsidR="00E32251" w:rsidRPr="002F18CE">
              <w:rPr>
                <w:rStyle w:val="Hyperlink"/>
                <w:noProof/>
              </w:rPr>
              <w:t>Does your practice periodically review and update its security awareness and training program in response to changes in your organization, facilities or environment?</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_Toc459304837 \h </w:instrText>
            </w:r>
            <w:r w:rsidR="00E32251" w:rsidRPr="002F18CE">
              <w:rPr>
                <w:noProof/>
                <w:webHidden/>
              </w:rPr>
            </w:r>
            <w:r w:rsidR="00E32251" w:rsidRPr="002F18CE">
              <w:rPr>
                <w:noProof/>
                <w:webHidden/>
              </w:rPr>
              <w:fldChar w:fldCharType="separate"/>
            </w:r>
            <w:r w:rsidR="00ED2170" w:rsidRPr="002F18CE">
              <w:rPr>
                <w:noProof/>
                <w:webHidden/>
              </w:rPr>
              <w:t>102</w:t>
            </w:r>
            <w:r w:rsidR="00E32251" w:rsidRPr="002F18CE">
              <w:rPr>
                <w:noProof/>
                <w:webHidden/>
              </w:rPr>
              <w:fldChar w:fldCharType="end"/>
            </w:r>
          </w:hyperlink>
        </w:p>
        <w:p w14:paraId="66399A6A" w14:textId="77777777" w:rsidR="00E32251" w:rsidRPr="002F18CE" w:rsidRDefault="007678C1">
          <w:pPr>
            <w:pStyle w:val="TOC1"/>
            <w:tabs>
              <w:tab w:val="right" w:leader="dot" w:pos="9350"/>
            </w:tabs>
            <w:rPr>
              <w:rFonts w:eastAsiaTheme="minorEastAsia"/>
              <w:noProof/>
            </w:rPr>
          </w:pPr>
          <w:hyperlink w:anchor="_Toc459304838" w:history="1">
            <w:r w:rsidR="00E32251" w:rsidRPr="002F18CE">
              <w:rPr>
                <w:rStyle w:val="Hyperlink"/>
                <w:b/>
                <w:noProof/>
              </w:rPr>
              <w:t xml:space="preserve">A36 - </w:t>
            </w:r>
            <w:r w:rsidR="00E32251" w:rsidRPr="002F18CE">
              <w:rPr>
                <w:rStyle w:val="Hyperlink"/>
                <w:rFonts w:eastAsia="Times New Roman"/>
                <w:b/>
                <w:noProof/>
              </w:rPr>
              <w:t xml:space="preserve">§164.308(a)(5)(i)  Standard </w:t>
            </w:r>
            <w:r w:rsidR="00E32251" w:rsidRPr="002F18CE">
              <w:rPr>
                <w:rStyle w:val="Hyperlink"/>
                <w:noProof/>
              </w:rPr>
              <w:t>Does your practice provide ongoing basic security awareness to all workforce members, including physicians?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_Toc459304838 \h </w:instrText>
            </w:r>
            <w:r w:rsidR="00E32251" w:rsidRPr="002F18CE">
              <w:rPr>
                <w:noProof/>
                <w:webHidden/>
              </w:rPr>
            </w:r>
            <w:r w:rsidR="00E32251" w:rsidRPr="002F18CE">
              <w:rPr>
                <w:noProof/>
                <w:webHidden/>
              </w:rPr>
              <w:fldChar w:fldCharType="separate"/>
            </w:r>
            <w:r w:rsidR="00ED2170" w:rsidRPr="002F18CE">
              <w:rPr>
                <w:noProof/>
                <w:webHidden/>
              </w:rPr>
              <w:t>104</w:t>
            </w:r>
            <w:r w:rsidR="00E32251" w:rsidRPr="002F18CE">
              <w:rPr>
                <w:noProof/>
                <w:webHidden/>
              </w:rPr>
              <w:fldChar w:fldCharType="end"/>
            </w:r>
          </w:hyperlink>
        </w:p>
        <w:p w14:paraId="4AE5C38D" w14:textId="77777777" w:rsidR="00E32251" w:rsidRPr="002F18CE" w:rsidRDefault="007678C1">
          <w:pPr>
            <w:pStyle w:val="TOC1"/>
            <w:tabs>
              <w:tab w:val="right" w:leader="dot" w:pos="9350"/>
            </w:tabs>
            <w:rPr>
              <w:rFonts w:eastAsiaTheme="minorEastAsia"/>
              <w:noProof/>
            </w:rPr>
          </w:pPr>
          <w:hyperlink w:anchor="_Toc459304839" w:history="1">
            <w:r w:rsidR="00E32251" w:rsidRPr="002F18CE">
              <w:rPr>
                <w:rStyle w:val="Hyperlink"/>
                <w:b/>
                <w:noProof/>
              </w:rPr>
              <w:t xml:space="preserve">A37 - </w:t>
            </w:r>
            <w:r w:rsidR="00E32251" w:rsidRPr="002F18CE">
              <w:rPr>
                <w:rStyle w:val="Hyperlink"/>
                <w:rFonts w:eastAsia="Times New Roman"/>
                <w:b/>
                <w:noProof/>
              </w:rPr>
              <w:t xml:space="preserve">§164.308(a)(5)(i)  Standard </w:t>
            </w:r>
            <w:r w:rsidR="00E32251" w:rsidRPr="002F18CE">
              <w:rPr>
                <w:rStyle w:val="Hyperlink"/>
                <w:rFonts w:eastAsia="Times New Roman"/>
                <w:noProof/>
              </w:rPr>
              <w:t>D</w:t>
            </w:r>
            <w:r w:rsidR="00E32251" w:rsidRPr="002F18CE">
              <w:rPr>
                <w:rStyle w:val="Hyperlink"/>
                <w:noProof/>
              </w:rPr>
              <w:t>oes your practice provide role-based training to all new workforce members?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_Toc459304839 \h </w:instrText>
            </w:r>
            <w:r w:rsidR="00E32251" w:rsidRPr="002F18CE">
              <w:rPr>
                <w:noProof/>
                <w:webHidden/>
              </w:rPr>
            </w:r>
            <w:r w:rsidR="00E32251" w:rsidRPr="002F18CE">
              <w:rPr>
                <w:noProof/>
                <w:webHidden/>
              </w:rPr>
              <w:fldChar w:fldCharType="separate"/>
            </w:r>
            <w:r w:rsidR="00ED2170" w:rsidRPr="002F18CE">
              <w:rPr>
                <w:noProof/>
                <w:webHidden/>
              </w:rPr>
              <w:t>107</w:t>
            </w:r>
            <w:r w:rsidR="00E32251" w:rsidRPr="002F18CE">
              <w:rPr>
                <w:noProof/>
                <w:webHidden/>
              </w:rPr>
              <w:fldChar w:fldCharType="end"/>
            </w:r>
          </w:hyperlink>
        </w:p>
        <w:p w14:paraId="6B8BD967" w14:textId="77777777" w:rsidR="00E32251" w:rsidRPr="002F18CE" w:rsidRDefault="007678C1">
          <w:pPr>
            <w:pStyle w:val="TOC1"/>
            <w:tabs>
              <w:tab w:val="right" w:leader="dot" w:pos="9350"/>
            </w:tabs>
            <w:rPr>
              <w:rFonts w:eastAsiaTheme="minorEastAsia"/>
              <w:noProof/>
            </w:rPr>
          </w:pPr>
          <w:hyperlink w:anchor="_Toc459304840" w:history="1">
            <w:r w:rsidR="00E32251" w:rsidRPr="002F18CE">
              <w:rPr>
                <w:rStyle w:val="Hyperlink"/>
                <w:b/>
                <w:noProof/>
              </w:rPr>
              <w:t xml:space="preserve">A38 - </w:t>
            </w:r>
            <w:r w:rsidR="00E32251" w:rsidRPr="002F18CE">
              <w:rPr>
                <w:rStyle w:val="Hyperlink"/>
                <w:rFonts w:eastAsia="Times New Roman"/>
                <w:b/>
                <w:noProof/>
              </w:rPr>
              <w:t xml:space="preserve">§164.308(a)(5)(i)  Standard </w:t>
            </w:r>
            <w:r w:rsidR="00E32251" w:rsidRPr="002F18CE">
              <w:rPr>
                <w:rStyle w:val="Hyperlink"/>
                <w:noProof/>
              </w:rPr>
              <w:t>Does your practice keep records that detail when each workforce member satisfactorily completed periodic training?</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_Toc459304840 \h </w:instrText>
            </w:r>
            <w:r w:rsidR="00E32251" w:rsidRPr="002F18CE">
              <w:rPr>
                <w:noProof/>
                <w:webHidden/>
              </w:rPr>
            </w:r>
            <w:r w:rsidR="00E32251" w:rsidRPr="002F18CE">
              <w:rPr>
                <w:noProof/>
                <w:webHidden/>
              </w:rPr>
              <w:fldChar w:fldCharType="separate"/>
            </w:r>
            <w:r w:rsidR="00ED2170" w:rsidRPr="002F18CE">
              <w:rPr>
                <w:noProof/>
                <w:webHidden/>
              </w:rPr>
              <w:t>110</w:t>
            </w:r>
            <w:r w:rsidR="00E32251" w:rsidRPr="002F18CE">
              <w:rPr>
                <w:noProof/>
                <w:webHidden/>
              </w:rPr>
              <w:fldChar w:fldCharType="end"/>
            </w:r>
          </w:hyperlink>
        </w:p>
        <w:p w14:paraId="6F2034CF" w14:textId="77777777" w:rsidR="00E32251" w:rsidRPr="002F18CE" w:rsidRDefault="007678C1">
          <w:pPr>
            <w:pStyle w:val="TOC1"/>
            <w:tabs>
              <w:tab w:val="right" w:leader="dot" w:pos="9350"/>
            </w:tabs>
            <w:rPr>
              <w:rFonts w:eastAsiaTheme="minorEastAsia"/>
              <w:noProof/>
            </w:rPr>
          </w:pPr>
          <w:hyperlink w:anchor="_Toc459304841" w:history="1">
            <w:r w:rsidR="00E32251" w:rsidRPr="002F18CE">
              <w:rPr>
                <w:rStyle w:val="Hyperlink"/>
                <w:b/>
                <w:noProof/>
              </w:rPr>
              <w:t xml:space="preserve">A39 - </w:t>
            </w:r>
            <w:r w:rsidR="00E32251" w:rsidRPr="002F18CE">
              <w:rPr>
                <w:rStyle w:val="Hyperlink"/>
                <w:rFonts w:eastAsia="Times New Roman"/>
                <w:b/>
                <w:noProof/>
              </w:rPr>
              <w:t xml:space="preserve">§164.308(a)(5)(ii)(A)  Addressable </w:t>
            </w:r>
            <w:r w:rsidR="00E32251" w:rsidRPr="002F18CE">
              <w:rPr>
                <w:rStyle w:val="Hyperlink"/>
                <w:noProof/>
              </w:rPr>
              <w:t>As part of your practice’s ongoing security awareness activities, does your practice prepare and communicate periodic security reminders to communicate about new or important issues?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_Toc459304841 \h </w:instrText>
            </w:r>
            <w:r w:rsidR="00E32251" w:rsidRPr="002F18CE">
              <w:rPr>
                <w:noProof/>
                <w:webHidden/>
              </w:rPr>
            </w:r>
            <w:r w:rsidR="00E32251" w:rsidRPr="002F18CE">
              <w:rPr>
                <w:noProof/>
                <w:webHidden/>
              </w:rPr>
              <w:fldChar w:fldCharType="separate"/>
            </w:r>
            <w:r w:rsidR="00ED2170" w:rsidRPr="002F18CE">
              <w:rPr>
                <w:noProof/>
                <w:webHidden/>
              </w:rPr>
              <w:t>112</w:t>
            </w:r>
            <w:r w:rsidR="00E32251" w:rsidRPr="002F18CE">
              <w:rPr>
                <w:noProof/>
                <w:webHidden/>
              </w:rPr>
              <w:fldChar w:fldCharType="end"/>
            </w:r>
          </w:hyperlink>
        </w:p>
        <w:p w14:paraId="4196D4B9" w14:textId="77777777" w:rsidR="00E32251" w:rsidRPr="002F18CE" w:rsidRDefault="007678C1">
          <w:pPr>
            <w:pStyle w:val="TOC1"/>
            <w:tabs>
              <w:tab w:val="right" w:leader="dot" w:pos="9350"/>
            </w:tabs>
            <w:rPr>
              <w:rFonts w:eastAsiaTheme="minorEastAsia"/>
              <w:noProof/>
            </w:rPr>
          </w:pPr>
          <w:hyperlink w:anchor="_Toc459304842" w:history="1">
            <w:r w:rsidR="00E32251" w:rsidRPr="002F18CE">
              <w:rPr>
                <w:rStyle w:val="Hyperlink"/>
                <w:b/>
                <w:noProof/>
              </w:rPr>
              <w:t xml:space="preserve">A40 - </w:t>
            </w:r>
            <w:r w:rsidR="00E32251" w:rsidRPr="002F18CE">
              <w:rPr>
                <w:rStyle w:val="Hyperlink"/>
                <w:rFonts w:eastAsia="Times New Roman"/>
                <w:b/>
                <w:noProof/>
              </w:rPr>
              <w:t xml:space="preserve">§164.308(a)(5)(ii)(B)  Addressable </w:t>
            </w:r>
            <w:r w:rsidR="00E32251" w:rsidRPr="002F18CE">
              <w:rPr>
                <w:rStyle w:val="Hyperlink"/>
                <w:noProof/>
              </w:rPr>
              <w:t>Does your practice’s awareness and training content include information about the importance of implementing software patches and updating antivirus software when requested?</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_Toc459304842 \h </w:instrText>
            </w:r>
            <w:r w:rsidR="00E32251" w:rsidRPr="002F18CE">
              <w:rPr>
                <w:noProof/>
                <w:webHidden/>
              </w:rPr>
            </w:r>
            <w:r w:rsidR="00E32251" w:rsidRPr="002F18CE">
              <w:rPr>
                <w:noProof/>
                <w:webHidden/>
              </w:rPr>
              <w:fldChar w:fldCharType="separate"/>
            </w:r>
            <w:r w:rsidR="00ED2170" w:rsidRPr="002F18CE">
              <w:rPr>
                <w:noProof/>
                <w:webHidden/>
              </w:rPr>
              <w:t>115</w:t>
            </w:r>
            <w:r w:rsidR="00E32251" w:rsidRPr="002F18CE">
              <w:rPr>
                <w:noProof/>
                <w:webHidden/>
              </w:rPr>
              <w:fldChar w:fldCharType="end"/>
            </w:r>
          </w:hyperlink>
        </w:p>
        <w:p w14:paraId="526B89DC" w14:textId="77777777" w:rsidR="00E32251" w:rsidRPr="002F18CE" w:rsidRDefault="007678C1">
          <w:pPr>
            <w:pStyle w:val="TOC1"/>
            <w:tabs>
              <w:tab w:val="right" w:leader="dot" w:pos="9350"/>
            </w:tabs>
            <w:rPr>
              <w:rFonts w:eastAsiaTheme="minorEastAsia"/>
              <w:noProof/>
            </w:rPr>
          </w:pPr>
          <w:hyperlink w:anchor="_Toc459304843" w:history="1">
            <w:r w:rsidR="00E32251" w:rsidRPr="002F18CE">
              <w:rPr>
                <w:rStyle w:val="Hyperlink"/>
                <w:b/>
                <w:noProof/>
              </w:rPr>
              <w:t xml:space="preserve">A41 - </w:t>
            </w:r>
            <w:r w:rsidR="00E32251" w:rsidRPr="002F18CE">
              <w:rPr>
                <w:rStyle w:val="Hyperlink"/>
                <w:rFonts w:eastAsia="Times New Roman"/>
                <w:b/>
                <w:noProof/>
              </w:rPr>
              <w:t xml:space="preserve">§164.308(a)(5)(ii)(B)  Addressable </w:t>
            </w:r>
            <w:r w:rsidR="00E32251" w:rsidRPr="002F18CE">
              <w:rPr>
                <w:rStyle w:val="Hyperlink"/>
                <w:noProof/>
              </w:rPr>
              <w:t>Does your practice’s awareness and training content include information about how malware can get into your systems?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_Toc459304843 \h </w:instrText>
            </w:r>
            <w:r w:rsidR="00E32251" w:rsidRPr="002F18CE">
              <w:rPr>
                <w:noProof/>
                <w:webHidden/>
              </w:rPr>
            </w:r>
            <w:r w:rsidR="00E32251" w:rsidRPr="002F18CE">
              <w:rPr>
                <w:noProof/>
                <w:webHidden/>
              </w:rPr>
              <w:fldChar w:fldCharType="separate"/>
            </w:r>
            <w:r w:rsidR="00ED2170" w:rsidRPr="002F18CE">
              <w:rPr>
                <w:noProof/>
                <w:webHidden/>
              </w:rPr>
              <w:t>117</w:t>
            </w:r>
            <w:r w:rsidR="00E32251" w:rsidRPr="002F18CE">
              <w:rPr>
                <w:noProof/>
                <w:webHidden/>
              </w:rPr>
              <w:fldChar w:fldCharType="end"/>
            </w:r>
          </w:hyperlink>
        </w:p>
        <w:p w14:paraId="02948FCC" w14:textId="77777777" w:rsidR="00E32251" w:rsidRPr="002F18CE" w:rsidRDefault="007678C1">
          <w:pPr>
            <w:pStyle w:val="TOC1"/>
            <w:tabs>
              <w:tab w:val="right" w:leader="dot" w:pos="9350"/>
            </w:tabs>
            <w:rPr>
              <w:rFonts w:eastAsiaTheme="minorEastAsia"/>
              <w:noProof/>
            </w:rPr>
          </w:pPr>
          <w:hyperlink w:anchor="_Toc459304844" w:history="1">
            <w:r w:rsidR="00E32251" w:rsidRPr="002F18CE">
              <w:rPr>
                <w:rStyle w:val="Hyperlink"/>
                <w:b/>
                <w:noProof/>
              </w:rPr>
              <w:t xml:space="preserve">A42 - </w:t>
            </w:r>
            <w:r w:rsidR="00E32251" w:rsidRPr="002F18CE">
              <w:rPr>
                <w:rStyle w:val="Hyperlink"/>
                <w:rFonts w:eastAsia="Times New Roman"/>
                <w:b/>
                <w:noProof/>
              </w:rPr>
              <w:t xml:space="preserve">§164.308(a)(5)(ii)(C)  Addressable </w:t>
            </w:r>
            <w:r w:rsidR="00E32251" w:rsidRPr="002F18CE">
              <w:rPr>
                <w:rStyle w:val="Hyperlink"/>
                <w:noProof/>
              </w:rPr>
              <w:t>Does your practice include log-in monitoring as part of its awareness and training programs?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_Toc459304844 \h </w:instrText>
            </w:r>
            <w:r w:rsidR="00E32251" w:rsidRPr="002F18CE">
              <w:rPr>
                <w:noProof/>
                <w:webHidden/>
              </w:rPr>
            </w:r>
            <w:r w:rsidR="00E32251" w:rsidRPr="002F18CE">
              <w:rPr>
                <w:noProof/>
                <w:webHidden/>
              </w:rPr>
              <w:fldChar w:fldCharType="separate"/>
            </w:r>
            <w:r w:rsidR="00ED2170" w:rsidRPr="002F18CE">
              <w:rPr>
                <w:noProof/>
                <w:webHidden/>
              </w:rPr>
              <w:t>120</w:t>
            </w:r>
            <w:r w:rsidR="00E32251" w:rsidRPr="002F18CE">
              <w:rPr>
                <w:noProof/>
                <w:webHidden/>
              </w:rPr>
              <w:fldChar w:fldCharType="end"/>
            </w:r>
          </w:hyperlink>
        </w:p>
        <w:p w14:paraId="185D348B" w14:textId="77777777" w:rsidR="00E32251" w:rsidRPr="002F18CE" w:rsidRDefault="007678C1">
          <w:pPr>
            <w:pStyle w:val="TOC1"/>
            <w:tabs>
              <w:tab w:val="right" w:leader="dot" w:pos="9350"/>
            </w:tabs>
            <w:rPr>
              <w:rFonts w:eastAsiaTheme="minorEastAsia"/>
              <w:noProof/>
            </w:rPr>
          </w:pPr>
          <w:hyperlink w:anchor="_Toc459304845" w:history="1">
            <w:r w:rsidR="00E32251" w:rsidRPr="002F18CE">
              <w:rPr>
                <w:rStyle w:val="Hyperlink"/>
                <w:b/>
                <w:noProof/>
              </w:rPr>
              <w:t xml:space="preserve">A43 - </w:t>
            </w:r>
            <w:r w:rsidR="00E32251" w:rsidRPr="002F18CE">
              <w:rPr>
                <w:rStyle w:val="Hyperlink"/>
                <w:rFonts w:eastAsia="Times New Roman"/>
                <w:b/>
                <w:noProof/>
              </w:rPr>
              <w:t xml:space="preserve">§164.308(a)(5)(ii)(D)  Addressable </w:t>
            </w:r>
            <w:r w:rsidR="00E32251" w:rsidRPr="002F18CE">
              <w:rPr>
                <w:rStyle w:val="Hyperlink"/>
                <w:noProof/>
              </w:rPr>
              <w:t>Does your practice include password management as part of its awareness and training programs?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_Toc459304845 \h </w:instrText>
            </w:r>
            <w:r w:rsidR="00E32251" w:rsidRPr="002F18CE">
              <w:rPr>
                <w:noProof/>
                <w:webHidden/>
              </w:rPr>
            </w:r>
            <w:r w:rsidR="00E32251" w:rsidRPr="002F18CE">
              <w:rPr>
                <w:noProof/>
                <w:webHidden/>
              </w:rPr>
              <w:fldChar w:fldCharType="separate"/>
            </w:r>
            <w:r w:rsidR="00ED2170" w:rsidRPr="002F18CE">
              <w:rPr>
                <w:noProof/>
                <w:webHidden/>
              </w:rPr>
              <w:t>122</w:t>
            </w:r>
            <w:r w:rsidR="00E32251" w:rsidRPr="002F18CE">
              <w:rPr>
                <w:noProof/>
                <w:webHidden/>
              </w:rPr>
              <w:fldChar w:fldCharType="end"/>
            </w:r>
          </w:hyperlink>
        </w:p>
        <w:p w14:paraId="4AB56B26" w14:textId="77777777" w:rsidR="00E32251" w:rsidRPr="002F18CE" w:rsidRDefault="007678C1">
          <w:pPr>
            <w:pStyle w:val="TOC1"/>
            <w:tabs>
              <w:tab w:val="right" w:leader="dot" w:pos="9350"/>
            </w:tabs>
            <w:rPr>
              <w:rFonts w:eastAsiaTheme="minorEastAsia"/>
              <w:noProof/>
            </w:rPr>
          </w:pPr>
          <w:hyperlink w:anchor="_Toc459304846" w:history="1">
            <w:r w:rsidR="00E32251" w:rsidRPr="002F18CE">
              <w:rPr>
                <w:rStyle w:val="Hyperlink"/>
                <w:b/>
                <w:noProof/>
              </w:rPr>
              <w:t xml:space="preserve">A44 - </w:t>
            </w:r>
            <w:r w:rsidR="00E32251" w:rsidRPr="002F18CE">
              <w:rPr>
                <w:rStyle w:val="Hyperlink"/>
                <w:rFonts w:eastAsia="Times New Roman"/>
                <w:b/>
                <w:noProof/>
              </w:rPr>
              <w:t xml:space="preserve">§164.308(a)(6)(i)  Standard </w:t>
            </w:r>
            <w:r w:rsidR="00E32251" w:rsidRPr="002F18CE">
              <w:rPr>
                <w:rStyle w:val="Hyperlink"/>
                <w:noProof/>
              </w:rPr>
              <w:t>Does your practice have policies and procedures designed to help prevent, detect and respond to security incidents?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_Toc459304846 \h </w:instrText>
            </w:r>
            <w:r w:rsidR="00E32251" w:rsidRPr="002F18CE">
              <w:rPr>
                <w:noProof/>
                <w:webHidden/>
              </w:rPr>
            </w:r>
            <w:r w:rsidR="00E32251" w:rsidRPr="002F18CE">
              <w:rPr>
                <w:noProof/>
                <w:webHidden/>
              </w:rPr>
              <w:fldChar w:fldCharType="separate"/>
            </w:r>
            <w:r w:rsidR="00ED2170" w:rsidRPr="002F18CE">
              <w:rPr>
                <w:noProof/>
                <w:webHidden/>
              </w:rPr>
              <w:t>125</w:t>
            </w:r>
            <w:r w:rsidR="00E32251" w:rsidRPr="002F18CE">
              <w:rPr>
                <w:noProof/>
                <w:webHidden/>
              </w:rPr>
              <w:fldChar w:fldCharType="end"/>
            </w:r>
          </w:hyperlink>
        </w:p>
        <w:p w14:paraId="2CDC798E" w14:textId="77777777" w:rsidR="00E32251" w:rsidRPr="002F18CE" w:rsidRDefault="007678C1">
          <w:pPr>
            <w:pStyle w:val="TOC1"/>
            <w:tabs>
              <w:tab w:val="right" w:leader="dot" w:pos="9350"/>
            </w:tabs>
            <w:rPr>
              <w:rFonts w:eastAsiaTheme="minorEastAsia"/>
              <w:noProof/>
            </w:rPr>
          </w:pPr>
          <w:hyperlink w:anchor="_Toc459304847" w:history="1">
            <w:r w:rsidR="00E32251" w:rsidRPr="002F18CE">
              <w:rPr>
                <w:rStyle w:val="Hyperlink"/>
                <w:b/>
                <w:noProof/>
              </w:rPr>
              <w:t xml:space="preserve">A45 - </w:t>
            </w:r>
            <w:r w:rsidR="00E32251" w:rsidRPr="002F18CE">
              <w:rPr>
                <w:rStyle w:val="Hyperlink"/>
                <w:rFonts w:eastAsia="Times New Roman"/>
                <w:b/>
                <w:noProof/>
              </w:rPr>
              <w:t xml:space="preserve">§164.308(a)(6)(ii)  Required </w:t>
            </w:r>
            <w:r w:rsidR="00E32251" w:rsidRPr="002F18CE">
              <w:rPr>
                <w:rStyle w:val="Hyperlink"/>
                <w:noProof/>
              </w:rPr>
              <w:t>Does your practice have incident response policies and procedures that assign roles and responsibilities for incident response?</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_Toc459304847 \h </w:instrText>
            </w:r>
            <w:r w:rsidR="00E32251" w:rsidRPr="002F18CE">
              <w:rPr>
                <w:noProof/>
                <w:webHidden/>
              </w:rPr>
            </w:r>
            <w:r w:rsidR="00E32251" w:rsidRPr="002F18CE">
              <w:rPr>
                <w:noProof/>
                <w:webHidden/>
              </w:rPr>
              <w:fldChar w:fldCharType="separate"/>
            </w:r>
            <w:r w:rsidR="00ED2170" w:rsidRPr="002F18CE">
              <w:rPr>
                <w:noProof/>
                <w:webHidden/>
              </w:rPr>
              <w:t>128</w:t>
            </w:r>
            <w:r w:rsidR="00E32251" w:rsidRPr="002F18CE">
              <w:rPr>
                <w:noProof/>
                <w:webHidden/>
              </w:rPr>
              <w:fldChar w:fldCharType="end"/>
            </w:r>
          </w:hyperlink>
        </w:p>
        <w:p w14:paraId="213013E1" w14:textId="77777777" w:rsidR="00E32251" w:rsidRPr="002F18CE" w:rsidRDefault="007678C1">
          <w:pPr>
            <w:pStyle w:val="TOC1"/>
            <w:tabs>
              <w:tab w:val="right" w:leader="dot" w:pos="9350"/>
            </w:tabs>
            <w:rPr>
              <w:rFonts w:eastAsiaTheme="minorEastAsia"/>
              <w:noProof/>
            </w:rPr>
          </w:pPr>
          <w:hyperlink w:anchor="_Toc459304848" w:history="1">
            <w:r w:rsidR="00E32251" w:rsidRPr="002F18CE">
              <w:rPr>
                <w:rStyle w:val="Hyperlink"/>
                <w:b/>
                <w:noProof/>
              </w:rPr>
              <w:t xml:space="preserve">A46 - </w:t>
            </w:r>
            <w:r w:rsidR="00E32251" w:rsidRPr="002F18CE">
              <w:rPr>
                <w:rStyle w:val="Hyperlink"/>
                <w:rFonts w:eastAsia="Times New Roman"/>
                <w:b/>
                <w:noProof/>
              </w:rPr>
              <w:t xml:space="preserve">§164.308(a)(6)(ii)  Required </w:t>
            </w:r>
            <w:r w:rsidR="00E32251" w:rsidRPr="002F18CE">
              <w:rPr>
                <w:rStyle w:val="Hyperlink"/>
                <w:noProof/>
              </w:rPr>
              <w:t>Does your practice identify members of its incident response team and assure workforce members are trained and that incident response plans are tested?</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_Toc459304848 \h </w:instrText>
            </w:r>
            <w:r w:rsidR="00E32251" w:rsidRPr="002F18CE">
              <w:rPr>
                <w:noProof/>
                <w:webHidden/>
              </w:rPr>
            </w:r>
            <w:r w:rsidR="00E32251" w:rsidRPr="002F18CE">
              <w:rPr>
                <w:noProof/>
                <w:webHidden/>
              </w:rPr>
              <w:fldChar w:fldCharType="separate"/>
            </w:r>
            <w:r w:rsidR="00ED2170" w:rsidRPr="002F18CE">
              <w:rPr>
                <w:noProof/>
                <w:webHidden/>
              </w:rPr>
              <w:t>130</w:t>
            </w:r>
            <w:r w:rsidR="00E32251" w:rsidRPr="002F18CE">
              <w:rPr>
                <w:noProof/>
                <w:webHidden/>
              </w:rPr>
              <w:fldChar w:fldCharType="end"/>
            </w:r>
          </w:hyperlink>
        </w:p>
        <w:p w14:paraId="4C7769AB" w14:textId="77777777" w:rsidR="00E32251" w:rsidRPr="002F18CE" w:rsidRDefault="007678C1">
          <w:pPr>
            <w:pStyle w:val="TOC1"/>
            <w:tabs>
              <w:tab w:val="right" w:leader="dot" w:pos="9350"/>
            </w:tabs>
            <w:rPr>
              <w:rFonts w:eastAsiaTheme="minorEastAsia"/>
              <w:noProof/>
            </w:rPr>
          </w:pPr>
          <w:hyperlink w:anchor="_Toc459304849" w:history="1">
            <w:r w:rsidR="00E32251" w:rsidRPr="002F18CE">
              <w:rPr>
                <w:rStyle w:val="Hyperlink"/>
                <w:b/>
                <w:noProof/>
              </w:rPr>
              <w:t xml:space="preserve">A47 - </w:t>
            </w:r>
            <w:r w:rsidR="00E32251" w:rsidRPr="002F18CE">
              <w:rPr>
                <w:rStyle w:val="Hyperlink"/>
                <w:rFonts w:eastAsia="Times New Roman"/>
                <w:b/>
                <w:noProof/>
              </w:rPr>
              <w:t xml:space="preserve">§164.308(a)(6)(ii)  Required </w:t>
            </w:r>
            <w:r w:rsidR="00E32251" w:rsidRPr="002F18CE">
              <w:rPr>
                <w:rStyle w:val="Hyperlink"/>
                <w:noProof/>
              </w:rPr>
              <w:t>Does your practice’s incident response plan align with its emergency operations and contingency plan, especially when it comes to prioritizing system recovery actions or events to restore key processes, systems, applications, electronic device and media, and information (such as ePHI)?</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_Toc459304849 \h </w:instrText>
            </w:r>
            <w:r w:rsidR="00E32251" w:rsidRPr="002F18CE">
              <w:rPr>
                <w:noProof/>
                <w:webHidden/>
              </w:rPr>
            </w:r>
            <w:r w:rsidR="00E32251" w:rsidRPr="002F18CE">
              <w:rPr>
                <w:noProof/>
                <w:webHidden/>
              </w:rPr>
              <w:fldChar w:fldCharType="separate"/>
            </w:r>
            <w:r w:rsidR="00ED2170" w:rsidRPr="002F18CE">
              <w:rPr>
                <w:noProof/>
                <w:webHidden/>
              </w:rPr>
              <w:t>133</w:t>
            </w:r>
            <w:r w:rsidR="00E32251" w:rsidRPr="002F18CE">
              <w:rPr>
                <w:noProof/>
                <w:webHidden/>
              </w:rPr>
              <w:fldChar w:fldCharType="end"/>
            </w:r>
          </w:hyperlink>
        </w:p>
        <w:p w14:paraId="1C1D912D" w14:textId="77777777" w:rsidR="00E32251" w:rsidRPr="002F18CE" w:rsidRDefault="007678C1">
          <w:pPr>
            <w:pStyle w:val="TOC1"/>
            <w:tabs>
              <w:tab w:val="right" w:leader="dot" w:pos="9350"/>
            </w:tabs>
            <w:rPr>
              <w:rFonts w:eastAsiaTheme="minorEastAsia"/>
              <w:noProof/>
            </w:rPr>
          </w:pPr>
          <w:hyperlink w:anchor="_Toc459304850" w:history="1">
            <w:r w:rsidR="00E32251" w:rsidRPr="002F18CE">
              <w:rPr>
                <w:rStyle w:val="Hyperlink"/>
                <w:b/>
                <w:noProof/>
              </w:rPr>
              <w:t xml:space="preserve">A48 - </w:t>
            </w:r>
            <w:r w:rsidR="00E32251" w:rsidRPr="002F18CE">
              <w:rPr>
                <w:rStyle w:val="Hyperlink"/>
                <w:rFonts w:eastAsia="Times New Roman"/>
                <w:b/>
                <w:noProof/>
              </w:rPr>
              <w:t xml:space="preserve">§164.308(a)(6)(ii)  Required </w:t>
            </w:r>
            <w:r w:rsidR="00E32251" w:rsidRPr="002F18CE">
              <w:rPr>
                <w:rStyle w:val="Hyperlink"/>
                <w:noProof/>
              </w:rPr>
              <w:t>Does your practice implement the information system’s security protection tools to protect against malware?</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_Toc459304850 \h </w:instrText>
            </w:r>
            <w:r w:rsidR="00E32251" w:rsidRPr="002F18CE">
              <w:rPr>
                <w:noProof/>
                <w:webHidden/>
              </w:rPr>
            </w:r>
            <w:r w:rsidR="00E32251" w:rsidRPr="002F18CE">
              <w:rPr>
                <w:noProof/>
                <w:webHidden/>
              </w:rPr>
              <w:fldChar w:fldCharType="separate"/>
            </w:r>
            <w:r w:rsidR="00ED2170" w:rsidRPr="002F18CE">
              <w:rPr>
                <w:noProof/>
                <w:webHidden/>
              </w:rPr>
              <w:t>135</w:t>
            </w:r>
            <w:r w:rsidR="00E32251" w:rsidRPr="002F18CE">
              <w:rPr>
                <w:noProof/>
                <w:webHidden/>
              </w:rPr>
              <w:fldChar w:fldCharType="end"/>
            </w:r>
          </w:hyperlink>
        </w:p>
        <w:p w14:paraId="35572CD6" w14:textId="77777777" w:rsidR="00E32251" w:rsidRPr="002F18CE" w:rsidRDefault="007678C1">
          <w:pPr>
            <w:pStyle w:val="TOC1"/>
            <w:tabs>
              <w:tab w:val="right" w:leader="dot" w:pos="9350"/>
            </w:tabs>
            <w:rPr>
              <w:rFonts w:eastAsiaTheme="minorEastAsia"/>
              <w:noProof/>
            </w:rPr>
          </w:pPr>
          <w:hyperlink w:anchor="_Toc459304851" w:history="1">
            <w:r w:rsidR="00E32251" w:rsidRPr="002F18CE">
              <w:rPr>
                <w:rStyle w:val="Hyperlink"/>
                <w:b/>
                <w:noProof/>
              </w:rPr>
              <w:t xml:space="preserve">A49 - </w:t>
            </w:r>
            <w:r w:rsidR="00E32251" w:rsidRPr="002F18CE">
              <w:rPr>
                <w:rStyle w:val="Hyperlink"/>
                <w:rFonts w:eastAsia="Times New Roman"/>
                <w:b/>
                <w:noProof/>
              </w:rPr>
              <w:t xml:space="preserve">§164.308(a)(7)(i)  Standard </w:t>
            </w:r>
            <w:r w:rsidR="00E32251" w:rsidRPr="002F18CE">
              <w:rPr>
                <w:rStyle w:val="Hyperlink"/>
                <w:noProof/>
              </w:rPr>
              <w:t>Does your practice know what critical services and ePHI it must have available to support decision making about a patient’s treatment during an emergency?</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_Toc459304851 \h </w:instrText>
            </w:r>
            <w:r w:rsidR="00E32251" w:rsidRPr="002F18CE">
              <w:rPr>
                <w:noProof/>
                <w:webHidden/>
              </w:rPr>
            </w:r>
            <w:r w:rsidR="00E32251" w:rsidRPr="002F18CE">
              <w:rPr>
                <w:noProof/>
                <w:webHidden/>
              </w:rPr>
              <w:fldChar w:fldCharType="separate"/>
            </w:r>
            <w:r w:rsidR="00ED2170" w:rsidRPr="002F18CE">
              <w:rPr>
                <w:noProof/>
                <w:webHidden/>
              </w:rPr>
              <w:t>138</w:t>
            </w:r>
            <w:r w:rsidR="00E32251" w:rsidRPr="002F18CE">
              <w:rPr>
                <w:noProof/>
                <w:webHidden/>
              </w:rPr>
              <w:fldChar w:fldCharType="end"/>
            </w:r>
          </w:hyperlink>
        </w:p>
        <w:p w14:paraId="6C5FDE23" w14:textId="77777777" w:rsidR="00E32251" w:rsidRPr="002F18CE" w:rsidRDefault="007678C1">
          <w:pPr>
            <w:pStyle w:val="TOC1"/>
            <w:tabs>
              <w:tab w:val="right" w:leader="dot" w:pos="9350"/>
            </w:tabs>
            <w:rPr>
              <w:rFonts w:eastAsiaTheme="minorEastAsia"/>
              <w:noProof/>
            </w:rPr>
          </w:pPr>
          <w:hyperlink w:anchor="_Toc459304852" w:history="1">
            <w:r w:rsidR="00E32251" w:rsidRPr="002F18CE">
              <w:rPr>
                <w:rStyle w:val="Hyperlink"/>
                <w:b/>
                <w:noProof/>
              </w:rPr>
              <w:t xml:space="preserve">A50 - </w:t>
            </w:r>
            <w:r w:rsidR="00E32251" w:rsidRPr="002F18CE">
              <w:rPr>
                <w:rStyle w:val="Hyperlink"/>
                <w:rFonts w:eastAsia="Times New Roman"/>
                <w:b/>
                <w:noProof/>
              </w:rPr>
              <w:t xml:space="preserve">§164.308(a)(7)(i)  Standard </w:t>
            </w:r>
            <w:r w:rsidR="00E32251" w:rsidRPr="002F18CE">
              <w:rPr>
                <w:rStyle w:val="Hyperlink"/>
                <w:noProof/>
              </w:rPr>
              <w:t>Does your practice consider how natural or man-made disasters could damage its information systems or prevent access to ePHI and develop policies and procedures for responding to such a situation?</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_Toc459304852 \h </w:instrText>
            </w:r>
            <w:r w:rsidR="00E32251" w:rsidRPr="002F18CE">
              <w:rPr>
                <w:noProof/>
                <w:webHidden/>
              </w:rPr>
            </w:r>
            <w:r w:rsidR="00E32251" w:rsidRPr="002F18CE">
              <w:rPr>
                <w:noProof/>
                <w:webHidden/>
              </w:rPr>
              <w:fldChar w:fldCharType="separate"/>
            </w:r>
            <w:r w:rsidR="00ED2170" w:rsidRPr="002F18CE">
              <w:rPr>
                <w:noProof/>
                <w:webHidden/>
              </w:rPr>
              <w:t>140</w:t>
            </w:r>
            <w:r w:rsidR="00E32251" w:rsidRPr="002F18CE">
              <w:rPr>
                <w:noProof/>
                <w:webHidden/>
              </w:rPr>
              <w:fldChar w:fldCharType="end"/>
            </w:r>
          </w:hyperlink>
        </w:p>
        <w:p w14:paraId="34D9E119" w14:textId="77777777" w:rsidR="00E32251" w:rsidRPr="002F18CE" w:rsidRDefault="007678C1">
          <w:pPr>
            <w:pStyle w:val="TOC1"/>
            <w:tabs>
              <w:tab w:val="right" w:leader="dot" w:pos="9350"/>
            </w:tabs>
            <w:rPr>
              <w:rFonts w:eastAsiaTheme="minorEastAsia"/>
              <w:noProof/>
            </w:rPr>
          </w:pPr>
          <w:hyperlink w:anchor="_Toc459304853" w:history="1">
            <w:r w:rsidR="00E32251" w:rsidRPr="002F18CE">
              <w:rPr>
                <w:rStyle w:val="Hyperlink"/>
                <w:b/>
                <w:noProof/>
              </w:rPr>
              <w:t xml:space="preserve">A51 - </w:t>
            </w:r>
            <w:r w:rsidR="00E32251" w:rsidRPr="002F18CE">
              <w:rPr>
                <w:rStyle w:val="Hyperlink"/>
                <w:rFonts w:eastAsia="Times New Roman"/>
                <w:b/>
                <w:noProof/>
              </w:rPr>
              <w:t xml:space="preserve">§164.308(a)(7)(i)  Standard </w:t>
            </w:r>
            <w:r w:rsidR="00E32251" w:rsidRPr="002F18CE">
              <w:rPr>
                <w:rStyle w:val="Hyperlink"/>
                <w:noProof/>
              </w:rPr>
              <w:t>Does your practice regularly review/update its contingency plan as appropriate?</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_Toc459304853 \h </w:instrText>
            </w:r>
            <w:r w:rsidR="00E32251" w:rsidRPr="002F18CE">
              <w:rPr>
                <w:noProof/>
                <w:webHidden/>
              </w:rPr>
            </w:r>
            <w:r w:rsidR="00E32251" w:rsidRPr="002F18CE">
              <w:rPr>
                <w:noProof/>
                <w:webHidden/>
              </w:rPr>
              <w:fldChar w:fldCharType="separate"/>
            </w:r>
            <w:r w:rsidR="00ED2170" w:rsidRPr="002F18CE">
              <w:rPr>
                <w:noProof/>
                <w:webHidden/>
              </w:rPr>
              <w:t>143</w:t>
            </w:r>
            <w:r w:rsidR="00E32251" w:rsidRPr="002F18CE">
              <w:rPr>
                <w:noProof/>
                <w:webHidden/>
              </w:rPr>
              <w:fldChar w:fldCharType="end"/>
            </w:r>
          </w:hyperlink>
        </w:p>
        <w:p w14:paraId="259D43A4" w14:textId="77777777" w:rsidR="00E32251" w:rsidRPr="002F18CE" w:rsidRDefault="007678C1">
          <w:pPr>
            <w:pStyle w:val="TOC1"/>
            <w:tabs>
              <w:tab w:val="right" w:leader="dot" w:pos="9350"/>
            </w:tabs>
            <w:rPr>
              <w:rFonts w:eastAsiaTheme="minorEastAsia"/>
              <w:noProof/>
            </w:rPr>
          </w:pPr>
          <w:hyperlink w:anchor="_Toc459304854" w:history="1">
            <w:r w:rsidR="00E32251" w:rsidRPr="002F18CE">
              <w:rPr>
                <w:rStyle w:val="Hyperlink"/>
                <w:b/>
                <w:noProof/>
              </w:rPr>
              <w:t xml:space="preserve">A52 - </w:t>
            </w:r>
            <w:r w:rsidR="00E32251" w:rsidRPr="002F18CE">
              <w:rPr>
                <w:rStyle w:val="Hyperlink"/>
                <w:rFonts w:eastAsia="Times New Roman"/>
                <w:b/>
                <w:noProof/>
              </w:rPr>
              <w:t xml:space="preserve">§164.308(a)(7)(ii)(A)  Required </w:t>
            </w:r>
            <w:r w:rsidR="00E32251" w:rsidRPr="002F18CE">
              <w:rPr>
                <w:rStyle w:val="Hyperlink"/>
                <w:noProof/>
              </w:rPr>
              <w:t>Does your practice have policies and procedures for the creation and secure storage of an electronic copy of ePHI that would be used in the case of system breakdown or disaster?</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_Toc459304854 \h </w:instrText>
            </w:r>
            <w:r w:rsidR="00E32251" w:rsidRPr="002F18CE">
              <w:rPr>
                <w:noProof/>
                <w:webHidden/>
              </w:rPr>
            </w:r>
            <w:r w:rsidR="00E32251" w:rsidRPr="002F18CE">
              <w:rPr>
                <w:noProof/>
                <w:webHidden/>
              </w:rPr>
              <w:fldChar w:fldCharType="separate"/>
            </w:r>
            <w:r w:rsidR="00ED2170" w:rsidRPr="002F18CE">
              <w:rPr>
                <w:noProof/>
                <w:webHidden/>
              </w:rPr>
              <w:t>146</w:t>
            </w:r>
            <w:r w:rsidR="00E32251" w:rsidRPr="002F18CE">
              <w:rPr>
                <w:noProof/>
                <w:webHidden/>
              </w:rPr>
              <w:fldChar w:fldCharType="end"/>
            </w:r>
          </w:hyperlink>
        </w:p>
        <w:p w14:paraId="1D38AFF7" w14:textId="77777777" w:rsidR="00E32251" w:rsidRPr="002F18CE" w:rsidRDefault="007678C1">
          <w:pPr>
            <w:pStyle w:val="TOC1"/>
            <w:tabs>
              <w:tab w:val="right" w:leader="dot" w:pos="9350"/>
            </w:tabs>
            <w:rPr>
              <w:rFonts w:eastAsiaTheme="minorEastAsia"/>
              <w:noProof/>
            </w:rPr>
          </w:pPr>
          <w:hyperlink w:anchor="_Toc459304855" w:history="1">
            <w:r w:rsidR="00E32251" w:rsidRPr="002F18CE">
              <w:rPr>
                <w:rStyle w:val="Hyperlink"/>
                <w:b/>
                <w:noProof/>
              </w:rPr>
              <w:t xml:space="preserve">A53 - </w:t>
            </w:r>
            <w:r w:rsidR="00E32251" w:rsidRPr="002F18CE">
              <w:rPr>
                <w:rStyle w:val="Hyperlink"/>
                <w:rFonts w:eastAsia="Times New Roman"/>
                <w:b/>
                <w:noProof/>
              </w:rPr>
              <w:t xml:space="preserve">§164.308(a)(7)(ii)(B)  Required </w:t>
            </w:r>
            <w:r w:rsidR="00E32251" w:rsidRPr="002F18CE">
              <w:rPr>
                <w:rStyle w:val="Hyperlink"/>
                <w:noProof/>
              </w:rPr>
              <w:t>Does your practice have policies and procedures for contingency plans to provide access to ePHI to continue operations after a natural or human-made disaster?</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_Toc459304855 \h </w:instrText>
            </w:r>
            <w:r w:rsidR="00E32251" w:rsidRPr="002F18CE">
              <w:rPr>
                <w:noProof/>
                <w:webHidden/>
              </w:rPr>
            </w:r>
            <w:r w:rsidR="00E32251" w:rsidRPr="002F18CE">
              <w:rPr>
                <w:noProof/>
                <w:webHidden/>
              </w:rPr>
              <w:fldChar w:fldCharType="separate"/>
            </w:r>
            <w:r w:rsidR="00ED2170" w:rsidRPr="002F18CE">
              <w:rPr>
                <w:noProof/>
                <w:webHidden/>
              </w:rPr>
              <w:t>149</w:t>
            </w:r>
            <w:r w:rsidR="00E32251" w:rsidRPr="002F18CE">
              <w:rPr>
                <w:noProof/>
                <w:webHidden/>
              </w:rPr>
              <w:fldChar w:fldCharType="end"/>
            </w:r>
          </w:hyperlink>
        </w:p>
        <w:p w14:paraId="22C351DA" w14:textId="77777777" w:rsidR="00E32251" w:rsidRPr="002F18CE" w:rsidRDefault="007678C1">
          <w:pPr>
            <w:pStyle w:val="TOC1"/>
            <w:tabs>
              <w:tab w:val="right" w:leader="dot" w:pos="9350"/>
            </w:tabs>
            <w:rPr>
              <w:rFonts w:eastAsiaTheme="minorEastAsia"/>
              <w:noProof/>
            </w:rPr>
          </w:pPr>
          <w:hyperlink w:anchor="_Toc459304856" w:history="1">
            <w:r w:rsidR="00E32251" w:rsidRPr="002F18CE">
              <w:rPr>
                <w:rStyle w:val="Hyperlink"/>
                <w:b/>
                <w:noProof/>
              </w:rPr>
              <w:t xml:space="preserve">A54 - </w:t>
            </w:r>
            <w:r w:rsidR="00E32251" w:rsidRPr="002F18CE">
              <w:rPr>
                <w:rStyle w:val="Hyperlink"/>
                <w:rFonts w:eastAsia="Times New Roman"/>
                <w:b/>
                <w:noProof/>
              </w:rPr>
              <w:t xml:space="preserve">§164.308(a)(7)(ii)(C)  Required </w:t>
            </w:r>
            <w:r w:rsidR="00E32251" w:rsidRPr="002F18CE">
              <w:rPr>
                <w:rStyle w:val="Hyperlink"/>
                <w:noProof/>
              </w:rPr>
              <w:t>Does your practice have an emergency mode operations plan to ensure the continuation of critical business processes that must occur to protect the availability and security of ePHI immediately after a crisis situation?</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_Toc459304856 \h </w:instrText>
            </w:r>
            <w:r w:rsidR="00E32251" w:rsidRPr="002F18CE">
              <w:rPr>
                <w:noProof/>
                <w:webHidden/>
              </w:rPr>
            </w:r>
            <w:r w:rsidR="00E32251" w:rsidRPr="002F18CE">
              <w:rPr>
                <w:noProof/>
                <w:webHidden/>
              </w:rPr>
              <w:fldChar w:fldCharType="separate"/>
            </w:r>
            <w:r w:rsidR="00ED2170" w:rsidRPr="002F18CE">
              <w:rPr>
                <w:noProof/>
                <w:webHidden/>
              </w:rPr>
              <w:t>151</w:t>
            </w:r>
            <w:r w:rsidR="00E32251" w:rsidRPr="002F18CE">
              <w:rPr>
                <w:noProof/>
                <w:webHidden/>
              </w:rPr>
              <w:fldChar w:fldCharType="end"/>
            </w:r>
          </w:hyperlink>
        </w:p>
        <w:p w14:paraId="3A27D7BC" w14:textId="77777777" w:rsidR="00E32251" w:rsidRPr="002F18CE" w:rsidRDefault="007678C1">
          <w:pPr>
            <w:pStyle w:val="TOC1"/>
            <w:tabs>
              <w:tab w:val="right" w:leader="dot" w:pos="9350"/>
            </w:tabs>
            <w:rPr>
              <w:rFonts w:eastAsiaTheme="minorEastAsia"/>
              <w:noProof/>
            </w:rPr>
          </w:pPr>
          <w:hyperlink w:anchor="_Toc459304857" w:history="1">
            <w:r w:rsidR="00E32251" w:rsidRPr="002F18CE">
              <w:rPr>
                <w:rStyle w:val="Hyperlink"/>
                <w:b/>
                <w:noProof/>
              </w:rPr>
              <w:t xml:space="preserve">A55 - </w:t>
            </w:r>
            <w:r w:rsidR="00E32251" w:rsidRPr="002F18CE">
              <w:rPr>
                <w:rStyle w:val="Hyperlink"/>
                <w:rFonts w:eastAsia="Times New Roman"/>
                <w:b/>
                <w:noProof/>
              </w:rPr>
              <w:t xml:space="preserve">§164.308(a)(7)(ii)(D)  Addressable </w:t>
            </w:r>
            <w:r w:rsidR="00E32251" w:rsidRPr="002F18CE">
              <w:rPr>
                <w:rStyle w:val="Hyperlink"/>
                <w:noProof/>
              </w:rPr>
              <w:t>Does your practice have policies and procedures for testing its contingency plans on a periodic basis?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_Toc459304857 \h </w:instrText>
            </w:r>
            <w:r w:rsidR="00E32251" w:rsidRPr="002F18CE">
              <w:rPr>
                <w:noProof/>
                <w:webHidden/>
              </w:rPr>
            </w:r>
            <w:r w:rsidR="00E32251" w:rsidRPr="002F18CE">
              <w:rPr>
                <w:noProof/>
                <w:webHidden/>
              </w:rPr>
              <w:fldChar w:fldCharType="separate"/>
            </w:r>
            <w:r w:rsidR="00ED2170" w:rsidRPr="002F18CE">
              <w:rPr>
                <w:noProof/>
                <w:webHidden/>
              </w:rPr>
              <w:t>154</w:t>
            </w:r>
            <w:r w:rsidR="00E32251" w:rsidRPr="002F18CE">
              <w:rPr>
                <w:noProof/>
                <w:webHidden/>
              </w:rPr>
              <w:fldChar w:fldCharType="end"/>
            </w:r>
          </w:hyperlink>
        </w:p>
        <w:p w14:paraId="258C2256" w14:textId="77777777" w:rsidR="00E32251" w:rsidRPr="002F18CE" w:rsidRDefault="007678C1">
          <w:pPr>
            <w:pStyle w:val="TOC1"/>
            <w:tabs>
              <w:tab w:val="right" w:leader="dot" w:pos="9350"/>
            </w:tabs>
            <w:rPr>
              <w:rFonts w:eastAsiaTheme="minorEastAsia"/>
              <w:noProof/>
            </w:rPr>
          </w:pPr>
          <w:hyperlink w:anchor="_Toc459304858" w:history="1">
            <w:r w:rsidR="00E32251" w:rsidRPr="002F18CE">
              <w:rPr>
                <w:rStyle w:val="Hyperlink"/>
                <w:b/>
                <w:noProof/>
              </w:rPr>
              <w:t xml:space="preserve">A56 - </w:t>
            </w:r>
            <w:r w:rsidR="00E32251" w:rsidRPr="002F18CE">
              <w:rPr>
                <w:rStyle w:val="Hyperlink"/>
                <w:rFonts w:eastAsia="Times New Roman"/>
                <w:b/>
                <w:noProof/>
              </w:rPr>
              <w:t xml:space="preserve">§164.308(a)(7)(ii)(E)  Addressable </w:t>
            </w:r>
            <w:r w:rsidR="00E32251" w:rsidRPr="002F18CE">
              <w:rPr>
                <w:rStyle w:val="Hyperlink"/>
                <w:noProof/>
              </w:rPr>
              <w:t>Does your practice implement procedures for identifying and assessing the criticality of its information system applications and the storage of data containing ePHI that would be accessed through the implementation of its contingency plans?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_Toc459304858 \h </w:instrText>
            </w:r>
            <w:r w:rsidR="00E32251" w:rsidRPr="002F18CE">
              <w:rPr>
                <w:noProof/>
                <w:webHidden/>
              </w:rPr>
            </w:r>
            <w:r w:rsidR="00E32251" w:rsidRPr="002F18CE">
              <w:rPr>
                <w:noProof/>
                <w:webHidden/>
              </w:rPr>
              <w:fldChar w:fldCharType="separate"/>
            </w:r>
            <w:r w:rsidR="00ED2170" w:rsidRPr="002F18CE">
              <w:rPr>
                <w:noProof/>
                <w:webHidden/>
              </w:rPr>
              <w:t>157</w:t>
            </w:r>
            <w:r w:rsidR="00E32251" w:rsidRPr="002F18CE">
              <w:rPr>
                <w:noProof/>
                <w:webHidden/>
              </w:rPr>
              <w:fldChar w:fldCharType="end"/>
            </w:r>
          </w:hyperlink>
        </w:p>
        <w:p w14:paraId="0C0E0B52" w14:textId="77777777" w:rsidR="00E32251" w:rsidRPr="002F18CE" w:rsidRDefault="007678C1">
          <w:pPr>
            <w:pStyle w:val="TOC1"/>
            <w:tabs>
              <w:tab w:val="right" w:leader="dot" w:pos="9350"/>
            </w:tabs>
            <w:rPr>
              <w:rFonts w:eastAsiaTheme="minorEastAsia"/>
              <w:noProof/>
            </w:rPr>
          </w:pPr>
          <w:hyperlink w:anchor="_Toc459304859" w:history="1">
            <w:r w:rsidR="00E32251" w:rsidRPr="002F18CE">
              <w:rPr>
                <w:rStyle w:val="Hyperlink"/>
                <w:b/>
                <w:noProof/>
              </w:rPr>
              <w:t xml:space="preserve">A57 - </w:t>
            </w:r>
            <w:r w:rsidR="00E32251" w:rsidRPr="002F18CE">
              <w:rPr>
                <w:rStyle w:val="Hyperlink"/>
                <w:rFonts w:eastAsia="Times New Roman"/>
                <w:b/>
                <w:noProof/>
              </w:rPr>
              <w:t xml:space="preserve">§164.308(a)(8)  Standard </w:t>
            </w:r>
            <w:r w:rsidR="00E32251" w:rsidRPr="002F18CE">
              <w:rPr>
                <w:rStyle w:val="Hyperlink"/>
                <w:noProof/>
              </w:rPr>
              <w:t>Does your practice maintain and implement policies and procedures for assessing risk to ePHI and engaging in a periodic technical and non-technical evaluation in response to environmental or operational changes affecting the security of your practice’s ePHI?</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_Toc459304859 \h </w:instrText>
            </w:r>
            <w:r w:rsidR="00E32251" w:rsidRPr="002F18CE">
              <w:rPr>
                <w:noProof/>
                <w:webHidden/>
              </w:rPr>
            </w:r>
            <w:r w:rsidR="00E32251" w:rsidRPr="002F18CE">
              <w:rPr>
                <w:noProof/>
                <w:webHidden/>
              </w:rPr>
              <w:fldChar w:fldCharType="separate"/>
            </w:r>
            <w:r w:rsidR="00ED2170" w:rsidRPr="002F18CE">
              <w:rPr>
                <w:noProof/>
                <w:webHidden/>
              </w:rPr>
              <w:t>160</w:t>
            </w:r>
            <w:r w:rsidR="00E32251" w:rsidRPr="002F18CE">
              <w:rPr>
                <w:noProof/>
                <w:webHidden/>
              </w:rPr>
              <w:fldChar w:fldCharType="end"/>
            </w:r>
          </w:hyperlink>
        </w:p>
        <w:p w14:paraId="11D5069C" w14:textId="77777777" w:rsidR="00E32251" w:rsidRPr="002F18CE" w:rsidRDefault="007678C1">
          <w:pPr>
            <w:pStyle w:val="TOC1"/>
            <w:tabs>
              <w:tab w:val="right" w:leader="dot" w:pos="9350"/>
            </w:tabs>
            <w:rPr>
              <w:rFonts w:eastAsiaTheme="minorEastAsia"/>
              <w:noProof/>
            </w:rPr>
          </w:pPr>
          <w:hyperlink w:anchor="_Toc459304860" w:history="1">
            <w:r w:rsidR="00E32251" w:rsidRPr="002F18CE">
              <w:rPr>
                <w:rStyle w:val="Hyperlink"/>
                <w:b/>
                <w:noProof/>
              </w:rPr>
              <w:t xml:space="preserve">A58 - </w:t>
            </w:r>
            <w:r w:rsidR="00E32251" w:rsidRPr="002F18CE">
              <w:rPr>
                <w:rStyle w:val="Hyperlink"/>
                <w:rFonts w:eastAsia="Times New Roman"/>
                <w:b/>
                <w:noProof/>
              </w:rPr>
              <w:t xml:space="preserve">§164.308(a)(8)  Standard </w:t>
            </w:r>
            <w:r w:rsidR="00E32251" w:rsidRPr="002F18CE">
              <w:rPr>
                <w:rStyle w:val="Hyperlink"/>
                <w:noProof/>
              </w:rPr>
              <w:t>Does your practice periodically monitor its physical environment, business operations, and information system to gauge the effectiveness of security safeguards?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_Toc459304860 \h </w:instrText>
            </w:r>
            <w:r w:rsidR="00E32251" w:rsidRPr="002F18CE">
              <w:rPr>
                <w:noProof/>
                <w:webHidden/>
              </w:rPr>
            </w:r>
            <w:r w:rsidR="00E32251" w:rsidRPr="002F18CE">
              <w:rPr>
                <w:noProof/>
                <w:webHidden/>
              </w:rPr>
              <w:fldChar w:fldCharType="separate"/>
            </w:r>
            <w:r w:rsidR="00ED2170" w:rsidRPr="002F18CE">
              <w:rPr>
                <w:noProof/>
                <w:webHidden/>
              </w:rPr>
              <w:t>162</w:t>
            </w:r>
            <w:r w:rsidR="00E32251" w:rsidRPr="002F18CE">
              <w:rPr>
                <w:noProof/>
                <w:webHidden/>
              </w:rPr>
              <w:fldChar w:fldCharType="end"/>
            </w:r>
          </w:hyperlink>
        </w:p>
        <w:p w14:paraId="346B3C87" w14:textId="77777777" w:rsidR="00E32251" w:rsidRPr="002F18CE" w:rsidRDefault="007678C1">
          <w:pPr>
            <w:pStyle w:val="TOC1"/>
            <w:tabs>
              <w:tab w:val="right" w:leader="dot" w:pos="9350"/>
            </w:tabs>
            <w:rPr>
              <w:rFonts w:eastAsiaTheme="minorEastAsia"/>
              <w:noProof/>
            </w:rPr>
          </w:pPr>
          <w:hyperlink w:anchor="_Toc459304861" w:history="1">
            <w:r w:rsidR="00E32251" w:rsidRPr="002F18CE">
              <w:rPr>
                <w:rStyle w:val="Hyperlink"/>
                <w:b/>
                <w:noProof/>
              </w:rPr>
              <w:t xml:space="preserve">A59 - </w:t>
            </w:r>
            <w:r w:rsidR="00E32251" w:rsidRPr="002F18CE">
              <w:rPr>
                <w:rStyle w:val="Hyperlink"/>
                <w:rFonts w:eastAsia="Times New Roman"/>
                <w:b/>
                <w:noProof/>
              </w:rPr>
              <w:t xml:space="preserve">§164.308(a)(8)  Standard </w:t>
            </w:r>
            <w:r w:rsidR="00E32251" w:rsidRPr="002F18CE">
              <w:rPr>
                <w:rStyle w:val="Hyperlink"/>
                <w:noProof/>
              </w:rPr>
              <w:t>Does your practice identify the role responsible and accountable for assessing risk and engaging in ongoing evaluation, monitoring, and reporting?</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_Toc459304861 \h </w:instrText>
            </w:r>
            <w:r w:rsidR="00E32251" w:rsidRPr="002F18CE">
              <w:rPr>
                <w:noProof/>
                <w:webHidden/>
              </w:rPr>
            </w:r>
            <w:r w:rsidR="00E32251" w:rsidRPr="002F18CE">
              <w:rPr>
                <w:noProof/>
                <w:webHidden/>
              </w:rPr>
              <w:fldChar w:fldCharType="separate"/>
            </w:r>
            <w:r w:rsidR="00ED2170" w:rsidRPr="002F18CE">
              <w:rPr>
                <w:noProof/>
                <w:webHidden/>
              </w:rPr>
              <w:t>165</w:t>
            </w:r>
            <w:r w:rsidR="00E32251" w:rsidRPr="002F18CE">
              <w:rPr>
                <w:noProof/>
                <w:webHidden/>
              </w:rPr>
              <w:fldChar w:fldCharType="end"/>
            </w:r>
          </w:hyperlink>
        </w:p>
        <w:p w14:paraId="10FDE72E" w14:textId="77777777" w:rsidR="00E32251" w:rsidRPr="002F18CE" w:rsidRDefault="007678C1">
          <w:pPr>
            <w:pStyle w:val="TOC1"/>
            <w:tabs>
              <w:tab w:val="right" w:leader="dot" w:pos="9350"/>
            </w:tabs>
            <w:rPr>
              <w:rFonts w:eastAsiaTheme="minorEastAsia"/>
              <w:noProof/>
            </w:rPr>
          </w:pPr>
          <w:hyperlink w:anchor="_Toc459304862" w:history="1">
            <w:r w:rsidR="00E32251" w:rsidRPr="002F18CE">
              <w:rPr>
                <w:rStyle w:val="Hyperlink"/>
                <w:b/>
                <w:noProof/>
              </w:rPr>
              <w:t xml:space="preserve">A60 - </w:t>
            </w:r>
            <w:r w:rsidR="00E32251" w:rsidRPr="002F18CE">
              <w:rPr>
                <w:rStyle w:val="Hyperlink"/>
                <w:rFonts w:eastAsia="Times New Roman"/>
                <w:b/>
                <w:noProof/>
              </w:rPr>
              <w:t xml:space="preserve">§164.308(b)(1)  Standard </w:t>
            </w:r>
            <w:r w:rsidR="00E32251" w:rsidRPr="002F18CE">
              <w:rPr>
                <w:rStyle w:val="Hyperlink"/>
                <w:noProof/>
              </w:rPr>
              <w:t>Does your practice identify the role responsible and accountable for making sure that business associate agreements are in place before your practice enables a service provider to begin to create, access, store or transmit ePHI on your behalf?</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_Toc459304862 \h </w:instrText>
            </w:r>
            <w:r w:rsidR="00E32251" w:rsidRPr="002F18CE">
              <w:rPr>
                <w:noProof/>
                <w:webHidden/>
              </w:rPr>
            </w:r>
            <w:r w:rsidR="00E32251" w:rsidRPr="002F18CE">
              <w:rPr>
                <w:noProof/>
                <w:webHidden/>
              </w:rPr>
              <w:fldChar w:fldCharType="separate"/>
            </w:r>
            <w:r w:rsidR="00ED2170" w:rsidRPr="002F18CE">
              <w:rPr>
                <w:noProof/>
                <w:webHidden/>
              </w:rPr>
              <w:t>168</w:t>
            </w:r>
            <w:r w:rsidR="00E32251" w:rsidRPr="002F18CE">
              <w:rPr>
                <w:noProof/>
                <w:webHidden/>
              </w:rPr>
              <w:fldChar w:fldCharType="end"/>
            </w:r>
          </w:hyperlink>
        </w:p>
        <w:p w14:paraId="779A84E8" w14:textId="77777777" w:rsidR="00E32251" w:rsidRPr="002F18CE" w:rsidRDefault="007678C1">
          <w:pPr>
            <w:pStyle w:val="TOC1"/>
            <w:tabs>
              <w:tab w:val="right" w:leader="dot" w:pos="9350"/>
            </w:tabs>
            <w:rPr>
              <w:rFonts w:eastAsiaTheme="minorEastAsia"/>
              <w:noProof/>
            </w:rPr>
          </w:pPr>
          <w:hyperlink w:anchor="_Toc459304863" w:history="1">
            <w:r w:rsidR="00E32251" w:rsidRPr="002F18CE">
              <w:rPr>
                <w:rStyle w:val="Hyperlink"/>
                <w:b/>
                <w:noProof/>
              </w:rPr>
              <w:t xml:space="preserve">A61 - </w:t>
            </w:r>
            <w:r w:rsidR="00E32251" w:rsidRPr="002F18CE">
              <w:rPr>
                <w:rStyle w:val="Hyperlink"/>
                <w:rFonts w:eastAsia="Times New Roman"/>
                <w:b/>
                <w:noProof/>
              </w:rPr>
              <w:t xml:space="preserve">§164.308(b)(1)  Standard </w:t>
            </w:r>
            <w:r w:rsidR="00E32251" w:rsidRPr="002F18CE">
              <w:rPr>
                <w:rStyle w:val="Hyperlink"/>
                <w:rFonts w:eastAsia="Times New Roman"/>
                <w:noProof/>
              </w:rPr>
              <w:t xml:space="preserve">Does </w:t>
            </w:r>
            <w:r w:rsidR="00E32251" w:rsidRPr="002F18CE">
              <w:rPr>
                <w:rStyle w:val="Hyperlink"/>
                <w:noProof/>
              </w:rPr>
              <w:t>your practice maintain a list of all of its service providers, indicating which have access to your practice’s facilities, information systems and ePHI?</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_Toc459304863 \h </w:instrText>
            </w:r>
            <w:r w:rsidR="00E32251" w:rsidRPr="002F18CE">
              <w:rPr>
                <w:noProof/>
                <w:webHidden/>
              </w:rPr>
            </w:r>
            <w:r w:rsidR="00E32251" w:rsidRPr="002F18CE">
              <w:rPr>
                <w:noProof/>
                <w:webHidden/>
              </w:rPr>
              <w:fldChar w:fldCharType="separate"/>
            </w:r>
            <w:r w:rsidR="00ED2170" w:rsidRPr="002F18CE">
              <w:rPr>
                <w:noProof/>
                <w:webHidden/>
              </w:rPr>
              <w:t>171</w:t>
            </w:r>
            <w:r w:rsidR="00E32251" w:rsidRPr="002F18CE">
              <w:rPr>
                <w:noProof/>
                <w:webHidden/>
              </w:rPr>
              <w:fldChar w:fldCharType="end"/>
            </w:r>
          </w:hyperlink>
        </w:p>
        <w:p w14:paraId="7DE9B722" w14:textId="77777777" w:rsidR="00E32251" w:rsidRPr="002F18CE" w:rsidRDefault="007678C1">
          <w:pPr>
            <w:pStyle w:val="TOC1"/>
            <w:tabs>
              <w:tab w:val="right" w:leader="dot" w:pos="9350"/>
            </w:tabs>
            <w:rPr>
              <w:rFonts w:eastAsiaTheme="minorEastAsia"/>
              <w:noProof/>
            </w:rPr>
          </w:pPr>
          <w:hyperlink w:anchor="_Toc459304864" w:history="1">
            <w:r w:rsidR="00E32251" w:rsidRPr="002F18CE">
              <w:rPr>
                <w:rStyle w:val="Hyperlink"/>
                <w:b/>
                <w:noProof/>
              </w:rPr>
              <w:t xml:space="preserve">A62 - </w:t>
            </w:r>
            <w:r w:rsidR="00E32251" w:rsidRPr="002F18CE">
              <w:rPr>
                <w:rStyle w:val="Hyperlink"/>
                <w:rFonts w:eastAsia="Times New Roman"/>
                <w:b/>
                <w:noProof/>
              </w:rPr>
              <w:t xml:space="preserve">§164.308(b)(1)  Standard </w:t>
            </w:r>
            <w:r w:rsidR="00E32251" w:rsidRPr="002F18CE">
              <w:rPr>
                <w:rStyle w:val="Hyperlink"/>
                <w:noProof/>
              </w:rPr>
              <w:t>Does your practice have policies and implement procedures to assure it obtains business associate agreements?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_Toc459304864 \h </w:instrText>
            </w:r>
            <w:r w:rsidR="00E32251" w:rsidRPr="002F18CE">
              <w:rPr>
                <w:noProof/>
                <w:webHidden/>
              </w:rPr>
            </w:r>
            <w:r w:rsidR="00E32251" w:rsidRPr="002F18CE">
              <w:rPr>
                <w:noProof/>
                <w:webHidden/>
              </w:rPr>
              <w:fldChar w:fldCharType="separate"/>
            </w:r>
            <w:r w:rsidR="00ED2170" w:rsidRPr="002F18CE">
              <w:rPr>
                <w:noProof/>
                <w:webHidden/>
              </w:rPr>
              <w:t>173</w:t>
            </w:r>
            <w:r w:rsidR="00E32251" w:rsidRPr="002F18CE">
              <w:rPr>
                <w:noProof/>
                <w:webHidden/>
              </w:rPr>
              <w:fldChar w:fldCharType="end"/>
            </w:r>
          </w:hyperlink>
        </w:p>
        <w:p w14:paraId="0A238120" w14:textId="77777777" w:rsidR="00E32251" w:rsidRPr="002F18CE" w:rsidRDefault="007678C1">
          <w:pPr>
            <w:pStyle w:val="TOC1"/>
            <w:tabs>
              <w:tab w:val="right" w:leader="dot" w:pos="9350"/>
            </w:tabs>
            <w:rPr>
              <w:rFonts w:eastAsiaTheme="minorEastAsia"/>
              <w:noProof/>
            </w:rPr>
          </w:pPr>
          <w:hyperlink w:anchor="_Toc459304865" w:history="1">
            <w:r w:rsidR="00E32251" w:rsidRPr="002F18CE">
              <w:rPr>
                <w:rStyle w:val="Hyperlink"/>
                <w:b/>
                <w:noProof/>
              </w:rPr>
              <w:t xml:space="preserve">A63 - </w:t>
            </w:r>
            <w:r w:rsidR="00E32251" w:rsidRPr="002F18CE">
              <w:rPr>
                <w:rStyle w:val="Hyperlink"/>
                <w:rFonts w:eastAsia="Times New Roman"/>
                <w:b/>
                <w:noProof/>
              </w:rPr>
              <w:t xml:space="preserve">§164.308(b)(2)  Required </w:t>
            </w:r>
            <w:r w:rsidR="00E32251" w:rsidRPr="002F18CE">
              <w:rPr>
                <w:rStyle w:val="Hyperlink"/>
                <w:rFonts w:eastAsia="Times New Roman"/>
                <w:noProof/>
              </w:rPr>
              <w:t xml:space="preserve">If your practice is the business associate of another covered entity and your practice has subcontractors performing activities to help carry out the activities that you have </w:t>
            </w:r>
            <w:r w:rsidR="00E32251" w:rsidRPr="002F18CE">
              <w:rPr>
                <w:rStyle w:val="Hyperlink"/>
                <w:rFonts w:eastAsia="Times New Roman"/>
                <w:noProof/>
              </w:rPr>
              <w:lastRenderedPageBreak/>
              <w:t>agreed to carry out for the other covered entity that involve ePHI, does your practice require these subcontractors to provide satisfactory assurances for the protection of the ePHI?</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_Toc459304865 \h </w:instrText>
            </w:r>
            <w:r w:rsidR="00E32251" w:rsidRPr="002F18CE">
              <w:rPr>
                <w:noProof/>
                <w:webHidden/>
              </w:rPr>
            </w:r>
            <w:r w:rsidR="00E32251" w:rsidRPr="002F18CE">
              <w:rPr>
                <w:noProof/>
                <w:webHidden/>
              </w:rPr>
              <w:fldChar w:fldCharType="separate"/>
            </w:r>
            <w:r w:rsidR="00ED2170" w:rsidRPr="002F18CE">
              <w:rPr>
                <w:noProof/>
                <w:webHidden/>
              </w:rPr>
              <w:t>176</w:t>
            </w:r>
            <w:r w:rsidR="00E32251" w:rsidRPr="002F18CE">
              <w:rPr>
                <w:noProof/>
                <w:webHidden/>
              </w:rPr>
              <w:fldChar w:fldCharType="end"/>
            </w:r>
          </w:hyperlink>
        </w:p>
        <w:p w14:paraId="0F1D6026" w14:textId="77777777" w:rsidR="00E32251" w:rsidRPr="002F18CE" w:rsidRDefault="007678C1">
          <w:pPr>
            <w:pStyle w:val="TOC1"/>
            <w:tabs>
              <w:tab w:val="right" w:leader="dot" w:pos="9350"/>
            </w:tabs>
            <w:rPr>
              <w:rFonts w:eastAsiaTheme="minorEastAsia"/>
              <w:noProof/>
            </w:rPr>
          </w:pPr>
          <w:hyperlink w:anchor="_Toc459304866" w:history="1">
            <w:r w:rsidR="00E32251" w:rsidRPr="002F18CE">
              <w:rPr>
                <w:rStyle w:val="Hyperlink"/>
                <w:b/>
                <w:noProof/>
              </w:rPr>
              <w:t xml:space="preserve">A64 - </w:t>
            </w:r>
            <w:r w:rsidR="00E32251" w:rsidRPr="002F18CE">
              <w:rPr>
                <w:rStyle w:val="Hyperlink"/>
                <w:rFonts w:eastAsia="Times New Roman"/>
                <w:b/>
                <w:noProof/>
              </w:rPr>
              <w:t xml:space="preserve">§164.308(b)(3)  Required </w:t>
            </w:r>
            <w:r w:rsidR="00E32251" w:rsidRPr="002F18CE">
              <w:rPr>
                <w:rStyle w:val="Hyperlink"/>
                <w:rFonts w:eastAsia="Times New Roman"/>
                <w:noProof/>
              </w:rPr>
              <w:t>Does your practice execute business associate agreements when it has a contractor creating, transmitting or storing ePHI?</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_Toc459304866 \h </w:instrText>
            </w:r>
            <w:r w:rsidR="00E32251" w:rsidRPr="002F18CE">
              <w:rPr>
                <w:noProof/>
                <w:webHidden/>
              </w:rPr>
            </w:r>
            <w:r w:rsidR="00E32251" w:rsidRPr="002F18CE">
              <w:rPr>
                <w:noProof/>
                <w:webHidden/>
              </w:rPr>
              <w:fldChar w:fldCharType="separate"/>
            </w:r>
            <w:r w:rsidR="00ED2170" w:rsidRPr="002F18CE">
              <w:rPr>
                <w:noProof/>
                <w:webHidden/>
              </w:rPr>
              <w:t>178</w:t>
            </w:r>
            <w:r w:rsidR="00E32251" w:rsidRPr="002F18CE">
              <w:rPr>
                <w:noProof/>
                <w:webHidden/>
              </w:rPr>
              <w:fldChar w:fldCharType="end"/>
            </w:r>
          </w:hyperlink>
        </w:p>
        <w:p w14:paraId="74FE5C21" w14:textId="77777777" w:rsidR="00E32251" w:rsidRPr="002F18CE" w:rsidRDefault="007678C1">
          <w:pPr>
            <w:pStyle w:val="TOC1"/>
            <w:tabs>
              <w:tab w:val="right" w:leader="dot" w:pos="9350"/>
            </w:tabs>
            <w:rPr>
              <w:rFonts w:eastAsiaTheme="minorEastAsia"/>
              <w:noProof/>
            </w:rPr>
          </w:pPr>
          <w:hyperlink w:anchor="_Toc459304867" w:history="1">
            <w:r w:rsidR="00E32251" w:rsidRPr="002F18CE">
              <w:rPr>
                <w:rStyle w:val="Hyperlink"/>
                <w:b/>
                <w:noProof/>
              </w:rPr>
              <w:t xml:space="preserve">O1 - </w:t>
            </w:r>
            <w:r w:rsidR="00E32251" w:rsidRPr="002F18CE">
              <w:rPr>
                <w:rStyle w:val="Hyperlink"/>
                <w:rFonts w:eastAsia="Times New Roman"/>
                <w:b/>
                <w:noProof/>
              </w:rPr>
              <w:t xml:space="preserve">§164.314(a)(1)(i)  Standard </w:t>
            </w:r>
            <w:r w:rsidR="00E32251" w:rsidRPr="002F18CE">
              <w:rPr>
                <w:rStyle w:val="Hyperlink"/>
                <w:noProof/>
              </w:rPr>
              <w:t>Does your practice assure that its business associate agreements include satisfactory assurances for safeguarding ePHI?</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_Toc459304867 \h </w:instrText>
            </w:r>
            <w:r w:rsidR="00E32251" w:rsidRPr="002F18CE">
              <w:rPr>
                <w:noProof/>
                <w:webHidden/>
              </w:rPr>
            </w:r>
            <w:r w:rsidR="00E32251" w:rsidRPr="002F18CE">
              <w:rPr>
                <w:noProof/>
                <w:webHidden/>
              </w:rPr>
              <w:fldChar w:fldCharType="separate"/>
            </w:r>
            <w:r w:rsidR="00ED2170" w:rsidRPr="002F18CE">
              <w:rPr>
                <w:noProof/>
                <w:webHidden/>
              </w:rPr>
              <w:t>181</w:t>
            </w:r>
            <w:r w:rsidR="00E32251" w:rsidRPr="002F18CE">
              <w:rPr>
                <w:noProof/>
                <w:webHidden/>
              </w:rPr>
              <w:fldChar w:fldCharType="end"/>
            </w:r>
          </w:hyperlink>
        </w:p>
        <w:p w14:paraId="5D216562" w14:textId="77777777" w:rsidR="00E32251" w:rsidRPr="002F18CE" w:rsidRDefault="007678C1">
          <w:pPr>
            <w:pStyle w:val="TOC1"/>
            <w:tabs>
              <w:tab w:val="right" w:leader="dot" w:pos="9350"/>
            </w:tabs>
            <w:rPr>
              <w:rFonts w:eastAsiaTheme="minorEastAsia"/>
              <w:noProof/>
            </w:rPr>
          </w:pPr>
          <w:hyperlink w:anchor="_Toc459304868" w:history="1">
            <w:r w:rsidR="00E32251" w:rsidRPr="002F18CE">
              <w:rPr>
                <w:rStyle w:val="Hyperlink"/>
                <w:b/>
                <w:noProof/>
              </w:rPr>
              <w:t xml:space="preserve">O2 - </w:t>
            </w:r>
            <w:r w:rsidR="00E32251" w:rsidRPr="002F18CE">
              <w:rPr>
                <w:rStyle w:val="Hyperlink"/>
                <w:rFonts w:eastAsia="Times New Roman"/>
                <w:b/>
                <w:noProof/>
              </w:rPr>
              <w:t xml:space="preserve">§164.314(a)(2)(i)  Required </w:t>
            </w:r>
            <w:r w:rsidR="00E32251" w:rsidRPr="002F18CE">
              <w:rPr>
                <w:rStyle w:val="Hyperlink"/>
                <w:noProof/>
              </w:rPr>
              <w:t>Do the terms and conditions of your practice’s business associate agreements state that the business associate will implement appropriate security safeguards to protect the privacy, confidentiality, integrity, and availability of ePHI that it collects, creates, maintains, or transmits on behalf of the practice and timely report security incidents to your practice?</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_Toc459304868 \h </w:instrText>
            </w:r>
            <w:r w:rsidR="00E32251" w:rsidRPr="002F18CE">
              <w:rPr>
                <w:noProof/>
                <w:webHidden/>
              </w:rPr>
            </w:r>
            <w:r w:rsidR="00E32251" w:rsidRPr="002F18CE">
              <w:rPr>
                <w:noProof/>
                <w:webHidden/>
              </w:rPr>
              <w:fldChar w:fldCharType="separate"/>
            </w:r>
            <w:r w:rsidR="00ED2170" w:rsidRPr="002F18CE">
              <w:rPr>
                <w:noProof/>
                <w:webHidden/>
              </w:rPr>
              <w:t>184</w:t>
            </w:r>
            <w:r w:rsidR="00E32251" w:rsidRPr="002F18CE">
              <w:rPr>
                <w:noProof/>
                <w:webHidden/>
              </w:rPr>
              <w:fldChar w:fldCharType="end"/>
            </w:r>
          </w:hyperlink>
        </w:p>
        <w:p w14:paraId="653B4321" w14:textId="77777777" w:rsidR="00E32251" w:rsidRPr="002F18CE" w:rsidRDefault="007678C1">
          <w:pPr>
            <w:pStyle w:val="TOC1"/>
            <w:tabs>
              <w:tab w:val="right" w:leader="dot" w:pos="9350"/>
            </w:tabs>
            <w:rPr>
              <w:rFonts w:eastAsiaTheme="minorEastAsia"/>
              <w:noProof/>
            </w:rPr>
          </w:pPr>
          <w:hyperlink w:anchor="_Toc459304869" w:history="1">
            <w:r w:rsidR="00E32251" w:rsidRPr="002F18CE">
              <w:rPr>
                <w:rStyle w:val="Hyperlink"/>
                <w:b/>
                <w:noProof/>
              </w:rPr>
              <w:t xml:space="preserve">O3 - </w:t>
            </w:r>
            <w:r w:rsidR="00E32251" w:rsidRPr="002F18CE">
              <w:rPr>
                <w:rStyle w:val="Hyperlink"/>
                <w:rFonts w:eastAsia="Times New Roman"/>
                <w:b/>
                <w:noProof/>
              </w:rPr>
              <w:t xml:space="preserve">§164.314(a)(2)(iii)  Required </w:t>
            </w:r>
            <w:r w:rsidR="00E32251" w:rsidRPr="002F18CE">
              <w:rPr>
                <w:rStyle w:val="Hyperlink"/>
                <w:noProof/>
              </w:rPr>
              <w:t>If your practice is the business associate of a covered entity do the terms and conditions of your practice’s business associate agreements state that your subcontractor (business associate) will implement appropriate security safeguards to protect the privacy, confidentiality, integrity, and availability of ePHI that it collects, creates, maintains, or transmits on behalf of the covered entity?</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_Toc459304869 \h </w:instrText>
            </w:r>
            <w:r w:rsidR="00E32251" w:rsidRPr="002F18CE">
              <w:rPr>
                <w:noProof/>
                <w:webHidden/>
              </w:rPr>
            </w:r>
            <w:r w:rsidR="00E32251" w:rsidRPr="002F18CE">
              <w:rPr>
                <w:noProof/>
                <w:webHidden/>
              </w:rPr>
              <w:fldChar w:fldCharType="separate"/>
            </w:r>
            <w:r w:rsidR="00ED2170" w:rsidRPr="002F18CE">
              <w:rPr>
                <w:noProof/>
                <w:webHidden/>
              </w:rPr>
              <w:t>187</w:t>
            </w:r>
            <w:r w:rsidR="00E32251" w:rsidRPr="002F18CE">
              <w:rPr>
                <w:noProof/>
                <w:webHidden/>
              </w:rPr>
              <w:fldChar w:fldCharType="end"/>
            </w:r>
          </w:hyperlink>
        </w:p>
        <w:p w14:paraId="2D8B43B9" w14:textId="77777777" w:rsidR="00E32251" w:rsidRPr="002F18CE" w:rsidRDefault="007678C1">
          <w:pPr>
            <w:pStyle w:val="TOC1"/>
            <w:tabs>
              <w:tab w:val="right" w:leader="dot" w:pos="9350"/>
            </w:tabs>
            <w:rPr>
              <w:rFonts w:eastAsiaTheme="minorEastAsia"/>
              <w:noProof/>
            </w:rPr>
          </w:pPr>
          <w:hyperlink w:anchor="_Toc459304870" w:history="1">
            <w:r w:rsidR="00E32251" w:rsidRPr="002F18CE">
              <w:rPr>
                <w:rStyle w:val="Hyperlink"/>
                <w:b/>
                <w:noProof/>
              </w:rPr>
              <w:t>PO1 -</w:t>
            </w:r>
            <w:r w:rsidR="00E32251" w:rsidRPr="002F18CE">
              <w:rPr>
                <w:rStyle w:val="Hyperlink"/>
                <w:rFonts w:eastAsia="Times New Roman"/>
                <w:b/>
                <w:noProof/>
              </w:rPr>
              <w:t xml:space="preserve">§164.316(a) Standard </w:t>
            </w:r>
            <w:r w:rsidR="00E32251" w:rsidRPr="002F18CE">
              <w:rPr>
                <w:rStyle w:val="Hyperlink"/>
                <w:noProof/>
              </w:rPr>
              <w:t>Do your practice’s processes enable the development and maintenance of policies and procedures that implement risk analysis, informed risk-based decision making for security risk mitigation, and effective mitigation and monitoring that protects the privacy, confidentiality, integrity, and availability of ePHI?</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_Toc459304870 \h </w:instrText>
            </w:r>
            <w:r w:rsidR="00E32251" w:rsidRPr="002F18CE">
              <w:rPr>
                <w:noProof/>
                <w:webHidden/>
              </w:rPr>
            </w:r>
            <w:r w:rsidR="00E32251" w:rsidRPr="002F18CE">
              <w:rPr>
                <w:noProof/>
                <w:webHidden/>
              </w:rPr>
              <w:fldChar w:fldCharType="separate"/>
            </w:r>
            <w:r w:rsidR="00ED2170" w:rsidRPr="002F18CE">
              <w:rPr>
                <w:noProof/>
                <w:webHidden/>
              </w:rPr>
              <w:t>190</w:t>
            </w:r>
            <w:r w:rsidR="00E32251" w:rsidRPr="002F18CE">
              <w:rPr>
                <w:noProof/>
                <w:webHidden/>
              </w:rPr>
              <w:fldChar w:fldCharType="end"/>
            </w:r>
          </w:hyperlink>
        </w:p>
        <w:p w14:paraId="52B1D7EA" w14:textId="77777777" w:rsidR="00E32251" w:rsidRPr="002F18CE" w:rsidRDefault="007678C1">
          <w:pPr>
            <w:pStyle w:val="TOC1"/>
            <w:tabs>
              <w:tab w:val="right" w:leader="dot" w:pos="9350"/>
            </w:tabs>
            <w:rPr>
              <w:rFonts w:eastAsiaTheme="minorEastAsia"/>
              <w:noProof/>
            </w:rPr>
          </w:pPr>
          <w:hyperlink w:anchor="_Toc459304871" w:history="1">
            <w:r w:rsidR="00E32251" w:rsidRPr="002F18CE">
              <w:rPr>
                <w:rStyle w:val="Hyperlink"/>
                <w:b/>
                <w:noProof/>
              </w:rPr>
              <w:t xml:space="preserve">PO2 - </w:t>
            </w:r>
            <w:r w:rsidR="00E32251" w:rsidRPr="002F18CE">
              <w:rPr>
                <w:rStyle w:val="Hyperlink"/>
                <w:rFonts w:eastAsia="Times New Roman"/>
                <w:b/>
                <w:noProof/>
              </w:rPr>
              <w:t xml:space="preserve">§164.316(b)(1)(i)  Standard </w:t>
            </w:r>
            <w:r w:rsidR="00E32251" w:rsidRPr="002F18CE">
              <w:rPr>
                <w:rStyle w:val="Hyperlink"/>
                <w:noProof/>
              </w:rPr>
              <w:t>Does your practice assure that its policies and procedures are maintained in a manner consistent with other business records?</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_Toc459304871 \h </w:instrText>
            </w:r>
            <w:r w:rsidR="00E32251" w:rsidRPr="002F18CE">
              <w:rPr>
                <w:noProof/>
                <w:webHidden/>
              </w:rPr>
            </w:r>
            <w:r w:rsidR="00E32251" w:rsidRPr="002F18CE">
              <w:rPr>
                <w:noProof/>
                <w:webHidden/>
              </w:rPr>
              <w:fldChar w:fldCharType="separate"/>
            </w:r>
            <w:r w:rsidR="00ED2170" w:rsidRPr="002F18CE">
              <w:rPr>
                <w:noProof/>
                <w:webHidden/>
              </w:rPr>
              <w:t>193</w:t>
            </w:r>
            <w:r w:rsidR="00E32251" w:rsidRPr="002F18CE">
              <w:rPr>
                <w:noProof/>
                <w:webHidden/>
              </w:rPr>
              <w:fldChar w:fldCharType="end"/>
            </w:r>
          </w:hyperlink>
        </w:p>
        <w:p w14:paraId="0BB4FF55" w14:textId="77777777" w:rsidR="00E32251" w:rsidRPr="002F18CE" w:rsidRDefault="007678C1">
          <w:pPr>
            <w:pStyle w:val="TOC1"/>
            <w:tabs>
              <w:tab w:val="right" w:leader="dot" w:pos="9350"/>
            </w:tabs>
            <w:rPr>
              <w:rFonts w:eastAsiaTheme="minorEastAsia"/>
              <w:noProof/>
            </w:rPr>
          </w:pPr>
          <w:hyperlink w:anchor="_Toc459304872" w:history="1">
            <w:r w:rsidR="00E32251" w:rsidRPr="002F18CE">
              <w:rPr>
                <w:rStyle w:val="Hyperlink"/>
                <w:b/>
                <w:noProof/>
              </w:rPr>
              <w:t xml:space="preserve">PO3 - </w:t>
            </w:r>
            <w:r w:rsidR="00E32251" w:rsidRPr="002F18CE">
              <w:rPr>
                <w:rStyle w:val="Hyperlink"/>
                <w:rFonts w:eastAsia="Times New Roman"/>
                <w:b/>
                <w:noProof/>
              </w:rPr>
              <w:t xml:space="preserve">§164.316(b)(1)(ii)  Standard </w:t>
            </w:r>
            <w:r w:rsidR="00E32251" w:rsidRPr="002F18CE">
              <w:rPr>
                <w:rStyle w:val="Hyperlink"/>
                <w:noProof/>
              </w:rPr>
              <w:t>Does your practice assure that its other security program documentation is maintained in written manuals or in electronic form?</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_Toc459304872 \h </w:instrText>
            </w:r>
            <w:r w:rsidR="00E32251" w:rsidRPr="002F18CE">
              <w:rPr>
                <w:noProof/>
                <w:webHidden/>
              </w:rPr>
            </w:r>
            <w:r w:rsidR="00E32251" w:rsidRPr="002F18CE">
              <w:rPr>
                <w:noProof/>
                <w:webHidden/>
              </w:rPr>
              <w:fldChar w:fldCharType="separate"/>
            </w:r>
            <w:r w:rsidR="00ED2170" w:rsidRPr="002F18CE">
              <w:rPr>
                <w:noProof/>
                <w:webHidden/>
              </w:rPr>
              <w:t>195</w:t>
            </w:r>
            <w:r w:rsidR="00E32251" w:rsidRPr="002F18CE">
              <w:rPr>
                <w:noProof/>
                <w:webHidden/>
              </w:rPr>
              <w:fldChar w:fldCharType="end"/>
            </w:r>
          </w:hyperlink>
        </w:p>
        <w:p w14:paraId="39B412C2" w14:textId="77777777" w:rsidR="00E32251" w:rsidRPr="002F18CE" w:rsidRDefault="007678C1">
          <w:pPr>
            <w:pStyle w:val="TOC1"/>
            <w:tabs>
              <w:tab w:val="right" w:leader="dot" w:pos="9350"/>
            </w:tabs>
            <w:rPr>
              <w:rFonts w:eastAsiaTheme="minorEastAsia"/>
              <w:noProof/>
            </w:rPr>
          </w:pPr>
          <w:hyperlink w:anchor="_Toc459304873" w:history="1">
            <w:r w:rsidR="00E32251" w:rsidRPr="002F18CE">
              <w:rPr>
                <w:rStyle w:val="Hyperlink"/>
                <w:b/>
                <w:noProof/>
              </w:rPr>
              <w:t xml:space="preserve">PO4 - </w:t>
            </w:r>
            <w:r w:rsidR="00E32251" w:rsidRPr="002F18CE">
              <w:rPr>
                <w:rStyle w:val="Hyperlink"/>
                <w:rFonts w:eastAsia="Times New Roman"/>
                <w:b/>
                <w:noProof/>
              </w:rPr>
              <w:t xml:space="preserve">§164.316(b)(2)(i)  Required </w:t>
            </w:r>
            <w:r w:rsidR="00E32251" w:rsidRPr="002F18CE">
              <w:rPr>
                <w:rStyle w:val="Hyperlink"/>
                <w:noProof/>
              </w:rPr>
              <w:t>Does your practice assure that its policies, procedures, and other security program documentation are retained for at least six (6) years from the date when it was created or last in effect, whichever is longer?</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_Toc459304873 \h </w:instrText>
            </w:r>
            <w:r w:rsidR="00E32251" w:rsidRPr="002F18CE">
              <w:rPr>
                <w:noProof/>
                <w:webHidden/>
              </w:rPr>
            </w:r>
            <w:r w:rsidR="00E32251" w:rsidRPr="002F18CE">
              <w:rPr>
                <w:noProof/>
                <w:webHidden/>
              </w:rPr>
              <w:fldChar w:fldCharType="separate"/>
            </w:r>
            <w:r w:rsidR="00ED2170" w:rsidRPr="002F18CE">
              <w:rPr>
                <w:noProof/>
                <w:webHidden/>
              </w:rPr>
              <w:t>198</w:t>
            </w:r>
            <w:r w:rsidR="00E32251" w:rsidRPr="002F18CE">
              <w:rPr>
                <w:noProof/>
                <w:webHidden/>
              </w:rPr>
              <w:fldChar w:fldCharType="end"/>
            </w:r>
          </w:hyperlink>
        </w:p>
        <w:p w14:paraId="4C405CC4" w14:textId="77777777" w:rsidR="00E32251" w:rsidRPr="002F18CE" w:rsidRDefault="007678C1">
          <w:pPr>
            <w:pStyle w:val="TOC1"/>
            <w:tabs>
              <w:tab w:val="right" w:leader="dot" w:pos="9350"/>
            </w:tabs>
            <w:rPr>
              <w:rFonts w:eastAsiaTheme="minorEastAsia"/>
              <w:noProof/>
            </w:rPr>
          </w:pPr>
          <w:hyperlink w:anchor="_Toc459304874" w:history="1">
            <w:r w:rsidR="00E32251" w:rsidRPr="002F18CE">
              <w:rPr>
                <w:rStyle w:val="Hyperlink"/>
                <w:b/>
                <w:noProof/>
              </w:rPr>
              <w:t xml:space="preserve">PO5 - </w:t>
            </w:r>
            <w:r w:rsidR="00E32251" w:rsidRPr="002F18CE">
              <w:rPr>
                <w:rStyle w:val="Hyperlink"/>
                <w:rFonts w:eastAsia="Times New Roman"/>
                <w:b/>
                <w:noProof/>
              </w:rPr>
              <w:t xml:space="preserve">§164.316(b)(2)(ii)  Required </w:t>
            </w:r>
            <w:r w:rsidR="00E32251" w:rsidRPr="002F18CE">
              <w:rPr>
                <w:rStyle w:val="Hyperlink"/>
                <w:noProof/>
              </w:rPr>
              <w:t>Does your practice assure that its policies, procedures and other security program documentation are available to those who need it to perform the responsibilities associated with their role?</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_Toc459304874 \h </w:instrText>
            </w:r>
            <w:r w:rsidR="00E32251" w:rsidRPr="002F18CE">
              <w:rPr>
                <w:noProof/>
                <w:webHidden/>
              </w:rPr>
            </w:r>
            <w:r w:rsidR="00E32251" w:rsidRPr="002F18CE">
              <w:rPr>
                <w:noProof/>
                <w:webHidden/>
              </w:rPr>
              <w:fldChar w:fldCharType="separate"/>
            </w:r>
            <w:r w:rsidR="00ED2170" w:rsidRPr="002F18CE">
              <w:rPr>
                <w:noProof/>
                <w:webHidden/>
              </w:rPr>
              <w:t>200</w:t>
            </w:r>
            <w:r w:rsidR="00E32251" w:rsidRPr="002F18CE">
              <w:rPr>
                <w:noProof/>
                <w:webHidden/>
              </w:rPr>
              <w:fldChar w:fldCharType="end"/>
            </w:r>
          </w:hyperlink>
        </w:p>
        <w:p w14:paraId="5C339F32" w14:textId="77777777" w:rsidR="00E32251" w:rsidRPr="002F18CE" w:rsidRDefault="007678C1">
          <w:pPr>
            <w:pStyle w:val="TOC1"/>
            <w:tabs>
              <w:tab w:val="right" w:leader="dot" w:pos="9350"/>
            </w:tabs>
            <w:rPr>
              <w:rFonts w:eastAsiaTheme="minorEastAsia"/>
              <w:noProof/>
            </w:rPr>
          </w:pPr>
          <w:hyperlink w:anchor="_Toc459304875" w:history="1">
            <w:r w:rsidR="00E32251" w:rsidRPr="002F18CE">
              <w:rPr>
                <w:rStyle w:val="Hyperlink"/>
                <w:b/>
                <w:noProof/>
              </w:rPr>
              <w:t xml:space="preserve">PO6 - </w:t>
            </w:r>
            <w:r w:rsidR="00E32251" w:rsidRPr="002F18CE">
              <w:rPr>
                <w:rStyle w:val="Hyperlink"/>
                <w:rFonts w:eastAsia="Times New Roman"/>
                <w:b/>
                <w:noProof/>
              </w:rPr>
              <w:t xml:space="preserve">§164.316(b)(2)(iii)  Required </w:t>
            </w:r>
            <w:r w:rsidR="00E32251" w:rsidRPr="002F18CE">
              <w:rPr>
                <w:rStyle w:val="Hyperlink"/>
                <w:noProof/>
              </w:rPr>
              <w:t>Does your practice assure that it periodically reviews and updates (when needed) its policies, procedures, and other security program documentation?</w:t>
            </w:r>
            <w:r w:rsidR="00E32251" w:rsidRPr="002F18CE">
              <w:rPr>
                <w:noProof/>
                <w:webHidden/>
              </w:rPr>
              <w:tab/>
            </w:r>
            <w:r w:rsidR="00E32251" w:rsidRPr="002F18CE">
              <w:rPr>
                <w:noProof/>
                <w:webHidden/>
              </w:rPr>
              <w:fldChar w:fldCharType="begin"/>
            </w:r>
            <w:r w:rsidR="00E32251" w:rsidRPr="002F18CE">
              <w:rPr>
                <w:noProof/>
                <w:webHidden/>
              </w:rPr>
              <w:instrText xml:space="preserve"> PAGEREF _Toc459304875 \h </w:instrText>
            </w:r>
            <w:r w:rsidR="00E32251" w:rsidRPr="002F18CE">
              <w:rPr>
                <w:noProof/>
                <w:webHidden/>
              </w:rPr>
            </w:r>
            <w:r w:rsidR="00E32251" w:rsidRPr="002F18CE">
              <w:rPr>
                <w:noProof/>
                <w:webHidden/>
              </w:rPr>
              <w:fldChar w:fldCharType="separate"/>
            </w:r>
            <w:r w:rsidR="00ED2170" w:rsidRPr="002F18CE">
              <w:rPr>
                <w:noProof/>
                <w:webHidden/>
              </w:rPr>
              <w:t>203</w:t>
            </w:r>
            <w:r w:rsidR="00E32251" w:rsidRPr="002F18CE">
              <w:rPr>
                <w:noProof/>
                <w:webHidden/>
              </w:rPr>
              <w:fldChar w:fldCharType="end"/>
            </w:r>
          </w:hyperlink>
        </w:p>
        <w:p w14:paraId="436F32C1" w14:textId="77777777" w:rsidR="000F72EE" w:rsidRPr="002F18CE" w:rsidRDefault="000F72EE">
          <w:r w:rsidRPr="002F18CE">
            <w:rPr>
              <w:b/>
              <w:bCs/>
              <w:noProof/>
            </w:rPr>
            <w:fldChar w:fldCharType="end"/>
          </w:r>
        </w:p>
      </w:sdtContent>
    </w:sdt>
    <w:p w14:paraId="1BFAFE0B" w14:textId="77777777" w:rsidR="00114BB1" w:rsidRPr="002F18CE" w:rsidRDefault="00114BB1">
      <w:pPr>
        <w:rPr>
          <w:rFonts w:eastAsiaTheme="majorEastAsia" w:cstheme="majorBidi"/>
          <w:b/>
          <w:bCs/>
          <w:sz w:val="28"/>
          <w:szCs w:val="28"/>
        </w:rPr>
      </w:pPr>
      <w:bookmarkStart w:id="29" w:name="_Toc458001510"/>
      <w:bookmarkStart w:id="30" w:name="_Toc305767450"/>
      <w:bookmarkStart w:id="31" w:name="_Toc381823648"/>
      <w:r w:rsidRPr="002F18CE">
        <w:rPr>
          <w:rFonts w:eastAsiaTheme="majorEastAsia" w:cstheme="majorBidi"/>
          <w:b/>
          <w:bCs/>
          <w:sz w:val="28"/>
          <w:szCs w:val="28"/>
        </w:rPr>
        <w:br w:type="page"/>
      </w:r>
    </w:p>
    <w:p w14:paraId="06F09D01" w14:textId="77777777" w:rsidR="00114BB1" w:rsidRPr="002F18CE" w:rsidRDefault="00114BB1" w:rsidP="00114BB1">
      <w:pPr>
        <w:pStyle w:val="Heading1"/>
        <w:rPr>
          <w:b/>
          <w:bCs/>
          <w:sz w:val="28"/>
          <w:szCs w:val="28"/>
        </w:rPr>
      </w:pPr>
      <w:bookmarkStart w:id="32" w:name="_Toc459304801"/>
      <w:r w:rsidRPr="002F18CE">
        <w:rPr>
          <w:b/>
          <w:bCs/>
          <w:sz w:val="28"/>
          <w:szCs w:val="28"/>
        </w:rPr>
        <w:lastRenderedPageBreak/>
        <w:t>Acronym Index</w:t>
      </w:r>
      <w:bookmarkEnd w:id="32"/>
    </w:p>
    <w:p w14:paraId="57C3DAE5" w14:textId="77777777" w:rsidR="00114BB1" w:rsidRPr="002F18CE" w:rsidRDefault="00114BB1" w:rsidP="00114BB1"/>
    <w:tbl>
      <w:tblPr>
        <w:tblStyle w:val="TableGrid"/>
        <w:tblW w:w="9540" w:type="dxa"/>
        <w:tblInd w:w="-5" w:type="dxa"/>
        <w:tblLook w:val="04A0" w:firstRow="1" w:lastRow="0" w:firstColumn="1" w:lastColumn="0" w:noHBand="0" w:noVBand="1"/>
      </w:tblPr>
      <w:tblGrid>
        <w:gridCol w:w="1597"/>
        <w:gridCol w:w="7943"/>
      </w:tblGrid>
      <w:tr w:rsidR="00114BB1" w:rsidRPr="002F18CE" w14:paraId="43D46C4E" w14:textId="77777777" w:rsidTr="002A6CF2">
        <w:tc>
          <w:tcPr>
            <w:tcW w:w="1597" w:type="dxa"/>
            <w:shd w:val="clear" w:color="auto" w:fill="1F497D" w:themeFill="text2"/>
          </w:tcPr>
          <w:p w14:paraId="0FB1717D" w14:textId="77777777" w:rsidR="00114BB1" w:rsidRPr="002F18CE" w:rsidRDefault="00114BB1" w:rsidP="002A6CF2">
            <w:pPr>
              <w:ind w:left="-18"/>
              <w:rPr>
                <w:b/>
                <w:color w:val="FFFFFF" w:themeColor="background1"/>
                <w:szCs w:val="24"/>
              </w:rPr>
            </w:pPr>
            <w:r w:rsidRPr="002F18CE">
              <w:rPr>
                <w:b/>
                <w:color w:val="FFFFFF" w:themeColor="background1"/>
                <w:szCs w:val="24"/>
              </w:rPr>
              <w:t>Acronym</w:t>
            </w:r>
          </w:p>
        </w:tc>
        <w:tc>
          <w:tcPr>
            <w:tcW w:w="7943" w:type="dxa"/>
            <w:shd w:val="clear" w:color="auto" w:fill="1F497D" w:themeFill="text2"/>
          </w:tcPr>
          <w:p w14:paraId="255B8A46" w14:textId="77777777" w:rsidR="00114BB1" w:rsidRPr="002F18CE" w:rsidRDefault="00114BB1" w:rsidP="002A6CF2">
            <w:pPr>
              <w:rPr>
                <w:b/>
                <w:color w:val="FFFFFF" w:themeColor="background1"/>
                <w:szCs w:val="24"/>
              </w:rPr>
            </w:pPr>
            <w:r w:rsidRPr="002F18CE">
              <w:rPr>
                <w:b/>
                <w:color w:val="FFFFFF" w:themeColor="background1"/>
                <w:szCs w:val="24"/>
              </w:rPr>
              <w:t>Definition</w:t>
            </w:r>
          </w:p>
        </w:tc>
      </w:tr>
      <w:tr w:rsidR="00114BB1" w:rsidRPr="002F18CE" w14:paraId="1D5E4EDF" w14:textId="77777777" w:rsidTr="002A6CF2">
        <w:tc>
          <w:tcPr>
            <w:tcW w:w="1597" w:type="dxa"/>
          </w:tcPr>
          <w:p w14:paraId="474BD41D" w14:textId="77777777" w:rsidR="00114BB1" w:rsidRPr="002F18CE" w:rsidRDefault="00114BB1" w:rsidP="002A6CF2">
            <w:r w:rsidRPr="002F18CE">
              <w:t>CD</w:t>
            </w:r>
          </w:p>
        </w:tc>
        <w:tc>
          <w:tcPr>
            <w:tcW w:w="7943" w:type="dxa"/>
          </w:tcPr>
          <w:p w14:paraId="431525F7" w14:textId="77777777" w:rsidR="00114BB1" w:rsidRPr="002F18CE" w:rsidRDefault="00114BB1" w:rsidP="002A6CF2">
            <w:r w:rsidRPr="002F18CE">
              <w:t>Compact Disk</w:t>
            </w:r>
          </w:p>
        </w:tc>
      </w:tr>
      <w:tr w:rsidR="00114BB1" w:rsidRPr="002F18CE" w14:paraId="3DEE1543" w14:textId="77777777" w:rsidTr="002A6CF2">
        <w:tc>
          <w:tcPr>
            <w:tcW w:w="1597" w:type="dxa"/>
          </w:tcPr>
          <w:p w14:paraId="46048832" w14:textId="77777777" w:rsidR="00114BB1" w:rsidRPr="002F18CE" w:rsidRDefault="00114BB1" w:rsidP="002A6CF2">
            <w:r w:rsidRPr="002F18CE">
              <w:t xml:space="preserve">CERT </w:t>
            </w:r>
          </w:p>
        </w:tc>
        <w:tc>
          <w:tcPr>
            <w:tcW w:w="7943" w:type="dxa"/>
          </w:tcPr>
          <w:p w14:paraId="36E9AF12" w14:textId="77777777" w:rsidR="00114BB1" w:rsidRPr="002F18CE" w:rsidRDefault="00114BB1" w:rsidP="002A6CF2">
            <w:r w:rsidRPr="002F18CE">
              <w:t>Community Emergency Response Team</w:t>
            </w:r>
          </w:p>
        </w:tc>
      </w:tr>
      <w:tr w:rsidR="00114BB1" w:rsidRPr="002F18CE" w14:paraId="400C5545" w14:textId="77777777" w:rsidTr="002A6CF2">
        <w:tc>
          <w:tcPr>
            <w:tcW w:w="1597" w:type="dxa"/>
          </w:tcPr>
          <w:p w14:paraId="71B28F5E" w14:textId="77777777" w:rsidR="00114BB1" w:rsidRPr="002F18CE" w:rsidRDefault="00114BB1" w:rsidP="002A6CF2">
            <w:r w:rsidRPr="002F18CE">
              <w:t>CFR</w:t>
            </w:r>
          </w:p>
        </w:tc>
        <w:tc>
          <w:tcPr>
            <w:tcW w:w="7943" w:type="dxa"/>
          </w:tcPr>
          <w:p w14:paraId="6A32F5CB" w14:textId="77777777" w:rsidR="00114BB1" w:rsidRPr="002F18CE" w:rsidRDefault="00114BB1" w:rsidP="002A6CF2">
            <w:r w:rsidRPr="002F18CE">
              <w:t>Code of Federal Regulations</w:t>
            </w:r>
          </w:p>
        </w:tc>
      </w:tr>
      <w:tr w:rsidR="00114BB1" w:rsidRPr="002F18CE" w14:paraId="699F3445" w14:textId="77777777" w:rsidTr="002A6CF2">
        <w:tc>
          <w:tcPr>
            <w:tcW w:w="1597" w:type="dxa"/>
          </w:tcPr>
          <w:p w14:paraId="343020D1" w14:textId="77777777" w:rsidR="00114BB1" w:rsidRPr="002F18CE" w:rsidRDefault="00114BB1" w:rsidP="002A6CF2">
            <w:r w:rsidRPr="002F18CE">
              <w:t>CISA</w:t>
            </w:r>
          </w:p>
        </w:tc>
        <w:tc>
          <w:tcPr>
            <w:tcW w:w="7943" w:type="dxa"/>
          </w:tcPr>
          <w:p w14:paraId="3567C938" w14:textId="77777777" w:rsidR="00114BB1" w:rsidRPr="002F18CE" w:rsidRDefault="00114BB1" w:rsidP="002A6CF2">
            <w:r w:rsidRPr="002F18CE">
              <w:t>Certified Information Systems Auditor</w:t>
            </w:r>
          </w:p>
        </w:tc>
      </w:tr>
      <w:tr w:rsidR="00114BB1" w:rsidRPr="002F18CE" w14:paraId="5630EB2B" w14:textId="77777777" w:rsidTr="002A6CF2">
        <w:tc>
          <w:tcPr>
            <w:tcW w:w="1597" w:type="dxa"/>
          </w:tcPr>
          <w:p w14:paraId="1BA52D7C" w14:textId="77777777" w:rsidR="00114BB1" w:rsidRPr="002F18CE" w:rsidRDefault="00114BB1" w:rsidP="002A6CF2">
            <w:r w:rsidRPr="002F18CE">
              <w:t>CISSP</w:t>
            </w:r>
          </w:p>
        </w:tc>
        <w:tc>
          <w:tcPr>
            <w:tcW w:w="7943" w:type="dxa"/>
          </w:tcPr>
          <w:p w14:paraId="2ACEAF89" w14:textId="77777777" w:rsidR="00114BB1" w:rsidRPr="002F18CE" w:rsidRDefault="00114BB1" w:rsidP="002A6CF2">
            <w:r w:rsidRPr="002F18CE">
              <w:t>Certified Information Systems Security Professional</w:t>
            </w:r>
          </w:p>
        </w:tc>
      </w:tr>
      <w:tr w:rsidR="00114BB1" w:rsidRPr="002F18CE" w14:paraId="1140691A" w14:textId="77777777" w:rsidTr="002A6CF2">
        <w:tc>
          <w:tcPr>
            <w:tcW w:w="1597" w:type="dxa"/>
          </w:tcPr>
          <w:p w14:paraId="2DBAA6A4" w14:textId="77777777" w:rsidR="00114BB1" w:rsidRPr="002F18CE" w:rsidRDefault="00114BB1" w:rsidP="002A6CF2">
            <w:r w:rsidRPr="002F18CE">
              <w:t>EHR</w:t>
            </w:r>
          </w:p>
        </w:tc>
        <w:tc>
          <w:tcPr>
            <w:tcW w:w="7943" w:type="dxa"/>
          </w:tcPr>
          <w:p w14:paraId="6C97A922" w14:textId="77777777" w:rsidR="00114BB1" w:rsidRPr="002F18CE" w:rsidRDefault="00114BB1" w:rsidP="002A6CF2">
            <w:r w:rsidRPr="002F18CE">
              <w:t>Electronic Health Record</w:t>
            </w:r>
          </w:p>
        </w:tc>
      </w:tr>
      <w:tr w:rsidR="00114BB1" w:rsidRPr="002F18CE" w14:paraId="0ABBEBF4" w14:textId="77777777" w:rsidTr="002A6CF2">
        <w:tc>
          <w:tcPr>
            <w:tcW w:w="1597" w:type="dxa"/>
          </w:tcPr>
          <w:p w14:paraId="6F0CC5B6" w14:textId="77777777" w:rsidR="00114BB1" w:rsidRPr="002F18CE" w:rsidRDefault="00114BB1" w:rsidP="002A6CF2">
            <w:pPr>
              <w:rPr>
                <w:b/>
                <w:color w:val="FFFFFF" w:themeColor="background1"/>
                <w:szCs w:val="24"/>
              </w:rPr>
            </w:pPr>
            <w:proofErr w:type="spellStart"/>
            <w:r w:rsidRPr="002F18CE">
              <w:t>ePHI</w:t>
            </w:r>
            <w:proofErr w:type="spellEnd"/>
          </w:p>
        </w:tc>
        <w:tc>
          <w:tcPr>
            <w:tcW w:w="7943" w:type="dxa"/>
          </w:tcPr>
          <w:p w14:paraId="5809CAF5" w14:textId="77777777" w:rsidR="00114BB1" w:rsidRPr="002F18CE" w:rsidRDefault="00114BB1" w:rsidP="002A6CF2">
            <w:pPr>
              <w:rPr>
                <w:b/>
                <w:color w:val="FFFFFF" w:themeColor="background1"/>
                <w:szCs w:val="24"/>
              </w:rPr>
            </w:pPr>
            <w:r w:rsidRPr="002F18CE">
              <w:t>Electronic Protected Health Information</w:t>
            </w:r>
          </w:p>
        </w:tc>
      </w:tr>
      <w:tr w:rsidR="00114BB1" w:rsidRPr="002F18CE" w14:paraId="7A2CE729" w14:textId="77777777" w:rsidTr="002A6CF2">
        <w:tc>
          <w:tcPr>
            <w:tcW w:w="1597" w:type="dxa"/>
          </w:tcPr>
          <w:p w14:paraId="6657A609" w14:textId="77777777" w:rsidR="00114BB1" w:rsidRPr="002F18CE" w:rsidRDefault="00114BB1" w:rsidP="002A6CF2">
            <w:r w:rsidRPr="002F18CE">
              <w:t>HHS</w:t>
            </w:r>
          </w:p>
        </w:tc>
        <w:tc>
          <w:tcPr>
            <w:tcW w:w="7943" w:type="dxa"/>
          </w:tcPr>
          <w:p w14:paraId="4B89A287" w14:textId="77777777" w:rsidR="00114BB1" w:rsidRPr="002F18CE" w:rsidRDefault="00114BB1" w:rsidP="002A6CF2">
            <w:r w:rsidRPr="002F18CE">
              <w:t>U.S. Department of Health and Human Services</w:t>
            </w:r>
          </w:p>
        </w:tc>
      </w:tr>
      <w:tr w:rsidR="00114BB1" w:rsidRPr="002F18CE" w14:paraId="7C4310FF" w14:textId="77777777" w:rsidTr="002A6CF2">
        <w:tc>
          <w:tcPr>
            <w:tcW w:w="1597" w:type="dxa"/>
          </w:tcPr>
          <w:p w14:paraId="27AD1319" w14:textId="77777777" w:rsidR="00114BB1" w:rsidRPr="002F18CE" w:rsidRDefault="00114BB1" w:rsidP="002A6CF2">
            <w:r w:rsidRPr="002F18CE">
              <w:t>HIPAA</w:t>
            </w:r>
          </w:p>
        </w:tc>
        <w:tc>
          <w:tcPr>
            <w:tcW w:w="7943" w:type="dxa"/>
          </w:tcPr>
          <w:p w14:paraId="35C25BA8" w14:textId="77777777" w:rsidR="00114BB1" w:rsidRPr="002F18CE" w:rsidRDefault="00114BB1" w:rsidP="002A6CF2">
            <w:r w:rsidRPr="002F18CE">
              <w:t>Health Insurance Portability and Accountability Act of 1996</w:t>
            </w:r>
          </w:p>
        </w:tc>
      </w:tr>
      <w:tr w:rsidR="00114BB1" w:rsidRPr="002F18CE" w14:paraId="510263A5" w14:textId="77777777" w:rsidTr="002A6CF2">
        <w:tc>
          <w:tcPr>
            <w:tcW w:w="1597" w:type="dxa"/>
          </w:tcPr>
          <w:p w14:paraId="33F00617" w14:textId="77777777" w:rsidR="00114BB1" w:rsidRPr="002F18CE" w:rsidRDefault="00114BB1" w:rsidP="002A6CF2">
            <w:r w:rsidRPr="002F18CE">
              <w:t>IT</w:t>
            </w:r>
          </w:p>
        </w:tc>
        <w:tc>
          <w:tcPr>
            <w:tcW w:w="7943" w:type="dxa"/>
          </w:tcPr>
          <w:p w14:paraId="1A267926" w14:textId="77777777" w:rsidR="00114BB1" w:rsidRPr="002F18CE" w:rsidRDefault="00114BB1" w:rsidP="002A6CF2">
            <w:r w:rsidRPr="002F18CE">
              <w:t>Information Technology</w:t>
            </w:r>
          </w:p>
        </w:tc>
      </w:tr>
      <w:tr w:rsidR="00114BB1" w:rsidRPr="002F18CE" w14:paraId="275C685B" w14:textId="77777777" w:rsidTr="002A6CF2">
        <w:tc>
          <w:tcPr>
            <w:tcW w:w="1597" w:type="dxa"/>
          </w:tcPr>
          <w:p w14:paraId="63B59DA9" w14:textId="77777777" w:rsidR="00114BB1" w:rsidRPr="002F18CE" w:rsidRDefault="00114BB1" w:rsidP="002A6CF2">
            <w:r w:rsidRPr="002F18CE">
              <w:t>NIST</w:t>
            </w:r>
          </w:p>
        </w:tc>
        <w:tc>
          <w:tcPr>
            <w:tcW w:w="7943" w:type="dxa"/>
          </w:tcPr>
          <w:p w14:paraId="496E4BBD" w14:textId="77777777" w:rsidR="00114BB1" w:rsidRPr="002F18CE" w:rsidRDefault="00114BB1" w:rsidP="002A6CF2">
            <w:r w:rsidRPr="002F18CE">
              <w:t>National Institute of Standards and Technology</w:t>
            </w:r>
          </w:p>
        </w:tc>
      </w:tr>
      <w:tr w:rsidR="00114BB1" w:rsidRPr="002F18CE" w14:paraId="5EF22C95" w14:textId="77777777" w:rsidTr="002A6CF2">
        <w:tc>
          <w:tcPr>
            <w:tcW w:w="1597" w:type="dxa"/>
          </w:tcPr>
          <w:p w14:paraId="1F1C249B" w14:textId="77777777" w:rsidR="00114BB1" w:rsidRPr="002F18CE" w:rsidRDefault="00114BB1" w:rsidP="002A6CF2">
            <w:r w:rsidRPr="002F18CE">
              <w:t>OCR</w:t>
            </w:r>
          </w:p>
        </w:tc>
        <w:tc>
          <w:tcPr>
            <w:tcW w:w="7943" w:type="dxa"/>
          </w:tcPr>
          <w:p w14:paraId="15B514F8" w14:textId="77777777" w:rsidR="00114BB1" w:rsidRPr="002F18CE" w:rsidRDefault="00114BB1" w:rsidP="002A6CF2">
            <w:r w:rsidRPr="002F18CE">
              <w:t xml:space="preserve">The Office for Civil Rights within HHS </w:t>
            </w:r>
          </w:p>
        </w:tc>
      </w:tr>
      <w:tr w:rsidR="00114BB1" w:rsidRPr="002F18CE" w14:paraId="434A0142" w14:textId="77777777" w:rsidTr="002A6CF2">
        <w:tc>
          <w:tcPr>
            <w:tcW w:w="1597" w:type="dxa"/>
          </w:tcPr>
          <w:p w14:paraId="0BA53CB4" w14:textId="77777777" w:rsidR="00114BB1" w:rsidRPr="002F18CE" w:rsidRDefault="00114BB1" w:rsidP="002A6CF2">
            <w:r w:rsidRPr="002F18CE">
              <w:t>ONC</w:t>
            </w:r>
          </w:p>
        </w:tc>
        <w:tc>
          <w:tcPr>
            <w:tcW w:w="7943" w:type="dxa"/>
          </w:tcPr>
          <w:p w14:paraId="5D16806F" w14:textId="77777777" w:rsidR="00114BB1" w:rsidRPr="002F18CE" w:rsidRDefault="00114BB1" w:rsidP="002A6CF2">
            <w:r w:rsidRPr="002F18CE">
              <w:t>The Office of the National Coordinator for Health Information Technology within HHS</w:t>
            </w:r>
          </w:p>
        </w:tc>
      </w:tr>
      <w:tr w:rsidR="00114BB1" w:rsidRPr="002F18CE" w14:paraId="22834636" w14:textId="77777777" w:rsidTr="002A6CF2">
        <w:tc>
          <w:tcPr>
            <w:tcW w:w="1597" w:type="dxa"/>
          </w:tcPr>
          <w:p w14:paraId="091F2024" w14:textId="77777777" w:rsidR="00114BB1" w:rsidRPr="002F18CE" w:rsidRDefault="00114BB1" w:rsidP="002A6CF2">
            <w:r w:rsidRPr="002F18CE">
              <w:t>PHI</w:t>
            </w:r>
          </w:p>
        </w:tc>
        <w:tc>
          <w:tcPr>
            <w:tcW w:w="7943" w:type="dxa"/>
          </w:tcPr>
          <w:p w14:paraId="0A20AC6B" w14:textId="77777777" w:rsidR="00114BB1" w:rsidRPr="002F18CE" w:rsidRDefault="00114BB1" w:rsidP="002A6CF2">
            <w:r w:rsidRPr="002F18CE">
              <w:t>Protected Health Information</w:t>
            </w:r>
          </w:p>
        </w:tc>
      </w:tr>
      <w:tr w:rsidR="00114BB1" w:rsidRPr="002F18CE" w14:paraId="0643D2DB" w14:textId="77777777" w:rsidTr="002A6CF2">
        <w:tc>
          <w:tcPr>
            <w:tcW w:w="1597" w:type="dxa"/>
          </w:tcPr>
          <w:p w14:paraId="21294815" w14:textId="77777777" w:rsidR="00114BB1" w:rsidRPr="002F18CE" w:rsidRDefault="00114BB1" w:rsidP="002A6CF2">
            <w:r w:rsidRPr="002F18CE">
              <w:t>RBAC</w:t>
            </w:r>
          </w:p>
        </w:tc>
        <w:tc>
          <w:tcPr>
            <w:tcW w:w="7943" w:type="dxa"/>
          </w:tcPr>
          <w:p w14:paraId="47BF0586" w14:textId="77777777" w:rsidR="00114BB1" w:rsidRPr="002F18CE" w:rsidRDefault="00114BB1" w:rsidP="002A6CF2">
            <w:r w:rsidRPr="002F18CE">
              <w:t>Role-based Access Control</w:t>
            </w:r>
          </w:p>
        </w:tc>
      </w:tr>
      <w:tr w:rsidR="00114BB1" w:rsidRPr="002F18CE" w14:paraId="4CA7B596" w14:textId="77777777" w:rsidTr="002A6CF2">
        <w:tc>
          <w:tcPr>
            <w:tcW w:w="1597" w:type="dxa"/>
          </w:tcPr>
          <w:p w14:paraId="72FCC19F" w14:textId="77777777" w:rsidR="00114BB1" w:rsidRPr="002F18CE" w:rsidRDefault="00114BB1" w:rsidP="002A6CF2">
            <w:r w:rsidRPr="002F18CE">
              <w:t>SRA</w:t>
            </w:r>
          </w:p>
        </w:tc>
        <w:tc>
          <w:tcPr>
            <w:tcW w:w="7943" w:type="dxa"/>
          </w:tcPr>
          <w:p w14:paraId="659CD517" w14:textId="77777777" w:rsidR="00114BB1" w:rsidRPr="002F18CE" w:rsidRDefault="00114BB1" w:rsidP="002A6CF2">
            <w:r w:rsidRPr="002F18CE">
              <w:t>Security Risk Assessment</w:t>
            </w:r>
          </w:p>
        </w:tc>
      </w:tr>
      <w:tr w:rsidR="00114BB1" w:rsidRPr="002F18CE" w14:paraId="5E5BC449" w14:textId="77777777" w:rsidTr="002A6CF2">
        <w:tc>
          <w:tcPr>
            <w:tcW w:w="1597" w:type="dxa"/>
          </w:tcPr>
          <w:p w14:paraId="58EE1A5A" w14:textId="77777777" w:rsidR="00114BB1" w:rsidRPr="002F18CE" w:rsidRDefault="00114BB1" w:rsidP="002A6CF2">
            <w:r w:rsidRPr="002F18CE">
              <w:t>SRA Tool</w:t>
            </w:r>
          </w:p>
        </w:tc>
        <w:tc>
          <w:tcPr>
            <w:tcW w:w="7943" w:type="dxa"/>
          </w:tcPr>
          <w:p w14:paraId="4175C6E3" w14:textId="77777777" w:rsidR="00114BB1" w:rsidRPr="002F18CE" w:rsidRDefault="00114BB1" w:rsidP="002A6CF2">
            <w:r w:rsidRPr="002F18CE">
              <w:t>Security Risk Assessment Tool</w:t>
            </w:r>
          </w:p>
        </w:tc>
      </w:tr>
      <w:tr w:rsidR="00114BB1" w:rsidRPr="002F18CE" w14:paraId="10F9A36F" w14:textId="77777777" w:rsidTr="002A6CF2">
        <w:tc>
          <w:tcPr>
            <w:tcW w:w="1597" w:type="dxa"/>
          </w:tcPr>
          <w:p w14:paraId="01860BDA" w14:textId="77777777" w:rsidR="00114BB1" w:rsidRPr="002F18CE" w:rsidRDefault="00114BB1" w:rsidP="002A6CF2">
            <w:r w:rsidRPr="002F18CE">
              <w:t>USB</w:t>
            </w:r>
          </w:p>
        </w:tc>
        <w:tc>
          <w:tcPr>
            <w:tcW w:w="7943" w:type="dxa"/>
          </w:tcPr>
          <w:p w14:paraId="0E8149D2" w14:textId="77777777" w:rsidR="00114BB1" w:rsidRPr="002F18CE" w:rsidRDefault="00114BB1" w:rsidP="002A6CF2">
            <w:r w:rsidRPr="002F18CE">
              <w:t>Universal Serial Bus</w:t>
            </w:r>
          </w:p>
        </w:tc>
      </w:tr>
    </w:tbl>
    <w:p w14:paraId="53FF8365" w14:textId="77777777" w:rsidR="00114BB1" w:rsidRPr="002F18CE" w:rsidRDefault="00114BB1" w:rsidP="00114BB1">
      <w:pPr>
        <w:rPr>
          <w:rFonts w:cstheme="minorHAnsi"/>
          <w:b/>
          <w:sz w:val="24"/>
          <w:szCs w:val="24"/>
        </w:rPr>
      </w:pPr>
    </w:p>
    <w:p w14:paraId="0C60A661" w14:textId="77777777" w:rsidR="00395CD7" w:rsidRPr="002F18CE" w:rsidRDefault="00395CD7" w:rsidP="00114BB1">
      <w:pPr>
        <w:rPr>
          <w:rFonts w:cstheme="minorHAnsi"/>
          <w:b/>
          <w:sz w:val="24"/>
          <w:szCs w:val="24"/>
        </w:rPr>
      </w:pPr>
    </w:p>
    <w:p w14:paraId="72DB8996" w14:textId="77777777" w:rsidR="00395CD7" w:rsidRPr="002F18CE" w:rsidRDefault="00395CD7" w:rsidP="00114BB1">
      <w:pPr>
        <w:rPr>
          <w:rFonts w:cstheme="minorHAnsi"/>
          <w:b/>
          <w:sz w:val="24"/>
          <w:szCs w:val="24"/>
        </w:rPr>
      </w:pPr>
    </w:p>
    <w:p w14:paraId="6B3A4217" w14:textId="77777777" w:rsidR="00395CD7" w:rsidRPr="002F18CE" w:rsidRDefault="00395CD7" w:rsidP="00114BB1">
      <w:pPr>
        <w:rPr>
          <w:rFonts w:cstheme="minorHAnsi"/>
          <w:b/>
          <w:sz w:val="24"/>
          <w:szCs w:val="24"/>
        </w:rPr>
      </w:pPr>
    </w:p>
    <w:p w14:paraId="35065D46" w14:textId="77777777" w:rsidR="00395CD7" w:rsidRPr="002F18CE" w:rsidRDefault="00395CD7" w:rsidP="00114BB1">
      <w:pPr>
        <w:rPr>
          <w:rFonts w:cstheme="minorHAnsi"/>
          <w:b/>
          <w:sz w:val="24"/>
          <w:szCs w:val="24"/>
        </w:rPr>
        <w:sectPr w:rsidR="00395CD7" w:rsidRPr="002F18CE" w:rsidSect="00395CD7">
          <w:headerReference w:type="default" r:id="rId11"/>
          <w:footerReference w:type="default" r:id="rId12"/>
          <w:type w:val="continuous"/>
          <w:pgSz w:w="12240" w:h="15840"/>
          <w:pgMar w:top="1440" w:right="1440" w:bottom="1440" w:left="1440" w:header="720" w:footer="720" w:gutter="0"/>
          <w:pgNumType w:fmt="lowerRoman" w:start="1"/>
          <w:cols w:space="720"/>
          <w:titlePg/>
          <w:docGrid w:linePitch="360"/>
        </w:sectPr>
      </w:pPr>
    </w:p>
    <w:p w14:paraId="50351614" w14:textId="77777777" w:rsidR="00D32A5E" w:rsidRPr="002F18CE" w:rsidRDefault="00D32A5E" w:rsidP="002F18CE">
      <w:pPr>
        <w:rPr>
          <w:rFonts w:eastAsiaTheme="majorEastAsia" w:cstheme="majorBidi"/>
          <w:b/>
          <w:bCs/>
          <w:sz w:val="28"/>
          <w:szCs w:val="28"/>
        </w:rPr>
      </w:pPr>
      <w:bookmarkStart w:id="35" w:name="_Toc459304802"/>
      <w:bookmarkStart w:id="36" w:name="_GoBack"/>
      <w:r w:rsidRPr="002F18CE">
        <w:rPr>
          <w:rFonts w:eastAsiaTheme="majorEastAsia" w:cstheme="majorBidi"/>
          <w:b/>
          <w:bCs/>
          <w:sz w:val="28"/>
          <w:szCs w:val="28"/>
        </w:rPr>
        <w:lastRenderedPageBreak/>
        <w:t>How to Use this Document</w:t>
      </w:r>
      <w:bookmarkEnd w:id="29"/>
      <w:bookmarkEnd w:id="35"/>
    </w:p>
    <w:p w14:paraId="1F9CDA54" w14:textId="77777777" w:rsidR="00D32A5E" w:rsidRPr="002F18CE" w:rsidRDefault="00D32A5E" w:rsidP="00D32A5E">
      <w:pPr>
        <w:spacing w:after="0"/>
        <w:rPr>
          <w:b/>
          <w:sz w:val="24"/>
          <w:szCs w:val="24"/>
        </w:rPr>
      </w:pPr>
      <w:r w:rsidRPr="002F18CE">
        <w:rPr>
          <w:sz w:val="24"/>
          <w:szCs w:val="24"/>
        </w:rPr>
        <w:t>The HIPAA Security Rule requires health care providers, health plans</w:t>
      </w:r>
      <w:r w:rsidR="002B2C85" w:rsidRPr="002F18CE">
        <w:rPr>
          <w:sz w:val="24"/>
          <w:szCs w:val="24"/>
        </w:rPr>
        <w:t>,</w:t>
      </w:r>
      <w:r w:rsidRPr="002F18CE">
        <w:rPr>
          <w:sz w:val="24"/>
          <w:szCs w:val="24"/>
        </w:rPr>
        <w:t xml:space="preserve"> and business associates to conduct risk analyses and implement technical, physical and administrative safeguards for </w:t>
      </w:r>
      <w:proofErr w:type="spellStart"/>
      <w:r w:rsidR="004D15F2" w:rsidRPr="002F18CE">
        <w:rPr>
          <w:sz w:val="24"/>
          <w:szCs w:val="24"/>
        </w:rPr>
        <w:t>ePHI</w:t>
      </w:r>
      <w:proofErr w:type="spellEnd"/>
      <w:r w:rsidRPr="002F18CE">
        <w:rPr>
          <w:sz w:val="24"/>
          <w:szCs w:val="24"/>
        </w:rPr>
        <w:t xml:space="preserve">.  The HHS Office for Civil Rights (OCR) enforces the HIPAA Security Rule, which in turn requires HIPAA regulated entities to regularly assess the security risks of their processes and systems.  In conjunction with OCR, the Office of the National Coordinator for Health IT (ONC), developed this risk assessment guide, to help providers and other HIPAA regulated entities protect </w:t>
      </w:r>
      <w:proofErr w:type="spellStart"/>
      <w:r w:rsidR="00C440CD" w:rsidRPr="002F18CE">
        <w:rPr>
          <w:sz w:val="24"/>
          <w:szCs w:val="24"/>
        </w:rPr>
        <w:t>ePHI</w:t>
      </w:r>
      <w:proofErr w:type="spellEnd"/>
      <w:r w:rsidRPr="002F18CE">
        <w:rPr>
          <w:sz w:val="24"/>
          <w:szCs w:val="24"/>
        </w:rPr>
        <w:t xml:space="preserve"> through technical safeguards.  Technical safeguards include hardware, software, and other technology that limits access to </w:t>
      </w:r>
      <w:proofErr w:type="spellStart"/>
      <w:r w:rsidR="004D15F2" w:rsidRPr="002F18CE">
        <w:rPr>
          <w:sz w:val="24"/>
          <w:szCs w:val="24"/>
        </w:rPr>
        <w:t>ePHI</w:t>
      </w:r>
      <w:proofErr w:type="spellEnd"/>
      <w:r w:rsidRPr="002F18CE">
        <w:rPr>
          <w:sz w:val="24"/>
          <w:szCs w:val="24"/>
        </w:rPr>
        <w:t>. Examples of the technical safeguards required by the HIPAA Security Rule include the following:</w:t>
      </w:r>
    </w:p>
    <w:p w14:paraId="5F7092EB" w14:textId="77777777" w:rsidR="00D32A5E" w:rsidRPr="002F18CE" w:rsidRDefault="00D32A5E" w:rsidP="00D32A5E">
      <w:pPr>
        <w:pStyle w:val="ListParagraph"/>
        <w:numPr>
          <w:ilvl w:val="0"/>
          <w:numId w:val="38"/>
        </w:numPr>
        <w:spacing w:after="0"/>
        <w:rPr>
          <w:sz w:val="24"/>
          <w:szCs w:val="24"/>
        </w:rPr>
      </w:pPr>
      <w:r w:rsidRPr="002F18CE">
        <w:rPr>
          <w:sz w:val="24"/>
          <w:szCs w:val="24"/>
        </w:rPr>
        <w:t xml:space="preserve">Access controls to restrict access to </w:t>
      </w:r>
      <w:proofErr w:type="spellStart"/>
      <w:r w:rsidR="004D15F2" w:rsidRPr="002F18CE">
        <w:rPr>
          <w:sz w:val="24"/>
          <w:szCs w:val="24"/>
        </w:rPr>
        <w:t>ePHI</w:t>
      </w:r>
      <w:proofErr w:type="spellEnd"/>
      <w:r w:rsidRPr="002F18CE">
        <w:rPr>
          <w:sz w:val="24"/>
          <w:szCs w:val="24"/>
        </w:rPr>
        <w:t xml:space="preserve"> to authorized personnel only</w:t>
      </w:r>
    </w:p>
    <w:p w14:paraId="7CC1295E" w14:textId="77777777" w:rsidR="00D32A5E" w:rsidRPr="002F18CE" w:rsidRDefault="00D32A5E" w:rsidP="00D32A5E">
      <w:pPr>
        <w:pStyle w:val="ListParagraph"/>
        <w:numPr>
          <w:ilvl w:val="0"/>
          <w:numId w:val="38"/>
        </w:numPr>
        <w:spacing w:after="0"/>
        <w:rPr>
          <w:sz w:val="24"/>
          <w:szCs w:val="24"/>
        </w:rPr>
      </w:pPr>
      <w:r w:rsidRPr="002F18CE">
        <w:rPr>
          <w:sz w:val="24"/>
          <w:szCs w:val="24"/>
        </w:rPr>
        <w:t xml:space="preserve">Audit controls to monitor activity on systems containing </w:t>
      </w:r>
      <w:proofErr w:type="spellStart"/>
      <w:r w:rsidR="004D15F2" w:rsidRPr="002F18CE">
        <w:rPr>
          <w:sz w:val="24"/>
          <w:szCs w:val="24"/>
        </w:rPr>
        <w:t>ePHI</w:t>
      </w:r>
      <w:proofErr w:type="spellEnd"/>
      <w:r w:rsidRPr="002F18CE">
        <w:rPr>
          <w:sz w:val="24"/>
          <w:szCs w:val="24"/>
        </w:rPr>
        <w:t>, such as an electronic health record</w:t>
      </w:r>
      <w:r w:rsidR="002A6CF2" w:rsidRPr="002F18CE">
        <w:rPr>
          <w:sz w:val="24"/>
          <w:szCs w:val="24"/>
        </w:rPr>
        <w:t xml:space="preserve"> (EHR)</w:t>
      </w:r>
      <w:r w:rsidRPr="002F18CE">
        <w:rPr>
          <w:sz w:val="24"/>
          <w:szCs w:val="24"/>
        </w:rPr>
        <w:t xml:space="preserve"> system</w:t>
      </w:r>
    </w:p>
    <w:p w14:paraId="195CFFD9" w14:textId="77777777" w:rsidR="00D32A5E" w:rsidRPr="002F18CE" w:rsidRDefault="00D32A5E" w:rsidP="00D32A5E">
      <w:pPr>
        <w:pStyle w:val="ListParagraph"/>
        <w:numPr>
          <w:ilvl w:val="0"/>
          <w:numId w:val="38"/>
        </w:numPr>
        <w:spacing w:after="0"/>
        <w:rPr>
          <w:sz w:val="24"/>
          <w:szCs w:val="24"/>
        </w:rPr>
      </w:pPr>
      <w:r w:rsidRPr="002F18CE">
        <w:rPr>
          <w:sz w:val="24"/>
          <w:szCs w:val="24"/>
        </w:rPr>
        <w:t xml:space="preserve">Integrity controls to prevent improper </w:t>
      </w:r>
      <w:proofErr w:type="spellStart"/>
      <w:r w:rsidR="004D15F2" w:rsidRPr="002F18CE">
        <w:rPr>
          <w:sz w:val="24"/>
          <w:szCs w:val="24"/>
        </w:rPr>
        <w:t>ePHI</w:t>
      </w:r>
      <w:proofErr w:type="spellEnd"/>
      <w:r w:rsidRPr="002F18CE">
        <w:rPr>
          <w:sz w:val="24"/>
          <w:szCs w:val="24"/>
        </w:rPr>
        <w:t xml:space="preserve"> alteration or destruction</w:t>
      </w:r>
    </w:p>
    <w:p w14:paraId="1FCFF5AF" w14:textId="77777777" w:rsidR="00D32A5E" w:rsidRPr="002F18CE" w:rsidRDefault="00D32A5E" w:rsidP="00D32A5E">
      <w:pPr>
        <w:pStyle w:val="ListParagraph"/>
        <w:numPr>
          <w:ilvl w:val="0"/>
          <w:numId w:val="38"/>
        </w:numPr>
        <w:spacing w:after="0"/>
        <w:rPr>
          <w:sz w:val="24"/>
          <w:szCs w:val="24"/>
        </w:rPr>
      </w:pPr>
      <w:r w:rsidRPr="002F18CE">
        <w:rPr>
          <w:sz w:val="24"/>
          <w:szCs w:val="24"/>
        </w:rPr>
        <w:t xml:space="preserve">Transmission security measures to protect </w:t>
      </w:r>
      <w:proofErr w:type="spellStart"/>
      <w:r w:rsidR="004D15F2" w:rsidRPr="002F18CE">
        <w:rPr>
          <w:sz w:val="24"/>
          <w:szCs w:val="24"/>
        </w:rPr>
        <w:t>ePHI</w:t>
      </w:r>
      <w:proofErr w:type="spellEnd"/>
      <w:r w:rsidRPr="002F18CE">
        <w:rPr>
          <w:sz w:val="24"/>
          <w:szCs w:val="24"/>
        </w:rPr>
        <w:t xml:space="preserve"> when transmitted over an electronic network</w:t>
      </w:r>
    </w:p>
    <w:p w14:paraId="081109DA" w14:textId="77777777" w:rsidR="00D32A5E" w:rsidRPr="002F18CE" w:rsidRDefault="00D32A5E" w:rsidP="00D32A5E">
      <w:pPr>
        <w:spacing w:after="0"/>
        <w:rPr>
          <w:szCs w:val="24"/>
        </w:rPr>
      </w:pPr>
      <w:r w:rsidRPr="002F18CE">
        <w:rPr>
          <w:sz w:val="24"/>
          <w:szCs w:val="24"/>
        </w:rPr>
        <w:t>This document is a paper-based version of the Security Risk Assessment Tool, a free on-line tool. To use the paper-based version of the tool, complete the following questions. Each question will help you think through a certain aspect of your security program. For each question:</w:t>
      </w:r>
    </w:p>
    <w:p w14:paraId="10B3AA6B" w14:textId="77777777" w:rsidR="00D32A5E" w:rsidRPr="002F18CE" w:rsidRDefault="00D32A5E" w:rsidP="00D32A5E">
      <w:pPr>
        <w:numPr>
          <w:ilvl w:val="0"/>
          <w:numId w:val="37"/>
        </w:numPr>
        <w:spacing w:after="0"/>
        <w:contextualSpacing/>
        <w:rPr>
          <w:szCs w:val="24"/>
        </w:rPr>
      </w:pPr>
      <w:r w:rsidRPr="002F18CE">
        <w:rPr>
          <w:sz w:val="24"/>
          <w:szCs w:val="24"/>
        </w:rPr>
        <w:t>Consider the threats and vulnerabilities to your IT systems and programs. Consult the “Threats and Vulnerabilities” portion of the question to brainstorm potential threats you may have missed.</w:t>
      </w:r>
    </w:p>
    <w:p w14:paraId="579D8384" w14:textId="77777777" w:rsidR="00D32A5E" w:rsidRPr="002F18CE" w:rsidRDefault="00D32A5E" w:rsidP="00D32A5E">
      <w:pPr>
        <w:numPr>
          <w:ilvl w:val="0"/>
          <w:numId w:val="37"/>
        </w:numPr>
        <w:spacing w:after="0"/>
        <w:contextualSpacing/>
        <w:rPr>
          <w:szCs w:val="24"/>
        </w:rPr>
      </w:pPr>
      <w:r w:rsidRPr="002F18CE">
        <w:rPr>
          <w:sz w:val="24"/>
          <w:szCs w:val="24"/>
        </w:rPr>
        <w:t>Document your current activities in the box provided.</w:t>
      </w:r>
    </w:p>
    <w:p w14:paraId="50CB4514" w14:textId="77777777" w:rsidR="00D32A5E" w:rsidRPr="002F18CE" w:rsidRDefault="00D32A5E" w:rsidP="00D32A5E">
      <w:pPr>
        <w:numPr>
          <w:ilvl w:val="0"/>
          <w:numId w:val="37"/>
        </w:numPr>
        <w:spacing w:after="0"/>
        <w:contextualSpacing/>
        <w:rPr>
          <w:szCs w:val="24"/>
        </w:rPr>
      </w:pPr>
      <w:r w:rsidRPr="002F18CE">
        <w:rPr>
          <w:sz w:val="24"/>
          <w:szCs w:val="24"/>
        </w:rPr>
        <w:t>If you current activities do not address all the threats and vulnerabilities you have identified, develop and document a remediation plan in the box provided.</w:t>
      </w:r>
    </w:p>
    <w:p w14:paraId="21260036" w14:textId="77777777" w:rsidR="00D32A5E" w:rsidRPr="002F18CE" w:rsidRDefault="00D32A5E" w:rsidP="00D32A5E">
      <w:pPr>
        <w:numPr>
          <w:ilvl w:val="0"/>
          <w:numId w:val="37"/>
        </w:numPr>
        <w:spacing w:after="0"/>
        <w:contextualSpacing/>
        <w:rPr>
          <w:szCs w:val="24"/>
        </w:rPr>
      </w:pPr>
      <w:r w:rsidRPr="002F18CE">
        <w:rPr>
          <w:sz w:val="24"/>
          <w:szCs w:val="24"/>
        </w:rPr>
        <w:t>Document the impact and likelihood of any unaddressed threats and vulnerabilities. Not all risks can be reduced to zero (</w:t>
      </w:r>
      <w:r w:rsidR="00E833EA" w:rsidRPr="002F18CE">
        <w:rPr>
          <w:sz w:val="24"/>
          <w:szCs w:val="24"/>
        </w:rPr>
        <w:t>i.e.</w:t>
      </w:r>
      <w:r w:rsidRPr="002F18CE">
        <w:rPr>
          <w:sz w:val="24"/>
          <w:szCs w:val="24"/>
        </w:rPr>
        <w:t>, no risk); your organization may be comfortable accepting some level of risk. If so, document the impact and likelihood of this residual risk as well.</w:t>
      </w:r>
    </w:p>
    <w:p w14:paraId="49E2D954" w14:textId="77777777" w:rsidR="00D32A5E" w:rsidRPr="002F18CE" w:rsidRDefault="00D32A5E" w:rsidP="00D32A5E">
      <w:pPr>
        <w:numPr>
          <w:ilvl w:val="0"/>
          <w:numId w:val="37"/>
        </w:numPr>
        <w:spacing w:after="0"/>
        <w:contextualSpacing/>
        <w:rPr>
          <w:szCs w:val="24"/>
        </w:rPr>
      </w:pPr>
      <w:r w:rsidRPr="002F18CE">
        <w:rPr>
          <w:sz w:val="24"/>
          <w:szCs w:val="24"/>
        </w:rPr>
        <w:t>Lastly, calculate an overall risk score for the question. You are free to use your own risk-rating method, but a common method uses impact and likelihood to determine overall risk using this matrix:</w:t>
      </w:r>
    </w:p>
    <w:p w14:paraId="1EB850D2" w14:textId="77777777" w:rsidR="00AB1CFD" w:rsidRPr="002F18CE" w:rsidRDefault="00AB1CFD" w:rsidP="002F18CE">
      <w:pPr>
        <w:spacing w:after="0"/>
        <w:contextualSpacing/>
        <w:rPr>
          <w:sz w:val="24"/>
          <w:szCs w:val="24"/>
        </w:rPr>
      </w:pPr>
    </w:p>
    <w:p w14:paraId="200151F2" w14:textId="77777777" w:rsidR="00AB1CFD" w:rsidRPr="002F18CE" w:rsidRDefault="00AB1CFD" w:rsidP="002F18CE">
      <w:pPr>
        <w:spacing w:after="0"/>
        <w:contextualSpacing/>
        <w:rPr>
          <w:sz w:val="24"/>
          <w:szCs w:val="24"/>
        </w:rPr>
      </w:pPr>
    </w:p>
    <w:p w14:paraId="6DB17998" w14:textId="77777777" w:rsidR="00AB1CFD" w:rsidRPr="002F18CE" w:rsidRDefault="00AB1CFD" w:rsidP="002F18CE">
      <w:pPr>
        <w:spacing w:after="0"/>
        <w:contextualSpacing/>
        <w:rPr>
          <w:szCs w:val="24"/>
        </w:rPr>
      </w:pPr>
    </w:p>
    <w:p w14:paraId="4C929D66" w14:textId="77777777" w:rsidR="00D32A5E" w:rsidRPr="002F18CE" w:rsidRDefault="00D32A5E" w:rsidP="00D32A5E">
      <w:pPr>
        <w:spacing w:after="0"/>
        <w:ind w:left="720"/>
        <w:contextualSpacing/>
        <w:rPr>
          <w:szCs w:val="24"/>
        </w:rPr>
      </w:pPr>
    </w:p>
    <w:tbl>
      <w:tblPr>
        <w:tblStyle w:val="TableGrid"/>
        <w:tblW w:w="0" w:type="auto"/>
        <w:jc w:val="center"/>
        <w:tblLook w:val="04A0" w:firstRow="1" w:lastRow="0" w:firstColumn="1" w:lastColumn="0" w:noHBand="0" w:noVBand="1"/>
      </w:tblPr>
      <w:tblGrid>
        <w:gridCol w:w="1008"/>
        <w:gridCol w:w="1170"/>
        <w:gridCol w:w="1260"/>
        <w:gridCol w:w="1620"/>
        <w:gridCol w:w="1530"/>
      </w:tblGrid>
      <w:tr w:rsidR="00D32A5E" w:rsidRPr="002F18CE" w14:paraId="6E1FFFA7" w14:textId="77777777" w:rsidTr="00C440CD">
        <w:trPr>
          <w:jc w:val="center"/>
        </w:trPr>
        <w:tc>
          <w:tcPr>
            <w:tcW w:w="1008" w:type="dxa"/>
          </w:tcPr>
          <w:p w14:paraId="2FAD4286" w14:textId="77777777" w:rsidR="00D32A5E" w:rsidRPr="002F18CE" w:rsidRDefault="00D32A5E" w:rsidP="00C440CD">
            <w:pPr>
              <w:rPr>
                <w:b/>
                <w:sz w:val="24"/>
                <w:szCs w:val="24"/>
              </w:rPr>
            </w:pPr>
          </w:p>
        </w:tc>
        <w:tc>
          <w:tcPr>
            <w:tcW w:w="5580" w:type="dxa"/>
            <w:gridSpan w:val="4"/>
          </w:tcPr>
          <w:p w14:paraId="24DDDACF" w14:textId="77777777" w:rsidR="00D32A5E" w:rsidRPr="002F18CE" w:rsidRDefault="00D32A5E" w:rsidP="00C440CD">
            <w:pPr>
              <w:jc w:val="center"/>
              <w:rPr>
                <w:b/>
                <w:sz w:val="24"/>
                <w:szCs w:val="24"/>
              </w:rPr>
            </w:pPr>
            <w:r w:rsidRPr="002F18CE">
              <w:rPr>
                <w:b/>
                <w:sz w:val="24"/>
                <w:szCs w:val="24"/>
              </w:rPr>
              <w:t>Likelihood</w:t>
            </w:r>
          </w:p>
        </w:tc>
      </w:tr>
      <w:tr w:rsidR="00D32A5E" w:rsidRPr="002F18CE" w14:paraId="2BFF30E9" w14:textId="77777777" w:rsidTr="00C440CD">
        <w:trPr>
          <w:jc w:val="center"/>
        </w:trPr>
        <w:tc>
          <w:tcPr>
            <w:tcW w:w="1008" w:type="dxa"/>
            <w:vMerge w:val="restart"/>
            <w:vAlign w:val="center"/>
          </w:tcPr>
          <w:p w14:paraId="5C9F9C4F" w14:textId="77777777" w:rsidR="00D32A5E" w:rsidRPr="002F18CE" w:rsidRDefault="00D32A5E" w:rsidP="00C440CD">
            <w:pPr>
              <w:jc w:val="center"/>
              <w:rPr>
                <w:b/>
                <w:sz w:val="24"/>
                <w:szCs w:val="24"/>
              </w:rPr>
            </w:pPr>
            <w:r w:rsidRPr="002F18CE">
              <w:rPr>
                <w:b/>
                <w:sz w:val="24"/>
                <w:szCs w:val="24"/>
              </w:rPr>
              <w:t>Impact</w:t>
            </w:r>
          </w:p>
        </w:tc>
        <w:tc>
          <w:tcPr>
            <w:tcW w:w="1170" w:type="dxa"/>
          </w:tcPr>
          <w:p w14:paraId="723C593D" w14:textId="77777777" w:rsidR="00D32A5E" w:rsidRPr="002F18CE" w:rsidRDefault="00D32A5E" w:rsidP="00C440CD">
            <w:pPr>
              <w:rPr>
                <w:b/>
                <w:sz w:val="24"/>
                <w:szCs w:val="24"/>
              </w:rPr>
            </w:pPr>
          </w:p>
        </w:tc>
        <w:tc>
          <w:tcPr>
            <w:tcW w:w="1260" w:type="dxa"/>
          </w:tcPr>
          <w:p w14:paraId="10387180" w14:textId="77777777" w:rsidR="00D32A5E" w:rsidRPr="002F18CE" w:rsidRDefault="00D32A5E" w:rsidP="00C440CD">
            <w:pPr>
              <w:rPr>
                <w:b/>
                <w:sz w:val="24"/>
                <w:szCs w:val="24"/>
              </w:rPr>
            </w:pPr>
            <w:r w:rsidRPr="002F18CE">
              <w:rPr>
                <w:b/>
                <w:sz w:val="24"/>
                <w:szCs w:val="24"/>
              </w:rPr>
              <w:t>Low</w:t>
            </w:r>
          </w:p>
        </w:tc>
        <w:tc>
          <w:tcPr>
            <w:tcW w:w="1620" w:type="dxa"/>
          </w:tcPr>
          <w:p w14:paraId="6066E42F" w14:textId="77777777" w:rsidR="00D32A5E" w:rsidRPr="002F18CE" w:rsidRDefault="00D32A5E" w:rsidP="00C440CD">
            <w:pPr>
              <w:rPr>
                <w:b/>
                <w:sz w:val="24"/>
                <w:szCs w:val="24"/>
              </w:rPr>
            </w:pPr>
            <w:r w:rsidRPr="002F18CE">
              <w:rPr>
                <w:b/>
                <w:sz w:val="24"/>
                <w:szCs w:val="24"/>
              </w:rPr>
              <w:t>Medium</w:t>
            </w:r>
          </w:p>
        </w:tc>
        <w:tc>
          <w:tcPr>
            <w:tcW w:w="1530" w:type="dxa"/>
          </w:tcPr>
          <w:p w14:paraId="664CD11D" w14:textId="77777777" w:rsidR="00D32A5E" w:rsidRPr="002F18CE" w:rsidRDefault="00D32A5E" w:rsidP="00C440CD">
            <w:pPr>
              <w:rPr>
                <w:b/>
                <w:sz w:val="24"/>
                <w:szCs w:val="24"/>
              </w:rPr>
            </w:pPr>
            <w:r w:rsidRPr="002F18CE">
              <w:rPr>
                <w:b/>
                <w:sz w:val="24"/>
                <w:szCs w:val="24"/>
              </w:rPr>
              <w:t>High</w:t>
            </w:r>
          </w:p>
        </w:tc>
      </w:tr>
      <w:tr w:rsidR="00D32A5E" w:rsidRPr="002F18CE" w14:paraId="125F0CF8" w14:textId="77777777" w:rsidTr="00C440CD">
        <w:trPr>
          <w:jc w:val="center"/>
        </w:trPr>
        <w:tc>
          <w:tcPr>
            <w:tcW w:w="1008" w:type="dxa"/>
            <w:vMerge/>
          </w:tcPr>
          <w:p w14:paraId="78041948" w14:textId="77777777" w:rsidR="00D32A5E" w:rsidRPr="002F18CE" w:rsidRDefault="00D32A5E" w:rsidP="00C440CD">
            <w:pPr>
              <w:rPr>
                <w:b/>
                <w:sz w:val="24"/>
                <w:szCs w:val="24"/>
              </w:rPr>
            </w:pPr>
          </w:p>
        </w:tc>
        <w:tc>
          <w:tcPr>
            <w:tcW w:w="1170" w:type="dxa"/>
          </w:tcPr>
          <w:p w14:paraId="504AD9AA" w14:textId="77777777" w:rsidR="00D32A5E" w:rsidRPr="002F18CE" w:rsidRDefault="00D32A5E" w:rsidP="00C440CD">
            <w:pPr>
              <w:rPr>
                <w:b/>
                <w:sz w:val="24"/>
                <w:szCs w:val="24"/>
              </w:rPr>
            </w:pPr>
            <w:r w:rsidRPr="002F18CE">
              <w:rPr>
                <w:b/>
                <w:sz w:val="24"/>
                <w:szCs w:val="24"/>
              </w:rPr>
              <w:t>Low</w:t>
            </w:r>
          </w:p>
        </w:tc>
        <w:tc>
          <w:tcPr>
            <w:tcW w:w="1260" w:type="dxa"/>
            <w:shd w:val="clear" w:color="auto" w:fill="00B050"/>
          </w:tcPr>
          <w:p w14:paraId="628D27FF" w14:textId="77777777" w:rsidR="00D32A5E" w:rsidRPr="002F18CE" w:rsidRDefault="00D32A5E" w:rsidP="00C440CD">
            <w:pPr>
              <w:rPr>
                <w:b/>
                <w:color w:val="FFFFFF" w:themeColor="background1"/>
                <w:sz w:val="24"/>
                <w:szCs w:val="24"/>
              </w:rPr>
            </w:pPr>
            <w:r w:rsidRPr="002F18CE">
              <w:rPr>
                <w:b/>
                <w:color w:val="FFFFFF" w:themeColor="background1"/>
                <w:sz w:val="24"/>
                <w:szCs w:val="24"/>
              </w:rPr>
              <w:t>Low Risk</w:t>
            </w:r>
          </w:p>
        </w:tc>
        <w:tc>
          <w:tcPr>
            <w:tcW w:w="1620" w:type="dxa"/>
            <w:shd w:val="clear" w:color="auto" w:fill="00B050"/>
          </w:tcPr>
          <w:p w14:paraId="5C444849" w14:textId="77777777" w:rsidR="00D32A5E" w:rsidRPr="002F18CE" w:rsidRDefault="00D32A5E" w:rsidP="00C440CD">
            <w:pPr>
              <w:rPr>
                <w:b/>
                <w:color w:val="FFFFFF" w:themeColor="background1"/>
                <w:sz w:val="24"/>
                <w:szCs w:val="24"/>
              </w:rPr>
            </w:pPr>
            <w:r w:rsidRPr="002F18CE">
              <w:rPr>
                <w:b/>
                <w:color w:val="FFFFFF" w:themeColor="background1"/>
                <w:sz w:val="24"/>
                <w:szCs w:val="24"/>
              </w:rPr>
              <w:t>Low Risk</w:t>
            </w:r>
          </w:p>
        </w:tc>
        <w:tc>
          <w:tcPr>
            <w:tcW w:w="1530" w:type="dxa"/>
            <w:shd w:val="clear" w:color="auto" w:fill="00B050"/>
          </w:tcPr>
          <w:p w14:paraId="429612E1" w14:textId="77777777" w:rsidR="00D32A5E" w:rsidRPr="002F18CE" w:rsidRDefault="00D32A5E" w:rsidP="00C440CD">
            <w:pPr>
              <w:rPr>
                <w:b/>
                <w:color w:val="FFFFFF" w:themeColor="background1"/>
                <w:sz w:val="24"/>
                <w:szCs w:val="24"/>
              </w:rPr>
            </w:pPr>
            <w:r w:rsidRPr="002F18CE">
              <w:rPr>
                <w:b/>
                <w:color w:val="FFFFFF" w:themeColor="background1"/>
                <w:sz w:val="24"/>
                <w:szCs w:val="24"/>
              </w:rPr>
              <w:t>Low Risk</w:t>
            </w:r>
          </w:p>
        </w:tc>
      </w:tr>
      <w:tr w:rsidR="00D32A5E" w:rsidRPr="002F18CE" w14:paraId="2EE10579" w14:textId="77777777" w:rsidTr="00C440CD">
        <w:trPr>
          <w:jc w:val="center"/>
        </w:trPr>
        <w:tc>
          <w:tcPr>
            <w:tcW w:w="1008" w:type="dxa"/>
            <w:vMerge/>
          </w:tcPr>
          <w:p w14:paraId="638147A7" w14:textId="77777777" w:rsidR="00D32A5E" w:rsidRPr="002F18CE" w:rsidRDefault="00D32A5E" w:rsidP="00C440CD">
            <w:pPr>
              <w:rPr>
                <w:b/>
                <w:sz w:val="24"/>
                <w:szCs w:val="24"/>
              </w:rPr>
            </w:pPr>
          </w:p>
        </w:tc>
        <w:tc>
          <w:tcPr>
            <w:tcW w:w="1170" w:type="dxa"/>
          </w:tcPr>
          <w:p w14:paraId="71A6CF65" w14:textId="77777777" w:rsidR="00D32A5E" w:rsidRPr="002F18CE" w:rsidRDefault="00D32A5E" w:rsidP="00C440CD">
            <w:pPr>
              <w:rPr>
                <w:b/>
                <w:sz w:val="24"/>
                <w:szCs w:val="24"/>
              </w:rPr>
            </w:pPr>
            <w:r w:rsidRPr="002F18CE">
              <w:rPr>
                <w:b/>
                <w:sz w:val="24"/>
                <w:szCs w:val="24"/>
              </w:rPr>
              <w:t>Medium</w:t>
            </w:r>
          </w:p>
        </w:tc>
        <w:tc>
          <w:tcPr>
            <w:tcW w:w="1260" w:type="dxa"/>
            <w:shd w:val="clear" w:color="auto" w:fill="00B050"/>
          </w:tcPr>
          <w:p w14:paraId="276F4DF4" w14:textId="77777777" w:rsidR="00D32A5E" w:rsidRPr="002F18CE" w:rsidRDefault="00D32A5E" w:rsidP="00C440CD">
            <w:pPr>
              <w:rPr>
                <w:b/>
                <w:color w:val="FFFFFF" w:themeColor="background1"/>
                <w:sz w:val="24"/>
                <w:szCs w:val="24"/>
              </w:rPr>
            </w:pPr>
            <w:r w:rsidRPr="002F18CE">
              <w:rPr>
                <w:b/>
                <w:color w:val="FFFFFF" w:themeColor="background1"/>
                <w:sz w:val="24"/>
                <w:szCs w:val="24"/>
              </w:rPr>
              <w:t>Low Risk</w:t>
            </w:r>
          </w:p>
        </w:tc>
        <w:tc>
          <w:tcPr>
            <w:tcW w:w="1620" w:type="dxa"/>
            <w:shd w:val="clear" w:color="auto" w:fill="FFFF00"/>
          </w:tcPr>
          <w:p w14:paraId="740E51A5" w14:textId="77777777" w:rsidR="00D32A5E" w:rsidRPr="002F18CE" w:rsidRDefault="00D32A5E" w:rsidP="00C440CD">
            <w:pPr>
              <w:rPr>
                <w:b/>
                <w:sz w:val="24"/>
                <w:szCs w:val="24"/>
              </w:rPr>
            </w:pPr>
            <w:r w:rsidRPr="002F18CE">
              <w:rPr>
                <w:b/>
                <w:sz w:val="24"/>
                <w:szCs w:val="24"/>
              </w:rPr>
              <w:t>Medium Risk</w:t>
            </w:r>
          </w:p>
        </w:tc>
        <w:tc>
          <w:tcPr>
            <w:tcW w:w="1530" w:type="dxa"/>
            <w:shd w:val="clear" w:color="auto" w:fill="FFFF00"/>
          </w:tcPr>
          <w:p w14:paraId="645F1622" w14:textId="77777777" w:rsidR="00D32A5E" w:rsidRPr="002F18CE" w:rsidRDefault="00D32A5E" w:rsidP="00C440CD">
            <w:pPr>
              <w:rPr>
                <w:b/>
                <w:sz w:val="24"/>
                <w:szCs w:val="24"/>
              </w:rPr>
            </w:pPr>
            <w:r w:rsidRPr="002F18CE">
              <w:rPr>
                <w:b/>
                <w:sz w:val="24"/>
                <w:szCs w:val="24"/>
              </w:rPr>
              <w:t>Medium Risk</w:t>
            </w:r>
          </w:p>
        </w:tc>
      </w:tr>
      <w:tr w:rsidR="00D32A5E" w:rsidRPr="002F18CE" w14:paraId="636C790B" w14:textId="77777777" w:rsidTr="00C440CD">
        <w:trPr>
          <w:jc w:val="center"/>
        </w:trPr>
        <w:tc>
          <w:tcPr>
            <w:tcW w:w="1008" w:type="dxa"/>
            <w:vMerge/>
          </w:tcPr>
          <w:p w14:paraId="099BB4BF" w14:textId="77777777" w:rsidR="00D32A5E" w:rsidRPr="002F18CE" w:rsidRDefault="00D32A5E" w:rsidP="00C440CD">
            <w:pPr>
              <w:rPr>
                <w:b/>
                <w:sz w:val="24"/>
                <w:szCs w:val="24"/>
              </w:rPr>
            </w:pPr>
          </w:p>
        </w:tc>
        <w:tc>
          <w:tcPr>
            <w:tcW w:w="1170" w:type="dxa"/>
          </w:tcPr>
          <w:p w14:paraId="3571C94C" w14:textId="77777777" w:rsidR="00D32A5E" w:rsidRPr="002F18CE" w:rsidRDefault="00D32A5E" w:rsidP="00C440CD">
            <w:pPr>
              <w:rPr>
                <w:b/>
                <w:sz w:val="24"/>
                <w:szCs w:val="24"/>
              </w:rPr>
            </w:pPr>
            <w:r w:rsidRPr="002F18CE">
              <w:rPr>
                <w:b/>
                <w:sz w:val="24"/>
                <w:szCs w:val="24"/>
              </w:rPr>
              <w:t>High</w:t>
            </w:r>
          </w:p>
        </w:tc>
        <w:tc>
          <w:tcPr>
            <w:tcW w:w="1260" w:type="dxa"/>
            <w:shd w:val="clear" w:color="auto" w:fill="00B050"/>
          </w:tcPr>
          <w:p w14:paraId="69442E24" w14:textId="77777777" w:rsidR="00D32A5E" w:rsidRPr="002F18CE" w:rsidRDefault="00D32A5E" w:rsidP="00C440CD">
            <w:pPr>
              <w:rPr>
                <w:b/>
                <w:color w:val="FFFFFF" w:themeColor="background1"/>
                <w:sz w:val="24"/>
                <w:szCs w:val="24"/>
              </w:rPr>
            </w:pPr>
            <w:r w:rsidRPr="002F18CE">
              <w:rPr>
                <w:b/>
                <w:color w:val="FFFFFF" w:themeColor="background1"/>
                <w:sz w:val="24"/>
                <w:szCs w:val="24"/>
              </w:rPr>
              <w:t>Low Risk</w:t>
            </w:r>
          </w:p>
        </w:tc>
        <w:tc>
          <w:tcPr>
            <w:tcW w:w="1620" w:type="dxa"/>
            <w:shd w:val="clear" w:color="auto" w:fill="FFFF00"/>
          </w:tcPr>
          <w:p w14:paraId="77AB0A7E" w14:textId="77777777" w:rsidR="00D32A5E" w:rsidRPr="002F18CE" w:rsidRDefault="00D32A5E" w:rsidP="00C440CD">
            <w:pPr>
              <w:rPr>
                <w:b/>
                <w:sz w:val="24"/>
                <w:szCs w:val="24"/>
              </w:rPr>
            </w:pPr>
            <w:r w:rsidRPr="002F18CE">
              <w:rPr>
                <w:b/>
                <w:sz w:val="24"/>
                <w:szCs w:val="24"/>
              </w:rPr>
              <w:t>Medium Risk</w:t>
            </w:r>
          </w:p>
        </w:tc>
        <w:tc>
          <w:tcPr>
            <w:tcW w:w="1530" w:type="dxa"/>
            <w:shd w:val="clear" w:color="auto" w:fill="FF0000"/>
          </w:tcPr>
          <w:p w14:paraId="77BE87CB" w14:textId="77777777" w:rsidR="00D32A5E" w:rsidRPr="002F18CE" w:rsidRDefault="00D32A5E" w:rsidP="00C440CD">
            <w:pPr>
              <w:rPr>
                <w:b/>
                <w:color w:val="FFFFFF" w:themeColor="background1"/>
                <w:sz w:val="24"/>
                <w:szCs w:val="24"/>
              </w:rPr>
            </w:pPr>
            <w:r w:rsidRPr="002F18CE">
              <w:rPr>
                <w:b/>
                <w:color w:val="FFFFFF" w:themeColor="background1"/>
                <w:sz w:val="24"/>
                <w:szCs w:val="24"/>
              </w:rPr>
              <w:t>High Risk</w:t>
            </w:r>
          </w:p>
        </w:tc>
      </w:tr>
    </w:tbl>
    <w:p w14:paraId="536C9667" w14:textId="77777777" w:rsidR="00D32A5E" w:rsidRPr="002F18CE" w:rsidRDefault="00D32A5E" w:rsidP="00D32A5E">
      <w:pPr>
        <w:spacing w:after="0"/>
        <w:rPr>
          <w:szCs w:val="24"/>
        </w:rPr>
      </w:pPr>
    </w:p>
    <w:p w14:paraId="07D2CD7B" w14:textId="77777777" w:rsidR="00D32A5E" w:rsidRPr="002F18CE" w:rsidRDefault="00D32A5E" w:rsidP="00D32A5E">
      <w:pPr>
        <w:spacing w:after="0"/>
        <w:rPr>
          <w:sz w:val="24"/>
          <w:szCs w:val="24"/>
        </w:rPr>
      </w:pPr>
      <w:r w:rsidRPr="002F18CE">
        <w:rPr>
          <w:sz w:val="24"/>
          <w:szCs w:val="24"/>
        </w:rPr>
        <w:t xml:space="preserve">If, after completing all of the questions, threats and vulnerabilities still exist but are unaccounted for (i.e., a particular threat or vulnerability did not fit well with any of the existing questions), you should identify those unaccounted for threats and vulnerabilities, append them to the end of this document and assess the risk to your </w:t>
      </w:r>
      <w:proofErr w:type="spellStart"/>
      <w:r w:rsidR="004D15F2" w:rsidRPr="002F18CE">
        <w:rPr>
          <w:sz w:val="24"/>
          <w:szCs w:val="24"/>
        </w:rPr>
        <w:t>ePHI</w:t>
      </w:r>
      <w:proofErr w:type="spellEnd"/>
      <w:r w:rsidRPr="002F18CE">
        <w:rPr>
          <w:sz w:val="24"/>
          <w:szCs w:val="24"/>
        </w:rPr>
        <w:t xml:space="preserve"> by following the steps above.  When you have completed the entire assessment, review you</w:t>
      </w:r>
      <w:r w:rsidR="002A6CF2" w:rsidRPr="002F18CE">
        <w:rPr>
          <w:sz w:val="24"/>
          <w:szCs w:val="24"/>
        </w:rPr>
        <w:t>r</w:t>
      </w:r>
      <w:r w:rsidRPr="002F18CE">
        <w:rPr>
          <w:sz w:val="24"/>
          <w:szCs w:val="24"/>
        </w:rPr>
        <w:t xml:space="preserve"> overall risks, prioritizing the “high” and “medium” risks first, particularly those that are unaddressed by your current activities, and take appropriate steps to remediate identified risks. Neither the paper tool nor the on-line tool</w:t>
      </w:r>
      <w:r w:rsidR="00E833EA" w:rsidRPr="002F18CE">
        <w:rPr>
          <w:sz w:val="24"/>
          <w:szCs w:val="24"/>
        </w:rPr>
        <w:t>,</w:t>
      </w:r>
      <w:r w:rsidRPr="002F18CE">
        <w:rPr>
          <w:sz w:val="24"/>
          <w:szCs w:val="24"/>
        </w:rPr>
        <w:t xml:space="preserve"> prescribe how to remediate a risk.  You will have to make decisions on remediation that are appropriate for the risks you identified for your organization.</w:t>
      </w:r>
    </w:p>
    <w:p w14:paraId="3D2195EA" w14:textId="77777777" w:rsidR="00D32A5E" w:rsidRPr="002F18CE" w:rsidRDefault="00D32A5E" w:rsidP="00D32A5E">
      <w:pPr>
        <w:spacing w:after="0"/>
        <w:rPr>
          <w:sz w:val="24"/>
          <w:szCs w:val="24"/>
        </w:rPr>
      </w:pPr>
    </w:p>
    <w:p w14:paraId="4C810E9E" w14:textId="77777777" w:rsidR="00D32A5E" w:rsidRPr="002F18CE" w:rsidRDefault="00D32A5E" w:rsidP="00D32A5E">
      <w:pPr>
        <w:spacing w:after="0"/>
        <w:rPr>
          <w:sz w:val="24"/>
          <w:szCs w:val="24"/>
        </w:rPr>
      </w:pPr>
      <w:r w:rsidRPr="002F18CE">
        <w:rPr>
          <w:sz w:val="24"/>
          <w:szCs w:val="24"/>
        </w:rPr>
        <w:t xml:space="preserve">Additional information on performing security risk analysis may be found at the </w:t>
      </w:r>
      <w:r w:rsidR="005C1C6A" w:rsidRPr="002F18CE">
        <w:rPr>
          <w:color w:val="0000FF" w:themeColor="hyperlink"/>
          <w:sz w:val="24"/>
          <w:szCs w:val="24"/>
          <w:u w:val="single"/>
        </w:rPr>
        <w:t>HHS Office for Civil Rights website</w:t>
      </w:r>
      <w:r w:rsidRPr="002F18CE">
        <w:rPr>
          <w:sz w:val="24"/>
          <w:szCs w:val="24"/>
        </w:rPr>
        <w:t>,</w:t>
      </w:r>
      <w:r w:rsidR="005C1C6A" w:rsidRPr="002F18CE">
        <w:rPr>
          <w:rStyle w:val="FootnoteReference"/>
          <w:sz w:val="24"/>
          <w:szCs w:val="24"/>
        </w:rPr>
        <w:footnoteReference w:id="1"/>
      </w:r>
      <w:r w:rsidRPr="002F18CE">
        <w:rPr>
          <w:sz w:val="24"/>
          <w:szCs w:val="24"/>
        </w:rPr>
        <w:t xml:space="preserve"> </w:t>
      </w:r>
      <w:r w:rsidR="005C1C6A" w:rsidRPr="002F18CE">
        <w:rPr>
          <w:color w:val="0000FF" w:themeColor="hyperlink"/>
          <w:sz w:val="24"/>
          <w:szCs w:val="24"/>
          <w:u w:val="single"/>
        </w:rPr>
        <w:t>HealthIT.gov</w:t>
      </w:r>
      <w:r w:rsidRPr="002F18CE">
        <w:rPr>
          <w:sz w:val="24"/>
          <w:szCs w:val="24"/>
        </w:rPr>
        <w:t>,</w:t>
      </w:r>
      <w:r w:rsidR="005C1C6A" w:rsidRPr="002F18CE">
        <w:rPr>
          <w:rStyle w:val="FootnoteReference"/>
          <w:sz w:val="24"/>
          <w:szCs w:val="24"/>
        </w:rPr>
        <w:footnoteReference w:id="2"/>
      </w:r>
      <w:r w:rsidRPr="002F18CE">
        <w:rPr>
          <w:sz w:val="24"/>
          <w:szCs w:val="24"/>
        </w:rPr>
        <w:t xml:space="preserve"> and in </w:t>
      </w:r>
      <w:r w:rsidR="005C1C6A" w:rsidRPr="002F18CE">
        <w:rPr>
          <w:color w:val="0000FF" w:themeColor="hyperlink"/>
          <w:sz w:val="24"/>
          <w:szCs w:val="24"/>
          <w:u w:val="single"/>
        </w:rPr>
        <w:t>NIST Special Publication 800-30 Guide for Conducting Risk Assessments</w:t>
      </w:r>
      <w:r w:rsidRPr="002F18CE">
        <w:rPr>
          <w:sz w:val="24"/>
          <w:szCs w:val="24"/>
        </w:rPr>
        <w:t>.</w:t>
      </w:r>
      <w:bookmarkStart w:id="37" w:name="_Toc458001511"/>
      <w:r w:rsidR="005C1C6A" w:rsidRPr="002F18CE">
        <w:rPr>
          <w:rStyle w:val="FootnoteReference"/>
          <w:sz w:val="24"/>
          <w:szCs w:val="24"/>
        </w:rPr>
        <w:footnoteReference w:id="3"/>
      </w:r>
    </w:p>
    <w:p w14:paraId="0E1AB0B9" w14:textId="77777777" w:rsidR="00D32A5E" w:rsidRPr="002F18CE" w:rsidRDefault="00D32A5E" w:rsidP="00D32A5E">
      <w:pPr>
        <w:spacing w:after="0"/>
        <w:rPr>
          <w:sz w:val="24"/>
          <w:szCs w:val="24"/>
        </w:rPr>
      </w:pPr>
    </w:p>
    <w:bookmarkEnd w:id="36"/>
    <w:p w14:paraId="30FA5D35" w14:textId="77777777" w:rsidR="00D32A5E" w:rsidRPr="002F18CE" w:rsidDel="00804579" w:rsidRDefault="00D32A5E" w:rsidP="00D32A5E">
      <w:pPr>
        <w:spacing w:after="0"/>
        <w:rPr>
          <w:del w:id="38" w:author="Hareesh Ganesan" w:date="2017-01-23T12:11:00Z"/>
          <w:rFonts w:eastAsiaTheme="majorEastAsia" w:cstheme="majorBidi"/>
          <w:b/>
          <w:bCs/>
          <w:sz w:val="24"/>
          <w:szCs w:val="24"/>
        </w:rPr>
      </w:pPr>
      <w:del w:id="39" w:author="Hareesh Ganesan" w:date="2017-01-23T12:11:00Z">
        <w:r w:rsidRPr="002F18CE" w:rsidDel="00804579">
          <w:rPr>
            <w:rFonts w:eastAsiaTheme="majorEastAsia" w:cstheme="majorBidi"/>
            <w:b/>
            <w:bCs/>
            <w:sz w:val="24"/>
            <w:szCs w:val="24"/>
          </w:rPr>
          <w:delText>Why you should use this Tool?</w:delText>
        </w:r>
        <w:bookmarkStart w:id="40" w:name="_Toc458001512"/>
        <w:bookmarkEnd w:id="37"/>
      </w:del>
    </w:p>
    <w:p w14:paraId="0FD69658" w14:textId="77777777" w:rsidR="00D32A5E" w:rsidRPr="002F18CE" w:rsidDel="00804579" w:rsidRDefault="00D32A5E" w:rsidP="00D32A5E">
      <w:pPr>
        <w:spacing w:after="0"/>
        <w:rPr>
          <w:del w:id="41" w:author="Hareesh Ganesan" w:date="2017-01-23T12:11:00Z"/>
          <w:rFonts w:cstheme="minorHAnsi"/>
          <w:sz w:val="24"/>
          <w:szCs w:val="24"/>
        </w:rPr>
      </w:pPr>
      <w:del w:id="42" w:author="Hareesh Ganesan" w:date="2017-01-23T12:11:00Z">
        <w:r w:rsidRPr="002F18CE" w:rsidDel="00804579">
          <w:rPr>
            <w:rFonts w:eastAsiaTheme="majorEastAsia" w:cstheme="majorBidi"/>
            <w:bCs/>
            <w:sz w:val="24"/>
            <w:szCs w:val="24"/>
          </w:rPr>
          <w:delText xml:space="preserve">Appropriately securing your ePHI is not only legally required under HIPAA, but also is important for the safety of your patients and for your business reputation.  </w:delText>
        </w:r>
        <w:r w:rsidRPr="002F18CE" w:rsidDel="00804579">
          <w:rPr>
            <w:rFonts w:cstheme="minorHAnsi"/>
            <w:sz w:val="24"/>
            <w:szCs w:val="24"/>
          </w:rPr>
          <w:delText>Unauthorized or inappropriate access to ePHI can compromise the confidentiality, integrity, and availability of your practice’s ePHI.  For example,</w:delText>
        </w:r>
        <w:bookmarkStart w:id="43" w:name="_Toc458001513"/>
        <w:bookmarkEnd w:id="40"/>
      </w:del>
    </w:p>
    <w:p w14:paraId="36526A83" w14:textId="77777777" w:rsidR="00D32A5E" w:rsidRPr="002F18CE" w:rsidDel="00804579" w:rsidRDefault="00D32A5E" w:rsidP="002F18CE">
      <w:pPr>
        <w:pStyle w:val="ListParagraph"/>
        <w:numPr>
          <w:ilvl w:val="0"/>
          <w:numId w:val="40"/>
        </w:numPr>
        <w:spacing w:after="0"/>
        <w:rPr>
          <w:del w:id="44" w:author="Hareesh Ganesan" w:date="2017-01-23T12:11:00Z"/>
          <w:rFonts w:cstheme="minorHAnsi"/>
          <w:sz w:val="24"/>
          <w:szCs w:val="24"/>
        </w:rPr>
      </w:pPr>
      <w:del w:id="45" w:author="Hareesh Ganesan" w:date="2017-01-23T12:11:00Z">
        <w:r w:rsidRPr="002F18CE" w:rsidDel="00804579">
          <w:rPr>
            <w:rFonts w:cstheme="minorHAnsi"/>
            <w:sz w:val="24"/>
            <w:szCs w:val="24"/>
          </w:rPr>
          <w:delText>If through lack of security controls a malicious criminal accesses your system and takes it hostage, you may have no data available to care for your patients.</w:delText>
        </w:r>
        <w:bookmarkEnd w:id="43"/>
      </w:del>
    </w:p>
    <w:p w14:paraId="12CCF471" w14:textId="77777777" w:rsidR="00D32A5E" w:rsidRPr="002F18CE" w:rsidDel="00804579" w:rsidRDefault="00D32A5E" w:rsidP="002F18CE">
      <w:pPr>
        <w:pStyle w:val="ListParagraph"/>
        <w:numPr>
          <w:ilvl w:val="0"/>
          <w:numId w:val="40"/>
        </w:numPr>
        <w:rPr>
          <w:del w:id="46" w:author="Hareesh Ganesan" w:date="2017-01-23T12:11:00Z"/>
          <w:sz w:val="24"/>
        </w:rPr>
      </w:pPr>
      <w:bookmarkStart w:id="47" w:name="_Toc458001514"/>
      <w:del w:id="48" w:author="Hareesh Ganesan" w:date="2017-01-23T12:11:00Z">
        <w:r w:rsidRPr="002F18CE" w:rsidDel="00804579">
          <w:rPr>
            <w:sz w:val="24"/>
          </w:rPr>
          <w:delText>If through lack of training and education, your staff does not keep information about patients confidential, your patients could be upset</w:delText>
        </w:r>
        <w:bookmarkEnd w:id="47"/>
        <w:r w:rsidR="009B23C1" w:rsidRPr="002F18CE" w:rsidDel="00804579">
          <w:rPr>
            <w:sz w:val="24"/>
          </w:rPr>
          <w:delText>.</w:delText>
        </w:r>
      </w:del>
    </w:p>
    <w:p w14:paraId="5BCA4627" w14:textId="77777777" w:rsidR="00D32A5E" w:rsidRPr="002F18CE" w:rsidDel="00804579" w:rsidRDefault="00D32A5E" w:rsidP="002F18CE">
      <w:pPr>
        <w:pStyle w:val="ListParagraph"/>
        <w:numPr>
          <w:ilvl w:val="0"/>
          <w:numId w:val="40"/>
        </w:numPr>
        <w:rPr>
          <w:del w:id="49" w:author="Hareesh Ganesan" w:date="2017-01-23T12:11:00Z"/>
          <w:sz w:val="24"/>
        </w:rPr>
      </w:pPr>
      <w:bookmarkStart w:id="50" w:name="_Toc458001515"/>
      <w:del w:id="51" w:author="Hareesh Ganesan" w:date="2017-01-23T12:11:00Z">
        <w:r w:rsidRPr="002F18CE" w:rsidDel="00804579">
          <w:rPr>
            <w:sz w:val="24"/>
          </w:rPr>
          <w:delText>If though lack of security controls, the accuracy of your ePHI is compromised and loses integrity, the quality of the care you deliver could be impacted.</w:delText>
        </w:r>
        <w:bookmarkEnd w:id="50"/>
      </w:del>
    </w:p>
    <w:p w14:paraId="79F21B5C" w14:textId="77777777" w:rsidR="00D32A5E" w:rsidRPr="002F18CE" w:rsidDel="00804579" w:rsidRDefault="00D32A5E" w:rsidP="002F18CE">
      <w:pPr>
        <w:spacing w:line="240" w:lineRule="auto"/>
        <w:rPr>
          <w:del w:id="52" w:author="Hareesh Ganesan" w:date="2017-01-23T12:11:00Z"/>
          <w:rFonts w:cstheme="minorHAnsi"/>
          <w:sz w:val="24"/>
          <w:szCs w:val="24"/>
        </w:rPr>
      </w:pPr>
      <w:del w:id="53" w:author="Hareesh Ganesan" w:date="2017-01-23T12:11:00Z">
        <w:r w:rsidRPr="002F18CE" w:rsidDel="00804579">
          <w:rPr>
            <w:rFonts w:cstheme="minorHAnsi"/>
            <w:sz w:val="24"/>
            <w:szCs w:val="24"/>
          </w:rPr>
          <w:delText>These three goals: availability, confidentiality</w:delText>
        </w:r>
        <w:r w:rsidR="00CF6D8C" w:rsidRPr="002F18CE" w:rsidDel="00804579">
          <w:rPr>
            <w:rFonts w:cstheme="minorHAnsi"/>
            <w:sz w:val="24"/>
            <w:szCs w:val="24"/>
          </w:rPr>
          <w:delText>,</w:delText>
        </w:r>
        <w:r w:rsidRPr="002F18CE" w:rsidDel="00804579">
          <w:rPr>
            <w:rFonts w:cstheme="minorHAnsi"/>
            <w:sz w:val="24"/>
            <w:szCs w:val="24"/>
          </w:rPr>
          <w:delText xml:space="preserve"> and integrity are the reasons why appropriately securing ePHI for which you are responsible is legally required.  Underneath these important concepts are the details of how effectively your policies, procedures, staff education, and security controls work.  Using this too</w:delText>
        </w:r>
        <w:r w:rsidR="009B23C1" w:rsidRPr="002F18CE" w:rsidDel="00804579">
          <w:rPr>
            <w:rFonts w:cstheme="minorHAnsi"/>
            <w:sz w:val="24"/>
            <w:szCs w:val="24"/>
          </w:rPr>
          <w:delText>l</w:delText>
        </w:r>
        <w:r w:rsidRPr="002F18CE" w:rsidDel="00804579">
          <w:rPr>
            <w:rFonts w:cstheme="minorHAnsi"/>
            <w:sz w:val="24"/>
            <w:szCs w:val="24"/>
          </w:rPr>
          <w:delText xml:space="preserve"> will help you identify specific areas to focus your attention in improving how you secure ePHI.  While ONC does require that Certified EHR Technology have certain security features built in, for some of these features, you need to take advantage of them, sort of like a seat belt in a car: every car has seatbelts, but you need to buckle them. This tool will help you identify those areas where you need to “buckle up.”</w:delText>
        </w:r>
      </w:del>
    </w:p>
    <w:p w14:paraId="5810866A" w14:textId="77777777" w:rsidR="0074438D" w:rsidRPr="002F18CE" w:rsidRDefault="0074438D">
      <w:pPr>
        <w:rPr>
          <w:sz w:val="24"/>
          <w:szCs w:val="24"/>
        </w:rPr>
      </w:pPr>
      <w:r w:rsidRPr="002F18CE">
        <w:rPr>
          <w:sz w:val="24"/>
          <w:szCs w:val="24"/>
        </w:rPr>
        <w:br w:type="page"/>
      </w:r>
    </w:p>
    <w:p w14:paraId="0D01833A" w14:textId="77777777" w:rsidR="00333EF5" w:rsidRPr="002F18CE" w:rsidRDefault="00333EF5" w:rsidP="00B0402E">
      <w:pPr>
        <w:spacing w:after="0"/>
        <w:rPr>
          <w:sz w:val="24"/>
          <w:szCs w:val="24"/>
        </w:rPr>
      </w:pPr>
    </w:p>
    <w:p w14:paraId="0E13FF12" w14:textId="77777777" w:rsidR="00A75BB9" w:rsidRPr="002F18CE" w:rsidRDefault="00A75BB9" w:rsidP="008165C6">
      <w:pPr>
        <w:pStyle w:val="Heading1"/>
        <w:pBdr>
          <w:top w:val="single" w:sz="4" w:space="1" w:color="auto"/>
          <w:left w:val="single" w:sz="4" w:space="4" w:color="auto"/>
          <w:bottom w:val="single" w:sz="4" w:space="1" w:color="auto"/>
          <w:right w:val="single" w:sz="4" w:space="4" w:color="auto"/>
        </w:pBdr>
      </w:pPr>
      <w:bookmarkStart w:id="54" w:name="_Toc459304803"/>
      <w:bookmarkEnd w:id="30"/>
      <w:bookmarkEnd w:id="31"/>
      <w:r w:rsidRPr="002F18CE">
        <w:rPr>
          <w:b/>
        </w:rPr>
        <w:t xml:space="preserve">A1 - </w:t>
      </w:r>
      <w:r w:rsidR="00E912CE" w:rsidRPr="002F18CE">
        <w:rPr>
          <w:b/>
        </w:rPr>
        <w:t>§</w:t>
      </w:r>
      <w:r w:rsidR="00AD15E1" w:rsidRPr="002F18CE">
        <w:rPr>
          <w:b/>
        </w:rPr>
        <w:t>164.308(a)(1)(i)  Standard</w:t>
      </w:r>
      <w:r w:rsidR="008165C6" w:rsidRPr="002F18CE">
        <w:rPr>
          <w:b/>
        </w:rPr>
        <w:t xml:space="preserve"> </w:t>
      </w:r>
      <w:r w:rsidRPr="002F18CE">
        <w:t xml:space="preserve">Does your practice develop, document, and implement policies and procedures for assessing and managing risk to its </w:t>
      </w:r>
      <w:r w:rsidR="009B23C1" w:rsidRPr="002F18CE">
        <w:t>e</w:t>
      </w:r>
      <w:r w:rsidR="0091430A" w:rsidRPr="002F18CE">
        <w:t xml:space="preserve">lectronic </w:t>
      </w:r>
      <w:r w:rsidR="009B23C1" w:rsidRPr="002F18CE">
        <w:t>p</w:t>
      </w:r>
      <w:r w:rsidR="0091430A" w:rsidRPr="002F18CE">
        <w:t xml:space="preserve">rotected </w:t>
      </w:r>
      <w:r w:rsidR="009B23C1" w:rsidRPr="002F18CE">
        <w:t>h</w:t>
      </w:r>
      <w:r w:rsidR="0091430A" w:rsidRPr="002F18CE">
        <w:t xml:space="preserve">ealth </w:t>
      </w:r>
      <w:r w:rsidR="009B23C1" w:rsidRPr="002F18CE">
        <w:t>i</w:t>
      </w:r>
      <w:r w:rsidR="0091430A" w:rsidRPr="002F18CE">
        <w:t>nformation (</w:t>
      </w:r>
      <w:proofErr w:type="spellStart"/>
      <w:r w:rsidRPr="002F18CE">
        <w:t>ePHI</w:t>
      </w:r>
      <w:proofErr w:type="spellEnd"/>
      <w:r w:rsidR="0091430A" w:rsidRPr="002F18CE">
        <w:t>)</w:t>
      </w:r>
      <w:r w:rsidRPr="002F18CE">
        <w:t>?</w:t>
      </w:r>
      <w:bookmarkEnd w:id="54"/>
      <w:r w:rsidRPr="002F18CE">
        <w:t xml:space="preserve"> </w:t>
      </w:r>
    </w:p>
    <w:p w14:paraId="302D1574" w14:textId="77777777" w:rsidR="00E912CE" w:rsidRPr="002F18CE" w:rsidRDefault="00E912CE" w:rsidP="00E912CE">
      <w:pPr>
        <w:pStyle w:val="ListParagraph"/>
        <w:numPr>
          <w:ilvl w:val="0"/>
          <w:numId w:val="4"/>
        </w:numPr>
        <w:rPr>
          <w:rFonts w:eastAsia="Times New Roman" w:cstheme="minorHAnsi"/>
          <w:color w:val="000000"/>
          <w:sz w:val="24"/>
          <w:szCs w:val="24"/>
        </w:rPr>
      </w:pPr>
      <w:r w:rsidRPr="002F18CE">
        <w:rPr>
          <w:rFonts w:eastAsia="Times New Roman" w:cstheme="minorHAnsi"/>
          <w:color w:val="000000"/>
          <w:sz w:val="24"/>
          <w:szCs w:val="24"/>
        </w:rPr>
        <w:t>Yes</w:t>
      </w:r>
    </w:p>
    <w:p w14:paraId="4C9CDAA8" w14:textId="77777777" w:rsidR="00E912CE" w:rsidRPr="002F18CE" w:rsidRDefault="00E912CE" w:rsidP="00E912CE">
      <w:pPr>
        <w:pStyle w:val="ListParagraph"/>
        <w:numPr>
          <w:ilvl w:val="0"/>
          <w:numId w:val="1"/>
        </w:numPr>
        <w:rPr>
          <w:rFonts w:eastAsia="Times New Roman" w:cstheme="minorHAnsi"/>
          <w:color w:val="000000"/>
          <w:sz w:val="24"/>
          <w:szCs w:val="24"/>
        </w:rPr>
      </w:pPr>
      <w:r w:rsidRPr="002F18CE">
        <w:rPr>
          <w:rFonts w:eastAsia="Times New Roman" w:cstheme="minorHAnsi"/>
          <w:color w:val="000000"/>
          <w:sz w:val="24"/>
          <w:szCs w:val="24"/>
        </w:rPr>
        <w:t>No</w:t>
      </w:r>
    </w:p>
    <w:p w14:paraId="387D3EDE" w14:textId="77777777" w:rsidR="00E912CE" w:rsidRPr="002F18CE" w:rsidRDefault="00E912CE" w:rsidP="00E912CE">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37E18A57" w14:textId="77777777" w:rsidR="00E912CE" w:rsidRPr="002F18CE" w:rsidRDefault="00E912CE" w:rsidP="00E912CE">
      <w:pPr>
        <w:pStyle w:val="ListParagraph"/>
        <w:numPr>
          <w:ilvl w:val="0"/>
          <w:numId w:val="2"/>
        </w:numPr>
        <w:rPr>
          <w:rFonts w:cstheme="minorHAnsi"/>
          <w:sz w:val="24"/>
          <w:szCs w:val="24"/>
        </w:rPr>
      </w:pPr>
      <w:r w:rsidRPr="002F18CE">
        <w:rPr>
          <w:rFonts w:cstheme="minorHAnsi"/>
          <w:sz w:val="24"/>
          <w:szCs w:val="24"/>
        </w:rPr>
        <w:t>Cost</w:t>
      </w:r>
    </w:p>
    <w:p w14:paraId="6284EE37" w14:textId="77777777" w:rsidR="00E912CE" w:rsidRPr="002F18CE" w:rsidRDefault="00E912CE" w:rsidP="00E912CE">
      <w:pPr>
        <w:pStyle w:val="ListParagraph"/>
        <w:numPr>
          <w:ilvl w:val="0"/>
          <w:numId w:val="2"/>
        </w:numPr>
        <w:rPr>
          <w:rFonts w:cstheme="minorHAnsi"/>
          <w:sz w:val="24"/>
          <w:szCs w:val="24"/>
        </w:rPr>
      </w:pPr>
      <w:r w:rsidRPr="002F18CE">
        <w:rPr>
          <w:rFonts w:cstheme="minorHAnsi"/>
          <w:sz w:val="24"/>
          <w:szCs w:val="24"/>
        </w:rPr>
        <w:t>Practice Size</w:t>
      </w:r>
    </w:p>
    <w:p w14:paraId="20B3A02E" w14:textId="77777777" w:rsidR="00E912CE" w:rsidRPr="002F18CE" w:rsidRDefault="00E912CE" w:rsidP="00E912CE">
      <w:pPr>
        <w:pStyle w:val="ListParagraph"/>
        <w:numPr>
          <w:ilvl w:val="0"/>
          <w:numId w:val="2"/>
        </w:numPr>
        <w:rPr>
          <w:rFonts w:cstheme="minorHAnsi"/>
          <w:sz w:val="24"/>
          <w:szCs w:val="24"/>
        </w:rPr>
      </w:pPr>
      <w:r w:rsidRPr="002F18CE">
        <w:rPr>
          <w:rFonts w:cstheme="minorHAnsi"/>
          <w:sz w:val="24"/>
          <w:szCs w:val="24"/>
        </w:rPr>
        <w:t>Complexity</w:t>
      </w:r>
    </w:p>
    <w:p w14:paraId="2614C347" w14:textId="77777777" w:rsidR="00E912CE" w:rsidRPr="002F18CE" w:rsidRDefault="00E912CE" w:rsidP="00E912CE">
      <w:pPr>
        <w:pStyle w:val="ListParagraph"/>
        <w:numPr>
          <w:ilvl w:val="0"/>
          <w:numId w:val="2"/>
        </w:numPr>
        <w:rPr>
          <w:rFonts w:cstheme="minorHAnsi"/>
          <w:sz w:val="24"/>
          <w:szCs w:val="24"/>
        </w:rPr>
      </w:pPr>
      <w:r w:rsidRPr="002F18CE">
        <w:rPr>
          <w:rFonts w:cstheme="minorHAnsi"/>
          <w:sz w:val="24"/>
          <w:szCs w:val="24"/>
        </w:rPr>
        <w:t>Alternate Solution</w:t>
      </w:r>
    </w:p>
    <w:p w14:paraId="059447F9" w14:textId="77777777" w:rsidR="00E912CE" w:rsidRPr="002F18CE" w:rsidRDefault="00DB0286" w:rsidP="00E912CE">
      <w:pPr>
        <w:rPr>
          <w:rFonts w:cstheme="minorHAnsi"/>
          <w:sz w:val="24"/>
          <w:szCs w:val="24"/>
        </w:rPr>
      </w:pPr>
      <w:r w:rsidRPr="002F18CE">
        <w:rPr>
          <w:rFonts w:cstheme="minorHAnsi"/>
          <w:sz w:val="24"/>
          <w:szCs w:val="24"/>
        </w:rPr>
        <w:t>Please detail your current a</w:t>
      </w:r>
      <w:r w:rsidR="00E912CE" w:rsidRPr="002F18CE">
        <w:rPr>
          <w:rFonts w:cstheme="minorHAnsi"/>
          <w:sz w:val="24"/>
          <w:szCs w:val="24"/>
        </w:rPr>
        <w:t>ctivities:</w:t>
      </w:r>
    </w:p>
    <w:tbl>
      <w:tblPr>
        <w:tblStyle w:val="TableGrid"/>
        <w:tblW w:w="0" w:type="auto"/>
        <w:tblLook w:val="04A0" w:firstRow="1" w:lastRow="0" w:firstColumn="1" w:lastColumn="0" w:noHBand="0" w:noVBand="1"/>
      </w:tblPr>
      <w:tblGrid>
        <w:gridCol w:w="9576"/>
      </w:tblGrid>
      <w:tr w:rsidR="00E912CE" w:rsidRPr="002F18CE" w14:paraId="4D0723E9" w14:textId="77777777" w:rsidTr="00816819">
        <w:tc>
          <w:tcPr>
            <w:tcW w:w="9576" w:type="dxa"/>
          </w:tcPr>
          <w:p w14:paraId="2499D262" w14:textId="77777777" w:rsidR="00E912CE" w:rsidRPr="002F18CE" w:rsidRDefault="00E912CE" w:rsidP="00816819">
            <w:pPr>
              <w:rPr>
                <w:rFonts w:cstheme="minorHAnsi"/>
                <w:sz w:val="24"/>
                <w:szCs w:val="24"/>
              </w:rPr>
            </w:pPr>
          </w:p>
          <w:p w14:paraId="3C28B28C" w14:textId="77777777" w:rsidR="00E912CE" w:rsidRPr="002F18CE" w:rsidRDefault="00E912CE" w:rsidP="00816819">
            <w:pPr>
              <w:rPr>
                <w:rFonts w:cstheme="minorHAnsi"/>
                <w:sz w:val="24"/>
                <w:szCs w:val="24"/>
              </w:rPr>
            </w:pPr>
          </w:p>
          <w:p w14:paraId="00568080" w14:textId="77777777" w:rsidR="00E912CE" w:rsidRPr="002F18CE" w:rsidRDefault="00E912CE" w:rsidP="00816819">
            <w:pPr>
              <w:rPr>
                <w:rFonts w:cstheme="minorHAnsi"/>
                <w:sz w:val="24"/>
                <w:szCs w:val="24"/>
              </w:rPr>
            </w:pPr>
          </w:p>
          <w:p w14:paraId="118C6799" w14:textId="77777777" w:rsidR="00E912CE" w:rsidRPr="002F18CE" w:rsidRDefault="00E912CE" w:rsidP="00816819">
            <w:pPr>
              <w:rPr>
                <w:rFonts w:cstheme="minorHAnsi"/>
                <w:sz w:val="24"/>
                <w:szCs w:val="24"/>
              </w:rPr>
            </w:pPr>
          </w:p>
          <w:p w14:paraId="526F1BCB" w14:textId="77777777" w:rsidR="00E912CE" w:rsidRPr="002F18CE" w:rsidRDefault="00E912CE" w:rsidP="00816819">
            <w:pPr>
              <w:rPr>
                <w:rFonts w:cstheme="minorHAnsi"/>
                <w:sz w:val="24"/>
                <w:szCs w:val="24"/>
              </w:rPr>
            </w:pPr>
          </w:p>
          <w:p w14:paraId="0B8A2055" w14:textId="77777777" w:rsidR="00E912CE" w:rsidRPr="002F18CE" w:rsidRDefault="00E912CE" w:rsidP="00816819">
            <w:pPr>
              <w:rPr>
                <w:rFonts w:cstheme="minorHAnsi"/>
                <w:sz w:val="24"/>
                <w:szCs w:val="24"/>
              </w:rPr>
            </w:pPr>
          </w:p>
        </w:tc>
      </w:tr>
    </w:tbl>
    <w:p w14:paraId="25F982FA" w14:textId="77777777" w:rsidR="00E912CE" w:rsidRPr="002F18CE" w:rsidRDefault="00E912CE" w:rsidP="00E912CE">
      <w:pPr>
        <w:rPr>
          <w:rFonts w:cstheme="minorHAnsi"/>
          <w:sz w:val="24"/>
          <w:szCs w:val="24"/>
        </w:rPr>
      </w:pPr>
    </w:p>
    <w:p w14:paraId="702288C9" w14:textId="77777777" w:rsidR="00E912CE" w:rsidRPr="002F18CE" w:rsidRDefault="00E912CE" w:rsidP="00E912CE">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E912CE" w:rsidRPr="002F18CE" w14:paraId="158EEB78" w14:textId="77777777" w:rsidTr="00816819">
        <w:tc>
          <w:tcPr>
            <w:tcW w:w="9576" w:type="dxa"/>
          </w:tcPr>
          <w:p w14:paraId="77E66A4C" w14:textId="77777777" w:rsidR="00E912CE" w:rsidRPr="002F18CE" w:rsidRDefault="00E912CE" w:rsidP="00816819">
            <w:pPr>
              <w:rPr>
                <w:rFonts w:cstheme="minorHAnsi"/>
                <w:sz w:val="24"/>
                <w:szCs w:val="24"/>
              </w:rPr>
            </w:pPr>
          </w:p>
          <w:p w14:paraId="5D88D95F" w14:textId="77777777" w:rsidR="00E912CE" w:rsidRPr="002F18CE" w:rsidRDefault="00E912CE" w:rsidP="00816819">
            <w:pPr>
              <w:rPr>
                <w:rFonts w:cstheme="minorHAnsi"/>
                <w:sz w:val="24"/>
                <w:szCs w:val="24"/>
              </w:rPr>
            </w:pPr>
          </w:p>
          <w:p w14:paraId="660803C6" w14:textId="77777777" w:rsidR="00E912CE" w:rsidRPr="002F18CE" w:rsidRDefault="00E912CE" w:rsidP="00816819">
            <w:pPr>
              <w:rPr>
                <w:rFonts w:cstheme="minorHAnsi"/>
                <w:sz w:val="24"/>
                <w:szCs w:val="24"/>
              </w:rPr>
            </w:pPr>
          </w:p>
          <w:p w14:paraId="5C85C335" w14:textId="77777777" w:rsidR="00E912CE" w:rsidRPr="002F18CE" w:rsidRDefault="00E912CE" w:rsidP="00816819">
            <w:pPr>
              <w:rPr>
                <w:rFonts w:cstheme="minorHAnsi"/>
                <w:sz w:val="24"/>
                <w:szCs w:val="24"/>
              </w:rPr>
            </w:pPr>
          </w:p>
          <w:p w14:paraId="129EA0E6" w14:textId="77777777" w:rsidR="00E912CE" w:rsidRPr="002F18CE" w:rsidRDefault="00E912CE" w:rsidP="00816819">
            <w:pPr>
              <w:rPr>
                <w:rFonts w:cstheme="minorHAnsi"/>
                <w:sz w:val="24"/>
                <w:szCs w:val="24"/>
              </w:rPr>
            </w:pPr>
          </w:p>
          <w:p w14:paraId="6A8F4675" w14:textId="77777777" w:rsidR="00E912CE" w:rsidRPr="002F18CE" w:rsidRDefault="00E912CE" w:rsidP="00816819">
            <w:pPr>
              <w:rPr>
                <w:rFonts w:cstheme="minorHAnsi"/>
                <w:sz w:val="24"/>
                <w:szCs w:val="24"/>
              </w:rPr>
            </w:pPr>
          </w:p>
        </w:tc>
      </w:tr>
    </w:tbl>
    <w:p w14:paraId="26EC22D4" w14:textId="77777777" w:rsidR="00E269DC" w:rsidRPr="002F18CE" w:rsidRDefault="00E269DC" w:rsidP="00E912CE">
      <w:pPr>
        <w:rPr>
          <w:rFonts w:cstheme="minorHAnsi"/>
          <w:sz w:val="24"/>
          <w:szCs w:val="24"/>
        </w:rPr>
      </w:pPr>
    </w:p>
    <w:p w14:paraId="4C00D663" w14:textId="77777777" w:rsidR="00E912CE" w:rsidRPr="002F18CE" w:rsidRDefault="00E912CE" w:rsidP="00E912CE">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E912CE" w:rsidRPr="002F18CE" w14:paraId="069AFE96" w14:textId="77777777" w:rsidTr="00816819">
        <w:tc>
          <w:tcPr>
            <w:tcW w:w="9576" w:type="dxa"/>
          </w:tcPr>
          <w:p w14:paraId="572D76B8" w14:textId="77777777" w:rsidR="00E912CE" w:rsidRPr="002F18CE" w:rsidRDefault="00E912CE" w:rsidP="00816819">
            <w:pPr>
              <w:rPr>
                <w:rFonts w:cstheme="minorHAnsi"/>
                <w:sz w:val="24"/>
                <w:szCs w:val="24"/>
              </w:rPr>
            </w:pPr>
          </w:p>
          <w:p w14:paraId="06305A1F" w14:textId="77777777" w:rsidR="00E912CE" w:rsidRPr="002F18CE" w:rsidRDefault="00E912CE" w:rsidP="00816819">
            <w:pPr>
              <w:rPr>
                <w:rFonts w:cstheme="minorHAnsi"/>
                <w:sz w:val="24"/>
                <w:szCs w:val="24"/>
              </w:rPr>
            </w:pPr>
          </w:p>
          <w:p w14:paraId="07FE129C" w14:textId="77777777" w:rsidR="00E912CE" w:rsidRPr="002F18CE" w:rsidRDefault="00E912CE" w:rsidP="00816819">
            <w:pPr>
              <w:rPr>
                <w:rFonts w:cstheme="minorHAnsi"/>
                <w:sz w:val="24"/>
                <w:szCs w:val="24"/>
              </w:rPr>
            </w:pPr>
          </w:p>
          <w:p w14:paraId="391C98C1" w14:textId="77777777" w:rsidR="00E912CE" w:rsidRPr="002F18CE" w:rsidRDefault="00E912CE" w:rsidP="00816819">
            <w:pPr>
              <w:rPr>
                <w:rFonts w:cstheme="minorHAnsi"/>
                <w:sz w:val="24"/>
                <w:szCs w:val="24"/>
              </w:rPr>
            </w:pPr>
          </w:p>
          <w:p w14:paraId="191CF2CA" w14:textId="77777777" w:rsidR="00E912CE" w:rsidRPr="002F18CE" w:rsidRDefault="00E912CE" w:rsidP="00816819">
            <w:pPr>
              <w:rPr>
                <w:rFonts w:cstheme="minorHAnsi"/>
                <w:sz w:val="24"/>
                <w:szCs w:val="24"/>
              </w:rPr>
            </w:pPr>
          </w:p>
        </w:tc>
      </w:tr>
    </w:tbl>
    <w:p w14:paraId="032573BF" w14:textId="77777777" w:rsidR="00E912CE" w:rsidRPr="002F18CE" w:rsidRDefault="00E912CE" w:rsidP="00E912CE">
      <w:pPr>
        <w:rPr>
          <w:rFonts w:cstheme="minorHAnsi"/>
          <w:sz w:val="24"/>
          <w:szCs w:val="24"/>
        </w:rPr>
      </w:pPr>
      <w:r w:rsidRPr="002F18CE">
        <w:rPr>
          <w:rFonts w:cstheme="minorHAnsi"/>
          <w:sz w:val="24"/>
          <w:szCs w:val="24"/>
        </w:rPr>
        <w:lastRenderedPageBreak/>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4ED62327" w14:textId="77777777" w:rsidR="00E912CE" w:rsidRPr="002F18CE" w:rsidRDefault="00E912CE" w:rsidP="00E912CE">
      <w:pPr>
        <w:pStyle w:val="ListParagraph"/>
        <w:numPr>
          <w:ilvl w:val="0"/>
          <w:numId w:val="3"/>
        </w:numPr>
        <w:rPr>
          <w:rFonts w:cstheme="minorHAnsi"/>
          <w:sz w:val="24"/>
          <w:szCs w:val="24"/>
        </w:rPr>
      </w:pPr>
      <w:r w:rsidRPr="002F18CE">
        <w:rPr>
          <w:rFonts w:cstheme="minorHAnsi"/>
          <w:sz w:val="24"/>
          <w:szCs w:val="24"/>
        </w:rPr>
        <w:t>Low</w:t>
      </w:r>
    </w:p>
    <w:p w14:paraId="080F74ED" w14:textId="77777777" w:rsidR="00E912CE" w:rsidRPr="002F18CE" w:rsidRDefault="00E912CE" w:rsidP="00E912CE">
      <w:pPr>
        <w:pStyle w:val="ListParagraph"/>
        <w:numPr>
          <w:ilvl w:val="0"/>
          <w:numId w:val="3"/>
        </w:numPr>
        <w:rPr>
          <w:rFonts w:cstheme="minorHAnsi"/>
          <w:sz w:val="24"/>
          <w:szCs w:val="24"/>
        </w:rPr>
      </w:pPr>
      <w:r w:rsidRPr="002F18CE">
        <w:rPr>
          <w:rFonts w:cstheme="minorHAnsi"/>
          <w:sz w:val="24"/>
          <w:szCs w:val="24"/>
        </w:rPr>
        <w:t>Medium</w:t>
      </w:r>
    </w:p>
    <w:p w14:paraId="540565D6" w14:textId="77777777" w:rsidR="00E912CE" w:rsidRPr="002F18CE" w:rsidRDefault="00E912CE" w:rsidP="00E912CE">
      <w:pPr>
        <w:pStyle w:val="ListParagraph"/>
        <w:numPr>
          <w:ilvl w:val="0"/>
          <w:numId w:val="3"/>
        </w:numPr>
        <w:rPr>
          <w:rFonts w:cstheme="minorHAnsi"/>
          <w:sz w:val="24"/>
          <w:szCs w:val="24"/>
        </w:rPr>
      </w:pPr>
      <w:r w:rsidRPr="002F18CE">
        <w:rPr>
          <w:rFonts w:cstheme="minorHAnsi"/>
          <w:sz w:val="24"/>
          <w:szCs w:val="24"/>
        </w:rPr>
        <w:t>High</w:t>
      </w:r>
    </w:p>
    <w:p w14:paraId="6E20B65B" w14:textId="77777777" w:rsidR="00E912CE" w:rsidRPr="002F18CE" w:rsidRDefault="00E912CE" w:rsidP="00E912CE">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7800A54F" w14:textId="77777777" w:rsidR="00E912CE" w:rsidRPr="002F18CE" w:rsidRDefault="00E912CE" w:rsidP="00E912CE">
      <w:pPr>
        <w:pStyle w:val="ListParagraph"/>
        <w:numPr>
          <w:ilvl w:val="0"/>
          <w:numId w:val="3"/>
        </w:numPr>
        <w:rPr>
          <w:rFonts w:cstheme="minorHAnsi"/>
          <w:sz w:val="24"/>
          <w:szCs w:val="24"/>
        </w:rPr>
      </w:pPr>
      <w:r w:rsidRPr="002F18CE">
        <w:rPr>
          <w:rFonts w:cstheme="minorHAnsi"/>
          <w:sz w:val="24"/>
          <w:szCs w:val="24"/>
        </w:rPr>
        <w:t>Low</w:t>
      </w:r>
    </w:p>
    <w:p w14:paraId="4BD2C966" w14:textId="77777777" w:rsidR="00E912CE" w:rsidRPr="002F18CE" w:rsidRDefault="00E912CE" w:rsidP="00E912CE">
      <w:pPr>
        <w:pStyle w:val="ListParagraph"/>
        <w:numPr>
          <w:ilvl w:val="0"/>
          <w:numId w:val="3"/>
        </w:numPr>
        <w:rPr>
          <w:rFonts w:cstheme="minorHAnsi"/>
          <w:sz w:val="24"/>
          <w:szCs w:val="24"/>
        </w:rPr>
      </w:pPr>
      <w:r w:rsidRPr="002F18CE">
        <w:rPr>
          <w:rFonts w:cstheme="minorHAnsi"/>
          <w:sz w:val="24"/>
          <w:szCs w:val="24"/>
        </w:rPr>
        <w:t>Medium</w:t>
      </w:r>
    </w:p>
    <w:p w14:paraId="70853813" w14:textId="77777777" w:rsidR="00E912CE" w:rsidRPr="002F18CE" w:rsidRDefault="00E912CE" w:rsidP="00E912CE">
      <w:pPr>
        <w:pStyle w:val="ListParagraph"/>
        <w:numPr>
          <w:ilvl w:val="0"/>
          <w:numId w:val="3"/>
        </w:numPr>
        <w:rPr>
          <w:rFonts w:cstheme="minorHAnsi"/>
          <w:sz w:val="24"/>
          <w:szCs w:val="24"/>
        </w:rPr>
      </w:pPr>
      <w:r w:rsidRPr="002F18CE">
        <w:rPr>
          <w:rFonts w:cstheme="minorHAnsi"/>
          <w:sz w:val="24"/>
          <w:szCs w:val="24"/>
        </w:rPr>
        <w:t>High</w:t>
      </w:r>
    </w:p>
    <w:p w14:paraId="41C531EE" w14:textId="77777777" w:rsidR="00FD1CBA" w:rsidRPr="002F18CE" w:rsidRDefault="00FD1CBA" w:rsidP="00E912CE">
      <w:pPr>
        <w:rPr>
          <w:rFonts w:cstheme="minorHAnsi"/>
          <w:b/>
          <w:sz w:val="24"/>
          <w:szCs w:val="24"/>
        </w:rPr>
      </w:pPr>
      <w:r w:rsidRPr="002F18CE">
        <w:rPr>
          <w:rFonts w:cstheme="minorHAnsi"/>
          <w:b/>
          <w:sz w:val="24"/>
          <w:szCs w:val="24"/>
        </w:rPr>
        <w:t>Overa</w:t>
      </w:r>
      <w:r w:rsidR="004F290F" w:rsidRPr="002F18CE">
        <w:rPr>
          <w:rFonts w:cstheme="minorHAnsi"/>
          <w:b/>
          <w:sz w:val="24"/>
          <w:szCs w:val="24"/>
        </w:rPr>
        <w:t>l</w:t>
      </w:r>
      <w:r w:rsidRPr="002F18CE">
        <w:rPr>
          <w:rFonts w:cstheme="minorHAnsi"/>
          <w:b/>
          <w:sz w:val="24"/>
          <w:szCs w:val="24"/>
        </w:rPr>
        <w:t xml:space="preserve">l </w:t>
      </w:r>
      <w:r w:rsidR="00771F36" w:rsidRPr="002F18CE">
        <w:rPr>
          <w:rFonts w:cstheme="minorHAnsi"/>
          <w:b/>
          <w:sz w:val="24"/>
          <w:szCs w:val="24"/>
        </w:rPr>
        <w:t xml:space="preserve">Security </w:t>
      </w:r>
      <w:r w:rsidRPr="002F18CE">
        <w:rPr>
          <w:rFonts w:cstheme="minorHAnsi"/>
          <w:b/>
          <w:sz w:val="24"/>
          <w:szCs w:val="24"/>
        </w:rPr>
        <w:t>Risk</w:t>
      </w:r>
      <w:r w:rsidR="00CC6448" w:rsidRPr="002F18CE">
        <w:rPr>
          <w:rFonts w:cstheme="minorHAnsi"/>
          <w:b/>
          <w:sz w:val="24"/>
          <w:szCs w:val="24"/>
        </w:rPr>
        <w:t>:</w:t>
      </w:r>
    </w:p>
    <w:p w14:paraId="45194935" w14:textId="77777777" w:rsidR="00CC6448" w:rsidRPr="002F18CE" w:rsidRDefault="00CC6448" w:rsidP="00CC6448">
      <w:pPr>
        <w:pStyle w:val="ListParagraph"/>
        <w:numPr>
          <w:ilvl w:val="0"/>
          <w:numId w:val="3"/>
        </w:numPr>
        <w:rPr>
          <w:rFonts w:cstheme="minorHAnsi"/>
          <w:sz w:val="24"/>
          <w:szCs w:val="24"/>
        </w:rPr>
      </w:pPr>
      <w:r w:rsidRPr="002F18CE">
        <w:rPr>
          <w:rFonts w:cstheme="minorHAnsi"/>
          <w:sz w:val="24"/>
          <w:szCs w:val="24"/>
        </w:rPr>
        <w:t>Low</w:t>
      </w:r>
    </w:p>
    <w:p w14:paraId="761A569C" w14:textId="77777777" w:rsidR="00CC6448" w:rsidRPr="002F18CE" w:rsidRDefault="00CC6448" w:rsidP="00CC6448">
      <w:pPr>
        <w:pStyle w:val="ListParagraph"/>
        <w:numPr>
          <w:ilvl w:val="0"/>
          <w:numId w:val="3"/>
        </w:numPr>
        <w:rPr>
          <w:rFonts w:cstheme="minorHAnsi"/>
          <w:sz w:val="24"/>
          <w:szCs w:val="24"/>
        </w:rPr>
      </w:pPr>
      <w:r w:rsidRPr="002F18CE">
        <w:rPr>
          <w:rFonts w:cstheme="minorHAnsi"/>
          <w:sz w:val="24"/>
          <w:szCs w:val="24"/>
        </w:rPr>
        <w:t>Medium</w:t>
      </w:r>
    </w:p>
    <w:p w14:paraId="6B798F23" w14:textId="77777777" w:rsidR="00CC6448" w:rsidRPr="002F18CE" w:rsidRDefault="00CC6448" w:rsidP="00CC6448">
      <w:pPr>
        <w:pStyle w:val="ListParagraph"/>
        <w:numPr>
          <w:ilvl w:val="0"/>
          <w:numId w:val="3"/>
        </w:numPr>
        <w:rPr>
          <w:rFonts w:cstheme="minorHAnsi"/>
          <w:sz w:val="24"/>
          <w:szCs w:val="24"/>
        </w:rPr>
      </w:pPr>
      <w:r w:rsidRPr="002F18CE">
        <w:rPr>
          <w:rFonts w:cstheme="minorHAnsi"/>
          <w:sz w:val="24"/>
          <w:szCs w:val="24"/>
        </w:rPr>
        <w:t>High</w:t>
      </w:r>
    </w:p>
    <w:p w14:paraId="31752448" w14:textId="77777777" w:rsidR="00E912CE" w:rsidRPr="002F18CE" w:rsidRDefault="00E912CE" w:rsidP="00E912CE">
      <w:pPr>
        <w:rPr>
          <w:rFonts w:cstheme="minorHAnsi"/>
          <w:b/>
          <w:sz w:val="24"/>
          <w:szCs w:val="24"/>
        </w:rPr>
      </w:pPr>
      <w:r w:rsidRPr="002F18CE">
        <w:rPr>
          <w:rFonts w:cstheme="minorHAnsi"/>
          <w:b/>
          <w:sz w:val="24"/>
          <w:szCs w:val="24"/>
        </w:rPr>
        <w:t>Related Information:</w:t>
      </w:r>
    </w:p>
    <w:p w14:paraId="75FDADA7" w14:textId="77777777" w:rsidR="00E912CE" w:rsidRPr="002F18CE" w:rsidRDefault="00E912CE" w:rsidP="00E912CE">
      <w:pPr>
        <w:rPr>
          <w:rFonts w:cstheme="minorHAnsi"/>
          <w:i/>
          <w:sz w:val="24"/>
          <w:szCs w:val="24"/>
        </w:rPr>
      </w:pPr>
      <w:r w:rsidRPr="002F18CE">
        <w:rPr>
          <w:rFonts w:cstheme="minorHAnsi"/>
          <w:i/>
          <w:sz w:val="24"/>
          <w:szCs w:val="24"/>
        </w:rPr>
        <w:t>Things to Consider to Help Answer the Question:</w:t>
      </w:r>
    </w:p>
    <w:p w14:paraId="1FFBD528" w14:textId="77777777" w:rsidR="00AD15E1" w:rsidRPr="002F18CE" w:rsidRDefault="00AD15E1" w:rsidP="00AD15E1">
      <w:pPr>
        <w:spacing w:line="240" w:lineRule="auto"/>
        <w:contextualSpacing/>
        <w:rPr>
          <w:rFonts w:eastAsia="Times New Roman" w:cstheme="minorHAnsi"/>
          <w:sz w:val="24"/>
          <w:szCs w:val="24"/>
        </w:rPr>
      </w:pPr>
      <w:r w:rsidRPr="002F18CE">
        <w:rPr>
          <w:rFonts w:eastAsia="Times New Roman" w:cstheme="minorHAnsi"/>
          <w:sz w:val="24"/>
          <w:szCs w:val="24"/>
        </w:rPr>
        <w:t>An information system is an interconnected set of information resources under the same direct management control that shares common functionality.  A system normally includes hardware, software, information, data, applications, communications, and users.</w:t>
      </w:r>
    </w:p>
    <w:p w14:paraId="1B2D322E" w14:textId="77777777" w:rsidR="00AD15E1" w:rsidRPr="002F18CE" w:rsidRDefault="00AD15E1" w:rsidP="00AD15E1">
      <w:pPr>
        <w:spacing w:line="240" w:lineRule="auto"/>
        <w:contextualSpacing/>
        <w:rPr>
          <w:rFonts w:eastAsia="Times New Roman" w:cstheme="minorHAnsi"/>
          <w:sz w:val="24"/>
          <w:szCs w:val="24"/>
        </w:rPr>
      </w:pPr>
    </w:p>
    <w:p w14:paraId="2FEACF9A" w14:textId="77777777" w:rsidR="00AD15E1" w:rsidRPr="002F18CE" w:rsidRDefault="00AD15E1" w:rsidP="00AD15E1">
      <w:pPr>
        <w:spacing w:line="240" w:lineRule="auto"/>
        <w:contextualSpacing/>
        <w:rPr>
          <w:rFonts w:eastAsia="Times New Roman" w:cstheme="minorHAnsi"/>
          <w:sz w:val="24"/>
          <w:szCs w:val="24"/>
        </w:rPr>
      </w:pPr>
      <w:r w:rsidRPr="002F18CE">
        <w:rPr>
          <w:rFonts w:eastAsia="Times New Roman" w:cstheme="minorHAnsi"/>
          <w:sz w:val="24"/>
          <w:szCs w:val="24"/>
        </w:rPr>
        <w:t xml:space="preserve">A portable electronic device is </w:t>
      </w:r>
      <w:r w:rsidRPr="002F18CE">
        <w:rPr>
          <w:rFonts w:cstheme="minorHAnsi"/>
          <w:sz w:val="24"/>
          <w:szCs w:val="24"/>
        </w:rPr>
        <w:t>any electronic apparatus with singular or multiple capabilities of recording, storing, and/or transmitting data, voice, video, or images. This includes</w:t>
      </w:r>
      <w:r w:rsidR="009B23C1" w:rsidRPr="002F18CE">
        <w:rPr>
          <w:rFonts w:cstheme="minorHAnsi"/>
          <w:sz w:val="24"/>
          <w:szCs w:val="24"/>
        </w:rPr>
        <w:t>,</w:t>
      </w:r>
      <w:r w:rsidRPr="002F18CE">
        <w:rPr>
          <w:rFonts w:cstheme="minorHAnsi"/>
          <w:sz w:val="24"/>
          <w:szCs w:val="24"/>
        </w:rPr>
        <w:t xml:space="preserve"> but is not limited to laptops, personal digital assistants, pocket personal computers, palmtops, MP3 players, cellular telephones, thumb drives, video cameras, and pagers.</w:t>
      </w:r>
    </w:p>
    <w:p w14:paraId="5E2B05F5" w14:textId="77777777" w:rsidR="00AD15E1" w:rsidRPr="002F18CE" w:rsidRDefault="00AD15E1" w:rsidP="00AD15E1">
      <w:pPr>
        <w:spacing w:line="240" w:lineRule="auto"/>
        <w:contextualSpacing/>
        <w:rPr>
          <w:rFonts w:eastAsia="Times New Roman" w:cstheme="minorHAnsi"/>
          <w:sz w:val="24"/>
          <w:szCs w:val="24"/>
        </w:rPr>
      </w:pPr>
    </w:p>
    <w:p w14:paraId="33907EFE" w14:textId="77777777" w:rsidR="00AD15E1" w:rsidRPr="002F18CE" w:rsidRDefault="00AD15E1" w:rsidP="00AD15E1">
      <w:pPr>
        <w:spacing w:line="240" w:lineRule="auto"/>
        <w:contextualSpacing/>
        <w:rPr>
          <w:rFonts w:eastAsia="Times New Roman" w:cstheme="minorHAnsi"/>
          <w:sz w:val="24"/>
          <w:szCs w:val="24"/>
        </w:rPr>
      </w:pPr>
      <w:r w:rsidRPr="002F18CE">
        <w:rPr>
          <w:rFonts w:cstheme="minorHAnsi"/>
          <w:sz w:val="24"/>
          <w:szCs w:val="24"/>
        </w:rPr>
        <w:t>Electronic storage media includes memory devices in computers (hard drives) and any removable/transportable digital memory medium, such as magnetic tape or disk, optical disk, or digital memory card.</w:t>
      </w:r>
      <w:r w:rsidRPr="002F18CE" w:rsidDel="002570F9">
        <w:rPr>
          <w:rFonts w:eastAsia="Times New Roman" w:cstheme="minorHAnsi"/>
          <w:sz w:val="24"/>
          <w:szCs w:val="24"/>
        </w:rPr>
        <w:t xml:space="preserve"> </w:t>
      </w:r>
    </w:p>
    <w:p w14:paraId="49649AD5" w14:textId="77777777" w:rsidR="00942D0B" w:rsidRPr="002F18CE" w:rsidRDefault="00942D0B" w:rsidP="00AD15E1">
      <w:pPr>
        <w:spacing w:line="240" w:lineRule="auto"/>
        <w:contextualSpacing/>
        <w:rPr>
          <w:rFonts w:eastAsia="Times New Roman" w:cstheme="minorHAnsi"/>
          <w:sz w:val="24"/>
          <w:szCs w:val="24"/>
        </w:rPr>
      </w:pPr>
    </w:p>
    <w:p w14:paraId="3394BEF0" w14:textId="77777777" w:rsidR="00AD15E1" w:rsidRPr="002F18CE" w:rsidRDefault="00AD15E1" w:rsidP="00AD15E1">
      <w:pPr>
        <w:spacing w:line="240" w:lineRule="auto"/>
        <w:contextualSpacing/>
        <w:rPr>
          <w:rFonts w:eastAsia="Times New Roman" w:cstheme="minorHAnsi"/>
          <w:sz w:val="24"/>
          <w:szCs w:val="24"/>
        </w:rPr>
      </w:pPr>
      <w:r w:rsidRPr="002F18CE">
        <w:rPr>
          <w:rFonts w:eastAsia="Times New Roman" w:cstheme="minorHAnsi"/>
          <w:sz w:val="24"/>
          <w:szCs w:val="24"/>
        </w:rPr>
        <w:lastRenderedPageBreak/>
        <w:t>Consider whether your practice has an inventory that includes:</w:t>
      </w:r>
    </w:p>
    <w:p w14:paraId="6C6DC3B1" w14:textId="77777777" w:rsidR="00AD15E1" w:rsidRPr="002F18CE" w:rsidRDefault="00AD15E1" w:rsidP="00AD15E1">
      <w:pPr>
        <w:pStyle w:val="ListParagraph"/>
        <w:numPr>
          <w:ilvl w:val="0"/>
          <w:numId w:val="5"/>
        </w:numPr>
        <w:spacing w:after="0" w:line="240" w:lineRule="auto"/>
        <w:rPr>
          <w:rFonts w:eastAsia="Times New Roman" w:cstheme="minorHAnsi"/>
          <w:sz w:val="24"/>
          <w:szCs w:val="24"/>
        </w:rPr>
      </w:pPr>
      <w:r w:rsidRPr="002F18CE">
        <w:rPr>
          <w:rFonts w:eastAsia="Times New Roman" w:cstheme="minorHAnsi"/>
          <w:sz w:val="24"/>
          <w:szCs w:val="24"/>
        </w:rPr>
        <w:t>All information systems (including the components, hardware, and software that comprise them)</w:t>
      </w:r>
      <w:r w:rsidR="009B23C1" w:rsidRPr="002F18CE">
        <w:rPr>
          <w:rFonts w:eastAsia="Times New Roman" w:cstheme="minorHAnsi"/>
          <w:sz w:val="24"/>
          <w:szCs w:val="24"/>
        </w:rPr>
        <w:t>;</w:t>
      </w:r>
    </w:p>
    <w:p w14:paraId="49F95A95" w14:textId="77777777" w:rsidR="00AD15E1" w:rsidRPr="002F18CE" w:rsidRDefault="00AD15E1" w:rsidP="00AD15E1">
      <w:pPr>
        <w:pStyle w:val="ListParagraph"/>
        <w:numPr>
          <w:ilvl w:val="0"/>
          <w:numId w:val="5"/>
        </w:numPr>
        <w:spacing w:after="0" w:line="240" w:lineRule="auto"/>
        <w:rPr>
          <w:rFonts w:eastAsia="Times New Roman" w:cstheme="minorHAnsi"/>
          <w:sz w:val="24"/>
          <w:szCs w:val="24"/>
        </w:rPr>
      </w:pPr>
      <w:r w:rsidRPr="002F18CE">
        <w:rPr>
          <w:rFonts w:eastAsia="Times New Roman" w:cstheme="minorHAnsi"/>
          <w:sz w:val="24"/>
          <w:szCs w:val="24"/>
        </w:rPr>
        <w:t>All electronic devices (including laptops, tablets, and smart phones)</w:t>
      </w:r>
      <w:r w:rsidR="009B23C1" w:rsidRPr="002F18CE">
        <w:rPr>
          <w:rFonts w:eastAsia="Times New Roman" w:cstheme="minorHAnsi"/>
          <w:sz w:val="24"/>
          <w:szCs w:val="24"/>
        </w:rPr>
        <w:t>; and</w:t>
      </w:r>
    </w:p>
    <w:p w14:paraId="7E14D493" w14:textId="77777777" w:rsidR="00AD15E1" w:rsidRPr="002F18CE" w:rsidRDefault="00AD15E1" w:rsidP="00AD15E1">
      <w:pPr>
        <w:pStyle w:val="ListParagraph"/>
        <w:numPr>
          <w:ilvl w:val="0"/>
          <w:numId w:val="5"/>
        </w:numPr>
        <w:spacing w:after="0" w:line="240" w:lineRule="auto"/>
        <w:rPr>
          <w:rFonts w:eastAsia="Times New Roman" w:cstheme="minorHAnsi"/>
          <w:sz w:val="24"/>
          <w:szCs w:val="24"/>
        </w:rPr>
      </w:pPr>
      <w:r w:rsidRPr="002F18CE">
        <w:rPr>
          <w:rFonts w:eastAsia="Times New Roman" w:cstheme="minorHAnsi"/>
          <w:sz w:val="24"/>
          <w:szCs w:val="24"/>
        </w:rPr>
        <w:t>All mobile media (such as thumb drives, mobile hard drives, and magnetic media).</w:t>
      </w:r>
      <w:r w:rsidRPr="002F18CE">
        <w:rPr>
          <w:rFonts w:eastAsia="Times New Roman" w:cstheme="minorHAnsi"/>
          <w:sz w:val="24"/>
          <w:szCs w:val="24"/>
        </w:rPr>
        <w:br/>
      </w:r>
    </w:p>
    <w:p w14:paraId="002C126D" w14:textId="77777777" w:rsidR="00AD15E1" w:rsidRPr="002F18CE" w:rsidRDefault="00AD15E1" w:rsidP="00AD15E1">
      <w:pPr>
        <w:rPr>
          <w:rFonts w:cstheme="minorHAnsi"/>
          <w:i/>
          <w:sz w:val="24"/>
          <w:szCs w:val="24"/>
        </w:rPr>
      </w:pPr>
      <w:r w:rsidRPr="002F18CE">
        <w:rPr>
          <w:rFonts w:eastAsia="Times New Roman" w:cstheme="minorHAnsi"/>
          <w:sz w:val="24"/>
          <w:szCs w:val="24"/>
        </w:rPr>
        <w:t>Consider whether your practice identifies all spreadsheets, databases</w:t>
      </w:r>
      <w:r w:rsidR="009B23C1" w:rsidRPr="002F18CE">
        <w:rPr>
          <w:rFonts w:eastAsia="Times New Roman" w:cstheme="minorHAnsi"/>
          <w:sz w:val="24"/>
          <w:szCs w:val="24"/>
        </w:rPr>
        <w:t>,</w:t>
      </w:r>
      <w:r w:rsidRPr="002F18CE">
        <w:rPr>
          <w:rFonts w:eastAsia="Times New Roman" w:cstheme="minorHAnsi"/>
          <w:sz w:val="24"/>
          <w:szCs w:val="24"/>
        </w:rPr>
        <w:t xml:space="preserve"> and other software programs that collect, process, and store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w:t>
      </w:r>
    </w:p>
    <w:p w14:paraId="35CB9F5D" w14:textId="77777777" w:rsidR="00E912CE" w:rsidRPr="002F18CE" w:rsidRDefault="00E912CE" w:rsidP="00E912CE">
      <w:pPr>
        <w:rPr>
          <w:rFonts w:cstheme="minorHAnsi"/>
          <w:i/>
          <w:sz w:val="24"/>
          <w:szCs w:val="24"/>
        </w:rPr>
      </w:pPr>
      <w:r w:rsidRPr="002F18CE">
        <w:rPr>
          <w:rFonts w:cstheme="minorHAnsi"/>
          <w:i/>
          <w:sz w:val="24"/>
          <w:szCs w:val="24"/>
        </w:rPr>
        <w:t>Possible Threats and Vulnerabilities:</w:t>
      </w:r>
    </w:p>
    <w:p w14:paraId="5FAD7C5D" w14:textId="77777777" w:rsidR="00AD15E1" w:rsidRPr="002F18CE" w:rsidRDefault="00AD15E1" w:rsidP="00AD15E1">
      <w:pPr>
        <w:spacing w:line="240" w:lineRule="auto"/>
        <w:contextualSpacing/>
        <w:rPr>
          <w:rFonts w:cstheme="minorHAnsi"/>
          <w:sz w:val="24"/>
          <w:szCs w:val="24"/>
        </w:rPr>
      </w:pPr>
      <w:r w:rsidRPr="002F18CE">
        <w:rPr>
          <w:rFonts w:cstheme="minorHAnsi"/>
          <w:sz w:val="24"/>
          <w:szCs w:val="24"/>
        </w:rPr>
        <w:t xml:space="preserve">Your practice may not have adequate controls to safeguard </w:t>
      </w:r>
      <w:proofErr w:type="spellStart"/>
      <w:r w:rsidRPr="002F18CE">
        <w:rPr>
          <w:rFonts w:cstheme="minorHAnsi"/>
          <w:sz w:val="24"/>
          <w:szCs w:val="24"/>
        </w:rPr>
        <w:t>ePHI</w:t>
      </w:r>
      <w:proofErr w:type="spellEnd"/>
      <w:r w:rsidRPr="002F18CE">
        <w:rPr>
          <w:rFonts w:cstheme="minorHAnsi"/>
          <w:sz w:val="24"/>
          <w:szCs w:val="24"/>
        </w:rPr>
        <w:t xml:space="preserve"> if it does not develop and implement policies and procedures for assessing and managing risk to its </w:t>
      </w:r>
      <w:proofErr w:type="spellStart"/>
      <w:r w:rsidRPr="002F18CE">
        <w:rPr>
          <w:rFonts w:cstheme="minorHAnsi"/>
          <w:sz w:val="24"/>
          <w:szCs w:val="24"/>
        </w:rPr>
        <w:t>ePHI</w:t>
      </w:r>
      <w:proofErr w:type="spellEnd"/>
      <w:r w:rsidRPr="002F18CE">
        <w:rPr>
          <w:rFonts w:cstheme="minorHAnsi"/>
          <w:sz w:val="24"/>
          <w:szCs w:val="24"/>
        </w:rPr>
        <w:t xml:space="preserve">.  </w:t>
      </w:r>
    </w:p>
    <w:p w14:paraId="1D88F240" w14:textId="77777777" w:rsidR="00AD15E1" w:rsidRPr="002F18CE" w:rsidRDefault="00AD15E1" w:rsidP="00AD15E1">
      <w:pPr>
        <w:spacing w:line="240" w:lineRule="auto"/>
        <w:contextualSpacing/>
        <w:rPr>
          <w:rFonts w:cstheme="minorHAnsi"/>
          <w:sz w:val="24"/>
          <w:szCs w:val="24"/>
        </w:rPr>
      </w:pPr>
    </w:p>
    <w:p w14:paraId="29C23B65" w14:textId="77777777" w:rsidR="00AD15E1" w:rsidRPr="002F18CE" w:rsidRDefault="00AD15E1" w:rsidP="00AD15E1">
      <w:pPr>
        <w:spacing w:line="240" w:lineRule="auto"/>
        <w:contextualSpacing/>
        <w:rPr>
          <w:rFonts w:cstheme="minorHAnsi"/>
          <w:sz w:val="24"/>
          <w:szCs w:val="24"/>
        </w:rPr>
      </w:pPr>
      <w:r w:rsidRPr="002F18CE">
        <w:rPr>
          <w:rFonts w:cstheme="minorHAnsi"/>
          <w:sz w:val="24"/>
          <w:szCs w:val="24"/>
        </w:rPr>
        <w:t xml:space="preserve">Some potential impacts include:  </w:t>
      </w:r>
    </w:p>
    <w:p w14:paraId="1B6D69BC" w14:textId="77777777" w:rsidR="00AD15E1" w:rsidRPr="002F18CE" w:rsidRDefault="00AD15E1" w:rsidP="00AD15E1">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4F7E152E" w14:textId="77777777" w:rsidR="00942D0B" w:rsidRPr="002F18CE" w:rsidRDefault="00AD15E1" w:rsidP="00AD15E1">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 </w:t>
      </w:r>
    </w:p>
    <w:p w14:paraId="32FF7548" w14:textId="77777777" w:rsidR="00AD15E1" w:rsidRPr="002F18CE" w:rsidRDefault="00AD15E1" w:rsidP="00AD15E1">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0D431065" w14:textId="77777777" w:rsidR="00942D0B" w:rsidRPr="002F18CE" w:rsidRDefault="00942D0B" w:rsidP="00E912CE">
      <w:pPr>
        <w:spacing w:after="0" w:line="240" w:lineRule="auto"/>
        <w:rPr>
          <w:rFonts w:eastAsia="Times New Roman" w:cstheme="minorHAnsi"/>
          <w:bCs/>
          <w:i/>
          <w:sz w:val="24"/>
          <w:szCs w:val="24"/>
        </w:rPr>
      </w:pPr>
    </w:p>
    <w:p w14:paraId="60D89FDF" w14:textId="77777777" w:rsidR="00E912CE" w:rsidRPr="002F18CE" w:rsidRDefault="00E912CE" w:rsidP="00E912CE">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717A1C27" w14:textId="77777777" w:rsidR="00E912CE" w:rsidRPr="002F18CE" w:rsidRDefault="004B7C32" w:rsidP="00E912CE">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E912CE"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E912CE" w:rsidRPr="002F18CE">
        <w:rPr>
          <w:rFonts w:eastAsia="Times New Roman" w:cstheme="minorHAnsi"/>
          <w:bCs/>
          <w:sz w:val="24"/>
          <w:szCs w:val="24"/>
        </w:rPr>
        <w:t>ePHI</w:t>
      </w:r>
      <w:proofErr w:type="spellEnd"/>
      <w:r w:rsidR="00E912CE" w:rsidRPr="002F18CE">
        <w:rPr>
          <w:rFonts w:eastAsia="Times New Roman" w:cstheme="minorHAnsi"/>
          <w:bCs/>
          <w:sz w:val="24"/>
          <w:szCs w:val="24"/>
        </w:rPr>
        <w:t>.</w:t>
      </w:r>
    </w:p>
    <w:p w14:paraId="749704D1" w14:textId="77777777" w:rsidR="00B5639F" w:rsidRPr="002F18CE" w:rsidRDefault="00B5639F" w:rsidP="00E912CE">
      <w:pPr>
        <w:spacing w:after="0" w:line="240" w:lineRule="auto"/>
        <w:rPr>
          <w:rFonts w:eastAsia="Times New Roman" w:cstheme="minorHAnsi"/>
          <w:bCs/>
          <w:sz w:val="24"/>
          <w:szCs w:val="24"/>
        </w:rPr>
      </w:pPr>
    </w:p>
    <w:p w14:paraId="60A0C17B"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Implement policies and procedures to prevent, detect, contain, and correct security violations.</w:t>
      </w:r>
    </w:p>
    <w:p w14:paraId="122B79C2"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§164.308(a)(1)(i)]</w:t>
      </w:r>
    </w:p>
    <w:p w14:paraId="28EAB46F" w14:textId="77777777" w:rsidR="00B5639F" w:rsidRPr="002F18CE" w:rsidRDefault="00B5639F" w:rsidP="00B5639F">
      <w:pPr>
        <w:spacing w:line="240" w:lineRule="auto"/>
        <w:contextualSpacing/>
        <w:rPr>
          <w:rFonts w:cstheme="minorHAnsi"/>
          <w:sz w:val="24"/>
          <w:szCs w:val="24"/>
        </w:rPr>
      </w:pPr>
    </w:p>
    <w:p w14:paraId="4F18DF90" w14:textId="77777777" w:rsidR="00B5639F" w:rsidRPr="002F18CE" w:rsidRDefault="00B5639F" w:rsidP="00B5639F">
      <w:pPr>
        <w:spacing w:line="240" w:lineRule="auto"/>
        <w:contextualSpacing/>
        <w:rPr>
          <w:rFonts w:cstheme="minorHAnsi"/>
          <w:color w:val="000000" w:themeColor="text1"/>
          <w:sz w:val="24"/>
          <w:szCs w:val="24"/>
        </w:rPr>
      </w:pPr>
      <w:r w:rsidRPr="002F18CE">
        <w:rPr>
          <w:rFonts w:cstheme="minorHAnsi"/>
          <w:color w:val="000000" w:themeColor="text1"/>
          <w:sz w:val="24"/>
          <w:szCs w:val="24"/>
        </w:rPr>
        <w:t>Develop, document, and disseminate to workforce members a risk assessment policy that addresses its purpose, scope, roles, responsibilities, management commitment, the expected coordination among organizational entities, and compliance requirements.  The policy should also outline procedures to facilitate its implementation and associated risk assessment controls.</w:t>
      </w:r>
    </w:p>
    <w:p w14:paraId="08457DF8" w14:textId="77777777" w:rsidR="00B5639F" w:rsidRPr="002F18CE" w:rsidRDefault="00B5639F" w:rsidP="00B5639F">
      <w:pPr>
        <w:spacing w:line="240" w:lineRule="auto"/>
        <w:contextualSpacing/>
        <w:rPr>
          <w:rFonts w:cstheme="minorHAnsi"/>
          <w:color w:val="000000" w:themeColor="text1"/>
          <w:sz w:val="24"/>
          <w:szCs w:val="24"/>
        </w:rPr>
      </w:pPr>
      <w:r w:rsidRPr="002F18CE">
        <w:rPr>
          <w:rFonts w:cstheme="minorHAnsi"/>
          <w:color w:val="000000" w:themeColor="text1"/>
          <w:sz w:val="24"/>
          <w:szCs w:val="24"/>
        </w:rPr>
        <w:t>[NIST SP 800-53 RA-1]</w:t>
      </w:r>
    </w:p>
    <w:p w14:paraId="6CFE40B9" w14:textId="77777777" w:rsidR="00AD15E1" w:rsidRPr="002F18CE" w:rsidRDefault="00AD15E1" w:rsidP="008165C6">
      <w:pPr>
        <w:pStyle w:val="Heading1"/>
        <w:pBdr>
          <w:top w:val="single" w:sz="4" w:space="1" w:color="auto"/>
          <w:left w:val="single" w:sz="4" w:space="4" w:color="auto"/>
          <w:bottom w:val="single" w:sz="4" w:space="1" w:color="auto"/>
          <w:right w:val="single" w:sz="4" w:space="4" w:color="auto"/>
        </w:pBdr>
        <w:rPr>
          <w:b/>
        </w:rPr>
      </w:pPr>
      <w:bookmarkStart w:id="55" w:name="_Toc459304804"/>
      <w:r w:rsidRPr="002F18CE">
        <w:rPr>
          <w:b/>
        </w:rPr>
        <w:t>A2</w:t>
      </w:r>
      <w:r w:rsidR="008165C6" w:rsidRPr="002F18CE">
        <w:rPr>
          <w:b/>
        </w:rPr>
        <w:t xml:space="preserve"> - </w:t>
      </w:r>
      <w:r w:rsidRPr="002F18CE">
        <w:rPr>
          <w:b/>
        </w:rPr>
        <w:t>§164.308(a)(1)(i</w:t>
      </w:r>
      <w:proofErr w:type="gramStart"/>
      <w:r w:rsidRPr="002F18CE">
        <w:rPr>
          <w:b/>
        </w:rPr>
        <w:t>)  Standard</w:t>
      </w:r>
      <w:proofErr w:type="gramEnd"/>
      <w:r w:rsidR="008165C6" w:rsidRPr="002F18CE">
        <w:rPr>
          <w:b/>
        </w:rPr>
        <w:t xml:space="preserve"> </w:t>
      </w:r>
      <w:r w:rsidR="008165C6" w:rsidRPr="002F18CE">
        <w:t>Does your practice have a process for periodically reviewing its risk analysis policies and procedures and making updates as necessary?</w:t>
      </w:r>
      <w:bookmarkEnd w:id="55"/>
    </w:p>
    <w:p w14:paraId="7105EACC" w14:textId="77777777" w:rsidR="00AD15E1" w:rsidRPr="002F18CE" w:rsidRDefault="00AD15E1" w:rsidP="00AD15E1">
      <w:pPr>
        <w:pStyle w:val="ListParagraph"/>
        <w:numPr>
          <w:ilvl w:val="0"/>
          <w:numId w:val="4"/>
        </w:numPr>
        <w:rPr>
          <w:rFonts w:eastAsia="Times New Roman" w:cstheme="minorHAnsi"/>
          <w:color w:val="000000"/>
          <w:sz w:val="24"/>
          <w:szCs w:val="24"/>
        </w:rPr>
      </w:pPr>
      <w:r w:rsidRPr="002F18CE">
        <w:rPr>
          <w:rFonts w:eastAsia="Times New Roman" w:cstheme="minorHAnsi"/>
          <w:color w:val="000000"/>
          <w:sz w:val="24"/>
          <w:szCs w:val="24"/>
        </w:rPr>
        <w:t>Yes</w:t>
      </w:r>
    </w:p>
    <w:p w14:paraId="0B0D7C0A" w14:textId="77777777" w:rsidR="00AD15E1" w:rsidRPr="002F18CE" w:rsidRDefault="00AD15E1" w:rsidP="00AD15E1">
      <w:pPr>
        <w:pStyle w:val="ListParagraph"/>
        <w:numPr>
          <w:ilvl w:val="0"/>
          <w:numId w:val="1"/>
        </w:numPr>
        <w:rPr>
          <w:rFonts w:eastAsia="Times New Roman" w:cstheme="minorHAnsi"/>
          <w:color w:val="000000"/>
          <w:sz w:val="24"/>
          <w:szCs w:val="24"/>
        </w:rPr>
      </w:pPr>
      <w:r w:rsidRPr="002F18CE">
        <w:rPr>
          <w:rFonts w:eastAsia="Times New Roman" w:cstheme="minorHAnsi"/>
          <w:color w:val="000000"/>
          <w:sz w:val="24"/>
          <w:szCs w:val="24"/>
        </w:rPr>
        <w:t>No</w:t>
      </w:r>
    </w:p>
    <w:p w14:paraId="1F5C3CB7" w14:textId="77777777" w:rsidR="00AD15E1" w:rsidRPr="002F18CE" w:rsidRDefault="00AD15E1" w:rsidP="00AD15E1">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3091EAFC" w14:textId="77777777" w:rsidR="00AD15E1" w:rsidRPr="002F18CE" w:rsidRDefault="00AD15E1" w:rsidP="00AD15E1">
      <w:pPr>
        <w:pStyle w:val="ListParagraph"/>
        <w:numPr>
          <w:ilvl w:val="0"/>
          <w:numId w:val="2"/>
        </w:numPr>
        <w:rPr>
          <w:rFonts w:cstheme="minorHAnsi"/>
          <w:sz w:val="24"/>
          <w:szCs w:val="24"/>
        </w:rPr>
      </w:pPr>
      <w:r w:rsidRPr="002F18CE">
        <w:rPr>
          <w:rFonts w:cstheme="minorHAnsi"/>
          <w:sz w:val="24"/>
          <w:szCs w:val="24"/>
        </w:rPr>
        <w:lastRenderedPageBreak/>
        <w:t>Cost</w:t>
      </w:r>
    </w:p>
    <w:p w14:paraId="68F0895B" w14:textId="77777777" w:rsidR="00AD15E1" w:rsidRPr="002F18CE" w:rsidRDefault="00AD15E1" w:rsidP="00AD15E1">
      <w:pPr>
        <w:pStyle w:val="ListParagraph"/>
        <w:numPr>
          <w:ilvl w:val="0"/>
          <w:numId w:val="2"/>
        </w:numPr>
        <w:rPr>
          <w:rFonts w:cstheme="minorHAnsi"/>
          <w:sz w:val="24"/>
          <w:szCs w:val="24"/>
        </w:rPr>
      </w:pPr>
      <w:r w:rsidRPr="002F18CE">
        <w:rPr>
          <w:rFonts w:cstheme="minorHAnsi"/>
          <w:sz w:val="24"/>
          <w:szCs w:val="24"/>
        </w:rPr>
        <w:t>Practice Size</w:t>
      </w:r>
    </w:p>
    <w:p w14:paraId="6ED250A8" w14:textId="77777777" w:rsidR="00AD15E1" w:rsidRPr="002F18CE" w:rsidRDefault="00AD15E1" w:rsidP="00AD15E1">
      <w:pPr>
        <w:pStyle w:val="ListParagraph"/>
        <w:numPr>
          <w:ilvl w:val="0"/>
          <w:numId w:val="2"/>
        </w:numPr>
        <w:rPr>
          <w:rFonts w:cstheme="minorHAnsi"/>
          <w:sz w:val="24"/>
          <w:szCs w:val="24"/>
        </w:rPr>
      </w:pPr>
      <w:r w:rsidRPr="002F18CE">
        <w:rPr>
          <w:rFonts w:cstheme="minorHAnsi"/>
          <w:sz w:val="24"/>
          <w:szCs w:val="24"/>
        </w:rPr>
        <w:t>Complexity</w:t>
      </w:r>
    </w:p>
    <w:p w14:paraId="156D2CC1" w14:textId="77777777" w:rsidR="00AD15E1" w:rsidRPr="002F18CE" w:rsidRDefault="00AD15E1" w:rsidP="00AD15E1">
      <w:pPr>
        <w:pStyle w:val="ListParagraph"/>
        <w:numPr>
          <w:ilvl w:val="0"/>
          <w:numId w:val="2"/>
        </w:numPr>
        <w:rPr>
          <w:rFonts w:cstheme="minorHAnsi"/>
          <w:sz w:val="24"/>
          <w:szCs w:val="24"/>
        </w:rPr>
      </w:pPr>
      <w:r w:rsidRPr="002F18CE">
        <w:rPr>
          <w:rFonts w:cstheme="minorHAnsi"/>
          <w:sz w:val="24"/>
          <w:szCs w:val="24"/>
        </w:rPr>
        <w:t>Alternate Solution</w:t>
      </w:r>
    </w:p>
    <w:p w14:paraId="185A9500" w14:textId="77777777" w:rsidR="00AD15E1" w:rsidRPr="002F18CE" w:rsidRDefault="00AD15E1" w:rsidP="00AD15E1">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AD15E1" w:rsidRPr="002F18CE" w14:paraId="7C7F188E" w14:textId="77777777" w:rsidTr="00D24456">
        <w:tc>
          <w:tcPr>
            <w:tcW w:w="9576" w:type="dxa"/>
          </w:tcPr>
          <w:p w14:paraId="6612CCE8" w14:textId="77777777" w:rsidR="00AD15E1" w:rsidRPr="002F18CE" w:rsidRDefault="00AD15E1" w:rsidP="00D24456">
            <w:pPr>
              <w:rPr>
                <w:rFonts w:cstheme="minorHAnsi"/>
                <w:sz w:val="24"/>
                <w:szCs w:val="24"/>
              </w:rPr>
            </w:pPr>
          </w:p>
          <w:p w14:paraId="7A4BCB0D" w14:textId="77777777" w:rsidR="00AD15E1" w:rsidRPr="002F18CE" w:rsidRDefault="00AD15E1" w:rsidP="00D24456">
            <w:pPr>
              <w:rPr>
                <w:rFonts w:cstheme="minorHAnsi"/>
                <w:sz w:val="24"/>
                <w:szCs w:val="24"/>
              </w:rPr>
            </w:pPr>
          </w:p>
          <w:p w14:paraId="48B9ABB5" w14:textId="77777777" w:rsidR="00AD15E1" w:rsidRPr="002F18CE" w:rsidRDefault="00AD15E1" w:rsidP="00D24456">
            <w:pPr>
              <w:rPr>
                <w:rFonts w:cstheme="minorHAnsi"/>
                <w:sz w:val="24"/>
                <w:szCs w:val="24"/>
              </w:rPr>
            </w:pPr>
          </w:p>
          <w:p w14:paraId="15FD0D82" w14:textId="77777777" w:rsidR="00AD15E1" w:rsidRPr="002F18CE" w:rsidRDefault="00AD15E1" w:rsidP="00D24456">
            <w:pPr>
              <w:rPr>
                <w:rFonts w:cstheme="minorHAnsi"/>
                <w:sz w:val="24"/>
                <w:szCs w:val="24"/>
              </w:rPr>
            </w:pPr>
          </w:p>
          <w:p w14:paraId="27FBE408" w14:textId="77777777" w:rsidR="00AD15E1" w:rsidRPr="002F18CE" w:rsidRDefault="00AD15E1" w:rsidP="00D24456">
            <w:pPr>
              <w:rPr>
                <w:rFonts w:cstheme="minorHAnsi"/>
                <w:sz w:val="24"/>
                <w:szCs w:val="24"/>
              </w:rPr>
            </w:pPr>
          </w:p>
          <w:p w14:paraId="0567DC67" w14:textId="77777777" w:rsidR="00AD15E1" w:rsidRPr="002F18CE" w:rsidRDefault="00AD15E1" w:rsidP="00D24456">
            <w:pPr>
              <w:rPr>
                <w:rFonts w:cstheme="minorHAnsi"/>
                <w:sz w:val="24"/>
                <w:szCs w:val="24"/>
              </w:rPr>
            </w:pPr>
          </w:p>
        </w:tc>
      </w:tr>
    </w:tbl>
    <w:p w14:paraId="32DE082E" w14:textId="77777777" w:rsidR="00AD15E1" w:rsidRPr="002F18CE" w:rsidRDefault="00AD15E1" w:rsidP="00AD15E1">
      <w:pPr>
        <w:rPr>
          <w:rFonts w:cstheme="minorHAnsi"/>
          <w:sz w:val="24"/>
          <w:szCs w:val="24"/>
        </w:rPr>
      </w:pPr>
    </w:p>
    <w:p w14:paraId="0AECABA6" w14:textId="77777777" w:rsidR="00AD15E1" w:rsidRPr="002F18CE" w:rsidRDefault="00AD15E1" w:rsidP="00AD15E1">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AD15E1" w:rsidRPr="002F18CE" w14:paraId="126948BF" w14:textId="77777777" w:rsidTr="00D24456">
        <w:tc>
          <w:tcPr>
            <w:tcW w:w="9576" w:type="dxa"/>
          </w:tcPr>
          <w:p w14:paraId="3481B81A" w14:textId="77777777" w:rsidR="00AD15E1" w:rsidRPr="002F18CE" w:rsidRDefault="00AD15E1" w:rsidP="00D24456">
            <w:pPr>
              <w:rPr>
                <w:rFonts w:cstheme="minorHAnsi"/>
                <w:sz w:val="24"/>
                <w:szCs w:val="24"/>
              </w:rPr>
            </w:pPr>
          </w:p>
          <w:p w14:paraId="6F808B25" w14:textId="77777777" w:rsidR="00AD15E1" w:rsidRPr="002F18CE" w:rsidRDefault="00AD15E1" w:rsidP="00D24456">
            <w:pPr>
              <w:rPr>
                <w:rFonts w:cstheme="minorHAnsi"/>
                <w:sz w:val="24"/>
                <w:szCs w:val="24"/>
              </w:rPr>
            </w:pPr>
          </w:p>
          <w:p w14:paraId="3166F225" w14:textId="77777777" w:rsidR="00AD15E1" w:rsidRPr="002F18CE" w:rsidRDefault="00AD15E1" w:rsidP="00D24456">
            <w:pPr>
              <w:rPr>
                <w:rFonts w:cstheme="minorHAnsi"/>
                <w:sz w:val="24"/>
                <w:szCs w:val="24"/>
              </w:rPr>
            </w:pPr>
          </w:p>
          <w:p w14:paraId="556437E7" w14:textId="77777777" w:rsidR="00AD15E1" w:rsidRPr="002F18CE" w:rsidRDefault="00AD15E1" w:rsidP="00D24456">
            <w:pPr>
              <w:rPr>
                <w:rFonts w:cstheme="minorHAnsi"/>
                <w:sz w:val="24"/>
                <w:szCs w:val="24"/>
              </w:rPr>
            </w:pPr>
          </w:p>
          <w:p w14:paraId="00C1772F" w14:textId="77777777" w:rsidR="00AD15E1" w:rsidRPr="002F18CE" w:rsidRDefault="00AD15E1" w:rsidP="00D24456">
            <w:pPr>
              <w:rPr>
                <w:rFonts w:cstheme="minorHAnsi"/>
                <w:sz w:val="24"/>
                <w:szCs w:val="24"/>
              </w:rPr>
            </w:pPr>
          </w:p>
          <w:p w14:paraId="1905E685" w14:textId="77777777" w:rsidR="00AD15E1" w:rsidRPr="002F18CE" w:rsidRDefault="00AD15E1" w:rsidP="00D24456">
            <w:pPr>
              <w:rPr>
                <w:rFonts w:cstheme="minorHAnsi"/>
                <w:sz w:val="24"/>
                <w:szCs w:val="24"/>
              </w:rPr>
            </w:pPr>
          </w:p>
        </w:tc>
      </w:tr>
    </w:tbl>
    <w:p w14:paraId="6C1890DA" w14:textId="77777777" w:rsidR="00AD15E1" w:rsidRPr="002F18CE" w:rsidRDefault="00AD15E1" w:rsidP="00AD15E1">
      <w:pPr>
        <w:rPr>
          <w:rFonts w:cstheme="minorHAnsi"/>
          <w:sz w:val="24"/>
          <w:szCs w:val="24"/>
        </w:rPr>
      </w:pPr>
    </w:p>
    <w:p w14:paraId="0579EC01" w14:textId="77777777" w:rsidR="00AD15E1" w:rsidRPr="002F18CE" w:rsidRDefault="00AD15E1" w:rsidP="00AD15E1">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AD15E1" w:rsidRPr="002F18CE" w14:paraId="36FB5727" w14:textId="77777777" w:rsidTr="00D24456">
        <w:tc>
          <w:tcPr>
            <w:tcW w:w="9576" w:type="dxa"/>
          </w:tcPr>
          <w:p w14:paraId="315F9457" w14:textId="77777777" w:rsidR="00AD15E1" w:rsidRPr="002F18CE" w:rsidRDefault="00AD15E1" w:rsidP="00D24456">
            <w:pPr>
              <w:rPr>
                <w:rFonts w:cstheme="minorHAnsi"/>
                <w:sz w:val="24"/>
                <w:szCs w:val="24"/>
              </w:rPr>
            </w:pPr>
          </w:p>
          <w:p w14:paraId="3ACAAD5D" w14:textId="77777777" w:rsidR="00AD15E1" w:rsidRPr="002F18CE" w:rsidRDefault="00AD15E1" w:rsidP="00D24456">
            <w:pPr>
              <w:rPr>
                <w:rFonts w:cstheme="minorHAnsi"/>
                <w:sz w:val="24"/>
                <w:szCs w:val="24"/>
              </w:rPr>
            </w:pPr>
          </w:p>
          <w:p w14:paraId="0C69A7DF" w14:textId="77777777" w:rsidR="00AD15E1" w:rsidRPr="002F18CE" w:rsidRDefault="00AD15E1" w:rsidP="00D24456">
            <w:pPr>
              <w:rPr>
                <w:rFonts w:cstheme="minorHAnsi"/>
                <w:sz w:val="24"/>
                <w:szCs w:val="24"/>
              </w:rPr>
            </w:pPr>
          </w:p>
          <w:p w14:paraId="4C59DCBE" w14:textId="77777777" w:rsidR="00AD15E1" w:rsidRPr="002F18CE" w:rsidRDefault="00AD15E1" w:rsidP="00D24456">
            <w:pPr>
              <w:rPr>
                <w:rFonts w:cstheme="minorHAnsi"/>
                <w:sz w:val="24"/>
                <w:szCs w:val="24"/>
              </w:rPr>
            </w:pPr>
          </w:p>
          <w:p w14:paraId="2E7650D9" w14:textId="77777777" w:rsidR="00AD15E1" w:rsidRPr="002F18CE" w:rsidRDefault="00AD15E1" w:rsidP="00D24456">
            <w:pPr>
              <w:rPr>
                <w:rFonts w:cstheme="minorHAnsi"/>
                <w:sz w:val="24"/>
                <w:szCs w:val="24"/>
              </w:rPr>
            </w:pPr>
          </w:p>
          <w:p w14:paraId="0C0856EC" w14:textId="77777777" w:rsidR="00AD15E1" w:rsidRPr="002F18CE" w:rsidRDefault="00AD15E1" w:rsidP="00D24456">
            <w:pPr>
              <w:rPr>
                <w:rFonts w:cstheme="minorHAnsi"/>
                <w:sz w:val="24"/>
                <w:szCs w:val="24"/>
              </w:rPr>
            </w:pPr>
          </w:p>
        </w:tc>
      </w:tr>
    </w:tbl>
    <w:p w14:paraId="634B4E94" w14:textId="77777777" w:rsidR="00AD15E1" w:rsidRPr="002F18CE" w:rsidRDefault="00AD15E1" w:rsidP="00AD15E1">
      <w:pPr>
        <w:rPr>
          <w:rFonts w:cstheme="minorHAnsi"/>
          <w:sz w:val="24"/>
          <w:szCs w:val="24"/>
        </w:rPr>
      </w:pPr>
    </w:p>
    <w:p w14:paraId="5B1274AE" w14:textId="77777777" w:rsidR="00AD15E1" w:rsidRPr="002F18CE" w:rsidRDefault="00AD15E1" w:rsidP="00AD15E1">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6E132D25" w14:textId="77777777" w:rsidR="00AD15E1" w:rsidRPr="002F18CE" w:rsidRDefault="00AD15E1" w:rsidP="00AD15E1">
      <w:pPr>
        <w:pStyle w:val="ListParagraph"/>
        <w:numPr>
          <w:ilvl w:val="0"/>
          <w:numId w:val="3"/>
        </w:numPr>
        <w:rPr>
          <w:rFonts w:cstheme="minorHAnsi"/>
          <w:sz w:val="24"/>
          <w:szCs w:val="24"/>
        </w:rPr>
      </w:pPr>
      <w:r w:rsidRPr="002F18CE">
        <w:rPr>
          <w:rFonts w:cstheme="minorHAnsi"/>
          <w:sz w:val="24"/>
          <w:szCs w:val="24"/>
        </w:rPr>
        <w:t>Low</w:t>
      </w:r>
    </w:p>
    <w:p w14:paraId="70B7E0E5" w14:textId="77777777" w:rsidR="00AD15E1" w:rsidRPr="002F18CE" w:rsidRDefault="00AD15E1" w:rsidP="00AD15E1">
      <w:pPr>
        <w:pStyle w:val="ListParagraph"/>
        <w:numPr>
          <w:ilvl w:val="0"/>
          <w:numId w:val="3"/>
        </w:numPr>
        <w:rPr>
          <w:rFonts w:cstheme="minorHAnsi"/>
          <w:sz w:val="24"/>
          <w:szCs w:val="24"/>
        </w:rPr>
      </w:pPr>
      <w:r w:rsidRPr="002F18CE">
        <w:rPr>
          <w:rFonts w:cstheme="minorHAnsi"/>
          <w:sz w:val="24"/>
          <w:szCs w:val="24"/>
        </w:rPr>
        <w:t>Medium</w:t>
      </w:r>
    </w:p>
    <w:p w14:paraId="593BA627" w14:textId="77777777" w:rsidR="00AD15E1" w:rsidRPr="002F18CE" w:rsidRDefault="00AD15E1" w:rsidP="00AD15E1">
      <w:pPr>
        <w:pStyle w:val="ListParagraph"/>
        <w:numPr>
          <w:ilvl w:val="0"/>
          <w:numId w:val="3"/>
        </w:numPr>
        <w:rPr>
          <w:rFonts w:cstheme="minorHAnsi"/>
          <w:sz w:val="24"/>
          <w:szCs w:val="24"/>
        </w:rPr>
      </w:pPr>
      <w:r w:rsidRPr="002F18CE">
        <w:rPr>
          <w:rFonts w:cstheme="minorHAnsi"/>
          <w:sz w:val="24"/>
          <w:szCs w:val="24"/>
        </w:rPr>
        <w:lastRenderedPageBreak/>
        <w:t>High</w:t>
      </w:r>
    </w:p>
    <w:p w14:paraId="606214D6" w14:textId="77777777" w:rsidR="00AD15E1" w:rsidRPr="002F18CE" w:rsidRDefault="00AD15E1" w:rsidP="00AD15E1">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2DC63A72" w14:textId="77777777" w:rsidR="00AD15E1" w:rsidRPr="002F18CE" w:rsidRDefault="00AD15E1" w:rsidP="00AD15E1">
      <w:pPr>
        <w:pStyle w:val="ListParagraph"/>
        <w:numPr>
          <w:ilvl w:val="0"/>
          <w:numId w:val="3"/>
        </w:numPr>
        <w:rPr>
          <w:rFonts w:cstheme="minorHAnsi"/>
          <w:sz w:val="24"/>
          <w:szCs w:val="24"/>
        </w:rPr>
      </w:pPr>
      <w:r w:rsidRPr="002F18CE">
        <w:rPr>
          <w:rFonts w:cstheme="minorHAnsi"/>
          <w:sz w:val="24"/>
          <w:szCs w:val="24"/>
        </w:rPr>
        <w:t>Low</w:t>
      </w:r>
    </w:p>
    <w:p w14:paraId="28BD060D" w14:textId="77777777" w:rsidR="00AD15E1" w:rsidRPr="002F18CE" w:rsidRDefault="00AD15E1" w:rsidP="00AD15E1">
      <w:pPr>
        <w:pStyle w:val="ListParagraph"/>
        <w:numPr>
          <w:ilvl w:val="0"/>
          <w:numId w:val="3"/>
        </w:numPr>
        <w:rPr>
          <w:rFonts w:cstheme="minorHAnsi"/>
          <w:sz w:val="24"/>
          <w:szCs w:val="24"/>
        </w:rPr>
      </w:pPr>
      <w:r w:rsidRPr="002F18CE">
        <w:rPr>
          <w:rFonts w:cstheme="minorHAnsi"/>
          <w:sz w:val="24"/>
          <w:szCs w:val="24"/>
        </w:rPr>
        <w:t>Medium</w:t>
      </w:r>
    </w:p>
    <w:p w14:paraId="769DE401" w14:textId="77777777" w:rsidR="00AD15E1" w:rsidRPr="002F18CE" w:rsidRDefault="00AD15E1" w:rsidP="00AD15E1">
      <w:pPr>
        <w:pStyle w:val="ListParagraph"/>
        <w:numPr>
          <w:ilvl w:val="0"/>
          <w:numId w:val="3"/>
        </w:numPr>
        <w:rPr>
          <w:rFonts w:cstheme="minorHAnsi"/>
          <w:sz w:val="24"/>
          <w:szCs w:val="24"/>
        </w:rPr>
      </w:pPr>
      <w:r w:rsidRPr="002F18CE">
        <w:rPr>
          <w:rFonts w:cstheme="minorHAnsi"/>
          <w:sz w:val="24"/>
          <w:szCs w:val="24"/>
        </w:rPr>
        <w:t>High</w:t>
      </w:r>
    </w:p>
    <w:p w14:paraId="2240FEEA" w14:textId="77777777" w:rsidR="00A42A16" w:rsidRPr="002F18CE" w:rsidRDefault="00A42A16" w:rsidP="00A42A16">
      <w:pPr>
        <w:rPr>
          <w:rFonts w:cstheme="minorHAnsi"/>
          <w:b/>
          <w:sz w:val="24"/>
          <w:szCs w:val="24"/>
        </w:rPr>
      </w:pPr>
      <w:r w:rsidRPr="002F18CE">
        <w:rPr>
          <w:rFonts w:cstheme="minorHAnsi"/>
          <w:b/>
          <w:sz w:val="24"/>
          <w:szCs w:val="24"/>
        </w:rPr>
        <w:t>Overall Security Risk:</w:t>
      </w:r>
    </w:p>
    <w:p w14:paraId="328016EC" w14:textId="77777777" w:rsidR="00A42A16" w:rsidRPr="002F18CE" w:rsidRDefault="00A42A16" w:rsidP="00A42A16">
      <w:pPr>
        <w:pStyle w:val="ListParagraph"/>
        <w:numPr>
          <w:ilvl w:val="0"/>
          <w:numId w:val="3"/>
        </w:numPr>
        <w:rPr>
          <w:rFonts w:cstheme="minorHAnsi"/>
          <w:sz w:val="24"/>
          <w:szCs w:val="24"/>
        </w:rPr>
      </w:pPr>
      <w:r w:rsidRPr="002F18CE">
        <w:rPr>
          <w:rFonts w:cstheme="minorHAnsi"/>
          <w:sz w:val="24"/>
          <w:szCs w:val="24"/>
        </w:rPr>
        <w:t>Low</w:t>
      </w:r>
    </w:p>
    <w:p w14:paraId="76FC333F" w14:textId="77777777" w:rsidR="00A42A16" w:rsidRPr="002F18CE" w:rsidRDefault="00A42A16" w:rsidP="00A42A16">
      <w:pPr>
        <w:pStyle w:val="ListParagraph"/>
        <w:numPr>
          <w:ilvl w:val="0"/>
          <w:numId w:val="3"/>
        </w:numPr>
        <w:rPr>
          <w:rFonts w:cstheme="minorHAnsi"/>
          <w:sz w:val="24"/>
          <w:szCs w:val="24"/>
        </w:rPr>
      </w:pPr>
      <w:r w:rsidRPr="002F18CE">
        <w:rPr>
          <w:rFonts w:cstheme="minorHAnsi"/>
          <w:sz w:val="24"/>
          <w:szCs w:val="24"/>
        </w:rPr>
        <w:t>Medium</w:t>
      </w:r>
    </w:p>
    <w:p w14:paraId="4446FE15" w14:textId="77777777" w:rsidR="00A42A16" w:rsidRPr="002F18CE" w:rsidRDefault="00A42A16" w:rsidP="00A42A16">
      <w:pPr>
        <w:pStyle w:val="ListParagraph"/>
        <w:numPr>
          <w:ilvl w:val="0"/>
          <w:numId w:val="3"/>
        </w:numPr>
        <w:rPr>
          <w:rFonts w:cstheme="minorHAnsi"/>
          <w:sz w:val="24"/>
          <w:szCs w:val="24"/>
        </w:rPr>
      </w:pPr>
      <w:r w:rsidRPr="002F18CE">
        <w:rPr>
          <w:rFonts w:cstheme="minorHAnsi"/>
          <w:sz w:val="24"/>
          <w:szCs w:val="24"/>
        </w:rPr>
        <w:t>High</w:t>
      </w:r>
    </w:p>
    <w:p w14:paraId="728E51C1" w14:textId="77777777" w:rsidR="00AD15E1" w:rsidRPr="002F18CE" w:rsidRDefault="00AD15E1" w:rsidP="00AD15E1">
      <w:pPr>
        <w:rPr>
          <w:rFonts w:cstheme="minorHAnsi"/>
          <w:b/>
          <w:sz w:val="24"/>
          <w:szCs w:val="24"/>
        </w:rPr>
      </w:pPr>
      <w:r w:rsidRPr="002F18CE">
        <w:rPr>
          <w:rFonts w:cstheme="minorHAnsi"/>
          <w:b/>
          <w:sz w:val="24"/>
          <w:szCs w:val="24"/>
        </w:rPr>
        <w:t>Related Information:</w:t>
      </w:r>
    </w:p>
    <w:p w14:paraId="58E3490E" w14:textId="77777777" w:rsidR="00AD15E1" w:rsidRPr="002F18CE" w:rsidRDefault="00AD15E1" w:rsidP="00AD15E1">
      <w:pPr>
        <w:rPr>
          <w:rFonts w:cstheme="minorHAnsi"/>
          <w:i/>
          <w:sz w:val="24"/>
          <w:szCs w:val="24"/>
        </w:rPr>
      </w:pPr>
      <w:r w:rsidRPr="002F18CE">
        <w:rPr>
          <w:rFonts w:cstheme="minorHAnsi"/>
          <w:i/>
          <w:sz w:val="24"/>
          <w:szCs w:val="24"/>
        </w:rPr>
        <w:t>Things to Consider to Help Answer the Question:</w:t>
      </w:r>
    </w:p>
    <w:p w14:paraId="22768650" w14:textId="77777777" w:rsidR="00AD15E1" w:rsidRPr="002F18CE" w:rsidRDefault="00AD15E1" w:rsidP="00AD15E1">
      <w:pPr>
        <w:rPr>
          <w:rFonts w:cstheme="minorHAnsi"/>
          <w:i/>
          <w:sz w:val="24"/>
          <w:szCs w:val="24"/>
        </w:rPr>
      </w:pPr>
      <w:r w:rsidRPr="002F18CE">
        <w:rPr>
          <w:rFonts w:eastAsia="Times New Roman" w:cstheme="minorHAnsi"/>
          <w:sz w:val="24"/>
          <w:szCs w:val="24"/>
        </w:rPr>
        <w:t>You should consider that technology, vulnerabilities, and threats evolve and change over time.  Your practice’s risk analysis policies and procedures need to adapt to meet its changing needs.</w:t>
      </w:r>
    </w:p>
    <w:p w14:paraId="380B77F1" w14:textId="77777777" w:rsidR="00AD15E1" w:rsidRPr="002F18CE" w:rsidRDefault="00AD15E1" w:rsidP="00AD15E1">
      <w:pPr>
        <w:rPr>
          <w:rFonts w:cstheme="minorHAnsi"/>
          <w:i/>
          <w:sz w:val="24"/>
          <w:szCs w:val="24"/>
        </w:rPr>
      </w:pPr>
      <w:r w:rsidRPr="002F18CE">
        <w:rPr>
          <w:rFonts w:cstheme="minorHAnsi"/>
          <w:i/>
          <w:sz w:val="24"/>
          <w:szCs w:val="24"/>
        </w:rPr>
        <w:t>Possible Threats and Vulnerabilities:</w:t>
      </w:r>
    </w:p>
    <w:p w14:paraId="2B0519F7" w14:textId="77777777" w:rsidR="00942D0B" w:rsidRPr="002F18CE" w:rsidRDefault="00942D0B" w:rsidP="00942D0B">
      <w:pPr>
        <w:spacing w:line="240" w:lineRule="auto"/>
        <w:contextualSpacing/>
        <w:rPr>
          <w:rFonts w:cstheme="minorHAnsi"/>
          <w:sz w:val="24"/>
          <w:szCs w:val="24"/>
        </w:rPr>
      </w:pPr>
      <w:r w:rsidRPr="002F18CE">
        <w:rPr>
          <w:rFonts w:cstheme="minorHAnsi"/>
          <w:sz w:val="24"/>
          <w:szCs w:val="24"/>
        </w:rPr>
        <w:t xml:space="preserve">Your practice may not be able to update and improve its safeguards for protecting </w:t>
      </w:r>
      <w:proofErr w:type="spellStart"/>
      <w:r w:rsidRPr="002F18CE">
        <w:rPr>
          <w:rFonts w:cstheme="minorHAnsi"/>
          <w:sz w:val="24"/>
          <w:szCs w:val="24"/>
        </w:rPr>
        <w:t>ePHI</w:t>
      </w:r>
      <w:proofErr w:type="spellEnd"/>
      <w:r w:rsidRPr="002F18CE">
        <w:rPr>
          <w:rFonts w:cstheme="minorHAnsi"/>
          <w:sz w:val="24"/>
          <w:szCs w:val="24"/>
        </w:rPr>
        <w:t xml:space="preserve"> if it does not periodically review its risk assessment policies and procedures, </w:t>
      </w:r>
    </w:p>
    <w:p w14:paraId="7DC1E228" w14:textId="77777777" w:rsidR="00942D0B" w:rsidRPr="002F18CE" w:rsidRDefault="00942D0B" w:rsidP="00942D0B">
      <w:pPr>
        <w:spacing w:line="240" w:lineRule="auto"/>
        <w:contextualSpacing/>
        <w:rPr>
          <w:rFonts w:cstheme="minorHAnsi"/>
          <w:sz w:val="24"/>
          <w:szCs w:val="24"/>
        </w:rPr>
      </w:pPr>
    </w:p>
    <w:p w14:paraId="120E1909" w14:textId="77777777" w:rsidR="00942D0B" w:rsidRPr="002F18CE" w:rsidRDefault="00942D0B" w:rsidP="00942D0B">
      <w:pPr>
        <w:spacing w:line="240" w:lineRule="auto"/>
        <w:contextualSpacing/>
        <w:rPr>
          <w:rFonts w:cstheme="minorHAnsi"/>
          <w:sz w:val="24"/>
          <w:szCs w:val="24"/>
        </w:rPr>
      </w:pPr>
      <w:r w:rsidRPr="002F18CE">
        <w:rPr>
          <w:rFonts w:eastAsia="Times New Roman" w:cstheme="minorHAnsi"/>
          <w:color w:val="000000"/>
          <w:sz w:val="24"/>
          <w:szCs w:val="24"/>
        </w:rPr>
        <w:t xml:space="preserve">Some potential impacts </w:t>
      </w:r>
      <w:r w:rsidRPr="002F18CE">
        <w:rPr>
          <w:rFonts w:cstheme="minorHAnsi"/>
          <w:sz w:val="24"/>
          <w:szCs w:val="24"/>
        </w:rPr>
        <w:t xml:space="preserve">include:  </w:t>
      </w:r>
    </w:p>
    <w:p w14:paraId="41E33587" w14:textId="77777777" w:rsidR="00942D0B" w:rsidRPr="002F18CE" w:rsidRDefault="00942D0B" w:rsidP="00942D0B">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44894BEB" w14:textId="77777777" w:rsidR="00942D0B" w:rsidRPr="002F18CE" w:rsidRDefault="00942D0B" w:rsidP="00942D0B">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623241F9" w14:textId="77777777" w:rsidR="00AD15E1" w:rsidRPr="002F18CE" w:rsidRDefault="00942D0B" w:rsidP="00942D0B">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3D19D1DD" w14:textId="77777777" w:rsidR="00942D0B" w:rsidRPr="002F18CE" w:rsidRDefault="00942D0B" w:rsidP="00942D0B">
      <w:pPr>
        <w:pStyle w:val="ListParagraph"/>
        <w:spacing w:after="0" w:line="240" w:lineRule="auto"/>
        <w:ind w:left="252"/>
        <w:rPr>
          <w:rFonts w:eastAsia="Times New Roman" w:cstheme="minorHAnsi"/>
          <w:color w:val="000000" w:themeColor="text1"/>
          <w:sz w:val="24"/>
          <w:szCs w:val="24"/>
        </w:rPr>
      </w:pPr>
    </w:p>
    <w:p w14:paraId="2294CE0C" w14:textId="77777777" w:rsidR="00AD15E1" w:rsidRPr="002F18CE" w:rsidRDefault="00AD15E1" w:rsidP="00AD15E1">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41B17621" w14:textId="77777777" w:rsidR="00AD15E1" w:rsidRPr="002F18CE" w:rsidRDefault="004B7C32" w:rsidP="00AD15E1">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AD15E1"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AD15E1" w:rsidRPr="002F18CE">
        <w:rPr>
          <w:rFonts w:eastAsia="Times New Roman" w:cstheme="minorHAnsi"/>
          <w:bCs/>
          <w:sz w:val="24"/>
          <w:szCs w:val="24"/>
        </w:rPr>
        <w:t>ePHI</w:t>
      </w:r>
      <w:proofErr w:type="spellEnd"/>
      <w:r w:rsidR="00AD15E1" w:rsidRPr="002F18CE">
        <w:rPr>
          <w:rFonts w:eastAsia="Times New Roman" w:cstheme="minorHAnsi"/>
          <w:bCs/>
          <w:sz w:val="24"/>
          <w:szCs w:val="24"/>
        </w:rPr>
        <w:t>.</w:t>
      </w:r>
    </w:p>
    <w:p w14:paraId="500DACAD" w14:textId="77777777" w:rsidR="00B5639F" w:rsidRPr="002F18CE" w:rsidRDefault="00B5639F" w:rsidP="00AD15E1">
      <w:pPr>
        <w:spacing w:after="0" w:line="240" w:lineRule="auto"/>
        <w:rPr>
          <w:rFonts w:eastAsia="Times New Roman" w:cstheme="minorHAnsi"/>
          <w:bCs/>
          <w:sz w:val="24"/>
          <w:szCs w:val="24"/>
        </w:rPr>
      </w:pPr>
    </w:p>
    <w:p w14:paraId="37A636C6"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Implement policies and procedures to prevent, detect, contain, and correct security violations.</w:t>
      </w:r>
    </w:p>
    <w:p w14:paraId="7E90202B"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lastRenderedPageBreak/>
        <w:t>[</w:t>
      </w:r>
      <w:r w:rsidRPr="002F18CE">
        <w:rPr>
          <w:rFonts w:eastAsia="Times New Roman" w:cstheme="minorHAnsi"/>
          <w:color w:val="000000"/>
          <w:sz w:val="24"/>
          <w:szCs w:val="24"/>
        </w:rPr>
        <w:t xml:space="preserve">45 CFR </w:t>
      </w:r>
      <w:r w:rsidRPr="002F18CE">
        <w:rPr>
          <w:rFonts w:cstheme="minorHAnsi"/>
          <w:sz w:val="24"/>
          <w:szCs w:val="24"/>
        </w:rPr>
        <w:t>§164.308(a)(1)(i)]</w:t>
      </w:r>
    </w:p>
    <w:p w14:paraId="7A2F1471" w14:textId="77777777" w:rsidR="00B5639F" w:rsidRPr="002F18CE" w:rsidRDefault="00B5639F" w:rsidP="00B5639F">
      <w:pPr>
        <w:spacing w:line="240" w:lineRule="auto"/>
        <w:contextualSpacing/>
        <w:rPr>
          <w:rFonts w:cstheme="minorHAnsi"/>
          <w:sz w:val="24"/>
          <w:szCs w:val="24"/>
        </w:rPr>
      </w:pPr>
    </w:p>
    <w:p w14:paraId="7B3038F2"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Review and update the current risk assessment policy and procedures to adapt your security program to changing needs.</w:t>
      </w:r>
    </w:p>
    <w:p w14:paraId="04058C89" w14:textId="77777777" w:rsidR="00B5639F" w:rsidRPr="002F18CE" w:rsidRDefault="00B5639F" w:rsidP="00B5639F">
      <w:pPr>
        <w:spacing w:line="240" w:lineRule="auto"/>
        <w:contextualSpacing/>
        <w:rPr>
          <w:rFonts w:cstheme="minorHAnsi"/>
          <w:color w:val="000000" w:themeColor="text1"/>
          <w:sz w:val="24"/>
          <w:szCs w:val="24"/>
        </w:rPr>
      </w:pPr>
      <w:r w:rsidRPr="002F18CE">
        <w:rPr>
          <w:rFonts w:cstheme="minorHAnsi"/>
          <w:color w:val="000000" w:themeColor="text1"/>
          <w:sz w:val="24"/>
          <w:szCs w:val="24"/>
        </w:rPr>
        <w:t>[NIST SP 800-</w:t>
      </w:r>
      <w:r w:rsidR="000A5F1B" w:rsidRPr="002F18CE">
        <w:rPr>
          <w:rFonts w:cstheme="minorHAnsi"/>
          <w:color w:val="000000" w:themeColor="text1"/>
          <w:sz w:val="24"/>
          <w:szCs w:val="24"/>
        </w:rPr>
        <w:t>53 RA</w:t>
      </w:r>
      <w:r w:rsidRPr="002F18CE">
        <w:rPr>
          <w:rFonts w:cstheme="minorHAnsi"/>
          <w:color w:val="000000" w:themeColor="text1"/>
          <w:sz w:val="24"/>
          <w:szCs w:val="24"/>
        </w:rPr>
        <w:t>-1]</w:t>
      </w:r>
    </w:p>
    <w:p w14:paraId="63ED178B" w14:textId="77777777" w:rsidR="00AD15E1" w:rsidRPr="002F18CE" w:rsidRDefault="00AD15E1" w:rsidP="008D1E7D">
      <w:pPr>
        <w:pStyle w:val="Heading1"/>
        <w:pBdr>
          <w:top w:val="single" w:sz="4" w:space="1" w:color="auto"/>
          <w:left w:val="single" w:sz="4" w:space="4" w:color="auto"/>
          <w:bottom w:val="single" w:sz="4" w:space="1" w:color="auto"/>
          <w:right w:val="single" w:sz="4" w:space="4" w:color="auto"/>
        </w:pBdr>
        <w:rPr>
          <w:rFonts w:eastAsia="Times New Roman"/>
          <w:b/>
        </w:rPr>
      </w:pPr>
      <w:bookmarkStart w:id="56" w:name="_Toc459304805"/>
      <w:r w:rsidRPr="002F18CE">
        <w:rPr>
          <w:b/>
        </w:rPr>
        <w:t>A</w:t>
      </w:r>
      <w:r w:rsidR="00942D0B" w:rsidRPr="002F18CE">
        <w:rPr>
          <w:b/>
        </w:rPr>
        <w:t>3</w:t>
      </w:r>
      <w:r w:rsidR="008D1E7D" w:rsidRPr="002F18CE">
        <w:rPr>
          <w:b/>
        </w:rPr>
        <w:t xml:space="preserve"> - </w:t>
      </w:r>
      <w:r w:rsidRPr="002F18CE">
        <w:rPr>
          <w:rFonts w:eastAsia="Times New Roman"/>
          <w:b/>
        </w:rPr>
        <w:t>§</w:t>
      </w:r>
      <w:r w:rsidR="00942D0B" w:rsidRPr="002F18CE">
        <w:rPr>
          <w:rFonts w:eastAsia="Times New Roman"/>
          <w:b/>
        </w:rPr>
        <w:t>164.308(a)(1)(ii)(A</w:t>
      </w:r>
      <w:proofErr w:type="gramStart"/>
      <w:r w:rsidR="00942D0B" w:rsidRPr="002F18CE">
        <w:rPr>
          <w:rFonts w:eastAsia="Times New Roman"/>
          <w:b/>
        </w:rPr>
        <w:t xml:space="preserve">)  </w:t>
      </w:r>
      <w:r w:rsidRPr="002F18CE">
        <w:rPr>
          <w:rFonts w:eastAsia="Times New Roman"/>
          <w:b/>
        </w:rPr>
        <w:t>Required</w:t>
      </w:r>
      <w:proofErr w:type="gramEnd"/>
      <w:r w:rsidR="008D1E7D" w:rsidRPr="002F18CE">
        <w:rPr>
          <w:rFonts w:eastAsia="Times New Roman"/>
          <w:b/>
        </w:rPr>
        <w:t xml:space="preserve"> </w:t>
      </w:r>
      <w:r w:rsidR="008D1E7D" w:rsidRPr="002F18CE">
        <w:rPr>
          <w:rFonts w:eastAsia="Times New Roman"/>
        </w:rPr>
        <w:t>Does your practice categorize its information systems based on the potential impact to your practice should they become unavailable?</w:t>
      </w:r>
      <w:bookmarkEnd w:id="56"/>
      <w:r w:rsidR="008D1E7D" w:rsidRPr="002F18CE">
        <w:rPr>
          <w:rFonts w:eastAsia="Times New Roman"/>
          <w:b/>
        </w:rPr>
        <w:t xml:space="preserve">  </w:t>
      </w:r>
    </w:p>
    <w:p w14:paraId="19AD1D0B" w14:textId="77777777" w:rsidR="00AD15E1" w:rsidRPr="002F18CE" w:rsidRDefault="00AD15E1" w:rsidP="00AD15E1">
      <w:pPr>
        <w:pStyle w:val="ListParagraph"/>
        <w:numPr>
          <w:ilvl w:val="0"/>
          <w:numId w:val="4"/>
        </w:numPr>
        <w:rPr>
          <w:rFonts w:eastAsia="Times New Roman" w:cstheme="minorHAnsi"/>
          <w:color w:val="000000"/>
          <w:sz w:val="24"/>
          <w:szCs w:val="24"/>
        </w:rPr>
      </w:pPr>
      <w:r w:rsidRPr="002F18CE">
        <w:rPr>
          <w:rFonts w:eastAsia="Times New Roman" w:cstheme="minorHAnsi"/>
          <w:color w:val="000000"/>
          <w:sz w:val="24"/>
          <w:szCs w:val="24"/>
        </w:rPr>
        <w:t>Yes</w:t>
      </w:r>
    </w:p>
    <w:p w14:paraId="213FF7E7" w14:textId="77777777" w:rsidR="00AD15E1" w:rsidRPr="002F18CE" w:rsidRDefault="00AD15E1" w:rsidP="00AD15E1">
      <w:pPr>
        <w:pStyle w:val="ListParagraph"/>
        <w:numPr>
          <w:ilvl w:val="0"/>
          <w:numId w:val="1"/>
        </w:numPr>
        <w:rPr>
          <w:rFonts w:eastAsia="Times New Roman" w:cstheme="minorHAnsi"/>
          <w:color w:val="000000"/>
          <w:sz w:val="24"/>
          <w:szCs w:val="24"/>
        </w:rPr>
      </w:pPr>
      <w:r w:rsidRPr="002F18CE">
        <w:rPr>
          <w:rFonts w:eastAsia="Times New Roman" w:cstheme="minorHAnsi"/>
          <w:color w:val="000000"/>
          <w:sz w:val="24"/>
          <w:szCs w:val="24"/>
        </w:rPr>
        <w:t>No</w:t>
      </w:r>
    </w:p>
    <w:p w14:paraId="2E1628A5" w14:textId="77777777" w:rsidR="00AD15E1" w:rsidRPr="002F18CE" w:rsidRDefault="00AD15E1" w:rsidP="00AD15E1">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2321FF9C" w14:textId="77777777" w:rsidR="00AD15E1" w:rsidRPr="002F18CE" w:rsidRDefault="00AD15E1" w:rsidP="00AD15E1">
      <w:pPr>
        <w:pStyle w:val="ListParagraph"/>
        <w:numPr>
          <w:ilvl w:val="0"/>
          <w:numId w:val="2"/>
        </w:numPr>
        <w:rPr>
          <w:rFonts w:cstheme="minorHAnsi"/>
          <w:sz w:val="24"/>
          <w:szCs w:val="24"/>
        </w:rPr>
      </w:pPr>
      <w:r w:rsidRPr="002F18CE">
        <w:rPr>
          <w:rFonts w:cstheme="minorHAnsi"/>
          <w:sz w:val="24"/>
          <w:szCs w:val="24"/>
        </w:rPr>
        <w:t>Cost</w:t>
      </w:r>
    </w:p>
    <w:p w14:paraId="6A57C9F4" w14:textId="77777777" w:rsidR="00AD15E1" w:rsidRPr="002F18CE" w:rsidRDefault="00AD15E1" w:rsidP="00AD15E1">
      <w:pPr>
        <w:pStyle w:val="ListParagraph"/>
        <w:numPr>
          <w:ilvl w:val="0"/>
          <w:numId w:val="2"/>
        </w:numPr>
        <w:rPr>
          <w:rFonts w:cstheme="minorHAnsi"/>
          <w:sz w:val="24"/>
          <w:szCs w:val="24"/>
        </w:rPr>
      </w:pPr>
      <w:r w:rsidRPr="002F18CE">
        <w:rPr>
          <w:rFonts w:cstheme="minorHAnsi"/>
          <w:sz w:val="24"/>
          <w:szCs w:val="24"/>
        </w:rPr>
        <w:t>Practice Size</w:t>
      </w:r>
    </w:p>
    <w:p w14:paraId="44EB7E04" w14:textId="77777777" w:rsidR="00AD15E1" w:rsidRPr="002F18CE" w:rsidRDefault="00AD15E1" w:rsidP="00AD15E1">
      <w:pPr>
        <w:pStyle w:val="ListParagraph"/>
        <w:numPr>
          <w:ilvl w:val="0"/>
          <w:numId w:val="2"/>
        </w:numPr>
        <w:rPr>
          <w:rFonts w:cstheme="minorHAnsi"/>
          <w:sz w:val="24"/>
          <w:szCs w:val="24"/>
        </w:rPr>
      </w:pPr>
      <w:r w:rsidRPr="002F18CE">
        <w:rPr>
          <w:rFonts w:cstheme="minorHAnsi"/>
          <w:sz w:val="24"/>
          <w:szCs w:val="24"/>
        </w:rPr>
        <w:t>Complexity</w:t>
      </w:r>
    </w:p>
    <w:p w14:paraId="194E3A45" w14:textId="77777777" w:rsidR="00AD15E1" w:rsidRPr="002F18CE" w:rsidRDefault="00AD15E1" w:rsidP="00AD15E1">
      <w:pPr>
        <w:pStyle w:val="ListParagraph"/>
        <w:numPr>
          <w:ilvl w:val="0"/>
          <w:numId w:val="2"/>
        </w:numPr>
        <w:rPr>
          <w:rFonts w:cstheme="minorHAnsi"/>
          <w:sz w:val="24"/>
          <w:szCs w:val="24"/>
        </w:rPr>
      </w:pPr>
      <w:r w:rsidRPr="002F18CE">
        <w:rPr>
          <w:rFonts w:cstheme="minorHAnsi"/>
          <w:sz w:val="24"/>
          <w:szCs w:val="24"/>
        </w:rPr>
        <w:t>Alternate Solution</w:t>
      </w:r>
    </w:p>
    <w:p w14:paraId="691E223C" w14:textId="77777777" w:rsidR="00AD15E1" w:rsidRPr="002F18CE" w:rsidRDefault="00AD15E1" w:rsidP="00AD15E1">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AD15E1" w:rsidRPr="002F18CE" w14:paraId="03A52A02" w14:textId="77777777" w:rsidTr="00D24456">
        <w:tc>
          <w:tcPr>
            <w:tcW w:w="9576" w:type="dxa"/>
          </w:tcPr>
          <w:p w14:paraId="44144857" w14:textId="77777777" w:rsidR="00AD15E1" w:rsidRPr="002F18CE" w:rsidRDefault="00AD15E1" w:rsidP="00D24456">
            <w:pPr>
              <w:rPr>
                <w:rFonts w:cstheme="minorHAnsi"/>
                <w:sz w:val="24"/>
                <w:szCs w:val="24"/>
              </w:rPr>
            </w:pPr>
          </w:p>
          <w:p w14:paraId="592804B3" w14:textId="77777777" w:rsidR="00AD15E1" w:rsidRPr="002F18CE" w:rsidRDefault="00AD15E1" w:rsidP="00D24456">
            <w:pPr>
              <w:rPr>
                <w:rFonts w:cstheme="minorHAnsi"/>
                <w:sz w:val="24"/>
                <w:szCs w:val="24"/>
              </w:rPr>
            </w:pPr>
          </w:p>
          <w:p w14:paraId="6F4931B9" w14:textId="77777777" w:rsidR="00AD15E1" w:rsidRPr="002F18CE" w:rsidRDefault="00AD15E1" w:rsidP="00D24456">
            <w:pPr>
              <w:rPr>
                <w:rFonts w:cstheme="minorHAnsi"/>
                <w:sz w:val="24"/>
                <w:szCs w:val="24"/>
              </w:rPr>
            </w:pPr>
          </w:p>
          <w:p w14:paraId="66057938" w14:textId="77777777" w:rsidR="00AD15E1" w:rsidRPr="002F18CE" w:rsidRDefault="00AD15E1" w:rsidP="00D24456">
            <w:pPr>
              <w:rPr>
                <w:rFonts w:cstheme="minorHAnsi"/>
                <w:sz w:val="24"/>
                <w:szCs w:val="24"/>
              </w:rPr>
            </w:pPr>
          </w:p>
          <w:p w14:paraId="7B0852A6" w14:textId="77777777" w:rsidR="00AD15E1" w:rsidRPr="002F18CE" w:rsidRDefault="00AD15E1" w:rsidP="00D24456">
            <w:pPr>
              <w:rPr>
                <w:rFonts w:cstheme="minorHAnsi"/>
                <w:sz w:val="24"/>
                <w:szCs w:val="24"/>
              </w:rPr>
            </w:pPr>
          </w:p>
          <w:p w14:paraId="0957AD6F" w14:textId="77777777" w:rsidR="00AD15E1" w:rsidRPr="002F18CE" w:rsidRDefault="00AD15E1" w:rsidP="00D24456">
            <w:pPr>
              <w:rPr>
                <w:rFonts w:cstheme="minorHAnsi"/>
                <w:sz w:val="24"/>
                <w:szCs w:val="24"/>
              </w:rPr>
            </w:pPr>
          </w:p>
        </w:tc>
      </w:tr>
    </w:tbl>
    <w:p w14:paraId="7249486B" w14:textId="77777777" w:rsidR="00AD15E1" w:rsidRPr="002F18CE" w:rsidRDefault="00AD15E1" w:rsidP="00AD15E1">
      <w:pPr>
        <w:rPr>
          <w:rFonts w:cstheme="minorHAnsi"/>
          <w:sz w:val="24"/>
          <w:szCs w:val="24"/>
        </w:rPr>
      </w:pPr>
    </w:p>
    <w:p w14:paraId="006C2BD5" w14:textId="77777777" w:rsidR="00AD15E1" w:rsidRPr="002F18CE" w:rsidRDefault="00AD15E1" w:rsidP="00AD15E1">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AD15E1" w:rsidRPr="002F18CE" w14:paraId="45613FF5" w14:textId="77777777" w:rsidTr="00D24456">
        <w:tc>
          <w:tcPr>
            <w:tcW w:w="9576" w:type="dxa"/>
          </w:tcPr>
          <w:p w14:paraId="50DA40B4" w14:textId="77777777" w:rsidR="00AD15E1" w:rsidRPr="002F18CE" w:rsidRDefault="00AD15E1" w:rsidP="00D24456">
            <w:pPr>
              <w:rPr>
                <w:rFonts w:cstheme="minorHAnsi"/>
                <w:sz w:val="24"/>
                <w:szCs w:val="24"/>
              </w:rPr>
            </w:pPr>
          </w:p>
          <w:p w14:paraId="5FF10751" w14:textId="77777777" w:rsidR="00AD15E1" w:rsidRPr="002F18CE" w:rsidRDefault="00AD15E1" w:rsidP="00D24456">
            <w:pPr>
              <w:rPr>
                <w:rFonts w:cstheme="minorHAnsi"/>
                <w:sz w:val="24"/>
                <w:szCs w:val="24"/>
              </w:rPr>
            </w:pPr>
          </w:p>
          <w:p w14:paraId="3CB29022" w14:textId="77777777" w:rsidR="00AD15E1" w:rsidRPr="002F18CE" w:rsidRDefault="00AD15E1" w:rsidP="00D24456">
            <w:pPr>
              <w:rPr>
                <w:rFonts w:cstheme="minorHAnsi"/>
                <w:sz w:val="24"/>
                <w:szCs w:val="24"/>
              </w:rPr>
            </w:pPr>
          </w:p>
          <w:p w14:paraId="29503CCC" w14:textId="77777777" w:rsidR="00AD15E1" w:rsidRPr="002F18CE" w:rsidRDefault="00AD15E1" w:rsidP="00D24456">
            <w:pPr>
              <w:rPr>
                <w:rFonts w:cstheme="minorHAnsi"/>
                <w:sz w:val="24"/>
                <w:szCs w:val="24"/>
              </w:rPr>
            </w:pPr>
          </w:p>
          <w:p w14:paraId="06392CCA" w14:textId="77777777" w:rsidR="00AD15E1" w:rsidRPr="002F18CE" w:rsidRDefault="00AD15E1" w:rsidP="00D24456">
            <w:pPr>
              <w:rPr>
                <w:rFonts w:cstheme="minorHAnsi"/>
                <w:sz w:val="24"/>
                <w:szCs w:val="24"/>
              </w:rPr>
            </w:pPr>
          </w:p>
          <w:p w14:paraId="5A77EA38" w14:textId="77777777" w:rsidR="00AD15E1" w:rsidRPr="002F18CE" w:rsidRDefault="00AD15E1" w:rsidP="00D24456">
            <w:pPr>
              <w:rPr>
                <w:rFonts w:cstheme="minorHAnsi"/>
                <w:sz w:val="24"/>
                <w:szCs w:val="24"/>
              </w:rPr>
            </w:pPr>
          </w:p>
        </w:tc>
      </w:tr>
    </w:tbl>
    <w:p w14:paraId="3EDF7D22" w14:textId="77777777" w:rsidR="00AD15E1" w:rsidRPr="002F18CE" w:rsidRDefault="00AD15E1" w:rsidP="00AD15E1">
      <w:pPr>
        <w:rPr>
          <w:rFonts w:cstheme="minorHAnsi"/>
          <w:sz w:val="24"/>
          <w:szCs w:val="24"/>
        </w:rPr>
      </w:pPr>
    </w:p>
    <w:p w14:paraId="1ED0671B" w14:textId="77777777" w:rsidR="00AD15E1" w:rsidRPr="002F18CE" w:rsidRDefault="00AD15E1" w:rsidP="00AD15E1">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AD15E1" w:rsidRPr="002F18CE" w14:paraId="3D682E33" w14:textId="77777777" w:rsidTr="00D24456">
        <w:tc>
          <w:tcPr>
            <w:tcW w:w="9576" w:type="dxa"/>
          </w:tcPr>
          <w:p w14:paraId="3C1043E9" w14:textId="77777777" w:rsidR="00AD15E1" w:rsidRPr="002F18CE" w:rsidRDefault="00AD15E1" w:rsidP="00D24456">
            <w:pPr>
              <w:rPr>
                <w:rFonts w:cstheme="minorHAnsi"/>
                <w:sz w:val="24"/>
                <w:szCs w:val="24"/>
              </w:rPr>
            </w:pPr>
          </w:p>
          <w:p w14:paraId="570A17F6" w14:textId="77777777" w:rsidR="00AD15E1" w:rsidRPr="002F18CE" w:rsidRDefault="00AD15E1" w:rsidP="00D24456">
            <w:pPr>
              <w:rPr>
                <w:rFonts w:cstheme="minorHAnsi"/>
                <w:sz w:val="24"/>
                <w:szCs w:val="24"/>
              </w:rPr>
            </w:pPr>
          </w:p>
          <w:p w14:paraId="39461BCC" w14:textId="77777777" w:rsidR="00AD15E1" w:rsidRPr="002F18CE" w:rsidRDefault="00AD15E1" w:rsidP="00D24456">
            <w:pPr>
              <w:rPr>
                <w:rFonts w:cstheme="minorHAnsi"/>
                <w:sz w:val="24"/>
                <w:szCs w:val="24"/>
              </w:rPr>
            </w:pPr>
          </w:p>
          <w:p w14:paraId="51A53C5F" w14:textId="77777777" w:rsidR="00AD15E1" w:rsidRPr="002F18CE" w:rsidRDefault="00AD15E1" w:rsidP="00D24456">
            <w:pPr>
              <w:rPr>
                <w:rFonts w:cstheme="minorHAnsi"/>
                <w:sz w:val="24"/>
                <w:szCs w:val="24"/>
              </w:rPr>
            </w:pPr>
          </w:p>
          <w:p w14:paraId="4B09EB7E" w14:textId="77777777" w:rsidR="00AD15E1" w:rsidRPr="002F18CE" w:rsidRDefault="00AD15E1" w:rsidP="00D24456">
            <w:pPr>
              <w:rPr>
                <w:rFonts w:cstheme="minorHAnsi"/>
                <w:sz w:val="24"/>
                <w:szCs w:val="24"/>
              </w:rPr>
            </w:pPr>
          </w:p>
          <w:p w14:paraId="569C1897" w14:textId="77777777" w:rsidR="00AD15E1" w:rsidRPr="002F18CE" w:rsidRDefault="00AD15E1" w:rsidP="00D24456">
            <w:pPr>
              <w:rPr>
                <w:rFonts w:cstheme="minorHAnsi"/>
                <w:sz w:val="24"/>
                <w:szCs w:val="24"/>
              </w:rPr>
            </w:pPr>
          </w:p>
        </w:tc>
      </w:tr>
    </w:tbl>
    <w:p w14:paraId="60C13018" w14:textId="77777777" w:rsidR="00AD15E1" w:rsidRPr="002F18CE" w:rsidRDefault="00AD15E1" w:rsidP="00AD15E1">
      <w:pPr>
        <w:rPr>
          <w:rFonts w:cstheme="minorHAnsi"/>
          <w:sz w:val="24"/>
          <w:szCs w:val="24"/>
        </w:rPr>
      </w:pPr>
    </w:p>
    <w:p w14:paraId="6E5EF330" w14:textId="77777777" w:rsidR="00AD15E1" w:rsidRPr="002F18CE" w:rsidRDefault="00AD15E1" w:rsidP="00AD15E1">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4BA47CE9" w14:textId="77777777" w:rsidR="00AD15E1" w:rsidRPr="002F18CE" w:rsidRDefault="00AD15E1" w:rsidP="00AD15E1">
      <w:pPr>
        <w:pStyle w:val="ListParagraph"/>
        <w:numPr>
          <w:ilvl w:val="0"/>
          <w:numId w:val="3"/>
        </w:numPr>
        <w:rPr>
          <w:rFonts w:cstheme="minorHAnsi"/>
          <w:sz w:val="24"/>
          <w:szCs w:val="24"/>
        </w:rPr>
      </w:pPr>
      <w:r w:rsidRPr="002F18CE">
        <w:rPr>
          <w:rFonts w:cstheme="minorHAnsi"/>
          <w:sz w:val="24"/>
          <w:szCs w:val="24"/>
        </w:rPr>
        <w:t>Low</w:t>
      </w:r>
    </w:p>
    <w:p w14:paraId="0058D5E2" w14:textId="77777777" w:rsidR="00AD15E1" w:rsidRPr="002F18CE" w:rsidRDefault="00AD15E1" w:rsidP="00AD15E1">
      <w:pPr>
        <w:pStyle w:val="ListParagraph"/>
        <w:numPr>
          <w:ilvl w:val="0"/>
          <w:numId w:val="3"/>
        </w:numPr>
        <w:rPr>
          <w:rFonts w:cstheme="minorHAnsi"/>
          <w:sz w:val="24"/>
          <w:szCs w:val="24"/>
        </w:rPr>
      </w:pPr>
      <w:r w:rsidRPr="002F18CE">
        <w:rPr>
          <w:rFonts w:cstheme="minorHAnsi"/>
          <w:sz w:val="24"/>
          <w:szCs w:val="24"/>
        </w:rPr>
        <w:t>Medium</w:t>
      </w:r>
    </w:p>
    <w:p w14:paraId="6B11ED68" w14:textId="77777777" w:rsidR="00AD15E1" w:rsidRPr="002F18CE" w:rsidRDefault="00AD15E1" w:rsidP="00AD15E1">
      <w:pPr>
        <w:pStyle w:val="ListParagraph"/>
        <w:numPr>
          <w:ilvl w:val="0"/>
          <w:numId w:val="3"/>
        </w:numPr>
        <w:rPr>
          <w:rFonts w:cstheme="minorHAnsi"/>
          <w:sz w:val="24"/>
          <w:szCs w:val="24"/>
        </w:rPr>
      </w:pPr>
      <w:r w:rsidRPr="002F18CE">
        <w:rPr>
          <w:rFonts w:cstheme="minorHAnsi"/>
          <w:sz w:val="24"/>
          <w:szCs w:val="24"/>
        </w:rPr>
        <w:t>High</w:t>
      </w:r>
    </w:p>
    <w:p w14:paraId="29CD925D" w14:textId="77777777" w:rsidR="00AD15E1" w:rsidRPr="002F18CE" w:rsidRDefault="00AD15E1" w:rsidP="00AD15E1">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4E74CB15" w14:textId="77777777" w:rsidR="00AD15E1" w:rsidRPr="002F18CE" w:rsidRDefault="00AD15E1" w:rsidP="00AD15E1">
      <w:pPr>
        <w:pStyle w:val="ListParagraph"/>
        <w:numPr>
          <w:ilvl w:val="0"/>
          <w:numId w:val="3"/>
        </w:numPr>
        <w:rPr>
          <w:rFonts w:cstheme="minorHAnsi"/>
          <w:sz w:val="24"/>
          <w:szCs w:val="24"/>
        </w:rPr>
      </w:pPr>
      <w:r w:rsidRPr="002F18CE">
        <w:rPr>
          <w:rFonts w:cstheme="minorHAnsi"/>
          <w:sz w:val="24"/>
          <w:szCs w:val="24"/>
        </w:rPr>
        <w:t>Low</w:t>
      </w:r>
    </w:p>
    <w:p w14:paraId="719FC18A" w14:textId="77777777" w:rsidR="00AD15E1" w:rsidRPr="002F18CE" w:rsidRDefault="00AD15E1" w:rsidP="00AD15E1">
      <w:pPr>
        <w:pStyle w:val="ListParagraph"/>
        <w:numPr>
          <w:ilvl w:val="0"/>
          <w:numId w:val="3"/>
        </w:numPr>
        <w:rPr>
          <w:rFonts w:cstheme="minorHAnsi"/>
          <w:sz w:val="24"/>
          <w:szCs w:val="24"/>
        </w:rPr>
      </w:pPr>
      <w:r w:rsidRPr="002F18CE">
        <w:rPr>
          <w:rFonts w:cstheme="minorHAnsi"/>
          <w:sz w:val="24"/>
          <w:szCs w:val="24"/>
        </w:rPr>
        <w:t>Medium</w:t>
      </w:r>
    </w:p>
    <w:p w14:paraId="18D0ADF7" w14:textId="77777777" w:rsidR="00AD15E1" w:rsidRPr="002F18CE" w:rsidRDefault="00AD15E1" w:rsidP="00AD15E1">
      <w:pPr>
        <w:pStyle w:val="ListParagraph"/>
        <w:numPr>
          <w:ilvl w:val="0"/>
          <w:numId w:val="3"/>
        </w:numPr>
        <w:rPr>
          <w:rFonts w:cstheme="minorHAnsi"/>
          <w:sz w:val="24"/>
          <w:szCs w:val="24"/>
        </w:rPr>
      </w:pPr>
      <w:r w:rsidRPr="002F18CE">
        <w:rPr>
          <w:rFonts w:cstheme="minorHAnsi"/>
          <w:sz w:val="24"/>
          <w:szCs w:val="24"/>
        </w:rPr>
        <w:t>High</w:t>
      </w:r>
    </w:p>
    <w:p w14:paraId="18AEA6B0" w14:textId="77777777" w:rsidR="00A42A16" w:rsidRPr="002F18CE" w:rsidRDefault="00A42A16" w:rsidP="00A42A16">
      <w:pPr>
        <w:rPr>
          <w:rFonts w:cstheme="minorHAnsi"/>
          <w:b/>
          <w:sz w:val="24"/>
          <w:szCs w:val="24"/>
        </w:rPr>
      </w:pPr>
      <w:r w:rsidRPr="002F18CE">
        <w:rPr>
          <w:rFonts w:cstheme="minorHAnsi"/>
          <w:b/>
          <w:sz w:val="24"/>
          <w:szCs w:val="24"/>
        </w:rPr>
        <w:t>Overall Security Risk:</w:t>
      </w:r>
    </w:p>
    <w:p w14:paraId="7F3D6C20" w14:textId="77777777" w:rsidR="00A42A16" w:rsidRPr="002F18CE" w:rsidRDefault="00A42A16" w:rsidP="00A42A16">
      <w:pPr>
        <w:pStyle w:val="ListParagraph"/>
        <w:numPr>
          <w:ilvl w:val="0"/>
          <w:numId w:val="3"/>
        </w:numPr>
        <w:rPr>
          <w:rFonts w:cstheme="minorHAnsi"/>
          <w:sz w:val="24"/>
          <w:szCs w:val="24"/>
        </w:rPr>
      </w:pPr>
      <w:r w:rsidRPr="002F18CE">
        <w:rPr>
          <w:rFonts w:cstheme="minorHAnsi"/>
          <w:sz w:val="24"/>
          <w:szCs w:val="24"/>
        </w:rPr>
        <w:t>Low</w:t>
      </w:r>
    </w:p>
    <w:p w14:paraId="7269FEAF" w14:textId="77777777" w:rsidR="00A42A16" w:rsidRPr="002F18CE" w:rsidRDefault="00A42A16" w:rsidP="00A42A16">
      <w:pPr>
        <w:pStyle w:val="ListParagraph"/>
        <w:numPr>
          <w:ilvl w:val="0"/>
          <w:numId w:val="3"/>
        </w:numPr>
        <w:rPr>
          <w:rFonts w:cstheme="minorHAnsi"/>
          <w:sz w:val="24"/>
          <w:szCs w:val="24"/>
        </w:rPr>
      </w:pPr>
      <w:r w:rsidRPr="002F18CE">
        <w:rPr>
          <w:rFonts w:cstheme="minorHAnsi"/>
          <w:sz w:val="24"/>
          <w:szCs w:val="24"/>
        </w:rPr>
        <w:t>Medium</w:t>
      </w:r>
    </w:p>
    <w:p w14:paraId="675C718A" w14:textId="77777777" w:rsidR="00A42A16" w:rsidRPr="002F18CE" w:rsidRDefault="00A42A16" w:rsidP="00A42A16">
      <w:pPr>
        <w:pStyle w:val="ListParagraph"/>
        <w:numPr>
          <w:ilvl w:val="0"/>
          <w:numId w:val="3"/>
        </w:numPr>
        <w:rPr>
          <w:rFonts w:cstheme="minorHAnsi"/>
          <w:sz w:val="24"/>
          <w:szCs w:val="24"/>
        </w:rPr>
      </w:pPr>
      <w:r w:rsidRPr="002F18CE">
        <w:rPr>
          <w:rFonts w:cstheme="minorHAnsi"/>
          <w:sz w:val="24"/>
          <w:szCs w:val="24"/>
        </w:rPr>
        <w:t>High</w:t>
      </w:r>
    </w:p>
    <w:p w14:paraId="607C9F9C" w14:textId="77777777" w:rsidR="00AD15E1" w:rsidRPr="002F18CE" w:rsidRDefault="00AD15E1" w:rsidP="00AD15E1">
      <w:pPr>
        <w:rPr>
          <w:rFonts w:cstheme="minorHAnsi"/>
          <w:b/>
          <w:sz w:val="24"/>
          <w:szCs w:val="24"/>
        </w:rPr>
      </w:pPr>
      <w:r w:rsidRPr="002F18CE">
        <w:rPr>
          <w:rFonts w:cstheme="minorHAnsi"/>
          <w:b/>
          <w:sz w:val="24"/>
          <w:szCs w:val="24"/>
        </w:rPr>
        <w:t>Related Information:</w:t>
      </w:r>
    </w:p>
    <w:p w14:paraId="280413C4" w14:textId="77777777" w:rsidR="00AD15E1" w:rsidRPr="002F18CE" w:rsidRDefault="00AD15E1" w:rsidP="00AD15E1">
      <w:pPr>
        <w:rPr>
          <w:rFonts w:cstheme="minorHAnsi"/>
          <w:i/>
          <w:sz w:val="24"/>
          <w:szCs w:val="24"/>
        </w:rPr>
      </w:pPr>
      <w:r w:rsidRPr="002F18CE">
        <w:rPr>
          <w:rFonts w:cstheme="minorHAnsi"/>
          <w:i/>
          <w:sz w:val="24"/>
          <w:szCs w:val="24"/>
        </w:rPr>
        <w:t>Things to Consider to Help Answer the Question:</w:t>
      </w:r>
    </w:p>
    <w:p w14:paraId="3F7715DA" w14:textId="77777777" w:rsidR="00942D0B" w:rsidRPr="002F18CE" w:rsidRDefault="00942D0B" w:rsidP="00942D0B">
      <w:pPr>
        <w:spacing w:line="240" w:lineRule="auto"/>
        <w:contextualSpacing/>
        <w:rPr>
          <w:rFonts w:cstheme="minorHAnsi"/>
          <w:sz w:val="24"/>
          <w:szCs w:val="24"/>
        </w:rPr>
      </w:pPr>
      <w:r w:rsidRPr="002F18CE">
        <w:rPr>
          <w:rFonts w:eastAsia="Times New Roman" w:cstheme="minorHAnsi"/>
          <w:b/>
          <w:i/>
          <w:sz w:val="24"/>
          <w:szCs w:val="24"/>
        </w:rPr>
        <w:t>Risk analys</w:t>
      </w:r>
      <w:r w:rsidRPr="002F18CE">
        <w:rPr>
          <w:rFonts w:eastAsia="Times New Roman" w:cstheme="minorHAnsi"/>
          <w:b/>
          <w:sz w:val="24"/>
          <w:szCs w:val="24"/>
        </w:rPr>
        <w:t>is</w:t>
      </w:r>
      <w:r w:rsidRPr="002F18CE">
        <w:rPr>
          <w:rFonts w:eastAsia="Times New Roman" w:cstheme="minorHAnsi"/>
          <w:sz w:val="24"/>
          <w:szCs w:val="24"/>
        </w:rPr>
        <w:t xml:space="preserve"> is t</w:t>
      </w:r>
      <w:r w:rsidRPr="002F18CE">
        <w:rPr>
          <w:rFonts w:cstheme="minorHAnsi"/>
          <w:sz w:val="24"/>
          <w:szCs w:val="24"/>
        </w:rPr>
        <w:t>he process of identifying the risks to system security and determining the likelihood of occurrence, the resulting impact, and the additional safeguards that mitigate this impact. Parts of risk management are synonymous with risk assessment.</w:t>
      </w:r>
      <w:r w:rsidRPr="002F18CE">
        <w:rPr>
          <w:rFonts w:cstheme="minorHAnsi"/>
          <w:sz w:val="24"/>
          <w:szCs w:val="24"/>
        </w:rPr>
        <w:br/>
      </w:r>
    </w:p>
    <w:p w14:paraId="568E2941" w14:textId="77777777" w:rsidR="00942D0B" w:rsidRPr="002F18CE" w:rsidRDefault="00942D0B" w:rsidP="00942D0B">
      <w:pPr>
        <w:spacing w:line="240" w:lineRule="auto"/>
        <w:contextualSpacing/>
        <w:rPr>
          <w:rFonts w:eastAsia="Times New Roman" w:cstheme="minorHAnsi"/>
          <w:sz w:val="24"/>
          <w:szCs w:val="24"/>
        </w:rPr>
      </w:pPr>
      <w:r w:rsidRPr="002F18CE">
        <w:rPr>
          <w:rFonts w:eastAsia="Times New Roman" w:cstheme="minorHAnsi"/>
          <w:sz w:val="24"/>
          <w:szCs w:val="24"/>
        </w:rPr>
        <w:t>Consider whether your practice categorizes its information systems as high, moderate</w:t>
      </w:r>
      <w:r w:rsidR="00336FCC" w:rsidRPr="002F18CE">
        <w:rPr>
          <w:rFonts w:eastAsia="Times New Roman" w:cstheme="minorHAnsi"/>
          <w:sz w:val="24"/>
          <w:szCs w:val="24"/>
        </w:rPr>
        <w:t>,</w:t>
      </w:r>
      <w:r w:rsidRPr="002F18CE">
        <w:rPr>
          <w:rFonts w:eastAsia="Times New Roman" w:cstheme="minorHAnsi"/>
          <w:sz w:val="24"/>
          <w:szCs w:val="24"/>
        </w:rPr>
        <w:t xml:space="preserve"> or low impact systems</w:t>
      </w:r>
      <w:r w:rsidR="00E546E9" w:rsidRPr="002F18CE">
        <w:rPr>
          <w:rFonts w:eastAsia="Times New Roman" w:cstheme="minorHAnsi"/>
          <w:sz w:val="24"/>
          <w:szCs w:val="24"/>
        </w:rPr>
        <w:t xml:space="preserve"> (that is, if your information systems were unavailable, would this have a high, moderate, or low impact on your daily operations?)</w:t>
      </w:r>
      <w:r w:rsidRPr="002F18CE">
        <w:rPr>
          <w:rFonts w:eastAsia="Times New Roman" w:cstheme="minorHAnsi"/>
          <w:sz w:val="24"/>
          <w:szCs w:val="24"/>
        </w:rPr>
        <w:t>.</w:t>
      </w:r>
    </w:p>
    <w:p w14:paraId="26D19362" w14:textId="77777777" w:rsidR="00942D0B" w:rsidRPr="002F18CE" w:rsidRDefault="00942D0B" w:rsidP="00942D0B">
      <w:pPr>
        <w:spacing w:line="240" w:lineRule="auto"/>
        <w:contextualSpacing/>
        <w:rPr>
          <w:rFonts w:eastAsia="Times New Roman" w:cstheme="minorHAnsi"/>
          <w:sz w:val="24"/>
          <w:szCs w:val="24"/>
        </w:rPr>
      </w:pPr>
    </w:p>
    <w:p w14:paraId="510FD83D" w14:textId="77777777" w:rsidR="00942D0B" w:rsidRPr="002F18CE" w:rsidRDefault="00942D0B" w:rsidP="00942D0B">
      <w:pPr>
        <w:spacing w:line="240" w:lineRule="auto"/>
        <w:contextualSpacing/>
        <w:rPr>
          <w:rFonts w:eastAsia="Times New Roman" w:cstheme="minorHAnsi"/>
          <w:sz w:val="24"/>
          <w:szCs w:val="24"/>
        </w:rPr>
      </w:pPr>
      <w:r w:rsidRPr="002F18CE">
        <w:rPr>
          <w:rFonts w:eastAsia="Times New Roman" w:cstheme="minorHAnsi"/>
          <w:sz w:val="24"/>
          <w:szCs w:val="24"/>
        </w:rPr>
        <w:lastRenderedPageBreak/>
        <w:t>Consider that information system categorization helps your practice to scope audits and prioritize investments for security mitigation.</w:t>
      </w:r>
    </w:p>
    <w:p w14:paraId="67E77A7E" w14:textId="77777777" w:rsidR="00942D0B" w:rsidRPr="002F18CE" w:rsidRDefault="00942D0B" w:rsidP="00942D0B">
      <w:pPr>
        <w:spacing w:line="240" w:lineRule="auto"/>
        <w:contextualSpacing/>
        <w:rPr>
          <w:rFonts w:eastAsia="Times New Roman" w:cstheme="minorHAnsi"/>
          <w:sz w:val="24"/>
          <w:szCs w:val="24"/>
        </w:rPr>
      </w:pPr>
    </w:p>
    <w:p w14:paraId="365327EA" w14:textId="77777777" w:rsidR="00942D0B" w:rsidRPr="002F18CE" w:rsidRDefault="00942D0B" w:rsidP="00942D0B">
      <w:pPr>
        <w:spacing w:line="240" w:lineRule="auto"/>
        <w:contextualSpacing/>
        <w:rPr>
          <w:rFonts w:eastAsia="Times New Roman" w:cstheme="minorHAnsi"/>
          <w:sz w:val="24"/>
          <w:szCs w:val="24"/>
        </w:rPr>
      </w:pPr>
      <w:r w:rsidRPr="002F18CE">
        <w:rPr>
          <w:rFonts w:eastAsia="Times New Roman" w:cstheme="minorHAnsi"/>
          <w:sz w:val="24"/>
          <w:szCs w:val="24"/>
        </w:rPr>
        <w:t xml:space="preserve">Consider whether your practice’s risk analysis is designed to protect its information systems and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that it processes, stores, and transmits from unauthorized access, use, disclosure, disruption, change, or damage.</w:t>
      </w:r>
    </w:p>
    <w:p w14:paraId="2F2F0451" w14:textId="77777777" w:rsidR="00942D0B" w:rsidRPr="002F18CE" w:rsidRDefault="00942D0B" w:rsidP="00942D0B">
      <w:pPr>
        <w:spacing w:line="240" w:lineRule="auto"/>
        <w:contextualSpacing/>
        <w:rPr>
          <w:rFonts w:eastAsia="Times New Roman" w:cstheme="minorHAnsi"/>
          <w:sz w:val="24"/>
          <w:szCs w:val="24"/>
        </w:rPr>
      </w:pPr>
    </w:p>
    <w:p w14:paraId="39C555C4" w14:textId="77777777" w:rsidR="00942D0B" w:rsidRPr="002F18CE" w:rsidRDefault="00942D0B" w:rsidP="00942D0B">
      <w:pPr>
        <w:spacing w:line="240" w:lineRule="auto"/>
        <w:contextualSpacing/>
        <w:rPr>
          <w:rFonts w:eastAsia="Times New Roman" w:cstheme="minorHAnsi"/>
          <w:sz w:val="24"/>
          <w:szCs w:val="24"/>
        </w:rPr>
      </w:pPr>
      <w:r w:rsidRPr="002F18CE">
        <w:rPr>
          <w:rFonts w:eastAsia="Times New Roman" w:cstheme="minorHAnsi"/>
          <w:sz w:val="24"/>
          <w:szCs w:val="24"/>
        </w:rPr>
        <w:t>Consider whether your practice’s risk analysis:</w:t>
      </w:r>
    </w:p>
    <w:p w14:paraId="62781ED6" w14:textId="77777777" w:rsidR="00942D0B" w:rsidRPr="002F18CE" w:rsidRDefault="00942D0B" w:rsidP="00942D0B">
      <w:pPr>
        <w:pStyle w:val="ListParagraph"/>
        <w:numPr>
          <w:ilvl w:val="0"/>
          <w:numId w:val="7"/>
        </w:numPr>
        <w:spacing w:after="0" w:line="240" w:lineRule="auto"/>
        <w:rPr>
          <w:rFonts w:eastAsia="Times New Roman" w:cstheme="minorHAnsi"/>
          <w:sz w:val="24"/>
          <w:szCs w:val="24"/>
        </w:rPr>
      </w:pPr>
      <w:r w:rsidRPr="002F18CE">
        <w:rPr>
          <w:rFonts w:eastAsia="Times New Roman" w:cstheme="minorHAnsi"/>
          <w:sz w:val="24"/>
          <w:szCs w:val="24"/>
        </w:rPr>
        <w:t>Identifies threats</w:t>
      </w:r>
    </w:p>
    <w:p w14:paraId="3543E164" w14:textId="77777777" w:rsidR="00942D0B" w:rsidRPr="002F18CE" w:rsidRDefault="00942D0B" w:rsidP="00942D0B">
      <w:pPr>
        <w:pStyle w:val="ListParagraph"/>
        <w:numPr>
          <w:ilvl w:val="0"/>
          <w:numId w:val="7"/>
        </w:numPr>
        <w:spacing w:after="0" w:line="240" w:lineRule="auto"/>
        <w:rPr>
          <w:rFonts w:eastAsia="Times New Roman" w:cstheme="minorHAnsi"/>
          <w:sz w:val="24"/>
          <w:szCs w:val="24"/>
        </w:rPr>
      </w:pPr>
      <w:r w:rsidRPr="002F18CE">
        <w:rPr>
          <w:rFonts w:eastAsia="Times New Roman" w:cstheme="minorHAnsi"/>
          <w:sz w:val="24"/>
          <w:szCs w:val="24"/>
        </w:rPr>
        <w:t>Identifies vulnerabilities inherent in its technology, processes, workforce, and vendors</w:t>
      </w:r>
    </w:p>
    <w:p w14:paraId="082A9784" w14:textId="77777777" w:rsidR="00942D0B" w:rsidRPr="002F18CE" w:rsidRDefault="00942D0B" w:rsidP="00942D0B">
      <w:pPr>
        <w:pStyle w:val="ListParagraph"/>
        <w:numPr>
          <w:ilvl w:val="0"/>
          <w:numId w:val="7"/>
        </w:numPr>
        <w:spacing w:after="0" w:line="240" w:lineRule="auto"/>
        <w:rPr>
          <w:rFonts w:eastAsia="Times New Roman" w:cstheme="minorHAnsi"/>
          <w:sz w:val="24"/>
          <w:szCs w:val="24"/>
        </w:rPr>
      </w:pPr>
      <w:r w:rsidRPr="002F18CE">
        <w:rPr>
          <w:rFonts w:eastAsia="Times New Roman" w:cstheme="minorHAnsi"/>
          <w:sz w:val="24"/>
          <w:szCs w:val="24"/>
        </w:rPr>
        <w:t>Contemplates the likelihood of occurrence</w:t>
      </w:r>
    </w:p>
    <w:p w14:paraId="650362CA" w14:textId="77777777" w:rsidR="00AD15E1" w:rsidRPr="002F18CE" w:rsidRDefault="00942D0B" w:rsidP="00942D0B">
      <w:pPr>
        <w:pStyle w:val="ListParagraph"/>
        <w:numPr>
          <w:ilvl w:val="0"/>
          <w:numId w:val="7"/>
        </w:numPr>
        <w:spacing w:after="0" w:line="240" w:lineRule="auto"/>
        <w:rPr>
          <w:rFonts w:eastAsia="Times New Roman" w:cstheme="minorHAnsi"/>
          <w:sz w:val="24"/>
          <w:szCs w:val="24"/>
        </w:rPr>
      </w:pPr>
      <w:r w:rsidRPr="002F18CE">
        <w:rPr>
          <w:rFonts w:eastAsia="Times New Roman" w:cstheme="minorHAnsi"/>
          <w:sz w:val="24"/>
          <w:szCs w:val="24"/>
        </w:rPr>
        <w:t>Estimates the potential magnitude of harm</w:t>
      </w:r>
    </w:p>
    <w:p w14:paraId="4DF1D64B" w14:textId="77777777" w:rsidR="00942D0B" w:rsidRPr="002F18CE" w:rsidRDefault="00942D0B" w:rsidP="00942D0B">
      <w:pPr>
        <w:pStyle w:val="ListParagraph"/>
        <w:spacing w:after="0" w:line="240" w:lineRule="auto"/>
        <w:ind w:left="360"/>
        <w:rPr>
          <w:rFonts w:eastAsia="Times New Roman" w:cstheme="minorHAnsi"/>
          <w:sz w:val="24"/>
          <w:szCs w:val="24"/>
        </w:rPr>
      </w:pPr>
    </w:p>
    <w:p w14:paraId="51B6DF33" w14:textId="77777777" w:rsidR="00AD15E1" w:rsidRPr="002F18CE" w:rsidRDefault="00AD15E1" w:rsidP="00AD15E1">
      <w:pPr>
        <w:rPr>
          <w:rFonts w:cstheme="minorHAnsi"/>
          <w:i/>
          <w:sz w:val="24"/>
          <w:szCs w:val="24"/>
        </w:rPr>
      </w:pPr>
      <w:r w:rsidRPr="002F18CE">
        <w:rPr>
          <w:rFonts w:cstheme="minorHAnsi"/>
          <w:i/>
          <w:sz w:val="24"/>
          <w:szCs w:val="24"/>
        </w:rPr>
        <w:t>Possible Threats and Vulnerabilities:</w:t>
      </w:r>
    </w:p>
    <w:p w14:paraId="6F9D8D34" w14:textId="77777777" w:rsidR="00942D0B" w:rsidRPr="002F18CE" w:rsidRDefault="00942D0B" w:rsidP="00942D0B">
      <w:pPr>
        <w:spacing w:line="240" w:lineRule="auto"/>
        <w:contextualSpacing/>
        <w:rPr>
          <w:rFonts w:cstheme="minorHAnsi"/>
          <w:sz w:val="24"/>
          <w:szCs w:val="24"/>
        </w:rPr>
      </w:pPr>
      <w:r w:rsidRPr="002F18CE">
        <w:rPr>
          <w:rFonts w:cstheme="minorHAnsi"/>
          <w:sz w:val="24"/>
          <w:szCs w:val="24"/>
        </w:rPr>
        <w:t xml:space="preserve">You may not be able to identify which information systems and applications are most critical to your practice’s operations if they are not categorized based on the potential impacts to your practice should they become unavailable.  </w:t>
      </w:r>
    </w:p>
    <w:p w14:paraId="0A3EF064" w14:textId="77777777" w:rsidR="00942D0B" w:rsidRPr="002F18CE" w:rsidRDefault="00942D0B" w:rsidP="00942D0B">
      <w:pPr>
        <w:spacing w:line="240" w:lineRule="auto"/>
        <w:contextualSpacing/>
        <w:rPr>
          <w:rFonts w:cstheme="minorHAnsi"/>
          <w:sz w:val="24"/>
          <w:szCs w:val="24"/>
        </w:rPr>
      </w:pPr>
    </w:p>
    <w:p w14:paraId="2B98E068" w14:textId="77777777" w:rsidR="00AD15E1" w:rsidRPr="002F18CE" w:rsidRDefault="00942D0B" w:rsidP="00942D0B">
      <w:pPr>
        <w:rPr>
          <w:rFonts w:cstheme="minorHAnsi"/>
          <w:i/>
          <w:sz w:val="24"/>
          <w:szCs w:val="24"/>
        </w:rPr>
      </w:pPr>
      <w:r w:rsidRPr="002F18CE">
        <w:rPr>
          <w:rFonts w:cstheme="minorHAnsi"/>
          <w:sz w:val="24"/>
          <w:szCs w:val="24"/>
        </w:rPr>
        <w:t>This failure to categorize your information systems could impact your practice in that t</w:t>
      </w:r>
      <w:r w:rsidRPr="002F18CE">
        <w:rPr>
          <w:rFonts w:eastAsia="Times New Roman" w:cstheme="minorHAnsi"/>
          <w:color w:val="000000" w:themeColor="text1"/>
          <w:sz w:val="24"/>
          <w:szCs w:val="24"/>
        </w:rPr>
        <w:t xml:space="preserve">imely and 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which can adversely impact your healthcare professionals’ ability to diagnose and treat their patients.</w:t>
      </w:r>
    </w:p>
    <w:p w14:paraId="22E5B27A" w14:textId="77777777" w:rsidR="00AD15E1" w:rsidRPr="002F18CE" w:rsidRDefault="00AD15E1" w:rsidP="00AD15E1">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60FCAABD" w14:textId="77777777" w:rsidR="00AD15E1" w:rsidRPr="002F18CE" w:rsidRDefault="004B7C32" w:rsidP="00AD15E1">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AD15E1"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AD15E1" w:rsidRPr="002F18CE">
        <w:rPr>
          <w:rFonts w:eastAsia="Times New Roman" w:cstheme="minorHAnsi"/>
          <w:bCs/>
          <w:sz w:val="24"/>
          <w:szCs w:val="24"/>
        </w:rPr>
        <w:t>ePHI</w:t>
      </w:r>
      <w:proofErr w:type="spellEnd"/>
      <w:r w:rsidR="00AD15E1" w:rsidRPr="002F18CE">
        <w:rPr>
          <w:rFonts w:eastAsia="Times New Roman" w:cstheme="minorHAnsi"/>
          <w:bCs/>
          <w:sz w:val="24"/>
          <w:szCs w:val="24"/>
        </w:rPr>
        <w:t>.</w:t>
      </w:r>
    </w:p>
    <w:p w14:paraId="582F0C3F" w14:textId="77777777" w:rsidR="00B5639F" w:rsidRPr="002F18CE" w:rsidRDefault="00B5639F" w:rsidP="00B5639F">
      <w:pPr>
        <w:spacing w:line="240" w:lineRule="auto"/>
        <w:contextualSpacing/>
        <w:rPr>
          <w:rFonts w:eastAsia="Times New Roman" w:cstheme="minorHAnsi"/>
          <w:bCs/>
          <w:i/>
          <w:sz w:val="24"/>
          <w:szCs w:val="24"/>
        </w:rPr>
      </w:pPr>
    </w:p>
    <w:p w14:paraId="1FF5A2D5" w14:textId="77777777" w:rsidR="00B5639F" w:rsidRPr="002F18CE" w:rsidRDefault="00B5639F" w:rsidP="00B5639F">
      <w:pPr>
        <w:spacing w:line="240" w:lineRule="auto"/>
        <w:contextualSpacing/>
        <w:rPr>
          <w:rFonts w:cstheme="minorHAnsi"/>
          <w:color w:val="000000" w:themeColor="text1"/>
          <w:sz w:val="24"/>
          <w:szCs w:val="24"/>
        </w:rPr>
      </w:pPr>
      <w:r w:rsidRPr="002F18CE">
        <w:rPr>
          <w:rFonts w:cstheme="minorHAnsi"/>
          <w:sz w:val="24"/>
          <w:szCs w:val="24"/>
        </w:rPr>
        <w:t>Conduct an accurate and thorough assessment of the potential risks and vulnerabilities to the confidentiality, integrity, and availability of electronic protected health information held by the covered entity or business associate.</w:t>
      </w:r>
    </w:p>
    <w:p w14:paraId="2D7485F8"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§164.308(a)(1)(ii)(A)]</w:t>
      </w:r>
    </w:p>
    <w:p w14:paraId="6A444499" w14:textId="77777777" w:rsidR="00B5639F" w:rsidRPr="002F18CE" w:rsidRDefault="00B5639F" w:rsidP="00B5639F">
      <w:pPr>
        <w:autoSpaceDE w:val="0"/>
        <w:autoSpaceDN w:val="0"/>
        <w:adjustRightInd w:val="0"/>
        <w:spacing w:after="0" w:line="240" w:lineRule="auto"/>
        <w:contextualSpacing/>
        <w:rPr>
          <w:rFonts w:cstheme="minorHAnsi"/>
          <w:sz w:val="24"/>
          <w:szCs w:val="24"/>
        </w:rPr>
      </w:pPr>
    </w:p>
    <w:p w14:paraId="580882B0"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Categorize information system in accordance with applicable federal laws, executive orders, directives, policies, regulations, standards, and guidance.</w:t>
      </w:r>
    </w:p>
    <w:p w14:paraId="598A835C"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[NIST SP 800-53 RA-2]</w:t>
      </w:r>
    </w:p>
    <w:p w14:paraId="31DE5011" w14:textId="77777777" w:rsidR="00B5639F" w:rsidRPr="002F18CE" w:rsidRDefault="00B5639F" w:rsidP="00B5639F">
      <w:pPr>
        <w:autoSpaceDE w:val="0"/>
        <w:autoSpaceDN w:val="0"/>
        <w:adjustRightInd w:val="0"/>
        <w:spacing w:after="0" w:line="240" w:lineRule="auto"/>
        <w:contextualSpacing/>
        <w:rPr>
          <w:rFonts w:cstheme="minorHAnsi"/>
          <w:sz w:val="24"/>
          <w:szCs w:val="24"/>
        </w:rPr>
      </w:pPr>
    </w:p>
    <w:p w14:paraId="38B26861"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Document the security categorization results (including supporting rationale) in the security plan for the information system.</w:t>
      </w:r>
    </w:p>
    <w:p w14:paraId="2F5B20AA"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[NIST SP 800-53 RA-2]</w:t>
      </w:r>
    </w:p>
    <w:p w14:paraId="5600E1EA" w14:textId="77777777" w:rsidR="00B5639F" w:rsidRPr="002F18CE" w:rsidRDefault="00B5639F" w:rsidP="00B5639F">
      <w:pPr>
        <w:autoSpaceDE w:val="0"/>
        <w:autoSpaceDN w:val="0"/>
        <w:adjustRightInd w:val="0"/>
        <w:spacing w:after="0" w:line="240" w:lineRule="auto"/>
        <w:contextualSpacing/>
        <w:rPr>
          <w:rFonts w:cstheme="minorHAnsi"/>
          <w:sz w:val="24"/>
          <w:szCs w:val="24"/>
        </w:rPr>
      </w:pPr>
    </w:p>
    <w:p w14:paraId="7AE7A4C6"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Ensures that the security categorization decision is reviewed and approved by the authorizing official or authorizing official’s designated representative.</w:t>
      </w:r>
    </w:p>
    <w:p w14:paraId="23A926CF" w14:textId="77777777" w:rsidR="00B5639F" w:rsidRPr="002F18CE" w:rsidRDefault="00B5639F" w:rsidP="00B5639F">
      <w:pPr>
        <w:spacing w:after="0" w:line="240" w:lineRule="auto"/>
        <w:rPr>
          <w:rFonts w:eastAsia="Times New Roman" w:cstheme="minorHAnsi"/>
          <w:bCs/>
          <w:i/>
          <w:sz w:val="24"/>
          <w:szCs w:val="24"/>
        </w:rPr>
      </w:pPr>
      <w:r w:rsidRPr="002F18CE">
        <w:rPr>
          <w:rFonts w:cstheme="minorHAnsi"/>
          <w:sz w:val="24"/>
          <w:szCs w:val="24"/>
        </w:rPr>
        <w:lastRenderedPageBreak/>
        <w:t>[NIST SP 800-53 RA-2]</w:t>
      </w:r>
    </w:p>
    <w:p w14:paraId="2B4295D0" w14:textId="77777777" w:rsidR="008D1E7D" w:rsidRPr="002F18CE" w:rsidRDefault="00942D0B" w:rsidP="00E25A94">
      <w:pPr>
        <w:pStyle w:val="Heading1"/>
        <w:pBdr>
          <w:top w:val="single" w:sz="4" w:space="1" w:color="auto"/>
          <w:left w:val="single" w:sz="4" w:space="4" w:color="auto"/>
          <w:bottom w:val="single" w:sz="4" w:space="1" w:color="auto"/>
          <w:right w:val="single" w:sz="4" w:space="4" w:color="auto"/>
        </w:pBdr>
        <w:rPr>
          <w:rFonts w:eastAsia="Times New Roman"/>
        </w:rPr>
      </w:pPr>
      <w:bookmarkStart w:id="57" w:name="_Toc459304806"/>
      <w:r w:rsidRPr="002F18CE">
        <w:rPr>
          <w:b/>
        </w:rPr>
        <w:t>A4</w:t>
      </w:r>
      <w:r w:rsidR="008D1E7D" w:rsidRPr="002F18CE">
        <w:rPr>
          <w:b/>
        </w:rPr>
        <w:t xml:space="preserve"> - </w:t>
      </w:r>
      <w:r w:rsidRPr="002F18CE">
        <w:rPr>
          <w:rFonts w:eastAsia="Times New Roman"/>
          <w:b/>
        </w:rPr>
        <w:t>§164.308(a)(1)(ii)(A)  Required</w:t>
      </w:r>
      <w:r w:rsidR="008D1E7D" w:rsidRPr="002F18CE">
        <w:rPr>
          <w:rFonts w:eastAsia="Times New Roman"/>
        </w:rPr>
        <w:t xml:space="preserve"> Does your practice periodically complete an accurate and thorough risk analysis, such as upon occurrence of a significant event or change in your business organization or environment?</w:t>
      </w:r>
      <w:bookmarkEnd w:id="57"/>
      <w:r w:rsidR="008D1E7D" w:rsidRPr="002F18CE">
        <w:rPr>
          <w:rFonts w:eastAsia="Times New Roman"/>
        </w:rPr>
        <w:t xml:space="preserve"> </w:t>
      </w:r>
    </w:p>
    <w:p w14:paraId="347A1266" w14:textId="77777777" w:rsidR="00942D0B" w:rsidRPr="002F18CE" w:rsidRDefault="00942D0B" w:rsidP="00942D0B">
      <w:pPr>
        <w:pStyle w:val="ListParagraph"/>
        <w:numPr>
          <w:ilvl w:val="0"/>
          <w:numId w:val="4"/>
        </w:numPr>
        <w:rPr>
          <w:rFonts w:eastAsia="Times New Roman" w:cstheme="minorHAnsi"/>
          <w:color w:val="000000"/>
          <w:sz w:val="24"/>
          <w:szCs w:val="24"/>
        </w:rPr>
      </w:pPr>
      <w:r w:rsidRPr="002F18CE">
        <w:rPr>
          <w:rFonts w:eastAsia="Times New Roman" w:cstheme="minorHAnsi"/>
          <w:color w:val="000000"/>
          <w:sz w:val="24"/>
          <w:szCs w:val="24"/>
        </w:rPr>
        <w:t>Yes</w:t>
      </w:r>
    </w:p>
    <w:p w14:paraId="4A20919F" w14:textId="77777777" w:rsidR="00942D0B" w:rsidRPr="002F18CE" w:rsidRDefault="00942D0B" w:rsidP="00942D0B">
      <w:pPr>
        <w:pStyle w:val="ListParagraph"/>
        <w:numPr>
          <w:ilvl w:val="0"/>
          <w:numId w:val="1"/>
        </w:numPr>
        <w:rPr>
          <w:rFonts w:eastAsia="Times New Roman" w:cstheme="minorHAnsi"/>
          <w:color w:val="000000"/>
          <w:sz w:val="24"/>
          <w:szCs w:val="24"/>
        </w:rPr>
      </w:pPr>
      <w:r w:rsidRPr="002F18CE">
        <w:rPr>
          <w:rFonts w:eastAsia="Times New Roman" w:cstheme="minorHAnsi"/>
          <w:color w:val="000000"/>
          <w:sz w:val="24"/>
          <w:szCs w:val="24"/>
        </w:rPr>
        <w:t>No</w:t>
      </w:r>
    </w:p>
    <w:p w14:paraId="5E7F4DF0" w14:textId="77777777" w:rsidR="00942D0B" w:rsidRPr="002F18CE" w:rsidRDefault="00942D0B" w:rsidP="00942D0B">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54DDCD79" w14:textId="77777777" w:rsidR="00942D0B" w:rsidRPr="002F18CE" w:rsidRDefault="00942D0B" w:rsidP="00942D0B">
      <w:pPr>
        <w:pStyle w:val="ListParagraph"/>
        <w:numPr>
          <w:ilvl w:val="0"/>
          <w:numId w:val="2"/>
        </w:numPr>
        <w:rPr>
          <w:rFonts w:cstheme="minorHAnsi"/>
          <w:sz w:val="24"/>
          <w:szCs w:val="24"/>
        </w:rPr>
      </w:pPr>
      <w:r w:rsidRPr="002F18CE">
        <w:rPr>
          <w:rFonts w:cstheme="minorHAnsi"/>
          <w:sz w:val="24"/>
          <w:szCs w:val="24"/>
        </w:rPr>
        <w:t>Cost</w:t>
      </w:r>
    </w:p>
    <w:p w14:paraId="5C207A44" w14:textId="77777777" w:rsidR="00942D0B" w:rsidRPr="002F18CE" w:rsidRDefault="00942D0B" w:rsidP="00942D0B">
      <w:pPr>
        <w:pStyle w:val="ListParagraph"/>
        <w:numPr>
          <w:ilvl w:val="0"/>
          <w:numId w:val="2"/>
        </w:numPr>
        <w:rPr>
          <w:rFonts w:cstheme="minorHAnsi"/>
          <w:sz w:val="24"/>
          <w:szCs w:val="24"/>
        </w:rPr>
      </w:pPr>
      <w:r w:rsidRPr="002F18CE">
        <w:rPr>
          <w:rFonts w:cstheme="minorHAnsi"/>
          <w:sz w:val="24"/>
          <w:szCs w:val="24"/>
        </w:rPr>
        <w:t>Practice Size</w:t>
      </w:r>
    </w:p>
    <w:p w14:paraId="64FF5E57" w14:textId="77777777" w:rsidR="00942D0B" w:rsidRPr="002F18CE" w:rsidRDefault="00942D0B" w:rsidP="00942D0B">
      <w:pPr>
        <w:pStyle w:val="ListParagraph"/>
        <w:numPr>
          <w:ilvl w:val="0"/>
          <w:numId w:val="2"/>
        </w:numPr>
        <w:rPr>
          <w:rFonts w:cstheme="minorHAnsi"/>
          <w:sz w:val="24"/>
          <w:szCs w:val="24"/>
        </w:rPr>
      </w:pPr>
      <w:r w:rsidRPr="002F18CE">
        <w:rPr>
          <w:rFonts w:cstheme="minorHAnsi"/>
          <w:sz w:val="24"/>
          <w:szCs w:val="24"/>
        </w:rPr>
        <w:t>Complexity</w:t>
      </w:r>
    </w:p>
    <w:p w14:paraId="33D30F11" w14:textId="77777777" w:rsidR="00942D0B" w:rsidRPr="002F18CE" w:rsidRDefault="00942D0B" w:rsidP="00942D0B">
      <w:pPr>
        <w:pStyle w:val="ListParagraph"/>
        <w:numPr>
          <w:ilvl w:val="0"/>
          <w:numId w:val="2"/>
        </w:numPr>
        <w:rPr>
          <w:rFonts w:cstheme="minorHAnsi"/>
          <w:sz w:val="24"/>
          <w:szCs w:val="24"/>
        </w:rPr>
      </w:pPr>
      <w:r w:rsidRPr="002F18CE">
        <w:rPr>
          <w:rFonts w:cstheme="minorHAnsi"/>
          <w:sz w:val="24"/>
          <w:szCs w:val="24"/>
        </w:rPr>
        <w:t>Alternate Solution</w:t>
      </w:r>
    </w:p>
    <w:p w14:paraId="42F5C263" w14:textId="77777777" w:rsidR="00942D0B" w:rsidRPr="002F18CE" w:rsidRDefault="00942D0B" w:rsidP="00942D0B">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942D0B" w:rsidRPr="002F18CE" w14:paraId="4F9537F5" w14:textId="77777777" w:rsidTr="00D24456">
        <w:tc>
          <w:tcPr>
            <w:tcW w:w="9576" w:type="dxa"/>
          </w:tcPr>
          <w:p w14:paraId="692F272E" w14:textId="77777777" w:rsidR="00942D0B" w:rsidRPr="002F18CE" w:rsidRDefault="00942D0B" w:rsidP="00D24456">
            <w:pPr>
              <w:rPr>
                <w:rFonts w:cstheme="minorHAnsi"/>
                <w:sz w:val="24"/>
                <w:szCs w:val="24"/>
              </w:rPr>
            </w:pPr>
          </w:p>
          <w:p w14:paraId="50FEFA09" w14:textId="77777777" w:rsidR="00942D0B" w:rsidRPr="002F18CE" w:rsidRDefault="00942D0B" w:rsidP="00D24456">
            <w:pPr>
              <w:rPr>
                <w:rFonts w:cstheme="minorHAnsi"/>
                <w:sz w:val="24"/>
                <w:szCs w:val="24"/>
              </w:rPr>
            </w:pPr>
          </w:p>
          <w:p w14:paraId="60CAFB71" w14:textId="77777777" w:rsidR="00942D0B" w:rsidRPr="002F18CE" w:rsidRDefault="00942D0B" w:rsidP="00D24456">
            <w:pPr>
              <w:rPr>
                <w:rFonts w:cstheme="minorHAnsi"/>
                <w:sz w:val="24"/>
                <w:szCs w:val="24"/>
              </w:rPr>
            </w:pPr>
          </w:p>
          <w:p w14:paraId="661D0586" w14:textId="77777777" w:rsidR="00942D0B" w:rsidRPr="002F18CE" w:rsidRDefault="00942D0B" w:rsidP="00D24456">
            <w:pPr>
              <w:rPr>
                <w:rFonts w:cstheme="minorHAnsi"/>
                <w:sz w:val="24"/>
                <w:szCs w:val="24"/>
              </w:rPr>
            </w:pPr>
          </w:p>
          <w:p w14:paraId="0269DFF7" w14:textId="77777777" w:rsidR="00942D0B" w:rsidRPr="002F18CE" w:rsidRDefault="00942D0B" w:rsidP="00D24456">
            <w:pPr>
              <w:rPr>
                <w:rFonts w:cstheme="minorHAnsi"/>
                <w:sz w:val="24"/>
                <w:szCs w:val="24"/>
              </w:rPr>
            </w:pPr>
          </w:p>
          <w:p w14:paraId="32C1CAFE" w14:textId="77777777" w:rsidR="00942D0B" w:rsidRPr="002F18CE" w:rsidRDefault="00942D0B" w:rsidP="00D24456">
            <w:pPr>
              <w:rPr>
                <w:rFonts w:cstheme="minorHAnsi"/>
                <w:sz w:val="24"/>
                <w:szCs w:val="24"/>
              </w:rPr>
            </w:pPr>
          </w:p>
        </w:tc>
      </w:tr>
    </w:tbl>
    <w:p w14:paraId="2A90A000" w14:textId="77777777" w:rsidR="00942D0B" w:rsidRPr="002F18CE" w:rsidRDefault="00942D0B" w:rsidP="00942D0B">
      <w:pPr>
        <w:rPr>
          <w:rFonts w:cstheme="minorHAnsi"/>
          <w:sz w:val="24"/>
          <w:szCs w:val="24"/>
        </w:rPr>
      </w:pPr>
    </w:p>
    <w:p w14:paraId="0956EC5B" w14:textId="77777777" w:rsidR="00942D0B" w:rsidRPr="002F18CE" w:rsidRDefault="00942D0B" w:rsidP="00942D0B">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942D0B" w:rsidRPr="002F18CE" w14:paraId="08A66EE3" w14:textId="77777777" w:rsidTr="00D24456">
        <w:tc>
          <w:tcPr>
            <w:tcW w:w="9576" w:type="dxa"/>
          </w:tcPr>
          <w:p w14:paraId="66B6160E" w14:textId="77777777" w:rsidR="00942D0B" w:rsidRPr="002F18CE" w:rsidRDefault="00942D0B" w:rsidP="00D24456">
            <w:pPr>
              <w:rPr>
                <w:rFonts w:cstheme="minorHAnsi"/>
                <w:sz w:val="24"/>
                <w:szCs w:val="24"/>
              </w:rPr>
            </w:pPr>
          </w:p>
          <w:p w14:paraId="7278FD5C" w14:textId="77777777" w:rsidR="00942D0B" w:rsidRPr="002F18CE" w:rsidRDefault="00942D0B" w:rsidP="00D24456">
            <w:pPr>
              <w:rPr>
                <w:rFonts w:cstheme="minorHAnsi"/>
                <w:sz w:val="24"/>
                <w:szCs w:val="24"/>
              </w:rPr>
            </w:pPr>
          </w:p>
          <w:p w14:paraId="269CB04E" w14:textId="77777777" w:rsidR="00942D0B" w:rsidRPr="002F18CE" w:rsidRDefault="00942D0B" w:rsidP="00D24456">
            <w:pPr>
              <w:rPr>
                <w:rFonts w:cstheme="minorHAnsi"/>
                <w:sz w:val="24"/>
                <w:szCs w:val="24"/>
              </w:rPr>
            </w:pPr>
          </w:p>
          <w:p w14:paraId="642459CE" w14:textId="77777777" w:rsidR="00942D0B" w:rsidRPr="002F18CE" w:rsidRDefault="00942D0B" w:rsidP="00D24456">
            <w:pPr>
              <w:rPr>
                <w:rFonts w:cstheme="minorHAnsi"/>
                <w:sz w:val="24"/>
                <w:szCs w:val="24"/>
              </w:rPr>
            </w:pPr>
          </w:p>
          <w:p w14:paraId="619619E3" w14:textId="77777777" w:rsidR="00942D0B" w:rsidRPr="002F18CE" w:rsidRDefault="00942D0B" w:rsidP="00D24456">
            <w:pPr>
              <w:rPr>
                <w:rFonts w:cstheme="minorHAnsi"/>
                <w:sz w:val="24"/>
                <w:szCs w:val="24"/>
              </w:rPr>
            </w:pPr>
          </w:p>
          <w:p w14:paraId="566C0270" w14:textId="77777777" w:rsidR="00942D0B" w:rsidRPr="002F18CE" w:rsidRDefault="00942D0B" w:rsidP="00D24456">
            <w:pPr>
              <w:rPr>
                <w:rFonts w:cstheme="minorHAnsi"/>
                <w:sz w:val="24"/>
                <w:szCs w:val="24"/>
              </w:rPr>
            </w:pPr>
          </w:p>
        </w:tc>
      </w:tr>
    </w:tbl>
    <w:p w14:paraId="73F8B907" w14:textId="77777777" w:rsidR="00942D0B" w:rsidRPr="002F18CE" w:rsidRDefault="00942D0B" w:rsidP="00942D0B">
      <w:pPr>
        <w:rPr>
          <w:rFonts w:cstheme="minorHAnsi"/>
          <w:sz w:val="24"/>
          <w:szCs w:val="24"/>
        </w:rPr>
      </w:pPr>
    </w:p>
    <w:p w14:paraId="27DF3516" w14:textId="77777777" w:rsidR="00942D0B" w:rsidRPr="002F18CE" w:rsidRDefault="00942D0B" w:rsidP="00942D0B">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942D0B" w:rsidRPr="002F18CE" w14:paraId="67272B94" w14:textId="77777777" w:rsidTr="00D24456">
        <w:tc>
          <w:tcPr>
            <w:tcW w:w="9576" w:type="dxa"/>
          </w:tcPr>
          <w:p w14:paraId="39044411" w14:textId="77777777" w:rsidR="00942D0B" w:rsidRPr="002F18CE" w:rsidRDefault="00942D0B" w:rsidP="00D24456">
            <w:pPr>
              <w:rPr>
                <w:rFonts w:cstheme="minorHAnsi"/>
                <w:sz w:val="24"/>
                <w:szCs w:val="24"/>
              </w:rPr>
            </w:pPr>
          </w:p>
          <w:p w14:paraId="73B4070E" w14:textId="77777777" w:rsidR="00942D0B" w:rsidRPr="002F18CE" w:rsidRDefault="00942D0B" w:rsidP="00D24456">
            <w:pPr>
              <w:rPr>
                <w:rFonts w:cstheme="minorHAnsi"/>
                <w:sz w:val="24"/>
                <w:szCs w:val="24"/>
              </w:rPr>
            </w:pPr>
          </w:p>
          <w:p w14:paraId="5C7F9DD8" w14:textId="77777777" w:rsidR="00942D0B" w:rsidRPr="002F18CE" w:rsidRDefault="00942D0B" w:rsidP="00D24456">
            <w:pPr>
              <w:rPr>
                <w:rFonts w:cstheme="minorHAnsi"/>
                <w:sz w:val="24"/>
                <w:szCs w:val="24"/>
              </w:rPr>
            </w:pPr>
          </w:p>
          <w:p w14:paraId="26D747C1" w14:textId="77777777" w:rsidR="00942D0B" w:rsidRPr="002F18CE" w:rsidRDefault="00942D0B" w:rsidP="00D24456">
            <w:pPr>
              <w:rPr>
                <w:rFonts w:cstheme="minorHAnsi"/>
                <w:sz w:val="24"/>
                <w:szCs w:val="24"/>
              </w:rPr>
            </w:pPr>
          </w:p>
          <w:p w14:paraId="2BE87A40" w14:textId="77777777" w:rsidR="00942D0B" w:rsidRPr="002F18CE" w:rsidRDefault="00942D0B" w:rsidP="00D24456">
            <w:pPr>
              <w:rPr>
                <w:rFonts w:cstheme="minorHAnsi"/>
                <w:sz w:val="24"/>
                <w:szCs w:val="24"/>
              </w:rPr>
            </w:pPr>
          </w:p>
          <w:p w14:paraId="10A6B980" w14:textId="77777777" w:rsidR="00942D0B" w:rsidRPr="002F18CE" w:rsidRDefault="00942D0B" w:rsidP="00D24456">
            <w:pPr>
              <w:rPr>
                <w:rFonts w:cstheme="minorHAnsi"/>
                <w:sz w:val="24"/>
                <w:szCs w:val="24"/>
              </w:rPr>
            </w:pPr>
          </w:p>
        </w:tc>
      </w:tr>
    </w:tbl>
    <w:p w14:paraId="64BFC2ED" w14:textId="77777777" w:rsidR="00EC0DE6" w:rsidRPr="002F18CE" w:rsidRDefault="00EC0DE6" w:rsidP="00942D0B">
      <w:pPr>
        <w:rPr>
          <w:rFonts w:cstheme="minorHAnsi"/>
          <w:sz w:val="24"/>
          <w:szCs w:val="24"/>
        </w:rPr>
      </w:pPr>
    </w:p>
    <w:p w14:paraId="2BA5E919" w14:textId="77777777" w:rsidR="00942D0B" w:rsidRPr="002F18CE" w:rsidRDefault="00942D0B" w:rsidP="00942D0B">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16EC263F" w14:textId="77777777" w:rsidR="00942D0B" w:rsidRPr="002F18CE" w:rsidRDefault="00942D0B" w:rsidP="00942D0B">
      <w:pPr>
        <w:pStyle w:val="ListParagraph"/>
        <w:numPr>
          <w:ilvl w:val="0"/>
          <w:numId w:val="3"/>
        </w:numPr>
        <w:rPr>
          <w:rFonts w:cstheme="minorHAnsi"/>
          <w:sz w:val="24"/>
          <w:szCs w:val="24"/>
        </w:rPr>
      </w:pPr>
      <w:r w:rsidRPr="002F18CE">
        <w:rPr>
          <w:rFonts w:cstheme="minorHAnsi"/>
          <w:sz w:val="24"/>
          <w:szCs w:val="24"/>
        </w:rPr>
        <w:t>Low</w:t>
      </w:r>
    </w:p>
    <w:p w14:paraId="7C840145" w14:textId="77777777" w:rsidR="00942D0B" w:rsidRPr="002F18CE" w:rsidRDefault="00942D0B" w:rsidP="00942D0B">
      <w:pPr>
        <w:pStyle w:val="ListParagraph"/>
        <w:numPr>
          <w:ilvl w:val="0"/>
          <w:numId w:val="3"/>
        </w:numPr>
        <w:rPr>
          <w:rFonts w:cstheme="minorHAnsi"/>
          <w:sz w:val="24"/>
          <w:szCs w:val="24"/>
        </w:rPr>
      </w:pPr>
      <w:r w:rsidRPr="002F18CE">
        <w:rPr>
          <w:rFonts w:cstheme="minorHAnsi"/>
          <w:sz w:val="24"/>
          <w:szCs w:val="24"/>
        </w:rPr>
        <w:t>Medium</w:t>
      </w:r>
    </w:p>
    <w:p w14:paraId="6F31B1B8" w14:textId="77777777" w:rsidR="00942D0B" w:rsidRPr="002F18CE" w:rsidRDefault="00942D0B" w:rsidP="00942D0B">
      <w:pPr>
        <w:pStyle w:val="ListParagraph"/>
        <w:numPr>
          <w:ilvl w:val="0"/>
          <w:numId w:val="3"/>
        </w:numPr>
        <w:rPr>
          <w:rFonts w:cstheme="minorHAnsi"/>
          <w:sz w:val="24"/>
          <w:szCs w:val="24"/>
        </w:rPr>
      </w:pPr>
      <w:r w:rsidRPr="002F18CE">
        <w:rPr>
          <w:rFonts w:cstheme="minorHAnsi"/>
          <w:sz w:val="24"/>
          <w:szCs w:val="24"/>
        </w:rPr>
        <w:t>High</w:t>
      </w:r>
    </w:p>
    <w:p w14:paraId="607BD135" w14:textId="77777777" w:rsidR="00942D0B" w:rsidRPr="002F18CE" w:rsidRDefault="00942D0B" w:rsidP="00942D0B">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0915D7B7" w14:textId="77777777" w:rsidR="00942D0B" w:rsidRPr="002F18CE" w:rsidRDefault="00942D0B" w:rsidP="00942D0B">
      <w:pPr>
        <w:pStyle w:val="ListParagraph"/>
        <w:numPr>
          <w:ilvl w:val="0"/>
          <w:numId w:val="3"/>
        </w:numPr>
        <w:rPr>
          <w:rFonts w:cstheme="minorHAnsi"/>
          <w:sz w:val="24"/>
          <w:szCs w:val="24"/>
        </w:rPr>
      </w:pPr>
      <w:r w:rsidRPr="002F18CE">
        <w:rPr>
          <w:rFonts w:cstheme="minorHAnsi"/>
          <w:sz w:val="24"/>
          <w:szCs w:val="24"/>
        </w:rPr>
        <w:t>Low</w:t>
      </w:r>
    </w:p>
    <w:p w14:paraId="26014BD1" w14:textId="77777777" w:rsidR="00942D0B" w:rsidRPr="002F18CE" w:rsidRDefault="00942D0B" w:rsidP="00942D0B">
      <w:pPr>
        <w:pStyle w:val="ListParagraph"/>
        <w:numPr>
          <w:ilvl w:val="0"/>
          <w:numId w:val="3"/>
        </w:numPr>
        <w:rPr>
          <w:rFonts w:cstheme="minorHAnsi"/>
          <w:sz w:val="24"/>
          <w:szCs w:val="24"/>
        </w:rPr>
      </w:pPr>
      <w:r w:rsidRPr="002F18CE">
        <w:rPr>
          <w:rFonts w:cstheme="minorHAnsi"/>
          <w:sz w:val="24"/>
          <w:szCs w:val="24"/>
        </w:rPr>
        <w:t>Medium</w:t>
      </w:r>
    </w:p>
    <w:p w14:paraId="1AC65D94" w14:textId="77777777" w:rsidR="00942D0B" w:rsidRPr="002F18CE" w:rsidRDefault="00942D0B" w:rsidP="00942D0B">
      <w:pPr>
        <w:pStyle w:val="ListParagraph"/>
        <w:numPr>
          <w:ilvl w:val="0"/>
          <w:numId w:val="3"/>
        </w:numPr>
        <w:rPr>
          <w:rFonts w:cstheme="minorHAnsi"/>
          <w:sz w:val="24"/>
          <w:szCs w:val="24"/>
        </w:rPr>
      </w:pPr>
      <w:r w:rsidRPr="002F18CE">
        <w:rPr>
          <w:rFonts w:cstheme="minorHAnsi"/>
          <w:sz w:val="24"/>
          <w:szCs w:val="24"/>
        </w:rPr>
        <w:t>High</w:t>
      </w:r>
    </w:p>
    <w:p w14:paraId="4700C9A3" w14:textId="77777777" w:rsidR="00A42A16" w:rsidRPr="002F18CE" w:rsidRDefault="00A42A16" w:rsidP="00A42A16">
      <w:pPr>
        <w:rPr>
          <w:rFonts w:cstheme="minorHAnsi"/>
          <w:b/>
          <w:sz w:val="24"/>
          <w:szCs w:val="24"/>
        </w:rPr>
      </w:pPr>
      <w:r w:rsidRPr="002F18CE">
        <w:rPr>
          <w:rFonts w:cstheme="minorHAnsi"/>
          <w:b/>
          <w:sz w:val="24"/>
          <w:szCs w:val="24"/>
        </w:rPr>
        <w:t>Overall Security Risk:</w:t>
      </w:r>
    </w:p>
    <w:p w14:paraId="04444803" w14:textId="77777777" w:rsidR="00A42A16" w:rsidRPr="002F18CE" w:rsidRDefault="00A42A16" w:rsidP="00A42A16">
      <w:pPr>
        <w:pStyle w:val="ListParagraph"/>
        <w:numPr>
          <w:ilvl w:val="0"/>
          <w:numId w:val="3"/>
        </w:numPr>
        <w:rPr>
          <w:rFonts w:cstheme="minorHAnsi"/>
          <w:sz w:val="24"/>
          <w:szCs w:val="24"/>
        </w:rPr>
      </w:pPr>
      <w:r w:rsidRPr="002F18CE">
        <w:rPr>
          <w:rFonts w:cstheme="minorHAnsi"/>
          <w:sz w:val="24"/>
          <w:szCs w:val="24"/>
        </w:rPr>
        <w:t>Low</w:t>
      </w:r>
    </w:p>
    <w:p w14:paraId="4A8B4DBE" w14:textId="77777777" w:rsidR="00A42A16" w:rsidRPr="002F18CE" w:rsidRDefault="00A42A16" w:rsidP="00A42A16">
      <w:pPr>
        <w:pStyle w:val="ListParagraph"/>
        <w:numPr>
          <w:ilvl w:val="0"/>
          <w:numId w:val="3"/>
        </w:numPr>
        <w:rPr>
          <w:rFonts w:cstheme="minorHAnsi"/>
          <w:sz w:val="24"/>
          <w:szCs w:val="24"/>
        </w:rPr>
      </w:pPr>
      <w:r w:rsidRPr="002F18CE">
        <w:rPr>
          <w:rFonts w:cstheme="minorHAnsi"/>
          <w:sz w:val="24"/>
          <w:szCs w:val="24"/>
        </w:rPr>
        <w:t>Medium</w:t>
      </w:r>
    </w:p>
    <w:p w14:paraId="5D3243C5" w14:textId="77777777" w:rsidR="00A42A16" w:rsidRPr="002F18CE" w:rsidRDefault="00A42A16" w:rsidP="00A42A16">
      <w:pPr>
        <w:pStyle w:val="ListParagraph"/>
        <w:numPr>
          <w:ilvl w:val="0"/>
          <w:numId w:val="3"/>
        </w:numPr>
        <w:rPr>
          <w:rFonts w:cstheme="minorHAnsi"/>
          <w:sz w:val="24"/>
          <w:szCs w:val="24"/>
        </w:rPr>
      </w:pPr>
      <w:r w:rsidRPr="002F18CE">
        <w:rPr>
          <w:rFonts w:cstheme="minorHAnsi"/>
          <w:sz w:val="24"/>
          <w:szCs w:val="24"/>
        </w:rPr>
        <w:t>High</w:t>
      </w:r>
    </w:p>
    <w:p w14:paraId="6C5EBCEC" w14:textId="77777777" w:rsidR="00942D0B" w:rsidRPr="002F18CE" w:rsidRDefault="00942D0B" w:rsidP="00942D0B">
      <w:pPr>
        <w:rPr>
          <w:rFonts w:cstheme="minorHAnsi"/>
          <w:b/>
          <w:sz w:val="24"/>
          <w:szCs w:val="24"/>
        </w:rPr>
      </w:pPr>
      <w:r w:rsidRPr="002F18CE">
        <w:rPr>
          <w:rFonts w:cstheme="minorHAnsi"/>
          <w:b/>
          <w:sz w:val="24"/>
          <w:szCs w:val="24"/>
        </w:rPr>
        <w:t>Related Information:</w:t>
      </w:r>
    </w:p>
    <w:p w14:paraId="09829A35" w14:textId="77777777" w:rsidR="00942D0B" w:rsidRPr="002F18CE" w:rsidRDefault="00942D0B" w:rsidP="00942D0B">
      <w:pPr>
        <w:rPr>
          <w:rFonts w:cstheme="minorHAnsi"/>
          <w:i/>
          <w:sz w:val="24"/>
          <w:szCs w:val="24"/>
        </w:rPr>
      </w:pPr>
      <w:r w:rsidRPr="002F18CE">
        <w:rPr>
          <w:rFonts w:cstheme="minorHAnsi"/>
          <w:i/>
          <w:sz w:val="24"/>
          <w:szCs w:val="24"/>
        </w:rPr>
        <w:t>Things to Consider to Help Answer the Question:</w:t>
      </w:r>
    </w:p>
    <w:p w14:paraId="72628917" w14:textId="77777777" w:rsidR="00942D0B" w:rsidRPr="002F18CE" w:rsidRDefault="00942D0B" w:rsidP="00942D0B">
      <w:pPr>
        <w:spacing w:line="240" w:lineRule="auto"/>
        <w:contextualSpacing/>
        <w:rPr>
          <w:rFonts w:eastAsia="Times New Roman" w:cstheme="minorHAnsi"/>
          <w:sz w:val="24"/>
          <w:szCs w:val="24"/>
        </w:rPr>
      </w:pPr>
      <w:r w:rsidRPr="002F18CE">
        <w:rPr>
          <w:rFonts w:eastAsia="Times New Roman" w:cstheme="minorHAnsi"/>
          <w:sz w:val="24"/>
          <w:szCs w:val="24"/>
        </w:rPr>
        <w:t>Consider that a significant event might be:</w:t>
      </w:r>
    </w:p>
    <w:p w14:paraId="49322D24" w14:textId="77777777" w:rsidR="00942D0B" w:rsidRPr="002F18CE" w:rsidRDefault="00942D0B" w:rsidP="00942D0B">
      <w:pPr>
        <w:pStyle w:val="ListParagraph"/>
        <w:numPr>
          <w:ilvl w:val="0"/>
          <w:numId w:val="8"/>
        </w:numPr>
        <w:spacing w:after="0" w:line="240" w:lineRule="auto"/>
        <w:rPr>
          <w:rFonts w:eastAsia="Times New Roman" w:cstheme="minorHAnsi"/>
          <w:sz w:val="24"/>
          <w:szCs w:val="24"/>
        </w:rPr>
      </w:pPr>
      <w:r w:rsidRPr="002F18CE">
        <w:rPr>
          <w:rFonts w:eastAsia="Times New Roman" w:cstheme="minorHAnsi"/>
          <w:sz w:val="24"/>
          <w:szCs w:val="24"/>
        </w:rPr>
        <w:t>A security incident</w:t>
      </w:r>
    </w:p>
    <w:p w14:paraId="24FAAC99" w14:textId="77777777" w:rsidR="00942D0B" w:rsidRPr="002F18CE" w:rsidRDefault="00942D0B" w:rsidP="00942D0B">
      <w:pPr>
        <w:pStyle w:val="ListParagraph"/>
        <w:numPr>
          <w:ilvl w:val="0"/>
          <w:numId w:val="8"/>
        </w:numPr>
        <w:spacing w:after="0" w:line="240" w:lineRule="auto"/>
        <w:rPr>
          <w:rFonts w:eastAsia="Times New Roman" w:cstheme="minorHAnsi"/>
          <w:sz w:val="24"/>
          <w:szCs w:val="24"/>
        </w:rPr>
      </w:pPr>
      <w:r w:rsidRPr="002F18CE">
        <w:rPr>
          <w:rFonts w:eastAsia="Times New Roman" w:cstheme="minorHAnsi"/>
          <w:sz w:val="24"/>
          <w:szCs w:val="24"/>
        </w:rPr>
        <w:t xml:space="preserve">Notification by Community Emergency Response Team </w:t>
      </w:r>
      <w:r w:rsidR="00C111AC" w:rsidRPr="002F18CE">
        <w:rPr>
          <w:rFonts w:eastAsia="Times New Roman" w:cstheme="minorHAnsi"/>
          <w:sz w:val="24"/>
          <w:szCs w:val="24"/>
        </w:rPr>
        <w:t>(</w:t>
      </w:r>
      <w:r w:rsidRPr="002F18CE">
        <w:rPr>
          <w:rFonts w:eastAsia="Times New Roman" w:cstheme="minorHAnsi"/>
          <w:sz w:val="24"/>
          <w:szCs w:val="24"/>
        </w:rPr>
        <w:t>CERT</w:t>
      </w:r>
      <w:r w:rsidR="00C111AC" w:rsidRPr="002F18CE">
        <w:rPr>
          <w:rFonts w:eastAsia="Times New Roman" w:cstheme="minorHAnsi"/>
          <w:sz w:val="24"/>
          <w:szCs w:val="24"/>
        </w:rPr>
        <w:t>)</w:t>
      </w:r>
      <w:r w:rsidRPr="002F18CE">
        <w:rPr>
          <w:rFonts w:eastAsia="Times New Roman" w:cstheme="minorHAnsi"/>
          <w:sz w:val="24"/>
          <w:szCs w:val="24"/>
        </w:rPr>
        <w:t xml:space="preserve"> or other authority of a weakness and a threat that might act upon it</w:t>
      </w:r>
    </w:p>
    <w:p w14:paraId="3FBC4059" w14:textId="77777777" w:rsidR="00942D0B" w:rsidRPr="002F18CE" w:rsidRDefault="00942D0B" w:rsidP="00942D0B">
      <w:pPr>
        <w:pStyle w:val="ListParagraph"/>
        <w:numPr>
          <w:ilvl w:val="0"/>
          <w:numId w:val="8"/>
        </w:numPr>
        <w:spacing w:after="0" w:line="240" w:lineRule="auto"/>
        <w:rPr>
          <w:rFonts w:eastAsia="Times New Roman" w:cstheme="minorHAnsi"/>
          <w:sz w:val="24"/>
          <w:szCs w:val="24"/>
        </w:rPr>
      </w:pPr>
      <w:r w:rsidRPr="002F18CE">
        <w:rPr>
          <w:rFonts w:eastAsia="Times New Roman" w:cstheme="minorHAnsi"/>
          <w:sz w:val="24"/>
          <w:szCs w:val="24"/>
        </w:rPr>
        <w:t xml:space="preserve">Information about risk received from a whistleblower </w:t>
      </w:r>
    </w:p>
    <w:p w14:paraId="33FD7D36" w14:textId="77777777" w:rsidR="00942D0B" w:rsidRPr="002F18CE" w:rsidRDefault="00942D0B" w:rsidP="00942D0B">
      <w:pPr>
        <w:rPr>
          <w:rFonts w:cstheme="minorHAnsi"/>
          <w:i/>
          <w:sz w:val="24"/>
          <w:szCs w:val="24"/>
        </w:rPr>
      </w:pPr>
    </w:p>
    <w:p w14:paraId="1EB94328" w14:textId="77777777" w:rsidR="00942D0B" w:rsidRPr="002F18CE" w:rsidRDefault="00942D0B" w:rsidP="00942D0B">
      <w:pPr>
        <w:rPr>
          <w:rFonts w:cstheme="minorHAnsi"/>
          <w:i/>
          <w:sz w:val="24"/>
          <w:szCs w:val="24"/>
        </w:rPr>
      </w:pPr>
      <w:r w:rsidRPr="002F18CE">
        <w:rPr>
          <w:rFonts w:cstheme="minorHAnsi"/>
          <w:i/>
          <w:sz w:val="24"/>
          <w:szCs w:val="24"/>
        </w:rPr>
        <w:t>Possible Threats and Vulnerabilities:</w:t>
      </w:r>
    </w:p>
    <w:p w14:paraId="44521465" w14:textId="77777777" w:rsidR="00942D0B" w:rsidRPr="002F18CE" w:rsidRDefault="00942D0B" w:rsidP="00942D0B">
      <w:pPr>
        <w:spacing w:line="240" w:lineRule="auto"/>
        <w:contextualSpacing/>
        <w:rPr>
          <w:rFonts w:cstheme="minorHAnsi"/>
          <w:sz w:val="24"/>
          <w:szCs w:val="24"/>
        </w:rPr>
      </w:pPr>
      <w:r w:rsidRPr="002F18CE">
        <w:rPr>
          <w:rFonts w:cstheme="minorHAnsi"/>
          <w:sz w:val="24"/>
          <w:szCs w:val="24"/>
        </w:rPr>
        <w:lastRenderedPageBreak/>
        <w:t xml:space="preserve">Your practice may not be able to proactively implement safeguards that address changes in risk to </w:t>
      </w:r>
      <w:proofErr w:type="spellStart"/>
      <w:r w:rsidRPr="002F18CE">
        <w:rPr>
          <w:rFonts w:cstheme="minorHAnsi"/>
          <w:sz w:val="24"/>
          <w:szCs w:val="24"/>
        </w:rPr>
        <w:t>ePHI</w:t>
      </w:r>
      <w:proofErr w:type="spellEnd"/>
      <w:r w:rsidRPr="002F18CE">
        <w:rPr>
          <w:rFonts w:cstheme="minorHAnsi"/>
          <w:sz w:val="24"/>
          <w:szCs w:val="24"/>
        </w:rPr>
        <w:t xml:space="preserve"> if it does not periodically complete an accurate and thorough risk analysis, such as upon occurrence of a significant event or change in your business organization or environment.</w:t>
      </w:r>
    </w:p>
    <w:p w14:paraId="1BE54FBE" w14:textId="77777777" w:rsidR="00942D0B" w:rsidRPr="002F18CE" w:rsidRDefault="00942D0B" w:rsidP="00942D0B">
      <w:pPr>
        <w:spacing w:line="240" w:lineRule="auto"/>
        <w:contextualSpacing/>
        <w:rPr>
          <w:rFonts w:cstheme="minorHAnsi"/>
          <w:sz w:val="24"/>
          <w:szCs w:val="24"/>
        </w:rPr>
      </w:pPr>
    </w:p>
    <w:p w14:paraId="4730F8D3" w14:textId="77777777" w:rsidR="00942D0B" w:rsidRPr="002F18CE" w:rsidRDefault="00942D0B" w:rsidP="00942D0B">
      <w:pPr>
        <w:rPr>
          <w:rFonts w:cstheme="minorHAnsi"/>
          <w:i/>
          <w:sz w:val="24"/>
          <w:szCs w:val="24"/>
        </w:rPr>
      </w:pPr>
      <w:r w:rsidRPr="002F18CE">
        <w:rPr>
          <w:rFonts w:cstheme="minorHAnsi"/>
          <w:sz w:val="24"/>
          <w:szCs w:val="24"/>
        </w:rPr>
        <w:t xml:space="preserve">A failure to periodically update your risk analysis could impact your practice in that timely and accurate </w:t>
      </w:r>
      <w:proofErr w:type="spellStart"/>
      <w:r w:rsidRPr="002F18CE">
        <w:rPr>
          <w:rFonts w:cstheme="minorHAnsi"/>
          <w:sz w:val="24"/>
          <w:szCs w:val="24"/>
        </w:rPr>
        <w:t>ePHI</w:t>
      </w:r>
      <w:proofErr w:type="spellEnd"/>
      <w:r w:rsidRPr="002F18CE">
        <w:rPr>
          <w:rFonts w:cstheme="minorHAnsi"/>
          <w:sz w:val="24"/>
          <w:szCs w:val="24"/>
        </w:rPr>
        <w:t xml:space="preserve"> may not be available, which can adversely impact your healthcare professionals’ ability to diagnose and treat their patients.</w:t>
      </w:r>
    </w:p>
    <w:p w14:paraId="3CC69776" w14:textId="77777777" w:rsidR="00942D0B" w:rsidRPr="002F18CE" w:rsidRDefault="00942D0B" w:rsidP="00942D0B">
      <w:pPr>
        <w:rPr>
          <w:rFonts w:cstheme="minorHAnsi"/>
          <w:i/>
          <w:sz w:val="24"/>
          <w:szCs w:val="24"/>
        </w:rPr>
      </w:pPr>
      <w:r w:rsidRPr="002F18CE">
        <w:rPr>
          <w:rFonts w:eastAsia="Times New Roman" w:cstheme="minorHAnsi"/>
          <w:bCs/>
          <w:i/>
          <w:sz w:val="24"/>
          <w:szCs w:val="24"/>
        </w:rPr>
        <w:t xml:space="preserve">Examples of Safeguards:  </w:t>
      </w:r>
    </w:p>
    <w:p w14:paraId="29AD576B" w14:textId="77777777" w:rsidR="00942D0B" w:rsidRPr="002F18CE" w:rsidRDefault="004B7C32" w:rsidP="00942D0B">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942D0B"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942D0B" w:rsidRPr="002F18CE">
        <w:rPr>
          <w:rFonts w:eastAsia="Times New Roman" w:cstheme="minorHAnsi"/>
          <w:bCs/>
          <w:sz w:val="24"/>
          <w:szCs w:val="24"/>
        </w:rPr>
        <w:t>ePHI</w:t>
      </w:r>
      <w:proofErr w:type="spellEnd"/>
      <w:r w:rsidR="00942D0B" w:rsidRPr="002F18CE">
        <w:rPr>
          <w:rFonts w:eastAsia="Times New Roman" w:cstheme="minorHAnsi"/>
          <w:bCs/>
          <w:sz w:val="24"/>
          <w:szCs w:val="24"/>
        </w:rPr>
        <w:t>.</w:t>
      </w:r>
    </w:p>
    <w:p w14:paraId="79FF7DA2" w14:textId="77777777" w:rsidR="00B5639F" w:rsidRPr="002F18CE" w:rsidRDefault="00B5639F" w:rsidP="00942D0B">
      <w:pPr>
        <w:spacing w:after="0" w:line="240" w:lineRule="auto"/>
        <w:rPr>
          <w:rFonts w:eastAsia="Times New Roman" w:cstheme="minorHAnsi"/>
          <w:bCs/>
          <w:sz w:val="24"/>
          <w:szCs w:val="24"/>
        </w:rPr>
      </w:pPr>
    </w:p>
    <w:p w14:paraId="5983A0EB" w14:textId="77777777" w:rsidR="00B5639F" w:rsidRPr="002F18CE" w:rsidRDefault="00B5639F" w:rsidP="00B5639F">
      <w:pPr>
        <w:spacing w:line="240" w:lineRule="auto"/>
        <w:contextualSpacing/>
        <w:rPr>
          <w:rFonts w:cstheme="minorHAnsi"/>
          <w:color w:val="000000" w:themeColor="text1"/>
          <w:sz w:val="24"/>
          <w:szCs w:val="24"/>
        </w:rPr>
      </w:pPr>
      <w:r w:rsidRPr="002F18CE">
        <w:rPr>
          <w:rFonts w:cstheme="minorHAnsi"/>
          <w:sz w:val="24"/>
          <w:szCs w:val="24"/>
        </w:rPr>
        <w:t>Conduct an accurate and thorough assessment of the potential risks and vulnerabilities to the confidentiality, integrity, and availability of electronic protected health information held by the covered entity or business associate.</w:t>
      </w:r>
    </w:p>
    <w:p w14:paraId="29C134F5"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§164.308(a)(1)(ii)(A)]</w:t>
      </w:r>
    </w:p>
    <w:p w14:paraId="74196FD2" w14:textId="77777777" w:rsidR="00B5639F" w:rsidRPr="002F18CE" w:rsidRDefault="00B5639F" w:rsidP="00B5639F">
      <w:pPr>
        <w:autoSpaceDE w:val="0"/>
        <w:autoSpaceDN w:val="0"/>
        <w:adjustRightInd w:val="0"/>
        <w:spacing w:after="0" w:line="240" w:lineRule="auto"/>
        <w:contextualSpacing/>
        <w:rPr>
          <w:rFonts w:cstheme="minorHAnsi"/>
          <w:sz w:val="24"/>
          <w:szCs w:val="24"/>
        </w:rPr>
      </w:pPr>
    </w:p>
    <w:p w14:paraId="0EE3BCCF" w14:textId="77777777" w:rsidR="00B5639F" w:rsidRPr="002F18CE" w:rsidRDefault="00B5639F" w:rsidP="00B5639F">
      <w:pPr>
        <w:spacing w:after="0" w:line="240" w:lineRule="auto"/>
        <w:rPr>
          <w:rFonts w:cstheme="minorHAnsi"/>
          <w:sz w:val="24"/>
          <w:szCs w:val="24"/>
        </w:rPr>
      </w:pPr>
      <w:r w:rsidRPr="002F18CE">
        <w:rPr>
          <w:rFonts w:cstheme="minorHAnsi"/>
          <w:sz w:val="24"/>
          <w:szCs w:val="24"/>
        </w:rPr>
        <w:t>Conduct an assessment of risk (e.g., the likelihood and magnitude of harm) from the unauthorized access, use, disclosure, disruption, modification, or destruction of the information system and the information it processes, stores, or transmits.</w:t>
      </w:r>
      <w:r w:rsidRPr="002F18CE">
        <w:rPr>
          <w:rFonts w:cstheme="minorHAnsi"/>
          <w:sz w:val="24"/>
          <w:szCs w:val="24"/>
        </w:rPr>
        <w:br/>
        <w:t>[NIST SP 800-53 RA-3]</w:t>
      </w:r>
    </w:p>
    <w:p w14:paraId="51CF0BDE" w14:textId="77777777" w:rsidR="00E51DD3" w:rsidRPr="002F18CE" w:rsidRDefault="00942D0B" w:rsidP="00E51DD3">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58" w:name="_Toc459304807"/>
      <w:r w:rsidRPr="002F18CE">
        <w:rPr>
          <w:b/>
        </w:rPr>
        <w:t>A5</w:t>
      </w:r>
      <w:r w:rsidR="00E51DD3" w:rsidRPr="002F18CE">
        <w:rPr>
          <w:b/>
        </w:rPr>
        <w:t xml:space="preserve"> - </w:t>
      </w:r>
      <w:r w:rsidRPr="002F18CE">
        <w:rPr>
          <w:rFonts w:eastAsia="Times New Roman"/>
          <w:b/>
          <w:color w:val="000000"/>
        </w:rPr>
        <w:t>§164.308(a)(1)(ii)(B</w:t>
      </w:r>
      <w:proofErr w:type="gramStart"/>
      <w:r w:rsidRPr="002F18CE">
        <w:rPr>
          <w:rFonts w:eastAsia="Times New Roman"/>
          <w:b/>
          <w:color w:val="000000"/>
        </w:rPr>
        <w:t>)  Required</w:t>
      </w:r>
      <w:proofErr w:type="gramEnd"/>
      <w:r w:rsidR="00E51DD3" w:rsidRPr="002F18CE">
        <w:rPr>
          <w:rFonts w:eastAsia="Times New Roman"/>
          <w:b/>
          <w:color w:val="000000"/>
        </w:rPr>
        <w:t xml:space="preserve"> </w:t>
      </w:r>
      <w:r w:rsidR="00E51DD3" w:rsidRPr="002F18CE">
        <w:t xml:space="preserve">Does your practice have a formal documented program to mitigate the threats and vulnerabilities to </w:t>
      </w:r>
      <w:proofErr w:type="spellStart"/>
      <w:r w:rsidR="00E51DD3" w:rsidRPr="002F18CE">
        <w:t>ePHI</w:t>
      </w:r>
      <w:proofErr w:type="spellEnd"/>
      <w:r w:rsidR="00E51DD3" w:rsidRPr="002F18CE">
        <w:t xml:space="preserve"> identified through the risk analysis?</w:t>
      </w:r>
      <w:bookmarkEnd w:id="58"/>
    </w:p>
    <w:p w14:paraId="0F07261C" w14:textId="77777777" w:rsidR="00942D0B" w:rsidRPr="002F18CE" w:rsidRDefault="00942D0B" w:rsidP="00942D0B">
      <w:pPr>
        <w:pStyle w:val="ListParagraph"/>
        <w:numPr>
          <w:ilvl w:val="0"/>
          <w:numId w:val="4"/>
        </w:numPr>
        <w:rPr>
          <w:rFonts w:eastAsia="Times New Roman" w:cstheme="minorHAnsi"/>
          <w:color w:val="000000"/>
          <w:sz w:val="24"/>
          <w:szCs w:val="24"/>
        </w:rPr>
      </w:pPr>
      <w:r w:rsidRPr="002F18CE">
        <w:rPr>
          <w:rFonts w:eastAsia="Times New Roman" w:cstheme="minorHAnsi"/>
          <w:color w:val="000000"/>
          <w:sz w:val="24"/>
          <w:szCs w:val="24"/>
        </w:rPr>
        <w:t>Yes</w:t>
      </w:r>
    </w:p>
    <w:p w14:paraId="204DA736" w14:textId="77777777" w:rsidR="00942D0B" w:rsidRPr="002F18CE" w:rsidRDefault="00942D0B" w:rsidP="00942D0B">
      <w:pPr>
        <w:pStyle w:val="ListParagraph"/>
        <w:numPr>
          <w:ilvl w:val="0"/>
          <w:numId w:val="1"/>
        </w:numPr>
        <w:rPr>
          <w:rFonts w:eastAsia="Times New Roman" w:cstheme="minorHAnsi"/>
          <w:color w:val="000000"/>
          <w:sz w:val="24"/>
          <w:szCs w:val="24"/>
        </w:rPr>
      </w:pPr>
      <w:r w:rsidRPr="002F18CE">
        <w:rPr>
          <w:rFonts w:eastAsia="Times New Roman" w:cstheme="minorHAnsi"/>
          <w:color w:val="000000"/>
          <w:sz w:val="24"/>
          <w:szCs w:val="24"/>
        </w:rPr>
        <w:t>No</w:t>
      </w:r>
    </w:p>
    <w:p w14:paraId="5E148E71" w14:textId="77777777" w:rsidR="00942D0B" w:rsidRPr="002F18CE" w:rsidRDefault="00942D0B" w:rsidP="00942D0B">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55A97E5C" w14:textId="77777777" w:rsidR="00942D0B" w:rsidRPr="002F18CE" w:rsidRDefault="00942D0B" w:rsidP="00942D0B">
      <w:pPr>
        <w:pStyle w:val="ListParagraph"/>
        <w:numPr>
          <w:ilvl w:val="0"/>
          <w:numId w:val="2"/>
        </w:numPr>
        <w:rPr>
          <w:rFonts w:cstheme="minorHAnsi"/>
          <w:sz w:val="24"/>
          <w:szCs w:val="24"/>
        </w:rPr>
      </w:pPr>
      <w:r w:rsidRPr="002F18CE">
        <w:rPr>
          <w:rFonts w:cstheme="minorHAnsi"/>
          <w:sz w:val="24"/>
          <w:szCs w:val="24"/>
        </w:rPr>
        <w:t>Cost</w:t>
      </w:r>
    </w:p>
    <w:p w14:paraId="62616C2E" w14:textId="77777777" w:rsidR="00942D0B" w:rsidRPr="002F18CE" w:rsidRDefault="00942D0B" w:rsidP="00942D0B">
      <w:pPr>
        <w:pStyle w:val="ListParagraph"/>
        <w:numPr>
          <w:ilvl w:val="0"/>
          <w:numId w:val="2"/>
        </w:numPr>
        <w:rPr>
          <w:rFonts w:cstheme="minorHAnsi"/>
          <w:sz w:val="24"/>
          <w:szCs w:val="24"/>
        </w:rPr>
      </w:pPr>
      <w:r w:rsidRPr="002F18CE">
        <w:rPr>
          <w:rFonts w:cstheme="minorHAnsi"/>
          <w:sz w:val="24"/>
          <w:szCs w:val="24"/>
        </w:rPr>
        <w:t>Practice Size</w:t>
      </w:r>
    </w:p>
    <w:p w14:paraId="4E801BF8" w14:textId="77777777" w:rsidR="00942D0B" w:rsidRPr="002F18CE" w:rsidRDefault="00942D0B" w:rsidP="00942D0B">
      <w:pPr>
        <w:pStyle w:val="ListParagraph"/>
        <w:numPr>
          <w:ilvl w:val="0"/>
          <w:numId w:val="2"/>
        </w:numPr>
        <w:rPr>
          <w:rFonts w:cstheme="minorHAnsi"/>
          <w:sz w:val="24"/>
          <w:szCs w:val="24"/>
        </w:rPr>
      </w:pPr>
      <w:r w:rsidRPr="002F18CE">
        <w:rPr>
          <w:rFonts w:cstheme="minorHAnsi"/>
          <w:sz w:val="24"/>
          <w:szCs w:val="24"/>
        </w:rPr>
        <w:t>Complexity</w:t>
      </w:r>
    </w:p>
    <w:p w14:paraId="23BDCB38" w14:textId="77777777" w:rsidR="00942D0B" w:rsidRPr="002F18CE" w:rsidRDefault="00942D0B" w:rsidP="00942D0B">
      <w:pPr>
        <w:pStyle w:val="ListParagraph"/>
        <w:numPr>
          <w:ilvl w:val="0"/>
          <w:numId w:val="2"/>
        </w:numPr>
        <w:rPr>
          <w:rFonts w:cstheme="minorHAnsi"/>
          <w:sz w:val="24"/>
          <w:szCs w:val="24"/>
        </w:rPr>
      </w:pPr>
      <w:r w:rsidRPr="002F18CE">
        <w:rPr>
          <w:rFonts w:cstheme="minorHAnsi"/>
          <w:sz w:val="24"/>
          <w:szCs w:val="24"/>
        </w:rPr>
        <w:t>Alternate Solution</w:t>
      </w:r>
    </w:p>
    <w:p w14:paraId="4329D9D1" w14:textId="77777777" w:rsidR="00942D0B" w:rsidRPr="002F18CE" w:rsidRDefault="00942D0B" w:rsidP="00942D0B">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942D0B" w:rsidRPr="002F18CE" w14:paraId="0B1C9F8F" w14:textId="77777777" w:rsidTr="00D24456">
        <w:tc>
          <w:tcPr>
            <w:tcW w:w="9576" w:type="dxa"/>
          </w:tcPr>
          <w:p w14:paraId="379602CA" w14:textId="77777777" w:rsidR="00942D0B" w:rsidRPr="002F18CE" w:rsidRDefault="00942D0B" w:rsidP="00D24456">
            <w:pPr>
              <w:rPr>
                <w:rFonts w:cstheme="minorHAnsi"/>
                <w:sz w:val="24"/>
                <w:szCs w:val="24"/>
              </w:rPr>
            </w:pPr>
          </w:p>
          <w:p w14:paraId="10F5CD63" w14:textId="77777777" w:rsidR="00942D0B" w:rsidRPr="002F18CE" w:rsidRDefault="00942D0B" w:rsidP="00D24456">
            <w:pPr>
              <w:rPr>
                <w:rFonts w:cstheme="minorHAnsi"/>
                <w:sz w:val="24"/>
                <w:szCs w:val="24"/>
              </w:rPr>
            </w:pPr>
          </w:p>
          <w:p w14:paraId="40D505D0" w14:textId="77777777" w:rsidR="00942D0B" w:rsidRPr="002F18CE" w:rsidRDefault="00942D0B" w:rsidP="00D24456">
            <w:pPr>
              <w:rPr>
                <w:rFonts w:cstheme="minorHAnsi"/>
                <w:sz w:val="24"/>
                <w:szCs w:val="24"/>
              </w:rPr>
            </w:pPr>
          </w:p>
          <w:p w14:paraId="474CD4E7" w14:textId="77777777" w:rsidR="00942D0B" w:rsidRPr="002F18CE" w:rsidRDefault="00942D0B" w:rsidP="00D24456">
            <w:pPr>
              <w:rPr>
                <w:rFonts w:cstheme="minorHAnsi"/>
                <w:sz w:val="24"/>
                <w:szCs w:val="24"/>
              </w:rPr>
            </w:pPr>
          </w:p>
          <w:p w14:paraId="699081AD" w14:textId="77777777" w:rsidR="00942D0B" w:rsidRPr="002F18CE" w:rsidRDefault="00942D0B" w:rsidP="00D24456">
            <w:pPr>
              <w:rPr>
                <w:rFonts w:cstheme="minorHAnsi"/>
                <w:sz w:val="24"/>
                <w:szCs w:val="24"/>
              </w:rPr>
            </w:pPr>
          </w:p>
          <w:p w14:paraId="67CBA8EE" w14:textId="77777777" w:rsidR="00942D0B" w:rsidRPr="002F18CE" w:rsidRDefault="00942D0B" w:rsidP="00D24456">
            <w:pPr>
              <w:rPr>
                <w:rFonts w:cstheme="minorHAnsi"/>
                <w:sz w:val="24"/>
                <w:szCs w:val="24"/>
              </w:rPr>
            </w:pPr>
          </w:p>
        </w:tc>
      </w:tr>
    </w:tbl>
    <w:p w14:paraId="6421F668" w14:textId="77777777" w:rsidR="00942D0B" w:rsidRPr="002F18CE" w:rsidRDefault="00942D0B" w:rsidP="00942D0B">
      <w:pPr>
        <w:rPr>
          <w:rFonts w:cstheme="minorHAnsi"/>
          <w:sz w:val="24"/>
          <w:szCs w:val="24"/>
        </w:rPr>
      </w:pPr>
    </w:p>
    <w:p w14:paraId="05F6DC3C" w14:textId="77777777" w:rsidR="00942D0B" w:rsidRPr="002F18CE" w:rsidRDefault="00942D0B" w:rsidP="00942D0B">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942D0B" w:rsidRPr="002F18CE" w14:paraId="7413D473" w14:textId="77777777" w:rsidTr="00D24456">
        <w:tc>
          <w:tcPr>
            <w:tcW w:w="9576" w:type="dxa"/>
          </w:tcPr>
          <w:p w14:paraId="6A6BA536" w14:textId="77777777" w:rsidR="00942D0B" w:rsidRPr="002F18CE" w:rsidRDefault="00942D0B" w:rsidP="00D24456">
            <w:pPr>
              <w:rPr>
                <w:rFonts w:cstheme="minorHAnsi"/>
                <w:sz w:val="24"/>
                <w:szCs w:val="24"/>
              </w:rPr>
            </w:pPr>
          </w:p>
          <w:p w14:paraId="3EAE0A65" w14:textId="77777777" w:rsidR="00942D0B" w:rsidRPr="002F18CE" w:rsidRDefault="00942D0B" w:rsidP="00D24456">
            <w:pPr>
              <w:rPr>
                <w:rFonts w:cstheme="minorHAnsi"/>
                <w:sz w:val="24"/>
                <w:szCs w:val="24"/>
              </w:rPr>
            </w:pPr>
          </w:p>
          <w:p w14:paraId="35D18F3F" w14:textId="77777777" w:rsidR="00942D0B" w:rsidRPr="002F18CE" w:rsidRDefault="00942D0B" w:rsidP="00D24456">
            <w:pPr>
              <w:rPr>
                <w:rFonts w:cstheme="minorHAnsi"/>
                <w:sz w:val="24"/>
                <w:szCs w:val="24"/>
              </w:rPr>
            </w:pPr>
          </w:p>
          <w:p w14:paraId="43713376" w14:textId="77777777" w:rsidR="00942D0B" w:rsidRPr="002F18CE" w:rsidRDefault="00942D0B" w:rsidP="00D24456">
            <w:pPr>
              <w:rPr>
                <w:rFonts w:cstheme="minorHAnsi"/>
                <w:sz w:val="24"/>
                <w:szCs w:val="24"/>
              </w:rPr>
            </w:pPr>
          </w:p>
          <w:p w14:paraId="68D00BF5" w14:textId="77777777" w:rsidR="00942D0B" w:rsidRPr="002F18CE" w:rsidRDefault="00942D0B" w:rsidP="00D24456">
            <w:pPr>
              <w:rPr>
                <w:rFonts w:cstheme="minorHAnsi"/>
                <w:sz w:val="24"/>
                <w:szCs w:val="24"/>
              </w:rPr>
            </w:pPr>
          </w:p>
          <w:p w14:paraId="1067AAE5" w14:textId="77777777" w:rsidR="00942D0B" w:rsidRPr="002F18CE" w:rsidRDefault="00942D0B" w:rsidP="00D24456">
            <w:pPr>
              <w:rPr>
                <w:rFonts w:cstheme="minorHAnsi"/>
                <w:sz w:val="24"/>
                <w:szCs w:val="24"/>
              </w:rPr>
            </w:pPr>
          </w:p>
        </w:tc>
      </w:tr>
    </w:tbl>
    <w:p w14:paraId="37CA47FF" w14:textId="77777777" w:rsidR="00942D0B" w:rsidRPr="002F18CE" w:rsidRDefault="00942D0B" w:rsidP="00942D0B">
      <w:pPr>
        <w:rPr>
          <w:rFonts w:cstheme="minorHAnsi"/>
          <w:sz w:val="24"/>
          <w:szCs w:val="24"/>
        </w:rPr>
      </w:pPr>
    </w:p>
    <w:p w14:paraId="6638E42A" w14:textId="77777777" w:rsidR="00942D0B" w:rsidRPr="002F18CE" w:rsidRDefault="00942D0B" w:rsidP="00942D0B">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942D0B" w:rsidRPr="002F18CE" w14:paraId="126F2F7F" w14:textId="77777777" w:rsidTr="00D24456">
        <w:tc>
          <w:tcPr>
            <w:tcW w:w="9576" w:type="dxa"/>
          </w:tcPr>
          <w:p w14:paraId="2F9619FE" w14:textId="77777777" w:rsidR="00942D0B" w:rsidRPr="002F18CE" w:rsidRDefault="00942D0B" w:rsidP="00D24456">
            <w:pPr>
              <w:rPr>
                <w:rFonts w:cstheme="minorHAnsi"/>
                <w:sz w:val="24"/>
                <w:szCs w:val="24"/>
              </w:rPr>
            </w:pPr>
          </w:p>
          <w:p w14:paraId="2C6FECFB" w14:textId="77777777" w:rsidR="00942D0B" w:rsidRPr="002F18CE" w:rsidRDefault="00942D0B" w:rsidP="00D24456">
            <w:pPr>
              <w:rPr>
                <w:rFonts w:cstheme="minorHAnsi"/>
                <w:sz w:val="24"/>
                <w:szCs w:val="24"/>
              </w:rPr>
            </w:pPr>
          </w:p>
          <w:p w14:paraId="5CE32C81" w14:textId="77777777" w:rsidR="00942D0B" w:rsidRPr="002F18CE" w:rsidRDefault="00942D0B" w:rsidP="00D24456">
            <w:pPr>
              <w:rPr>
                <w:rFonts w:cstheme="minorHAnsi"/>
                <w:sz w:val="24"/>
                <w:szCs w:val="24"/>
              </w:rPr>
            </w:pPr>
          </w:p>
          <w:p w14:paraId="122F2A1B" w14:textId="77777777" w:rsidR="00942D0B" w:rsidRPr="002F18CE" w:rsidRDefault="00942D0B" w:rsidP="00D24456">
            <w:pPr>
              <w:rPr>
                <w:rFonts w:cstheme="minorHAnsi"/>
                <w:sz w:val="24"/>
                <w:szCs w:val="24"/>
              </w:rPr>
            </w:pPr>
          </w:p>
          <w:p w14:paraId="366F0E19" w14:textId="77777777" w:rsidR="00942D0B" w:rsidRPr="002F18CE" w:rsidRDefault="00942D0B" w:rsidP="00D24456">
            <w:pPr>
              <w:rPr>
                <w:rFonts w:cstheme="minorHAnsi"/>
                <w:sz w:val="24"/>
                <w:szCs w:val="24"/>
              </w:rPr>
            </w:pPr>
          </w:p>
          <w:p w14:paraId="5D7CA913" w14:textId="77777777" w:rsidR="00942D0B" w:rsidRPr="002F18CE" w:rsidRDefault="00942D0B" w:rsidP="00D24456">
            <w:pPr>
              <w:rPr>
                <w:rFonts w:cstheme="minorHAnsi"/>
                <w:sz w:val="24"/>
                <w:szCs w:val="24"/>
              </w:rPr>
            </w:pPr>
          </w:p>
        </w:tc>
      </w:tr>
    </w:tbl>
    <w:p w14:paraId="4E7DDCB3" w14:textId="77777777" w:rsidR="00E51DD3" w:rsidRPr="002F18CE" w:rsidRDefault="00E51DD3" w:rsidP="00942D0B">
      <w:pPr>
        <w:rPr>
          <w:rFonts w:cstheme="minorHAnsi"/>
          <w:sz w:val="24"/>
          <w:szCs w:val="24"/>
        </w:rPr>
      </w:pPr>
    </w:p>
    <w:p w14:paraId="4D889665" w14:textId="77777777" w:rsidR="00942D0B" w:rsidRPr="002F18CE" w:rsidRDefault="00942D0B" w:rsidP="00942D0B">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0BFE7297" w14:textId="77777777" w:rsidR="00942D0B" w:rsidRPr="002F18CE" w:rsidRDefault="00942D0B" w:rsidP="00942D0B">
      <w:pPr>
        <w:pStyle w:val="ListParagraph"/>
        <w:numPr>
          <w:ilvl w:val="0"/>
          <w:numId w:val="3"/>
        </w:numPr>
        <w:rPr>
          <w:rFonts w:cstheme="minorHAnsi"/>
          <w:sz w:val="24"/>
          <w:szCs w:val="24"/>
        </w:rPr>
      </w:pPr>
      <w:r w:rsidRPr="002F18CE">
        <w:rPr>
          <w:rFonts w:cstheme="minorHAnsi"/>
          <w:sz w:val="24"/>
          <w:szCs w:val="24"/>
        </w:rPr>
        <w:t>Low</w:t>
      </w:r>
    </w:p>
    <w:p w14:paraId="3B7ED2CA" w14:textId="77777777" w:rsidR="00942D0B" w:rsidRPr="002F18CE" w:rsidRDefault="00942D0B" w:rsidP="00942D0B">
      <w:pPr>
        <w:pStyle w:val="ListParagraph"/>
        <w:numPr>
          <w:ilvl w:val="0"/>
          <w:numId w:val="3"/>
        </w:numPr>
        <w:rPr>
          <w:rFonts w:cstheme="minorHAnsi"/>
          <w:sz w:val="24"/>
          <w:szCs w:val="24"/>
        </w:rPr>
      </w:pPr>
      <w:r w:rsidRPr="002F18CE">
        <w:rPr>
          <w:rFonts w:cstheme="minorHAnsi"/>
          <w:sz w:val="24"/>
          <w:szCs w:val="24"/>
        </w:rPr>
        <w:t>Medium</w:t>
      </w:r>
    </w:p>
    <w:p w14:paraId="0B695140" w14:textId="77777777" w:rsidR="00942D0B" w:rsidRPr="002F18CE" w:rsidRDefault="00942D0B" w:rsidP="00942D0B">
      <w:pPr>
        <w:pStyle w:val="ListParagraph"/>
        <w:numPr>
          <w:ilvl w:val="0"/>
          <w:numId w:val="3"/>
        </w:numPr>
        <w:rPr>
          <w:rFonts w:cstheme="minorHAnsi"/>
          <w:sz w:val="24"/>
          <w:szCs w:val="24"/>
        </w:rPr>
      </w:pPr>
      <w:r w:rsidRPr="002F18CE">
        <w:rPr>
          <w:rFonts w:cstheme="minorHAnsi"/>
          <w:sz w:val="24"/>
          <w:szCs w:val="24"/>
        </w:rPr>
        <w:t>High</w:t>
      </w:r>
    </w:p>
    <w:p w14:paraId="625EAAC3" w14:textId="77777777" w:rsidR="00942D0B" w:rsidRPr="002F18CE" w:rsidRDefault="00942D0B" w:rsidP="00942D0B">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64C9E29D" w14:textId="77777777" w:rsidR="00942D0B" w:rsidRPr="002F18CE" w:rsidRDefault="00942D0B" w:rsidP="00942D0B">
      <w:pPr>
        <w:pStyle w:val="ListParagraph"/>
        <w:numPr>
          <w:ilvl w:val="0"/>
          <w:numId w:val="3"/>
        </w:numPr>
        <w:rPr>
          <w:rFonts w:cstheme="minorHAnsi"/>
          <w:sz w:val="24"/>
          <w:szCs w:val="24"/>
        </w:rPr>
      </w:pPr>
      <w:r w:rsidRPr="002F18CE">
        <w:rPr>
          <w:rFonts w:cstheme="minorHAnsi"/>
          <w:sz w:val="24"/>
          <w:szCs w:val="24"/>
        </w:rPr>
        <w:t>Low</w:t>
      </w:r>
    </w:p>
    <w:p w14:paraId="300790D4" w14:textId="77777777" w:rsidR="00942D0B" w:rsidRPr="002F18CE" w:rsidRDefault="00942D0B" w:rsidP="00942D0B">
      <w:pPr>
        <w:pStyle w:val="ListParagraph"/>
        <w:numPr>
          <w:ilvl w:val="0"/>
          <w:numId w:val="3"/>
        </w:numPr>
        <w:rPr>
          <w:rFonts w:cstheme="minorHAnsi"/>
          <w:sz w:val="24"/>
          <w:szCs w:val="24"/>
        </w:rPr>
      </w:pPr>
      <w:r w:rsidRPr="002F18CE">
        <w:rPr>
          <w:rFonts w:cstheme="minorHAnsi"/>
          <w:sz w:val="24"/>
          <w:szCs w:val="24"/>
        </w:rPr>
        <w:t>Medium</w:t>
      </w:r>
    </w:p>
    <w:p w14:paraId="2D4BEF28" w14:textId="77777777" w:rsidR="00942D0B" w:rsidRPr="002F18CE" w:rsidRDefault="00942D0B" w:rsidP="00942D0B">
      <w:pPr>
        <w:pStyle w:val="ListParagraph"/>
        <w:numPr>
          <w:ilvl w:val="0"/>
          <w:numId w:val="3"/>
        </w:numPr>
        <w:rPr>
          <w:rFonts w:cstheme="minorHAnsi"/>
          <w:sz w:val="24"/>
          <w:szCs w:val="24"/>
        </w:rPr>
      </w:pPr>
      <w:r w:rsidRPr="002F18CE">
        <w:rPr>
          <w:rFonts w:cstheme="minorHAnsi"/>
          <w:sz w:val="24"/>
          <w:szCs w:val="24"/>
        </w:rPr>
        <w:t>High</w:t>
      </w:r>
    </w:p>
    <w:p w14:paraId="552298B6" w14:textId="77777777" w:rsidR="00275539" w:rsidRPr="002F18CE" w:rsidRDefault="00275539" w:rsidP="00275539">
      <w:pPr>
        <w:rPr>
          <w:rFonts w:cstheme="minorHAnsi"/>
          <w:b/>
          <w:sz w:val="24"/>
          <w:szCs w:val="24"/>
        </w:rPr>
      </w:pPr>
      <w:r w:rsidRPr="002F18CE">
        <w:rPr>
          <w:rFonts w:cstheme="minorHAnsi"/>
          <w:b/>
          <w:sz w:val="24"/>
          <w:szCs w:val="24"/>
        </w:rPr>
        <w:t>Overall Security Risk:</w:t>
      </w:r>
    </w:p>
    <w:p w14:paraId="2B496D63" w14:textId="77777777" w:rsidR="00275539" w:rsidRPr="002F18CE" w:rsidRDefault="00275539" w:rsidP="00275539">
      <w:pPr>
        <w:pStyle w:val="ListParagraph"/>
        <w:numPr>
          <w:ilvl w:val="0"/>
          <w:numId w:val="3"/>
        </w:numPr>
        <w:rPr>
          <w:rFonts w:cstheme="minorHAnsi"/>
          <w:sz w:val="24"/>
          <w:szCs w:val="24"/>
        </w:rPr>
      </w:pPr>
      <w:r w:rsidRPr="002F18CE">
        <w:rPr>
          <w:rFonts w:cstheme="minorHAnsi"/>
          <w:sz w:val="24"/>
          <w:szCs w:val="24"/>
        </w:rPr>
        <w:lastRenderedPageBreak/>
        <w:t>Low</w:t>
      </w:r>
    </w:p>
    <w:p w14:paraId="3AF63EB0" w14:textId="77777777" w:rsidR="00275539" w:rsidRPr="002F18CE" w:rsidRDefault="00275539" w:rsidP="00275539">
      <w:pPr>
        <w:pStyle w:val="ListParagraph"/>
        <w:numPr>
          <w:ilvl w:val="0"/>
          <w:numId w:val="3"/>
        </w:numPr>
        <w:rPr>
          <w:rFonts w:cstheme="minorHAnsi"/>
          <w:sz w:val="24"/>
          <w:szCs w:val="24"/>
        </w:rPr>
      </w:pPr>
      <w:r w:rsidRPr="002F18CE">
        <w:rPr>
          <w:rFonts w:cstheme="minorHAnsi"/>
          <w:sz w:val="24"/>
          <w:szCs w:val="24"/>
        </w:rPr>
        <w:t>Medium</w:t>
      </w:r>
    </w:p>
    <w:p w14:paraId="13CFC9F8" w14:textId="77777777" w:rsidR="00275539" w:rsidRPr="002F18CE" w:rsidRDefault="00275539" w:rsidP="00275539">
      <w:pPr>
        <w:pStyle w:val="ListParagraph"/>
        <w:numPr>
          <w:ilvl w:val="0"/>
          <w:numId w:val="3"/>
        </w:numPr>
        <w:rPr>
          <w:rFonts w:cstheme="minorHAnsi"/>
          <w:sz w:val="24"/>
          <w:szCs w:val="24"/>
        </w:rPr>
      </w:pPr>
      <w:r w:rsidRPr="002F18CE">
        <w:rPr>
          <w:rFonts w:cstheme="minorHAnsi"/>
          <w:sz w:val="24"/>
          <w:szCs w:val="24"/>
        </w:rPr>
        <w:t>High</w:t>
      </w:r>
    </w:p>
    <w:p w14:paraId="2583F561" w14:textId="77777777" w:rsidR="00942D0B" w:rsidRPr="002F18CE" w:rsidRDefault="00942D0B" w:rsidP="00942D0B">
      <w:pPr>
        <w:rPr>
          <w:rFonts w:cstheme="minorHAnsi"/>
          <w:b/>
          <w:sz w:val="24"/>
          <w:szCs w:val="24"/>
        </w:rPr>
      </w:pPr>
      <w:r w:rsidRPr="002F18CE">
        <w:rPr>
          <w:rFonts w:cstheme="minorHAnsi"/>
          <w:b/>
          <w:sz w:val="24"/>
          <w:szCs w:val="24"/>
        </w:rPr>
        <w:t>Related Information:</w:t>
      </w:r>
    </w:p>
    <w:p w14:paraId="52694C40" w14:textId="77777777" w:rsidR="00942D0B" w:rsidRPr="002F18CE" w:rsidRDefault="00942D0B" w:rsidP="00942D0B">
      <w:pPr>
        <w:rPr>
          <w:rFonts w:cstheme="minorHAnsi"/>
          <w:i/>
          <w:sz w:val="24"/>
          <w:szCs w:val="24"/>
        </w:rPr>
      </w:pPr>
      <w:r w:rsidRPr="002F18CE">
        <w:rPr>
          <w:rFonts w:cstheme="minorHAnsi"/>
          <w:i/>
          <w:sz w:val="24"/>
          <w:szCs w:val="24"/>
        </w:rPr>
        <w:t>Things to Consider to Help Answer the Question:</w:t>
      </w:r>
    </w:p>
    <w:p w14:paraId="2C9F0E11" w14:textId="77777777" w:rsidR="00942D0B" w:rsidRPr="002F18CE" w:rsidRDefault="00942D0B" w:rsidP="00942D0B">
      <w:pPr>
        <w:rPr>
          <w:rFonts w:cstheme="minorHAnsi"/>
          <w:i/>
          <w:sz w:val="24"/>
          <w:szCs w:val="24"/>
        </w:rPr>
      </w:pPr>
      <w:r w:rsidRPr="002F18CE">
        <w:rPr>
          <w:rFonts w:eastAsia="Times New Roman" w:cstheme="minorHAnsi"/>
          <w:sz w:val="24"/>
          <w:szCs w:val="24"/>
        </w:rPr>
        <w:t>Consider whether your practice has a documented method for managing risk that relies on the findings included in its risk assessment to identify the appropriate management and operational or technical safeguards to manage risk to an acceptable level.</w:t>
      </w:r>
    </w:p>
    <w:p w14:paraId="6CEB5B58" w14:textId="77777777" w:rsidR="00942D0B" w:rsidRPr="002F18CE" w:rsidRDefault="00942D0B" w:rsidP="00942D0B">
      <w:pPr>
        <w:rPr>
          <w:rFonts w:cstheme="minorHAnsi"/>
          <w:i/>
          <w:sz w:val="24"/>
          <w:szCs w:val="24"/>
        </w:rPr>
      </w:pPr>
      <w:r w:rsidRPr="002F18CE">
        <w:rPr>
          <w:rFonts w:cstheme="minorHAnsi"/>
          <w:i/>
          <w:sz w:val="24"/>
          <w:szCs w:val="24"/>
        </w:rPr>
        <w:t>Possible Threats and Vulnerabilities:</w:t>
      </w:r>
    </w:p>
    <w:p w14:paraId="1C1C2F83" w14:textId="77777777" w:rsidR="00942D0B" w:rsidRPr="002F18CE" w:rsidRDefault="00942D0B" w:rsidP="00942D0B">
      <w:pPr>
        <w:spacing w:line="240" w:lineRule="auto"/>
        <w:contextualSpacing/>
        <w:rPr>
          <w:rFonts w:cstheme="minorHAnsi"/>
          <w:sz w:val="24"/>
          <w:szCs w:val="24"/>
        </w:rPr>
      </w:pPr>
      <w:r w:rsidRPr="002F18CE">
        <w:rPr>
          <w:rFonts w:cstheme="minorHAnsi"/>
          <w:sz w:val="24"/>
          <w:szCs w:val="24"/>
        </w:rPr>
        <w:t xml:space="preserve">Your practice may not be able to implement effective safeguards to manage risks to </w:t>
      </w:r>
      <w:proofErr w:type="spellStart"/>
      <w:r w:rsidRPr="002F18CE">
        <w:rPr>
          <w:rFonts w:cstheme="minorHAnsi"/>
          <w:sz w:val="24"/>
          <w:szCs w:val="24"/>
        </w:rPr>
        <w:t>ePHI</w:t>
      </w:r>
      <w:proofErr w:type="spellEnd"/>
      <w:r w:rsidRPr="002F18CE">
        <w:rPr>
          <w:rFonts w:cstheme="minorHAnsi"/>
          <w:sz w:val="24"/>
          <w:szCs w:val="24"/>
        </w:rPr>
        <w:t xml:space="preserve"> </w:t>
      </w:r>
      <w:r w:rsidRPr="002F18CE">
        <w:rPr>
          <w:rFonts w:cstheme="minorHAnsi"/>
          <w:iCs/>
          <w:sz w:val="24"/>
          <w:szCs w:val="24"/>
        </w:rPr>
        <w:t xml:space="preserve">if it does not have a formal, documented </w:t>
      </w:r>
      <w:r w:rsidRPr="002F18CE">
        <w:rPr>
          <w:rFonts w:cstheme="minorHAnsi"/>
          <w:sz w:val="24"/>
          <w:szCs w:val="24"/>
        </w:rPr>
        <w:t xml:space="preserve">program to mitigate threats and vulnerabilities identified as a result of conducting a risk analysis.  </w:t>
      </w:r>
    </w:p>
    <w:p w14:paraId="005787D7" w14:textId="77777777" w:rsidR="00942D0B" w:rsidRPr="002F18CE" w:rsidRDefault="00942D0B" w:rsidP="00942D0B">
      <w:pPr>
        <w:spacing w:line="240" w:lineRule="auto"/>
        <w:contextualSpacing/>
        <w:rPr>
          <w:rFonts w:cstheme="minorHAnsi"/>
          <w:sz w:val="24"/>
          <w:szCs w:val="24"/>
          <w:u w:val="single"/>
        </w:rPr>
      </w:pPr>
    </w:p>
    <w:p w14:paraId="3902EF04" w14:textId="77777777" w:rsidR="00942D0B" w:rsidRPr="002F18CE" w:rsidRDefault="00942D0B" w:rsidP="00942D0B">
      <w:pPr>
        <w:spacing w:line="240" w:lineRule="auto"/>
        <w:contextualSpacing/>
        <w:rPr>
          <w:rFonts w:cstheme="minorHAnsi"/>
          <w:sz w:val="24"/>
          <w:szCs w:val="24"/>
        </w:rPr>
      </w:pPr>
      <w:r w:rsidRPr="002F18CE">
        <w:rPr>
          <w:rFonts w:cstheme="minorHAnsi"/>
          <w:sz w:val="24"/>
          <w:szCs w:val="24"/>
        </w:rPr>
        <w:t>Some potential impacts include:</w:t>
      </w:r>
    </w:p>
    <w:p w14:paraId="409830DD" w14:textId="77777777" w:rsidR="00942D0B" w:rsidRPr="002F18CE" w:rsidRDefault="00942D0B" w:rsidP="00942D0B">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2997704B" w14:textId="77777777" w:rsidR="00D24456" w:rsidRPr="002F18CE" w:rsidRDefault="00942D0B" w:rsidP="00942D0B">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 </w:t>
      </w:r>
    </w:p>
    <w:p w14:paraId="31BBB734" w14:textId="77777777" w:rsidR="00942D0B" w:rsidRPr="002F18CE" w:rsidRDefault="00942D0B" w:rsidP="00942D0B">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might not be available, which can adversely impact your healthcare professionals’ ability to diagnose and treat the patient.</w:t>
      </w:r>
    </w:p>
    <w:p w14:paraId="09700416" w14:textId="77777777" w:rsidR="00D24456" w:rsidRPr="002F18CE" w:rsidRDefault="00D24456" w:rsidP="00D24456">
      <w:pPr>
        <w:pStyle w:val="ListParagraph"/>
        <w:spacing w:after="0" w:line="240" w:lineRule="auto"/>
        <w:ind w:left="252"/>
        <w:rPr>
          <w:rFonts w:eastAsia="Times New Roman" w:cstheme="minorHAnsi"/>
          <w:color w:val="000000" w:themeColor="text1"/>
          <w:sz w:val="24"/>
          <w:szCs w:val="24"/>
        </w:rPr>
      </w:pPr>
    </w:p>
    <w:p w14:paraId="29596A54" w14:textId="77777777" w:rsidR="00942D0B" w:rsidRPr="002F18CE" w:rsidRDefault="00942D0B" w:rsidP="00942D0B">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6650E40B" w14:textId="77777777" w:rsidR="00942D0B" w:rsidRPr="002F18CE" w:rsidRDefault="004B7C32" w:rsidP="00942D0B">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942D0B"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942D0B" w:rsidRPr="002F18CE">
        <w:rPr>
          <w:rFonts w:eastAsia="Times New Roman" w:cstheme="minorHAnsi"/>
          <w:bCs/>
          <w:sz w:val="24"/>
          <w:szCs w:val="24"/>
        </w:rPr>
        <w:t>ePHI</w:t>
      </w:r>
      <w:proofErr w:type="spellEnd"/>
      <w:r w:rsidR="00942D0B" w:rsidRPr="002F18CE">
        <w:rPr>
          <w:rFonts w:eastAsia="Times New Roman" w:cstheme="minorHAnsi"/>
          <w:bCs/>
          <w:sz w:val="24"/>
          <w:szCs w:val="24"/>
        </w:rPr>
        <w:t>.</w:t>
      </w:r>
    </w:p>
    <w:p w14:paraId="4849576E" w14:textId="77777777" w:rsidR="00B5639F" w:rsidRPr="002F18CE" w:rsidRDefault="00B5639F" w:rsidP="00942D0B">
      <w:pPr>
        <w:spacing w:after="0" w:line="240" w:lineRule="auto"/>
        <w:rPr>
          <w:rFonts w:eastAsia="Times New Roman" w:cstheme="minorHAnsi"/>
          <w:bCs/>
          <w:sz w:val="24"/>
          <w:szCs w:val="24"/>
        </w:rPr>
      </w:pPr>
    </w:p>
    <w:p w14:paraId="40AC0435"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Implement security measures sufficient to reduce risks and vulnerabilities to a reasonable and appropriate level to comply with Section 164.306(a).</w:t>
      </w:r>
    </w:p>
    <w:p w14:paraId="222A38A7"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§164.308(a)(1)(ii)(B)]</w:t>
      </w:r>
    </w:p>
    <w:p w14:paraId="48CC1883" w14:textId="77777777" w:rsidR="00B5639F" w:rsidRPr="002F18CE" w:rsidRDefault="00B5639F" w:rsidP="00B5639F">
      <w:pPr>
        <w:spacing w:line="240" w:lineRule="auto"/>
        <w:contextualSpacing/>
        <w:rPr>
          <w:rFonts w:eastAsia="Times New Roman" w:cstheme="minorHAnsi"/>
          <w:b/>
          <w:color w:val="0070C0"/>
          <w:sz w:val="24"/>
          <w:szCs w:val="24"/>
        </w:rPr>
      </w:pPr>
    </w:p>
    <w:p w14:paraId="58D53C1F"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 xml:space="preserve">Document within a security plan the controls and methods in place or planned to mitigate the threats and vulnerabilities to </w:t>
      </w:r>
      <w:proofErr w:type="spellStart"/>
      <w:r w:rsidRPr="002F18CE">
        <w:rPr>
          <w:rFonts w:cstheme="minorHAnsi"/>
          <w:sz w:val="24"/>
          <w:szCs w:val="24"/>
        </w:rPr>
        <w:t>ePHI</w:t>
      </w:r>
      <w:proofErr w:type="spellEnd"/>
      <w:r w:rsidRPr="002F18CE">
        <w:rPr>
          <w:rFonts w:cstheme="minorHAnsi"/>
          <w:sz w:val="24"/>
          <w:szCs w:val="24"/>
        </w:rPr>
        <w:t xml:space="preserve"> identified as a result of conducting a risk analysis.</w:t>
      </w:r>
    </w:p>
    <w:p w14:paraId="077045A2" w14:textId="77777777" w:rsidR="00B5639F" w:rsidRPr="002F18CE" w:rsidRDefault="00B5639F" w:rsidP="00B5639F">
      <w:pPr>
        <w:spacing w:after="0" w:line="240" w:lineRule="auto"/>
        <w:rPr>
          <w:rFonts w:eastAsia="Times New Roman" w:cstheme="minorHAnsi"/>
          <w:bCs/>
          <w:i/>
          <w:sz w:val="24"/>
          <w:szCs w:val="24"/>
        </w:rPr>
      </w:pPr>
      <w:r w:rsidRPr="002F18CE">
        <w:rPr>
          <w:rFonts w:cstheme="minorHAnsi"/>
          <w:sz w:val="24"/>
          <w:szCs w:val="24"/>
        </w:rPr>
        <w:t>[NIST SP 800-53 PL-2]</w:t>
      </w:r>
    </w:p>
    <w:p w14:paraId="792C1F8E" w14:textId="77777777" w:rsidR="00E51DD3" w:rsidRPr="002F18CE" w:rsidRDefault="00D24456" w:rsidP="00E51DD3">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59" w:name="_Toc459304808"/>
      <w:r w:rsidRPr="002F18CE">
        <w:rPr>
          <w:b/>
        </w:rPr>
        <w:lastRenderedPageBreak/>
        <w:t>A6</w:t>
      </w:r>
      <w:r w:rsidR="00E51DD3" w:rsidRPr="002F18CE">
        <w:rPr>
          <w:b/>
        </w:rPr>
        <w:t xml:space="preserve"> - </w:t>
      </w:r>
      <w:r w:rsidRPr="002F18CE">
        <w:rPr>
          <w:rFonts w:eastAsia="Times New Roman"/>
          <w:b/>
          <w:color w:val="000000"/>
        </w:rPr>
        <w:t>§164.308(a)(1)(ii)(B</w:t>
      </w:r>
      <w:proofErr w:type="gramStart"/>
      <w:r w:rsidRPr="002F18CE">
        <w:rPr>
          <w:rFonts w:eastAsia="Times New Roman"/>
          <w:b/>
          <w:color w:val="000000"/>
        </w:rPr>
        <w:t>)  Required</w:t>
      </w:r>
      <w:proofErr w:type="gramEnd"/>
      <w:r w:rsidR="00E51DD3" w:rsidRPr="002F18CE">
        <w:rPr>
          <w:rFonts w:eastAsia="Times New Roman"/>
          <w:b/>
          <w:color w:val="000000"/>
        </w:rPr>
        <w:t xml:space="preserve"> </w:t>
      </w:r>
      <w:r w:rsidR="00E51DD3" w:rsidRPr="002F18CE">
        <w:t xml:space="preserve">Does your practice assure that its risk management program prevents against the impermissible use and disclosure of </w:t>
      </w:r>
      <w:proofErr w:type="spellStart"/>
      <w:r w:rsidR="00E51DD3" w:rsidRPr="002F18CE">
        <w:t>ePHI</w:t>
      </w:r>
      <w:proofErr w:type="spellEnd"/>
      <w:r w:rsidR="00E51DD3" w:rsidRPr="002F18CE">
        <w:t>.</w:t>
      </w:r>
      <w:bookmarkEnd w:id="59"/>
    </w:p>
    <w:p w14:paraId="2CC38445" w14:textId="77777777" w:rsidR="00D24456" w:rsidRPr="002F18CE" w:rsidRDefault="00D24456" w:rsidP="00D24456">
      <w:pPr>
        <w:pStyle w:val="ListParagraph"/>
        <w:numPr>
          <w:ilvl w:val="0"/>
          <w:numId w:val="4"/>
        </w:numPr>
        <w:rPr>
          <w:rFonts w:eastAsia="Times New Roman" w:cstheme="minorHAnsi"/>
          <w:color w:val="000000"/>
          <w:sz w:val="24"/>
          <w:szCs w:val="24"/>
        </w:rPr>
      </w:pPr>
      <w:r w:rsidRPr="002F18CE">
        <w:rPr>
          <w:rFonts w:eastAsia="Times New Roman" w:cstheme="minorHAnsi"/>
          <w:color w:val="000000"/>
          <w:sz w:val="24"/>
          <w:szCs w:val="24"/>
        </w:rPr>
        <w:t>Yes</w:t>
      </w:r>
    </w:p>
    <w:p w14:paraId="63B6244E" w14:textId="77777777" w:rsidR="00D24456" w:rsidRPr="002F18CE" w:rsidRDefault="00D24456" w:rsidP="00D24456">
      <w:pPr>
        <w:pStyle w:val="ListParagraph"/>
        <w:numPr>
          <w:ilvl w:val="0"/>
          <w:numId w:val="1"/>
        </w:numPr>
        <w:rPr>
          <w:rFonts w:eastAsia="Times New Roman" w:cstheme="minorHAnsi"/>
          <w:color w:val="000000"/>
          <w:sz w:val="24"/>
          <w:szCs w:val="24"/>
        </w:rPr>
      </w:pPr>
      <w:r w:rsidRPr="002F18CE">
        <w:rPr>
          <w:rFonts w:eastAsia="Times New Roman" w:cstheme="minorHAnsi"/>
          <w:color w:val="000000"/>
          <w:sz w:val="24"/>
          <w:szCs w:val="24"/>
        </w:rPr>
        <w:t>No</w:t>
      </w:r>
    </w:p>
    <w:p w14:paraId="5D9BAAFC" w14:textId="77777777" w:rsidR="00D24456" w:rsidRPr="002F18CE" w:rsidRDefault="00D24456" w:rsidP="00D2445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37FB7FE8"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Cost</w:t>
      </w:r>
    </w:p>
    <w:p w14:paraId="4666B282"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Practice Size</w:t>
      </w:r>
    </w:p>
    <w:p w14:paraId="6CDB0D26"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Complexity</w:t>
      </w:r>
    </w:p>
    <w:p w14:paraId="2A946889"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Alternate Solution</w:t>
      </w:r>
    </w:p>
    <w:p w14:paraId="1A7B21D2" w14:textId="77777777" w:rsidR="00D24456" w:rsidRPr="002F18CE" w:rsidRDefault="00D24456" w:rsidP="00D2445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D24456" w:rsidRPr="002F18CE" w14:paraId="4C1F6A39" w14:textId="77777777" w:rsidTr="00D24456">
        <w:tc>
          <w:tcPr>
            <w:tcW w:w="9576" w:type="dxa"/>
          </w:tcPr>
          <w:p w14:paraId="00CD24CC" w14:textId="77777777" w:rsidR="00D24456" w:rsidRPr="002F18CE" w:rsidRDefault="00D24456" w:rsidP="00D24456">
            <w:pPr>
              <w:rPr>
                <w:rFonts w:cstheme="minorHAnsi"/>
                <w:sz w:val="24"/>
                <w:szCs w:val="24"/>
              </w:rPr>
            </w:pPr>
          </w:p>
          <w:p w14:paraId="59095FBA" w14:textId="77777777" w:rsidR="00D24456" w:rsidRPr="002F18CE" w:rsidRDefault="00D24456" w:rsidP="00D24456">
            <w:pPr>
              <w:rPr>
                <w:rFonts w:cstheme="minorHAnsi"/>
                <w:sz w:val="24"/>
                <w:szCs w:val="24"/>
              </w:rPr>
            </w:pPr>
          </w:p>
          <w:p w14:paraId="57AA568F" w14:textId="77777777" w:rsidR="00D24456" w:rsidRPr="002F18CE" w:rsidRDefault="00D24456" w:rsidP="00D24456">
            <w:pPr>
              <w:rPr>
                <w:rFonts w:cstheme="minorHAnsi"/>
                <w:sz w:val="24"/>
                <w:szCs w:val="24"/>
              </w:rPr>
            </w:pPr>
          </w:p>
          <w:p w14:paraId="3CC79825" w14:textId="77777777" w:rsidR="00D24456" w:rsidRPr="002F18CE" w:rsidRDefault="00D24456" w:rsidP="00D24456">
            <w:pPr>
              <w:rPr>
                <w:rFonts w:cstheme="minorHAnsi"/>
                <w:sz w:val="24"/>
                <w:szCs w:val="24"/>
              </w:rPr>
            </w:pPr>
          </w:p>
          <w:p w14:paraId="5024A85F" w14:textId="77777777" w:rsidR="00D24456" w:rsidRPr="002F18CE" w:rsidRDefault="00D24456" w:rsidP="00D24456">
            <w:pPr>
              <w:rPr>
                <w:rFonts w:cstheme="minorHAnsi"/>
                <w:sz w:val="24"/>
                <w:szCs w:val="24"/>
              </w:rPr>
            </w:pPr>
          </w:p>
          <w:p w14:paraId="295C11B1" w14:textId="77777777" w:rsidR="00D24456" w:rsidRPr="002F18CE" w:rsidRDefault="00D24456" w:rsidP="00D24456">
            <w:pPr>
              <w:rPr>
                <w:rFonts w:cstheme="minorHAnsi"/>
                <w:sz w:val="24"/>
                <w:szCs w:val="24"/>
              </w:rPr>
            </w:pPr>
          </w:p>
        </w:tc>
      </w:tr>
    </w:tbl>
    <w:p w14:paraId="6C3AEC03" w14:textId="77777777" w:rsidR="00D24456" w:rsidRPr="002F18CE" w:rsidRDefault="00D24456" w:rsidP="00D24456">
      <w:pPr>
        <w:rPr>
          <w:rFonts w:cstheme="minorHAnsi"/>
          <w:sz w:val="24"/>
          <w:szCs w:val="24"/>
        </w:rPr>
      </w:pPr>
    </w:p>
    <w:p w14:paraId="2B7D3118" w14:textId="77777777" w:rsidR="00D24456" w:rsidRPr="002F18CE" w:rsidRDefault="00D24456" w:rsidP="00D2445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D24456" w:rsidRPr="002F18CE" w14:paraId="4A6828E2" w14:textId="77777777" w:rsidTr="00D24456">
        <w:tc>
          <w:tcPr>
            <w:tcW w:w="9576" w:type="dxa"/>
          </w:tcPr>
          <w:p w14:paraId="7CD11EE3" w14:textId="77777777" w:rsidR="00D24456" w:rsidRPr="002F18CE" w:rsidRDefault="00D24456" w:rsidP="00D24456">
            <w:pPr>
              <w:rPr>
                <w:rFonts w:cstheme="minorHAnsi"/>
                <w:sz w:val="24"/>
                <w:szCs w:val="24"/>
              </w:rPr>
            </w:pPr>
          </w:p>
          <w:p w14:paraId="7D9ADB01" w14:textId="77777777" w:rsidR="00D24456" w:rsidRPr="002F18CE" w:rsidRDefault="00D24456" w:rsidP="00D24456">
            <w:pPr>
              <w:rPr>
                <w:rFonts w:cstheme="minorHAnsi"/>
                <w:sz w:val="24"/>
                <w:szCs w:val="24"/>
              </w:rPr>
            </w:pPr>
          </w:p>
          <w:p w14:paraId="38D0AEF9" w14:textId="77777777" w:rsidR="00D24456" w:rsidRPr="002F18CE" w:rsidRDefault="00D24456" w:rsidP="00D24456">
            <w:pPr>
              <w:rPr>
                <w:rFonts w:cstheme="minorHAnsi"/>
                <w:sz w:val="24"/>
                <w:szCs w:val="24"/>
              </w:rPr>
            </w:pPr>
          </w:p>
          <w:p w14:paraId="38D558CE" w14:textId="77777777" w:rsidR="00D24456" w:rsidRPr="002F18CE" w:rsidRDefault="00D24456" w:rsidP="00D24456">
            <w:pPr>
              <w:rPr>
                <w:rFonts w:cstheme="minorHAnsi"/>
                <w:sz w:val="24"/>
                <w:szCs w:val="24"/>
              </w:rPr>
            </w:pPr>
          </w:p>
          <w:p w14:paraId="6BBCA236" w14:textId="77777777" w:rsidR="00D24456" w:rsidRPr="002F18CE" w:rsidRDefault="00D24456" w:rsidP="00D24456">
            <w:pPr>
              <w:rPr>
                <w:rFonts w:cstheme="minorHAnsi"/>
                <w:sz w:val="24"/>
                <w:szCs w:val="24"/>
              </w:rPr>
            </w:pPr>
          </w:p>
          <w:p w14:paraId="3EA7E77B" w14:textId="77777777" w:rsidR="00D24456" w:rsidRPr="002F18CE" w:rsidRDefault="00D24456" w:rsidP="00D24456">
            <w:pPr>
              <w:rPr>
                <w:rFonts w:cstheme="minorHAnsi"/>
                <w:sz w:val="24"/>
                <w:szCs w:val="24"/>
              </w:rPr>
            </w:pPr>
          </w:p>
        </w:tc>
      </w:tr>
    </w:tbl>
    <w:p w14:paraId="18F53FB8" w14:textId="77777777" w:rsidR="00D24456" w:rsidRPr="002F18CE" w:rsidRDefault="00D24456" w:rsidP="00D24456">
      <w:pPr>
        <w:rPr>
          <w:rFonts w:cstheme="minorHAnsi"/>
          <w:sz w:val="24"/>
          <w:szCs w:val="24"/>
        </w:rPr>
      </w:pPr>
    </w:p>
    <w:p w14:paraId="139A329D" w14:textId="77777777" w:rsidR="00D24456" w:rsidRPr="002F18CE" w:rsidRDefault="00D24456" w:rsidP="00D2445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D24456" w:rsidRPr="002F18CE" w14:paraId="2EEDA199" w14:textId="77777777" w:rsidTr="00D24456">
        <w:tc>
          <w:tcPr>
            <w:tcW w:w="9576" w:type="dxa"/>
          </w:tcPr>
          <w:p w14:paraId="1D94706D" w14:textId="77777777" w:rsidR="00D24456" w:rsidRPr="002F18CE" w:rsidRDefault="00D24456" w:rsidP="00D24456">
            <w:pPr>
              <w:rPr>
                <w:rFonts w:cstheme="minorHAnsi"/>
                <w:sz w:val="24"/>
                <w:szCs w:val="24"/>
              </w:rPr>
            </w:pPr>
          </w:p>
          <w:p w14:paraId="62A9D2B2" w14:textId="77777777" w:rsidR="00D24456" w:rsidRPr="002F18CE" w:rsidRDefault="00D24456" w:rsidP="00D24456">
            <w:pPr>
              <w:rPr>
                <w:rFonts w:cstheme="minorHAnsi"/>
                <w:sz w:val="24"/>
                <w:szCs w:val="24"/>
              </w:rPr>
            </w:pPr>
          </w:p>
          <w:p w14:paraId="2804F359" w14:textId="77777777" w:rsidR="00D24456" w:rsidRPr="002F18CE" w:rsidRDefault="00D24456" w:rsidP="00D24456">
            <w:pPr>
              <w:rPr>
                <w:rFonts w:cstheme="minorHAnsi"/>
                <w:sz w:val="24"/>
                <w:szCs w:val="24"/>
              </w:rPr>
            </w:pPr>
          </w:p>
          <w:p w14:paraId="60F85A66" w14:textId="77777777" w:rsidR="00D24456" w:rsidRPr="002F18CE" w:rsidRDefault="00D24456" w:rsidP="00D24456">
            <w:pPr>
              <w:rPr>
                <w:rFonts w:cstheme="minorHAnsi"/>
                <w:sz w:val="24"/>
                <w:szCs w:val="24"/>
              </w:rPr>
            </w:pPr>
          </w:p>
          <w:p w14:paraId="32B0D652" w14:textId="77777777" w:rsidR="00D24456" w:rsidRPr="002F18CE" w:rsidRDefault="00D24456" w:rsidP="00D24456">
            <w:pPr>
              <w:rPr>
                <w:rFonts w:cstheme="minorHAnsi"/>
                <w:sz w:val="24"/>
                <w:szCs w:val="24"/>
              </w:rPr>
            </w:pPr>
          </w:p>
          <w:p w14:paraId="451AC468" w14:textId="77777777" w:rsidR="00D24456" w:rsidRPr="002F18CE" w:rsidRDefault="00D24456" w:rsidP="00D24456">
            <w:pPr>
              <w:rPr>
                <w:rFonts w:cstheme="minorHAnsi"/>
                <w:sz w:val="24"/>
                <w:szCs w:val="24"/>
              </w:rPr>
            </w:pPr>
          </w:p>
        </w:tc>
      </w:tr>
    </w:tbl>
    <w:p w14:paraId="6D5D3FEC" w14:textId="77777777" w:rsidR="00D24456" w:rsidRPr="002F18CE" w:rsidRDefault="00D24456" w:rsidP="00D24456">
      <w:pPr>
        <w:rPr>
          <w:rFonts w:cstheme="minorHAnsi"/>
          <w:sz w:val="24"/>
          <w:szCs w:val="24"/>
        </w:rPr>
      </w:pPr>
    </w:p>
    <w:p w14:paraId="2D6A3CAB" w14:textId="77777777" w:rsidR="00D24456" w:rsidRPr="002F18CE" w:rsidRDefault="00D24456" w:rsidP="00D24456">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5FA63061"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Low</w:t>
      </w:r>
    </w:p>
    <w:p w14:paraId="059AE54A"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Medium</w:t>
      </w:r>
    </w:p>
    <w:p w14:paraId="225AF883"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High</w:t>
      </w:r>
    </w:p>
    <w:p w14:paraId="16FC8F03" w14:textId="77777777" w:rsidR="00D24456" w:rsidRPr="002F18CE" w:rsidRDefault="00D24456" w:rsidP="00D24456">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72071C43"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Low</w:t>
      </w:r>
    </w:p>
    <w:p w14:paraId="15D41CB2"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Medium</w:t>
      </w:r>
    </w:p>
    <w:p w14:paraId="055D90F0"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High</w:t>
      </w:r>
    </w:p>
    <w:p w14:paraId="718E0A78" w14:textId="77777777" w:rsidR="00275539" w:rsidRPr="002F18CE" w:rsidRDefault="00275539" w:rsidP="00275539">
      <w:pPr>
        <w:rPr>
          <w:rFonts w:cstheme="minorHAnsi"/>
          <w:b/>
          <w:sz w:val="24"/>
          <w:szCs w:val="24"/>
        </w:rPr>
      </w:pPr>
      <w:r w:rsidRPr="002F18CE">
        <w:rPr>
          <w:rFonts w:cstheme="minorHAnsi"/>
          <w:b/>
          <w:sz w:val="24"/>
          <w:szCs w:val="24"/>
        </w:rPr>
        <w:t>Overall Security Risk:</w:t>
      </w:r>
    </w:p>
    <w:p w14:paraId="7134A224" w14:textId="77777777" w:rsidR="00275539" w:rsidRPr="002F18CE" w:rsidRDefault="00275539" w:rsidP="00275539">
      <w:pPr>
        <w:pStyle w:val="ListParagraph"/>
        <w:numPr>
          <w:ilvl w:val="0"/>
          <w:numId w:val="3"/>
        </w:numPr>
        <w:rPr>
          <w:rFonts w:cstheme="minorHAnsi"/>
          <w:sz w:val="24"/>
          <w:szCs w:val="24"/>
        </w:rPr>
      </w:pPr>
      <w:r w:rsidRPr="002F18CE">
        <w:rPr>
          <w:rFonts w:cstheme="minorHAnsi"/>
          <w:sz w:val="24"/>
          <w:szCs w:val="24"/>
        </w:rPr>
        <w:t>Low</w:t>
      </w:r>
    </w:p>
    <w:p w14:paraId="0B3D255C" w14:textId="77777777" w:rsidR="00275539" w:rsidRPr="002F18CE" w:rsidRDefault="00275539" w:rsidP="00275539">
      <w:pPr>
        <w:pStyle w:val="ListParagraph"/>
        <w:numPr>
          <w:ilvl w:val="0"/>
          <w:numId w:val="3"/>
        </w:numPr>
        <w:rPr>
          <w:rFonts w:cstheme="minorHAnsi"/>
          <w:sz w:val="24"/>
          <w:szCs w:val="24"/>
        </w:rPr>
      </w:pPr>
      <w:r w:rsidRPr="002F18CE">
        <w:rPr>
          <w:rFonts w:cstheme="minorHAnsi"/>
          <w:sz w:val="24"/>
          <w:szCs w:val="24"/>
        </w:rPr>
        <w:t>Medium</w:t>
      </w:r>
    </w:p>
    <w:p w14:paraId="43CEEBA6" w14:textId="77777777" w:rsidR="00275539" w:rsidRPr="002F18CE" w:rsidRDefault="00275539" w:rsidP="00275539">
      <w:pPr>
        <w:pStyle w:val="ListParagraph"/>
        <w:numPr>
          <w:ilvl w:val="0"/>
          <w:numId w:val="3"/>
        </w:numPr>
        <w:rPr>
          <w:rFonts w:cstheme="minorHAnsi"/>
          <w:sz w:val="24"/>
          <w:szCs w:val="24"/>
        </w:rPr>
      </w:pPr>
      <w:r w:rsidRPr="002F18CE">
        <w:rPr>
          <w:rFonts w:cstheme="minorHAnsi"/>
          <w:sz w:val="24"/>
          <w:szCs w:val="24"/>
        </w:rPr>
        <w:t>High</w:t>
      </w:r>
    </w:p>
    <w:p w14:paraId="7433261A" w14:textId="77777777" w:rsidR="00D24456" w:rsidRPr="002F18CE" w:rsidRDefault="00D24456" w:rsidP="00D24456">
      <w:pPr>
        <w:rPr>
          <w:rFonts w:cstheme="minorHAnsi"/>
          <w:b/>
          <w:sz w:val="24"/>
          <w:szCs w:val="24"/>
        </w:rPr>
      </w:pPr>
      <w:r w:rsidRPr="002F18CE">
        <w:rPr>
          <w:rFonts w:cstheme="minorHAnsi"/>
          <w:b/>
          <w:sz w:val="24"/>
          <w:szCs w:val="24"/>
        </w:rPr>
        <w:t>Related Information:</w:t>
      </w:r>
    </w:p>
    <w:p w14:paraId="6949BBBD" w14:textId="77777777" w:rsidR="00D24456" w:rsidRPr="002F18CE" w:rsidRDefault="00D24456" w:rsidP="00D24456">
      <w:pPr>
        <w:rPr>
          <w:rFonts w:cstheme="minorHAnsi"/>
          <w:i/>
          <w:sz w:val="24"/>
          <w:szCs w:val="24"/>
        </w:rPr>
      </w:pPr>
      <w:r w:rsidRPr="002F18CE">
        <w:rPr>
          <w:rFonts w:cstheme="minorHAnsi"/>
          <w:i/>
          <w:sz w:val="24"/>
          <w:szCs w:val="24"/>
        </w:rPr>
        <w:t>Things to Consider to Help Answer the Question:</w:t>
      </w:r>
    </w:p>
    <w:p w14:paraId="4CB42B15" w14:textId="77777777" w:rsidR="00D24456" w:rsidRPr="002F18CE" w:rsidRDefault="00D24456" w:rsidP="00D24456">
      <w:pPr>
        <w:rPr>
          <w:rFonts w:cstheme="minorHAnsi"/>
          <w:i/>
          <w:sz w:val="24"/>
          <w:szCs w:val="24"/>
        </w:rPr>
      </w:pPr>
      <w:r w:rsidRPr="002F18CE">
        <w:rPr>
          <w:rFonts w:eastAsia="Times New Roman" w:cstheme="minorHAnsi"/>
          <w:sz w:val="24"/>
          <w:szCs w:val="24"/>
        </w:rPr>
        <w:t xml:space="preserve">Consider that the HIPAA privacy Rule establishes national standards by allowing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to be used or disclosed only when permitted or required.</w:t>
      </w:r>
    </w:p>
    <w:p w14:paraId="36E5B446" w14:textId="77777777" w:rsidR="00D24456" w:rsidRPr="002F18CE" w:rsidRDefault="00D24456" w:rsidP="00D24456">
      <w:pPr>
        <w:rPr>
          <w:rFonts w:cstheme="minorHAnsi"/>
          <w:i/>
          <w:sz w:val="24"/>
          <w:szCs w:val="24"/>
        </w:rPr>
      </w:pPr>
      <w:r w:rsidRPr="002F18CE">
        <w:rPr>
          <w:rFonts w:cstheme="minorHAnsi"/>
          <w:i/>
          <w:sz w:val="24"/>
          <w:szCs w:val="24"/>
        </w:rPr>
        <w:t>Possible Threats and Vulnerabilities:</w:t>
      </w:r>
    </w:p>
    <w:p w14:paraId="2541ADA2" w14:textId="77777777" w:rsidR="00D24456" w:rsidRPr="002F18CE" w:rsidRDefault="00D24456" w:rsidP="00D24456">
      <w:pPr>
        <w:spacing w:line="240" w:lineRule="auto"/>
        <w:contextualSpacing/>
        <w:rPr>
          <w:rFonts w:cstheme="minorHAnsi"/>
          <w:sz w:val="24"/>
          <w:szCs w:val="24"/>
        </w:rPr>
      </w:pPr>
      <w:r w:rsidRPr="002F18CE">
        <w:rPr>
          <w:rFonts w:cstheme="minorHAnsi"/>
          <w:sz w:val="24"/>
          <w:szCs w:val="24"/>
        </w:rPr>
        <w:t xml:space="preserve">Your practice may not be able protect and secure </w:t>
      </w:r>
      <w:proofErr w:type="spellStart"/>
      <w:r w:rsidRPr="002F18CE">
        <w:rPr>
          <w:rFonts w:cstheme="minorHAnsi"/>
          <w:sz w:val="24"/>
          <w:szCs w:val="24"/>
        </w:rPr>
        <w:t>ePHI</w:t>
      </w:r>
      <w:proofErr w:type="spellEnd"/>
      <w:r w:rsidRPr="002F18CE">
        <w:rPr>
          <w:rFonts w:cstheme="minorHAnsi"/>
          <w:sz w:val="24"/>
          <w:szCs w:val="24"/>
        </w:rPr>
        <w:t xml:space="preserve"> if it does not assure that its risk management program prevents against the impermissible use and disclosure of </w:t>
      </w:r>
      <w:proofErr w:type="spellStart"/>
      <w:r w:rsidRPr="002F18CE">
        <w:rPr>
          <w:rFonts w:cstheme="minorHAnsi"/>
          <w:sz w:val="24"/>
          <w:szCs w:val="24"/>
        </w:rPr>
        <w:t>ePHI</w:t>
      </w:r>
      <w:proofErr w:type="spellEnd"/>
      <w:r w:rsidRPr="002F18CE">
        <w:rPr>
          <w:rFonts w:cstheme="minorHAnsi"/>
          <w:sz w:val="24"/>
          <w:szCs w:val="24"/>
        </w:rPr>
        <w:t>.</w:t>
      </w:r>
    </w:p>
    <w:p w14:paraId="63AEEF46" w14:textId="77777777" w:rsidR="00D24456" w:rsidRPr="002F18CE" w:rsidRDefault="00D24456" w:rsidP="00D24456">
      <w:pPr>
        <w:spacing w:line="240" w:lineRule="auto"/>
        <w:contextualSpacing/>
        <w:rPr>
          <w:rFonts w:cstheme="minorHAnsi"/>
          <w:sz w:val="24"/>
          <w:szCs w:val="24"/>
        </w:rPr>
      </w:pPr>
    </w:p>
    <w:p w14:paraId="491E3EF3" w14:textId="77777777" w:rsidR="00D24456" w:rsidRPr="002F18CE" w:rsidRDefault="00D24456" w:rsidP="00D24456">
      <w:pPr>
        <w:spacing w:line="240" w:lineRule="auto"/>
        <w:contextualSpacing/>
        <w:rPr>
          <w:rFonts w:cstheme="minorHAnsi"/>
          <w:sz w:val="24"/>
          <w:szCs w:val="24"/>
        </w:rPr>
      </w:pPr>
      <w:r w:rsidRPr="002F18CE">
        <w:rPr>
          <w:rFonts w:cstheme="minorHAnsi"/>
          <w:sz w:val="24"/>
          <w:szCs w:val="24"/>
        </w:rPr>
        <w:t>Some potential impacts include:</w:t>
      </w:r>
    </w:p>
    <w:p w14:paraId="2861C70C" w14:textId="77777777" w:rsidR="00D24456" w:rsidRPr="002F18CE" w:rsidRDefault="00D24456" w:rsidP="00D2445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4A1DD7DF" w14:textId="77777777" w:rsidR="00D24456" w:rsidRPr="002F18CE" w:rsidRDefault="00D24456" w:rsidP="00D2445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 </w:t>
      </w:r>
    </w:p>
    <w:p w14:paraId="75EF6EE9" w14:textId="77777777" w:rsidR="00D24456" w:rsidRPr="002F18CE" w:rsidRDefault="00D24456" w:rsidP="00D2445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lastRenderedPageBreak/>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timely available, which can adversely impact your healthcare professionals’ ability to diagnose and treat their patient.</w:t>
      </w:r>
    </w:p>
    <w:p w14:paraId="7D7EC5DF" w14:textId="77777777" w:rsidR="00D24456" w:rsidRPr="002F18CE" w:rsidRDefault="00D24456" w:rsidP="00D2445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0379E524" w14:textId="77777777" w:rsidR="00D24456" w:rsidRPr="002F18CE" w:rsidRDefault="004B7C32" w:rsidP="00D2445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D24456"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D24456" w:rsidRPr="002F18CE">
        <w:rPr>
          <w:rFonts w:eastAsia="Times New Roman" w:cstheme="minorHAnsi"/>
          <w:bCs/>
          <w:sz w:val="24"/>
          <w:szCs w:val="24"/>
        </w:rPr>
        <w:t>ePHI</w:t>
      </w:r>
      <w:proofErr w:type="spellEnd"/>
      <w:r w:rsidR="00D24456" w:rsidRPr="002F18CE">
        <w:rPr>
          <w:rFonts w:eastAsia="Times New Roman" w:cstheme="minorHAnsi"/>
          <w:bCs/>
          <w:sz w:val="24"/>
          <w:szCs w:val="24"/>
        </w:rPr>
        <w:t>.</w:t>
      </w:r>
    </w:p>
    <w:p w14:paraId="7658438E" w14:textId="77777777" w:rsidR="00B5639F" w:rsidRPr="002F18CE" w:rsidRDefault="00B5639F" w:rsidP="00D24456">
      <w:pPr>
        <w:spacing w:after="0" w:line="240" w:lineRule="auto"/>
        <w:rPr>
          <w:rFonts w:eastAsia="Times New Roman" w:cstheme="minorHAnsi"/>
          <w:bCs/>
          <w:sz w:val="24"/>
          <w:szCs w:val="24"/>
        </w:rPr>
      </w:pPr>
    </w:p>
    <w:p w14:paraId="3324A89B"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Implement security measures sufficient to reduce risks and vulnerabilities to a reasonable and appropriate level to comply with Section 164.306(a).</w:t>
      </w:r>
    </w:p>
    <w:p w14:paraId="20650C44" w14:textId="77777777" w:rsidR="00B5639F" w:rsidRPr="002F18CE" w:rsidRDefault="00B5639F" w:rsidP="00B5639F">
      <w:pPr>
        <w:spacing w:line="240" w:lineRule="auto"/>
        <w:contextualSpacing/>
        <w:rPr>
          <w:rFonts w:cstheme="minorHAnsi"/>
          <w:sz w:val="24"/>
          <w:szCs w:val="24"/>
        </w:rPr>
      </w:pPr>
      <w:r w:rsidRPr="002F18CE">
        <w:rPr>
          <w:rFonts w:eastAsia="Times New Roman" w:cstheme="minorHAnsi"/>
          <w:color w:val="000000"/>
          <w:sz w:val="24"/>
          <w:szCs w:val="24"/>
        </w:rPr>
        <w:t xml:space="preserve">[45 CFR </w:t>
      </w:r>
      <w:r w:rsidRPr="002F18CE">
        <w:rPr>
          <w:rFonts w:cstheme="minorHAnsi"/>
          <w:sz w:val="24"/>
          <w:szCs w:val="24"/>
        </w:rPr>
        <w:t>§164.308(a)(1)(ii)(B)]</w:t>
      </w:r>
    </w:p>
    <w:p w14:paraId="5F944AE4" w14:textId="77777777" w:rsidR="00B5639F" w:rsidRPr="002F18CE" w:rsidRDefault="00B5639F" w:rsidP="00B5639F">
      <w:pPr>
        <w:spacing w:line="240" w:lineRule="auto"/>
        <w:contextualSpacing/>
        <w:rPr>
          <w:rFonts w:eastAsia="Times New Roman" w:cstheme="minorHAnsi"/>
          <w:bCs/>
          <w:color w:val="000000" w:themeColor="text1"/>
          <w:sz w:val="24"/>
          <w:szCs w:val="24"/>
        </w:rPr>
      </w:pPr>
    </w:p>
    <w:p w14:paraId="570A03E3"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 xml:space="preserve">Have a security plan that documents security safeguards and methods in place or planned to mitigate the threats and vulnerabilities to </w:t>
      </w:r>
      <w:proofErr w:type="spellStart"/>
      <w:r w:rsidRPr="002F18CE">
        <w:rPr>
          <w:rFonts w:cstheme="minorHAnsi"/>
          <w:sz w:val="24"/>
          <w:szCs w:val="24"/>
        </w:rPr>
        <w:t>ePHI</w:t>
      </w:r>
      <w:proofErr w:type="spellEnd"/>
      <w:r w:rsidRPr="002F18CE">
        <w:rPr>
          <w:rFonts w:cstheme="minorHAnsi"/>
          <w:sz w:val="24"/>
          <w:szCs w:val="24"/>
        </w:rPr>
        <w:t xml:space="preserve"> that are identified as a result of conducting a risk analysis.</w:t>
      </w:r>
    </w:p>
    <w:p w14:paraId="36440D5B" w14:textId="77777777" w:rsidR="00B5639F" w:rsidRPr="002F18CE" w:rsidRDefault="00B5639F" w:rsidP="00B5639F">
      <w:pPr>
        <w:spacing w:after="0" w:line="240" w:lineRule="auto"/>
        <w:rPr>
          <w:rFonts w:cstheme="minorHAnsi"/>
          <w:sz w:val="24"/>
          <w:szCs w:val="24"/>
        </w:rPr>
      </w:pPr>
      <w:r w:rsidRPr="002F18CE">
        <w:rPr>
          <w:rFonts w:cstheme="minorHAnsi"/>
          <w:sz w:val="24"/>
          <w:szCs w:val="24"/>
        </w:rPr>
        <w:t>[NIST SP 800-53 PL-2]</w:t>
      </w:r>
    </w:p>
    <w:p w14:paraId="6BC1397E" w14:textId="77777777" w:rsidR="00E51DD3" w:rsidRPr="002F18CE" w:rsidRDefault="00D24456" w:rsidP="00E51DD3">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60" w:name="_Toc459304809"/>
      <w:r w:rsidRPr="002F18CE">
        <w:rPr>
          <w:b/>
        </w:rPr>
        <w:t>A7</w:t>
      </w:r>
      <w:r w:rsidR="00E51DD3" w:rsidRPr="002F18CE">
        <w:rPr>
          <w:b/>
        </w:rPr>
        <w:t xml:space="preserve"> - </w:t>
      </w:r>
      <w:r w:rsidRPr="002F18CE">
        <w:rPr>
          <w:rFonts w:eastAsia="Times New Roman"/>
          <w:b/>
          <w:color w:val="000000"/>
        </w:rPr>
        <w:t>§164.308(a)(1)(ii)(B)  Required</w:t>
      </w:r>
      <w:r w:rsidR="00E51DD3" w:rsidRPr="002F18CE">
        <w:rPr>
          <w:rFonts w:eastAsia="Times New Roman"/>
          <w:b/>
          <w:color w:val="000000"/>
        </w:rPr>
        <w:t xml:space="preserve"> </w:t>
      </w:r>
      <w:r w:rsidR="00E51DD3" w:rsidRPr="002F18CE">
        <w:t xml:space="preserve">Does your practice document the results of its risk analysis and assure the results are distributed to appropriate members of the workforce who are responsible for mitigating the threats and vulnerabilities to </w:t>
      </w:r>
      <w:proofErr w:type="spellStart"/>
      <w:r w:rsidR="00E51DD3" w:rsidRPr="002F18CE">
        <w:t>ePHI</w:t>
      </w:r>
      <w:proofErr w:type="spellEnd"/>
      <w:r w:rsidR="00E51DD3" w:rsidRPr="002F18CE">
        <w:t xml:space="preserve"> identified through the risk analysis?</w:t>
      </w:r>
      <w:bookmarkEnd w:id="60"/>
    </w:p>
    <w:p w14:paraId="6EC78404" w14:textId="77777777" w:rsidR="00D24456" w:rsidRPr="002F18CE" w:rsidRDefault="00D24456" w:rsidP="000A5F1B">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7720875C" w14:textId="77777777" w:rsidR="00D24456" w:rsidRPr="002F18CE" w:rsidRDefault="00D24456" w:rsidP="000A5F1B">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35F5C2A4" w14:textId="77777777" w:rsidR="00D24456" w:rsidRPr="002F18CE" w:rsidRDefault="00D24456" w:rsidP="00D2445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3038EEE9"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Cost</w:t>
      </w:r>
    </w:p>
    <w:p w14:paraId="1332389D"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Practice Size</w:t>
      </w:r>
    </w:p>
    <w:p w14:paraId="08B29BF5"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Complexity</w:t>
      </w:r>
    </w:p>
    <w:p w14:paraId="4715ACF7"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Alternate Solution</w:t>
      </w:r>
    </w:p>
    <w:p w14:paraId="25996AF4" w14:textId="77777777" w:rsidR="00D24456" w:rsidRPr="002F18CE" w:rsidRDefault="00D24456" w:rsidP="00D2445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D24456" w:rsidRPr="002F18CE" w14:paraId="735D4A8A" w14:textId="77777777" w:rsidTr="00D24456">
        <w:tc>
          <w:tcPr>
            <w:tcW w:w="9576" w:type="dxa"/>
          </w:tcPr>
          <w:p w14:paraId="09A8E9B6" w14:textId="77777777" w:rsidR="00D24456" w:rsidRPr="002F18CE" w:rsidRDefault="00D24456" w:rsidP="00D24456">
            <w:pPr>
              <w:rPr>
                <w:rFonts w:cstheme="minorHAnsi"/>
                <w:sz w:val="24"/>
                <w:szCs w:val="24"/>
              </w:rPr>
            </w:pPr>
          </w:p>
          <w:p w14:paraId="301AA124" w14:textId="77777777" w:rsidR="00D24456" w:rsidRPr="002F18CE" w:rsidRDefault="00D24456" w:rsidP="00D24456">
            <w:pPr>
              <w:rPr>
                <w:rFonts w:cstheme="minorHAnsi"/>
                <w:sz w:val="24"/>
                <w:szCs w:val="24"/>
              </w:rPr>
            </w:pPr>
          </w:p>
          <w:p w14:paraId="08A4BA7F" w14:textId="77777777" w:rsidR="00D24456" w:rsidRPr="002F18CE" w:rsidRDefault="00D24456" w:rsidP="00D24456">
            <w:pPr>
              <w:rPr>
                <w:rFonts w:cstheme="minorHAnsi"/>
                <w:sz w:val="24"/>
                <w:szCs w:val="24"/>
              </w:rPr>
            </w:pPr>
          </w:p>
          <w:p w14:paraId="32935A80" w14:textId="77777777" w:rsidR="00D24456" w:rsidRPr="002F18CE" w:rsidRDefault="00D24456" w:rsidP="00D24456">
            <w:pPr>
              <w:rPr>
                <w:rFonts w:cstheme="minorHAnsi"/>
                <w:sz w:val="24"/>
                <w:szCs w:val="24"/>
              </w:rPr>
            </w:pPr>
          </w:p>
          <w:p w14:paraId="5A03BB76" w14:textId="77777777" w:rsidR="00D24456" w:rsidRPr="002F18CE" w:rsidRDefault="00D24456" w:rsidP="00D24456">
            <w:pPr>
              <w:rPr>
                <w:rFonts w:cstheme="minorHAnsi"/>
                <w:sz w:val="24"/>
                <w:szCs w:val="24"/>
              </w:rPr>
            </w:pPr>
          </w:p>
          <w:p w14:paraId="5C3B8B56" w14:textId="77777777" w:rsidR="00D24456" w:rsidRPr="002F18CE" w:rsidRDefault="00D24456" w:rsidP="00D24456">
            <w:pPr>
              <w:rPr>
                <w:rFonts w:cstheme="minorHAnsi"/>
                <w:sz w:val="24"/>
                <w:szCs w:val="24"/>
              </w:rPr>
            </w:pPr>
          </w:p>
        </w:tc>
      </w:tr>
    </w:tbl>
    <w:p w14:paraId="5D018A57" w14:textId="77777777" w:rsidR="00D24456" w:rsidRPr="002F18CE" w:rsidRDefault="00D24456" w:rsidP="00D24456">
      <w:pPr>
        <w:rPr>
          <w:rFonts w:cstheme="minorHAnsi"/>
          <w:sz w:val="24"/>
          <w:szCs w:val="24"/>
        </w:rPr>
      </w:pPr>
    </w:p>
    <w:p w14:paraId="1F250F56" w14:textId="77777777" w:rsidR="00E51DD3" w:rsidRPr="002F18CE" w:rsidRDefault="00E51DD3" w:rsidP="00D24456">
      <w:pPr>
        <w:rPr>
          <w:rFonts w:cstheme="minorHAnsi"/>
          <w:sz w:val="24"/>
          <w:szCs w:val="24"/>
        </w:rPr>
      </w:pPr>
    </w:p>
    <w:p w14:paraId="6BCA2703" w14:textId="77777777" w:rsidR="00D24456" w:rsidRPr="002F18CE" w:rsidRDefault="00D24456" w:rsidP="00D2445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D24456" w:rsidRPr="002F18CE" w14:paraId="3A208B61" w14:textId="77777777" w:rsidTr="00D24456">
        <w:tc>
          <w:tcPr>
            <w:tcW w:w="9576" w:type="dxa"/>
          </w:tcPr>
          <w:p w14:paraId="454796F3" w14:textId="77777777" w:rsidR="00D24456" w:rsidRPr="002F18CE" w:rsidRDefault="00D24456" w:rsidP="00D24456">
            <w:pPr>
              <w:rPr>
                <w:rFonts w:cstheme="minorHAnsi"/>
                <w:sz w:val="24"/>
                <w:szCs w:val="24"/>
              </w:rPr>
            </w:pPr>
          </w:p>
          <w:p w14:paraId="6676C1AA" w14:textId="77777777" w:rsidR="00D24456" w:rsidRPr="002F18CE" w:rsidRDefault="00D24456" w:rsidP="00D24456">
            <w:pPr>
              <w:rPr>
                <w:rFonts w:cstheme="minorHAnsi"/>
                <w:sz w:val="24"/>
                <w:szCs w:val="24"/>
              </w:rPr>
            </w:pPr>
          </w:p>
          <w:p w14:paraId="74F08B58" w14:textId="77777777" w:rsidR="00D24456" w:rsidRPr="002F18CE" w:rsidRDefault="00D24456" w:rsidP="00D24456">
            <w:pPr>
              <w:rPr>
                <w:rFonts w:cstheme="minorHAnsi"/>
                <w:sz w:val="24"/>
                <w:szCs w:val="24"/>
              </w:rPr>
            </w:pPr>
          </w:p>
          <w:p w14:paraId="4B1EA116" w14:textId="77777777" w:rsidR="00D24456" w:rsidRPr="002F18CE" w:rsidRDefault="00D24456" w:rsidP="00D24456">
            <w:pPr>
              <w:rPr>
                <w:rFonts w:cstheme="minorHAnsi"/>
                <w:sz w:val="24"/>
                <w:szCs w:val="24"/>
              </w:rPr>
            </w:pPr>
          </w:p>
          <w:p w14:paraId="7116950B" w14:textId="77777777" w:rsidR="00D24456" w:rsidRPr="002F18CE" w:rsidRDefault="00D24456" w:rsidP="00D24456">
            <w:pPr>
              <w:rPr>
                <w:rFonts w:cstheme="minorHAnsi"/>
                <w:sz w:val="24"/>
                <w:szCs w:val="24"/>
              </w:rPr>
            </w:pPr>
          </w:p>
          <w:p w14:paraId="0A60AEDA" w14:textId="77777777" w:rsidR="00D24456" w:rsidRPr="002F18CE" w:rsidRDefault="00D24456" w:rsidP="00D24456">
            <w:pPr>
              <w:rPr>
                <w:rFonts w:cstheme="minorHAnsi"/>
                <w:sz w:val="24"/>
                <w:szCs w:val="24"/>
              </w:rPr>
            </w:pPr>
          </w:p>
        </w:tc>
      </w:tr>
    </w:tbl>
    <w:p w14:paraId="0D8FEC32" w14:textId="77777777" w:rsidR="00D24456" w:rsidRPr="002F18CE" w:rsidRDefault="00D24456" w:rsidP="00D24456">
      <w:pPr>
        <w:rPr>
          <w:rFonts w:cstheme="minorHAnsi"/>
          <w:sz w:val="24"/>
          <w:szCs w:val="24"/>
        </w:rPr>
      </w:pPr>
    </w:p>
    <w:p w14:paraId="6564F97A" w14:textId="77777777" w:rsidR="00D24456" w:rsidRPr="002F18CE" w:rsidRDefault="00D24456" w:rsidP="00D2445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D24456" w:rsidRPr="002F18CE" w14:paraId="40DAE494" w14:textId="77777777" w:rsidTr="00D24456">
        <w:tc>
          <w:tcPr>
            <w:tcW w:w="9576" w:type="dxa"/>
          </w:tcPr>
          <w:p w14:paraId="6DC3A9D0" w14:textId="77777777" w:rsidR="00D24456" w:rsidRPr="002F18CE" w:rsidRDefault="00D24456" w:rsidP="00D24456">
            <w:pPr>
              <w:rPr>
                <w:rFonts w:cstheme="minorHAnsi"/>
                <w:sz w:val="24"/>
                <w:szCs w:val="24"/>
              </w:rPr>
            </w:pPr>
          </w:p>
          <w:p w14:paraId="0656915E" w14:textId="77777777" w:rsidR="00D24456" w:rsidRPr="002F18CE" w:rsidRDefault="00D24456" w:rsidP="00D24456">
            <w:pPr>
              <w:rPr>
                <w:rFonts w:cstheme="minorHAnsi"/>
                <w:sz w:val="24"/>
                <w:szCs w:val="24"/>
              </w:rPr>
            </w:pPr>
          </w:p>
          <w:p w14:paraId="42137FEA" w14:textId="77777777" w:rsidR="00D24456" w:rsidRPr="002F18CE" w:rsidRDefault="00D24456" w:rsidP="00D24456">
            <w:pPr>
              <w:rPr>
                <w:rFonts w:cstheme="minorHAnsi"/>
                <w:sz w:val="24"/>
                <w:szCs w:val="24"/>
              </w:rPr>
            </w:pPr>
          </w:p>
          <w:p w14:paraId="011F19C4" w14:textId="77777777" w:rsidR="00D24456" w:rsidRPr="002F18CE" w:rsidRDefault="00D24456" w:rsidP="00D24456">
            <w:pPr>
              <w:rPr>
                <w:rFonts w:cstheme="minorHAnsi"/>
                <w:sz w:val="24"/>
                <w:szCs w:val="24"/>
              </w:rPr>
            </w:pPr>
          </w:p>
          <w:p w14:paraId="212C1AF1" w14:textId="77777777" w:rsidR="00D24456" w:rsidRPr="002F18CE" w:rsidRDefault="00D24456" w:rsidP="00D24456">
            <w:pPr>
              <w:rPr>
                <w:rFonts w:cstheme="minorHAnsi"/>
                <w:sz w:val="24"/>
                <w:szCs w:val="24"/>
              </w:rPr>
            </w:pPr>
          </w:p>
          <w:p w14:paraId="341265DF" w14:textId="77777777" w:rsidR="00D24456" w:rsidRPr="002F18CE" w:rsidRDefault="00D24456" w:rsidP="00D24456">
            <w:pPr>
              <w:rPr>
                <w:rFonts w:cstheme="minorHAnsi"/>
                <w:sz w:val="24"/>
                <w:szCs w:val="24"/>
              </w:rPr>
            </w:pPr>
          </w:p>
        </w:tc>
      </w:tr>
    </w:tbl>
    <w:p w14:paraId="287FEBAE" w14:textId="77777777" w:rsidR="00D24456" w:rsidRPr="002F18CE" w:rsidRDefault="00D24456" w:rsidP="00D24456">
      <w:pPr>
        <w:rPr>
          <w:rFonts w:cstheme="minorHAnsi"/>
          <w:sz w:val="24"/>
          <w:szCs w:val="24"/>
        </w:rPr>
      </w:pPr>
    </w:p>
    <w:p w14:paraId="4E812F34" w14:textId="77777777" w:rsidR="00D24456" w:rsidRPr="002F18CE" w:rsidRDefault="00D24456" w:rsidP="00D24456">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4CFCB22F"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Low</w:t>
      </w:r>
    </w:p>
    <w:p w14:paraId="154C9C2E"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Medium</w:t>
      </w:r>
    </w:p>
    <w:p w14:paraId="371041CA"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High</w:t>
      </w:r>
    </w:p>
    <w:p w14:paraId="05B8BB40" w14:textId="77777777" w:rsidR="00D24456" w:rsidRPr="002F18CE" w:rsidRDefault="00D24456" w:rsidP="00D24456">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1AF44A10"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Low</w:t>
      </w:r>
    </w:p>
    <w:p w14:paraId="28CA0A0D"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Medium</w:t>
      </w:r>
    </w:p>
    <w:p w14:paraId="69F05E13"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High</w:t>
      </w:r>
    </w:p>
    <w:p w14:paraId="4555F870" w14:textId="77777777" w:rsidR="00275539" w:rsidRPr="002F18CE" w:rsidRDefault="00275539" w:rsidP="00275539">
      <w:pPr>
        <w:rPr>
          <w:rFonts w:cstheme="minorHAnsi"/>
          <w:b/>
          <w:sz w:val="24"/>
          <w:szCs w:val="24"/>
        </w:rPr>
      </w:pPr>
      <w:r w:rsidRPr="002F18CE">
        <w:rPr>
          <w:rFonts w:cstheme="minorHAnsi"/>
          <w:b/>
          <w:sz w:val="24"/>
          <w:szCs w:val="24"/>
        </w:rPr>
        <w:t>Overall Security Risk:</w:t>
      </w:r>
    </w:p>
    <w:p w14:paraId="0E28ABFE" w14:textId="77777777" w:rsidR="00275539" w:rsidRPr="002F18CE" w:rsidRDefault="00275539" w:rsidP="00275539">
      <w:pPr>
        <w:pStyle w:val="ListParagraph"/>
        <w:numPr>
          <w:ilvl w:val="0"/>
          <w:numId w:val="3"/>
        </w:numPr>
        <w:rPr>
          <w:rFonts w:cstheme="minorHAnsi"/>
          <w:sz w:val="24"/>
          <w:szCs w:val="24"/>
        </w:rPr>
      </w:pPr>
      <w:r w:rsidRPr="002F18CE">
        <w:rPr>
          <w:rFonts w:cstheme="minorHAnsi"/>
          <w:sz w:val="24"/>
          <w:szCs w:val="24"/>
        </w:rPr>
        <w:t>Low</w:t>
      </w:r>
    </w:p>
    <w:p w14:paraId="495AF7CE" w14:textId="77777777" w:rsidR="00275539" w:rsidRPr="002F18CE" w:rsidRDefault="00275539" w:rsidP="00275539">
      <w:pPr>
        <w:pStyle w:val="ListParagraph"/>
        <w:numPr>
          <w:ilvl w:val="0"/>
          <w:numId w:val="3"/>
        </w:numPr>
        <w:rPr>
          <w:rFonts w:cstheme="minorHAnsi"/>
          <w:sz w:val="24"/>
          <w:szCs w:val="24"/>
        </w:rPr>
      </w:pPr>
      <w:r w:rsidRPr="002F18CE">
        <w:rPr>
          <w:rFonts w:cstheme="minorHAnsi"/>
          <w:sz w:val="24"/>
          <w:szCs w:val="24"/>
        </w:rPr>
        <w:t>Medium</w:t>
      </w:r>
    </w:p>
    <w:p w14:paraId="41E16D15" w14:textId="77777777" w:rsidR="00275539" w:rsidRPr="002F18CE" w:rsidRDefault="00275539" w:rsidP="00275539">
      <w:pPr>
        <w:pStyle w:val="ListParagraph"/>
        <w:numPr>
          <w:ilvl w:val="0"/>
          <w:numId w:val="3"/>
        </w:numPr>
        <w:rPr>
          <w:rFonts w:cstheme="minorHAnsi"/>
          <w:sz w:val="24"/>
          <w:szCs w:val="24"/>
        </w:rPr>
      </w:pPr>
      <w:r w:rsidRPr="002F18CE">
        <w:rPr>
          <w:rFonts w:cstheme="minorHAnsi"/>
          <w:sz w:val="24"/>
          <w:szCs w:val="24"/>
        </w:rPr>
        <w:lastRenderedPageBreak/>
        <w:t>High</w:t>
      </w:r>
    </w:p>
    <w:p w14:paraId="002290E8" w14:textId="77777777" w:rsidR="00D24456" w:rsidRPr="002F18CE" w:rsidRDefault="00D24456" w:rsidP="00D24456">
      <w:pPr>
        <w:rPr>
          <w:rFonts w:cstheme="minorHAnsi"/>
          <w:b/>
          <w:sz w:val="24"/>
          <w:szCs w:val="24"/>
        </w:rPr>
      </w:pPr>
      <w:r w:rsidRPr="002F18CE">
        <w:rPr>
          <w:rFonts w:cstheme="minorHAnsi"/>
          <w:b/>
          <w:sz w:val="24"/>
          <w:szCs w:val="24"/>
        </w:rPr>
        <w:t>Related Information:</w:t>
      </w:r>
    </w:p>
    <w:p w14:paraId="491DB254" w14:textId="77777777" w:rsidR="00D24456" w:rsidRPr="002F18CE" w:rsidRDefault="00D24456" w:rsidP="00D24456">
      <w:pPr>
        <w:rPr>
          <w:rFonts w:cstheme="minorHAnsi"/>
          <w:i/>
          <w:sz w:val="24"/>
          <w:szCs w:val="24"/>
        </w:rPr>
      </w:pPr>
      <w:r w:rsidRPr="002F18CE">
        <w:rPr>
          <w:rFonts w:cstheme="minorHAnsi"/>
          <w:i/>
          <w:sz w:val="24"/>
          <w:szCs w:val="24"/>
        </w:rPr>
        <w:t>Things to Consider to Help Answer the Question:</w:t>
      </w:r>
    </w:p>
    <w:p w14:paraId="134F1424" w14:textId="77777777" w:rsidR="00D24456" w:rsidRPr="002F18CE" w:rsidRDefault="00D24456" w:rsidP="00D24456">
      <w:pPr>
        <w:spacing w:line="240" w:lineRule="auto"/>
        <w:contextualSpacing/>
        <w:rPr>
          <w:rFonts w:eastAsia="Times New Roman" w:cstheme="minorHAnsi"/>
          <w:sz w:val="24"/>
          <w:szCs w:val="24"/>
        </w:rPr>
      </w:pPr>
      <w:r w:rsidRPr="002F18CE">
        <w:rPr>
          <w:rFonts w:eastAsia="Times New Roman" w:cstheme="minorHAnsi"/>
          <w:sz w:val="24"/>
          <w:szCs w:val="24"/>
        </w:rPr>
        <w:t>Consider whether your practice documents:</w:t>
      </w:r>
    </w:p>
    <w:p w14:paraId="5BC45FD9" w14:textId="77777777" w:rsidR="00D24456" w:rsidRPr="002F18CE" w:rsidRDefault="00D24456" w:rsidP="00D24456">
      <w:pPr>
        <w:pStyle w:val="ListParagraph"/>
        <w:numPr>
          <w:ilvl w:val="0"/>
          <w:numId w:val="9"/>
        </w:numPr>
        <w:spacing w:after="0" w:line="240" w:lineRule="auto"/>
        <w:rPr>
          <w:rFonts w:eastAsia="Times New Roman" w:cstheme="minorHAnsi"/>
          <w:sz w:val="24"/>
          <w:szCs w:val="24"/>
        </w:rPr>
      </w:pPr>
      <w:r w:rsidRPr="002F18CE">
        <w:rPr>
          <w:rFonts w:eastAsia="Times New Roman" w:cstheme="minorHAnsi"/>
          <w:sz w:val="24"/>
          <w:szCs w:val="24"/>
        </w:rPr>
        <w:t>Its current and planned security controls in a security plan</w:t>
      </w:r>
    </w:p>
    <w:p w14:paraId="179DFF92" w14:textId="77777777" w:rsidR="00D24456" w:rsidRPr="002F18CE" w:rsidRDefault="00D24456" w:rsidP="00D24456">
      <w:pPr>
        <w:pStyle w:val="ListParagraph"/>
        <w:numPr>
          <w:ilvl w:val="0"/>
          <w:numId w:val="9"/>
        </w:numPr>
        <w:spacing w:after="0" w:line="240" w:lineRule="auto"/>
        <w:rPr>
          <w:rFonts w:eastAsia="Times New Roman" w:cstheme="minorHAnsi"/>
          <w:sz w:val="24"/>
          <w:szCs w:val="24"/>
        </w:rPr>
      </w:pPr>
      <w:r w:rsidRPr="002F18CE">
        <w:rPr>
          <w:rFonts w:eastAsia="Times New Roman" w:cstheme="minorHAnsi"/>
          <w:sz w:val="24"/>
          <w:szCs w:val="24"/>
        </w:rPr>
        <w:t xml:space="preserve">A plan of action with milestones for implementing safeguards.  </w:t>
      </w:r>
    </w:p>
    <w:p w14:paraId="2362418F" w14:textId="77777777" w:rsidR="00D24456" w:rsidRPr="002F18CE" w:rsidRDefault="00D24456" w:rsidP="00D24456">
      <w:pPr>
        <w:rPr>
          <w:rFonts w:cstheme="minorHAnsi"/>
          <w:i/>
          <w:sz w:val="24"/>
          <w:szCs w:val="24"/>
        </w:rPr>
      </w:pPr>
    </w:p>
    <w:p w14:paraId="0B79C34D" w14:textId="77777777" w:rsidR="00D24456" w:rsidRPr="002F18CE" w:rsidRDefault="00D24456" w:rsidP="00D24456">
      <w:pPr>
        <w:rPr>
          <w:rFonts w:cstheme="minorHAnsi"/>
          <w:i/>
          <w:sz w:val="24"/>
          <w:szCs w:val="24"/>
        </w:rPr>
      </w:pPr>
      <w:r w:rsidRPr="002F18CE">
        <w:rPr>
          <w:rFonts w:cstheme="minorHAnsi"/>
          <w:i/>
          <w:sz w:val="24"/>
          <w:szCs w:val="24"/>
        </w:rPr>
        <w:t>Possible Threats and Vulnerabilities:</w:t>
      </w:r>
    </w:p>
    <w:p w14:paraId="594604DD" w14:textId="77777777" w:rsidR="00D24456" w:rsidRPr="002F18CE" w:rsidRDefault="00D24456" w:rsidP="00D24456">
      <w:pPr>
        <w:spacing w:line="240" w:lineRule="auto"/>
        <w:contextualSpacing/>
        <w:rPr>
          <w:rFonts w:cstheme="minorHAnsi"/>
          <w:sz w:val="24"/>
          <w:szCs w:val="24"/>
        </w:rPr>
      </w:pPr>
      <w:r w:rsidRPr="002F18CE">
        <w:rPr>
          <w:rFonts w:cstheme="minorHAnsi"/>
          <w:sz w:val="24"/>
          <w:szCs w:val="24"/>
        </w:rPr>
        <w:t xml:space="preserve">Your practice may not be able to implement effective safeguards to protect </w:t>
      </w:r>
      <w:proofErr w:type="spellStart"/>
      <w:r w:rsidRPr="002F18CE">
        <w:rPr>
          <w:rFonts w:cstheme="minorHAnsi"/>
          <w:sz w:val="24"/>
          <w:szCs w:val="24"/>
        </w:rPr>
        <w:t>ePHI</w:t>
      </w:r>
      <w:proofErr w:type="spellEnd"/>
      <w:r w:rsidRPr="002F18CE">
        <w:rPr>
          <w:rFonts w:cstheme="minorHAnsi"/>
          <w:sz w:val="24"/>
          <w:szCs w:val="24"/>
        </w:rPr>
        <w:t xml:space="preserve"> if it does not document and share the results of your risk analysis with the staff responsible for making risk management decisions, developing risk-related policies, and implementing risk mitigation safeguards for </w:t>
      </w:r>
      <w:proofErr w:type="spellStart"/>
      <w:r w:rsidRPr="002F18CE">
        <w:rPr>
          <w:rFonts w:cstheme="minorHAnsi"/>
          <w:sz w:val="24"/>
          <w:szCs w:val="24"/>
        </w:rPr>
        <w:t>ePHI</w:t>
      </w:r>
      <w:proofErr w:type="spellEnd"/>
      <w:r w:rsidRPr="002F18CE">
        <w:rPr>
          <w:rFonts w:cstheme="minorHAnsi"/>
          <w:sz w:val="24"/>
          <w:szCs w:val="24"/>
        </w:rPr>
        <w:t>.</w:t>
      </w:r>
      <w:r w:rsidRPr="002F18CE">
        <w:rPr>
          <w:rFonts w:cstheme="minorHAnsi"/>
          <w:sz w:val="24"/>
          <w:szCs w:val="24"/>
        </w:rPr>
        <w:br/>
      </w:r>
      <w:r w:rsidRPr="002F18CE">
        <w:rPr>
          <w:rFonts w:cstheme="minorHAnsi"/>
          <w:sz w:val="24"/>
          <w:szCs w:val="24"/>
        </w:rPr>
        <w:br/>
        <w:t>Some potential impacts include:</w:t>
      </w:r>
    </w:p>
    <w:p w14:paraId="6E356C59" w14:textId="77777777" w:rsidR="00D24456" w:rsidRPr="002F18CE" w:rsidRDefault="00D24456" w:rsidP="00D2445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128A78E9" w14:textId="77777777" w:rsidR="00D24456" w:rsidRPr="002F18CE" w:rsidRDefault="00D24456" w:rsidP="00D2445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 </w:t>
      </w:r>
    </w:p>
    <w:p w14:paraId="654D4FBE" w14:textId="77777777" w:rsidR="00D24456" w:rsidRPr="002F18CE" w:rsidRDefault="00D24456" w:rsidP="00D2445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61F928B4" w14:textId="77777777" w:rsidR="00D24456" w:rsidRPr="002F18CE" w:rsidRDefault="00D24456" w:rsidP="00D24456">
      <w:pPr>
        <w:pStyle w:val="ListParagraph"/>
        <w:spacing w:after="0" w:line="240" w:lineRule="auto"/>
        <w:ind w:left="252"/>
        <w:rPr>
          <w:rFonts w:eastAsia="Times New Roman" w:cstheme="minorHAnsi"/>
          <w:color w:val="000000" w:themeColor="text1"/>
          <w:sz w:val="24"/>
          <w:szCs w:val="24"/>
        </w:rPr>
      </w:pPr>
    </w:p>
    <w:p w14:paraId="2E9B64D2" w14:textId="77777777" w:rsidR="00D24456" w:rsidRPr="002F18CE" w:rsidRDefault="00D24456" w:rsidP="00D2445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1A77A78E" w14:textId="77777777" w:rsidR="00D24456" w:rsidRPr="002F18CE" w:rsidRDefault="004B7C32" w:rsidP="00D2445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D24456"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D24456" w:rsidRPr="002F18CE">
        <w:rPr>
          <w:rFonts w:eastAsia="Times New Roman" w:cstheme="minorHAnsi"/>
          <w:bCs/>
          <w:sz w:val="24"/>
          <w:szCs w:val="24"/>
        </w:rPr>
        <w:t>ePHI</w:t>
      </w:r>
      <w:proofErr w:type="spellEnd"/>
      <w:r w:rsidR="00D24456" w:rsidRPr="002F18CE">
        <w:rPr>
          <w:rFonts w:eastAsia="Times New Roman" w:cstheme="minorHAnsi"/>
          <w:bCs/>
          <w:sz w:val="24"/>
          <w:szCs w:val="24"/>
        </w:rPr>
        <w:t>.</w:t>
      </w:r>
    </w:p>
    <w:p w14:paraId="7B63AF33" w14:textId="77777777" w:rsidR="00B5639F" w:rsidRPr="002F18CE" w:rsidRDefault="00B5639F" w:rsidP="00D24456">
      <w:pPr>
        <w:spacing w:after="0" w:line="240" w:lineRule="auto"/>
        <w:rPr>
          <w:rFonts w:eastAsia="Times New Roman" w:cstheme="minorHAnsi"/>
          <w:bCs/>
          <w:sz w:val="24"/>
          <w:szCs w:val="24"/>
        </w:rPr>
      </w:pPr>
    </w:p>
    <w:p w14:paraId="3A4535B5"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Implement security measures sufficient to reduce risks and vulnerabilities to a reasonable and appropriate level to comply with Section 164.306(a).</w:t>
      </w:r>
    </w:p>
    <w:p w14:paraId="0C2A361A"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§164.308(a)(1)(ii)(B)]</w:t>
      </w:r>
    </w:p>
    <w:p w14:paraId="4A6A32A6" w14:textId="77777777" w:rsidR="00B5639F" w:rsidRPr="002F18CE" w:rsidRDefault="00B5639F" w:rsidP="00B5639F">
      <w:pPr>
        <w:spacing w:line="240" w:lineRule="auto"/>
        <w:contextualSpacing/>
        <w:rPr>
          <w:rFonts w:cstheme="minorHAnsi"/>
          <w:sz w:val="24"/>
          <w:szCs w:val="24"/>
        </w:rPr>
      </w:pPr>
    </w:p>
    <w:p w14:paraId="6725F4C7"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 xml:space="preserve">Document, review, and disseminate risk assessment results to members of the workforce who are responsible for mitigating the threats and vulnerabilities to </w:t>
      </w:r>
      <w:proofErr w:type="spellStart"/>
      <w:r w:rsidRPr="002F18CE">
        <w:rPr>
          <w:rFonts w:cstheme="minorHAnsi"/>
          <w:sz w:val="24"/>
          <w:szCs w:val="24"/>
        </w:rPr>
        <w:t>ePHI</w:t>
      </w:r>
      <w:proofErr w:type="spellEnd"/>
      <w:r w:rsidRPr="002F18CE">
        <w:rPr>
          <w:rFonts w:cstheme="minorHAnsi"/>
          <w:sz w:val="24"/>
          <w:szCs w:val="24"/>
        </w:rPr>
        <w:t xml:space="preserve"> identified as a result of a risk assessment.</w:t>
      </w:r>
    </w:p>
    <w:p w14:paraId="362C5467"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[NIST SP 800-53 RA-3]</w:t>
      </w:r>
    </w:p>
    <w:p w14:paraId="5DAED2A6" w14:textId="77777777" w:rsidR="00E51DD3" w:rsidRPr="002F18CE" w:rsidRDefault="00D24456" w:rsidP="00E51DD3">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61" w:name="_Toc459304810"/>
      <w:r w:rsidRPr="002F18CE">
        <w:rPr>
          <w:b/>
        </w:rPr>
        <w:t>A8</w:t>
      </w:r>
      <w:r w:rsidR="00E51DD3" w:rsidRPr="002F18CE">
        <w:rPr>
          <w:b/>
        </w:rPr>
        <w:t xml:space="preserve"> - </w:t>
      </w:r>
      <w:r w:rsidRPr="002F18CE">
        <w:rPr>
          <w:rFonts w:eastAsia="Times New Roman"/>
          <w:b/>
          <w:color w:val="000000"/>
        </w:rPr>
        <w:t>§164.308(a)(1)(ii)(B</w:t>
      </w:r>
      <w:proofErr w:type="gramStart"/>
      <w:r w:rsidRPr="002F18CE">
        <w:rPr>
          <w:rFonts w:eastAsia="Times New Roman"/>
          <w:b/>
          <w:color w:val="000000"/>
        </w:rPr>
        <w:t>)  Required</w:t>
      </w:r>
      <w:proofErr w:type="gramEnd"/>
      <w:r w:rsidR="00E51DD3" w:rsidRPr="002F18CE">
        <w:rPr>
          <w:rFonts w:eastAsia="Times New Roman"/>
          <w:b/>
          <w:color w:val="000000"/>
        </w:rPr>
        <w:t xml:space="preserve"> </w:t>
      </w:r>
      <w:r w:rsidR="00E51DD3" w:rsidRPr="002F18CE">
        <w:t>Does your practice formally document a security plan?</w:t>
      </w:r>
      <w:bookmarkEnd w:id="61"/>
    </w:p>
    <w:p w14:paraId="16D42557" w14:textId="77777777" w:rsidR="00D24456" w:rsidRPr="002F18CE" w:rsidRDefault="00D24456" w:rsidP="000A5F1B">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63A937D2" w14:textId="77777777" w:rsidR="00D24456" w:rsidRPr="002F18CE" w:rsidRDefault="00D24456" w:rsidP="000A5F1B">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lastRenderedPageBreak/>
        <w:t>No</w:t>
      </w:r>
    </w:p>
    <w:p w14:paraId="6DCF5C7C" w14:textId="77777777" w:rsidR="00D24456" w:rsidRPr="002F18CE" w:rsidRDefault="00D24456" w:rsidP="00D2445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471C0226"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Cost</w:t>
      </w:r>
    </w:p>
    <w:p w14:paraId="188B4473"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Practice Size</w:t>
      </w:r>
    </w:p>
    <w:p w14:paraId="31CD9EAF"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Complexity</w:t>
      </w:r>
    </w:p>
    <w:p w14:paraId="384D6E2D"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Alternate Solution</w:t>
      </w:r>
    </w:p>
    <w:p w14:paraId="0D887C95" w14:textId="77777777" w:rsidR="00D24456" w:rsidRPr="002F18CE" w:rsidRDefault="00D24456" w:rsidP="00D2445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D24456" w:rsidRPr="002F18CE" w14:paraId="7AA0EA69" w14:textId="77777777" w:rsidTr="00D24456">
        <w:tc>
          <w:tcPr>
            <w:tcW w:w="9576" w:type="dxa"/>
          </w:tcPr>
          <w:p w14:paraId="48201780" w14:textId="77777777" w:rsidR="00D24456" w:rsidRPr="002F18CE" w:rsidRDefault="00D24456" w:rsidP="00D24456">
            <w:pPr>
              <w:rPr>
                <w:rFonts w:cstheme="minorHAnsi"/>
                <w:sz w:val="24"/>
                <w:szCs w:val="24"/>
              </w:rPr>
            </w:pPr>
          </w:p>
          <w:p w14:paraId="12326C42" w14:textId="77777777" w:rsidR="00D24456" w:rsidRPr="002F18CE" w:rsidRDefault="00D24456" w:rsidP="00D24456">
            <w:pPr>
              <w:rPr>
                <w:rFonts w:cstheme="minorHAnsi"/>
                <w:sz w:val="24"/>
                <w:szCs w:val="24"/>
              </w:rPr>
            </w:pPr>
          </w:p>
          <w:p w14:paraId="336FE2E3" w14:textId="77777777" w:rsidR="00D24456" w:rsidRPr="002F18CE" w:rsidRDefault="00D24456" w:rsidP="00D24456">
            <w:pPr>
              <w:rPr>
                <w:rFonts w:cstheme="minorHAnsi"/>
                <w:sz w:val="24"/>
                <w:szCs w:val="24"/>
              </w:rPr>
            </w:pPr>
          </w:p>
          <w:p w14:paraId="6660002B" w14:textId="77777777" w:rsidR="00D24456" w:rsidRPr="002F18CE" w:rsidRDefault="00D24456" w:rsidP="00D24456">
            <w:pPr>
              <w:rPr>
                <w:rFonts w:cstheme="minorHAnsi"/>
                <w:sz w:val="24"/>
                <w:szCs w:val="24"/>
              </w:rPr>
            </w:pPr>
          </w:p>
          <w:p w14:paraId="0BF36C6F" w14:textId="77777777" w:rsidR="00D24456" w:rsidRPr="002F18CE" w:rsidRDefault="00D24456" w:rsidP="00D24456">
            <w:pPr>
              <w:rPr>
                <w:rFonts w:cstheme="minorHAnsi"/>
                <w:sz w:val="24"/>
                <w:szCs w:val="24"/>
              </w:rPr>
            </w:pPr>
          </w:p>
          <w:p w14:paraId="149386A3" w14:textId="77777777" w:rsidR="00D24456" w:rsidRPr="002F18CE" w:rsidRDefault="00D24456" w:rsidP="00D24456">
            <w:pPr>
              <w:rPr>
                <w:rFonts w:cstheme="minorHAnsi"/>
                <w:sz w:val="24"/>
                <w:szCs w:val="24"/>
              </w:rPr>
            </w:pPr>
          </w:p>
        </w:tc>
      </w:tr>
    </w:tbl>
    <w:p w14:paraId="0A4DBE20" w14:textId="77777777" w:rsidR="00D24456" w:rsidRPr="002F18CE" w:rsidRDefault="00D24456" w:rsidP="00D24456">
      <w:pPr>
        <w:rPr>
          <w:rFonts w:cstheme="minorHAnsi"/>
          <w:sz w:val="24"/>
          <w:szCs w:val="24"/>
        </w:rPr>
      </w:pPr>
    </w:p>
    <w:p w14:paraId="63838E64" w14:textId="77777777" w:rsidR="00D24456" w:rsidRPr="002F18CE" w:rsidRDefault="00D24456" w:rsidP="00D2445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D24456" w:rsidRPr="002F18CE" w14:paraId="2C64E101" w14:textId="77777777" w:rsidTr="00D24456">
        <w:tc>
          <w:tcPr>
            <w:tcW w:w="9576" w:type="dxa"/>
          </w:tcPr>
          <w:p w14:paraId="48FA7815" w14:textId="77777777" w:rsidR="00D24456" w:rsidRPr="002F18CE" w:rsidRDefault="00D24456" w:rsidP="00D24456">
            <w:pPr>
              <w:rPr>
                <w:rFonts w:cstheme="minorHAnsi"/>
                <w:sz w:val="24"/>
                <w:szCs w:val="24"/>
              </w:rPr>
            </w:pPr>
          </w:p>
          <w:p w14:paraId="4BDD8ABB" w14:textId="77777777" w:rsidR="00D24456" w:rsidRPr="002F18CE" w:rsidRDefault="00D24456" w:rsidP="00D24456">
            <w:pPr>
              <w:rPr>
                <w:rFonts w:cstheme="minorHAnsi"/>
                <w:sz w:val="24"/>
                <w:szCs w:val="24"/>
              </w:rPr>
            </w:pPr>
          </w:p>
          <w:p w14:paraId="0D1FFE41" w14:textId="77777777" w:rsidR="00D24456" w:rsidRPr="002F18CE" w:rsidRDefault="00D24456" w:rsidP="00D24456">
            <w:pPr>
              <w:rPr>
                <w:rFonts w:cstheme="minorHAnsi"/>
                <w:sz w:val="24"/>
                <w:szCs w:val="24"/>
              </w:rPr>
            </w:pPr>
          </w:p>
          <w:p w14:paraId="1F69C0AF" w14:textId="77777777" w:rsidR="00D24456" w:rsidRPr="002F18CE" w:rsidRDefault="00D24456" w:rsidP="00D24456">
            <w:pPr>
              <w:rPr>
                <w:rFonts w:cstheme="minorHAnsi"/>
                <w:sz w:val="24"/>
                <w:szCs w:val="24"/>
              </w:rPr>
            </w:pPr>
          </w:p>
          <w:p w14:paraId="3711AE79" w14:textId="77777777" w:rsidR="00D24456" w:rsidRPr="002F18CE" w:rsidRDefault="00D24456" w:rsidP="00D24456">
            <w:pPr>
              <w:rPr>
                <w:rFonts w:cstheme="minorHAnsi"/>
                <w:sz w:val="24"/>
                <w:szCs w:val="24"/>
              </w:rPr>
            </w:pPr>
          </w:p>
          <w:p w14:paraId="3C5F3AF0" w14:textId="77777777" w:rsidR="00D24456" w:rsidRPr="002F18CE" w:rsidRDefault="00D24456" w:rsidP="00D24456">
            <w:pPr>
              <w:rPr>
                <w:rFonts w:cstheme="minorHAnsi"/>
                <w:sz w:val="24"/>
                <w:szCs w:val="24"/>
              </w:rPr>
            </w:pPr>
          </w:p>
        </w:tc>
      </w:tr>
    </w:tbl>
    <w:p w14:paraId="3518B8B5" w14:textId="77777777" w:rsidR="00D24456" w:rsidRPr="002F18CE" w:rsidRDefault="00D24456" w:rsidP="00D24456">
      <w:pPr>
        <w:rPr>
          <w:rFonts w:cstheme="minorHAnsi"/>
          <w:sz w:val="24"/>
          <w:szCs w:val="24"/>
        </w:rPr>
      </w:pPr>
    </w:p>
    <w:p w14:paraId="1072CD53" w14:textId="77777777" w:rsidR="00D24456" w:rsidRPr="002F18CE" w:rsidRDefault="00D24456" w:rsidP="00D2445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D24456" w:rsidRPr="002F18CE" w14:paraId="1144D471" w14:textId="77777777" w:rsidTr="00D24456">
        <w:tc>
          <w:tcPr>
            <w:tcW w:w="9576" w:type="dxa"/>
          </w:tcPr>
          <w:p w14:paraId="1F3BAD44" w14:textId="77777777" w:rsidR="00D24456" w:rsidRPr="002F18CE" w:rsidRDefault="00D24456" w:rsidP="00D24456">
            <w:pPr>
              <w:rPr>
                <w:rFonts w:cstheme="minorHAnsi"/>
                <w:sz w:val="24"/>
                <w:szCs w:val="24"/>
              </w:rPr>
            </w:pPr>
          </w:p>
          <w:p w14:paraId="4F72C173" w14:textId="77777777" w:rsidR="00D24456" w:rsidRPr="002F18CE" w:rsidRDefault="00D24456" w:rsidP="00D24456">
            <w:pPr>
              <w:rPr>
                <w:rFonts w:cstheme="minorHAnsi"/>
                <w:sz w:val="24"/>
                <w:szCs w:val="24"/>
              </w:rPr>
            </w:pPr>
          </w:p>
          <w:p w14:paraId="00743804" w14:textId="77777777" w:rsidR="00D24456" w:rsidRPr="002F18CE" w:rsidRDefault="00D24456" w:rsidP="00D24456">
            <w:pPr>
              <w:rPr>
                <w:rFonts w:cstheme="minorHAnsi"/>
                <w:sz w:val="24"/>
                <w:szCs w:val="24"/>
              </w:rPr>
            </w:pPr>
          </w:p>
          <w:p w14:paraId="05959FC3" w14:textId="77777777" w:rsidR="00D24456" w:rsidRPr="002F18CE" w:rsidRDefault="00D24456" w:rsidP="00D24456">
            <w:pPr>
              <w:rPr>
                <w:rFonts w:cstheme="minorHAnsi"/>
                <w:sz w:val="24"/>
                <w:szCs w:val="24"/>
              </w:rPr>
            </w:pPr>
          </w:p>
          <w:p w14:paraId="581EB90E" w14:textId="77777777" w:rsidR="00D24456" w:rsidRPr="002F18CE" w:rsidRDefault="00D24456" w:rsidP="00D24456">
            <w:pPr>
              <w:rPr>
                <w:rFonts w:cstheme="minorHAnsi"/>
                <w:sz w:val="24"/>
                <w:szCs w:val="24"/>
              </w:rPr>
            </w:pPr>
          </w:p>
          <w:p w14:paraId="2DAE42C9" w14:textId="77777777" w:rsidR="00D24456" w:rsidRPr="002F18CE" w:rsidRDefault="00D24456" w:rsidP="00D24456">
            <w:pPr>
              <w:rPr>
                <w:rFonts w:cstheme="minorHAnsi"/>
                <w:sz w:val="24"/>
                <w:szCs w:val="24"/>
              </w:rPr>
            </w:pPr>
          </w:p>
        </w:tc>
      </w:tr>
    </w:tbl>
    <w:p w14:paraId="1896A81A" w14:textId="77777777" w:rsidR="00D24456" w:rsidRPr="002F18CE" w:rsidRDefault="00D24456" w:rsidP="00D24456">
      <w:pPr>
        <w:rPr>
          <w:rFonts w:cstheme="minorHAnsi"/>
          <w:sz w:val="24"/>
          <w:szCs w:val="24"/>
        </w:rPr>
      </w:pPr>
    </w:p>
    <w:p w14:paraId="66BBB7FF" w14:textId="77777777" w:rsidR="00D24456" w:rsidRPr="002F18CE" w:rsidRDefault="00D24456" w:rsidP="00D24456">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4A8EA793"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lastRenderedPageBreak/>
        <w:t>Low</w:t>
      </w:r>
    </w:p>
    <w:p w14:paraId="5DBF887E"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Medium</w:t>
      </w:r>
    </w:p>
    <w:p w14:paraId="17E43EAA"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High</w:t>
      </w:r>
    </w:p>
    <w:p w14:paraId="2A44C106" w14:textId="77777777" w:rsidR="00D24456" w:rsidRPr="002F18CE" w:rsidRDefault="00D24456" w:rsidP="00D24456">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2AADBEAD"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Low</w:t>
      </w:r>
    </w:p>
    <w:p w14:paraId="6678AEDD"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Medium</w:t>
      </w:r>
    </w:p>
    <w:p w14:paraId="3ED94115"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High</w:t>
      </w:r>
    </w:p>
    <w:p w14:paraId="2FA29294" w14:textId="77777777" w:rsidR="00275539" w:rsidRPr="002F18CE" w:rsidRDefault="00275539" w:rsidP="00275539">
      <w:pPr>
        <w:rPr>
          <w:rFonts w:cstheme="minorHAnsi"/>
          <w:b/>
          <w:sz w:val="24"/>
          <w:szCs w:val="24"/>
        </w:rPr>
      </w:pPr>
      <w:r w:rsidRPr="002F18CE">
        <w:rPr>
          <w:rFonts w:cstheme="minorHAnsi"/>
          <w:b/>
          <w:sz w:val="24"/>
          <w:szCs w:val="24"/>
        </w:rPr>
        <w:t>Overall Security Risk:</w:t>
      </w:r>
    </w:p>
    <w:p w14:paraId="0ADE0A57" w14:textId="77777777" w:rsidR="00275539" w:rsidRPr="002F18CE" w:rsidRDefault="00275539" w:rsidP="00275539">
      <w:pPr>
        <w:pStyle w:val="ListParagraph"/>
        <w:numPr>
          <w:ilvl w:val="0"/>
          <w:numId w:val="3"/>
        </w:numPr>
        <w:rPr>
          <w:rFonts w:cstheme="minorHAnsi"/>
          <w:sz w:val="24"/>
          <w:szCs w:val="24"/>
        </w:rPr>
      </w:pPr>
      <w:r w:rsidRPr="002F18CE">
        <w:rPr>
          <w:rFonts w:cstheme="minorHAnsi"/>
          <w:sz w:val="24"/>
          <w:szCs w:val="24"/>
        </w:rPr>
        <w:t>Low</w:t>
      </w:r>
    </w:p>
    <w:p w14:paraId="033F6587" w14:textId="77777777" w:rsidR="00275539" w:rsidRPr="002F18CE" w:rsidRDefault="00275539" w:rsidP="00275539">
      <w:pPr>
        <w:pStyle w:val="ListParagraph"/>
        <w:numPr>
          <w:ilvl w:val="0"/>
          <w:numId w:val="3"/>
        </w:numPr>
        <w:rPr>
          <w:rFonts w:cstheme="minorHAnsi"/>
          <w:sz w:val="24"/>
          <w:szCs w:val="24"/>
        </w:rPr>
      </w:pPr>
      <w:r w:rsidRPr="002F18CE">
        <w:rPr>
          <w:rFonts w:cstheme="minorHAnsi"/>
          <w:sz w:val="24"/>
          <w:szCs w:val="24"/>
        </w:rPr>
        <w:t>Medium</w:t>
      </w:r>
    </w:p>
    <w:p w14:paraId="3226AF2E" w14:textId="77777777" w:rsidR="00275539" w:rsidRPr="002F18CE" w:rsidRDefault="00275539" w:rsidP="00275539">
      <w:pPr>
        <w:pStyle w:val="ListParagraph"/>
        <w:numPr>
          <w:ilvl w:val="0"/>
          <w:numId w:val="3"/>
        </w:numPr>
        <w:rPr>
          <w:rFonts w:cstheme="minorHAnsi"/>
          <w:sz w:val="24"/>
          <w:szCs w:val="24"/>
        </w:rPr>
      </w:pPr>
      <w:r w:rsidRPr="002F18CE">
        <w:rPr>
          <w:rFonts w:cstheme="minorHAnsi"/>
          <w:sz w:val="24"/>
          <w:szCs w:val="24"/>
        </w:rPr>
        <w:t>High</w:t>
      </w:r>
    </w:p>
    <w:p w14:paraId="111B47F7" w14:textId="77777777" w:rsidR="00D24456" w:rsidRPr="002F18CE" w:rsidRDefault="00D24456" w:rsidP="00D24456">
      <w:pPr>
        <w:rPr>
          <w:rFonts w:cstheme="minorHAnsi"/>
          <w:b/>
          <w:sz w:val="24"/>
          <w:szCs w:val="24"/>
        </w:rPr>
      </w:pPr>
      <w:r w:rsidRPr="002F18CE">
        <w:rPr>
          <w:rFonts w:cstheme="minorHAnsi"/>
          <w:b/>
          <w:sz w:val="24"/>
          <w:szCs w:val="24"/>
        </w:rPr>
        <w:t>Related Information:</w:t>
      </w:r>
    </w:p>
    <w:p w14:paraId="5EA48773" w14:textId="77777777" w:rsidR="00D24456" w:rsidRPr="002F18CE" w:rsidRDefault="00D24456" w:rsidP="00D24456">
      <w:pPr>
        <w:rPr>
          <w:rFonts w:cstheme="minorHAnsi"/>
          <w:i/>
          <w:sz w:val="24"/>
          <w:szCs w:val="24"/>
        </w:rPr>
      </w:pPr>
      <w:r w:rsidRPr="002F18CE">
        <w:rPr>
          <w:rFonts w:cstheme="minorHAnsi"/>
          <w:i/>
          <w:sz w:val="24"/>
          <w:szCs w:val="24"/>
        </w:rPr>
        <w:t>Things to Consider to Help Answer the Question:</w:t>
      </w:r>
    </w:p>
    <w:p w14:paraId="68ED33DF" w14:textId="77777777" w:rsidR="00D24456" w:rsidRPr="002F18CE" w:rsidRDefault="00D24456" w:rsidP="00D24456">
      <w:pPr>
        <w:spacing w:line="240" w:lineRule="auto"/>
        <w:contextualSpacing/>
        <w:rPr>
          <w:rFonts w:eastAsia="Times New Roman" w:cstheme="minorHAnsi"/>
          <w:sz w:val="24"/>
          <w:szCs w:val="24"/>
        </w:rPr>
      </w:pPr>
      <w:r w:rsidRPr="002F18CE">
        <w:rPr>
          <w:rFonts w:eastAsia="Times New Roman" w:cstheme="minorHAnsi"/>
          <w:sz w:val="24"/>
          <w:szCs w:val="24"/>
        </w:rPr>
        <w:t>Security controls (or security measures) include all of the administrative, physical, and technical safeguards in an information system.</w:t>
      </w:r>
    </w:p>
    <w:p w14:paraId="6EEBDDD5" w14:textId="77777777" w:rsidR="00D24456" w:rsidRPr="002F18CE" w:rsidRDefault="00D24456" w:rsidP="00D24456">
      <w:pPr>
        <w:spacing w:line="240" w:lineRule="auto"/>
        <w:contextualSpacing/>
        <w:rPr>
          <w:rFonts w:eastAsia="Times New Roman" w:cstheme="minorHAnsi"/>
          <w:sz w:val="24"/>
          <w:szCs w:val="24"/>
        </w:rPr>
      </w:pPr>
      <w:r w:rsidRPr="002F18CE">
        <w:rPr>
          <w:rFonts w:eastAsia="Times New Roman" w:cstheme="minorHAnsi"/>
          <w:sz w:val="24"/>
          <w:szCs w:val="24"/>
        </w:rPr>
        <w:br/>
        <w:t xml:space="preserve">Consider that a security plan addresses the confidentiality, integrity, and availability of your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and includes strategies for a:</w:t>
      </w:r>
    </w:p>
    <w:p w14:paraId="69AA1CD4" w14:textId="77777777" w:rsidR="00D24456" w:rsidRPr="002F18CE" w:rsidRDefault="00D24456" w:rsidP="00D24456">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Continuity Plan</w:t>
      </w:r>
    </w:p>
    <w:p w14:paraId="3E20D2F3" w14:textId="77777777" w:rsidR="00D24456" w:rsidRPr="002F18CE" w:rsidRDefault="00D24456" w:rsidP="00D24456">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Emergency Access Plan</w:t>
      </w:r>
    </w:p>
    <w:p w14:paraId="0C497744" w14:textId="77777777" w:rsidR="00D24456" w:rsidRPr="002F18CE" w:rsidRDefault="00D24456" w:rsidP="00D24456">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Disaster Recovery Plan</w:t>
      </w:r>
    </w:p>
    <w:p w14:paraId="79712E03" w14:textId="77777777" w:rsidR="00D24456" w:rsidRPr="002F18CE" w:rsidRDefault="00D24456" w:rsidP="00D24456">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Vendor Management Plan</w:t>
      </w:r>
      <w:r w:rsidRPr="002F18CE">
        <w:rPr>
          <w:rFonts w:eastAsia="Times New Roman" w:cstheme="minorHAnsi"/>
          <w:sz w:val="24"/>
          <w:szCs w:val="24"/>
        </w:rPr>
        <w:br/>
      </w:r>
    </w:p>
    <w:p w14:paraId="05FF1FC8" w14:textId="77777777" w:rsidR="00D24456" w:rsidRPr="002F18CE" w:rsidRDefault="00D24456" w:rsidP="00D24456">
      <w:pPr>
        <w:rPr>
          <w:rFonts w:cstheme="minorHAnsi"/>
          <w:i/>
          <w:sz w:val="24"/>
          <w:szCs w:val="24"/>
        </w:rPr>
      </w:pPr>
      <w:r w:rsidRPr="002F18CE">
        <w:rPr>
          <w:rFonts w:cstheme="minorHAnsi"/>
          <w:i/>
          <w:sz w:val="24"/>
          <w:szCs w:val="24"/>
        </w:rPr>
        <w:t>Possible Threats and Vulnerabilities:</w:t>
      </w:r>
    </w:p>
    <w:p w14:paraId="2772E458" w14:textId="77777777" w:rsidR="00D24456" w:rsidRPr="002F18CE" w:rsidRDefault="00D24456" w:rsidP="00D24456">
      <w:pPr>
        <w:spacing w:line="240" w:lineRule="auto"/>
        <w:contextualSpacing/>
        <w:rPr>
          <w:rFonts w:cstheme="minorHAnsi"/>
          <w:sz w:val="24"/>
          <w:szCs w:val="24"/>
        </w:rPr>
      </w:pPr>
      <w:r w:rsidRPr="002F18CE">
        <w:rPr>
          <w:rFonts w:cstheme="minorHAnsi"/>
          <w:sz w:val="24"/>
          <w:szCs w:val="24"/>
        </w:rPr>
        <w:t xml:space="preserve">Your practice may not be able to implement effective safeguards to protect </w:t>
      </w:r>
      <w:proofErr w:type="spellStart"/>
      <w:r w:rsidRPr="002F18CE">
        <w:rPr>
          <w:rFonts w:cstheme="minorHAnsi"/>
          <w:sz w:val="24"/>
          <w:szCs w:val="24"/>
        </w:rPr>
        <w:t>ePHI</w:t>
      </w:r>
      <w:proofErr w:type="spellEnd"/>
      <w:r w:rsidRPr="002F18CE">
        <w:rPr>
          <w:rFonts w:cstheme="minorHAnsi"/>
          <w:sz w:val="24"/>
          <w:szCs w:val="24"/>
        </w:rPr>
        <w:t xml:space="preserve"> if it does not formally document a security plan, which includes </w:t>
      </w:r>
      <w:r w:rsidRPr="002F18CE">
        <w:rPr>
          <w:rFonts w:eastAsia="Times New Roman" w:cstheme="minorHAnsi"/>
          <w:sz w:val="24"/>
          <w:szCs w:val="24"/>
        </w:rPr>
        <w:t>administrative, physical, and technical safeguards.</w:t>
      </w:r>
      <w:r w:rsidRPr="002F18CE">
        <w:rPr>
          <w:rFonts w:cstheme="minorHAnsi"/>
          <w:sz w:val="24"/>
          <w:szCs w:val="24"/>
        </w:rPr>
        <w:br/>
      </w:r>
      <w:r w:rsidRPr="002F18CE">
        <w:rPr>
          <w:rFonts w:cstheme="minorHAnsi"/>
          <w:sz w:val="24"/>
          <w:szCs w:val="24"/>
        </w:rPr>
        <w:br/>
        <w:t>Some potential impacts include:</w:t>
      </w:r>
    </w:p>
    <w:p w14:paraId="7DAECFA5" w14:textId="77777777" w:rsidR="00D24456" w:rsidRPr="002F18CE" w:rsidRDefault="00D24456" w:rsidP="00D24456">
      <w:pPr>
        <w:pStyle w:val="ListParagraph"/>
        <w:numPr>
          <w:ilvl w:val="0"/>
          <w:numId w:val="6"/>
        </w:numPr>
        <w:spacing w:line="240" w:lineRule="auto"/>
        <w:ind w:left="252" w:hanging="252"/>
        <w:rPr>
          <w:rFonts w:cstheme="minorHAnsi"/>
          <w:sz w:val="24"/>
          <w:szCs w:val="24"/>
        </w:rPr>
      </w:pPr>
      <w:r w:rsidRPr="002F18CE">
        <w:rPr>
          <w:rFonts w:cstheme="minorHAnsi"/>
          <w:sz w:val="24"/>
          <w:szCs w:val="24"/>
        </w:rPr>
        <w:lastRenderedPageBreak/>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3660D851" w14:textId="77777777" w:rsidR="00D24456" w:rsidRPr="002F18CE" w:rsidRDefault="00D24456" w:rsidP="00D2445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 </w:t>
      </w:r>
    </w:p>
    <w:p w14:paraId="3C575A24" w14:textId="77777777" w:rsidR="00D24456" w:rsidRPr="002F18CE" w:rsidRDefault="00D24456" w:rsidP="00D2445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7E29F230" w14:textId="77777777" w:rsidR="00D24456" w:rsidRPr="002F18CE" w:rsidRDefault="00D24456" w:rsidP="00D24456">
      <w:pPr>
        <w:pStyle w:val="ListParagraph"/>
        <w:spacing w:after="0" w:line="240" w:lineRule="auto"/>
        <w:ind w:left="252"/>
        <w:rPr>
          <w:rFonts w:eastAsia="Times New Roman" w:cstheme="minorHAnsi"/>
          <w:color w:val="000000" w:themeColor="text1"/>
          <w:sz w:val="24"/>
          <w:szCs w:val="24"/>
        </w:rPr>
      </w:pPr>
    </w:p>
    <w:p w14:paraId="2A3D16D9" w14:textId="77777777" w:rsidR="00D24456" w:rsidRPr="002F18CE" w:rsidRDefault="00D24456" w:rsidP="00D2445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04A23C9B" w14:textId="77777777" w:rsidR="00D24456" w:rsidRPr="002F18CE" w:rsidRDefault="004B7C32" w:rsidP="00D2445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D24456"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D24456" w:rsidRPr="002F18CE">
        <w:rPr>
          <w:rFonts w:eastAsia="Times New Roman" w:cstheme="minorHAnsi"/>
          <w:bCs/>
          <w:sz w:val="24"/>
          <w:szCs w:val="24"/>
        </w:rPr>
        <w:t>ePHI</w:t>
      </w:r>
      <w:proofErr w:type="spellEnd"/>
      <w:r w:rsidR="00D24456" w:rsidRPr="002F18CE">
        <w:rPr>
          <w:rFonts w:eastAsia="Times New Roman" w:cstheme="minorHAnsi"/>
          <w:bCs/>
          <w:sz w:val="24"/>
          <w:szCs w:val="24"/>
        </w:rPr>
        <w:t>.</w:t>
      </w:r>
    </w:p>
    <w:p w14:paraId="5EFBBB82" w14:textId="77777777" w:rsidR="00B5639F" w:rsidRPr="002F18CE" w:rsidRDefault="00B5639F" w:rsidP="00D24456">
      <w:pPr>
        <w:spacing w:after="0" w:line="240" w:lineRule="auto"/>
        <w:rPr>
          <w:rFonts w:eastAsia="Times New Roman" w:cstheme="minorHAnsi"/>
          <w:bCs/>
          <w:sz w:val="24"/>
          <w:szCs w:val="24"/>
        </w:rPr>
      </w:pPr>
    </w:p>
    <w:p w14:paraId="7A5542B7"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Implement security measures sufficient to reduce risks and vulnerabilities to a reasonable and appropriate level to comply with Section 164.306(a).</w:t>
      </w:r>
    </w:p>
    <w:p w14:paraId="33ED542D"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§164.308(a)(1)(ii)(B)]</w:t>
      </w:r>
    </w:p>
    <w:p w14:paraId="32C31931" w14:textId="77777777" w:rsidR="00B5639F" w:rsidRPr="002F18CE" w:rsidRDefault="00B5639F" w:rsidP="00B5639F">
      <w:pPr>
        <w:spacing w:line="240" w:lineRule="auto"/>
        <w:contextualSpacing/>
        <w:rPr>
          <w:rFonts w:cstheme="minorHAnsi"/>
          <w:color w:val="000000" w:themeColor="text1"/>
          <w:sz w:val="24"/>
          <w:szCs w:val="24"/>
        </w:rPr>
      </w:pPr>
    </w:p>
    <w:p w14:paraId="01AA3449"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r w:rsidRPr="002F18CE">
        <w:rPr>
          <w:rFonts w:cstheme="minorHAnsi"/>
          <w:color w:val="000000" w:themeColor="text1"/>
          <w:sz w:val="24"/>
          <w:szCs w:val="24"/>
        </w:rPr>
        <w:t>Develop, document, and disseminate to workforce members a security planning policy that addresses its purpose, scope, roles, responsibilities, management commitment, the expected coordination among organizational entities, and compliance requirements.  The policy should also outline procedures to facilitate its implementation of the security planning policy and associated controls.</w:t>
      </w:r>
    </w:p>
    <w:p w14:paraId="79A492EE"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[NIST SP 800-53 PL-1]</w:t>
      </w:r>
    </w:p>
    <w:p w14:paraId="39A5C06E" w14:textId="77777777" w:rsidR="00E51DD3" w:rsidRPr="002F18CE" w:rsidRDefault="00D24456" w:rsidP="00E51DD3">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62" w:name="_Toc459304811"/>
      <w:r w:rsidRPr="002F18CE">
        <w:rPr>
          <w:b/>
        </w:rPr>
        <w:t>A9</w:t>
      </w:r>
      <w:r w:rsidR="00E51DD3" w:rsidRPr="002F18CE">
        <w:rPr>
          <w:b/>
        </w:rPr>
        <w:t xml:space="preserve"> - </w:t>
      </w:r>
      <w:r w:rsidRPr="002F18CE">
        <w:rPr>
          <w:rFonts w:eastAsia="Times New Roman"/>
          <w:b/>
          <w:color w:val="000000"/>
        </w:rPr>
        <w:t>§164.308(a)(1)(ii)(C)  Required</w:t>
      </w:r>
      <w:r w:rsidR="00E51DD3" w:rsidRPr="002F18CE">
        <w:rPr>
          <w:rFonts w:eastAsia="Times New Roman"/>
          <w:b/>
          <w:color w:val="000000"/>
        </w:rPr>
        <w:t xml:space="preserve"> </w:t>
      </w:r>
      <w:r w:rsidR="00E51DD3" w:rsidRPr="002F18CE">
        <w:t xml:space="preserve">Does your practice have a formal and documented process or regular human resources policy to discipline workforce members who have access to your organization’s </w:t>
      </w:r>
      <w:proofErr w:type="spellStart"/>
      <w:r w:rsidR="00E51DD3" w:rsidRPr="002F18CE">
        <w:t>ePHI</w:t>
      </w:r>
      <w:proofErr w:type="spellEnd"/>
      <w:r w:rsidR="00E51DD3" w:rsidRPr="002F18CE">
        <w:t xml:space="preserve"> if they are found to have violated the office’s policies to prevent system misuse, abuse, and any harmful activities that involve your practice's </w:t>
      </w:r>
      <w:proofErr w:type="spellStart"/>
      <w:r w:rsidR="00E51DD3" w:rsidRPr="002F18CE">
        <w:t>ePHI</w:t>
      </w:r>
      <w:proofErr w:type="spellEnd"/>
      <w:r w:rsidR="00E51DD3" w:rsidRPr="002F18CE">
        <w:t>?</w:t>
      </w:r>
      <w:bookmarkEnd w:id="62"/>
    </w:p>
    <w:p w14:paraId="26D406AB" w14:textId="77777777" w:rsidR="00D24456" w:rsidRPr="002F18CE" w:rsidRDefault="00D24456" w:rsidP="000A5F1B">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2F108545" w14:textId="77777777" w:rsidR="00D24456" w:rsidRPr="002F18CE" w:rsidRDefault="00D24456" w:rsidP="000A5F1B">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27D575EB" w14:textId="77777777" w:rsidR="00D24456" w:rsidRPr="002F18CE" w:rsidRDefault="00D24456" w:rsidP="00D2445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431987A5"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Cost</w:t>
      </w:r>
    </w:p>
    <w:p w14:paraId="4575A586"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Practice Size</w:t>
      </w:r>
    </w:p>
    <w:p w14:paraId="4D5BE4B0"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Complexity</w:t>
      </w:r>
    </w:p>
    <w:p w14:paraId="59611A10"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Alternate Solution</w:t>
      </w:r>
    </w:p>
    <w:p w14:paraId="7D31C7C1" w14:textId="77777777" w:rsidR="00D24456" w:rsidRPr="002F18CE" w:rsidRDefault="00D24456" w:rsidP="00D2445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D24456" w:rsidRPr="002F18CE" w14:paraId="556DA7B2" w14:textId="77777777" w:rsidTr="00D24456">
        <w:tc>
          <w:tcPr>
            <w:tcW w:w="9576" w:type="dxa"/>
          </w:tcPr>
          <w:p w14:paraId="79C91F2F" w14:textId="77777777" w:rsidR="00D24456" w:rsidRPr="002F18CE" w:rsidRDefault="00D24456" w:rsidP="00D24456">
            <w:pPr>
              <w:rPr>
                <w:rFonts w:cstheme="minorHAnsi"/>
                <w:sz w:val="24"/>
                <w:szCs w:val="24"/>
              </w:rPr>
            </w:pPr>
          </w:p>
          <w:p w14:paraId="33BE59D1" w14:textId="77777777" w:rsidR="00D24456" w:rsidRPr="002F18CE" w:rsidRDefault="00D24456" w:rsidP="00D24456">
            <w:pPr>
              <w:rPr>
                <w:rFonts w:cstheme="minorHAnsi"/>
                <w:sz w:val="24"/>
                <w:szCs w:val="24"/>
              </w:rPr>
            </w:pPr>
          </w:p>
          <w:p w14:paraId="288877A0" w14:textId="77777777" w:rsidR="00D24456" w:rsidRPr="002F18CE" w:rsidRDefault="00D24456" w:rsidP="00D24456">
            <w:pPr>
              <w:rPr>
                <w:rFonts w:cstheme="minorHAnsi"/>
                <w:sz w:val="24"/>
                <w:szCs w:val="24"/>
              </w:rPr>
            </w:pPr>
          </w:p>
          <w:p w14:paraId="166200A8" w14:textId="77777777" w:rsidR="00D24456" w:rsidRPr="002F18CE" w:rsidRDefault="00D24456" w:rsidP="00D24456">
            <w:pPr>
              <w:rPr>
                <w:rFonts w:cstheme="minorHAnsi"/>
                <w:sz w:val="24"/>
                <w:szCs w:val="24"/>
              </w:rPr>
            </w:pPr>
          </w:p>
          <w:p w14:paraId="48BFE41A" w14:textId="77777777" w:rsidR="00D24456" w:rsidRPr="002F18CE" w:rsidRDefault="00D24456" w:rsidP="00D24456">
            <w:pPr>
              <w:rPr>
                <w:rFonts w:cstheme="minorHAnsi"/>
                <w:sz w:val="24"/>
                <w:szCs w:val="24"/>
              </w:rPr>
            </w:pPr>
          </w:p>
          <w:p w14:paraId="049EA6B2" w14:textId="77777777" w:rsidR="00D24456" w:rsidRPr="002F18CE" w:rsidRDefault="00D24456" w:rsidP="00D24456">
            <w:pPr>
              <w:rPr>
                <w:rFonts w:cstheme="minorHAnsi"/>
                <w:sz w:val="24"/>
                <w:szCs w:val="24"/>
              </w:rPr>
            </w:pPr>
          </w:p>
        </w:tc>
      </w:tr>
    </w:tbl>
    <w:p w14:paraId="6AC737DF" w14:textId="77777777" w:rsidR="00D24456" w:rsidRPr="002F18CE" w:rsidRDefault="00D24456" w:rsidP="00D24456">
      <w:pPr>
        <w:rPr>
          <w:rFonts w:cstheme="minorHAnsi"/>
          <w:sz w:val="24"/>
          <w:szCs w:val="24"/>
        </w:rPr>
      </w:pPr>
    </w:p>
    <w:p w14:paraId="77B7488A" w14:textId="77777777" w:rsidR="00D24456" w:rsidRPr="002F18CE" w:rsidRDefault="00D24456" w:rsidP="00D2445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D24456" w:rsidRPr="002F18CE" w14:paraId="5CDAAED5" w14:textId="77777777" w:rsidTr="00D24456">
        <w:tc>
          <w:tcPr>
            <w:tcW w:w="9576" w:type="dxa"/>
          </w:tcPr>
          <w:p w14:paraId="4D66D0F1" w14:textId="77777777" w:rsidR="00D24456" w:rsidRPr="002F18CE" w:rsidRDefault="00D24456" w:rsidP="00D24456">
            <w:pPr>
              <w:rPr>
                <w:rFonts w:cstheme="minorHAnsi"/>
                <w:sz w:val="24"/>
                <w:szCs w:val="24"/>
              </w:rPr>
            </w:pPr>
          </w:p>
          <w:p w14:paraId="7C6A7C4C" w14:textId="77777777" w:rsidR="00D24456" w:rsidRPr="002F18CE" w:rsidRDefault="00D24456" w:rsidP="00D24456">
            <w:pPr>
              <w:rPr>
                <w:rFonts w:cstheme="minorHAnsi"/>
                <w:sz w:val="24"/>
                <w:szCs w:val="24"/>
              </w:rPr>
            </w:pPr>
          </w:p>
          <w:p w14:paraId="1C2F6C25" w14:textId="77777777" w:rsidR="00D24456" w:rsidRPr="002F18CE" w:rsidRDefault="00D24456" w:rsidP="00D24456">
            <w:pPr>
              <w:rPr>
                <w:rFonts w:cstheme="minorHAnsi"/>
                <w:sz w:val="24"/>
                <w:szCs w:val="24"/>
              </w:rPr>
            </w:pPr>
          </w:p>
          <w:p w14:paraId="625476B8" w14:textId="77777777" w:rsidR="00D24456" w:rsidRPr="002F18CE" w:rsidRDefault="00D24456" w:rsidP="00D24456">
            <w:pPr>
              <w:rPr>
                <w:rFonts w:cstheme="minorHAnsi"/>
                <w:sz w:val="24"/>
                <w:szCs w:val="24"/>
              </w:rPr>
            </w:pPr>
          </w:p>
          <w:p w14:paraId="5D5B6249" w14:textId="77777777" w:rsidR="00D24456" w:rsidRPr="002F18CE" w:rsidRDefault="00D24456" w:rsidP="00D24456">
            <w:pPr>
              <w:rPr>
                <w:rFonts w:cstheme="minorHAnsi"/>
                <w:sz w:val="24"/>
                <w:szCs w:val="24"/>
              </w:rPr>
            </w:pPr>
          </w:p>
          <w:p w14:paraId="15D66483" w14:textId="77777777" w:rsidR="00D24456" w:rsidRPr="002F18CE" w:rsidRDefault="00D24456" w:rsidP="00D24456">
            <w:pPr>
              <w:rPr>
                <w:rFonts w:cstheme="minorHAnsi"/>
                <w:sz w:val="24"/>
                <w:szCs w:val="24"/>
              </w:rPr>
            </w:pPr>
          </w:p>
        </w:tc>
      </w:tr>
    </w:tbl>
    <w:p w14:paraId="4C7218E4" w14:textId="77777777" w:rsidR="00D24456" w:rsidRPr="002F18CE" w:rsidRDefault="00D24456" w:rsidP="00D24456">
      <w:pPr>
        <w:rPr>
          <w:rFonts w:cstheme="minorHAnsi"/>
          <w:sz w:val="24"/>
          <w:szCs w:val="24"/>
        </w:rPr>
      </w:pPr>
    </w:p>
    <w:p w14:paraId="5031B1CD" w14:textId="77777777" w:rsidR="00D24456" w:rsidRPr="002F18CE" w:rsidRDefault="00D24456" w:rsidP="00D2445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D24456" w:rsidRPr="002F18CE" w14:paraId="7BDC7A94" w14:textId="77777777" w:rsidTr="00D24456">
        <w:tc>
          <w:tcPr>
            <w:tcW w:w="9576" w:type="dxa"/>
          </w:tcPr>
          <w:p w14:paraId="1D7EF08C" w14:textId="77777777" w:rsidR="00D24456" w:rsidRPr="002F18CE" w:rsidRDefault="00D24456" w:rsidP="00D24456">
            <w:pPr>
              <w:rPr>
                <w:rFonts w:cstheme="minorHAnsi"/>
                <w:sz w:val="24"/>
                <w:szCs w:val="24"/>
              </w:rPr>
            </w:pPr>
          </w:p>
          <w:p w14:paraId="29DEF3FE" w14:textId="77777777" w:rsidR="00D24456" w:rsidRPr="002F18CE" w:rsidRDefault="00D24456" w:rsidP="00D24456">
            <w:pPr>
              <w:rPr>
                <w:rFonts w:cstheme="minorHAnsi"/>
                <w:sz w:val="24"/>
                <w:szCs w:val="24"/>
              </w:rPr>
            </w:pPr>
          </w:p>
          <w:p w14:paraId="69431589" w14:textId="77777777" w:rsidR="00D24456" w:rsidRPr="002F18CE" w:rsidRDefault="00D24456" w:rsidP="00D24456">
            <w:pPr>
              <w:rPr>
                <w:rFonts w:cstheme="minorHAnsi"/>
                <w:sz w:val="24"/>
                <w:szCs w:val="24"/>
              </w:rPr>
            </w:pPr>
          </w:p>
          <w:p w14:paraId="4D9E26CC" w14:textId="77777777" w:rsidR="00D24456" w:rsidRPr="002F18CE" w:rsidRDefault="00D24456" w:rsidP="00D24456">
            <w:pPr>
              <w:rPr>
                <w:rFonts w:cstheme="minorHAnsi"/>
                <w:sz w:val="24"/>
                <w:szCs w:val="24"/>
              </w:rPr>
            </w:pPr>
          </w:p>
          <w:p w14:paraId="47434DE1" w14:textId="77777777" w:rsidR="00D24456" w:rsidRPr="002F18CE" w:rsidRDefault="00D24456" w:rsidP="00D24456">
            <w:pPr>
              <w:rPr>
                <w:rFonts w:cstheme="minorHAnsi"/>
                <w:sz w:val="24"/>
                <w:szCs w:val="24"/>
              </w:rPr>
            </w:pPr>
          </w:p>
          <w:p w14:paraId="7C0F8E8C" w14:textId="77777777" w:rsidR="00D24456" w:rsidRPr="002F18CE" w:rsidRDefault="00D24456" w:rsidP="00D24456">
            <w:pPr>
              <w:rPr>
                <w:rFonts w:cstheme="minorHAnsi"/>
                <w:sz w:val="24"/>
                <w:szCs w:val="24"/>
              </w:rPr>
            </w:pPr>
          </w:p>
        </w:tc>
      </w:tr>
    </w:tbl>
    <w:p w14:paraId="54578B5B" w14:textId="77777777" w:rsidR="00D24456" w:rsidRPr="002F18CE" w:rsidRDefault="00D24456" w:rsidP="00D24456">
      <w:pPr>
        <w:rPr>
          <w:rFonts w:cstheme="minorHAnsi"/>
          <w:sz w:val="24"/>
          <w:szCs w:val="24"/>
        </w:rPr>
      </w:pPr>
    </w:p>
    <w:p w14:paraId="3D8A0B2F" w14:textId="77777777" w:rsidR="00D24456" w:rsidRPr="002F18CE" w:rsidRDefault="00D24456" w:rsidP="00D24456">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73DBDDD7"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Low</w:t>
      </w:r>
    </w:p>
    <w:p w14:paraId="54DA8427"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Medium</w:t>
      </w:r>
    </w:p>
    <w:p w14:paraId="5E0CC088"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High</w:t>
      </w:r>
    </w:p>
    <w:p w14:paraId="2A42FE9E" w14:textId="77777777" w:rsidR="00D24456" w:rsidRPr="002F18CE" w:rsidRDefault="00D24456" w:rsidP="00D24456">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672ECBBD"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Low</w:t>
      </w:r>
    </w:p>
    <w:p w14:paraId="094AF16C"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Medium</w:t>
      </w:r>
    </w:p>
    <w:p w14:paraId="1B1C74F5"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High</w:t>
      </w:r>
    </w:p>
    <w:p w14:paraId="2DBFA1BD" w14:textId="77777777" w:rsidR="007E79C1" w:rsidRPr="002F18CE" w:rsidRDefault="007E79C1" w:rsidP="007E79C1">
      <w:pPr>
        <w:rPr>
          <w:rFonts w:cstheme="minorHAnsi"/>
          <w:b/>
          <w:sz w:val="24"/>
          <w:szCs w:val="24"/>
        </w:rPr>
      </w:pPr>
      <w:r w:rsidRPr="002F18CE">
        <w:rPr>
          <w:rFonts w:cstheme="minorHAnsi"/>
          <w:b/>
          <w:sz w:val="24"/>
          <w:szCs w:val="24"/>
        </w:rPr>
        <w:t>Overall Security Risk:</w:t>
      </w:r>
    </w:p>
    <w:p w14:paraId="2BAC951F" w14:textId="77777777" w:rsidR="007E79C1" w:rsidRPr="002F18CE" w:rsidRDefault="007E79C1" w:rsidP="007E79C1">
      <w:pPr>
        <w:pStyle w:val="ListParagraph"/>
        <w:numPr>
          <w:ilvl w:val="0"/>
          <w:numId w:val="3"/>
        </w:numPr>
        <w:rPr>
          <w:rFonts w:cstheme="minorHAnsi"/>
          <w:sz w:val="24"/>
          <w:szCs w:val="24"/>
        </w:rPr>
      </w:pPr>
      <w:r w:rsidRPr="002F18CE">
        <w:rPr>
          <w:rFonts w:cstheme="minorHAnsi"/>
          <w:sz w:val="24"/>
          <w:szCs w:val="24"/>
        </w:rPr>
        <w:lastRenderedPageBreak/>
        <w:t>Low</w:t>
      </w:r>
    </w:p>
    <w:p w14:paraId="16E1885A" w14:textId="77777777" w:rsidR="007E79C1" w:rsidRPr="002F18CE" w:rsidRDefault="007E79C1" w:rsidP="007E79C1">
      <w:pPr>
        <w:pStyle w:val="ListParagraph"/>
        <w:numPr>
          <w:ilvl w:val="0"/>
          <w:numId w:val="3"/>
        </w:numPr>
        <w:rPr>
          <w:rFonts w:cstheme="minorHAnsi"/>
          <w:sz w:val="24"/>
          <w:szCs w:val="24"/>
        </w:rPr>
      </w:pPr>
      <w:r w:rsidRPr="002F18CE">
        <w:rPr>
          <w:rFonts w:cstheme="minorHAnsi"/>
          <w:sz w:val="24"/>
          <w:szCs w:val="24"/>
        </w:rPr>
        <w:t>Medium</w:t>
      </w:r>
    </w:p>
    <w:p w14:paraId="6538A01D" w14:textId="77777777" w:rsidR="007E79C1" w:rsidRPr="002F18CE" w:rsidRDefault="007E79C1" w:rsidP="007E79C1">
      <w:pPr>
        <w:pStyle w:val="ListParagraph"/>
        <w:numPr>
          <w:ilvl w:val="0"/>
          <w:numId w:val="3"/>
        </w:numPr>
        <w:rPr>
          <w:rFonts w:cstheme="minorHAnsi"/>
          <w:sz w:val="24"/>
          <w:szCs w:val="24"/>
        </w:rPr>
      </w:pPr>
      <w:r w:rsidRPr="002F18CE">
        <w:rPr>
          <w:rFonts w:cstheme="minorHAnsi"/>
          <w:sz w:val="24"/>
          <w:szCs w:val="24"/>
        </w:rPr>
        <w:t>High</w:t>
      </w:r>
    </w:p>
    <w:p w14:paraId="486353F3" w14:textId="77777777" w:rsidR="00D24456" w:rsidRPr="002F18CE" w:rsidRDefault="00D24456" w:rsidP="00D24456">
      <w:pPr>
        <w:rPr>
          <w:rFonts w:cstheme="minorHAnsi"/>
          <w:b/>
          <w:sz w:val="24"/>
          <w:szCs w:val="24"/>
        </w:rPr>
      </w:pPr>
      <w:r w:rsidRPr="002F18CE">
        <w:rPr>
          <w:rFonts w:cstheme="minorHAnsi"/>
          <w:b/>
          <w:sz w:val="24"/>
          <w:szCs w:val="24"/>
        </w:rPr>
        <w:t>Related Information:</w:t>
      </w:r>
    </w:p>
    <w:p w14:paraId="25985BD5" w14:textId="77777777" w:rsidR="00D24456" w:rsidRPr="002F18CE" w:rsidRDefault="00D24456" w:rsidP="00D24456">
      <w:pPr>
        <w:rPr>
          <w:rFonts w:cstheme="minorHAnsi"/>
          <w:i/>
          <w:sz w:val="24"/>
          <w:szCs w:val="24"/>
        </w:rPr>
      </w:pPr>
      <w:r w:rsidRPr="002F18CE">
        <w:rPr>
          <w:rFonts w:cstheme="minorHAnsi"/>
          <w:i/>
          <w:sz w:val="24"/>
          <w:szCs w:val="24"/>
        </w:rPr>
        <w:t>Things to Consider to Help Answer the Question:</w:t>
      </w:r>
    </w:p>
    <w:p w14:paraId="6107C9F3" w14:textId="77777777" w:rsidR="00D24456" w:rsidRPr="002F18CE" w:rsidRDefault="00D24456" w:rsidP="00D24456">
      <w:pPr>
        <w:spacing w:line="240" w:lineRule="auto"/>
        <w:contextualSpacing/>
        <w:rPr>
          <w:rFonts w:eastAsia="Times New Roman" w:cstheme="minorHAnsi"/>
          <w:sz w:val="24"/>
          <w:szCs w:val="24"/>
        </w:rPr>
      </w:pPr>
      <w:r w:rsidRPr="002F18CE">
        <w:rPr>
          <w:rFonts w:eastAsia="Times New Roman" w:cstheme="minorHAnsi"/>
          <w:sz w:val="24"/>
          <w:szCs w:val="24"/>
        </w:rPr>
        <w:t>Consider that policies and procedures must be enforced in order to be effective.</w:t>
      </w:r>
    </w:p>
    <w:p w14:paraId="02DB6BBD" w14:textId="77777777" w:rsidR="00D24456" w:rsidRPr="002F18CE" w:rsidRDefault="00D24456" w:rsidP="00D24456">
      <w:pPr>
        <w:spacing w:line="240" w:lineRule="auto"/>
        <w:contextualSpacing/>
        <w:rPr>
          <w:rFonts w:eastAsia="Times New Roman" w:cstheme="minorHAnsi"/>
          <w:sz w:val="24"/>
          <w:szCs w:val="24"/>
        </w:rPr>
      </w:pPr>
      <w:r w:rsidRPr="002F18CE">
        <w:rPr>
          <w:rFonts w:eastAsia="Times New Roman" w:cstheme="minorHAnsi"/>
          <w:sz w:val="24"/>
          <w:szCs w:val="24"/>
        </w:rPr>
        <w:t xml:space="preserve">  </w:t>
      </w:r>
    </w:p>
    <w:p w14:paraId="36C0D9D3" w14:textId="77777777" w:rsidR="00D24456" w:rsidRPr="002F18CE" w:rsidRDefault="00D24456" w:rsidP="00D24456">
      <w:pPr>
        <w:spacing w:line="240" w:lineRule="auto"/>
        <w:contextualSpacing/>
        <w:rPr>
          <w:rFonts w:eastAsia="Times New Roman" w:cstheme="minorHAnsi"/>
          <w:sz w:val="24"/>
          <w:szCs w:val="24"/>
        </w:rPr>
      </w:pPr>
      <w:r w:rsidRPr="002F18CE">
        <w:rPr>
          <w:rFonts w:eastAsia="Times New Roman" w:cstheme="minorHAnsi"/>
          <w:sz w:val="24"/>
          <w:szCs w:val="24"/>
        </w:rPr>
        <w:t>Consider whether your practice consulted legal counsel in the drafting of its workforce sanctions policy.</w:t>
      </w:r>
    </w:p>
    <w:p w14:paraId="1F7134EB" w14:textId="77777777" w:rsidR="00D24456" w:rsidRPr="002F18CE" w:rsidRDefault="00D24456" w:rsidP="00D24456">
      <w:pPr>
        <w:spacing w:line="240" w:lineRule="auto"/>
        <w:contextualSpacing/>
        <w:rPr>
          <w:rFonts w:eastAsia="Times New Roman" w:cstheme="minorHAnsi"/>
          <w:sz w:val="24"/>
          <w:szCs w:val="24"/>
        </w:rPr>
      </w:pPr>
    </w:p>
    <w:p w14:paraId="5507EDDE" w14:textId="77777777" w:rsidR="00D24456" w:rsidRPr="002F18CE" w:rsidRDefault="00D24456" w:rsidP="00D24456">
      <w:pPr>
        <w:spacing w:line="240" w:lineRule="auto"/>
        <w:contextualSpacing/>
        <w:rPr>
          <w:rFonts w:eastAsia="Times New Roman" w:cstheme="minorHAnsi"/>
          <w:sz w:val="24"/>
          <w:szCs w:val="24"/>
        </w:rPr>
      </w:pPr>
      <w:r w:rsidRPr="002F18CE">
        <w:rPr>
          <w:rFonts w:eastAsia="Times New Roman" w:cstheme="minorHAnsi"/>
          <w:sz w:val="24"/>
          <w:szCs w:val="24"/>
        </w:rPr>
        <w:t xml:space="preserve">Consider whether your practice’s sanction policies focus on workforce members who fail to comply with the security policies and procedures.  </w:t>
      </w:r>
    </w:p>
    <w:p w14:paraId="2C3D36F7" w14:textId="77777777" w:rsidR="00D24456" w:rsidRPr="002F18CE" w:rsidRDefault="00D24456" w:rsidP="00D24456">
      <w:pPr>
        <w:spacing w:line="240" w:lineRule="auto"/>
        <w:contextualSpacing/>
        <w:rPr>
          <w:rFonts w:eastAsia="Times New Roman" w:cstheme="minorHAnsi"/>
          <w:sz w:val="24"/>
          <w:szCs w:val="24"/>
        </w:rPr>
      </w:pPr>
    </w:p>
    <w:p w14:paraId="437268FD" w14:textId="77777777" w:rsidR="00D24456" w:rsidRPr="002F18CE" w:rsidRDefault="00D24456" w:rsidP="00D24456">
      <w:pPr>
        <w:rPr>
          <w:rFonts w:cstheme="minorHAnsi"/>
          <w:i/>
          <w:sz w:val="24"/>
          <w:szCs w:val="24"/>
        </w:rPr>
      </w:pPr>
      <w:r w:rsidRPr="002F18CE">
        <w:rPr>
          <w:rFonts w:eastAsia="Times New Roman" w:cstheme="minorHAnsi"/>
          <w:sz w:val="24"/>
          <w:szCs w:val="24"/>
        </w:rPr>
        <w:t xml:space="preserve">Consider whether your practice implements and enforces sanction policies to enforce the organization’s policies to safeguard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w:t>
      </w:r>
    </w:p>
    <w:p w14:paraId="173281C9" w14:textId="77777777" w:rsidR="00D24456" w:rsidRPr="002F18CE" w:rsidRDefault="00D24456" w:rsidP="00D24456">
      <w:pPr>
        <w:rPr>
          <w:rFonts w:cstheme="minorHAnsi"/>
          <w:i/>
          <w:sz w:val="24"/>
          <w:szCs w:val="24"/>
        </w:rPr>
      </w:pPr>
      <w:r w:rsidRPr="002F18CE">
        <w:rPr>
          <w:rFonts w:cstheme="minorHAnsi"/>
          <w:i/>
          <w:sz w:val="24"/>
          <w:szCs w:val="24"/>
        </w:rPr>
        <w:t>Possible Threats and Vulnerabilities:</w:t>
      </w:r>
    </w:p>
    <w:p w14:paraId="07A9C7A0" w14:textId="77777777" w:rsidR="00D24456" w:rsidRPr="002F18CE" w:rsidRDefault="00D24456" w:rsidP="00D24456">
      <w:pPr>
        <w:rPr>
          <w:rFonts w:cstheme="minorHAnsi"/>
          <w:i/>
          <w:sz w:val="24"/>
          <w:szCs w:val="24"/>
        </w:rPr>
      </w:pPr>
      <w:r w:rsidRPr="002F18CE">
        <w:rPr>
          <w:rFonts w:cstheme="minorHAnsi"/>
          <w:sz w:val="24"/>
          <w:szCs w:val="24"/>
        </w:rPr>
        <w:t xml:space="preserve">Your practice may not be able to hold workforce members accountable (and take appropriate disciplinary action) if it does </w:t>
      </w:r>
      <w:r w:rsidRPr="002F18CE">
        <w:rPr>
          <w:rFonts w:eastAsia="Times New Roman" w:cstheme="minorHAnsi"/>
          <w:color w:val="000000" w:themeColor="text1"/>
          <w:sz w:val="24"/>
          <w:szCs w:val="24"/>
        </w:rPr>
        <w:t xml:space="preserve">not have </w:t>
      </w:r>
      <w:r w:rsidRPr="002F18CE">
        <w:rPr>
          <w:rFonts w:cstheme="minorHAnsi"/>
          <w:sz w:val="24"/>
          <w:szCs w:val="24"/>
        </w:rPr>
        <w:t xml:space="preserve">documented policies, procedures, and processes for disciplining those who violated the security policies and procedures put into place to safeguard your practice's </w:t>
      </w:r>
      <w:proofErr w:type="spellStart"/>
      <w:r w:rsidRPr="002F18CE">
        <w:rPr>
          <w:rFonts w:cstheme="minorHAnsi"/>
          <w:sz w:val="24"/>
          <w:szCs w:val="24"/>
        </w:rPr>
        <w:t>ePHI</w:t>
      </w:r>
      <w:proofErr w:type="spellEnd"/>
      <w:r w:rsidRPr="002F18CE">
        <w:rPr>
          <w:rFonts w:cstheme="minorHAnsi"/>
          <w:sz w:val="24"/>
          <w:szCs w:val="24"/>
        </w:rPr>
        <w:t>,</w:t>
      </w:r>
    </w:p>
    <w:p w14:paraId="175C032B" w14:textId="77777777" w:rsidR="00D24456" w:rsidRPr="002F18CE" w:rsidRDefault="00D24456" w:rsidP="00D2445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3FF24B62" w14:textId="77777777" w:rsidR="00D24456" w:rsidRPr="002F18CE" w:rsidRDefault="004B7C32" w:rsidP="00D2445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D24456"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D24456" w:rsidRPr="002F18CE">
        <w:rPr>
          <w:rFonts w:eastAsia="Times New Roman" w:cstheme="minorHAnsi"/>
          <w:bCs/>
          <w:sz w:val="24"/>
          <w:szCs w:val="24"/>
        </w:rPr>
        <w:t>ePHI</w:t>
      </w:r>
      <w:proofErr w:type="spellEnd"/>
      <w:r w:rsidR="00D24456" w:rsidRPr="002F18CE">
        <w:rPr>
          <w:rFonts w:eastAsia="Times New Roman" w:cstheme="minorHAnsi"/>
          <w:bCs/>
          <w:sz w:val="24"/>
          <w:szCs w:val="24"/>
        </w:rPr>
        <w:t>.</w:t>
      </w:r>
    </w:p>
    <w:p w14:paraId="4D42C25F" w14:textId="77777777" w:rsidR="00B5639F" w:rsidRPr="002F18CE" w:rsidRDefault="00B5639F" w:rsidP="00D24456">
      <w:pPr>
        <w:spacing w:after="0" w:line="240" w:lineRule="auto"/>
        <w:rPr>
          <w:rFonts w:eastAsia="Times New Roman" w:cstheme="minorHAnsi"/>
          <w:bCs/>
          <w:sz w:val="24"/>
          <w:szCs w:val="24"/>
        </w:rPr>
      </w:pPr>
    </w:p>
    <w:p w14:paraId="15279333" w14:textId="77777777" w:rsidR="00B5639F" w:rsidRPr="002F18CE" w:rsidRDefault="00B5639F" w:rsidP="00B5639F">
      <w:pPr>
        <w:autoSpaceDE w:val="0"/>
        <w:autoSpaceDN w:val="0"/>
        <w:adjustRightInd w:val="0"/>
        <w:spacing w:line="240" w:lineRule="auto"/>
        <w:contextualSpacing/>
        <w:rPr>
          <w:rFonts w:cstheme="minorHAnsi"/>
          <w:sz w:val="24"/>
          <w:szCs w:val="24"/>
        </w:rPr>
      </w:pPr>
      <w:r w:rsidRPr="002F18CE">
        <w:rPr>
          <w:rFonts w:cstheme="minorHAnsi"/>
          <w:sz w:val="24"/>
          <w:szCs w:val="24"/>
        </w:rPr>
        <w:t>Apply appropriate sanctions against workforce members who fail to comply with the security policies and procedures of the covered entity or business associate.</w:t>
      </w:r>
      <w:r w:rsidRPr="002F18CE">
        <w:rPr>
          <w:rFonts w:cstheme="minorHAnsi"/>
          <w:sz w:val="24"/>
          <w:szCs w:val="24"/>
        </w:rPr>
        <w:br/>
      </w:r>
      <w:r w:rsidRPr="002F18CE">
        <w:rPr>
          <w:rFonts w:eastAsia="Times New Roman" w:cstheme="minorHAnsi"/>
          <w:color w:val="000000"/>
          <w:sz w:val="24"/>
          <w:szCs w:val="24"/>
        </w:rPr>
        <w:t xml:space="preserve">[45 CFR </w:t>
      </w:r>
      <w:r w:rsidRPr="002F18CE">
        <w:rPr>
          <w:rFonts w:cstheme="minorHAnsi"/>
          <w:sz w:val="24"/>
          <w:szCs w:val="24"/>
        </w:rPr>
        <w:t>§164.308(a)(1)(ii)(C)]</w:t>
      </w:r>
    </w:p>
    <w:p w14:paraId="2A46D974" w14:textId="77777777" w:rsidR="00B5639F" w:rsidRPr="002F18CE" w:rsidRDefault="00B5639F" w:rsidP="00B5639F">
      <w:pPr>
        <w:autoSpaceDE w:val="0"/>
        <w:autoSpaceDN w:val="0"/>
        <w:adjustRightInd w:val="0"/>
        <w:spacing w:line="240" w:lineRule="auto"/>
        <w:contextualSpacing/>
        <w:rPr>
          <w:rFonts w:cstheme="minorHAnsi"/>
          <w:sz w:val="24"/>
          <w:szCs w:val="24"/>
        </w:rPr>
      </w:pPr>
    </w:p>
    <w:p w14:paraId="7B110D61"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Employ a formal sanctions process for individuals failing to comply with established information security policies and procedures.  The process should involve documenting when a formal employee sanctions process is initiated to include identifying the individual sanctioned and the associated reason.</w:t>
      </w:r>
    </w:p>
    <w:p w14:paraId="583B4510" w14:textId="77777777" w:rsidR="00B5639F" w:rsidRPr="002F18CE" w:rsidRDefault="00B5639F" w:rsidP="00B5639F">
      <w:pPr>
        <w:spacing w:after="0" w:line="240" w:lineRule="auto"/>
        <w:rPr>
          <w:rFonts w:cstheme="minorHAnsi"/>
          <w:sz w:val="24"/>
          <w:szCs w:val="24"/>
        </w:rPr>
      </w:pPr>
      <w:r w:rsidRPr="002F18CE">
        <w:rPr>
          <w:rFonts w:cstheme="minorHAnsi"/>
          <w:sz w:val="24"/>
          <w:szCs w:val="24"/>
        </w:rPr>
        <w:t>[NIST SP 800-53 PS-8]</w:t>
      </w:r>
    </w:p>
    <w:p w14:paraId="74D55658" w14:textId="77777777" w:rsidR="00E51DD3" w:rsidRPr="002F18CE" w:rsidRDefault="00D24456" w:rsidP="00E51DD3">
      <w:pPr>
        <w:pStyle w:val="Heading1"/>
        <w:pBdr>
          <w:top w:val="single" w:sz="4" w:space="1" w:color="auto"/>
          <w:left w:val="single" w:sz="4" w:space="4" w:color="auto"/>
          <w:bottom w:val="single" w:sz="4" w:space="1" w:color="auto"/>
          <w:right w:val="single" w:sz="4" w:space="4" w:color="auto"/>
        </w:pBdr>
        <w:rPr>
          <w:rFonts w:eastAsia="Times New Roman"/>
        </w:rPr>
      </w:pPr>
      <w:bookmarkStart w:id="63" w:name="_Toc459304812"/>
      <w:r w:rsidRPr="002F18CE">
        <w:rPr>
          <w:b/>
        </w:rPr>
        <w:lastRenderedPageBreak/>
        <w:t>A10</w:t>
      </w:r>
      <w:r w:rsidR="00E51DD3" w:rsidRPr="002F18CE">
        <w:rPr>
          <w:b/>
        </w:rPr>
        <w:t xml:space="preserve"> - </w:t>
      </w:r>
      <w:r w:rsidR="00F74520" w:rsidRPr="002F18CE">
        <w:rPr>
          <w:rFonts w:eastAsia="Times New Roman"/>
          <w:b/>
        </w:rPr>
        <w:t>§164.308(a)(1)(ii)(C)  Required</w:t>
      </w:r>
      <w:r w:rsidR="00E51DD3" w:rsidRPr="002F18CE">
        <w:rPr>
          <w:rFonts w:eastAsia="Times New Roman"/>
          <w:b/>
        </w:rPr>
        <w:t xml:space="preserve"> </w:t>
      </w:r>
      <w:r w:rsidR="00E51DD3" w:rsidRPr="002F18CE">
        <w:t>Does your practice include its sanction policies and procedures as part of its security awareness and training program for all workforce members?</w:t>
      </w:r>
      <w:bookmarkEnd w:id="63"/>
    </w:p>
    <w:p w14:paraId="375E5E83" w14:textId="77777777" w:rsidR="00D24456" w:rsidRPr="002F18CE" w:rsidRDefault="00D24456" w:rsidP="000A5F1B">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3A5C9AD6" w14:textId="77777777" w:rsidR="00D24456" w:rsidRPr="002F18CE" w:rsidRDefault="00D24456" w:rsidP="000A5F1B">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0DACD604" w14:textId="77777777" w:rsidR="00D24456" w:rsidRPr="002F18CE" w:rsidRDefault="00D24456" w:rsidP="00D2445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3A9B1BDD"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Cost</w:t>
      </w:r>
    </w:p>
    <w:p w14:paraId="6B88C0E7"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Practice Size</w:t>
      </w:r>
    </w:p>
    <w:p w14:paraId="785D5307"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Complexity</w:t>
      </w:r>
    </w:p>
    <w:p w14:paraId="2F473026" w14:textId="77777777" w:rsidR="00D24456" w:rsidRPr="002F18CE" w:rsidRDefault="00D24456" w:rsidP="00D24456">
      <w:pPr>
        <w:pStyle w:val="ListParagraph"/>
        <w:numPr>
          <w:ilvl w:val="0"/>
          <w:numId w:val="2"/>
        </w:numPr>
        <w:rPr>
          <w:rFonts w:cstheme="minorHAnsi"/>
          <w:sz w:val="24"/>
          <w:szCs w:val="24"/>
        </w:rPr>
      </w:pPr>
      <w:r w:rsidRPr="002F18CE">
        <w:rPr>
          <w:rFonts w:cstheme="minorHAnsi"/>
          <w:sz w:val="24"/>
          <w:szCs w:val="24"/>
        </w:rPr>
        <w:t>Alternate Solution</w:t>
      </w:r>
    </w:p>
    <w:p w14:paraId="590EFE57" w14:textId="77777777" w:rsidR="00D24456" w:rsidRPr="002F18CE" w:rsidRDefault="00D24456" w:rsidP="00D2445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D24456" w:rsidRPr="002F18CE" w14:paraId="15870E40" w14:textId="77777777" w:rsidTr="00D24456">
        <w:tc>
          <w:tcPr>
            <w:tcW w:w="9576" w:type="dxa"/>
          </w:tcPr>
          <w:p w14:paraId="2F4035F5" w14:textId="77777777" w:rsidR="00D24456" w:rsidRPr="002F18CE" w:rsidRDefault="00D24456" w:rsidP="00D24456">
            <w:pPr>
              <w:rPr>
                <w:rFonts w:cstheme="minorHAnsi"/>
                <w:sz w:val="24"/>
                <w:szCs w:val="24"/>
              </w:rPr>
            </w:pPr>
          </w:p>
          <w:p w14:paraId="4D62D67D" w14:textId="77777777" w:rsidR="00D24456" w:rsidRPr="002F18CE" w:rsidRDefault="00D24456" w:rsidP="00D24456">
            <w:pPr>
              <w:rPr>
                <w:rFonts w:cstheme="minorHAnsi"/>
                <w:sz w:val="24"/>
                <w:szCs w:val="24"/>
              </w:rPr>
            </w:pPr>
          </w:p>
          <w:p w14:paraId="63CB551F" w14:textId="77777777" w:rsidR="00D24456" w:rsidRPr="002F18CE" w:rsidRDefault="00D24456" w:rsidP="00D24456">
            <w:pPr>
              <w:rPr>
                <w:rFonts w:cstheme="minorHAnsi"/>
                <w:sz w:val="24"/>
                <w:szCs w:val="24"/>
              </w:rPr>
            </w:pPr>
          </w:p>
          <w:p w14:paraId="0A8D6CB1" w14:textId="77777777" w:rsidR="00D24456" w:rsidRPr="002F18CE" w:rsidRDefault="00D24456" w:rsidP="00D24456">
            <w:pPr>
              <w:rPr>
                <w:rFonts w:cstheme="minorHAnsi"/>
                <w:sz w:val="24"/>
                <w:szCs w:val="24"/>
              </w:rPr>
            </w:pPr>
          </w:p>
          <w:p w14:paraId="6E8F8163" w14:textId="77777777" w:rsidR="00D24456" w:rsidRPr="002F18CE" w:rsidRDefault="00D24456" w:rsidP="00D24456">
            <w:pPr>
              <w:rPr>
                <w:rFonts w:cstheme="minorHAnsi"/>
                <w:sz w:val="24"/>
                <w:szCs w:val="24"/>
              </w:rPr>
            </w:pPr>
          </w:p>
          <w:p w14:paraId="1263B0EC" w14:textId="77777777" w:rsidR="00D24456" w:rsidRPr="002F18CE" w:rsidRDefault="00D24456" w:rsidP="00D24456">
            <w:pPr>
              <w:rPr>
                <w:rFonts w:cstheme="minorHAnsi"/>
                <w:sz w:val="24"/>
                <w:szCs w:val="24"/>
              </w:rPr>
            </w:pPr>
          </w:p>
        </w:tc>
      </w:tr>
    </w:tbl>
    <w:p w14:paraId="793A6FC8" w14:textId="77777777" w:rsidR="00EC0DE6" w:rsidRPr="002F18CE" w:rsidRDefault="00EC0DE6" w:rsidP="00D24456">
      <w:pPr>
        <w:rPr>
          <w:rFonts w:cstheme="minorHAnsi"/>
          <w:sz w:val="24"/>
          <w:szCs w:val="24"/>
        </w:rPr>
      </w:pPr>
    </w:p>
    <w:p w14:paraId="51DF573F" w14:textId="77777777" w:rsidR="00D24456" w:rsidRPr="002F18CE" w:rsidRDefault="00D24456" w:rsidP="00D2445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D24456" w:rsidRPr="002F18CE" w14:paraId="2949DDDA" w14:textId="77777777" w:rsidTr="00D24456">
        <w:tc>
          <w:tcPr>
            <w:tcW w:w="9576" w:type="dxa"/>
          </w:tcPr>
          <w:p w14:paraId="0022F504" w14:textId="77777777" w:rsidR="00D24456" w:rsidRPr="002F18CE" w:rsidRDefault="00D24456" w:rsidP="00D24456">
            <w:pPr>
              <w:rPr>
                <w:rFonts w:cstheme="minorHAnsi"/>
                <w:sz w:val="24"/>
                <w:szCs w:val="24"/>
              </w:rPr>
            </w:pPr>
          </w:p>
          <w:p w14:paraId="581E47DC" w14:textId="77777777" w:rsidR="00D24456" w:rsidRPr="002F18CE" w:rsidRDefault="00D24456" w:rsidP="00D24456">
            <w:pPr>
              <w:rPr>
                <w:rFonts w:cstheme="minorHAnsi"/>
                <w:sz w:val="24"/>
                <w:szCs w:val="24"/>
              </w:rPr>
            </w:pPr>
          </w:p>
          <w:p w14:paraId="1CB79F9D" w14:textId="77777777" w:rsidR="00D24456" w:rsidRPr="002F18CE" w:rsidRDefault="00D24456" w:rsidP="00D24456">
            <w:pPr>
              <w:rPr>
                <w:rFonts w:cstheme="minorHAnsi"/>
                <w:sz w:val="24"/>
                <w:szCs w:val="24"/>
              </w:rPr>
            </w:pPr>
          </w:p>
          <w:p w14:paraId="4B72FFFC" w14:textId="77777777" w:rsidR="00D24456" w:rsidRPr="002F18CE" w:rsidRDefault="00D24456" w:rsidP="00D24456">
            <w:pPr>
              <w:rPr>
                <w:rFonts w:cstheme="minorHAnsi"/>
                <w:sz w:val="24"/>
                <w:szCs w:val="24"/>
              </w:rPr>
            </w:pPr>
          </w:p>
          <w:p w14:paraId="15D337FF" w14:textId="77777777" w:rsidR="00D24456" w:rsidRPr="002F18CE" w:rsidRDefault="00D24456" w:rsidP="00D24456">
            <w:pPr>
              <w:rPr>
                <w:rFonts w:cstheme="minorHAnsi"/>
                <w:sz w:val="24"/>
                <w:szCs w:val="24"/>
              </w:rPr>
            </w:pPr>
          </w:p>
          <w:p w14:paraId="6317F61F" w14:textId="77777777" w:rsidR="00D24456" w:rsidRPr="002F18CE" w:rsidRDefault="00D24456" w:rsidP="00D24456">
            <w:pPr>
              <w:rPr>
                <w:rFonts w:cstheme="minorHAnsi"/>
                <w:sz w:val="24"/>
                <w:szCs w:val="24"/>
              </w:rPr>
            </w:pPr>
          </w:p>
        </w:tc>
      </w:tr>
    </w:tbl>
    <w:p w14:paraId="11D0BED4" w14:textId="77777777" w:rsidR="00D24456" w:rsidRPr="002F18CE" w:rsidRDefault="00D24456" w:rsidP="00D24456">
      <w:pPr>
        <w:rPr>
          <w:rFonts w:cstheme="minorHAnsi"/>
          <w:sz w:val="24"/>
          <w:szCs w:val="24"/>
        </w:rPr>
      </w:pPr>
    </w:p>
    <w:p w14:paraId="10357B33" w14:textId="77777777" w:rsidR="00D24456" w:rsidRPr="002F18CE" w:rsidRDefault="00D24456" w:rsidP="00D2445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D24456" w:rsidRPr="002F18CE" w14:paraId="4097DEB3" w14:textId="77777777" w:rsidTr="00D24456">
        <w:tc>
          <w:tcPr>
            <w:tcW w:w="9576" w:type="dxa"/>
          </w:tcPr>
          <w:p w14:paraId="6EC3FF22" w14:textId="77777777" w:rsidR="00D24456" w:rsidRPr="002F18CE" w:rsidRDefault="00D24456" w:rsidP="00D24456">
            <w:pPr>
              <w:rPr>
                <w:rFonts w:cstheme="minorHAnsi"/>
                <w:sz w:val="24"/>
                <w:szCs w:val="24"/>
              </w:rPr>
            </w:pPr>
          </w:p>
          <w:p w14:paraId="701FB09D" w14:textId="77777777" w:rsidR="00D24456" w:rsidRPr="002F18CE" w:rsidRDefault="00D24456" w:rsidP="00D24456">
            <w:pPr>
              <w:rPr>
                <w:rFonts w:cstheme="minorHAnsi"/>
                <w:sz w:val="24"/>
                <w:szCs w:val="24"/>
              </w:rPr>
            </w:pPr>
          </w:p>
          <w:p w14:paraId="0AC75B38" w14:textId="77777777" w:rsidR="00D24456" w:rsidRPr="002F18CE" w:rsidRDefault="00D24456" w:rsidP="00D24456">
            <w:pPr>
              <w:rPr>
                <w:rFonts w:cstheme="minorHAnsi"/>
                <w:sz w:val="24"/>
                <w:szCs w:val="24"/>
              </w:rPr>
            </w:pPr>
          </w:p>
          <w:p w14:paraId="1D032147" w14:textId="77777777" w:rsidR="00D24456" w:rsidRPr="002F18CE" w:rsidRDefault="00D24456" w:rsidP="00D24456">
            <w:pPr>
              <w:rPr>
                <w:rFonts w:cstheme="minorHAnsi"/>
                <w:sz w:val="24"/>
                <w:szCs w:val="24"/>
              </w:rPr>
            </w:pPr>
          </w:p>
          <w:p w14:paraId="1C206189" w14:textId="77777777" w:rsidR="00D24456" w:rsidRPr="002F18CE" w:rsidRDefault="00D24456" w:rsidP="00D24456">
            <w:pPr>
              <w:rPr>
                <w:rFonts w:cstheme="minorHAnsi"/>
                <w:sz w:val="24"/>
                <w:szCs w:val="24"/>
              </w:rPr>
            </w:pPr>
          </w:p>
          <w:p w14:paraId="214A75DA" w14:textId="77777777" w:rsidR="00D24456" w:rsidRPr="002F18CE" w:rsidRDefault="00D24456" w:rsidP="00D24456">
            <w:pPr>
              <w:rPr>
                <w:rFonts w:cstheme="minorHAnsi"/>
                <w:sz w:val="24"/>
                <w:szCs w:val="24"/>
              </w:rPr>
            </w:pPr>
          </w:p>
        </w:tc>
      </w:tr>
    </w:tbl>
    <w:p w14:paraId="1D473CD7" w14:textId="77777777" w:rsidR="00D24456" w:rsidRPr="002F18CE" w:rsidRDefault="00D24456" w:rsidP="00D24456">
      <w:pPr>
        <w:rPr>
          <w:rFonts w:cstheme="minorHAnsi"/>
          <w:sz w:val="24"/>
          <w:szCs w:val="24"/>
        </w:rPr>
      </w:pPr>
    </w:p>
    <w:p w14:paraId="50F5C657" w14:textId="77777777" w:rsidR="00D24456" w:rsidRPr="002F18CE" w:rsidRDefault="00D24456" w:rsidP="00D24456">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7FC6E752"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Low</w:t>
      </w:r>
    </w:p>
    <w:p w14:paraId="0CA52E54"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Medium</w:t>
      </w:r>
    </w:p>
    <w:p w14:paraId="37EEF19B"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High</w:t>
      </w:r>
    </w:p>
    <w:p w14:paraId="64B79DC6" w14:textId="77777777" w:rsidR="00D24456" w:rsidRPr="002F18CE" w:rsidRDefault="00D24456" w:rsidP="00D24456">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732CA64B"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Low</w:t>
      </w:r>
    </w:p>
    <w:p w14:paraId="12F484A2"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Medium</w:t>
      </w:r>
    </w:p>
    <w:p w14:paraId="4990F838" w14:textId="77777777" w:rsidR="00D24456" w:rsidRPr="002F18CE" w:rsidRDefault="00D24456" w:rsidP="00D24456">
      <w:pPr>
        <w:pStyle w:val="ListParagraph"/>
        <w:numPr>
          <w:ilvl w:val="0"/>
          <w:numId w:val="3"/>
        </w:numPr>
        <w:rPr>
          <w:rFonts w:cstheme="minorHAnsi"/>
          <w:sz w:val="24"/>
          <w:szCs w:val="24"/>
        </w:rPr>
      </w:pPr>
      <w:r w:rsidRPr="002F18CE">
        <w:rPr>
          <w:rFonts w:cstheme="minorHAnsi"/>
          <w:sz w:val="24"/>
          <w:szCs w:val="24"/>
        </w:rPr>
        <w:t>High</w:t>
      </w:r>
    </w:p>
    <w:p w14:paraId="598F4D1D" w14:textId="77777777" w:rsidR="007E79C1" w:rsidRPr="002F18CE" w:rsidRDefault="007E79C1" w:rsidP="007E79C1">
      <w:pPr>
        <w:rPr>
          <w:rFonts w:cstheme="minorHAnsi"/>
          <w:b/>
          <w:sz w:val="24"/>
          <w:szCs w:val="24"/>
        </w:rPr>
      </w:pPr>
      <w:r w:rsidRPr="002F18CE">
        <w:rPr>
          <w:rFonts w:cstheme="minorHAnsi"/>
          <w:b/>
          <w:sz w:val="24"/>
          <w:szCs w:val="24"/>
        </w:rPr>
        <w:t>Overall Security Risk:</w:t>
      </w:r>
    </w:p>
    <w:p w14:paraId="698E4A64" w14:textId="77777777" w:rsidR="007E79C1" w:rsidRPr="002F18CE" w:rsidRDefault="007E79C1" w:rsidP="007E79C1">
      <w:pPr>
        <w:pStyle w:val="ListParagraph"/>
        <w:numPr>
          <w:ilvl w:val="0"/>
          <w:numId w:val="3"/>
        </w:numPr>
        <w:rPr>
          <w:rFonts w:cstheme="minorHAnsi"/>
          <w:sz w:val="24"/>
          <w:szCs w:val="24"/>
        </w:rPr>
      </w:pPr>
      <w:r w:rsidRPr="002F18CE">
        <w:rPr>
          <w:rFonts w:cstheme="minorHAnsi"/>
          <w:sz w:val="24"/>
          <w:szCs w:val="24"/>
        </w:rPr>
        <w:t>Low</w:t>
      </w:r>
    </w:p>
    <w:p w14:paraId="12C8DE02" w14:textId="77777777" w:rsidR="007E79C1" w:rsidRPr="002F18CE" w:rsidRDefault="007E79C1" w:rsidP="007E79C1">
      <w:pPr>
        <w:pStyle w:val="ListParagraph"/>
        <w:numPr>
          <w:ilvl w:val="0"/>
          <w:numId w:val="3"/>
        </w:numPr>
        <w:rPr>
          <w:rFonts w:cstheme="minorHAnsi"/>
          <w:sz w:val="24"/>
          <w:szCs w:val="24"/>
        </w:rPr>
      </w:pPr>
      <w:r w:rsidRPr="002F18CE">
        <w:rPr>
          <w:rFonts w:cstheme="minorHAnsi"/>
          <w:sz w:val="24"/>
          <w:szCs w:val="24"/>
        </w:rPr>
        <w:t>Medium</w:t>
      </w:r>
    </w:p>
    <w:p w14:paraId="3EF9B9FC" w14:textId="77777777" w:rsidR="007E79C1" w:rsidRPr="002F18CE" w:rsidRDefault="007E79C1" w:rsidP="007E79C1">
      <w:pPr>
        <w:pStyle w:val="ListParagraph"/>
        <w:numPr>
          <w:ilvl w:val="0"/>
          <w:numId w:val="3"/>
        </w:numPr>
        <w:rPr>
          <w:rFonts w:cstheme="minorHAnsi"/>
          <w:sz w:val="24"/>
          <w:szCs w:val="24"/>
        </w:rPr>
      </w:pPr>
      <w:r w:rsidRPr="002F18CE">
        <w:rPr>
          <w:rFonts w:cstheme="minorHAnsi"/>
          <w:sz w:val="24"/>
          <w:szCs w:val="24"/>
        </w:rPr>
        <w:t>High</w:t>
      </w:r>
    </w:p>
    <w:p w14:paraId="0D60C86D" w14:textId="77777777" w:rsidR="00D24456" w:rsidRPr="002F18CE" w:rsidRDefault="00D24456" w:rsidP="00D24456">
      <w:pPr>
        <w:rPr>
          <w:rFonts w:cstheme="minorHAnsi"/>
          <w:b/>
          <w:sz w:val="24"/>
          <w:szCs w:val="24"/>
        </w:rPr>
      </w:pPr>
      <w:r w:rsidRPr="002F18CE">
        <w:rPr>
          <w:rFonts w:cstheme="minorHAnsi"/>
          <w:b/>
          <w:sz w:val="24"/>
          <w:szCs w:val="24"/>
        </w:rPr>
        <w:t>Related Information:</w:t>
      </w:r>
    </w:p>
    <w:p w14:paraId="54F5A2D6" w14:textId="77777777" w:rsidR="00D24456" w:rsidRPr="002F18CE" w:rsidRDefault="00D24456" w:rsidP="00D24456">
      <w:pPr>
        <w:rPr>
          <w:rFonts w:cstheme="minorHAnsi"/>
          <w:i/>
          <w:sz w:val="24"/>
          <w:szCs w:val="24"/>
        </w:rPr>
      </w:pPr>
      <w:r w:rsidRPr="002F18CE">
        <w:rPr>
          <w:rFonts w:cstheme="minorHAnsi"/>
          <w:i/>
          <w:sz w:val="24"/>
          <w:szCs w:val="24"/>
        </w:rPr>
        <w:t>Things to Consider to Help Answer the Question:</w:t>
      </w:r>
    </w:p>
    <w:p w14:paraId="6E74D025" w14:textId="77777777" w:rsidR="00D24456" w:rsidRPr="002F18CE" w:rsidRDefault="00F74520" w:rsidP="00D24456">
      <w:pPr>
        <w:rPr>
          <w:rFonts w:cstheme="minorHAnsi"/>
          <w:i/>
          <w:sz w:val="24"/>
          <w:szCs w:val="24"/>
        </w:rPr>
      </w:pPr>
      <w:r w:rsidRPr="002F18CE">
        <w:rPr>
          <w:rFonts w:cstheme="minorHAnsi"/>
          <w:color w:val="000000"/>
          <w:sz w:val="24"/>
          <w:szCs w:val="24"/>
        </w:rPr>
        <w:t xml:space="preserve">Consider the steps that your practice takes to notify your workforce about your policy and procedure to sanction workforce members who fail to comply with your practice’s </w:t>
      </w:r>
      <w:proofErr w:type="spellStart"/>
      <w:r w:rsidRPr="002F18CE">
        <w:rPr>
          <w:rFonts w:cstheme="minorHAnsi"/>
          <w:color w:val="000000"/>
          <w:sz w:val="24"/>
          <w:szCs w:val="24"/>
        </w:rPr>
        <w:t>ePHI</w:t>
      </w:r>
      <w:proofErr w:type="spellEnd"/>
      <w:r w:rsidRPr="002F18CE">
        <w:rPr>
          <w:rFonts w:cstheme="minorHAnsi"/>
          <w:color w:val="000000"/>
          <w:sz w:val="24"/>
          <w:szCs w:val="24"/>
        </w:rPr>
        <w:t xml:space="preserve"> safeguards. Your sanctions policies could include a range of progressive disciplinary actions to fit the member’s compliance failure, from re-training to termination of employment.</w:t>
      </w:r>
    </w:p>
    <w:p w14:paraId="12620492" w14:textId="77777777" w:rsidR="00D24456" w:rsidRPr="002F18CE" w:rsidRDefault="00D24456" w:rsidP="00D24456">
      <w:pPr>
        <w:rPr>
          <w:rFonts w:cstheme="minorHAnsi"/>
          <w:i/>
          <w:sz w:val="24"/>
          <w:szCs w:val="24"/>
        </w:rPr>
      </w:pPr>
      <w:r w:rsidRPr="002F18CE">
        <w:rPr>
          <w:rFonts w:cstheme="minorHAnsi"/>
          <w:i/>
          <w:sz w:val="24"/>
          <w:szCs w:val="24"/>
        </w:rPr>
        <w:t>Possible Threats and Vulnerabilities:</w:t>
      </w:r>
    </w:p>
    <w:p w14:paraId="55560285" w14:textId="77777777" w:rsidR="00F74520" w:rsidRPr="002F18CE" w:rsidRDefault="00F74520" w:rsidP="00F74520">
      <w:pPr>
        <w:spacing w:after="0" w:line="240" w:lineRule="auto"/>
        <w:contextualSpacing/>
        <w:rPr>
          <w:rFonts w:cstheme="minorHAnsi"/>
          <w:color w:val="000000"/>
          <w:sz w:val="24"/>
          <w:szCs w:val="24"/>
        </w:rPr>
      </w:pPr>
      <w:r w:rsidRPr="002F18CE">
        <w:rPr>
          <w:rFonts w:cstheme="minorHAnsi"/>
          <w:color w:val="000000"/>
          <w:sz w:val="24"/>
          <w:szCs w:val="24"/>
        </w:rPr>
        <w:t>Your practice may not be able to fully communicate the consequences of violating security policies to workforce members if its security and training program does not include sanction policies and procedures.</w:t>
      </w:r>
    </w:p>
    <w:p w14:paraId="5FAB8BF8" w14:textId="77777777" w:rsidR="00F74520" w:rsidRPr="002F18CE" w:rsidRDefault="00F74520" w:rsidP="00F74520">
      <w:pPr>
        <w:spacing w:after="0" w:line="240" w:lineRule="auto"/>
        <w:contextualSpacing/>
        <w:rPr>
          <w:rFonts w:cstheme="minorHAnsi"/>
          <w:color w:val="000000"/>
          <w:sz w:val="24"/>
          <w:szCs w:val="24"/>
        </w:rPr>
      </w:pPr>
    </w:p>
    <w:p w14:paraId="53259943" w14:textId="77777777" w:rsidR="00F74520" w:rsidRPr="002F18CE" w:rsidRDefault="00F74520" w:rsidP="00F74520">
      <w:pPr>
        <w:rPr>
          <w:rFonts w:cstheme="minorHAnsi"/>
          <w:i/>
          <w:sz w:val="24"/>
          <w:szCs w:val="24"/>
        </w:rPr>
      </w:pPr>
      <w:r w:rsidRPr="002F18CE">
        <w:rPr>
          <w:rFonts w:cstheme="minorHAnsi"/>
          <w:sz w:val="24"/>
          <w:szCs w:val="24"/>
        </w:rPr>
        <w:t>Such an omission could impact your practice in that the members of its workforce may not understand the severity of the consequences of violating security policies, hence making your practice vulnerable to violations.</w:t>
      </w:r>
    </w:p>
    <w:p w14:paraId="647575F4" w14:textId="77777777" w:rsidR="00D24456" w:rsidRPr="002F18CE" w:rsidRDefault="00D24456" w:rsidP="00D24456">
      <w:pPr>
        <w:spacing w:after="0" w:line="240" w:lineRule="auto"/>
        <w:rPr>
          <w:rFonts w:eastAsia="Times New Roman" w:cstheme="minorHAnsi"/>
          <w:bCs/>
          <w:i/>
          <w:sz w:val="24"/>
          <w:szCs w:val="24"/>
        </w:rPr>
      </w:pPr>
      <w:r w:rsidRPr="002F18CE">
        <w:rPr>
          <w:rFonts w:eastAsia="Times New Roman" w:cstheme="minorHAnsi"/>
          <w:bCs/>
          <w:i/>
          <w:sz w:val="24"/>
          <w:szCs w:val="24"/>
        </w:rPr>
        <w:lastRenderedPageBreak/>
        <w:t xml:space="preserve">Examples of Safeguards:  </w:t>
      </w:r>
    </w:p>
    <w:p w14:paraId="093B10F3" w14:textId="77777777" w:rsidR="00D24456" w:rsidRPr="002F18CE" w:rsidRDefault="004B7C32" w:rsidP="00D2445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D24456"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D24456" w:rsidRPr="002F18CE">
        <w:rPr>
          <w:rFonts w:eastAsia="Times New Roman" w:cstheme="minorHAnsi"/>
          <w:bCs/>
          <w:sz w:val="24"/>
          <w:szCs w:val="24"/>
        </w:rPr>
        <w:t>ePHI</w:t>
      </w:r>
      <w:proofErr w:type="spellEnd"/>
      <w:r w:rsidR="00D24456" w:rsidRPr="002F18CE">
        <w:rPr>
          <w:rFonts w:eastAsia="Times New Roman" w:cstheme="minorHAnsi"/>
          <w:bCs/>
          <w:sz w:val="24"/>
          <w:szCs w:val="24"/>
        </w:rPr>
        <w:t>.</w:t>
      </w:r>
    </w:p>
    <w:p w14:paraId="3A05DEB1" w14:textId="77777777" w:rsidR="00B5639F" w:rsidRPr="002F18CE" w:rsidRDefault="00B5639F" w:rsidP="00D24456">
      <w:pPr>
        <w:spacing w:after="0" w:line="240" w:lineRule="auto"/>
        <w:rPr>
          <w:rFonts w:eastAsia="Times New Roman" w:cstheme="minorHAnsi"/>
          <w:bCs/>
          <w:sz w:val="24"/>
          <w:szCs w:val="24"/>
        </w:rPr>
      </w:pPr>
    </w:p>
    <w:p w14:paraId="0E3D10C8" w14:textId="77777777" w:rsidR="00B5639F" w:rsidRPr="002F18CE" w:rsidRDefault="00B5639F" w:rsidP="00B5639F">
      <w:pPr>
        <w:autoSpaceDE w:val="0"/>
        <w:autoSpaceDN w:val="0"/>
        <w:adjustRightInd w:val="0"/>
        <w:spacing w:line="240" w:lineRule="auto"/>
        <w:contextualSpacing/>
        <w:rPr>
          <w:rFonts w:cstheme="minorHAnsi"/>
          <w:sz w:val="24"/>
          <w:szCs w:val="24"/>
        </w:rPr>
      </w:pPr>
      <w:r w:rsidRPr="002F18CE">
        <w:rPr>
          <w:rFonts w:cstheme="minorHAnsi"/>
          <w:sz w:val="24"/>
          <w:szCs w:val="24"/>
        </w:rPr>
        <w:t>Apply appropriate sanctions against workforce members who fail to comply with the security policies and procedures of the covered entity or business associate.</w:t>
      </w:r>
      <w:r w:rsidRPr="002F18CE">
        <w:rPr>
          <w:rFonts w:cstheme="minorHAnsi"/>
          <w:sz w:val="24"/>
          <w:szCs w:val="24"/>
        </w:rPr>
        <w:br/>
        <w:t>[</w:t>
      </w:r>
      <w:r w:rsidRPr="002F18CE">
        <w:rPr>
          <w:rFonts w:eastAsia="Times New Roman" w:cstheme="minorHAnsi"/>
          <w:color w:val="000000"/>
          <w:sz w:val="24"/>
          <w:szCs w:val="24"/>
        </w:rPr>
        <w:t xml:space="preserve">45 CFR </w:t>
      </w:r>
      <w:r w:rsidRPr="002F18CE">
        <w:rPr>
          <w:rFonts w:cstheme="minorHAnsi"/>
          <w:sz w:val="24"/>
          <w:szCs w:val="24"/>
        </w:rPr>
        <w:t>§164.308(a)(1)(ii)(C)]</w:t>
      </w:r>
    </w:p>
    <w:p w14:paraId="57B99262" w14:textId="77777777" w:rsidR="00B5639F" w:rsidRPr="002F18CE" w:rsidRDefault="00B5639F" w:rsidP="00B5639F">
      <w:pPr>
        <w:autoSpaceDE w:val="0"/>
        <w:autoSpaceDN w:val="0"/>
        <w:adjustRightInd w:val="0"/>
        <w:spacing w:line="240" w:lineRule="auto"/>
        <w:contextualSpacing/>
        <w:rPr>
          <w:rFonts w:cstheme="minorHAnsi"/>
          <w:sz w:val="24"/>
          <w:szCs w:val="24"/>
        </w:rPr>
      </w:pPr>
    </w:p>
    <w:p w14:paraId="0531AF9E" w14:textId="77777777" w:rsidR="00B5639F" w:rsidRPr="002F18CE" w:rsidRDefault="00B5639F" w:rsidP="00B5639F">
      <w:pPr>
        <w:spacing w:after="0" w:line="240" w:lineRule="auto"/>
        <w:rPr>
          <w:rFonts w:eastAsia="Times New Roman" w:cstheme="minorHAnsi"/>
          <w:bCs/>
          <w:i/>
          <w:sz w:val="24"/>
          <w:szCs w:val="24"/>
        </w:rPr>
      </w:pPr>
      <w:r w:rsidRPr="002F18CE">
        <w:rPr>
          <w:rFonts w:cstheme="minorHAnsi"/>
          <w:sz w:val="24"/>
          <w:szCs w:val="24"/>
        </w:rPr>
        <w:t>Document processes for organizational sanctions that reflect applicable federal laws, Executive Orders, directives, regulations, policies, standards, and guidance. These processes should be described within access agreements, general personnel policies and procedures, and security awareness and training programs for all workforce members.</w:t>
      </w:r>
      <w:r w:rsidRPr="002F18CE">
        <w:rPr>
          <w:rFonts w:cstheme="minorHAnsi"/>
          <w:sz w:val="24"/>
          <w:szCs w:val="24"/>
        </w:rPr>
        <w:br/>
        <w:t>NIST SP 800-53 PS-8]</w:t>
      </w:r>
    </w:p>
    <w:p w14:paraId="5E2AF718" w14:textId="77777777" w:rsidR="002D7250" w:rsidRPr="002F18CE" w:rsidRDefault="00F74520" w:rsidP="002D7250">
      <w:pPr>
        <w:pStyle w:val="Heading1"/>
        <w:pBdr>
          <w:top w:val="single" w:sz="4" w:space="1" w:color="auto"/>
          <w:left w:val="single" w:sz="4" w:space="4" w:color="auto"/>
          <w:bottom w:val="single" w:sz="4" w:space="1" w:color="auto"/>
          <w:right w:val="single" w:sz="4" w:space="4" w:color="auto"/>
        </w:pBdr>
        <w:rPr>
          <w:rFonts w:eastAsia="Times New Roman"/>
        </w:rPr>
      </w:pPr>
      <w:bookmarkStart w:id="64" w:name="_Toc459304813"/>
      <w:r w:rsidRPr="002F18CE">
        <w:rPr>
          <w:b/>
        </w:rPr>
        <w:t>A11</w:t>
      </w:r>
      <w:r w:rsidR="002D7250" w:rsidRPr="002F18CE">
        <w:rPr>
          <w:b/>
        </w:rPr>
        <w:t xml:space="preserve"> - </w:t>
      </w:r>
      <w:r w:rsidRPr="002F18CE">
        <w:rPr>
          <w:rFonts w:eastAsia="Times New Roman"/>
          <w:b/>
        </w:rPr>
        <w:t>§164.308(a)(1)(ii)(D</w:t>
      </w:r>
      <w:proofErr w:type="gramStart"/>
      <w:r w:rsidRPr="002F18CE">
        <w:rPr>
          <w:rFonts w:eastAsia="Times New Roman"/>
          <w:b/>
        </w:rPr>
        <w:t>)  Required</w:t>
      </w:r>
      <w:proofErr w:type="gramEnd"/>
      <w:r w:rsidR="002D7250" w:rsidRPr="002F18CE">
        <w:rPr>
          <w:rFonts w:eastAsia="Times New Roman"/>
          <w:b/>
        </w:rPr>
        <w:t xml:space="preserve"> </w:t>
      </w:r>
      <w:r w:rsidR="002D7250" w:rsidRPr="002F18CE">
        <w:t>Does your practice have policies and procedures for the review of information system activity?</w:t>
      </w:r>
      <w:bookmarkEnd w:id="64"/>
    </w:p>
    <w:p w14:paraId="3156447D" w14:textId="77777777" w:rsidR="00F74520" w:rsidRPr="002F18CE" w:rsidRDefault="00F74520" w:rsidP="000A5F1B">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558E310C" w14:textId="77777777" w:rsidR="00F74520" w:rsidRPr="002F18CE" w:rsidRDefault="00F74520" w:rsidP="000A5F1B">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4AFC77B2" w14:textId="77777777" w:rsidR="00F74520" w:rsidRPr="002F18CE" w:rsidRDefault="00F74520" w:rsidP="00F74520">
      <w:pPr>
        <w:pStyle w:val="ListParagraph"/>
        <w:rPr>
          <w:rFonts w:cstheme="minorHAnsi"/>
          <w:sz w:val="24"/>
          <w:szCs w:val="24"/>
        </w:rPr>
      </w:pPr>
    </w:p>
    <w:p w14:paraId="5288B570" w14:textId="77777777" w:rsidR="00F74520" w:rsidRPr="002F18CE" w:rsidRDefault="00F74520" w:rsidP="00F74520">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61A5785B"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Cost</w:t>
      </w:r>
    </w:p>
    <w:p w14:paraId="24071FC4"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Practice Size</w:t>
      </w:r>
    </w:p>
    <w:p w14:paraId="405A5A79"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Complexity</w:t>
      </w:r>
    </w:p>
    <w:p w14:paraId="654DBD9B"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Alternate Solution</w:t>
      </w:r>
    </w:p>
    <w:p w14:paraId="726FC17E" w14:textId="77777777" w:rsidR="00F74520" w:rsidRPr="002F18CE" w:rsidRDefault="00F74520" w:rsidP="00F74520">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F74520" w:rsidRPr="002F18CE" w14:paraId="63069923" w14:textId="77777777" w:rsidTr="00377C6B">
        <w:tc>
          <w:tcPr>
            <w:tcW w:w="9576" w:type="dxa"/>
          </w:tcPr>
          <w:p w14:paraId="445EE4FA" w14:textId="77777777" w:rsidR="00F74520" w:rsidRPr="002F18CE" w:rsidRDefault="00F74520" w:rsidP="00377C6B">
            <w:pPr>
              <w:rPr>
                <w:rFonts w:cstheme="minorHAnsi"/>
                <w:sz w:val="24"/>
                <w:szCs w:val="24"/>
              </w:rPr>
            </w:pPr>
          </w:p>
          <w:p w14:paraId="07831B5F" w14:textId="77777777" w:rsidR="00F74520" w:rsidRPr="002F18CE" w:rsidRDefault="00F74520" w:rsidP="00377C6B">
            <w:pPr>
              <w:rPr>
                <w:rFonts w:cstheme="minorHAnsi"/>
                <w:sz w:val="24"/>
                <w:szCs w:val="24"/>
              </w:rPr>
            </w:pPr>
          </w:p>
          <w:p w14:paraId="4BBDC91A" w14:textId="77777777" w:rsidR="00F74520" w:rsidRPr="002F18CE" w:rsidRDefault="00F74520" w:rsidP="00377C6B">
            <w:pPr>
              <w:rPr>
                <w:rFonts w:cstheme="minorHAnsi"/>
                <w:sz w:val="24"/>
                <w:szCs w:val="24"/>
              </w:rPr>
            </w:pPr>
          </w:p>
          <w:p w14:paraId="4AD8D01F" w14:textId="77777777" w:rsidR="00F74520" w:rsidRPr="002F18CE" w:rsidRDefault="00F74520" w:rsidP="00377C6B">
            <w:pPr>
              <w:rPr>
                <w:rFonts w:cstheme="minorHAnsi"/>
                <w:sz w:val="24"/>
                <w:szCs w:val="24"/>
              </w:rPr>
            </w:pPr>
          </w:p>
          <w:p w14:paraId="7AB521C1" w14:textId="77777777" w:rsidR="00F74520" w:rsidRPr="002F18CE" w:rsidRDefault="00F74520" w:rsidP="00377C6B">
            <w:pPr>
              <w:rPr>
                <w:rFonts w:cstheme="minorHAnsi"/>
                <w:sz w:val="24"/>
                <w:szCs w:val="24"/>
              </w:rPr>
            </w:pPr>
          </w:p>
          <w:p w14:paraId="11DCE9EB" w14:textId="77777777" w:rsidR="00F74520" w:rsidRPr="002F18CE" w:rsidRDefault="00F74520" w:rsidP="00377C6B">
            <w:pPr>
              <w:rPr>
                <w:rFonts w:cstheme="minorHAnsi"/>
                <w:sz w:val="24"/>
                <w:szCs w:val="24"/>
              </w:rPr>
            </w:pPr>
          </w:p>
        </w:tc>
      </w:tr>
    </w:tbl>
    <w:p w14:paraId="0F2DB979" w14:textId="77777777" w:rsidR="00F74520" w:rsidRPr="002F18CE" w:rsidRDefault="00F74520" w:rsidP="00F74520">
      <w:pPr>
        <w:rPr>
          <w:rFonts w:cstheme="minorHAnsi"/>
          <w:sz w:val="24"/>
          <w:szCs w:val="24"/>
        </w:rPr>
      </w:pPr>
    </w:p>
    <w:p w14:paraId="6830FDB1" w14:textId="77777777" w:rsidR="00F74520" w:rsidRPr="002F18CE" w:rsidRDefault="00F74520" w:rsidP="00F74520">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F74520" w:rsidRPr="002F18CE" w14:paraId="2E457496" w14:textId="77777777" w:rsidTr="00377C6B">
        <w:tc>
          <w:tcPr>
            <w:tcW w:w="9576" w:type="dxa"/>
          </w:tcPr>
          <w:p w14:paraId="3A816BFB" w14:textId="77777777" w:rsidR="00F74520" w:rsidRPr="002F18CE" w:rsidRDefault="00F74520" w:rsidP="00377C6B">
            <w:pPr>
              <w:rPr>
                <w:rFonts w:cstheme="minorHAnsi"/>
                <w:sz w:val="24"/>
                <w:szCs w:val="24"/>
              </w:rPr>
            </w:pPr>
          </w:p>
          <w:p w14:paraId="12185F9E" w14:textId="77777777" w:rsidR="00F74520" w:rsidRPr="002F18CE" w:rsidRDefault="00F74520" w:rsidP="00377C6B">
            <w:pPr>
              <w:rPr>
                <w:rFonts w:cstheme="minorHAnsi"/>
                <w:sz w:val="24"/>
                <w:szCs w:val="24"/>
              </w:rPr>
            </w:pPr>
          </w:p>
          <w:p w14:paraId="4C18E54C" w14:textId="77777777" w:rsidR="00F74520" w:rsidRPr="002F18CE" w:rsidRDefault="00F74520" w:rsidP="00377C6B">
            <w:pPr>
              <w:rPr>
                <w:rFonts w:cstheme="minorHAnsi"/>
                <w:sz w:val="24"/>
                <w:szCs w:val="24"/>
              </w:rPr>
            </w:pPr>
          </w:p>
          <w:p w14:paraId="72217796" w14:textId="77777777" w:rsidR="00F74520" w:rsidRPr="002F18CE" w:rsidRDefault="00F74520" w:rsidP="00377C6B">
            <w:pPr>
              <w:rPr>
                <w:rFonts w:cstheme="minorHAnsi"/>
                <w:sz w:val="24"/>
                <w:szCs w:val="24"/>
              </w:rPr>
            </w:pPr>
          </w:p>
          <w:p w14:paraId="08F5B3AD" w14:textId="77777777" w:rsidR="00F74520" w:rsidRPr="002F18CE" w:rsidRDefault="00F74520" w:rsidP="00377C6B">
            <w:pPr>
              <w:rPr>
                <w:rFonts w:cstheme="minorHAnsi"/>
                <w:sz w:val="24"/>
                <w:szCs w:val="24"/>
              </w:rPr>
            </w:pPr>
          </w:p>
          <w:p w14:paraId="54FAA2D4" w14:textId="77777777" w:rsidR="00F74520" w:rsidRPr="002F18CE" w:rsidRDefault="00F74520" w:rsidP="00377C6B">
            <w:pPr>
              <w:rPr>
                <w:rFonts w:cstheme="minorHAnsi"/>
                <w:sz w:val="24"/>
                <w:szCs w:val="24"/>
              </w:rPr>
            </w:pPr>
          </w:p>
        </w:tc>
      </w:tr>
    </w:tbl>
    <w:p w14:paraId="3996629A" w14:textId="77777777" w:rsidR="00F74520" w:rsidRPr="002F18CE" w:rsidRDefault="00F74520" w:rsidP="00F74520">
      <w:pPr>
        <w:rPr>
          <w:rFonts w:cstheme="minorHAnsi"/>
          <w:sz w:val="24"/>
          <w:szCs w:val="24"/>
        </w:rPr>
      </w:pPr>
    </w:p>
    <w:p w14:paraId="59518C0E" w14:textId="77777777" w:rsidR="00F74520" w:rsidRPr="002F18CE" w:rsidRDefault="00F74520" w:rsidP="00F74520">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F74520" w:rsidRPr="002F18CE" w14:paraId="25D128B7" w14:textId="77777777" w:rsidTr="00377C6B">
        <w:tc>
          <w:tcPr>
            <w:tcW w:w="9576" w:type="dxa"/>
          </w:tcPr>
          <w:p w14:paraId="2876D452" w14:textId="77777777" w:rsidR="00F74520" w:rsidRPr="002F18CE" w:rsidRDefault="00F74520" w:rsidP="00377C6B">
            <w:pPr>
              <w:rPr>
                <w:rFonts w:cstheme="minorHAnsi"/>
                <w:sz w:val="24"/>
                <w:szCs w:val="24"/>
              </w:rPr>
            </w:pPr>
          </w:p>
          <w:p w14:paraId="71BC2275" w14:textId="77777777" w:rsidR="00F74520" w:rsidRPr="002F18CE" w:rsidRDefault="00F74520" w:rsidP="00377C6B">
            <w:pPr>
              <w:rPr>
                <w:rFonts w:cstheme="minorHAnsi"/>
                <w:sz w:val="24"/>
                <w:szCs w:val="24"/>
              </w:rPr>
            </w:pPr>
          </w:p>
          <w:p w14:paraId="5982C615" w14:textId="77777777" w:rsidR="00F74520" w:rsidRPr="002F18CE" w:rsidRDefault="00F74520" w:rsidP="00377C6B">
            <w:pPr>
              <w:rPr>
                <w:rFonts w:cstheme="minorHAnsi"/>
                <w:sz w:val="24"/>
                <w:szCs w:val="24"/>
              </w:rPr>
            </w:pPr>
          </w:p>
          <w:p w14:paraId="08F5FCE8" w14:textId="77777777" w:rsidR="00F74520" w:rsidRPr="002F18CE" w:rsidRDefault="00F74520" w:rsidP="00377C6B">
            <w:pPr>
              <w:rPr>
                <w:rFonts w:cstheme="minorHAnsi"/>
                <w:sz w:val="24"/>
                <w:szCs w:val="24"/>
              </w:rPr>
            </w:pPr>
          </w:p>
          <w:p w14:paraId="5FF40B9F" w14:textId="77777777" w:rsidR="00F74520" w:rsidRPr="002F18CE" w:rsidRDefault="00F74520" w:rsidP="00377C6B">
            <w:pPr>
              <w:rPr>
                <w:rFonts w:cstheme="minorHAnsi"/>
                <w:sz w:val="24"/>
                <w:szCs w:val="24"/>
              </w:rPr>
            </w:pPr>
          </w:p>
          <w:p w14:paraId="306ECD92" w14:textId="77777777" w:rsidR="00F74520" w:rsidRPr="002F18CE" w:rsidRDefault="00F74520" w:rsidP="00377C6B">
            <w:pPr>
              <w:rPr>
                <w:rFonts w:cstheme="minorHAnsi"/>
                <w:sz w:val="24"/>
                <w:szCs w:val="24"/>
              </w:rPr>
            </w:pPr>
          </w:p>
        </w:tc>
      </w:tr>
    </w:tbl>
    <w:p w14:paraId="6413C3AE" w14:textId="77777777" w:rsidR="00F74520" w:rsidRPr="002F18CE" w:rsidRDefault="00F74520" w:rsidP="00F74520">
      <w:pPr>
        <w:rPr>
          <w:rFonts w:cstheme="minorHAnsi"/>
          <w:sz w:val="24"/>
          <w:szCs w:val="24"/>
        </w:rPr>
      </w:pPr>
    </w:p>
    <w:p w14:paraId="6546C3D3" w14:textId="77777777" w:rsidR="00F74520" w:rsidRPr="002F18CE" w:rsidRDefault="00F74520" w:rsidP="00F74520">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66D358C8"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Low</w:t>
      </w:r>
    </w:p>
    <w:p w14:paraId="5501D668"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Medium</w:t>
      </w:r>
    </w:p>
    <w:p w14:paraId="428B473F"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High</w:t>
      </w:r>
    </w:p>
    <w:p w14:paraId="74391234" w14:textId="77777777" w:rsidR="00F74520" w:rsidRPr="002F18CE" w:rsidRDefault="00F74520" w:rsidP="00F74520">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4C7C3852"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Low</w:t>
      </w:r>
    </w:p>
    <w:p w14:paraId="54897D20"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Medium</w:t>
      </w:r>
    </w:p>
    <w:p w14:paraId="39921E93"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High</w:t>
      </w:r>
    </w:p>
    <w:p w14:paraId="35ABC119" w14:textId="77777777" w:rsidR="002433C6" w:rsidRPr="002F18CE" w:rsidRDefault="002433C6" w:rsidP="002433C6">
      <w:pPr>
        <w:rPr>
          <w:rFonts w:cstheme="minorHAnsi"/>
          <w:b/>
          <w:sz w:val="24"/>
          <w:szCs w:val="24"/>
        </w:rPr>
      </w:pPr>
      <w:r w:rsidRPr="002F18CE">
        <w:rPr>
          <w:rFonts w:cstheme="minorHAnsi"/>
          <w:b/>
          <w:sz w:val="24"/>
          <w:szCs w:val="24"/>
        </w:rPr>
        <w:t>Overall Security Risk:</w:t>
      </w:r>
    </w:p>
    <w:p w14:paraId="191BB1CD" w14:textId="77777777" w:rsidR="002433C6" w:rsidRPr="002F18CE" w:rsidRDefault="002433C6" w:rsidP="002433C6">
      <w:pPr>
        <w:pStyle w:val="ListParagraph"/>
        <w:numPr>
          <w:ilvl w:val="0"/>
          <w:numId w:val="3"/>
        </w:numPr>
        <w:rPr>
          <w:rFonts w:cstheme="minorHAnsi"/>
          <w:sz w:val="24"/>
          <w:szCs w:val="24"/>
        </w:rPr>
      </w:pPr>
      <w:r w:rsidRPr="002F18CE">
        <w:rPr>
          <w:rFonts w:cstheme="minorHAnsi"/>
          <w:sz w:val="24"/>
          <w:szCs w:val="24"/>
        </w:rPr>
        <w:t>Low</w:t>
      </w:r>
    </w:p>
    <w:p w14:paraId="5680D785" w14:textId="77777777" w:rsidR="002433C6" w:rsidRPr="002F18CE" w:rsidRDefault="002433C6" w:rsidP="002433C6">
      <w:pPr>
        <w:pStyle w:val="ListParagraph"/>
        <w:numPr>
          <w:ilvl w:val="0"/>
          <w:numId w:val="3"/>
        </w:numPr>
        <w:rPr>
          <w:rFonts w:cstheme="minorHAnsi"/>
          <w:sz w:val="24"/>
          <w:szCs w:val="24"/>
        </w:rPr>
      </w:pPr>
      <w:r w:rsidRPr="002F18CE">
        <w:rPr>
          <w:rFonts w:cstheme="minorHAnsi"/>
          <w:sz w:val="24"/>
          <w:szCs w:val="24"/>
        </w:rPr>
        <w:t>Medium</w:t>
      </w:r>
    </w:p>
    <w:p w14:paraId="27D8DF30" w14:textId="77777777" w:rsidR="002433C6" w:rsidRPr="002F18CE" w:rsidRDefault="002433C6" w:rsidP="002433C6">
      <w:pPr>
        <w:pStyle w:val="ListParagraph"/>
        <w:numPr>
          <w:ilvl w:val="0"/>
          <w:numId w:val="3"/>
        </w:numPr>
        <w:rPr>
          <w:rFonts w:cstheme="minorHAnsi"/>
          <w:sz w:val="24"/>
          <w:szCs w:val="24"/>
        </w:rPr>
      </w:pPr>
      <w:r w:rsidRPr="002F18CE">
        <w:rPr>
          <w:rFonts w:cstheme="minorHAnsi"/>
          <w:sz w:val="24"/>
          <w:szCs w:val="24"/>
        </w:rPr>
        <w:t>High</w:t>
      </w:r>
    </w:p>
    <w:p w14:paraId="45F6EE0F" w14:textId="77777777" w:rsidR="00F74520" w:rsidRPr="002F18CE" w:rsidRDefault="00F74520" w:rsidP="00F74520">
      <w:pPr>
        <w:rPr>
          <w:rFonts w:cstheme="minorHAnsi"/>
          <w:b/>
          <w:sz w:val="24"/>
          <w:szCs w:val="24"/>
        </w:rPr>
      </w:pPr>
      <w:r w:rsidRPr="002F18CE">
        <w:rPr>
          <w:rFonts w:cstheme="minorHAnsi"/>
          <w:b/>
          <w:sz w:val="24"/>
          <w:szCs w:val="24"/>
        </w:rPr>
        <w:t>Related Information:</w:t>
      </w:r>
    </w:p>
    <w:p w14:paraId="2D178314" w14:textId="77777777" w:rsidR="00F74520" w:rsidRPr="002F18CE" w:rsidRDefault="00F74520" w:rsidP="00F74520">
      <w:pPr>
        <w:rPr>
          <w:rFonts w:cstheme="minorHAnsi"/>
          <w:i/>
          <w:sz w:val="24"/>
          <w:szCs w:val="24"/>
        </w:rPr>
      </w:pPr>
      <w:r w:rsidRPr="002F18CE">
        <w:rPr>
          <w:rFonts w:cstheme="minorHAnsi"/>
          <w:i/>
          <w:sz w:val="24"/>
          <w:szCs w:val="24"/>
        </w:rPr>
        <w:lastRenderedPageBreak/>
        <w:t>Things to Consider to Help Answer the Question:</w:t>
      </w:r>
    </w:p>
    <w:p w14:paraId="7A0C50A2" w14:textId="77777777" w:rsidR="00F74520" w:rsidRPr="002F18CE" w:rsidRDefault="00F74520" w:rsidP="00F74520">
      <w:pPr>
        <w:spacing w:line="240" w:lineRule="auto"/>
        <w:contextualSpacing/>
        <w:rPr>
          <w:rFonts w:eastAsia="Times New Roman" w:cstheme="minorHAnsi"/>
          <w:sz w:val="24"/>
          <w:szCs w:val="24"/>
        </w:rPr>
      </w:pPr>
      <w:r w:rsidRPr="002F18CE">
        <w:rPr>
          <w:rFonts w:eastAsia="Times New Roman" w:cstheme="minorHAnsi"/>
          <w:sz w:val="24"/>
          <w:szCs w:val="24"/>
        </w:rPr>
        <w:t>Consider that information system activity reviews enable your practice to detect and investigate irregular system use that can indicate a violation of security policies and a privacy breach.</w:t>
      </w:r>
      <w:r w:rsidRPr="002F18CE">
        <w:rPr>
          <w:rFonts w:eastAsia="Times New Roman" w:cstheme="minorHAnsi"/>
          <w:sz w:val="24"/>
          <w:szCs w:val="24"/>
        </w:rPr>
        <w:br/>
      </w:r>
    </w:p>
    <w:p w14:paraId="457E43CC" w14:textId="77777777" w:rsidR="00F74520" w:rsidRPr="002F18CE" w:rsidRDefault="00F74520" w:rsidP="00F74520">
      <w:pPr>
        <w:spacing w:line="240" w:lineRule="auto"/>
        <w:contextualSpacing/>
        <w:rPr>
          <w:rFonts w:eastAsia="Times New Roman" w:cstheme="minorHAnsi"/>
          <w:sz w:val="24"/>
          <w:szCs w:val="24"/>
        </w:rPr>
      </w:pPr>
      <w:r w:rsidRPr="002F18CE">
        <w:rPr>
          <w:rFonts w:eastAsia="Times New Roman" w:cstheme="minorHAnsi"/>
          <w:sz w:val="24"/>
          <w:szCs w:val="24"/>
        </w:rPr>
        <w:t>Consider whether your practice:</w:t>
      </w:r>
    </w:p>
    <w:p w14:paraId="17FBC726"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Analyzes its activity and incident reports</w:t>
      </w:r>
    </w:p>
    <w:p w14:paraId="3113AEB5"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Analyzes its audit reviews</w:t>
      </w:r>
    </w:p>
    <w:p w14:paraId="5B222E8B"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Reviews its exception reports</w:t>
      </w:r>
    </w:p>
    <w:p w14:paraId="49606DB3"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Reviews its audit logs</w:t>
      </w:r>
    </w:p>
    <w:p w14:paraId="135D58C0" w14:textId="77777777" w:rsidR="00F74520" w:rsidRPr="002F18CE" w:rsidRDefault="00F74520" w:rsidP="00F74520">
      <w:pPr>
        <w:rPr>
          <w:rFonts w:cstheme="minorHAnsi"/>
          <w:i/>
          <w:sz w:val="24"/>
          <w:szCs w:val="24"/>
        </w:rPr>
      </w:pPr>
    </w:p>
    <w:p w14:paraId="7F2286BA" w14:textId="77777777" w:rsidR="00F74520" w:rsidRPr="002F18CE" w:rsidRDefault="00F74520" w:rsidP="00F74520">
      <w:pPr>
        <w:rPr>
          <w:rFonts w:cstheme="minorHAnsi"/>
          <w:i/>
          <w:sz w:val="24"/>
          <w:szCs w:val="24"/>
        </w:rPr>
      </w:pPr>
      <w:r w:rsidRPr="002F18CE">
        <w:rPr>
          <w:rFonts w:cstheme="minorHAnsi"/>
          <w:i/>
          <w:sz w:val="24"/>
          <w:szCs w:val="24"/>
        </w:rPr>
        <w:t>Possible Threats and Vulnerabilities:</w:t>
      </w:r>
    </w:p>
    <w:p w14:paraId="6A978AA0" w14:textId="77777777" w:rsidR="00F74520" w:rsidRPr="002F18CE" w:rsidRDefault="00F74520" w:rsidP="00F74520">
      <w:pPr>
        <w:spacing w:after="0" w:line="240" w:lineRule="auto"/>
        <w:contextualSpacing/>
        <w:rPr>
          <w:rFonts w:cstheme="minorHAnsi"/>
          <w:color w:val="000000"/>
          <w:sz w:val="24"/>
          <w:szCs w:val="24"/>
        </w:rPr>
      </w:pPr>
      <w:r w:rsidRPr="002F18CE">
        <w:rPr>
          <w:rFonts w:cstheme="minorHAnsi"/>
          <w:color w:val="000000"/>
          <w:sz w:val="24"/>
          <w:szCs w:val="24"/>
        </w:rPr>
        <w:t xml:space="preserve">Your practice may not be able to detect and prevent security violations or unauthorized uses and disclosures of </w:t>
      </w:r>
      <w:proofErr w:type="spellStart"/>
      <w:r w:rsidRPr="002F18CE">
        <w:rPr>
          <w:rFonts w:cstheme="minorHAnsi"/>
          <w:color w:val="000000"/>
          <w:sz w:val="24"/>
          <w:szCs w:val="24"/>
        </w:rPr>
        <w:t>ePHI</w:t>
      </w:r>
      <w:proofErr w:type="spellEnd"/>
      <w:r w:rsidRPr="002F18CE">
        <w:rPr>
          <w:rFonts w:cstheme="minorHAnsi"/>
          <w:color w:val="000000"/>
          <w:sz w:val="24"/>
          <w:szCs w:val="24"/>
        </w:rPr>
        <w:t xml:space="preserve"> if it </w:t>
      </w:r>
      <w:r w:rsidRPr="002F18CE">
        <w:rPr>
          <w:rFonts w:cstheme="minorHAnsi"/>
          <w:sz w:val="24"/>
          <w:szCs w:val="24"/>
        </w:rPr>
        <w:t xml:space="preserve">does not have </w:t>
      </w:r>
      <w:r w:rsidRPr="002F18CE">
        <w:rPr>
          <w:rFonts w:cstheme="minorHAnsi"/>
          <w:color w:val="000000"/>
          <w:sz w:val="24"/>
          <w:szCs w:val="24"/>
        </w:rPr>
        <w:t>policies and procedures for reviewing information system activity.</w:t>
      </w:r>
    </w:p>
    <w:p w14:paraId="52ADFC1B" w14:textId="77777777" w:rsidR="00F74520" w:rsidRPr="002F18CE" w:rsidRDefault="00F74520" w:rsidP="00F74520">
      <w:pPr>
        <w:spacing w:after="0" w:line="240" w:lineRule="auto"/>
        <w:contextualSpacing/>
        <w:rPr>
          <w:rFonts w:cstheme="minorHAnsi"/>
          <w:color w:val="000000"/>
          <w:sz w:val="24"/>
          <w:szCs w:val="24"/>
        </w:rPr>
      </w:pPr>
    </w:p>
    <w:p w14:paraId="77AD8BCB" w14:textId="77777777" w:rsidR="00F74520" w:rsidRPr="002F18CE" w:rsidRDefault="00F74520" w:rsidP="00F74520">
      <w:pPr>
        <w:spacing w:after="0" w:line="240" w:lineRule="auto"/>
        <w:contextualSpacing/>
        <w:rPr>
          <w:rFonts w:cstheme="minorHAnsi"/>
          <w:color w:val="000000"/>
          <w:sz w:val="24"/>
          <w:szCs w:val="24"/>
        </w:rPr>
      </w:pPr>
      <w:r w:rsidRPr="002F18CE">
        <w:rPr>
          <w:rFonts w:cstheme="minorHAnsi"/>
          <w:color w:val="000000"/>
          <w:sz w:val="24"/>
          <w:szCs w:val="24"/>
        </w:rPr>
        <w:t xml:space="preserve">Some potential impacts include: </w:t>
      </w:r>
    </w:p>
    <w:p w14:paraId="57D8F1D7" w14:textId="77777777" w:rsidR="00F74520" w:rsidRPr="002F18CE" w:rsidRDefault="00F74520" w:rsidP="00F74520">
      <w:pPr>
        <w:spacing w:after="0" w:line="240" w:lineRule="auto"/>
        <w:contextualSpacing/>
        <w:rPr>
          <w:rFonts w:cstheme="minorHAnsi"/>
          <w:color w:val="000000"/>
          <w:sz w:val="24"/>
          <w:szCs w:val="24"/>
        </w:rPr>
      </w:pPr>
    </w:p>
    <w:p w14:paraId="38C2B220" w14:textId="77777777" w:rsidR="00F74520" w:rsidRPr="002F18CE" w:rsidRDefault="00F74520" w:rsidP="00F74520">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20385A7B" w14:textId="77777777" w:rsidR="00F74520" w:rsidRPr="002F18CE" w:rsidRDefault="00F74520" w:rsidP="00F74520">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 </w:t>
      </w:r>
    </w:p>
    <w:p w14:paraId="2CF3E6E5" w14:textId="77777777" w:rsidR="00F74520" w:rsidRPr="002F18CE" w:rsidRDefault="00F74520" w:rsidP="00F74520">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23ED9A3D" w14:textId="77777777" w:rsidR="00F74520" w:rsidRPr="002F18CE" w:rsidRDefault="00F74520" w:rsidP="00F74520">
      <w:pPr>
        <w:spacing w:after="0" w:line="240" w:lineRule="auto"/>
        <w:rPr>
          <w:rFonts w:cstheme="minorHAnsi"/>
          <w:i/>
          <w:sz w:val="24"/>
          <w:szCs w:val="24"/>
        </w:rPr>
      </w:pPr>
    </w:p>
    <w:p w14:paraId="6D42CEBB" w14:textId="77777777" w:rsidR="00F74520" w:rsidRPr="002F18CE" w:rsidRDefault="00F74520" w:rsidP="00F74520">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3701BB18" w14:textId="77777777" w:rsidR="00F74520" w:rsidRPr="002F18CE" w:rsidRDefault="004B7C32" w:rsidP="00F74520">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F74520"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F74520" w:rsidRPr="002F18CE">
        <w:rPr>
          <w:rFonts w:eastAsia="Times New Roman" w:cstheme="minorHAnsi"/>
          <w:bCs/>
          <w:sz w:val="24"/>
          <w:szCs w:val="24"/>
        </w:rPr>
        <w:t>ePHI</w:t>
      </w:r>
      <w:proofErr w:type="spellEnd"/>
      <w:r w:rsidR="00F74520" w:rsidRPr="002F18CE">
        <w:rPr>
          <w:rFonts w:eastAsia="Times New Roman" w:cstheme="minorHAnsi"/>
          <w:bCs/>
          <w:sz w:val="24"/>
          <w:szCs w:val="24"/>
        </w:rPr>
        <w:t>.</w:t>
      </w:r>
    </w:p>
    <w:p w14:paraId="58735591" w14:textId="77777777" w:rsidR="00B5639F" w:rsidRPr="002F18CE" w:rsidRDefault="00B5639F" w:rsidP="00F74520">
      <w:pPr>
        <w:spacing w:after="0" w:line="240" w:lineRule="auto"/>
        <w:rPr>
          <w:rFonts w:eastAsia="Times New Roman" w:cstheme="minorHAnsi"/>
          <w:bCs/>
          <w:sz w:val="24"/>
          <w:szCs w:val="24"/>
        </w:rPr>
      </w:pPr>
    </w:p>
    <w:p w14:paraId="5BA69150"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Implement procedures to regularly review records of information system activity, such as audit logs, access reports, and security incident tracking reports.</w:t>
      </w:r>
      <w:r w:rsidRPr="002F18CE">
        <w:rPr>
          <w:rFonts w:cstheme="minorHAnsi"/>
          <w:color w:val="000000" w:themeColor="text1"/>
          <w:sz w:val="24"/>
          <w:szCs w:val="24"/>
        </w:rPr>
        <w:br/>
      </w:r>
      <w:r w:rsidRPr="002F18CE">
        <w:rPr>
          <w:rFonts w:eastAsia="Times New Roman" w:cstheme="minorHAnsi"/>
          <w:color w:val="000000"/>
          <w:sz w:val="24"/>
          <w:szCs w:val="24"/>
        </w:rPr>
        <w:t xml:space="preserve">[45 CFR </w:t>
      </w:r>
      <w:r w:rsidRPr="002F18CE">
        <w:rPr>
          <w:rFonts w:cstheme="minorHAnsi"/>
          <w:sz w:val="24"/>
          <w:szCs w:val="24"/>
        </w:rPr>
        <w:t>§164.308(a)(1)(ii)(D)]</w:t>
      </w:r>
    </w:p>
    <w:p w14:paraId="20218AA6" w14:textId="77777777" w:rsidR="00B5639F" w:rsidRPr="002F18CE" w:rsidRDefault="00B5639F" w:rsidP="00B5639F">
      <w:pPr>
        <w:spacing w:line="240" w:lineRule="auto"/>
        <w:contextualSpacing/>
        <w:rPr>
          <w:rFonts w:cstheme="minorHAnsi"/>
          <w:color w:val="000000" w:themeColor="text1"/>
          <w:sz w:val="24"/>
          <w:szCs w:val="24"/>
        </w:rPr>
      </w:pPr>
    </w:p>
    <w:p w14:paraId="41D0BAF3" w14:textId="77777777" w:rsidR="00B5639F" w:rsidRPr="002F18CE" w:rsidRDefault="00B5639F" w:rsidP="00B5639F">
      <w:pPr>
        <w:spacing w:after="0" w:line="240" w:lineRule="auto"/>
        <w:rPr>
          <w:rFonts w:cstheme="minorHAnsi"/>
          <w:color w:val="000000" w:themeColor="text1"/>
          <w:sz w:val="24"/>
          <w:szCs w:val="24"/>
        </w:rPr>
      </w:pPr>
      <w:r w:rsidRPr="002F18CE">
        <w:rPr>
          <w:rFonts w:cstheme="minorHAnsi"/>
          <w:color w:val="000000" w:themeColor="text1"/>
          <w:sz w:val="24"/>
          <w:szCs w:val="24"/>
        </w:rPr>
        <w:t>Develop, document, and disseminate to workforce members an audit and accountability policy that addresses its purpose, scope, roles, responsibilities, management commitment, the expectation coordination among organizational entities, and compliance requirements.  This policy should facilitate its implementation and associated audit and accountability controls.</w:t>
      </w:r>
      <w:r w:rsidRPr="002F18CE">
        <w:rPr>
          <w:rFonts w:cstheme="minorHAnsi"/>
          <w:color w:val="000000" w:themeColor="text1"/>
          <w:sz w:val="24"/>
          <w:szCs w:val="24"/>
        </w:rPr>
        <w:br/>
        <w:t>[NIST SP 800-53 AU-1]</w:t>
      </w:r>
    </w:p>
    <w:p w14:paraId="7FA0E267" w14:textId="77777777" w:rsidR="002D7250" w:rsidRPr="002F18CE" w:rsidRDefault="00F74520" w:rsidP="002D7250">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65" w:name="_Toc459304814"/>
      <w:r w:rsidRPr="002F18CE">
        <w:rPr>
          <w:b/>
        </w:rPr>
        <w:lastRenderedPageBreak/>
        <w:t>A12</w:t>
      </w:r>
      <w:r w:rsidR="002D7250" w:rsidRPr="002F18CE">
        <w:rPr>
          <w:b/>
        </w:rPr>
        <w:t xml:space="preserve"> - </w:t>
      </w:r>
      <w:r w:rsidRPr="002F18CE">
        <w:rPr>
          <w:rFonts w:eastAsia="Times New Roman"/>
          <w:b/>
          <w:color w:val="000000"/>
        </w:rPr>
        <w:t>§164.308(a)(1)(ii)(D</w:t>
      </w:r>
      <w:proofErr w:type="gramStart"/>
      <w:r w:rsidRPr="002F18CE">
        <w:rPr>
          <w:rFonts w:eastAsia="Times New Roman"/>
          <w:b/>
          <w:color w:val="000000"/>
        </w:rPr>
        <w:t>)  Required</w:t>
      </w:r>
      <w:proofErr w:type="gramEnd"/>
      <w:r w:rsidR="002D7250" w:rsidRPr="002F18CE">
        <w:rPr>
          <w:rFonts w:eastAsia="Times New Roman"/>
          <w:b/>
          <w:color w:val="000000"/>
        </w:rPr>
        <w:t xml:space="preserve"> </w:t>
      </w:r>
      <w:r w:rsidR="002D7250" w:rsidRPr="002F18CE">
        <w:t>Does your practice regularly review information system activity?</w:t>
      </w:r>
      <w:bookmarkEnd w:id="65"/>
      <w:r w:rsidR="002D7250" w:rsidRPr="002F18CE">
        <w:t xml:space="preserve">  </w:t>
      </w:r>
    </w:p>
    <w:p w14:paraId="5A1A795C" w14:textId="77777777" w:rsidR="00F74520" w:rsidRPr="002F18CE" w:rsidRDefault="00F74520" w:rsidP="000A5F1B">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44AEA6A6" w14:textId="77777777" w:rsidR="00F74520" w:rsidRPr="002F18CE" w:rsidRDefault="00F74520" w:rsidP="000A5F1B">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7B3BFB2E" w14:textId="77777777" w:rsidR="00F74520" w:rsidRPr="002F18CE" w:rsidRDefault="00F74520" w:rsidP="00F74520">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471FFB7D"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Cost</w:t>
      </w:r>
    </w:p>
    <w:p w14:paraId="30FFB3EB"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Practice Size</w:t>
      </w:r>
    </w:p>
    <w:p w14:paraId="5CA5F91D"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Complexity</w:t>
      </w:r>
    </w:p>
    <w:p w14:paraId="6652B6F5"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Alternate Solution</w:t>
      </w:r>
    </w:p>
    <w:p w14:paraId="0E41C4A7" w14:textId="77777777" w:rsidR="00F74520" w:rsidRPr="002F18CE" w:rsidRDefault="00F74520" w:rsidP="00F74520">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F74520" w:rsidRPr="002F18CE" w14:paraId="2119BDC0" w14:textId="77777777" w:rsidTr="00377C6B">
        <w:tc>
          <w:tcPr>
            <w:tcW w:w="9576" w:type="dxa"/>
          </w:tcPr>
          <w:p w14:paraId="0C21E083" w14:textId="77777777" w:rsidR="00F74520" w:rsidRPr="002F18CE" w:rsidRDefault="00F74520" w:rsidP="00377C6B">
            <w:pPr>
              <w:rPr>
                <w:rFonts w:cstheme="minorHAnsi"/>
                <w:sz w:val="24"/>
                <w:szCs w:val="24"/>
              </w:rPr>
            </w:pPr>
          </w:p>
          <w:p w14:paraId="0AAEAAA7" w14:textId="77777777" w:rsidR="00F74520" w:rsidRPr="002F18CE" w:rsidRDefault="00F74520" w:rsidP="00377C6B">
            <w:pPr>
              <w:rPr>
                <w:rFonts w:cstheme="minorHAnsi"/>
                <w:sz w:val="24"/>
                <w:szCs w:val="24"/>
              </w:rPr>
            </w:pPr>
          </w:p>
          <w:p w14:paraId="69D590D2" w14:textId="77777777" w:rsidR="00F74520" w:rsidRPr="002F18CE" w:rsidRDefault="00F74520" w:rsidP="00377C6B">
            <w:pPr>
              <w:rPr>
                <w:rFonts w:cstheme="minorHAnsi"/>
                <w:sz w:val="24"/>
                <w:szCs w:val="24"/>
              </w:rPr>
            </w:pPr>
          </w:p>
          <w:p w14:paraId="4121C56B" w14:textId="77777777" w:rsidR="00F74520" w:rsidRPr="002F18CE" w:rsidRDefault="00F74520" w:rsidP="00377C6B">
            <w:pPr>
              <w:rPr>
                <w:rFonts w:cstheme="minorHAnsi"/>
                <w:sz w:val="24"/>
                <w:szCs w:val="24"/>
              </w:rPr>
            </w:pPr>
          </w:p>
          <w:p w14:paraId="479F80BF" w14:textId="77777777" w:rsidR="00F74520" w:rsidRPr="002F18CE" w:rsidRDefault="00F74520" w:rsidP="00377C6B">
            <w:pPr>
              <w:rPr>
                <w:rFonts w:cstheme="minorHAnsi"/>
                <w:sz w:val="24"/>
                <w:szCs w:val="24"/>
              </w:rPr>
            </w:pPr>
          </w:p>
          <w:p w14:paraId="4D1B0849" w14:textId="77777777" w:rsidR="00F74520" w:rsidRPr="002F18CE" w:rsidRDefault="00F74520" w:rsidP="00377C6B">
            <w:pPr>
              <w:rPr>
                <w:rFonts w:cstheme="minorHAnsi"/>
                <w:sz w:val="24"/>
                <w:szCs w:val="24"/>
              </w:rPr>
            </w:pPr>
          </w:p>
        </w:tc>
      </w:tr>
    </w:tbl>
    <w:p w14:paraId="7391316F" w14:textId="77777777" w:rsidR="002D7250" w:rsidRPr="002F18CE" w:rsidRDefault="002D7250" w:rsidP="00F74520">
      <w:pPr>
        <w:rPr>
          <w:rFonts w:cstheme="minorHAnsi"/>
          <w:sz w:val="24"/>
          <w:szCs w:val="24"/>
        </w:rPr>
      </w:pPr>
    </w:p>
    <w:p w14:paraId="2422627E" w14:textId="77777777" w:rsidR="00F74520" w:rsidRPr="002F18CE" w:rsidRDefault="00F74520" w:rsidP="00F74520">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F74520" w:rsidRPr="002F18CE" w14:paraId="4A1B3404" w14:textId="77777777" w:rsidTr="00377C6B">
        <w:tc>
          <w:tcPr>
            <w:tcW w:w="9576" w:type="dxa"/>
          </w:tcPr>
          <w:p w14:paraId="5629364B" w14:textId="77777777" w:rsidR="00F74520" w:rsidRPr="002F18CE" w:rsidRDefault="00F74520" w:rsidP="00377C6B">
            <w:pPr>
              <w:rPr>
                <w:rFonts w:cstheme="minorHAnsi"/>
                <w:sz w:val="24"/>
                <w:szCs w:val="24"/>
              </w:rPr>
            </w:pPr>
          </w:p>
          <w:p w14:paraId="0614AFC5" w14:textId="77777777" w:rsidR="00F74520" w:rsidRPr="002F18CE" w:rsidRDefault="00F74520" w:rsidP="00377C6B">
            <w:pPr>
              <w:rPr>
                <w:rFonts w:cstheme="minorHAnsi"/>
                <w:sz w:val="24"/>
                <w:szCs w:val="24"/>
              </w:rPr>
            </w:pPr>
          </w:p>
          <w:p w14:paraId="62A7C7D8" w14:textId="77777777" w:rsidR="00F74520" w:rsidRPr="002F18CE" w:rsidRDefault="00F74520" w:rsidP="00377C6B">
            <w:pPr>
              <w:rPr>
                <w:rFonts w:cstheme="minorHAnsi"/>
                <w:sz w:val="24"/>
                <w:szCs w:val="24"/>
              </w:rPr>
            </w:pPr>
          </w:p>
          <w:p w14:paraId="59AA9AE9" w14:textId="77777777" w:rsidR="00F74520" w:rsidRPr="002F18CE" w:rsidRDefault="00F74520" w:rsidP="00377C6B">
            <w:pPr>
              <w:rPr>
                <w:rFonts w:cstheme="minorHAnsi"/>
                <w:sz w:val="24"/>
                <w:szCs w:val="24"/>
              </w:rPr>
            </w:pPr>
          </w:p>
          <w:p w14:paraId="0105B6A3" w14:textId="77777777" w:rsidR="00F74520" w:rsidRPr="002F18CE" w:rsidRDefault="00F74520" w:rsidP="00377C6B">
            <w:pPr>
              <w:rPr>
                <w:rFonts w:cstheme="minorHAnsi"/>
                <w:sz w:val="24"/>
                <w:szCs w:val="24"/>
              </w:rPr>
            </w:pPr>
          </w:p>
          <w:p w14:paraId="533C4476" w14:textId="77777777" w:rsidR="00F74520" w:rsidRPr="002F18CE" w:rsidRDefault="00F74520" w:rsidP="00377C6B">
            <w:pPr>
              <w:rPr>
                <w:rFonts w:cstheme="minorHAnsi"/>
                <w:sz w:val="24"/>
                <w:szCs w:val="24"/>
              </w:rPr>
            </w:pPr>
          </w:p>
        </w:tc>
      </w:tr>
    </w:tbl>
    <w:p w14:paraId="10A757E5" w14:textId="77777777" w:rsidR="00F74520" w:rsidRPr="002F18CE" w:rsidRDefault="00F74520" w:rsidP="00F74520">
      <w:pPr>
        <w:rPr>
          <w:rFonts w:cstheme="minorHAnsi"/>
          <w:sz w:val="24"/>
          <w:szCs w:val="24"/>
        </w:rPr>
      </w:pPr>
    </w:p>
    <w:p w14:paraId="7EE3A8E1" w14:textId="77777777" w:rsidR="00F74520" w:rsidRPr="002F18CE" w:rsidRDefault="00F74520" w:rsidP="00F74520">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F74520" w:rsidRPr="002F18CE" w14:paraId="1C3D8B75" w14:textId="77777777" w:rsidTr="00377C6B">
        <w:tc>
          <w:tcPr>
            <w:tcW w:w="9576" w:type="dxa"/>
          </w:tcPr>
          <w:p w14:paraId="7ED2C4E2" w14:textId="77777777" w:rsidR="00F74520" w:rsidRPr="002F18CE" w:rsidRDefault="00F74520" w:rsidP="00377C6B">
            <w:pPr>
              <w:rPr>
                <w:rFonts w:cstheme="minorHAnsi"/>
                <w:sz w:val="24"/>
                <w:szCs w:val="24"/>
              </w:rPr>
            </w:pPr>
          </w:p>
          <w:p w14:paraId="76D809C2" w14:textId="77777777" w:rsidR="00F74520" w:rsidRPr="002F18CE" w:rsidRDefault="00F74520" w:rsidP="00377C6B">
            <w:pPr>
              <w:rPr>
                <w:rFonts w:cstheme="minorHAnsi"/>
                <w:sz w:val="24"/>
                <w:szCs w:val="24"/>
              </w:rPr>
            </w:pPr>
          </w:p>
          <w:p w14:paraId="58FB5AD3" w14:textId="77777777" w:rsidR="00F74520" w:rsidRPr="002F18CE" w:rsidRDefault="00F74520" w:rsidP="00377C6B">
            <w:pPr>
              <w:rPr>
                <w:rFonts w:cstheme="minorHAnsi"/>
                <w:sz w:val="24"/>
                <w:szCs w:val="24"/>
              </w:rPr>
            </w:pPr>
          </w:p>
          <w:p w14:paraId="3DD83A87" w14:textId="77777777" w:rsidR="00F74520" w:rsidRPr="002F18CE" w:rsidRDefault="00F74520" w:rsidP="00377C6B">
            <w:pPr>
              <w:rPr>
                <w:rFonts w:cstheme="minorHAnsi"/>
                <w:sz w:val="24"/>
                <w:szCs w:val="24"/>
              </w:rPr>
            </w:pPr>
          </w:p>
          <w:p w14:paraId="2B4A19C5" w14:textId="77777777" w:rsidR="00F74520" w:rsidRPr="002F18CE" w:rsidRDefault="00F74520" w:rsidP="00377C6B">
            <w:pPr>
              <w:rPr>
                <w:rFonts w:cstheme="minorHAnsi"/>
                <w:sz w:val="24"/>
                <w:szCs w:val="24"/>
              </w:rPr>
            </w:pPr>
          </w:p>
          <w:p w14:paraId="54CB7468" w14:textId="77777777" w:rsidR="00F74520" w:rsidRPr="002F18CE" w:rsidRDefault="00F74520" w:rsidP="00377C6B">
            <w:pPr>
              <w:rPr>
                <w:rFonts w:cstheme="minorHAnsi"/>
                <w:sz w:val="24"/>
                <w:szCs w:val="24"/>
              </w:rPr>
            </w:pPr>
          </w:p>
        </w:tc>
      </w:tr>
    </w:tbl>
    <w:p w14:paraId="001BBA89" w14:textId="77777777" w:rsidR="00EC0DE6" w:rsidRPr="002F18CE" w:rsidRDefault="00EC0DE6" w:rsidP="00F74520">
      <w:pPr>
        <w:rPr>
          <w:rFonts w:cstheme="minorHAnsi"/>
          <w:sz w:val="24"/>
          <w:szCs w:val="24"/>
        </w:rPr>
      </w:pPr>
    </w:p>
    <w:p w14:paraId="42CFC1A2" w14:textId="77777777" w:rsidR="00F74520" w:rsidRPr="002F18CE" w:rsidRDefault="00F74520" w:rsidP="00F74520">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37442F9B"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Low</w:t>
      </w:r>
    </w:p>
    <w:p w14:paraId="4DE327AC"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Medium</w:t>
      </w:r>
    </w:p>
    <w:p w14:paraId="1E75CD93"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High</w:t>
      </w:r>
    </w:p>
    <w:p w14:paraId="285C3CF2" w14:textId="77777777" w:rsidR="00F74520" w:rsidRPr="002F18CE" w:rsidRDefault="00F74520" w:rsidP="00F74520">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759AE0C2"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Low</w:t>
      </w:r>
    </w:p>
    <w:p w14:paraId="51AD724E"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Medium</w:t>
      </w:r>
    </w:p>
    <w:p w14:paraId="0606EFAF"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High</w:t>
      </w:r>
    </w:p>
    <w:p w14:paraId="5325BBC7" w14:textId="77777777" w:rsidR="002433C6" w:rsidRPr="002F18CE" w:rsidRDefault="002433C6" w:rsidP="002433C6">
      <w:pPr>
        <w:rPr>
          <w:rFonts w:cstheme="minorHAnsi"/>
          <w:b/>
          <w:sz w:val="24"/>
          <w:szCs w:val="24"/>
        </w:rPr>
      </w:pPr>
      <w:r w:rsidRPr="002F18CE">
        <w:rPr>
          <w:rFonts w:cstheme="minorHAnsi"/>
          <w:b/>
          <w:sz w:val="24"/>
          <w:szCs w:val="24"/>
        </w:rPr>
        <w:t>Overall Security Risk:</w:t>
      </w:r>
    </w:p>
    <w:p w14:paraId="69A1ABC4" w14:textId="77777777" w:rsidR="002433C6" w:rsidRPr="002F18CE" w:rsidRDefault="002433C6" w:rsidP="002433C6">
      <w:pPr>
        <w:pStyle w:val="ListParagraph"/>
        <w:numPr>
          <w:ilvl w:val="0"/>
          <w:numId w:val="3"/>
        </w:numPr>
        <w:rPr>
          <w:rFonts w:cstheme="minorHAnsi"/>
          <w:sz w:val="24"/>
          <w:szCs w:val="24"/>
        </w:rPr>
      </w:pPr>
      <w:r w:rsidRPr="002F18CE">
        <w:rPr>
          <w:rFonts w:cstheme="minorHAnsi"/>
          <w:sz w:val="24"/>
          <w:szCs w:val="24"/>
        </w:rPr>
        <w:t>Low</w:t>
      </w:r>
    </w:p>
    <w:p w14:paraId="7A475C4F" w14:textId="77777777" w:rsidR="002433C6" w:rsidRPr="002F18CE" w:rsidRDefault="002433C6" w:rsidP="002433C6">
      <w:pPr>
        <w:pStyle w:val="ListParagraph"/>
        <w:numPr>
          <w:ilvl w:val="0"/>
          <w:numId w:val="3"/>
        </w:numPr>
        <w:rPr>
          <w:rFonts w:cstheme="minorHAnsi"/>
          <w:sz w:val="24"/>
          <w:szCs w:val="24"/>
        </w:rPr>
      </w:pPr>
      <w:r w:rsidRPr="002F18CE">
        <w:rPr>
          <w:rFonts w:cstheme="minorHAnsi"/>
          <w:sz w:val="24"/>
          <w:szCs w:val="24"/>
        </w:rPr>
        <w:t>Medium</w:t>
      </w:r>
    </w:p>
    <w:p w14:paraId="1EAD484C" w14:textId="77777777" w:rsidR="002433C6" w:rsidRPr="002F18CE" w:rsidRDefault="002433C6" w:rsidP="002433C6">
      <w:pPr>
        <w:pStyle w:val="ListParagraph"/>
        <w:numPr>
          <w:ilvl w:val="0"/>
          <w:numId w:val="3"/>
        </w:numPr>
        <w:rPr>
          <w:rFonts w:cstheme="minorHAnsi"/>
          <w:sz w:val="24"/>
          <w:szCs w:val="24"/>
        </w:rPr>
      </w:pPr>
      <w:r w:rsidRPr="002F18CE">
        <w:rPr>
          <w:rFonts w:cstheme="minorHAnsi"/>
          <w:sz w:val="24"/>
          <w:szCs w:val="24"/>
        </w:rPr>
        <w:t>High</w:t>
      </w:r>
    </w:p>
    <w:p w14:paraId="78BB605A" w14:textId="77777777" w:rsidR="00F74520" w:rsidRPr="002F18CE" w:rsidRDefault="00F74520" w:rsidP="00F74520">
      <w:pPr>
        <w:rPr>
          <w:rFonts w:cstheme="minorHAnsi"/>
          <w:b/>
          <w:sz w:val="24"/>
          <w:szCs w:val="24"/>
        </w:rPr>
      </w:pPr>
      <w:r w:rsidRPr="002F18CE">
        <w:rPr>
          <w:rFonts w:cstheme="minorHAnsi"/>
          <w:b/>
          <w:sz w:val="24"/>
          <w:szCs w:val="24"/>
        </w:rPr>
        <w:t>Related Information:</w:t>
      </w:r>
    </w:p>
    <w:p w14:paraId="476C473E" w14:textId="77777777" w:rsidR="00F74520" w:rsidRPr="002F18CE" w:rsidRDefault="00F74520" w:rsidP="00F74520">
      <w:pPr>
        <w:rPr>
          <w:rFonts w:cstheme="minorHAnsi"/>
          <w:i/>
          <w:sz w:val="24"/>
          <w:szCs w:val="24"/>
        </w:rPr>
      </w:pPr>
      <w:r w:rsidRPr="002F18CE">
        <w:rPr>
          <w:rFonts w:cstheme="minorHAnsi"/>
          <w:i/>
          <w:sz w:val="24"/>
          <w:szCs w:val="24"/>
        </w:rPr>
        <w:t>Things to Consider to Help Answer the Question:</w:t>
      </w:r>
    </w:p>
    <w:p w14:paraId="1FF5FAC1" w14:textId="77777777" w:rsidR="00F74520" w:rsidRPr="002F18CE" w:rsidRDefault="00A01C1E" w:rsidP="00F74520">
      <w:pPr>
        <w:rPr>
          <w:rFonts w:cstheme="minorHAnsi"/>
          <w:i/>
          <w:sz w:val="24"/>
          <w:szCs w:val="24"/>
        </w:rPr>
      </w:pPr>
      <w:r w:rsidRPr="002F18CE">
        <w:rPr>
          <w:rFonts w:eastAsia="Times New Roman" w:cstheme="minorHAnsi"/>
          <w:sz w:val="24"/>
          <w:szCs w:val="24"/>
        </w:rPr>
        <w:t xml:space="preserve">Consider whether your practice reviews information system activity as part of its continuous, day-to-day operations.  </w:t>
      </w:r>
    </w:p>
    <w:p w14:paraId="3AA180CD" w14:textId="77777777" w:rsidR="00F74520" w:rsidRPr="002F18CE" w:rsidRDefault="00F74520" w:rsidP="00F74520">
      <w:pPr>
        <w:rPr>
          <w:rFonts w:cstheme="minorHAnsi"/>
          <w:i/>
          <w:sz w:val="24"/>
          <w:szCs w:val="24"/>
        </w:rPr>
      </w:pPr>
      <w:r w:rsidRPr="002F18CE">
        <w:rPr>
          <w:rFonts w:cstheme="minorHAnsi"/>
          <w:i/>
          <w:sz w:val="24"/>
          <w:szCs w:val="24"/>
        </w:rPr>
        <w:t>Possible Threats and Vulnerabilities:</w:t>
      </w:r>
    </w:p>
    <w:p w14:paraId="60D70546" w14:textId="77777777" w:rsidR="00A01C1E" w:rsidRPr="002F18CE" w:rsidRDefault="00A01C1E" w:rsidP="00A01C1E">
      <w:pPr>
        <w:spacing w:after="0" w:line="240" w:lineRule="auto"/>
        <w:contextualSpacing/>
        <w:rPr>
          <w:rFonts w:cstheme="minorHAnsi"/>
          <w:color w:val="000000"/>
          <w:sz w:val="24"/>
          <w:szCs w:val="24"/>
        </w:rPr>
      </w:pPr>
      <w:r w:rsidRPr="002F18CE">
        <w:rPr>
          <w:rFonts w:cstheme="minorHAnsi"/>
          <w:color w:val="000000"/>
          <w:sz w:val="24"/>
          <w:szCs w:val="24"/>
        </w:rPr>
        <w:t xml:space="preserve">Your practice may not be able to detect and prevent security violations and privacy breaches related to </w:t>
      </w:r>
      <w:proofErr w:type="spellStart"/>
      <w:r w:rsidRPr="002F18CE">
        <w:rPr>
          <w:rFonts w:cstheme="minorHAnsi"/>
          <w:color w:val="000000"/>
          <w:sz w:val="24"/>
          <w:szCs w:val="24"/>
        </w:rPr>
        <w:t>ePHI</w:t>
      </w:r>
      <w:proofErr w:type="spellEnd"/>
      <w:r w:rsidRPr="002F18CE">
        <w:rPr>
          <w:rFonts w:cstheme="minorHAnsi"/>
          <w:color w:val="000000"/>
          <w:sz w:val="24"/>
          <w:szCs w:val="24"/>
        </w:rPr>
        <w:t xml:space="preserve"> if it does</w:t>
      </w:r>
      <w:r w:rsidRPr="002F18CE">
        <w:rPr>
          <w:rFonts w:cstheme="minorHAnsi"/>
          <w:sz w:val="24"/>
          <w:szCs w:val="24"/>
        </w:rPr>
        <w:t xml:space="preserve"> not </w:t>
      </w:r>
      <w:r w:rsidRPr="002F18CE">
        <w:rPr>
          <w:rFonts w:eastAsia="Times New Roman" w:cstheme="minorHAnsi"/>
          <w:sz w:val="24"/>
          <w:szCs w:val="24"/>
        </w:rPr>
        <w:t xml:space="preserve">review system activity information as part of its continuous, day-to-day operations. </w:t>
      </w:r>
      <w:r w:rsidRPr="002F18CE">
        <w:rPr>
          <w:rFonts w:cstheme="minorHAnsi"/>
          <w:color w:val="000000"/>
          <w:sz w:val="24"/>
          <w:szCs w:val="24"/>
        </w:rPr>
        <w:t xml:space="preserve"> </w:t>
      </w:r>
    </w:p>
    <w:p w14:paraId="33F22F3D" w14:textId="77777777" w:rsidR="00A01C1E" w:rsidRPr="002F18CE" w:rsidRDefault="00A01C1E" w:rsidP="00A01C1E">
      <w:pPr>
        <w:spacing w:after="0" w:line="240" w:lineRule="auto"/>
        <w:contextualSpacing/>
        <w:rPr>
          <w:rFonts w:cstheme="minorHAnsi"/>
          <w:color w:val="000000"/>
          <w:sz w:val="24"/>
          <w:szCs w:val="24"/>
        </w:rPr>
      </w:pPr>
    </w:p>
    <w:p w14:paraId="6D0B04B5" w14:textId="77777777" w:rsidR="00A01C1E" w:rsidRPr="002F18CE" w:rsidRDefault="00A01C1E" w:rsidP="00A01C1E">
      <w:pPr>
        <w:spacing w:after="0" w:line="240" w:lineRule="auto"/>
        <w:contextualSpacing/>
        <w:rPr>
          <w:rFonts w:cstheme="minorHAnsi"/>
          <w:color w:val="000000"/>
          <w:sz w:val="24"/>
          <w:szCs w:val="24"/>
        </w:rPr>
      </w:pPr>
      <w:r w:rsidRPr="002F18CE">
        <w:rPr>
          <w:rFonts w:cstheme="minorHAnsi"/>
          <w:color w:val="000000"/>
          <w:sz w:val="24"/>
          <w:szCs w:val="24"/>
        </w:rPr>
        <w:t xml:space="preserve">Some potential impacts include: </w:t>
      </w:r>
    </w:p>
    <w:p w14:paraId="5AC093E1" w14:textId="77777777" w:rsidR="00A01C1E" w:rsidRPr="002F18CE" w:rsidRDefault="00A01C1E" w:rsidP="00A01C1E">
      <w:pPr>
        <w:spacing w:after="0" w:line="240" w:lineRule="auto"/>
        <w:contextualSpacing/>
        <w:rPr>
          <w:rFonts w:cstheme="minorHAnsi"/>
          <w:color w:val="000000"/>
          <w:sz w:val="24"/>
          <w:szCs w:val="24"/>
        </w:rPr>
      </w:pPr>
    </w:p>
    <w:p w14:paraId="28F60FF5" w14:textId="77777777" w:rsidR="00A01C1E" w:rsidRPr="002F18CE" w:rsidRDefault="00A01C1E" w:rsidP="00A01C1E">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excessive access to </w:t>
      </w:r>
      <w:proofErr w:type="spellStart"/>
      <w:r w:rsidRPr="002F18CE">
        <w:rPr>
          <w:rFonts w:cstheme="minorHAnsi"/>
          <w:sz w:val="24"/>
          <w:szCs w:val="24"/>
        </w:rPr>
        <w:t>ePHI</w:t>
      </w:r>
      <w:proofErr w:type="spellEnd"/>
      <w:r w:rsidRPr="002F18CE">
        <w:rPr>
          <w:rFonts w:cstheme="minorHAnsi"/>
          <w:sz w:val="24"/>
          <w:szCs w:val="24"/>
        </w:rPr>
        <w:t xml:space="preserve"> by individuals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02CEEF18" w14:textId="77777777" w:rsidR="00A01C1E" w:rsidRPr="002F18CE" w:rsidRDefault="00A01C1E" w:rsidP="00A01C1E">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 </w:t>
      </w:r>
    </w:p>
    <w:p w14:paraId="57B70AF6" w14:textId="77777777" w:rsidR="00A01C1E" w:rsidRPr="002F18CE" w:rsidRDefault="00A01C1E" w:rsidP="00A01C1E">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lastRenderedPageBreak/>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242C75C2" w14:textId="77777777" w:rsidR="00A01C1E" w:rsidRPr="002F18CE" w:rsidRDefault="00A01C1E" w:rsidP="00F74520">
      <w:pPr>
        <w:spacing w:after="0" w:line="240" w:lineRule="auto"/>
        <w:rPr>
          <w:rFonts w:eastAsia="Times New Roman" w:cstheme="minorHAnsi"/>
          <w:bCs/>
          <w:i/>
          <w:sz w:val="24"/>
          <w:szCs w:val="24"/>
        </w:rPr>
      </w:pPr>
    </w:p>
    <w:p w14:paraId="58AE5DA8" w14:textId="77777777" w:rsidR="00F74520" w:rsidRPr="002F18CE" w:rsidRDefault="00F74520" w:rsidP="00F74520">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344BC921" w14:textId="77777777" w:rsidR="00F74520" w:rsidRPr="002F18CE" w:rsidRDefault="004B7C32" w:rsidP="00F74520">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F74520"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F74520" w:rsidRPr="002F18CE">
        <w:rPr>
          <w:rFonts w:eastAsia="Times New Roman" w:cstheme="minorHAnsi"/>
          <w:bCs/>
          <w:sz w:val="24"/>
          <w:szCs w:val="24"/>
        </w:rPr>
        <w:t>ePHI</w:t>
      </w:r>
      <w:proofErr w:type="spellEnd"/>
      <w:r w:rsidR="00F74520" w:rsidRPr="002F18CE">
        <w:rPr>
          <w:rFonts w:eastAsia="Times New Roman" w:cstheme="minorHAnsi"/>
          <w:bCs/>
          <w:sz w:val="24"/>
          <w:szCs w:val="24"/>
        </w:rPr>
        <w:t>.</w:t>
      </w:r>
    </w:p>
    <w:p w14:paraId="5A6FBB52" w14:textId="77777777" w:rsidR="00B5639F" w:rsidRPr="002F18CE" w:rsidRDefault="00B5639F" w:rsidP="00F74520">
      <w:pPr>
        <w:spacing w:after="0" w:line="240" w:lineRule="auto"/>
        <w:rPr>
          <w:rFonts w:eastAsia="Times New Roman" w:cstheme="minorHAnsi"/>
          <w:bCs/>
          <w:sz w:val="24"/>
          <w:szCs w:val="24"/>
        </w:rPr>
      </w:pPr>
    </w:p>
    <w:p w14:paraId="0B722BCF"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Implement procedures to regularly review records of information system activity, such as audit logs, access reports, and security incident tracking reports.</w:t>
      </w:r>
      <w:r w:rsidRPr="002F18CE">
        <w:rPr>
          <w:rFonts w:cstheme="minorHAnsi"/>
          <w:color w:val="000000" w:themeColor="text1"/>
          <w:sz w:val="24"/>
          <w:szCs w:val="24"/>
        </w:rPr>
        <w:br/>
      </w: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§164.308(a)(1)(ii)(D)]</w:t>
      </w:r>
    </w:p>
    <w:p w14:paraId="360750B5" w14:textId="77777777" w:rsidR="00B5639F" w:rsidRPr="002F18CE" w:rsidRDefault="00B5639F" w:rsidP="00B5639F">
      <w:pPr>
        <w:spacing w:line="240" w:lineRule="auto"/>
        <w:contextualSpacing/>
        <w:rPr>
          <w:rFonts w:cstheme="minorHAnsi"/>
          <w:color w:val="000000" w:themeColor="text1"/>
          <w:sz w:val="24"/>
          <w:szCs w:val="24"/>
        </w:rPr>
      </w:pPr>
    </w:p>
    <w:p w14:paraId="51B0058C" w14:textId="77777777" w:rsidR="00B5639F" w:rsidRPr="002F18CE" w:rsidRDefault="00B5639F" w:rsidP="00B5639F">
      <w:pPr>
        <w:spacing w:line="240" w:lineRule="auto"/>
        <w:contextualSpacing/>
        <w:rPr>
          <w:rFonts w:cstheme="minorHAnsi"/>
          <w:color w:val="000000" w:themeColor="text1"/>
          <w:sz w:val="24"/>
          <w:szCs w:val="24"/>
        </w:rPr>
      </w:pPr>
      <w:r w:rsidRPr="002F18CE">
        <w:rPr>
          <w:rFonts w:eastAsia="Times New Roman" w:cstheme="minorHAnsi"/>
          <w:color w:val="000000"/>
          <w:sz w:val="24"/>
          <w:szCs w:val="24"/>
        </w:rPr>
        <w:t>Periodically review and analyze your information system’s audit records for indications of inappropriate or unusual activity.</w:t>
      </w:r>
      <w:r w:rsidRPr="002F18CE">
        <w:rPr>
          <w:rFonts w:cstheme="minorHAnsi"/>
          <w:sz w:val="24"/>
          <w:szCs w:val="24"/>
        </w:rPr>
        <w:br/>
      </w:r>
      <w:r w:rsidRPr="002F18CE">
        <w:rPr>
          <w:rFonts w:cstheme="minorHAnsi"/>
          <w:color w:val="000000" w:themeColor="text1"/>
          <w:sz w:val="24"/>
          <w:szCs w:val="24"/>
        </w:rPr>
        <w:t>[NIST SP 800-53 AU-6]</w:t>
      </w:r>
    </w:p>
    <w:p w14:paraId="68D1A4DF" w14:textId="77777777" w:rsidR="00B5639F" w:rsidRPr="002F18CE" w:rsidRDefault="00B5639F" w:rsidP="00B5639F">
      <w:pPr>
        <w:spacing w:line="240" w:lineRule="auto"/>
        <w:contextualSpacing/>
        <w:rPr>
          <w:rFonts w:cstheme="minorHAnsi"/>
          <w:color w:val="000000" w:themeColor="text1"/>
          <w:sz w:val="24"/>
          <w:szCs w:val="24"/>
        </w:rPr>
      </w:pPr>
    </w:p>
    <w:p w14:paraId="4DAEF71F" w14:textId="77777777" w:rsidR="00B5639F" w:rsidRPr="002F18CE" w:rsidRDefault="00B5639F" w:rsidP="00B5639F">
      <w:pPr>
        <w:spacing w:line="240" w:lineRule="auto"/>
        <w:contextualSpacing/>
        <w:rPr>
          <w:rFonts w:eastAsia="Times New Roman" w:cstheme="minorHAnsi"/>
          <w:color w:val="000000"/>
          <w:sz w:val="24"/>
          <w:szCs w:val="24"/>
        </w:rPr>
      </w:pPr>
      <w:r w:rsidRPr="002F18CE">
        <w:rPr>
          <w:rFonts w:eastAsia="Times New Roman" w:cstheme="minorHAnsi"/>
          <w:color w:val="000000"/>
          <w:sz w:val="24"/>
          <w:szCs w:val="24"/>
        </w:rPr>
        <w:t xml:space="preserve">Provide an audit reduction and report generation capability that supports on-demand audit review, analysis, and reporting while not altering the original content or time ordering of audit records. </w:t>
      </w:r>
    </w:p>
    <w:p w14:paraId="4C4B409E" w14:textId="77777777" w:rsidR="00B5639F" w:rsidRPr="002F18CE" w:rsidRDefault="00B5639F" w:rsidP="00B5639F">
      <w:pPr>
        <w:spacing w:line="240" w:lineRule="auto"/>
        <w:contextualSpacing/>
        <w:rPr>
          <w:rFonts w:cstheme="minorHAnsi"/>
          <w:color w:val="000000" w:themeColor="text1"/>
          <w:sz w:val="24"/>
          <w:szCs w:val="24"/>
        </w:rPr>
      </w:pPr>
      <w:r w:rsidRPr="002F18CE">
        <w:rPr>
          <w:rFonts w:cstheme="minorHAnsi"/>
          <w:color w:val="000000" w:themeColor="text1"/>
          <w:sz w:val="24"/>
          <w:szCs w:val="24"/>
        </w:rPr>
        <w:t>[NIST SP 800-53 AU-7]</w:t>
      </w:r>
    </w:p>
    <w:p w14:paraId="7DFADDDD" w14:textId="77777777" w:rsidR="00B5639F" w:rsidRPr="002F18CE" w:rsidRDefault="00B5639F" w:rsidP="00B5639F">
      <w:pPr>
        <w:spacing w:line="240" w:lineRule="auto"/>
        <w:contextualSpacing/>
        <w:rPr>
          <w:rFonts w:cstheme="minorHAnsi"/>
          <w:color w:val="000000" w:themeColor="text1"/>
          <w:sz w:val="24"/>
          <w:szCs w:val="24"/>
        </w:rPr>
      </w:pPr>
    </w:p>
    <w:p w14:paraId="1C1E59C7"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Monitor information systems to detect attacks, indicators of potential attacks, and unauthorized local, network, and remote connections.  Deploy monitoring devices to identify unauthorized use of information systems.</w:t>
      </w:r>
    </w:p>
    <w:p w14:paraId="5366EFBF" w14:textId="77777777" w:rsidR="00B5639F" w:rsidRPr="002F18CE" w:rsidRDefault="00B5639F" w:rsidP="00B5639F">
      <w:pPr>
        <w:autoSpaceDE w:val="0"/>
        <w:autoSpaceDN w:val="0"/>
        <w:adjustRightInd w:val="0"/>
        <w:spacing w:after="0" w:line="240" w:lineRule="auto"/>
        <w:contextualSpacing/>
        <w:rPr>
          <w:rFonts w:eastAsia="Times New Roman" w:cstheme="minorHAnsi"/>
          <w:color w:val="000000"/>
          <w:sz w:val="24"/>
          <w:szCs w:val="24"/>
        </w:rPr>
      </w:pPr>
      <w:r w:rsidRPr="002F18CE">
        <w:rPr>
          <w:rFonts w:cstheme="minorHAnsi"/>
          <w:color w:val="000000" w:themeColor="text1"/>
          <w:sz w:val="24"/>
          <w:szCs w:val="24"/>
        </w:rPr>
        <w:t>[NIST SP 800-53 SI-4]</w:t>
      </w:r>
    </w:p>
    <w:p w14:paraId="2F086507" w14:textId="77777777" w:rsidR="002D7250" w:rsidRPr="002F18CE" w:rsidRDefault="00F74520" w:rsidP="002D7250">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66" w:name="_Toc459304815"/>
      <w:r w:rsidRPr="002F18CE">
        <w:rPr>
          <w:b/>
        </w:rPr>
        <w:t>A13</w:t>
      </w:r>
      <w:r w:rsidR="002D7250" w:rsidRPr="002F18CE">
        <w:rPr>
          <w:b/>
        </w:rPr>
        <w:t xml:space="preserve"> - </w:t>
      </w:r>
      <w:r w:rsidRPr="002F18CE">
        <w:rPr>
          <w:rFonts w:eastAsia="Times New Roman"/>
          <w:b/>
          <w:color w:val="000000"/>
        </w:rPr>
        <w:t>§164.308(a)(2)  Required</w:t>
      </w:r>
      <w:r w:rsidR="002D7250" w:rsidRPr="002F18CE">
        <w:rPr>
          <w:rFonts w:eastAsia="Times New Roman"/>
          <w:b/>
          <w:color w:val="000000"/>
        </w:rPr>
        <w:t xml:space="preserve"> </w:t>
      </w:r>
      <w:r w:rsidR="002D7250" w:rsidRPr="002F18CE">
        <w:t>Does your practice have a senior-level person whose job it is to develop and implement security policies and procedures or act as a security point of contact?</w:t>
      </w:r>
      <w:bookmarkEnd w:id="66"/>
    </w:p>
    <w:p w14:paraId="701893EF" w14:textId="77777777" w:rsidR="00F74520" w:rsidRPr="002F18CE" w:rsidRDefault="00F74520" w:rsidP="000A5F1B">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79F02238" w14:textId="77777777" w:rsidR="00F74520" w:rsidRPr="002F18CE" w:rsidRDefault="00F74520" w:rsidP="000A5F1B">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0C5DBBDA" w14:textId="77777777" w:rsidR="00EC0DE6" w:rsidRPr="002F18CE" w:rsidRDefault="00EC0DE6" w:rsidP="00F74520">
      <w:pPr>
        <w:pStyle w:val="ListParagraph"/>
        <w:rPr>
          <w:rFonts w:cstheme="minorHAnsi"/>
          <w:sz w:val="24"/>
          <w:szCs w:val="24"/>
        </w:rPr>
      </w:pPr>
    </w:p>
    <w:p w14:paraId="02FC5744" w14:textId="77777777" w:rsidR="00F74520" w:rsidRPr="002F18CE" w:rsidRDefault="00F74520" w:rsidP="00F74520">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25AC809B"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Cost</w:t>
      </w:r>
    </w:p>
    <w:p w14:paraId="65CE76ED"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Practice Size</w:t>
      </w:r>
    </w:p>
    <w:p w14:paraId="3CB550EB"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Complexity</w:t>
      </w:r>
    </w:p>
    <w:p w14:paraId="12EE13A7"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Alternate Solution</w:t>
      </w:r>
    </w:p>
    <w:p w14:paraId="52749DB2" w14:textId="77777777" w:rsidR="00F74520" w:rsidRPr="002F18CE" w:rsidRDefault="00F74520" w:rsidP="00F74520">
      <w:pPr>
        <w:rPr>
          <w:rFonts w:cstheme="minorHAnsi"/>
          <w:sz w:val="24"/>
          <w:szCs w:val="24"/>
        </w:rPr>
      </w:pPr>
      <w:r w:rsidRPr="002F18CE">
        <w:rPr>
          <w:rFonts w:cstheme="minorHAnsi"/>
          <w:sz w:val="24"/>
          <w:szCs w:val="24"/>
        </w:rPr>
        <w:lastRenderedPageBreak/>
        <w:t>Please detail your current activities:</w:t>
      </w:r>
    </w:p>
    <w:tbl>
      <w:tblPr>
        <w:tblStyle w:val="TableGrid"/>
        <w:tblW w:w="0" w:type="auto"/>
        <w:tblLook w:val="04A0" w:firstRow="1" w:lastRow="0" w:firstColumn="1" w:lastColumn="0" w:noHBand="0" w:noVBand="1"/>
      </w:tblPr>
      <w:tblGrid>
        <w:gridCol w:w="9576"/>
      </w:tblGrid>
      <w:tr w:rsidR="00F74520" w:rsidRPr="002F18CE" w14:paraId="1DEABDFB" w14:textId="77777777" w:rsidTr="00377C6B">
        <w:tc>
          <w:tcPr>
            <w:tcW w:w="9576" w:type="dxa"/>
          </w:tcPr>
          <w:p w14:paraId="5ED2A010" w14:textId="77777777" w:rsidR="00F74520" w:rsidRPr="002F18CE" w:rsidRDefault="00F74520" w:rsidP="00377C6B">
            <w:pPr>
              <w:rPr>
                <w:rFonts w:cstheme="minorHAnsi"/>
                <w:sz w:val="24"/>
                <w:szCs w:val="24"/>
              </w:rPr>
            </w:pPr>
          </w:p>
          <w:p w14:paraId="51535CF4" w14:textId="77777777" w:rsidR="00F74520" w:rsidRPr="002F18CE" w:rsidRDefault="00F74520" w:rsidP="00377C6B">
            <w:pPr>
              <w:rPr>
                <w:rFonts w:cstheme="minorHAnsi"/>
                <w:sz w:val="24"/>
                <w:szCs w:val="24"/>
              </w:rPr>
            </w:pPr>
          </w:p>
          <w:p w14:paraId="0621E000" w14:textId="77777777" w:rsidR="00F74520" w:rsidRPr="002F18CE" w:rsidRDefault="00F74520" w:rsidP="00377C6B">
            <w:pPr>
              <w:rPr>
                <w:rFonts w:cstheme="minorHAnsi"/>
                <w:sz w:val="24"/>
                <w:szCs w:val="24"/>
              </w:rPr>
            </w:pPr>
          </w:p>
          <w:p w14:paraId="5C9B0DEE" w14:textId="77777777" w:rsidR="00F74520" w:rsidRPr="002F18CE" w:rsidRDefault="00F74520" w:rsidP="00377C6B">
            <w:pPr>
              <w:rPr>
                <w:rFonts w:cstheme="minorHAnsi"/>
                <w:sz w:val="24"/>
                <w:szCs w:val="24"/>
              </w:rPr>
            </w:pPr>
          </w:p>
          <w:p w14:paraId="43724A90" w14:textId="77777777" w:rsidR="00F74520" w:rsidRPr="002F18CE" w:rsidRDefault="00F74520" w:rsidP="00377C6B">
            <w:pPr>
              <w:rPr>
                <w:rFonts w:cstheme="minorHAnsi"/>
                <w:sz w:val="24"/>
                <w:szCs w:val="24"/>
              </w:rPr>
            </w:pPr>
          </w:p>
          <w:p w14:paraId="12A34DC2" w14:textId="77777777" w:rsidR="00F74520" w:rsidRPr="002F18CE" w:rsidRDefault="00F74520" w:rsidP="00377C6B">
            <w:pPr>
              <w:rPr>
                <w:rFonts w:cstheme="minorHAnsi"/>
                <w:sz w:val="24"/>
                <w:szCs w:val="24"/>
              </w:rPr>
            </w:pPr>
          </w:p>
        </w:tc>
      </w:tr>
    </w:tbl>
    <w:p w14:paraId="518709FE" w14:textId="77777777" w:rsidR="00F74520" w:rsidRPr="002F18CE" w:rsidRDefault="00F74520" w:rsidP="00F74520">
      <w:pPr>
        <w:rPr>
          <w:rFonts w:cstheme="minorHAnsi"/>
          <w:sz w:val="24"/>
          <w:szCs w:val="24"/>
        </w:rPr>
      </w:pPr>
    </w:p>
    <w:p w14:paraId="44973DE0" w14:textId="77777777" w:rsidR="00F74520" w:rsidRPr="002F18CE" w:rsidRDefault="00F74520" w:rsidP="00F74520">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F74520" w:rsidRPr="002F18CE" w14:paraId="25B2BE60" w14:textId="77777777" w:rsidTr="00377C6B">
        <w:tc>
          <w:tcPr>
            <w:tcW w:w="9576" w:type="dxa"/>
          </w:tcPr>
          <w:p w14:paraId="792D83BA" w14:textId="77777777" w:rsidR="00F74520" w:rsidRPr="002F18CE" w:rsidRDefault="00F74520" w:rsidP="00377C6B">
            <w:pPr>
              <w:rPr>
                <w:rFonts w:cstheme="minorHAnsi"/>
                <w:sz w:val="24"/>
                <w:szCs w:val="24"/>
              </w:rPr>
            </w:pPr>
          </w:p>
          <w:p w14:paraId="6223701A" w14:textId="77777777" w:rsidR="00F74520" w:rsidRPr="002F18CE" w:rsidRDefault="00F74520" w:rsidP="00377C6B">
            <w:pPr>
              <w:rPr>
                <w:rFonts w:cstheme="minorHAnsi"/>
                <w:sz w:val="24"/>
                <w:szCs w:val="24"/>
              </w:rPr>
            </w:pPr>
          </w:p>
          <w:p w14:paraId="04908744" w14:textId="77777777" w:rsidR="00F74520" w:rsidRPr="002F18CE" w:rsidRDefault="00F74520" w:rsidP="00377C6B">
            <w:pPr>
              <w:rPr>
                <w:rFonts w:cstheme="minorHAnsi"/>
                <w:sz w:val="24"/>
                <w:szCs w:val="24"/>
              </w:rPr>
            </w:pPr>
          </w:p>
          <w:p w14:paraId="37A1EBCF" w14:textId="77777777" w:rsidR="00F74520" w:rsidRPr="002F18CE" w:rsidRDefault="00F74520" w:rsidP="00377C6B">
            <w:pPr>
              <w:rPr>
                <w:rFonts w:cstheme="minorHAnsi"/>
                <w:sz w:val="24"/>
                <w:szCs w:val="24"/>
              </w:rPr>
            </w:pPr>
          </w:p>
          <w:p w14:paraId="59E02F34" w14:textId="77777777" w:rsidR="00F74520" w:rsidRPr="002F18CE" w:rsidRDefault="00F74520" w:rsidP="00377C6B">
            <w:pPr>
              <w:rPr>
                <w:rFonts w:cstheme="minorHAnsi"/>
                <w:sz w:val="24"/>
                <w:szCs w:val="24"/>
              </w:rPr>
            </w:pPr>
          </w:p>
          <w:p w14:paraId="087FB0EA" w14:textId="77777777" w:rsidR="00F74520" w:rsidRPr="002F18CE" w:rsidRDefault="00F74520" w:rsidP="00377C6B">
            <w:pPr>
              <w:rPr>
                <w:rFonts w:cstheme="minorHAnsi"/>
                <w:sz w:val="24"/>
                <w:szCs w:val="24"/>
              </w:rPr>
            </w:pPr>
          </w:p>
        </w:tc>
      </w:tr>
    </w:tbl>
    <w:p w14:paraId="553E39A6" w14:textId="77777777" w:rsidR="00F74520" w:rsidRPr="002F18CE" w:rsidRDefault="00F74520" w:rsidP="00F74520">
      <w:pPr>
        <w:rPr>
          <w:rFonts w:cstheme="minorHAnsi"/>
          <w:sz w:val="24"/>
          <w:szCs w:val="24"/>
        </w:rPr>
      </w:pPr>
    </w:p>
    <w:p w14:paraId="4F3667CD" w14:textId="77777777" w:rsidR="00F74520" w:rsidRPr="002F18CE" w:rsidRDefault="00F74520" w:rsidP="00F74520">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F74520" w:rsidRPr="002F18CE" w14:paraId="4C612F20" w14:textId="77777777" w:rsidTr="00377C6B">
        <w:tc>
          <w:tcPr>
            <w:tcW w:w="9576" w:type="dxa"/>
          </w:tcPr>
          <w:p w14:paraId="7538FCC9" w14:textId="77777777" w:rsidR="00F74520" w:rsidRPr="002F18CE" w:rsidRDefault="00F74520" w:rsidP="00377C6B">
            <w:pPr>
              <w:rPr>
                <w:rFonts w:cstheme="minorHAnsi"/>
                <w:sz w:val="24"/>
                <w:szCs w:val="24"/>
              </w:rPr>
            </w:pPr>
          </w:p>
          <w:p w14:paraId="264698A4" w14:textId="77777777" w:rsidR="00F74520" w:rsidRPr="002F18CE" w:rsidRDefault="00F74520" w:rsidP="00377C6B">
            <w:pPr>
              <w:rPr>
                <w:rFonts w:cstheme="minorHAnsi"/>
                <w:sz w:val="24"/>
                <w:szCs w:val="24"/>
              </w:rPr>
            </w:pPr>
          </w:p>
          <w:p w14:paraId="7D5A9B86" w14:textId="77777777" w:rsidR="00F74520" w:rsidRPr="002F18CE" w:rsidRDefault="00F74520" w:rsidP="00377C6B">
            <w:pPr>
              <w:rPr>
                <w:rFonts w:cstheme="minorHAnsi"/>
                <w:sz w:val="24"/>
                <w:szCs w:val="24"/>
              </w:rPr>
            </w:pPr>
          </w:p>
          <w:p w14:paraId="180D5C9E" w14:textId="77777777" w:rsidR="00F74520" w:rsidRPr="002F18CE" w:rsidRDefault="00F74520" w:rsidP="00377C6B">
            <w:pPr>
              <w:rPr>
                <w:rFonts w:cstheme="minorHAnsi"/>
                <w:sz w:val="24"/>
                <w:szCs w:val="24"/>
              </w:rPr>
            </w:pPr>
          </w:p>
          <w:p w14:paraId="53A6D378" w14:textId="77777777" w:rsidR="00F74520" w:rsidRPr="002F18CE" w:rsidRDefault="00F74520" w:rsidP="00377C6B">
            <w:pPr>
              <w:rPr>
                <w:rFonts w:cstheme="minorHAnsi"/>
                <w:sz w:val="24"/>
                <w:szCs w:val="24"/>
              </w:rPr>
            </w:pPr>
          </w:p>
          <w:p w14:paraId="420B73AB" w14:textId="77777777" w:rsidR="00F74520" w:rsidRPr="002F18CE" w:rsidRDefault="00F74520" w:rsidP="00377C6B">
            <w:pPr>
              <w:rPr>
                <w:rFonts w:cstheme="minorHAnsi"/>
                <w:sz w:val="24"/>
                <w:szCs w:val="24"/>
              </w:rPr>
            </w:pPr>
          </w:p>
        </w:tc>
      </w:tr>
    </w:tbl>
    <w:p w14:paraId="4759CDD2" w14:textId="77777777" w:rsidR="00B4661B" w:rsidRPr="002F18CE" w:rsidRDefault="00B4661B" w:rsidP="00F74520">
      <w:pPr>
        <w:rPr>
          <w:rFonts w:cstheme="minorHAnsi"/>
          <w:sz w:val="24"/>
          <w:szCs w:val="24"/>
        </w:rPr>
      </w:pPr>
    </w:p>
    <w:p w14:paraId="5B39BA0B" w14:textId="77777777" w:rsidR="00F74520" w:rsidRPr="002F18CE" w:rsidRDefault="00F74520" w:rsidP="00F74520">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50A32025"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Low</w:t>
      </w:r>
    </w:p>
    <w:p w14:paraId="1D1517B7"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Medium</w:t>
      </w:r>
    </w:p>
    <w:p w14:paraId="4D3B8D03"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High</w:t>
      </w:r>
    </w:p>
    <w:p w14:paraId="009D9B83" w14:textId="77777777" w:rsidR="00F74520" w:rsidRPr="002F18CE" w:rsidRDefault="00F74520" w:rsidP="00F74520">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3963A7E3"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Low</w:t>
      </w:r>
    </w:p>
    <w:p w14:paraId="3F2C8B41"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Medium</w:t>
      </w:r>
    </w:p>
    <w:p w14:paraId="2AE70F1C"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lastRenderedPageBreak/>
        <w:t>High</w:t>
      </w:r>
    </w:p>
    <w:p w14:paraId="7D3B7E7C" w14:textId="77777777" w:rsidR="002433C6" w:rsidRPr="002F18CE" w:rsidRDefault="002433C6" w:rsidP="002433C6">
      <w:pPr>
        <w:rPr>
          <w:rFonts w:cstheme="minorHAnsi"/>
          <w:b/>
          <w:sz w:val="24"/>
          <w:szCs w:val="24"/>
        </w:rPr>
      </w:pPr>
      <w:r w:rsidRPr="002F18CE">
        <w:rPr>
          <w:rFonts w:cstheme="minorHAnsi"/>
          <w:b/>
          <w:sz w:val="24"/>
          <w:szCs w:val="24"/>
        </w:rPr>
        <w:t>Overall Security Risk:</w:t>
      </w:r>
    </w:p>
    <w:p w14:paraId="6E7048AA" w14:textId="77777777" w:rsidR="002433C6" w:rsidRPr="002F18CE" w:rsidRDefault="002433C6" w:rsidP="002433C6">
      <w:pPr>
        <w:pStyle w:val="ListParagraph"/>
        <w:numPr>
          <w:ilvl w:val="0"/>
          <w:numId w:val="3"/>
        </w:numPr>
        <w:rPr>
          <w:rFonts w:cstheme="minorHAnsi"/>
          <w:sz w:val="24"/>
          <w:szCs w:val="24"/>
        </w:rPr>
      </w:pPr>
      <w:r w:rsidRPr="002F18CE">
        <w:rPr>
          <w:rFonts w:cstheme="minorHAnsi"/>
          <w:sz w:val="24"/>
          <w:szCs w:val="24"/>
        </w:rPr>
        <w:t>Low</w:t>
      </w:r>
    </w:p>
    <w:p w14:paraId="64A09811" w14:textId="77777777" w:rsidR="002433C6" w:rsidRPr="002F18CE" w:rsidRDefault="002433C6" w:rsidP="002433C6">
      <w:pPr>
        <w:pStyle w:val="ListParagraph"/>
        <w:numPr>
          <w:ilvl w:val="0"/>
          <w:numId w:val="3"/>
        </w:numPr>
        <w:rPr>
          <w:rFonts w:cstheme="minorHAnsi"/>
          <w:sz w:val="24"/>
          <w:szCs w:val="24"/>
        </w:rPr>
      </w:pPr>
      <w:r w:rsidRPr="002F18CE">
        <w:rPr>
          <w:rFonts w:cstheme="minorHAnsi"/>
          <w:sz w:val="24"/>
          <w:szCs w:val="24"/>
        </w:rPr>
        <w:t>Medium</w:t>
      </w:r>
    </w:p>
    <w:p w14:paraId="7FF6BD2E" w14:textId="77777777" w:rsidR="002433C6" w:rsidRPr="002F18CE" w:rsidRDefault="002433C6" w:rsidP="002433C6">
      <w:pPr>
        <w:pStyle w:val="ListParagraph"/>
        <w:numPr>
          <w:ilvl w:val="0"/>
          <w:numId w:val="3"/>
        </w:numPr>
        <w:rPr>
          <w:rFonts w:cstheme="minorHAnsi"/>
          <w:sz w:val="24"/>
          <w:szCs w:val="24"/>
        </w:rPr>
      </w:pPr>
      <w:r w:rsidRPr="002F18CE">
        <w:rPr>
          <w:rFonts w:cstheme="minorHAnsi"/>
          <w:sz w:val="24"/>
          <w:szCs w:val="24"/>
        </w:rPr>
        <w:t>High</w:t>
      </w:r>
    </w:p>
    <w:p w14:paraId="37C49B54" w14:textId="77777777" w:rsidR="00F74520" w:rsidRPr="002F18CE" w:rsidRDefault="00F74520" w:rsidP="00F74520">
      <w:pPr>
        <w:rPr>
          <w:rFonts w:cstheme="minorHAnsi"/>
          <w:b/>
          <w:sz w:val="24"/>
          <w:szCs w:val="24"/>
        </w:rPr>
      </w:pPr>
      <w:r w:rsidRPr="002F18CE">
        <w:rPr>
          <w:rFonts w:cstheme="minorHAnsi"/>
          <w:b/>
          <w:sz w:val="24"/>
          <w:szCs w:val="24"/>
        </w:rPr>
        <w:t>Related Information:</w:t>
      </w:r>
    </w:p>
    <w:p w14:paraId="0C87A4AF" w14:textId="77777777" w:rsidR="00F74520" w:rsidRPr="002F18CE" w:rsidRDefault="00F74520" w:rsidP="00F74520">
      <w:pPr>
        <w:rPr>
          <w:rFonts w:cstheme="minorHAnsi"/>
          <w:i/>
          <w:sz w:val="24"/>
          <w:szCs w:val="24"/>
        </w:rPr>
      </w:pPr>
      <w:r w:rsidRPr="002F18CE">
        <w:rPr>
          <w:rFonts w:cstheme="minorHAnsi"/>
          <w:i/>
          <w:sz w:val="24"/>
          <w:szCs w:val="24"/>
        </w:rPr>
        <w:t>Things to Consider to Help Answer the Question:</w:t>
      </w:r>
    </w:p>
    <w:p w14:paraId="4AC585C5" w14:textId="77777777" w:rsidR="00F74520" w:rsidRPr="002F18CE" w:rsidRDefault="00F74520" w:rsidP="00F74520">
      <w:pPr>
        <w:spacing w:line="240" w:lineRule="auto"/>
        <w:contextualSpacing/>
        <w:rPr>
          <w:rFonts w:eastAsia="Times New Roman" w:cstheme="minorHAnsi"/>
          <w:sz w:val="24"/>
          <w:szCs w:val="24"/>
        </w:rPr>
      </w:pPr>
      <w:r w:rsidRPr="002F18CE">
        <w:rPr>
          <w:rFonts w:eastAsia="Times New Roman" w:cstheme="minorHAnsi"/>
          <w:sz w:val="24"/>
          <w:szCs w:val="24"/>
        </w:rPr>
        <w:t>Consider whether your practice’s primary contact for security is senior enough to influence its decision makers.</w:t>
      </w:r>
    </w:p>
    <w:p w14:paraId="16A9B940" w14:textId="77777777" w:rsidR="00F74520" w:rsidRPr="002F18CE" w:rsidRDefault="00F74520" w:rsidP="00F74520">
      <w:pPr>
        <w:spacing w:line="240" w:lineRule="auto"/>
        <w:contextualSpacing/>
        <w:rPr>
          <w:rFonts w:eastAsia="Times New Roman" w:cstheme="minorHAnsi"/>
          <w:sz w:val="24"/>
          <w:szCs w:val="24"/>
        </w:rPr>
      </w:pPr>
    </w:p>
    <w:p w14:paraId="08348832" w14:textId="77777777" w:rsidR="00F74520" w:rsidRPr="002F18CE" w:rsidRDefault="00F74520" w:rsidP="00F74520">
      <w:pPr>
        <w:spacing w:line="240" w:lineRule="auto"/>
        <w:contextualSpacing/>
        <w:rPr>
          <w:rFonts w:eastAsia="Times New Roman" w:cstheme="minorHAnsi"/>
          <w:sz w:val="24"/>
          <w:szCs w:val="24"/>
        </w:rPr>
      </w:pPr>
      <w:r w:rsidRPr="002F18CE">
        <w:rPr>
          <w:rFonts w:eastAsia="Times New Roman" w:cstheme="minorHAnsi"/>
          <w:sz w:val="24"/>
          <w:szCs w:val="24"/>
        </w:rPr>
        <w:t>Consider that security includes responsibility for:</w:t>
      </w:r>
    </w:p>
    <w:p w14:paraId="6259A5A0"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Workforce security</w:t>
      </w:r>
    </w:p>
    <w:p w14:paraId="2433E58F"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Vendor management</w:t>
      </w:r>
    </w:p>
    <w:p w14:paraId="75FA7125"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Facility security</w:t>
      </w:r>
    </w:p>
    <w:p w14:paraId="23D37C3F"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Information system security</w:t>
      </w:r>
    </w:p>
    <w:p w14:paraId="035254A2" w14:textId="77777777" w:rsidR="00F74520" w:rsidRPr="002F18CE" w:rsidRDefault="00F74520" w:rsidP="00F74520">
      <w:pPr>
        <w:pStyle w:val="ListParagraph"/>
        <w:spacing w:after="0" w:line="240" w:lineRule="auto"/>
        <w:ind w:left="360"/>
        <w:rPr>
          <w:rFonts w:eastAsia="Times New Roman" w:cstheme="minorHAnsi"/>
          <w:sz w:val="24"/>
          <w:szCs w:val="24"/>
        </w:rPr>
      </w:pPr>
    </w:p>
    <w:p w14:paraId="088572DE" w14:textId="77777777" w:rsidR="00F74520" w:rsidRPr="002F18CE" w:rsidRDefault="00F74520" w:rsidP="00F74520">
      <w:pPr>
        <w:rPr>
          <w:rFonts w:cstheme="minorHAnsi"/>
          <w:i/>
          <w:sz w:val="24"/>
          <w:szCs w:val="24"/>
        </w:rPr>
      </w:pPr>
      <w:r w:rsidRPr="002F18CE">
        <w:rPr>
          <w:rFonts w:cstheme="minorHAnsi"/>
          <w:i/>
          <w:sz w:val="24"/>
          <w:szCs w:val="24"/>
        </w:rPr>
        <w:t>Possible Threats and Vulnerabilities:</w:t>
      </w:r>
    </w:p>
    <w:p w14:paraId="029461FB" w14:textId="77777777" w:rsidR="00F74520" w:rsidRPr="002F18CE" w:rsidRDefault="00F74520" w:rsidP="00F74520">
      <w:pPr>
        <w:rPr>
          <w:rFonts w:cstheme="minorHAnsi"/>
          <w:i/>
          <w:sz w:val="24"/>
          <w:szCs w:val="24"/>
        </w:rPr>
      </w:pPr>
      <w:r w:rsidRPr="002F18CE">
        <w:rPr>
          <w:rFonts w:cstheme="minorHAnsi"/>
          <w:sz w:val="24"/>
          <w:szCs w:val="24"/>
        </w:rPr>
        <w:t xml:space="preserve">You may not be able to influence your practice’s decision makers to reduce risk to </w:t>
      </w:r>
      <w:proofErr w:type="spellStart"/>
      <w:r w:rsidRPr="002F18CE">
        <w:rPr>
          <w:rFonts w:cstheme="minorHAnsi"/>
          <w:sz w:val="24"/>
          <w:szCs w:val="24"/>
        </w:rPr>
        <w:t>ePHI</w:t>
      </w:r>
      <w:proofErr w:type="spellEnd"/>
      <w:r w:rsidRPr="002F18CE">
        <w:rPr>
          <w:rFonts w:cstheme="minorHAnsi"/>
          <w:sz w:val="24"/>
          <w:szCs w:val="24"/>
        </w:rPr>
        <w:t xml:space="preserve"> if it does not have a senior-level person who is responsible for developing and implementing security policies and procedures.</w:t>
      </w:r>
    </w:p>
    <w:p w14:paraId="117F8E8D" w14:textId="77777777" w:rsidR="00F74520" w:rsidRPr="002F18CE" w:rsidRDefault="00F74520" w:rsidP="00F74520">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658C8088" w14:textId="77777777" w:rsidR="00F74520" w:rsidRPr="002F18CE" w:rsidRDefault="004B7C32" w:rsidP="00F74520">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F74520"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F74520" w:rsidRPr="002F18CE">
        <w:rPr>
          <w:rFonts w:eastAsia="Times New Roman" w:cstheme="minorHAnsi"/>
          <w:bCs/>
          <w:sz w:val="24"/>
          <w:szCs w:val="24"/>
        </w:rPr>
        <w:t>ePHI</w:t>
      </w:r>
      <w:proofErr w:type="spellEnd"/>
      <w:r w:rsidR="00F74520" w:rsidRPr="002F18CE">
        <w:rPr>
          <w:rFonts w:eastAsia="Times New Roman" w:cstheme="minorHAnsi"/>
          <w:bCs/>
          <w:sz w:val="24"/>
          <w:szCs w:val="24"/>
        </w:rPr>
        <w:t>.</w:t>
      </w:r>
    </w:p>
    <w:p w14:paraId="5A2BCC02" w14:textId="77777777" w:rsidR="00B5639F" w:rsidRPr="002F18CE" w:rsidRDefault="00B5639F" w:rsidP="00F74520">
      <w:pPr>
        <w:spacing w:after="0" w:line="240" w:lineRule="auto"/>
        <w:rPr>
          <w:rFonts w:eastAsia="Times New Roman" w:cstheme="minorHAnsi"/>
          <w:bCs/>
          <w:sz w:val="24"/>
          <w:szCs w:val="24"/>
        </w:rPr>
      </w:pPr>
    </w:p>
    <w:p w14:paraId="5D3E5CA4" w14:textId="77777777" w:rsidR="00B5639F" w:rsidRPr="002F18CE" w:rsidRDefault="00B5639F" w:rsidP="00B5639F">
      <w:pPr>
        <w:spacing w:line="240" w:lineRule="auto"/>
        <w:contextualSpacing/>
        <w:rPr>
          <w:rFonts w:cstheme="minorHAnsi"/>
          <w:color w:val="000000" w:themeColor="text1"/>
          <w:sz w:val="24"/>
          <w:szCs w:val="24"/>
        </w:rPr>
      </w:pPr>
      <w:r w:rsidRPr="002F18CE">
        <w:rPr>
          <w:rFonts w:cstheme="minorHAnsi"/>
          <w:sz w:val="24"/>
          <w:szCs w:val="24"/>
        </w:rPr>
        <w:t>Identify the security official who is responsible for the development and implementation of the policies and procedures required by this subpart for the covered entity or business associate.</w:t>
      </w:r>
    </w:p>
    <w:p w14:paraId="3C74D958"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§164.308(a)(2)]</w:t>
      </w:r>
    </w:p>
    <w:p w14:paraId="69C2CFAC" w14:textId="77777777" w:rsidR="00B5639F" w:rsidRPr="002F18CE" w:rsidRDefault="00B5639F" w:rsidP="00B5639F">
      <w:pPr>
        <w:spacing w:line="240" w:lineRule="auto"/>
        <w:contextualSpacing/>
        <w:rPr>
          <w:rFonts w:cstheme="minorHAnsi"/>
          <w:color w:val="000000" w:themeColor="text1"/>
          <w:sz w:val="24"/>
          <w:szCs w:val="24"/>
        </w:rPr>
      </w:pPr>
    </w:p>
    <w:p w14:paraId="71A5D6FE"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Assign a senior-level executive or manager as the authorizing official for information systems and ensure that individual authorizes the information system for processing before commencing operations.</w:t>
      </w:r>
    </w:p>
    <w:p w14:paraId="0235C27E" w14:textId="77777777" w:rsidR="00B5639F" w:rsidRPr="002F18CE" w:rsidRDefault="00B5639F" w:rsidP="00B5639F">
      <w:pPr>
        <w:spacing w:after="0" w:line="240" w:lineRule="auto"/>
        <w:rPr>
          <w:rFonts w:eastAsia="Times New Roman" w:cstheme="minorHAnsi"/>
          <w:bCs/>
          <w:i/>
          <w:sz w:val="24"/>
          <w:szCs w:val="24"/>
        </w:rPr>
      </w:pPr>
      <w:r w:rsidRPr="002F18CE">
        <w:rPr>
          <w:rFonts w:cstheme="minorHAnsi"/>
          <w:color w:val="000000" w:themeColor="text1"/>
          <w:sz w:val="24"/>
          <w:szCs w:val="24"/>
        </w:rPr>
        <w:t>[NIST SP 800-53 CA-6]</w:t>
      </w:r>
    </w:p>
    <w:p w14:paraId="637304C2" w14:textId="77777777" w:rsidR="00B4661B" w:rsidRPr="002F18CE" w:rsidRDefault="00F74520" w:rsidP="00B4661B">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67" w:name="_Toc459304816"/>
      <w:r w:rsidRPr="002F18CE">
        <w:rPr>
          <w:b/>
        </w:rPr>
        <w:lastRenderedPageBreak/>
        <w:t>A14</w:t>
      </w:r>
      <w:r w:rsidR="00B4661B" w:rsidRPr="002F18CE">
        <w:rPr>
          <w:b/>
        </w:rPr>
        <w:t xml:space="preserve"> - </w:t>
      </w:r>
      <w:r w:rsidRPr="002F18CE">
        <w:rPr>
          <w:rFonts w:eastAsia="Times New Roman"/>
          <w:b/>
          <w:color w:val="000000"/>
        </w:rPr>
        <w:t>§164.308(a)(2)  Required</w:t>
      </w:r>
      <w:r w:rsidR="00B4661B" w:rsidRPr="002F18CE">
        <w:rPr>
          <w:rFonts w:eastAsia="Times New Roman"/>
          <w:b/>
          <w:color w:val="000000"/>
        </w:rPr>
        <w:t xml:space="preserve"> </w:t>
      </w:r>
      <w:r w:rsidR="00B4661B" w:rsidRPr="002F18CE">
        <w:t>Is your practice’s security point of contact qualified to assess its security protections as well as serve as the point of contact for security policies, procedures, monitoring, and training?</w:t>
      </w:r>
      <w:bookmarkEnd w:id="67"/>
    </w:p>
    <w:p w14:paraId="4E8A6E07" w14:textId="77777777" w:rsidR="00F74520" w:rsidRPr="002F18CE" w:rsidRDefault="00F74520" w:rsidP="000A5F1B">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2FABF46F" w14:textId="77777777" w:rsidR="00F74520" w:rsidRPr="002F18CE" w:rsidRDefault="00F74520" w:rsidP="000A5F1B">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72CD23C2" w14:textId="77777777" w:rsidR="00F74520" w:rsidRPr="002F18CE" w:rsidRDefault="00F74520" w:rsidP="00F74520">
      <w:pPr>
        <w:pStyle w:val="ListParagraph"/>
        <w:rPr>
          <w:rFonts w:cstheme="minorHAnsi"/>
          <w:sz w:val="24"/>
          <w:szCs w:val="24"/>
        </w:rPr>
      </w:pPr>
    </w:p>
    <w:p w14:paraId="42E1B6B9" w14:textId="77777777" w:rsidR="00F74520" w:rsidRPr="002F18CE" w:rsidRDefault="00F74520" w:rsidP="00F74520">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682BAAC0"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Cost</w:t>
      </w:r>
    </w:p>
    <w:p w14:paraId="6E4275E4"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Practice Size</w:t>
      </w:r>
    </w:p>
    <w:p w14:paraId="06B1AC7C"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Complexity</w:t>
      </w:r>
    </w:p>
    <w:p w14:paraId="6932BFE0"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Alternate Solution</w:t>
      </w:r>
    </w:p>
    <w:p w14:paraId="5AF7E25E" w14:textId="77777777" w:rsidR="00F74520" w:rsidRPr="002F18CE" w:rsidRDefault="00F74520" w:rsidP="00F74520">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F74520" w:rsidRPr="002F18CE" w14:paraId="202173F9" w14:textId="77777777" w:rsidTr="00377C6B">
        <w:tc>
          <w:tcPr>
            <w:tcW w:w="9576" w:type="dxa"/>
          </w:tcPr>
          <w:p w14:paraId="72B422DC" w14:textId="77777777" w:rsidR="00F74520" w:rsidRPr="002F18CE" w:rsidRDefault="00F74520" w:rsidP="00377C6B">
            <w:pPr>
              <w:rPr>
                <w:rFonts w:cstheme="minorHAnsi"/>
                <w:sz w:val="24"/>
                <w:szCs w:val="24"/>
              </w:rPr>
            </w:pPr>
          </w:p>
          <w:p w14:paraId="03AA55A6" w14:textId="77777777" w:rsidR="00F74520" w:rsidRPr="002F18CE" w:rsidRDefault="00F74520" w:rsidP="00377C6B">
            <w:pPr>
              <w:rPr>
                <w:rFonts w:cstheme="minorHAnsi"/>
                <w:sz w:val="24"/>
                <w:szCs w:val="24"/>
              </w:rPr>
            </w:pPr>
          </w:p>
          <w:p w14:paraId="38A4815F" w14:textId="77777777" w:rsidR="00F74520" w:rsidRPr="002F18CE" w:rsidRDefault="00F74520" w:rsidP="00377C6B">
            <w:pPr>
              <w:rPr>
                <w:rFonts w:cstheme="minorHAnsi"/>
                <w:sz w:val="24"/>
                <w:szCs w:val="24"/>
              </w:rPr>
            </w:pPr>
          </w:p>
          <w:p w14:paraId="1A03D89B" w14:textId="77777777" w:rsidR="00F74520" w:rsidRPr="002F18CE" w:rsidRDefault="00F74520" w:rsidP="00377C6B">
            <w:pPr>
              <w:rPr>
                <w:rFonts w:cstheme="minorHAnsi"/>
                <w:sz w:val="24"/>
                <w:szCs w:val="24"/>
              </w:rPr>
            </w:pPr>
          </w:p>
          <w:p w14:paraId="2099638A" w14:textId="77777777" w:rsidR="00F74520" w:rsidRPr="002F18CE" w:rsidRDefault="00F74520" w:rsidP="00377C6B">
            <w:pPr>
              <w:rPr>
                <w:rFonts w:cstheme="minorHAnsi"/>
                <w:sz w:val="24"/>
                <w:szCs w:val="24"/>
              </w:rPr>
            </w:pPr>
          </w:p>
          <w:p w14:paraId="378C6592" w14:textId="77777777" w:rsidR="00F74520" w:rsidRPr="002F18CE" w:rsidRDefault="00F74520" w:rsidP="00377C6B">
            <w:pPr>
              <w:rPr>
                <w:rFonts w:cstheme="minorHAnsi"/>
                <w:sz w:val="24"/>
                <w:szCs w:val="24"/>
              </w:rPr>
            </w:pPr>
          </w:p>
        </w:tc>
      </w:tr>
    </w:tbl>
    <w:p w14:paraId="3E6ADA71" w14:textId="77777777" w:rsidR="00F74520" w:rsidRPr="002F18CE" w:rsidRDefault="00F74520" w:rsidP="00F74520">
      <w:pPr>
        <w:rPr>
          <w:rFonts w:cstheme="minorHAnsi"/>
          <w:sz w:val="24"/>
          <w:szCs w:val="24"/>
        </w:rPr>
      </w:pPr>
    </w:p>
    <w:p w14:paraId="244B09BA" w14:textId="77777777" w:rsidR="00F74520" w:rsidRPr="002F18CE" w:rsidRDefault="00F74520" w:rsidP="00F74520">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F74520" w:rsidRPr="002F18CE" w14:paraId="0243B442" w14:textId="77777777" w:rsidTr="00377C6B">
        <w:tc>
          <w:tcPr>
            <w:tcW w:w="9576" w:type="dxa"/>
          </w:tcPr>
          <w:p w14:paraId="6DC0F4E4" w14:textId="77777777" w:rsidR="00F74520" w:rsidRPr="002F18CE" w:rsidRDefault="00F74520" w:rsidP="00377C6B">
            <w:pPr>
              <w:rPr>
                <w:rFonts w:cstheme="minorHAnsi"/>
                <w:sz w:val="24"/>
                <w:szCs w:val="24"/>
              </w:rPr>
            </w:pPr>
          </w:p>
          <w:p w14:paraId="1E7FC43E" w14:textId="77777777" w:rsidR="00F74520" w:rsidRPr="002F18CE" w:rsidRDefault="00F74520" w:rsidP="00377C6B">
            <w:pPr>
              <w:rPr>
                <w:rFonts w:cstheme="minorHAnsi"/>
                <w:sz w:val="24"/>
                <w:szCs w:val="24"/>
              </w:rPr>
            </w:pPr>
          </w:p>
          <w:p w14:paraId="26984A47" w14:textId="77777777" w:rsidR="00F74520" w:rsidRPr="002F18CE" w:rsidRDefault="00F74520" w:rsidP="00377C6B">
            <w:pPr>
              <w:rPr>
                <w:rFonts w:cstheme="minorHAnsi"/>
                <w:sz w:val="24"/>
                <w:szCs w:val="24"/>
              </w:rPr>
            </w:pPr>
          </w:p>
          <w:p w14:paraId="3B6651C5" w14:textId="77777777" w:rsidR="00F74520" w:rsidRPr="002F18CE" w:rsidRDefault="00F74520" w:rsidP="00377C6B">
            <w:pPr>
              <w:rPr>
                <w:rFonts w:cstheme="minorHAnsi"/>
                <w:sz w:val="24"/>
                <w:szCs w:val="24"/>
              </w:rPr>
            </w:pPr>
          </w:p>
          <w:p w14:paraId="5F5BD372" w14:textId="77777777" w:rsidR="00F74520" w:rsidRPr="002F18CE" w:rsidRDefault="00F74520" w:rsidP="00377C6B">
            <w:pPr>
              <w:rPr>
                <w:rFonts w:cstheme="minorHAnsi"/>
                <w:sz w:val="24"/>
                <w:szCs w:val="24"/>
              </w:rPr>
            </w:pPr>
          </w:p>
          <w:p w14:paraId="60CBB74B" w14:textId="77777777" w:rsidR="00F74520" w:rsidRPr="002F18CE" w:rsidRDefault="00F74520" w:rsidP="00377C6B">
            <w:pPr>
              <w:rPr>
                <w:rFonts w:cstheme="minorHAnsi"/>
                <w:sz w:val="24"/>
                <w:szCs w:val="24"/>
              </w:rPr>
            </w:pPr>
          </w:p>
        </w:tc>
      </w:tr>
    </w:tbl>
    <w:p w14:paraId="7A66ECB0" w14:textId="77777777" w:rsidR="00F74520" w:rsidRPr="002F18CE" w:rsidRDefault="00F74520" w:rsidP="00F74520">
      <w:pPr>
        <w:rPr>
          <w:rFonts w:cstheme="minorHAnsi"/>
          <w:sz w:val="24"/>
          <w:szCs w:val="24"/>
        </w:rPr>
      </w:pPr>
    </w:p>
    <w:p w14:paraId="59931C4A" w14:textId="77777777" w:rsidR="00F74520" w:rsidRPr="002F18CE" w:rsidRDefault="00F74520" w:rsidP="00F74520">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F74520" w:rsidRPr="002F18CE" w14:paraId="2BF4105D" w14:textId="77777777" w:rsidTr="00377C6B">
        <w:tc>
          <w:tcPr>
            <w:tcW w:w="9576" w:type="dxa"/>
          </w:tcPr>
          <w:p w14:paraId="7BB1397E" w14:textId="77777777" w:rsidR="00F74520" w:rsidRPr="002F18CE" w:rsidRDefault="00F74520" w:rsidP="00377C6B">
            <w:pPr>
              <w:rPr>
                <w:rFonts w:cstheme="minorHAnsi"/>
                <w:sz w:val="24"/>
                <w:szCs w:val="24"/>
              </w:rPr>
            </w:pPr>
          </w:p>
          <w:p w14:paraId="58F78537" w14:textId="77777777" w:rsidR="00F74520" w:rsidRPr="002F18CE" w:rsidRDefault="00F74520" w:rsidP="00377C6B">
            <w:pPr>
              <w:rPr>
                <w:rFonts w:cstheme="minorHAnsi"/>
                <w:sz w:val="24"/>
                <w:szCs w:val="24"/>
              </w:rPr>
            </w:pPr>
          </w:p>
          <w:p w14:paraId="2ABE854B" w14:textId="77777777" w:rsidR="00F74520" w:rsidRPr="002F18CE" w:rsidRDefault="00F74520" w:rsidP="00377C6B">
            <w:pPr>
              <w:rPr>
                <w:rFonts w:cstheme="minorHAnsi"/>
                <w:sz w:val="24"/>
                <w:szCs w:val="24"/>
              </w:rPr>
            </w:pPr>
          </w:p>
          <w:p w14:paraId="6A0C60D1" w14:textId="77777777" w:rsidR="00F74520" w:rsidRPr="002F18CE" w:rsidRDefault="00F74520" w:rsidP="00377C6B">
            <w:pPr>
              <w:rPr>
                <w:rFonts w:cstheme="minorHAnsi"/>
                <w:sz w:val="24"/>
                <w:szCs w:val="24"/>
              </w:rPr>
            </w:pPr>
          </w:p>
          <w:p w14:paraId="77EB1235" w14:textId="77777777" w:rsidR="00F74520" w:rsidRPr="002F18CE" w:rsidRDefault="00F74520" w:rsidP="00377C6B">
            <w:pPr>
              <w:rPr>
                <w:rFonts w:cstheme="minorHAnsi"/>
                <w:sz w:val="24"/>
                <w:szCs w:val="24"/>
              </w:rPr>
            </w:pPr>
          </w:p>
          <w:p w14:paraId="102664C2" w14:textId="77777777" w:rsidR="00F74520" w:rsidRPr="002F18CE" w:rsidRDefault="00F74520" w:rsidP="00377C6B">
            <w:pPr>
              <w:rPr>
                <w:rFonts w:cstheme="minorHAnsi"/>
                <w:sz w:val="24"/>
                <w:szCs w:val="24"/>
              </w:rPr>
            </w:pPr>
          </w:p>
        </w:tc>
      </w:tr>
    </w:tbl>
    <w:p w14:paraId="4D2487DE" w14:textId="77777777" w:rsidR="00F74520" w:rsidRPr="002F18CE" w:rsidRDefault="00F74520" w:rsidP="00F74520">
      <w:pPr>
        <w:rPr>
          <w:rFonts w:cstheme="minorHAnsi"/>
          <w:sz w:val="24"/>
          <w:szCs w:val="24"/>
        </w:rPr>
      </w:pPr>
    </w:p>
    <w:p w14:paraId="0D7D1F73" w14:textId="77777777" w:rsidR="00F74520" w:rsidRPr="002F18CE" w:rsidRDefault="00F74520" w:rsidP="00F74520">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142C436A"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Low</w:t>
      </w:r>
    </w:p>
    <w:p w14:paraId="0122FBAC"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Medium</w:t>
      </w:r>
    </w:p>
    <w:p w14:paraId="361DB7DF"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High</w:t>
      </w:r>
    </w:p>
    <w:p w14:paraId="2D23BD4E" w14:textId="77777777" w:rsidR="00F74520" w:rsidRPr="002F18CE" w:rsidRDefault="00F74520" w:rsidP="00F74520">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4F222FBA"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Low</w:t>
      </w:r>
    </w:p>
    <w:p w14:paraId="6D8DDCF7"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Medium</w:t>
      </w:r>
    </w:p>
    <w:p w14:paraId="7662ED3B"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High</w:t>
      </w:r>
    </w:p>
    <w:p w14:paraId="4C33FA3A" w14:textId="77777777" w:rsidR="002433C6" w:rsidRPr="002F18CE" w:rsidRDefault="002433C6" w:rsidP="002433C6">
      <w:pPr>
        <w:rPr>
          <w:rFonts w:cstheme="minorHAnsi"/>
          <w:b/>
          <w:sz w:val="24"/>
          <w:szCs w:val="24"/>
        </w:rPr>
      </w:pPr>
      <w:r w:rsidRPr="002F18CE">
        <w:rPr>
          <w:rFonts w:cstheme="minorHAnsi"/>
          <w:b/>
          <w:sz w:val="24"/>
          <w:szCs w:val="24"/>
        </w:rPr>
        <w:t>Overall Security Risk:</w:t>
      </w:r>
    </w:p>
    <w:p w14:paraId="01135E69" w14:textId="77777777" w:rsidR="002433C6" w:rsidRPr="002F18CE" w:rsidRDefault="002433C6" w:rsidP="002433C6">
      <w:pPr>
        <w:pStyle w:val="ListParagraph"/>
        <w:numPr>
          <w:ilvl w:val="0"/>
          <w:numId w:val="3"/>
        </w:numPr>
        <w:rPr>
          <w:rFonts w:cstheme="minorHAnsi"/>
          <w:sz w:val="24"/>
          <w:szCs w:val="24"/>
        </w:rPr>
      </w:pPr>
      <w:r w:rsidRPr="002F18CE">
        <w:rPr>
          <w:rFonts w:cstheme="minorHAnsi"/>
          <w:sz w:val="24"/>
          <w:szCs w:val="24"/>
        </w:rPr>
        <w:t>Low</w:t>
      </w:r>
    </w:p>
    <w:p w14:paraId="5F19A5BA" w14:textId="77777777" w:rsidR="002433C6" w:rsidRPr="002F18CE" w:rsidRDefault="002433C6" w:rsidP="002433C6">
      <w:pPr>
        <w:pStyle w:val="ListParagraph"/>
        <w:numPr>
          <w:ilvl w:val="0"/>
          <w:numId w:val="3"/>
        </w:numPr>
        <w:rPr>
          <w:rFonts w:cstheme="minorHAnsi"/>
          <w:sz w:val="24"/>
          <w:szCs w:val="24"/>
        </w:rPr>
      </w:pPr>
      <w:r w:rsidRPr="002F18CE">
        <w:rPr>
          <w:rFonts w:cstheme="minorHAnsi"/>
          <w:sz w:val="24"/>
          <w:szCs w:val="24"/>
        </w:rPr>
        <w:t>Medium</w:t>
      </w:r>
    </w:p>
    <w:p w14:paraId="75F7CAA0" w14:textId="77777777" w:rsidR="002433C6" w:rsidRPr="002F18CE" w:rsidRDefault="002433C6" w:rsidP="002433C6">
      <w:pPr>
        <w:pStyle w:val="ListParagraph"/>
        <w:numPr>
          <w:ilvl w:val="0"/>
          <w:numId w:val="3"/>
        </w:numPr>
        <w:rPr>
          <w:rFonts w:cstheme="minorHAnsi"/>
          <w:sz w:val="24"/>
          <w:szCs w:val="24"/>
        </w:rPr>
      </w:pPr>
      <w:r w:rsidRPr="002F18CE">
        <w:rPr>
          <w:rFonts w:cstheme="minorHAnsi"/>
          <w:sz w:val="24"/>
          <w:szCs w:val="24"/>
        </w:rPr>
        <w:t>High</w:t>
      </w:r>
    </w:p>
    <w:p w14:paraId="3E2563AC" w14:textId="77777777" w:rsidR="00F74520" w:rsidRPr="002F18CE" w:rsidRDefault="00F74520" w:rsidP="00F74520">
      <w:pPr>
        <w:rPr>
          <w:rFonts w:cstheme="minorHAnsi"/>
          <w:b/>
          <w:sz w:val="24"/>
          <w:szCs w:val="24"/>
        </w:rPr>
      </w:pPr>
      <w:r w:rsidRPr="002F18CE">
        <w:rPr>
          <w:rFonts w:cstheme="minorHAnsi"/>
          <w:b/>
          <w:sz w:val="24"/>
          <w:szCs w:val="24"/>
        </w:rPr>
        <w:t>Related Information:</w:t>
      </w:r>
    </w:p>
    <w:p w14:paraId="3B6D8797" w14:textId="77777777" w:rsidR="00F74520" w:rsidRPr="002F18CE" w:rsidRDefault="00F74520" w:rsidP="00F74520">
      <w:pPr>
        <w:rPr>
          <w:rFonts w:cstheme="minorHAnsi"/>
          <w:i/>
          <w:sz w:val="24"/>
          <w:szCs w:val="24"/>
        </w:rPr>
      </w:pPr>
      <w:r w:rsidRPr="002F18CE">
        <w:rPr>
          <w:rFonts w:cstheme="minorHAnsi"/>
          <w:i/>
          <w:sz w:val="24"/>
          <w:szCs w:val="24"/>
        </w:rPr>
        <w:t>Things to Consider to Help Answer the Question:</w:t>
      </w:r>
    </w:p>
    <w:p w14:paraId="73F777FB" w14:textId="77777777" w:rsidR="00F74520" w:rsidRPr="002F18CE" w:rsidRDefault="00F74520" w:rsidP="00F74520">
      <w:pPr>
        <w:spacing w:line="240" w:lineRule="auto"/>
        <w:contextualSpacing/>
        <w:rPr>
          <w:rFonts w:eastAsia="Times New Roman" w:cstheme="minorHAnsi"/>
          <w:sz w:val="24"/>
          <w:szCs w:val="24"/>
        </w:rPr>
      </w:pPr>
      <w:r w:rsidRPr="002F18CE">
        <w:rPr>
          <w:rFonts w:eastAsia="Times New Roman" w:cstheme="minorHAnsi"/>
          <w:sz w:val="24"/>
          <w:szCs w:val="24"/>
        </w:rPr>
        <w:t xml:space="preserve">Consider whether your practice’s primary contact for security has the knowledge and expertise to perform security responsibilities.  </w:t>
      </w:r>
    </w:p>
    <w:p w14:paraId="77C2C700" w14:textId="77777777" w:rsidR="00F74520" w:rsidRPr="002F18CE" w:rsidRDefault="00F74520" w:rsidP="00F74520">
      <w:pPr>
        <w:spacing w:line="240" w:lineRule="auto"/>
        <w:contextualSpacing/>
        <w:rPr>
          <w:rFonts w:eastAsia="Times New Roman" w:cstheme="minorHAnsi"/>
          <w:sz w:val="24"/>
          <w:szCs w:val="24"/>
        </w:rPr>
      </w:pPr>
    </w:p>
    <w:p w14:paraId="06593DB8" w14:textId="77777777" w:rsidR="00F74520" w:rsidRPr="002F18CE" w:rsidRDefault="00F74520" w:rsidP="00F74520">
      <w:pPr>
        <w:rPr>
          <w:rFonts w:cstheme="minorHAnsi"/>
          <w:i/>
          <w:sz w:val="24"/>
          <w:szCs w:val="24"/>
        </w:rPr>
      </w:pPr>
      <w:r w:rsidRPr="002F18CE">
        <w:rPr>
          <w:rFonts w:eastAsia="Times New Roman" w:cstheme="minorHAnsi"/>
          <w:sz w:val="24"/>
          <w:szCs w:val="24"/>
        </w:rPr>
        <w:t>Consider that some certifications held by information security professional are Certified Information Systems Security Professional (CISSP) and Certified Information Systems Auditor (CISA).</w:t>
      </w:r>
    </w:p>
    <w:p w14:paraId="28A172EB" w14:textId="77777777" w:rsidR="00F74520" w:rsidRPr="002F18CE" w:rsidRDefault="00F74520" w:rsidP="00F74520">
      <w:pPr>
        <w:rPr>
          <w:rFonts w:cstheme="minorHAnsi"/>
          <w:i/>
          <w:sz w:val="24"/>
          <w:szCs w:val="24"/>
        </w:rPr>
      </w:pPr>
      <w:r w:rsidRPr="002F18CE">
        <w:rPr>
          <w:rFonts w:cstheme="minorHAnsi"/>
          <w:i/>
          <w:sz w:val="24"/>
          <w:szCs w:val="24"/>
        </w:rPr>
        <w:t>Possible Threats and Vulnerabilities:</w:t>
      </w:r>
    </w:p>
    <w:p w14:paraId="54C26841" w14:textId="77777777" w:rsidR="00F74520" w:rsidRPr="002F18CE" w:rsidRDefault="00F74520" w:rsidP="00F74520">
      <w:pPr>
        <w:spacing w:after="0" w:line="240" w:lineRule="auto"/>
        <w:contextualSpacing/>
        <w:rPr>
          <w:rFonts w:cstheme="minorHAnsi"/>
          <w:sz w:val="24"/>
          <w:szCs w:val="24"/>
        </w:rPr>
      </w:pPr>
      <w:r w:rsidRPr="002F18CE">
        <w:rPr>
          <w:rFonts w:cstheme="minorHAnsi"/>
          <w:sz w:val="24"/>
          <w:szCs w:val="24"/>
        </w:rPr>
        <w:lastRenderedPageBreak/>
        <w:t xml:space="preserve">You may not be able to effectively implement safeguards to secure and protect </w:t>
      </w:r>
      <w:proofErr w:type="spellStart"/>
      <w:r w:rsidRPr="002F18CE">
        <w:rPr>
          <w:rFonts w:cstheme="minorHAnsi"/>
          <w:sz w:val="24"/>
          <w:szCs w:val="24"/>
        </w:rPr>
        <w:t>ePHI</w:t>
      </w:r>
      <w:proofErr w:type="spellEnd"/>
      <w:r w:rsidRPr="002F18CE">
        <w:rPr>
          <w:rFonts w:cstheme="minorHAnsi"/>
          <w:sz w:val="24"/>
          <w:szCs w:val="24"/>
        </w:rPr>
        <w:t xml:space="preserve"> if your practice’s security point of contact is not qualified to complete a security risk analysis and also serve as the contact for security policies, procedures, monitoring, and training. </w:t>
      </w:r>
    </w:p>
    <w:p w14:paraId="41265902" w14:textId="77777777" w:rsidR="00F74520" w:rsidRPr="002F18CE" w:rsidRDefault="00F74520" w:rsidP="00F74520">
      <w:pPr>
        <w:spacing w:after="0" w:line="240" w:lineRule="auto"/>
        <w:contextualSpacing/>
        <w:rPr>
          <w:rFonts w:cstheme="minorHAnsi"/>
          <w:sz w:val="24"/>
          <w:szCs w:val="24"/>
        </w:rPr>
      </w:pPr>
    </w:p>
    <w:p w14:paraId="773181EE" w14:textId="77777777" w:rsidR="00F74520" w:rsidRPr="002F18CE" w:rsidRDefault="00F74520" w:rsidP="00F74520">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4152905B" w14:textId="77777777" w:rsidR="00F74520" w:rsidRPr="002F18CE" w:rsidRDefault="00F74520" w:rsidP="00F74520">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1778C781" w14:textId="77777777" w:rsidR="00F74520" w:rsidRPr="002F18CE" w:rsidRDefault="00F74520" w:rsidP="00F74520">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 </w:t>
      </w:r>
    </w:p>
    <w:p w14:paraId="0F8A6E8B" w14:textId="77777777" w:rsidR="00F74520" w:rsidRPr="002F18CE" w:rsidRDefault="00F74520" w:rsidP="00F74520">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which can adversely impact your healthcare professionals’ ability to diagnose and treat their patients.</w:t>
      </w:r>
    </w:p>
    <w:p w14:paraId="4CBF7355" w14:textId="77777777" w:rsidR="00F74520" w:rsidRPr="002F18CE" w:rsidRDefault="00F74520" w:rsidP="00F74520">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and inappropriate system activity and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access can go undetected.  </w:t>
      </w:r>
    </w:p>
    <w:p w14:paraId="67B85D7E" w14:textId="77777777" w:rsidR="00F74520" w:rsidRPr="002F18CE" w:rsidRDefault="00F74520" w:rsidP="00F74520">
      <w:pPr>
        <w:pStyle w:val="ListParagraph"/>
        <w:spacing w:after="0" w:line="240" w:lineRule="auto"/>
        <w:ind w:left="252"/>
        <w:rPr>
          <w:rFonts w:eastAsia="Times New Roman" w:cstheme="minorHAnsi"/>
          <w:color w:val="000000" w:themeColor="text1"/>
          <w:sz w:val="24"/>
          <w:szCs w:val="24"/>
        </w:rPr>
      </w:pPr>
    </w:p>
    <w:p w14:paraId="26E78DE8" w14:textId="77777777" w:rsidR="00F74520" w:rsidRPr="002F18CE" w:rsidRDefault="00F74520" w:rsidP="00F74520">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1C3BBCAC" w14:textId="77777777" w:rsidR="00F74520" w:rsidRPr="002F18CE" w:rsidRDefault="004B7C32" w:rsidP="00F74520">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F74520"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F74520" w:rsidRPr="002F18CE">
        <w:rPr>
          <w:rFonts w:eastAsia="Times New Roman" w:cstheme="minorHAnsi"/>
          <w:bCs/>
          <w:sz w:val="24"/>
          <w:szCs w:val="24"/>
        </w:rPr>
        <w:t>ePHI</w:t>
      </w:r>
      <w:proofErr w:type="spellEnd"/>
      <w:r w:rsidR="00F74520" w:rsidRPr="002F18CE">
        <w:rPr>
          <w:rFonts w:eastAsia="Times New Roman" w:cstheme="minorHAnsi"/>
          <w:bCs/>
          <w:sz w:val="24"/>
          <w:szCs w:val="24"/>
        </w:rPr>
        <w:t>.</w:t>
      </w:r>
    </w:p>
    <w:p w14:paraId="3AC1DF96" w14:textId="77777777" w:rsidR="00B5639F" w:rsidRPr="002F18CE" w:rsidRDefault="00B5639F" w:rsidP="00B5639F">
      <w:pPr>
        <w:spacing w:line="240" w:lineRule="auto"/>
        <w:contextualSpacing/>
        <w:rPr>
          <w:rFonts w:cstheme="minorHAnsi"/>
          <w:sz w:val="24"/>
          <w:szCs w:val="24"/>
        </w:rPr>
      </w:pPr>
    </w:p>
    <w:p w14:paraId="3AAB53CF" w14:textId="77777777" w:rsidR="00B5639F" w:rsidRPr="002F18CE" w:rsidRDefault="00B5639F" w:rsidP="00B5639F">
      <w:pPr>
        <w:spacing w:line="240" w:lineRule="auto"/>
        <w:contextualSpacing/>
        <w:rPr>
          <w:rFonts w:cstheme="minorHAnsi"/>
          <w:color w:val="000000" w:themeColor="text1"/>
          <w:sz w:val="24"/>
          <w:szCs w:val="24"/>
        </w:rPr>
      </w:pPr>
      <w:r w:rsidRPr="002F18CE">
        <w:rPr>
          <w:rFonts w:cstheme="minorHAnsi"/>
          <w:sz w:val="24"/>
          <w:szCs w:val="24"/>
        </w:rPr>
        <w:t>Identify the security official who is responsible for the development and implementation of the policies and procedures required by this subpart for the covered entity or business associate.</w:t>
      </w:r>
    </w:p>
    <w:p w14:paraId="59BB0FA1"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§164.308(a)(2)]</w:t>
      </w:r>
    </w:p>
    <w:p w14:paraId="78536EBF" w14:textId="77777777" w:rsidR="00B5639F" w:rsidRPr="002F18CE" w:rsidRDefault="00B5639F" w:rsidP="00B5639F">
      <w:pPr>
        <w:spacing w:line="240" w:lineRule="auto"/>
        <w:contextualSpacing/>
        <w:rPr>
          <w:rFonts w:cstheme="minorHAnsi"/>
          <w:color w:val="000000" w:themeColor="text1"/>
          <w:sz w:val="24"/>
          <w:szCs w:val="24"/>
        </w:rPr>
      </w:pPr>
    </w:p>
    <w:p w14:paraId="33CC9EBB"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Assign a senior-level executive or manager as the authorizing official for information systems and ensure that individual authorizes the information system for processing before commencing operations.</w:t>
      </w:r>
    </w:p>
    <w:p w14:paraId="4BF243D3" w14:textId="77777777" w:rsidR="00B5639F" w:rsidRPr="002F18CE" w:rsidRDefault="00B5639F" w:rsidP="00B5639F">
      <w:pPr>
        <w:rPr>
          <w:rFonts w:cstheme="minorHAnsi"/>
          <w:color w:val="000000" w:themeColor="text1"/>
          <w:sz w:val="24"/>
          <w:szCs w:val="24"/>
        </w:rPr>
      </w:pPr>
      <w:r w:rsidRPr="002F18CE">
        <w:rPr>
          <w:rFonts w:cstheme="minorHAnsi"/>
          <w:color w:val="000000" w:themeColor="text1"/>
          <w:sz w:val="24"/>
          <w:szCs w:val="24"/>
        </w:rPr>
        <w:t>[NIST SP 800-53 CA-6]</w:t>
      </w:r>
    </w:p>
    <w:p w14:paraId="2820D1F7" w14:textId="77777777" w:rsidR="00B4661B" w:rsidRPr="002F18CE" w:rsidRDefault="00F74520" w:rsidP="00B4661B">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68" w:name="_Toc459304817"/>
      <w:r w:rsidRPr="002F18CE">
        <w:rPr>
          <w:b/>
        </w:rPr>
        <w:t>A15</w:t>
      </w:r>
      <w:r w:rsidR="00B4661B" w:rsidRPr="002F18CE">
        <w:rPr>
          <w:b/>
        </w:rPr>
        <w:t xml:space="preserve"> - </w:t>
      </w:r>
      <w:r w:rsidRPr="002F18CE">
        <w:rPr>
          <w:rFonts w:eastAsia="Times New Roman"/>
          <w:b/>
          <w:color w:val="000000"/>
        </w:rPr>
        <w:t>§164.308(a)(2</w:t>
      </w:r>
      <w:proofErr w:type="gramStart"/>
      <w:r w:rsidRPr="002F18CE">
        <w:rPr>
          <w:rFonts w:eastAsia="Times New Roman"/>
          <w:b/>
          <w:color w:val="000000"/>
        </w:rPr>
        <w:t>)  Required</w:t>
      </w:r>
      <w:proofErr w:type="gramEnd"/>
      <w:r w:rsidR="00B4661B" w:rsidRPr="002F18CE">
        <w:rPr>
          <w:rFonts w:eastAsia="Times New Roman"/>
          <w:b/>
          <w:color w:val="000000"/>
        </w:rPr>
        <w:t xml:space="preserve"> </w:t>
      </w:r>
      <w:r w:rsidR="00B4661B" w:rsidRPr="002F18CE">
        <w:t>Does your practice have a job description for its security point of contact that includes that person's duties, authority, and accountability?</w:t>
      </w:r>
      <w:bookmarkEnd w:id="68"/>
    </w:p>
    <w:p w14:paraId="0E23C22E" w14:textId="77777777" w:rsidR="00F74520" w:rsidRPr="002F18CE" w:rsidRDefault="00F74520" w:rsidP="000A5F1B">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0CDD2333" w14:textId="77777777" w:rsidR="00F74520" w:rsidRPr="002F18CE" w:rsidRDefault="00F74520" w:rsidP="000A5F1B">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1A9C0FC1" w14:textId="77777777" w:rsidR="00F74520" w:rsidRPr="002F18CE" w:rsidRDefault="00F74520" w:rsidP="00F74520">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701529BD"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Cost</w:t>
      </w:r>
    </w:p>
    <w:p w14:paraId="76EF3490"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Practice Size</w:t>
      </w:r>
    </w:p>
    <w:p w14:paraId="51C070B9"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Complexity</w:t>
      </w:r>
    </w:p>
    <w:p w14:paraId="5EB13F26"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Alternate Solution</w:t>
      </w:r>
    </w:p>
    <w:p w14:paraId="50D07BC1" w14:textId="77777777" w:rsidR="00F74520" w:rsidRPr="002F18CE" w:rsidRDefault="00F74520" w:rsidP="00F74520">
      <w:pPr>
        <w:rPr>
          <w:rFonts w:cstheme="minorHAnsi"/>
          <w:sz w:val="24"/>
          <w:szCs w:val="24"/>
        </w:rPr>
      </w:pPr>
      <w:r w:rsidRPr="002F18CE">
        <w:rPr>
          <w:rFonts w:cstheme="minorHAnsi"/>
          <w:sz w:val="24"/>
          <w:szCs w:val="24"/>
        </w:rPr>
        <w:lastRenderedPageBreak/>
        <w:t>Please detail your current activities:</w:t>
      </w:r>
    </w:p>
    <w:tbl>
      <w:tblPr>
        <w:tblStyle w:val="TableGrid"/>
        <w:tblW w:w="0" w:type="auto"/>
        <w:tblLook w:val="04A0" w:firstRow="1" w:lastRow="0" w:firstColumn="1" w:lastColumn="0" w:noHBand="0" w:noVBand="1"/>
      </w:tblPr>
      <w:tblGrid>
        <w:gridCol w:w="9576"/>
      </w:tblGrid>
      <w:tr w:rsidR="00F74520" w:rsidRPr="002F18CE" w14:paraId="38F23544" w14:textId="77777777" w:rsidTr="00377C6B">
        <w:tc>
          <w:tcPr>
            <w:tcW w:w="9576" w:type="dxa"/>
          </w:tcPr>
          <w:p w14:paraId="69288AFB" w14:textId="77777777" w:rsidR="00F74520" w:rsidRPr="002F18CE" w:rsidRDefault="00F74520" w:rsidP="00377C6B">
            <w:pPr>
              <w:rPr>
                <w:rFonts w:cstheme="minorHAnsi"/>
                <w:sz w:val="24"/>
                <w:szCs w:val="24"/>
              </w:rPr>
            </w:pPr>
          </w:p>
          <w:p w14:paraId="5368A04A" w14:textId="77777777" w:rsidR="00F74520" w:rsidRPr="002F18CE" w:rsidRDefault="00F74520" w:rsidP="00377C6B">
            <w:pPr>
              <w:rPr>
                <w:rFonts w:cstheme="minorHAnsi"/>
                <w:sz w:val="24"/>
                <w:szCs w:val="24"/>
              </w:rPr>
            </w:pPr>
          </w:p>
          <w:p w14:paraId="6FDA204E" w14:textId="77777777" w:rsidR="00F74520" w:rsidRPr="002F18CE" w:rsidRDefault="00F74520" w:rsidP="00377C6B">
            <w:pPr>
              <w:rPr>
                <w:rFonts w:cstheme="minorHAnsi"/>
                <w:sz w:val="24"/>
                <w:szCs w:val="24"/>
              </w:rPr>
            </w:pPr>
          </w:p>
          <w:p w14:paraId="1E163FFB" w14:textId="77777777" w:rsidR="00F74520" w:rsidRPr="002F18CE" w:rsidRDefault="00F74520" w:rsidP="00377C6B">
            <w:pPr>
              <w:rPr>
                <w:rFonts w:cstheme="minorHAnsi"/>
                <w:sz w:val="24"/>
                <w:szCs w:val="24"/>
              </w:rPr>
            </w:pPr>
          </w:p>
          <w:p w14:paraId="56A14C89" w14:textId="77777777" w:rsidR="00F74520" w:rsidRPr="002F18CE" w:rsidRDefault="00F74520" w:rsidP="00377C6B">
            <w:pPr>
              <w:rPr>
                <w:rFonts w:cstheme="minorHAnsi"/>
                <w:sz w:val="24"/>
                <w:szCs w:val="24"/>
              </w:rPr>
            </w:pPr>
          </w:p>
          <w:p w14:paraId="05020122" w14:textId="77777777" w:rsidR="00F74520" w:rsidRPr="002F18CE" w:rsidRDefault="00F74520" w:rsidP="00377C6B">
            <w:pPr>
              <w:rPr>
                <w:rFonts w:cstheme="minorHAnsi"/>
                <w:sz w:val="24"/>
                <w:szCs w:val="24"/>
              </w:rPr>
            </w:pPr>
          </w:p>
        </w:tc>
      </w:tr>
    </w:tbl>
    <w:p w14:paraId="3EF24938" w14:textId="77777777" w:rsidR="00F74520" w:rsidRPr="002F18CE" w:rsidRDefault="00F74520" w:rsidP="00F74520">
      <w:pPr>
        <w:rPr>
          <w:rFonts w:cstheme="minorHAnsi"/>
          <w:sz w:val="24"/>
          <w:szCs w:val="24"/>
        </w:rPr>
      </w:pPr>
    </w:p>
    <w:p w14:paraId="6FEFC92D" w14:textId="77777777" w:rsidR="00F74520" w:rsidRPr="002F18CE" w:rsidRDefault="00F74520" w:rsidP="00F74520">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F74520" w:rsidRPr="002F18CE" w14:paraId="184FAAD1" w14:textId="77777777" w:rsidTr="00377C6B">
        <w:tc>
          <w:tcPr>
            <w:tcW w:w="9576" w:type="dxa"/>
          </w:tcPr>
          <w:p w14:paraId="5D05A966" w14:textId="77777777" w:rsidR="00F74520" w:rsidRPr="002F18CE" w:rsidRDefault="00F74520" w:rsidP="00377C6B">
            <w:pPr>
              <w:rPr>
                <w:rFonts w:cstheme="minorHAnsi"/>
                <w:sz w:val="24"/>
                <w:szCs w:val="24"/>
              </w:rPr>
            </w:pPr>
          </w:p>
          <w:p w14:paraId="3D40972E" w14:textId="77777777" w:rsidR="00F74520" w:rsidRPr="002F18CE" w:rsidRDefault="00F74520" w:rsidP="00377C6B">
            <w:pPr>
              <w:rPr>
                <w:rFonts w:cstheme="minorHAnsi"/>
                <w:sz w:val="24"/>
                <w:szCs w:val="24"/>
              </w:rPr>
            </w:pPr>
          </w:p>
          <w:p w14:paraId="71F4937A" w14:textId="77777777" w:rsidR="00F74520" w:rsidRPr="002F18CE" w:rsidRDefault="00F74520" w:rsidP="00377C6B">
            <w:pPr>
              <w:rPr>
                <w:rFonts w:cstheme="minorHAnsi"/>
                <w:sz w:val="24"/>
                <w:szCs w:val="24"/>
              </w:rPr>
            </w:pPr>
          </w:p>
          <w:p w14:paraId="4ECAB25F" w14:textId="77777777" w:rsidR="00F74520" w:rsidRPr="002F18CE" w:rsidRDefault="00F74520" w:rsidP="00377C6B">
            <w:pPr>
              <w:rPr>
                <w:rFonts w:cstheme="minorHAnsi"/>
                <w:sz w:val="24"/>
                <w:szCs w:val="24"/>
              </w:rPr>
            </w:pPr>
          </w:p>
          <w:p w14:paraId="5129B483" w14:textId="77777777" w:rsidR="00F74520" w:rsidRPr="002F18CE" w:rsidRDefault="00F74520" w:rsidP="00377C6B">
            <w:pPr>
              <w:rPr>
                <w:rFonts w:cstheme="minorHAnsi"/>
                <w:sz w:val="24"/>
                <w:szCs w:val="24"/>
              </w:rPr>
            </w:pPr>
          </w:p>
          <w:p w14:paraId="47FEE2CD" w14:textId="77777777" w:rsidR="00F74520" w:rsidRPr="002F18CE" w:rsidRDefault="00F74520" w:rsidP="00377C6B">
            <w:pPr>
              <w:rPr>
                <w:rFonts w:cstheme="minorHAnsi"/>
                <w:sz w:val="24"/>
                <w:szCs w:val="24"/>
              </w:rPr>
            </w:pPr>
          </w:p>
        </w:tc>
      </w:tr>
    </w:tbl>
    <w:p w14:paraId="4358CD52" w14:textId="77777777" w:rsidR="00F74520" w:rsidRPr="002F18CE" w:rsidRDefault="00F74520" w:rsidP="00F74520">
      <w:pPr>
        <w:rPr>
          <w:rFonts w:cstheme="minorHAnsi"/>
          <w:sz w:val="24"/>
          <w:szCs w:val="24"/>
        </w:rPr>
      </w:pPr>
    </w:p>
    <w:p w14:paraId="40C9A1E0" w14:textId="77777777" w:rsidR="00F74520" w:rsidRPr="002F18CE" w:rsidRDefault="00F74520" w:rsidP="00F74520">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F74520" w:rsidRPr="002F18CE" w14:paraId="0198FE3C" w14:textId="77777777" w:rsidTr="00377C6B">
        <w:tc>
          <w:tcPr>
            <w:tcW w:w="9576" w:type="dxa"/>
          </w:tcPr>
          <w:p w14:paraId="1253D51C" w14:textId="77777777" w:rsidR="00F74520" w:rsidRPr="002F18CE" w:rsidRDefault="00F74520" w:rsidP="00377C6B">
            <w:pPr>
              <w:rPr>
                <w:rFonts w:cstheme="minorHAnsi"/>
                <w:sz w:val="24"/>
                <w:szCs w:val="24"/>
              </w:rPr>
            </w:pPr>
          </w:p>
          <w:p w14:paraId="352358A2" w14:textId="77777777" w:rsidR="00F74520" w:rsidRPr="002F18CE" w:rsidRDefault="00F74520" w:rsidP="00377C6B">
            <w:pPr>
              <w:rPr>
                <w:rFonts w:cstheme="minorHAnsi"/>
                <w:sz w:val="24"/>
                <w:szCs w:val="24"/>
              </w:rPr>
            </w:pPr>
          </w:p>
          <w:p w14:paraId="280C00F1" w14:textId="77777777" w:rsidR="00F74520" w:rsidRPr="002F18CE" w:rsidRDefault="00F74520" w:rsidP="00377C6B">
            <w:pPr>
              <w:rPr>
                <w:rFonts w:cstheme="minorHAnsi"/>
                <w:sz w:val="24"/>
                <w:szCs w:val="24"/>
              </w:rPr>
            </w:pPr>
          </w:p>
          <w:p w14:paraId="6F8CD8F7" w14:textId="77777777" w:rsidR="00F74520" w:rsidRPr="002F18CE" w:rsidRDefault="00F74520" w:rsidP="00377C6B">
            <w:pPr>
              <w:rPr>
                <w:rFonts w:cstheme="minorHAnsi"/>
                <w:sz w:val="24"/>
                <w:szCs w:val="24"/>
              </w:rPr>
            </w:pPr>
          </w:p>
          <w:p w14:paraId="096C7D83" w14:textId="77777777" w:rsidR="00F74520" w:rsidRPr="002F18CE" w:rsidRDefault="00F74520" w:rsidP="00377C6B">
            <w:pPr>
              <w:rPr>
                <w:rFonts w:cstheme="minorHAnsi"/>
                <w:sz w:val="24"/>
                <w:szCs w:val="24"/>
              </w:rPr>
            </w:pPr>
          </w:p>
          <w:p w14:paraId="2217AEC8" w14:textId="77777777" w:rsidR="00F74520" w:rsidRPr="002F18CE" w:rsidRDefault="00F74520" w:rsidP="00377C6B">
            <w:pPr>
              <w:rPr>
                <w:rFonts w:cstheme="minorHAnsi"/>
                <w:sz w:val="24"/>
                <w:szCs w:val="24"/>
              </w:rPr>
            </w:pPr>
          </w:p>
        </w:tc>
      </w:tr>
    </w:tbl>
    <w:p w14:paraId="655DF386" w14:textId="77777777" w:rsidR="00F74520" w:rsidRPr="002F18CE" w:rsidRDefault="00F74520" w:rsidP="00F74520">
      <w:pPr>
        <w:rPr>
          <w:rFonts w:cstheme="minorHAnsi"/>
          <w:sz w:val="24"/>
          <w:szCs w:val="24"/>
        </w:rPr>
      </w:pPr>
    </w:p>
    <w:p w14:paraId="60545091" w14:textId="77777777" w:rsidR="00F74520" w:rsidRPr="002F18CE" w:rsidRDefault="00F74520" w:rsidP="00F74520">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1DA3BDC5"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Low</w:t>
      </w:r>
    </w:p>
    <w:p w14:paraId="2DB3E20B"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Medium</w:t>
      </w:r>
    </w:p>
    <w:p w14:paraId="68F391AA"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High</w:t>
      </w:r>
    </w:p>
    <w:p w14:paraId="63282682" w14:textId="77777777" w:rsidR="00F74520" w:rsidRPr="002F18CE" w:rsidRDefault="00F74520" w:rsidP="00F74520">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165A3DD1"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Low</w:t>
      </w:r>
    </w:p>
    <w:p w14:paraId="1F0246AE"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Medium</w:t>
      </w:r>
    </w:p>
    <w:p w14:paraId="355E4D30"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lastRenderedPageBreak/>
        <w:t>High</w:t>
      </w:r>
    </w:p>
    <w:p w14:paraId="7DC40B51" w14:textId="77777777" w:rsidR="0007314D" w:rsidRPr="002F18CE" w:rsidRDefault="0007314D" w:rsidP="0007314D">
      <w:pPr>
        <w:rPr>
          <w:rFonts w:cstheme="minorHAnsi"/>
          <w:b/>
          <w:sz w:val="24"/>
          <w:szCs w:val="24"/>
        </w:rPr>
      </w:pPr>
      <w:r w:rsidRPr="002F18CE">
        <w:rPr>
          <w:rFonts w:cstheme="minorHAnsi"/>
          <w:b/>
          <w:sz w:val="24"/>
          <w:szCs w:val="24"/>
        </w:rPr>
        <w:t>Overall Security Risk:</w:t>
      </w:r>
    </w:p>
    <w:p w14:paraId="64F31D4E" w14:textId="77777777" w:rsidR="0007314D" w:rsidRPr="002F18CE" w:rsidRDefault="0007314D" w:rsidP="0007314D">
      <w:pPr>
        <w:pStyle w:val="ListParagraph"/>
        <w:numPr>
          <w:ilvl w:val="0"/>
          <w:numId w:val="3"/>
        </w:numPr>
        <w:rPr>
          <w:rFonts w:cstheme="minorHAnsi"/>
          <w:sz w:val="24"/>
          <w:szCs w:val="24"/>
        </w:rPr>
      </w:pPr>
      <w:r w:rsidRPr="002F18CE">
        <w:rPr>
          <w:rFonts w:cstheme="minorHAnsi"/>
          <w:sz w:val="24"/>
          <w:szCs w:val="24"/>
        </w:rPr>
        <w:t>Low</w:t>
      </w:r>
    </w:p>
    <w:p w14:paraId="5DB83557" w14:textId="77777777" w:rsidR="0007314D" w:rsidRPr="002F18CE" w:rsidRDefault="0007314D" w:rsidP="0007314D">
      <w:pPr>
        <w:pStyle w:val="ListParagraph"/>
        <w:numPr>
          <w:ilvl w:val="0"/>
          <w:numId w:val="3"/>
        </w:numPr>
        <w:rPr>
          <w:rFonts w:cstheme="minorHAnsi"/>
          <w:sz w:val="24"/>
          <w:szCs w:val="24"/>
        </w:rPr>
      </w:pPr>
      <w:r w:rsidRPr="002F18CE">
        <w:rPr>
          <w:rFonts w:cstheme="minorHAnsi"/>
          <w:sz w:val="24"/>
          <w:szCs w:val="24"/>
        </w:rPr>
        <w:t>Medium</w:t>
      </w:r>
    </w:p>
    <w:p w14:paraId="7EE33C0B" w14:textId="77777777" w:rsidR="0007314D" w:rsidRPr="002F18CE" w:rsidRDefault="0007314D" w:rsidP="0007314D">
      <w:pPr>
        <w:pStyle w:val="ListParagraph"/>
        <w:numPr>
          <w:ilvl w:val="0"/>
          <w:numId w:val="3"/>
        </w:numPr>
        <w:rPr>
          <w:rFonts w:cstheme="minorHAnsi"/>
          <w:sz w:val="24"/>
          <w:szCs w:val="24"/>
        </w:rPr>
      </w:pPr>
      <w:r w:rsidRPr="002F18CE">
        <w:rPr>
          <w:rFonts w:cstheme="minorHAnsi"/>
          <w:sz w:val="24"/>
          <w:szCs w:val="24"/>
        </w:rPr>
        <w:t>High</w:t>
      </w:r>
    </w:p>
    <w:p w14:paraId="6E837259" w14:textId="77777777" w:rsidR="00F74520" w:rsidRPr="002F18CE" w:rsidRDefault="00F74520" w:rsidP="00F74520">
      <w:pPr>
        <w:rPr>
          <w:rFonts w:cstheme="minorHAnsi"/>
          <w:b/>
          <w:sz w:val="24"/>
          <w:szCs w:val="24"/>
        </w:rPr>
      </w:pPr>
      <w:r w:rsidRPr="002F18CE">
        <w:rPr>
          <w:rFonts w:cstheme="minorHAnsi"/>
          <w:b/>
          <w:sz w:val="24"/>
          <w:szCs w:val="24"/>
        </w:rPr>
        <w:t>Related Information:</w:t>
      </w:r>
    </w:p>
    <w:p w14:paraId="43C6A004" w14:textId="77777777" w:rsidR="00F74520" w:rsidRPr="002F18CE" w:rsidRDefault="00F74520" w:rsidP="00F74520">
      <w:pPr>
        <w:rPr>
          <w:rFonts w:cstheme="minorHAnsi"/>
          <w:i/>
          <w:sz w:val="24"/>
          <w:szCs w:val="24"/>
        </w:rPr>
      </w:pPr>
      <w:r w:rsidRPr="002F18CE">
        <w:rPr>
          <w:rFonts w:cstheme="minorHAnsi"/>
          <w:i/>
          <w:sz w:val="24"/>
          <w:szCs w:val="24"/>
        </w:rPr>
        <w:t>Things to Consider to Help Answer the Question:</w:t>
      </w:r>
    </w:p>
    <w:p w14:paraId="35F591A5" w14:textId="77777777" w:rsidR="00F74520" w:rsidRPr="002F18CE" w:rsidRDefault="00F74520" w:rsidP="00F74520">
      <w:pPr>
        <w:spacing w:line="240" w:lineRule="auto"/>
        <w:contextualSpacing/>
        <w:rPr>
          <w:rFonts w:eastAsia="Times New Roman" w:cstheme="minorHAnsi"/>
          <w:sz w:val="24"/>
          <w:szCs w:val="24"/>
        </w:rPr>
      </w:pPr>
      <w:r w:rsidRPr="002F18CE">
        <w:rPr>
          <w:rFonts w:eastAsia="Times New Roman" w:cstheme="minorHAnsi"/>
          <w:sz w:val="24"/>
          <w:szCs w:val="24"/>
        </w:rPr>
        <w:t xml:space="preserve">Consider whether your practice’s primary contact for security has the knowledge and expertise to perform security responsibilities, such as:  </w:t>
      </w:r>
    </w:p>
    <w:p w14:paraId="28E138C4"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Being the primary contact for all security matters</w:t>
      </w:r>
    </w:p>
    <w:p w14:paraId="634B782A"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Periodically completing a risk analysis</w:t>
      </w:r>
    </w:p>
    <w:p w14:paraId="614DCF9A"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Advising on current system capabilities, vulnerabilities, and leading practices for mitigation</w:t>
      </w:r>
    </w:p>
    <w:p w14:paraId="012239D1"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Implementing policies and procedures for security</w:t>
      </w:r>
    </w:p>
    <w:p w14:paraId="1910A580"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Communicating and educating about security policies and procedures</w:t>
      </w:r>
    </w:p>
    <w:p w14:paraId="2EA9D72D"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Helping management decide on security purchases (products and services)</w:t>
      </w:r>
    </w:p>
    <w:p w14:paraId="44B096C0"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Assuring the security of information system security</w:t>
      </w:r>
    </w:p>
    <w:p w14:paraId="45942B30"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Verifying settings for hardware and software are activated</w:t>
      </w:r>
    </w:p>
    <w:p w14:paraId="6049B417"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 xml:space="preserve">Reviewing records of information system activity, such as audit logs, access reports, and security incident tracking reports on a regular basis.  </w:t>
      </w:r>
    </w:p>
    <w:p w14:paraId="068EC687"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Participating in workforce security</w:t>
      </w:r>
    </w:p>
    <w:p w14:paraId="2E62D94C"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Supporting vendor management</w:t>
      </w:r>
    </w:p>
    <w:p w14:paraId="2137118D"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Supervising information system maintenance activities (whether completed by members of your workforce or vendors)</w:t>
      </w:r>
    </w:p>
    <w:p w14:paraId="58A91900"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Supporting facility security planning</w:t>
      </w:r>
    </w:p>
    <w:p w14:paraId="6A30F97A"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Supporting continuity planning</w:t>
      </w:r>
    </w:p>
    <w:p w14:paraId="73DFAD69"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 xml:space="preserve">Supporting plans for emergency mode of operations (including access to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w:t>
      </w:r>
    </w:p>
    <w:p w14:paraId="670C8B28" w14:textId="77777777" w:rsidR="00F74520" w:rsidRPr="002F18CE" w:rsidRDefault="00F74520" w:rsidP="00F74520">
      <w:pPr>
        <w:pStyle w:val="ListParagraph"/>
        <w:numPr>
          <w:ilvl w:val="0"/>
          <w:numId w:val="10"/>
        </w:numPr>
        <w:spacing w:after="0" w:line="240" w:lineRule="auto"/>
        <w:rPr>
          <w:rFonts w:eastAsia="Times New Roman" w:cstheme="minorHAnsi"/>
          <w:sz w:val="24"/>
          <w:szCs w:val="24"/>
        </w:rPr>
      </w:pPr>
      <w:r w:rsidRPr="002F18CE">
        <w:rPr>
          <w:rFonts w:eastAsia="Times New Roman" w:cstheme="minorHAnsi"/>
          <w:sz w:val="24"/>
          <w:szCs w:val="24"/>
        </w:rPr>
        <w:t>Supporting information and information system recovery and resumption of routine practice operation after an emergency</w:t>
      </w:r>
    </w:p>
    <w:p w14:paraId="67435AAA" w14:textId="77777777" w:rsidR="00F74520" w:rsidRPr="002F18CE" w:rsidRDefault="00F74520" w:rsidP="00F74520">
      <w:pPr>
        <w:pStyle w:val="ListParagraph"/>
        <w:spacing w:after="0" w:line="240" w:lineRule="auto"/>
        <w:ind w:left="360"/>
        <w:rPr>
          <w:rFonts w:eastAsia="Times New Roman" w:cstheme="minorHAnsi"/>
          <w:sz w:val="24"/>
          <w:szCs w:val="24"/>
        </w:rPr>
      </w:pPr>
    </w:p>
    <w:p w14:paraId="1DFA237F" w14:textId="77777777" w:rsidR="00F74520" w:rsidRPr="002F18CE" w:rsidRDefault="00F74520" w:rsidP="00F74520">
      <w:pPr>
        <w:rPr>
          <w:rFonts w:cstheme="minorHAnsi"/>
          <w:i/>
          <w:sz w:val="24"/>
          <w:szCs w:val="24"/>
        </w:rPr>
      </w:pPr>
      <w:r w:rsidRPr="002F18CE">
        <w:rPr>
          <w:rFonts w:cstheme="minorHAnsi"/>
          <w:i/>
          <w:sz w:val="24"/>
          <w:szCs w:val="24"/>
        </w:rPr>
        <w:t>Possible Threats and Vulnerabilities:</w:t>
      </w:r>
    </w:p>
    <w:p w14:paraId="20307CA8" w14:textId="77777777" w:rsidR="00F74520" w:rsidRPr="002F18CE" w:rsidRDefault="00F74520" w:rsidP="00F74520">
      <w:pPr>
        <w:rPr>
          <w:rFonts w:cstheme="minorHAnsi"/>
          <w:i/>
          <w:sz w:val="24"/>
          <w:szCs w:val="24"/>
        </w:rPr>
      </w:pPr>
      <w:r w:rsidRPr="002F18CE">
        <w:rPr>
          <w:rFonts w:cstheme="minorHAnsi"/>
          <w:sz w:val="24"/>
          <w:szCs w:val="24"/>
        </w:rPr>
        <w:t>Your practice may not be able to effectively implement and manage security safeguards if it does not have a job description for its security point of contact that includes that person's duties, authority, and accountability.</w:t>
      </w:r>
    </w:p>
    <w:p w14:paraId="7F2AF160" w14:textId="77777777" w:rsidR="00F74520" w:rsidRPr="002F18CE" w:rsidRDefault="00F74520" w:rsidP="00F74520">
      <w:pPr>
        <w:spacing w:after="0" w:line="240" w:lineRule="auto"/>
        <w:rPr>
          <w:rFonts w:eastAsia="Times New Roman" w:cstheme="minorHAnsi"/>
          <w:bCs/>
          <w:i/>
          <w:sz w:val="24"/>
          <w:szCs w:val="24"/>
        </w:rPr>
      </w:pPr>
      <w:r w:rsidRPr="002F18CE">
        <w:rPr>
          <w:rFonts w:eastAsia="Times New Roman" w:cstheme="minorHAnsi"/>
          <w:bCs/>
          <w:i/>
          <w:sz w:val="24"/>
          <w:szCs w:val="24"/>
        </w:rPr>
        <w:lastRenderedPageBreak/>
        <w:t xml:space="preserve">Examples of Safeguards:  </w:t>
      </w:r>
    </w:p>
    <w:p w14:paraId="2D7AE07E" w14:textId="77777777" w:rsidR="00F74520" w:rsidRPr="002F18CE" w:rsidRDefault="004B7C32" w:rsidP="00F74520">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F74520"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F74520" w:rsidRPr="002F18CE">
        <w:rPr>
          <w:rFonts w:eastAsia="Times New Roman" w:cstheme="minorHAnsi"/>
          <w:bCs/>
          <w:sz w:val="24"/>
          <w:szCs w:val="24"/>
        </w:rPr>
        <w:t>ePHI</w:t>
      </w:r>
      <w:proofErr w:type="spellEnd"/>
      <w:r w:rsidR="00F74520" w:rsidRPr="002F18CE">
        <w:rPr>
          <w:rFonts w:eastAsia="Times New Roman" w:cstheme="minorHAnsi"/>
          <w:bCs/>
          <w:sz w:val="24"/>
          <w:szCs w:val="24"/>
        </w:rPr>
        <w:t>.</w:t>
      </w:r>
    </w:p>
    <w:p w14:paraId="5E031BE9" w14:textId="77777777" w:rsidR="00B5639F" w:rsidRPr="002F18CE" w:rsidRDefault="00B5639F" w:rsidP="00B5639F">
      <w:pPr>
        <w:spacing w:line="240" w:lineRule="auto"/>
        <w:contextualSpacing/>
        <w:rPr>
          <w:rFonts w:cstheme="minorHAnsi"/>
          <w:color w:val="000000" w:themeColor="text1"/>
          <w:sz w:val="24"/>
          <w:szCs w:val="24"/>
        </w:rPr>
      </w:pPr>
      <w:r w:rsidRPr="002F18CE">
        <w:rPr>
          <w:rFonts w:cstheme="minorHAnsi"/>
          <w:sz w:val="24"/>
          <w:szCs w:val="24"/>
        </w:rPr>
        <w:t>Identify the security official who is responsible for the development and implementation of the policies and procedures required by this subpart for the covered entity or business associate.</w:t>
      </w:r>
    </w:p>
    <w:p w14:paraId="3852A731"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§164.308(a)(2)]</w:t>
      </w:r>
    </w:p>
    <w:p w14:paraId="55E4CBB4" w14:textId="77777777" w:rsidR="00B5639F" w:rsidRPr="002F18CE" w:rsidRDefault="00B5639F" w:rsidP="00B5639F">
      <w:pPr>
        <w:spacing w:line="240" w:lineRule="auto"/>
        <w:contextualSpacing/>
        <w:rPr>
          <w:rFonts w:cstheme="minorHAnsi"/>
          <w:color w:val="000000" w:themeColor="text1"/>
          <w:sz w:val="24"/>
          <w:szCs w:val="24"/>
        </w:rPr>
      </w:pPr>
    </w:p>
    <w:p w14:paraId="4567AE7A"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Assign a senior-level executive or manager as the authorizing official for information systems and ensure that individual authorizes the information system for processing before commencing operations.</w:t>
      </w:r>
    </w:p>
    <w:p w14:paraId="359D625A" w14:textId="77777777" w:rsidR="00B5639F" w:rsidRPr="002F18CE" w:rsidRDefault="00B5639F" w:rsidP="00B5639F">
      <w:pPr>
        <w:spacing w:after="0" w:line="240" w:lineRule="auto"/>
        <w:rPr>
          <w:rFonts w:cstheme="minorHAnsi"/>
          <w:color w:val="000000" w:themeColor="text1"/>
          <w:sz w:val="24"/>
          <w:szCs w:val="24"/>
        </w:rPr>
      </w:pPr>
      <w:r w:rsidRPr="002F18CE">
        <w:rPr>
          <w:rFonts w:cstheme="minorHAnsi"/>
          <w:color w:val="000000" w:themeColor="text1"/>
          <w:sz w:val="24"/>
          <w:szCs w:val="24"/>
        </w:rPr>
        <w:t>[NIST SP 800-53 CA-6]</w:t>
      </w:r>
    </w:p>
    <w:p w14:paraId="71D2DCFA" w14:textId="77777777" w:rsidR="00B4661B" w:rsidRPr="002F18CE" w:rsidRDefault="00F74520" w:rsidP="00B4661B">
      <w:pPr>
        <w:pStyle w:val="Heading1"/>
        <w:pBdr>
          <w:top w:val="single" w:sz="4" w:space="1" w:color="auto"/>
          <w:left w:val="single" w:sz="4" w:space="4" w:color="auto"/>
          <w:bottom w:val="single" w:sz="4" w:space="1" w:color="auto"/>
          <w:right w:val="single" w:sz="4" w:space="4" w:color="auto"/>
        </w:pBdr>
        <w:rPr>
          <w:rFonts w:eastAsia="Times New Roman"/>
        </w:rPr>
      </w:pPr>
      <w:bookmarkStart w:id="69" w:name="_Toc459304818"/>
      <w:r w:rsidRPr="002F18CE">
        <w:rPr>
          <w:b/>
        </w:rPr>
        <w:t>A16</w:t>
      </w:r>
      <w:r w:rsidR="00B4661B" w:rsidRPr="002F18CE">
        <w:rPr>
          <w:b/>
        </w:rPr>
        <w:t xml:space="preserve"> - </w:t>
      </w:r>
      <w:r w:rsidRPr="002F18CE">
        <w:rPr>
          <w:rFonts w:eastAsia="Times New Roman"/>
          <w:b/>
        </w:rPr>
        <w:t>§164.308(a)(2)  Required</w:t>
      </w:r>
      <w:r w:rsidR="00B4661B" w:rsidRPr="002F18CE">
        <w:rPr>
          <w:rFonts w:eastAsia="Times New Roman"/>
          <w:b/>
        </w:rPr>
        <w:t xml:space="preserve"> </w:t>
      </w:r>
      <w:r w:rsidR="00B4661B" w:rsidRPr="002F18CE">
        <w:t xml:space="preserve">Does your practice make sure that its workforce members and others with authorized access to your </w:t>
      </w:r>
      <w:proofErr w:type="spellStart"/>
      <w:r w:rsidR="00B4661B" w:rsidRPr="002F18CE">
        <w:t>ePHI</w:t>
      </w:r>
      <w:proofErr w:type="spellEnd"/>
      <w:r w:rsidR="00B4661B" w:rsidRPr="002F18CE">
        <w:t xml:space="preserve"> know the name and contact information for its security point of contact and know to contact this person if there are any security problems?</w:t>
      </w:r>
      <w:bookmarkEnd w:id="69"/>
    </w:p>
    <w:p w14:paraId="41744B32" w14:textId="77777777" w:rsidR="00F74520" w:rsidRPr="002F18CE" w:rsidRDefault="00F74520" w:rsidP="000A5F1B">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2575980E" w14:textId="77777777" w:rsidR="00F74520" w:rsidRPr="002F18CE" w:rsidRDefault="00F74520" w:rsidP="000A5F1B">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2B57113A" w14:textId="77777777" w:rsidR="00F74520" w:rsidRPr="002F18CE" w:rsidRDefault="00F74520" w:rsidP="00F74520">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463CA421"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Cost</w:t>
      </w:r>
    </w:p>
    <w:p w14:paraId="1F715976"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Practice Size</w:t>
      </w:r>
    </w:p>
    <w:p w14:paraId="5A81C4AE"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Complexity</w:t>
      </w:r>
    </w:p>
    <w:p w14:paraId="3F63259F"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Alternate Solution</w:t>
      </w:r>
    </w:p>
    <w:p w14:paraId="59A71981" w14:textId="77777777" w:rsidR="00F74520" w:rsidRPr="002F18CE" w:rsidRDefault="00F74520" w:rsidP="00F74520">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F74520" w:rsidRPr="002F18CE" w14:paraId="548E1EA3" w14:textId="77777777" w:rsidTr="00377C6B">
        <w:tc>
          <w:tcPr>
            <w:tcW w:w="9576" w:type="dxa"/>
          </w:tcPr>
          <w:p w14:paraId="7A8A5468" w14:textId="77777777" w:rsidR="00F74520" w:rsidRPr="002F18CE" w:rsidRDefault="00F74520" w:rsidP="00377C6B">
            <w:pPr>
              <w:rPr>
                <w:rFonts w:cstheme="minorHAnsi"/>
                <w:sz w:val="24"/>
                <w:szCs w:val="24"/>
              </w:rPr>
            </w:pPr>
          </w:p>
          <w:p w14:paraId="27D52539" w14:textId="77777777" w:rsidR="00F74520" w:rsidRPr="002F18CE" w:rsidRDefault="00F74520" w:rsidP="00377C6B">
            <w:pPr>
              <w:rPr>
                <w:rFonts w:cstheme="minorHAnsi"/>
                <w:sz w:val="24"/>
                <w:szCs w:val="24"/>
              </w:rPr>
            </w:pPr>
          </w:p>
          <w:p w14:paraId="3701D6E5" w14:textId="77777777" w:rsidR="00F74520" w:rsidRPr="002F18CE" w:rsidRDefault="00F74520" w:rsidP="00377C6B">
            <w:pPr>
              <w:rPr>
                <w:rFonts w:cstheme="minorHAnsi"/>
                <w:sz w:val="24"/>
                <w:szCs w:val="24"/>
              </w:rPr>
            </w:pPr>
          </w:p>
          <w:p w14:paraId="5C9DEB34" w14:textId="77777777" w:rsidR="00F74520" w:rsidRPr="002F18CE" w:rsidRDefault="00F74520" w:rsidP="00377C6B">
            <w:pPr>
              <w:rPr>
                <w:rFonts w:cstheme="minorHAnsi"/>
                <w:sz w:val="24"/>
                <w:szCs w:val="24"/>
              </w:rPr>
            </w:pPr>
          </w:p>
          <w:p w14:paraId="315505D4" w14:textId="77777777" w:rsidR="00F74520" w:rsidRPr="002F18CE" w:rsidRDefault="00F74520" w:rsidP="00377C6B">
            <w:pPr>
              <w:rPr>
                <w:rFonts w:cstheme="minorHAnsi"/>
                <w:sz w:val="24"/>
                <w:szCs w:val="24"/>
              </w:rPr>
            </w:pPr>
          </w:p>
          <w:p w14:paraId="25CD6AFC" w14:textId="77777777" w:rsidR="00F74520" w:rsidRPr="002F18CE" w:rsidRDefault="00F74520" w:rsidP="00377C6B">
            <w:pPr>
              <w:rPr>
                <w:rFonts w:cstheme="minorHAnsi"/>
                <w:sz w:val="24"/>
                <w:szCs w:val="24"/>
              </w:rPr>
            </w:pPr>
          </w:p>
        </w:tc>
      </w:tr>
    </w:tbl>
    <w:p w14:paraId="6B3A2BED" w14:textId="77777777" w:rsidR="00F74520" w:rsidRPr="002F18CE" w:rsidRDefault="00F74520" w:rsidP="00F74520">
      <w:pPr>
        <w:rPr>
          <w:rFonts w:cstheme="minorHAnsi"/>
          <w:sz w:val="24"/>
          <w:szCs w:val="24"/>
        </w:rPr>
      </w:pPr>
    </w:p>
    <w:p w14:paraId="31B425B3" w14:textId="77777777" w:rsidR="00F74520" w:rsidRPr="002F18CE" w:rsidRDefault="00F74520" w:rsidP="00F74520">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F74520" w:rsidRPr="002F18CE" w14:paraId="6072839E" w14:textId="77777777" w:rsidTr="00377C6B">
        <w:tc>
          <w:tcPr>
            <w:tcW w:w="9576" w:type="dxa"/>
          </w:tcPr>
          <w:p w14:paraId="67170E94" w14:textId="77777777" w:rsidR="00F74520" w:rsidRPr="002F18CE" w:rsidRDefault="00F74520" w:rsidP="00377C6B">
            <w:pPr>
              <w:rPr>
                <w:rFonts w:cstheme="minorHAnsi"/>
                <w:sz w:val="24"/>
                <w:szCs w:val="24"/>
              </w:rPr>
            </w:pPr>
          </w:p>
          <w:p w14:paraId="7A9739B3" w14:textId="77777777" w:rsidR="00F74520" w:rsidRPr="002F18CE" w:rsidRDefault="00F74520" w:rsidP="00377C6B">
            <w:pPr>
              <w:rPr>
                <w:rFonts w:cstheme="minorHAnsi"/>
                <w:sz w:val="24"/>
                <w:szCs w:val="24"/>
              </w:rPr>
            </w:pPr>
          </w:p>
          <w:p w14:paraId="168D847C" w14:textId="77777777" w:rsidR="00F74520" w:rsidRPr="002F18CE" w:rsidRDefault="00F74520" w:rsidP="00377C6B">
            <w:pPr>
              <w:rPr>
                <w:rFonts w:cstheme="minorHAnsi"/>
                <w:sz w:val="24"/>
                <w:szCs w:val="24"/>
              </w:rPr>
            </w:pPr>
          </w:p>
          <w:p w14:paraId="4E2057A5" w14:textId="77777777" w:rsidR="00F74520" w:rsidRPr="002F18CE" w:rsidRDefault="00F74520" w:rsidP="00377C6B">
            <w:pPr>
              <w:rPr>
                <w:rFonts w:cstheme="minorHAnsi"/>
                <w:sz w:val="24"/>
                <w:szCs w:val="24"/>
              </w:rPr>
            </w:pPr>
          </w:p>
          <w:p w14:paraId="49CF4389" w14:textId="77777777" w:rsidR="00F74520" w:rsidRPr="002F18CE" w:rsidRDefault="00F74520" w:rsidP="00377C6B">
            <w:pPr>
              <w:rPr>
                <w:rFonts w:cstheme="minorHAnsi"/>
                <w:sz w:val="24"/>
                <w:szCs w:val="24"/>
              </w:rPr>
            </w:pPr>
          </w:p>
          <w:p w14:paraId="2F5EBC82" w14:textId="77777777" w:rsidR="00F74520" w:rsidRPr="002F18CE" w:rsidRDefault="00F74520" w:rsidP="00377C6B">
            <w:pPr>
              <w:rPr>
                <w:rFonts w:cstheme="minorHAnsi"/>
                <w:sz w:val="24"/>
                <w:szCs w:val="24"/>
              </w:rPr>
            </w:pPr>
          </w:p>
        </w:tc>
      </w:tr>
    </w:tbl>
    <w:p w14:paraId="24302DAD" w14:textId="77777777" w:rsidR="00F74520" w:rsidRPr="002F18CE" w:rsidRDefault="00F74520" w:rsidP="00F74520">
      <w:pPr>
        <w:rPr>
          <w:rFonts w:cstheme="minorHAnsi"/>
          <w:sz w:val="24"/>
          <w:szCs w:val="24"/>
        </w:rPr>
      </w:pPr>
    </w:p>
    <w:p w14:paraId="67550130" w14:textId="77777777" w:rsidR="00F74520" w:rsidRPr="002F18CE" w:rsidRDefault="00F74520" w:rsidP="00F74520">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F74520" w:rsidRPr="002F18CE" w14:paraId="4AC736A4" w14:textId="77777777" w:rsidTr="00377C6B">
        <w:tc>
          <w:tcPr>
            <w:tcW w:w="9576" w:type="dxa"/>
          </w:tcPr>
          <w:p w14:paraId="431B893F" w14:textId="77777777" w:rsidR="00F74520" w:rsidRPr="002F18CE" w:rsidRDefault="00F74520" w:rsidP="00377C6B">
            <w:pPr>
              <w:rPr>
                <w:rFonts w:cstheme="minorHAnsi"/>
                <w:sz w:val="24"/>
                <w:szCs w:val="24"/>
              </w:rPr>
            </w:pPr>
          </w:p>
          <w:p w14:paraId="126D0491" w14:textId="77777777" w:rsidR="00F74520" w:rsidRPr="002F18CE" w:rsidRDefault="00F74520" w:rsidP="00377C6B">
            <w:pPr>
              <w:rPr>
                <w:rFonts w:cstheme="minorHAnsi"/>
                <w:sz w:val="24"/>
                <w:szCs w:val="24"/>
              </w:rPr>
            </w:pPr>
          </w:p>
          <w:p w14:paraId="7B54D782" w14:textId="77777777" w:rsidR="00F74520" w:rsidRPr="002F18CE" w:rsidRDefault="00F74520" w:rsidP="00377C6B">
            <w:pPr>
              <w:rPr>
                <w:rFonts w:cstheme="minorHAnsi"/>
                <w:sz w:val="24"/>
                <w:szCs w:val="24"/>
              </w:rPr>
            </w:pPr>
          </w:p>
          <w:p w14:paraId="00DC9635" w14:textId="77777777" w:rsidR="00F74520" w:rsidRPr="002F18CE" w:rsidRDefault="00F74520" w:rsidP="00377C6B">
            <w:pPr>
              <w:rPr>
                <w:rFonts w:cstheme="minorHAnsi"/>
                <w:sz w:val="24"/>
                <w:szCs w:val="24"/>
              </w:rPr>
            </w:pPr>
          </w:p>
          <w:p w14:paraId="297B2C06" w14:textId="77777777" w:rsidR="00F74520" w:rsidRPr="002F18CE" w:rsidRDefault="00F74520" w:rsidP="00377C6B">
            <w:pPr>
              <w:rPr>
                <w:rFonts w:cstheme="minorHAnsi"/>
                <w:sz w:val="24"/>
                <w:szCs w:val="24"/>
              </w:rPr>
            </w:pPr>
          </w:p>
          <w:p w14:paraId="7554A191" w14:textId="77777777" w:rsidR="00F74520" w:rsidRPr="002F18CE" w:rsidRDefault="00F74520" w:rsidP="00377C6B">
            <w:pPr>
              <w:rPr>
                <w:rFonts w:cstheme="minorHAnsi"/>
                <w:sz w:val="24"/>
                <w:szCs w:val="24"/>
              </w:rPr>
            </w:pPr>
          </w:p>
        </w:tc>
      </w:tr>
    </w:tbl>
    <w:p w14:paraId="578816A8" w14:textId="77777777" w:rsidR="00F74520" w:rsidRPr="002F18CE" w:rsidRDefault="00F74520" w:rsidP="00F74520">
      <w:pPr>
        <w:rPr>
          <w:rFonts w:cstheme="minorHAnsi"/>
          <w:sz w:val="24"/>
          <w:szCs w:val="24"/>
        </w:rPr>
      </w:pPr>
    </w:p>
    <w:p w14:paraId="1ADA0626" w14:textId="77777777" w:rsidR="00F74520" w:rsidRPr="002F18CE" w:rsidRDefault="00F74520" w:rsidP="00F74520">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392A8E7C"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Low</w:t>
      </w:r>
    </w:p>
    <w:p w14:paraId="30A90B1B"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Medium</w:t>
      </w:r>
    </w:p>
    <w:p w14:paraId="601BDF67"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High</w:t>
      </w:r>
    </w:p>
    <w:p w14:paraId="28564F08" w14:textId="77777777" w:rsidR="00F74520" w:rsidRPr="002F18CE" w:rsidRDefault="00F74520" w:rsidP="00F74520">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1222ACDE"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Low</w:t>
      </w:r>
    </w:p>
    <w:p w14:paraId="574E74A6"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Medium</w:t>
      </w:r>
    </w:p>
    <w:p w14:paraId="77DDE063"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High</w:t>
      </w:r>
    </w:p>
    <w:p w14:paraId="15F63F3D" w14:textId="77777777" w:rsidR="003273CB" w:rsidRPr="002F18CE" w:rsidRDefault="003273CB" w:rsidP="003273CB">
      <w:pPr>
        <w:rPr>
          <w:rFonts w:cstheme="minorHAnsi"/>
          <w:b/>
          <w:sz w:val="24"/>
          <w:szCs w:val="24"/>
        </w:rPr>
      </w:pPr>
      <w:r w:rsidRPr="002F18CE">
        <w:rPr>
          <w:rFonts w:cstheme="minorHAnsi"/>
          <w:b/>
          <w:sz w:val="24"/>
          <w:szCs w:val="24"/>
        </w:rPr>
        <w:t>Overall Security Risk:</w:t>
      </w:r>
    </w:p>
    <w:p w14:paraId="22E4B1A6" w14:textId="77777777" w:rsidR="003273CB" w:rsidRPr="002F18CE" w:rsidRDefault="003273CB" w:rsidP="003273CB">
      <w:pPr>
        <w:pStyle w:val="ListParagraph"/>
        <w:numPr>
          <w:ilvl w:val="0"/>
          <w:numId w:val="3"/>
        </w:numPr>
        <w:rPr>
          <w:rFonts w:cstheme="minorHAnsi"/>
          <w:sz w:val="24"/>
          <w:szCs w:val="24"/>
        </w:rPr>
      </w:pPr>
      <w:r w:rsidRPr="002F18CE">
        <w:rPr>
          <w:rFonts w:cstheme="minorHAnsi"/>
          <w:sz w:val="24"/>
          <w:szCs w:val="24"/>
        </w:rPr>
        <w:t>Low</w:t>
      </w:r>
    </w:p>
    <w:p w14:paraId="3A7FE068" w14:textId="77777777" w:rsidR="003273CB" w:rsidRPr="002F18CE" w:rsidRDefault="003273CB" w:rsidP="003273CB">
      <w:pPr>
        <w:pStyle w:val="ListParagraph"/>
        <w:numPr>
          <w:ilvl w:val="0"/>
          <w:numId w:val="3"/>
        </w:numPr>
        <w:rPr>
          <w:rFonts w:cstheme="minorHAnsi"/>
          <w:sz w:val="24"/>
          <w:szCs w:val="24"/>
        </w:rPr>
      </w:pPr>
      <w:r w:rsidRPr="002F18CE">
        <w:rPr>
          <w:rFonts w:cstheme="minorHAnsi"/>
          <w:sz w:val="24"/>
          <w:szCs w:val="24"/>
        </w:rPr>
        <w:t>Medium</w:t>
      </w:r>
    </w:p>
    <w:p w14:paraId="56D0CAF9" w14:textId="77777777" w:rsidR="003273CB" w:rsidRPr="002F18CE" w:rsidRDefault="003273CB" w:rsidP="003273CB">
      <w:pPr>
        <w:pStyle w:val="ListParagraph"/>
        <w:numPr>
          <w:ilvl w:val="0"/>
          <w:numId w:val="3"/>
        </w:numPr>
        <w:rPr>
          <w:rFonts w:cstheme="minorHAnsi"/>
          <w:sz w:val="24"/>
          <w:szCs w:val="24"/>
        </w:rPr>
      </w:pPr>
      <w:r w:rsidRPr="002F18CE">
        <w:rPr>
          <w:rFonts w:cstheme="minorHAnsi"/>
          <w:sz w:val="24"/>
          <w:szCs w:val="24"/>
        </w:rPr>
        <w:t>High</w:t>
      </w:r>
    </w:p>
    <w:p w14:paraId="2307A074" w14:textId="77777777" w:rsidR="00F74520" w:rsidRPr="002F18CE" w:rsidRDefault="00F74520" w:rsidP="00F74520">
      <w:pPr>
        <w:rPr>
          <w:rFonts w:cstheme="minorHAnsi"/>
          <w:b/>
          <w:sz w:val="24"/>
          <w:szCs w:val="24"/>
        </w:rPr>
      </w:pPr>
      <w:r w:rsidRPr="002F18CE">
        <w:rPr>
          <w:rFonts w:cstheme="minorHAnsi"/>
          <w:b/>
          <w:sz w:val="24"/>
          <w:szCs w:val="24"/>
        </w:rPr>
        <w:t>Related Information:</w:t>
      </w:r>
    </w:p>
    <w:p w14:paraId="76A34E7D" w14:textId="77777777" w:rsidR="00F74520" w:rsidRPr="002F18CE" w:rsidRDefault="00F74520" w:rsidP="00F74520">
      <w:pPr>
        <w:rPr>
          <w:rFonts w:cstheme="minorHAnsi"/>
          <w:i/>
          <w:sz w:val="24"/>
          <w:szCs w:val="24"/>
        </w:rPr>
      </w:pPr>
      <w:r w:rsidRPr="002F18CE">
        <w:rPr>
          <w:rFonts w:cstheme="minorHAnsi"/>
          <w:i/>
          <w:sz w:val="24"/>
          <w:szCs w:val="24"/>
        </w:rPr>
        <w:t>Things to Consider to Help Answer the Question:</w:t>
      </w:r>
    </w:p>
    <w:p w14:paraId="72071522" w14:textId="77777777" w:rsidR="00F74520" w:rsidRPr="002F18CE" w:rsidRDefault="00F74520" w:rsidP="00F74520">
      <w:pPr>
        <w:spacing w:line="240" w:lineRule="auto"/>
        <w:contextualSpacing/>
        <w:rPr>
          <w:rFonts w:eastAsia="Times New Roman" w:cstheme="minorHAnsi"/>
          <w:sz w:val="24"/>
          <w:szCs w:val="24"/>
        </w:rPr>
      </w:pPr>
      <w:r w:rsidRPr="002F18CE">
        <w:rPr>
          <w:rFonts w:eastAsia="Times New Roman" w:cstheme="minorHAnsi"/>
          <w:sz w:val="24"/>
          <w:szCs w:val="24"/>
        </w:rPr>
        <w:lastRenderedPageBreak/>
        <w:t>Consider whether your practice’s awareness materials include the name and contact information for its security point of contact, such as posters, email reminders, and policy manuals.</w:t>
      </w:r>
    </w:p>
    <w:p w14:paraId="14C29FC8" w14:textId="77777777" w:rsidR="00F74520" w:rsidRPr="002F18CE" w:rsidRDefault="00F74520" w:rsidP="00F74520">
      <w:pPr>
        <w:rPr>
          <w:rFonts w:cstheme="minorHAnsi"/>
          <w:i/>
          <w:sz w:val="24"/>
          <w:szCs w:val="24"/>
        </w:rPr>
      </w:pPr>
    </w:p>
    <w:p w14:paraId="09787AD3" w14:textId="77777777" w:rsidR="00F74520" w:rsidRPr="002F18CE" w:rsidRDefault="00F74520" w:rsidP="00F74520">
      <w:pPr>
        <w:rPr>
          <w:rFonts w:cstheme="minorHAnsi"/>
          <w:i/>
          <w:sz w:val="24"/>
          <w:szCs w:val="24"/>
        </w:rPr>
      </w:pPr>
      <w:r w:rsidRPr="002F18CE">
        <w:rPr>
          <w:rFonts w:cstheme="minorHAnsi"/>
          <w:i/>
          <w:sz w:val="24"/>
          <w:szCs w:val="24"/>
        </w:rPr>
        <w:t>Possible Threats and Vulnerabilities:</w:t>
      </w:r>
    </w:p>
    <w:p w14:paraId="6E0CA8D9" w14:textId="77777777" w:rsidR="00F74520" w:rsidRPr="002F18CE" w:rsidRDefault="00F74520" w:rsidP="00F74520">
      <w:pPr>
        <w:spacing w:after="0" w:line="240" w:lineRule="auto"/>
        <w:contextualSpacing/>
        <w:rPr>
          <w:rFonts w:cstheme="minorHAnsi"/>
          <w:sz w:val="24"/>
          <w:szCs w:val="24"/>
        </w:rPr>
      </w:pPr>
      <w:r w:rsidRPr="002F18CE">
        <w:rPr>
          <w:rFonts w:cstheme="minorHAnsi"/>
          <w:sz w:val="24"/>
          <w:szCs w:val="24"/>
        </w:rPr>
        <w:t>If your practice’s workforce members do not know</w:t>
      </w:r>
      <w:r w:rsidRPr="002F18CE">
        <w:rPr>
          <w:rFonts w:cstheme="minorHAnsi"/>
          <w:color w:val="000000"/>
          <w:sz w:val="24"/>
          <w:szCs w:val="24"/>
        </w:rPr>
        <w:t xml:space="preserve"> the name and contact information of the security point of contact, they may not be able to execute immediate and appropriate mitigating actions when there are security problems.</w:t>
      </w:r>
    </w:p>
    <w:p w14:paraId="76B66F82" w14:textId="77777777" w:rsidR="00F74520" w:rsidRPr="002F18CE" w:rsidRDefault="00F74520" w:rsidP="00F74520">
      <w:pPr>
        <w:spacing w:after="0" w:line="240" w:lineRule="auto"/>
        <w:contextualSpacing/>
        <w:rPr>
          <w:rFonts w:cstheme="minorHAnsi"/>
          <w:sz w:val="24"/>
          <w:szCs w:val="24"/>
        </w:rPr>
      </w:pPr>
    </w:p>
    <w:p w14:paraId="4FE0D6F8" w14:textId="77777777" w:rsidR="00F74520" w:rsidRPr="002F18CE" w:rsidRDefault="00F74520" w:rsidP="00F74520">
      <w:pPr>
        <w:rPr>
          <w:rFonts w:cstheme="minorHAnsi"/>
          <w:i/>
          <w:sz w:val="24"/>
          <w:szCs w:val="24"/>
        </w:rPr>
      </w:pPr>
      <w:r w:rsidRPr="002F18CE">
        <w:rPr>
          <w:rFonts w:cstheme="minorHAnsi"/>
          <w:sz w:val="24"/>
          <w:szCs w:val="24"/>
        </w:rPr>
        <w:t xml:space="preserve">This could impact your practice’s ability to respond to security incidents when they occur if your workface members do not know who to contact.  </w:t>
      </w:r>
    </w:p>
    <w:p w14:paraId="7FA3D4F6" w14:textId="77777777" w:rsidR="00F74520" w:rsidRPr="002F18CE" w:rsidRDefault="00F74520" w:rsidP="00F74520">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4B2DDEA6" w14:textId="77777777" w:rsidR="00F74520" w:rsidRPr="002F18CE" w:rsidRDefault="004B7C32" w:rsidP="00F74520">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F74520"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F74520" w:rsidRPr="002F18CE">
        <w:rPr>
          <w:rFonts w:eastAsia="Times New Roman" w:cstheme="minorHAnsi"/>
          <w:bCs/>
          <w:sz w:val="24"/>
          <w:szCs w:val="24"/>
        </w:rPr>
        <w:t>ePHI</w:t>
      </w:r>
      <w:proofErr w:type="spellEnd"/>
      <w:r w:rsidR="00F74520" w:rsidRPr="002F18CE">
        <w:rPr>
          <w:rFonts w:eastAsia="Times New Roman" w:cstheme="minorHAnsi"/>
          <w:bCs/>
          <w:sz w:val="24"/>
          <w:szCs w:val="24"/>
        </w:rPr>
        <w:t>.</w:t>
      </w:r>
    </w:p>
    <w:p w14:paraId="39C354C1" w14:textId="77777777" w:rsidR="00B5639F" w:rsidRPr="002F18CE" w:rsidRDefault="00B5639F" w:rsidP="00B5639F">
      <w:pPr>
        <w:spacing w:line="240" w:lineRule="auto"/>
        <w:contextualSpacing/>
        <w:rPr>
          <w:rFonts w:cstheme="minorHAnsi"/>
          <w:sz w:val="24"/>
          <w:szCs w:val="24"/>
        </w:rPr>
      </w:pPr>
    </w:p>
    <w:p w14:paraId="159750C6" w14:textId="77777777" w:rsidR="00B5639F" w:rsidRPr="002F18CE" w:rsidRDefault="00B5639F" w:rsidP="00B5639F">
      <w:pPr>
        <w:spacing w:line="240" w:lineRule="auto"/>
        <w:contextualSpacing/>
        <w:rPr>
          <w:rFonts w:cstheme="minorHAnsi"/>
          <w:color w:val="000000" w:themeColor="text1"/>
          <w:sz w:val="24"/>
          <w:szCs w:val="24"/>
        </w:rPr>
      </w:pPr>
      <w:r w:rsidRPr="002F18CE">
        <w:rPr>
          <w:rFonts w:cstheme="minorHAnsi"/>
          <w:sz w:val="24"/>
          <w:szCs w:val="24"/>
        </w:rPr>
        <w:t>Identify the security official who is responsible for the development and implementation of the policies and procedures required by this subpart for the covered entity or business associate.</w:t>
      </w:r>
    </w:p>
    <w:p w14:paraId="69027B8B"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§164.308(a)(2)]</w:t>
      </w:r>
    </w:p>
    <w:p w14:paraId="1F4A6581" w14:textId="77777777" w:rsidR="00B5639F" w:rsidRPr="002F18CE" w:rsidRDefault="00B5639F" w:rsidP="00B5639F">
      <w:pPr>
        <w:spacing w:line="240" w:lineRule="auto"/>
        <w:contextualSpacing/>
        <w:rPr>
          <w:rFonts w:cstheme="minorHAnsi"/>
          <w:color w:val="000000" w:themeColor="text1"/>
          <w:sz w:val="24"/>
          <w:szCs w:val="24"/>
        </w:rPr>
      </w:pPr>
    </w:p>
    <w:p w14:paraId="0424CFD2"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Provide incident response training to workforce members consistent with assigned roles and responsibilities.</w:t>
      </w:r>
    </w:p>
    <w:p w14:paraId="1345697C" w14:textId="77777777" w:rsidR="00B5639F" w:rsidRPr="002F18CE" w:rsidRDefault="00B5639F" w:rsidP="00B5639F">
      <w:pPr>
        <w:spacing w:line="240" w:lineRule="auto"/>
        <w:contextualSpacing/>
        <w:rPr>
          <w:rFonts w:cstheme="minorHAnsi"/>
          <w:color w:val="000000" w:themeColor="text1"/>
          <w:sz w:val="24"/>
          <w:szCs w:val="24"/>
        </w:rPr>
      </w:pPr>
      <w:r w:rsidRPr="002F18CE">
        <w:rPr>
          <w:rFonts w:cstheme="minorHAnsi"/>
          <w:color w:val="000000" w:themeColor="text1"/>
          <w:sz w:val="24"/>
          <w:szCs w:val="24"/>
        </w:rPr>
        <w:t>[NIST SP 800-53 IR-2]</w:t>
      </w:r>
    </w:p>
    <w:p w14:paraId="68EC6461" w14:textId="77777777" w:rsidR="00B5639F" w:rsidRPr="002F18CE" w:rsidRDefault="00B5639F" w:rsidP="00B5639F">
      <w:pPr>
        <w:spacing w:line="240" w:lineRule="auto"/>
        <w:contextualSpacing/>
        <w:rPr>
          <w:rFonts w:cstheme="minorHAnsi"/>
          <w:color w:val="000000" w:themeColor="text1"/>
          <w:sz w:val="24"/>
          <w:szCs w:val="24"/>
        </w:rPr>
      </w:pPr>
    </w:p>
    <w:p w14:paraId="4FD3CF21"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Require workforce members to report suspected security incidents and/or problems to your practice’s assigned security point of contact.</w:t>
      </w:r>
    </w:p>
    <w:p w14:paraId="0BBE026D" w14:textId="77777777" w:rsidR="00F74520" w:rsidRPr="002F18CE" w:rsidRDefault="00B5639F" w:rsidP="00B5639F">
      <w:pPr>
        <w:rPr>
          <w:rFonts w:cstheme="minorHAnsi"/>
          <w:sz w:val="24"/>
          <w:szCs w:val="24"/>
        </w:rPr>
      </w:pPr>
      <w:r w:rsidRPr="002F18CE">
        <w:rPr>
          <w:rFonts w:cstheme="minorHAnsi"/>
          <w:color w:val="000000" w:themeColor="text1"/>
          <w:sz w:val="24"/>
          <w:szCs w:val="24"/>
        </w:rPr>
        <w:t>[NIST SP 800-53 IR-6]</w:t>
      </w:r>
    </w:p>
    <w:p w14:paraId="136FD67C" w14:textId="77777777" w:rsidR="00B4661B" w:rsidRPr="002F18CE" w:rsidRDefault="00F74520" w:rsidP="00B4661B">
      <w:pPr>
        <w:pStyle w:val="Heading1"/>
        <w:pBdr>
          <w:top w:val="single" w:sz="4" w:space="1" w:color="auto"/>
          <w:left w:val="single" w:sz="4" w:space="4" w:color="auto"/>
          <w:bottom w:val="single" w:sz="4" w:space="1" w:color="auto"/>
          <w:right w:val="single" w:sz="4" w:space="4" w:color="auto"/>
        </w:pBdr>
      </w:pPr>
      <w:bookmarkStart w:id="70" w:name="_Toc459304819"/>
      <w:r w:rsidRPr="002F18CE">
        <w:rPr>
          <w:b/>
        </w:rPr>
        <w:t>A17</w:t>
      </w:r>
      <w:r w:rsidR="00B4661B" w:rsidRPr="002F18CE">
        <w:rPr>
          <w:b/>
        </w:rPr>
        <w:t xml:space="preserve"> - </w:t>
      </w:r>
      <w:r w:rsidRPr="002F18CE">
        <w:rPr>
          <w:rFonts w:eastAsia="Times New Roman"/>
          <w:b/>
          <w:color w:val="000000"/>
        </w:rPr>
        <w:t>§164.308</w:t>
      </w:r>
      <w:r w:rsidR="00377C6B" w:rsidRPr="002F18CE">
        <w:rPr>
          <w:rFonts w:eastAsia="Times New Roman"/>
          <w:b/>
          <w:color w:val="000000"/>
        </w:rPr>
        <w:t xml:space="preserve">(a)(3)(i)  Required </w:t>
      </w:r>
      <w:r w:rsidR="00B4661B" w:rsidRPr="002F18CE">
        <w:rPr>
          <w:rFonts w:eastAsia="Times New Roman"/>
          <w:b/>
          <w:color w:val="000000"/>
        </w:rPr>
        <w:t xml:space="preserve"> </w:t>
      </w:r>
      <w:r w:rsidR="00B4661B" w:rsidRPr="002F18CE">
        <w:t xml:space="preserve">Does your practice have a list that includes all members of its workforce, the roles assigned to each, and the corresponding access that each role enables for your practice’s facilities, information systems, electronic devices, and </w:t>
      </w:r>
      <w:proofErr w:type="spellStart"/>
      <w:r w:rsidR="00B4661B" w:rsidRPr="002F18CE">
        <w:t>ePHI</w:t>
      </w:r>
      <w:proofErr w:type="spellEnd"/>
      <w:r w:rsidR="00B4661B" w:rsidRPr="002F18CE">
        <w:t>?</w:t>
      </w:r>
      <w:bookmarkEnd w:id="70"/>
    </w:p>
    <w:p w14:paraId="44840014" w14:textId="77777777" w:rsidR="00F74520" w:rsidRPr="002F18CE" w:rsidRDefault="00F74520" w:rsidP="000A5F1B">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1703DF7A" w14:textId="77777777" w:rsidR="00F74520" w:rsidRPr="002F18CE" w:rsidRDefault="00F74520" w:rsidP="000A5F1B">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0AA1077E" w14:textId="77777777" w:rsidR="00F74520" w:rsidRPr="002F18CE" w:rsidRDefault="00F74520" w:rsidP="00F74520">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5EA91AC7"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Cost</w:t>
      </w:r>
    </w:p>
    <w:p w14:paraId="1875325E"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Practice Size</w:t>
      </w:r>
    </w:p>
    <w:p w14:paraId="6319ED1B"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lastRenderedPageBreak/>
        <w:t>Complexity</w:t>
      </w:r>
    </w:p>
    <w:p w14:paraId="74A9FE0C" w14:textId="77777777" w:rsidR="00F74520" w:rsidRPr="002F18CE" w:rsidRDefault="00F74520" w:rsidP="00F74520">
      <w:pPr>
        <w:pStyle w:val="ListParagraph"/>
        <w:numPr>
          <w:ilvl w:val="0"/>
          <w:numId w:val="2"/>
        </w:numPr>
        <w:rPr>
          <w:rFonts w:cstheme="minorHAnsi"/>
          <w:sz w:val="24"/>
          <w:szCs w:val="24"/>
        </w:rPr>
      </w:pPr>
      <w:r w:rsidRPr="002F18CE">
        <w:rPr>
          <w:rFonts w:cstheme="minorHAnsi"/>
          <w:sz w:val="24"/>
          <w:szCs w:val="24"/>
        </w:rPr>
        <w:t>Alternate Solution</w:t>
      </w:r>
    </w:p>
    <w:p w14:paraId="3883F903" w14:textId="77777777" w:rsidR="00F74520" w:rsidRPr="002F18CE" w:rsidRDefault="00F74520" w:rsidP="00F74520">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F74520" w:rsidRPr="002F18CE" w14:paraId="14149D08" w14:textId="77777777" w:rsidTr="00377C6B">
        <w:tc>
          <w:tcPr>
            <w:tcW w:w="9576" w:type="dxa"/>
          </w:tcPr>
          <w:p w14:paraId="39F4BC3C" w14:textId="77777777" w:rsidR="00F74520" w:rsidRPr="002F18CE" w:rsidRDefault="00F74520" w:rsidP="00377C6B">
            <w:pPr>
              <w:rPr>
                <w:rFonts w:cstheme="minorHAnsi"/>
                <w:sz w:val="24"/>
                <w:szCs w:val="24"/>
              </w:rPr>
            </w:pPr>
          </w:p>
          <w:p w14:paraId="7CE622F5" w14:textId="77777777" w:rsidR="00F74520" w:rsidRPr="002F18CE" w:rsidRDefault="00F74520" w:rsidP="00377C6B">
            <w:pPr>
              <w:rPr>
                <w:rFonts w:cstheme="minorHAnsi"/>
                <w:sz w:val="24"/>
                <w:szCs w:val="24"/>
              </w:rPr>
            </w:pPr>
          </w:p>
          <w:p w14:paraId="23D8170D" w14:textId="77777777" w:rsidR="00F74520" w:rsidRPr="002F18CE" w:rsidRDefault="00F74520" w:rsidP="00377C6B">
            <w:pPr>
              <w:rPr>
                <w:rFonts w:cstheme="minorHAnsi"/>
                <w:sz w:val="24"/>
                <w:szCs w:val="24"/>
              </w:rPr>
            </w:pPr>
          </w:p>
          <w:p w14:paraId="33F925EA" w14:textId="77777777" w:rsidR="00F74520" w:rsidRPr="002F18CE" w:rsidRDefault="00F74520" w:rsidP="00377C6B">
            <w:pPr>
              <w:rPr>
                <w:rFonts w:cstheme="minorHAnsi"/>
                <w:sz w:val="24"/>
                <w:szCs w:val="24"/>
              </w:rPr>
            </w:pPr>
          </w:p>
          <w:p w14:paraId="783053D4" w14:textId="77777777" w:rsidR="00F74520" w:rsidRPr="002F18CE" w:rsidRDefault="00F74520" w:rsidP="00377C6B">
            <w:pPr>
              <w:rPr>
                <w:rFonts w:cstheme="minorHAnsi"/>
                <w:sz w:val="24"/>
                <w:szCs w:val="24"/>
              </w:rPr>
            </w:pPr>
          </w:p>
          <w:p w14:paraId="710CD357" w14:textId="77777777" w:rsidR="00F74520" w:rsidRPr="002F18CE" w:rsidRDefault="00F74520" w:rsidP="00377C6B">
            <w:pPr>
              <w:rPr>
                <w:rFonts w:cstheme="minorHAnsi"/>
                <w:sz w:val="24"/>
                <w:szCs w:val="24"/>
              </w:rPr>
            </w:pPr>
          </w:p>
        </w:tc>
      </w:tr>
    </w:tbl>
    <w:p w14:paraId="75D8E916" w14:textId="77777777" w:rsidR="00F74520" w:rsidRPr="002F18CE" w:rsidRDefault="00F74520" w:rsidP="00F74520">
      <w:pPr>
        <w:rPr>
          <w:rFonts w:cstheme="minorHAnsi"/>
          <w:sz w:val="24"/>
          <w:szCs w:val="24"/>
        </w:rPr>
      </w:pPr>
    </w:p>
    <w:p w14:paraId="1D72DF24" w14:textId="77777777" w:rsidR="00F74520" w:rsidRPr="002F18CE" w:rsidRDefault="00F74520" w:rsidP="00F74520">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F74520" w:rsidRPr="002F18CE" w14:paraId="27806A8E" w14:textId="77777777" w:rsidTr="00377C6B">
        <w:tc>
          <w:tcPr>
            <w:tcW w:w="9576" w:type="dxa"/>
          </w:tcPr>
          <w:p w14:paraId="5AE71C27" w14:textId="77777777" w:rsidR="00F74520" w:rsidRPr="002F18CE" w:rsidRDefault="00F74520" w:rsidP="00377C6B">
            <w:pPr>
              <w:rPr>
                <w:rFonts w:cstheme="minorHAnsi"/>
                <w:sz w:val="24"/>
                <w:szCs w:val="24"/>
              </w:rPr>
            </w:pPr>
          </w:p>
          <w:p w14:paraId="6F2FE738" w14:textId="77777777" w:rsidR="00F74520" w:rsidRPr="002F18CE" w:rsidRDefault="00F74520" w:rsidP="00377C6B">
            <w:pPr>
              <w:rPr>
                <w:rFonts w:cstheme="minorHAnsi"/>
                <w:sz w:val="24"/>
                <w:szCs w:val="24"/>
              </w:rPr>
            </w:pPr>
          </w:p>
          <w:p w14:paraId="1BC6547E" w14:textId="77777777" w:rsidR="00F74520" w:rsidRPr="002F18CE" w:rsidRDefault="00F74520" w:rsidP="00377C6B">
            <w:pPr>
              <w:rPr>
                <w:rFonts w:cstheme="minorHAnsi"/>
                <w:sz w:val="24"/>
                <w:szCs w:val="24"/>
              </w:rPr>
            </w:pPr>
          </w:p>
          <w:p w14:paraId="22A43713" w14:textId="77777777" w:rsidR="00F74520" w:rsidRPr="002F18CE" w:rsidRDefault="00F74520" w:rsidP="00377C6B">
            <w:pPr>
              <w:rPr>
                <w:rFonts w:cstheme="minorHAnsi"/>
                <w:sz w:val="24"/>
                <w:szCs w:val="24"/>
              </w:rPr>
            </w:pPr>
          </w:p>
          <w:p w14:paraId="10E18A74" w14:textId="77777777" w:rsidR="00F74520" w:rsidRPr="002F18CE" w:rsidRDefault="00F74520" w:rsidP="00377C6B">
            <w:pPr>
              <w:rPr>
                <w:rFonts w:cstheme="minorHAnsi"/>
                <w:sz w:val="24"/>
                <w:szCs w:val="24"/>
              </w:rPr>
            </w:pPr>
          </w:p>
          <w:p w14:paraId="3789409C" w14:textId="77777777" w:rsidR="00F74520" w:rsidRPr="002F18CE" w:rsidRDefault="00F74520" w:rsidP="00377C6B">
            <w:pPr>
              <w:rPr>
                <w:rFonts w:cstheme="minorHAnsi"/>
                <w:sz w:val="24"/>
                <w:szCs w:val="24"/>
              </w:rPr>
            </w:pPr>
          </w:p>
        </w:tc>
      </w:tr>
    </w:tbl>
    <w:p w14:paraId="048480D0" w14:textId="77777777" w:rsidR="00F74520" w:rsidRPr="002F18CE" w:rsidRDefault="00F74520" w:rsidP="00F74520">
      <w:pPr>
        <w:rPr>
          <w:rFonts w:cstheme="minorHAnsi"/>
          <w:sz w:val="24"/>
          <w:szCs w:val="24"/>
        </w:rPr>
      </w:pPr>
    </w:p>
    <w:p w14:paraId="6A4E5A04" w14:textId="77777777" w:rsidR="00F74520" w:rsidRPr="002F18CE" w:rsidRDefault="00F74520" w:rsidP="00F74520">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F74520" w:rsidRPr="002F18CE" w14:paraId="3B97CD61" w14:textId="77777777" w:rsidTr="00377C6B">
        <w:tc>
          <w:tcPr>
            <w:tcW w:w="9576" w:type="dxa"/>
          </w:tcPr>
          <w:p w14:paraId="5AE03CF8" w14:textId="77777777" w:rsidR="00F74520" w:rsidRPr="002F18CE" w:rsidRDefault="00F74520" w:rsidP="00377C6B">
            <w:pPr>
              <w:rPr>
                <w:rFonts w:cstheme="minorHAnsi"/>
                <w:sz w:val="24"/>
                <w:szCs w:val="24"/>
              </w:rPr>
            </w:pPr>
          </w:p>
          <w:p w14:paraId="678FD70D" w14:textId="77777777" w:rsidR="00F74520" w:rsidRPr="002F18CE" w:rsidRDefault="00F74520" w:rsidP="00377C6B">
            <w:pPr>
              <w:rPr>
                <w:rFonts w:cstheme="minorHAnsi"/>
                <w:sz w:val="24"/>
                <w:szCs w:val="24"/>
              </w:rPr>
            </w:pPr>
          </w:p>
          <w:p w14:paraId="1439E937" w14:textId="77777777" w:rsidR="00F74520" w:rsidRPr="002F18CE" w:rsidRDefault="00F74520" w:rsidP="00377C6B">
            <w:pPr>
              <w:rPr>
                <w:rFonts w:cstheme="minorHAnsi"/>
                <w:sz w:val="24"/>
                <w:szCs w:val="24"/>
              </w:rPr>
            </w:pPr>
          </w:p>
          <w:p w14:paraId="0CB48E25" w14:textId="77777777" w:rsidR="00F74520" w:rsidRPr="002F18CE" w:rsidRDefault="00F74520" w:rsidP="00377C6B">
            <w:pPr>
              <w:rPr>
                <w:rFonts w:cstheme="minorHAnsi"/>
                <w:sz w:val="24"/>
                <w:szCs w:val="24"/>
              </w:rPr>
            </w:pPr>
          </w:p>
          <w:p w14:paraId="05BDC689" w14:textId="77777777" w:rsidR="00F74520" w:rsidRPr="002F18CE" w:rsidRDefault="00F74520" w:rsidP="00377C6B">
            <w:pPr>
              <w:rPr>
                <w:rFonts w:cstheme="minorHAnsi"/>
                <w:sz w:val="24"/>
                <w:szCs w:val="24"/>
              </w:rPr>
            </w:pPr>
          </w:p>
          <w:p w14:paraId="5C7625DF" w14:textId="77777777" w:rsidR="00F74520" w:rsidRPr="002F18CE" w:rsidRDefault="00F74520" w:rsidP="00377C6B">
            <w:pPr>
              <w:rPr>
                <w:rFonts w:cstheme="minorHAnsi"/>
                <w:sz w:val="24"/>
                <w:szCs w:val="24"/>
              </w:rPr>
            </w:pPr>
          </w:p>
        </w:tc>
      </w:tr>
    </w:tbl>
    <w:p w14:paraId="49AED542" w14:textId="77777777" w:rsidR="00F74520" w:rsidRPr="002F18CE" w:rsidRDefault="00F74520" w:rsidP="00F74520">
      <w:pPr>
        <w:rPr>
          <w:rFonts w:cstheme="minorHAnsi"/>
          <w:sz w:val="24"/>
          <w:szCs w:val="24"/>
        </w:rPr>
      </w:pPr>
    </w:p>
    <w:p w14:paraId="533828B5" w14:textId="77777777" w:rsidR="00F74520" w:rsidRPr="002F18CE" w:rsidRDefault="00F74520" w:rsidP="00F74520">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2C7E7887"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Low</w:t>
      </w:r>
    </w:p>
    <w:p w14:paraId="0AE2A58B"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Medium</w:t>
      </w:r>
    </w:p>
    <w:p w14:paraId="33F57873"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High</w:t>
      </w:r>
    </w:p>
    <w:p w14:paraId="6B1A9B08" w14:textId="77777777" w:rsidR="00F74520" w:rsidRPr="002F18CE" w:rsidRDefault="00F74520" w:rsidP="00F74520">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76BA7824"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lastRenderedPageBreak/>
        <w:t>Low</w:t>
      </w:r>
    </w:p>
    <w:p w14:paraId="6A9FEF31"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Medium</w:t>
      </w:r>
    </w:p>
    <w:p w14:paraId="14A81D38" w14:textId="77777777" w:rsidR="00F74520" w:rsidRPr="002F18CE" w:rsidRDefault="00F74520" w:rsidP="00F74520">
      <w:pPr>
        <w:pStyle w:val="ListParagraph"/>
        <w:numPr>
          <w:ilvl w:val="0"/>
          <w:numId w:val="3"/>
        </w:numPr>
        <w:rPr>
          <w:rFonts w:cstheme="minorHAnsi"/>
          <w:sz w:val="24"/>
          <w:szCs w:val="24"/>
        </w:rPr>
      </w:pPr>
      <w:r w:rsidRPr="002F18CE">
        <w:rPr>
          <w:rFonts w:cstheme="minorHAnsi"/>
          <w:sz w:val="24"/>
          <w:szCs w:val="24"/>
        </w:rPr>
        <w:t>High</w:t>
      </w:r>
    </w:p>
    <w:p w14:paraId="1075AED6" w14:textId="77777777" w:rsidR="00083194" w:rsidRPr="002F18CE" w:rsidRDefault="00083194" w:rsidP="00083194">
      <w:pPr>
        <w:rPr>
          <w:rFonts w:cstheme="minorHAnsi"/>
          <w:b/>
          <w:sz w:val="24"/>
          <w:szCs w:val="24"/>
        </w:rPr>
      </w:pPr>
      <w:r w:rsidRPr="002F18CE">
        <w:rPr>
          <w:rFonts w:cstheme="minorHAnsi"/>
          <w:b/>
          <w:sz w:val="24"/>
          <w:szCs w:val="24"/>
        </w:rPr>
        <w:t>Overall Security Risk:</w:t>
      </w:r>
    </w:p>
    <w:p w14:paraId="0DC0F1C8" w14:textId="77777777" w:rsidR="00083194" w:rsidRPr="002F18CE" w:rsidRDefault="00083194" w:rsidP="00083194">
      <w:pPr>
        <w:pStyle w:val="ListParagraph"/>
        <w:numPr>
          <w:ilvl w:val="0"/>
          <w:numId w:val="3"/>
        </w:numPr>
        <w:rPr>
          <w:rFonts w:cstheme="minorHAnsi"/>
          <w:sz w:val="24"/>
          <w:szCs w:val="24"/>
        </w:rPr>
      </w:pPr>
      <w:r w:rsidRPr="002F18CE">
        <w:rPr>
          <w:rFonts w:cstheme="minorHAnsi"/>
          <w:sz w:val="24"/>
          <w:szCs w:val="24"/>
        </w:rPr>
        <w:t>Low</w:t>
      </w:r>
    </w:p>
    <w:p w14:paraId="3E083550" w14:textId="77777777" w:rsidR="00083194" w:rsidRPr="002F18CE" w:rsidRDefault="00083194" w:rsidP="00083194">
      <w:pPr>
        <w:pStyle w:val="ListParagraph"/>
        <w:numPr>
          <w:ilvl w:val="0"/>
          <w:numId w:val="3"/>
        </w:numPr>
        <w:rPr>
          <w:rFonts w:cstheme="minorHAnsi"/>
          <w:sz w:val="24"/>
          <w:szCs w:val="24"/>
        </w:rPr>
      </w:pPr>
      <w:r w:rsidRPr="002F18CE">
        <w:rPr>
          <w:rFonts w:cstheme="minorHAnsi"/>
          <w:sz w:val="24"/>
          <w:szCs w:val="24"/>
        </w:rPr>
        <w:t>Medium</w:t>
      </w:r>
    </w:p>
    <w:p w14:paraId="5BF2059E" w14:textId="77777777" w:rsidR="00083194" w:rsidRPr="002F18CE" w:rsidRDefault="00083194" w:rsidP="00083194">
      <w:pPr>
        <w:pStyle w:val="ListParagraph"/>
        <w:numPr>
          <w:ilvl w:val="0"/>
          <w:numId w:val="3"/>
        </w:numPr>
        <w:rPr>
          <w:rFonts w:cstheme="minorHAnsi"/>
          <w:sz w:val="24"/>
          <w:szCs w:val="24"/>
        </w:rPr>
      </w:pPr>
      <w:r w:rsidRPr="002F18CE">
        <w:rPr>
          <w:rFonts w:cstheme="minorHAnsi"/>
          <w:sz w:val="24"/>
          <w:szCs w:val="24"/>
        </w:rPr>
        <w:t>High</w:t>
      </w:r>
    </w:p>
    <w:p w14:paraId="6ECE6A25" w14:textId="77777777" w:rsidR="00F74520" w:rsidRPr="002F18CE" w:rsidRDefault="00F74520" w:rsidP="00F74520">
      <w:pPr>
        <w:rPr>
          <w:rFonts w:cstheme="minorHAnsi"/>
          <w:b/>
          <w:sz w:val="24"/>
          <w:szCs w:val="24"/>
        </w:rPr>
      </w:pPr>
      <w:r w:rsidRPr="002F18CE">
        <w:rPr>
          <w:rFonts w:cstheme="minorHAnsi"/>
          <w:b/>
          <w:sz w:val="24"/>
          <w:szCs w:val="24"/>
        </w:rPr>
        <w:t>Related Information:</w:t>
      </w:r>
    </w:p>
    <w:p w14:paraId="7FCAEEEB" w14:textId="77777777" w:rsidR="00F74520" w:rsidRPr="002F18CE" w:rsidRDefault="00F74520" w:rsidP="00F74520">
      <w:pPr>
        <w:rPr>
          <w:rFonts w:cstheme="minorHAnsi"/>
          <w:i/>
          <w:sz w:val="24"/>
          <w:szCs w:val="24"/>
        </w:rPr>
      </w:pPr>
      <w:r w:rsidRPr="002F18CE">
        <w:rPr>
          <w:rFonts w:cstheme="minorHAnsi"/>
          <w:i/>
          <w:sz w:val="24"/>
          <w:szCs w:val="24"/>
        </w:rPr>
        <w:t>Things to Consider to Help Answer the Question:</w:t>
      </w:r>
    </w:p>
    <w:p w14:paraId="273CB9B7" w14:textId="77777777" w:rsidR="00377C6B" w:rsidRPr="002F18CE" w:rsidRDefault="00377C6B" w:rsidP="00377C6B">
      <w:pPr>
        <w:spacing w:line="240" w:lineRule="auto"/>
        <w:contextualSpacing/>
        <w:rPr>
          <w:rFonts w:cstheme="minorHAnsi"/>
          <w:sz w:val="24"/>
          <w:szCs w:val="24"/>
        </w:rPr>
      </w:pPr>
      <w:r w:rsidRPr="002F18CE">
        <w:rPr>
          <w:rFonts w:cstheme="minorHAnsi"/>
          <w:sz w:val="24"/>
          <w:szCs w:val="24"/>
        </w:rPr>
        <w:t>The definition of workforce includes employees, volunteers, and trainees.</w:t>
      </w:r>
    </w:p>
    <w:p w14:paraId="5FAD5D32" w14:textId="77777777" w:rsidR="00377C6B" w:rsidRPr="002F18CE" w:rsidRDefault="00377C6B" w:rsidP="00377C6B">
      <w:pPr>
        <w:spacing w:line="240" w:lineRule="auto"/>
        <w:contextualSpacing/>
        <w:rPr>
          <w:rFonts w:eastAsia="Times New Roman" w:cstheme="minorHAnsi"/>
          <w:sz w:val="24"/>
          <w:szCs w:val="24"/>
        </w:rPr>
      </w:pPr>
    </w:p>
    <w:p w14:paraId="18DD3E74" w14:textId="77777777" w:rsidR="00377C6B" w:rsidRPr="002F18CE" w:rsidRDefault="00377C6B" w:rsidP="00B4661B">
      <w:pPr>
        <w:spacing w:after="0" w:line="240" w:lineRule="auto"/>
        <w:contextualSpacing/>
        <w:rPr>
          <w:rFonts w:eastAsia="Times New Roman" w:cstheme="minorHAnsi"/>
          <w:sz w:val="24"/>
          <w:szCs w:val="24"/>
        </w:rPr>
      </w:pPr>
      <w:r w:rsidRPr="002F18CE">
        <w:rPr>
          <w:rFonts w:eastAsia="Times New Roman" w:cstheme="minorHAnsi"/>
          <w:sz w:val="24"/>
          <w:szCs w:val="24"/>
        </w:rPr>
        <w:t xml:space="preserve">Consider whether your workforce members who are authorized to access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have a unique identifier, and their role and corresponding access to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is the minimum necessary to carry out their duties.</w:t>
      </w:r>
    </w:p>
    <w:p w14:paraId="7AB1A235" w14:textId="77777777" w:rsidR="00B4661B" w:rsidRPr="002F18CE" w:rsidRDefault="00B4661B" w:rsidP="00B4661B">
      <w:pPr>
        <w:spacing w:after="0"/>
        <w:rPr>
          <w:rFonts w:cstheme="minorHAnsi"/>
          <w:sz w:val="24"/>
          <w:szCs w:val="24"/>
          <w:u w:val="single"/>
        </w:rPr>
      </w:pPr>
    </w:p>
    <w:p w14:paraId="0BA8C2B1" w14:textId="77777777" w:rsidR="00F74520" w:rsidRPr="002F18CE" w:rsidRDefault="00F74520" w:rsidP="00B4661B">
      <w:pPr>
        <w:spacing w:after="0"/>
        <w:rPr>
          <w:rFonts w:cstheme="minorHAnsi"/>
          <w:i/>
          <w:sz w:val="24"/>
          <w:szCs w:val="24"/>
        </w:rPr>
      </w:pPr>
      <w:r w:rsidRPr="002F18CE">
        <w:rPr>
          <w:rFonts w:cstheme="minorHAnsi"/>
          <w:i/>
          <w:sz w:val="24"/>
          <w:szCs w:val="24"/>
        </w:rPr>
        <w:t>Possible Threats and Vulnerabilities:</w:t>
      </w:r>
    </w:p>
    <w:p w14:paraId="6441C874" w14:textId="77777777" w:rsidR="00377C6B" w:rsidRPr="002F18CE" w:rsidRDefault="00377C6B" w:rsidP="00377C6B">
      <w:pPr>
        <w:spacing w:line="240" w:lineRule="auto"/>
        <w:contextualSpacing/>
        <w:rPr>
          <w:rFonts w:cstheme="minorHAnsi"/>
          <w:sz w:val="24"/>
          <w:szCs w:val="24"/>
        </w:rPr>
      </w:pPr>
      <w:r w:rsidRPr="002F18CE">
        <w:rPr>
          <w:rFonts w:cstheme="minorHAnsi"/>
          <w:sz w:val="24"/>
          <w:szCs w:val="24"/>
        </w:rPr>
        <w:t xml:space="preserve">Individuals without a need to know can access your practice’s </w:t>
      </w:r>
      <w:proofErr w:type="spellStart"/>
      <w:r w:rsidRPr="002F18CE">
        <w:rPr>
          <w:rFonts w:cstheme="minorHAnsi"/>
          <w:sz w:val="24"/>
          <w:szCs w:val="24"/>
        </w:rPr>
        <w:t>ePHI</w:t>
      </w:r>
      <w:proofErr w:type="spellEnd"/>
      <w:r w:rsidRPr="002F18CE">
        <w:rPr>
          <w:rFonts w:cstheme="minorHAnsi"/>
          <w:sz w:val="24"/>
          <w:szCs w:val="24"/>
        </w:rPr>
        <w:t xml:space="preserve"> if it </w:t>
      </w:r>
      <w:r w:rsidRPr="002F18CE">
        <w:rPr>
          <w:rFonts w:eastAsia="Times New Roman" w:cstheme="minorHAnsi"/>
          <w:color w:val="000000"/>
          <w:sz w:val="24"/>
          <w:szCs w:val="24"/>
        </w:rPr>
        <w:t xml:space="preserve">does not have a list that </w:t>
      </w:r>
      <w:r w:rsidRPr="002F18CE">
        <w:rPr>
          <w:rFonts w:cstheme="minorHAnsi"/>
          <w:sz w:val="24"/>
          <w:szCs w:val="24"/>
        </w:rPr>
        <w:t xml:space="preserve">includes all members of its workforce, the roles assigned to each, and the corresponding access privileges for each role (including information systems, electronic devices, and </w:t>
      </w:r>
      <w:proofErr w:type="spellStart"/>
      <w:r w:rsidRPr="002F18CE">
        <w:rPr>
          <w:rFonts w:cstheme="minorHAnsi"/>
          <w:sz w:val="24"/>
          <w:szCs w:val="24"/>
        </w:rPr>
        <w:t>ePHI</w:t>
      </w:r>
      <w:proofErr w:type="spellEnd"/>
      <w:r w:rsidRPr="002F18CE">
        <w:rPr>
          <w:rFonts w:cstheme="minorHAnsi"/>
          <w:sz w:val="24"/>
          <w:szCs w:val="24"/>
        </w:rPr>
        <w:t xml:space="preserve">).  </w:t>
      </w:r>
    </w:p>
    <w:p w14:paraId="4AB40745" w14:textId="77777777" w:rsidR="00377C6B" w:rsidRPr="002F18CE" w:rsidRDefault="00377C6B" w:rsidP="00377C6B">
      <w:pPr>
        <w:spacing w:line="240" w:lineRule="auto"/>
        <w:contextualSpacing/>
        <w:rPr>
          <w:rFonts w:eastAsia="Times New Roman" w:cstheme="minorHAnsi"/>
          <w:color w:val="000000"/>
          <w:sz w:val="24"/>
          <w:szCs w:val="24"/>
        </w:rPr>
      </w:pPr>
    </w:p>
    <w:p w14:paraId="7787C8F1" w14:textId="77777777" w:rsidR="00377C6B" w:rsidRPr="002F18CE" w:rsidRDefault="00377C6B" w:rsidP="00377C6B">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2F34AE74" w14:textId="77777777" w:rsidR="00377C6B" w:rsidRPr="002F18CE" w:rsidRDefault="00377C6B" w:rsidP="00377C6B">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13155702" w14:textId="77777777" w:rsidR="00377C6B" w:rsidRPr="002F18CE" w:rsidRDefault="00377C6B" w:rsidP="00377C6B">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 </w:t>
      </w:r>
    </w:p>
    <w:p w14:paraId="34B7AA6A" w14:textId="77777777" w:rsidR="00377C6B" w:rsidRPr="002F18CE" w:rsidRDefault="00377C6B" w:rsidP="00377C6B">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05117150" w14:textId="77777777" w:rsidR="00377C6B" w:rsidRPr="002F18CE" w:rsidRDefault="00377C6B" w:rsidP="00377C6B">
      <w:pPr>
        <w:spacing w:after="0" w:line="240" w:lineRule="auto"/>
        <w:rPr>
          <w:rFonts w:cstheme="minorHAnsi"/>
          <w:sz w:val="24"/>
          <w:szCs w:val="24"/>
        </w:rPr>
      </w:pPr>
    </w:p>
    <w:p w14:paraId="0934C483" w14:textId="77777777" w:rsidR="00F74520" w:rsidRPr="002F18CE" w:rsidRDefault="00F74520" w:rsidP="00377C6B">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48637CC7" w14:textId="77777777" w:rsidR="00F74520" w:rsidRPr="002F18CE" w:rsidRDefault="004B7C32" w:rsidP="00F74520">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F74520"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F74520" w:rsidRPr="002F18CE">
        <w:rPr>
          <w:rFonts w:eastAsia="Times New Roman" w:cstheme="minorHAnsi"/>
          <w:bCs/>
          <w:sz w:val="24"/>
          <w:szCs w:val="24"/>
        </w:rPr>
        <w:t>ePHI</w:t>
      </w:r>
      <w:proofErr w:type="spellEnd"/>
      <w:r w:rsidR="00F74520" w:rsidRPr="002F18CE">
        <w:rPr>
          <w:rFonts w:eastAsia="Times New Roman" w:cstheme="minorHAnsi"/>
          <w:bCs/>
          <w:sz w:val="24"/>
          <w:szCs w:val="24"/>
        </w:rPr>
        <w:t>.</w:t>
      </w:r>
    </w:p>
    <w:p w14:paraId="2BB6B80F" w14:textId="77777777" w:rsidR="00B5639F" w:rsidRPr="002F18CE" w:rsidRDefault="00B5639F" w:rsidP="00F74520">
      <w:pPr>
        <w:spacing w:after="0" w:line="240" w:lineRule="auto"/>
        <w:rPr>
          <w:rFonts w:eastAsia="Times New Roman" w:cstheme="minorHAnsi"/>
          <w:bCs/>
          <w:sz w:val="24"/>
          <w:szCs w:val="24"/>
        </w:rPr>
      </w:pPr>
    </w:p>
    <w:p w14:paraId="1BBFE228" w14:textId="77777777" w:rsidR="00B5639F" w:rsidRPr="002F18CE" w:rsidRDefault="00B5639F" w:rsidP="00B5639F">
      <w:pPr>
        <w:autoSpaceDE w:val="0"/>
        <w:autoSpaceDN w:val="0"/>
        <w:adjustRightInd w:val="0"/>
        <w:spacing w:line="240" w:lineRule="auto"/>
        <w:contextualSpacing/>
        <w:rPr>
          <w:rFonts w:cstheme="minorHAnsi"/>
          <w:sz w:val="24"/>
          <w:szCs w:val="24"/>
        </w:rPr>
      </w:pPr>
      <w:r w:rsidRPr="002F18CE">
        <w:rPr>
          <w:rFonts w:cstheme="minorHAnsi"/>
          <w:sz w:val="24"/>
          <w:szCs w:val="24"/>
        </w:rPr>
        <w:t xml:space="preserve">Implement policies and procedures to ensure that all members of its workforce have appropriate access to electronic protected health information, as provided under paragraph </w:t>
      </w:r>
      <w:r w:rsidRPr="002F18CE">
        <w:rPr>
          <w:rFonts w:cstheme="minorHAnsi"/>
          <w:sz w:val="24"/>
          <w:szCs w:val="24"/>
        </w:rPr>
        <w:lastRenderedPageBreak/>
        <w:t>(a)(4) of this section, and to prevent those workforce members who do not have access under paragraph (a)(4) of this section from obtaining access to electronic protected health information.</w:t>
      </w:r>
      <w:r w:rsidRPr="002F18CE">
        <w:rPr>
          <w:rFonts w:cstheme="minorHAnsi"/>
          <w:sz w:val="24"/>
          <w:szCs w:val="24"/>
        </w:rPr>
        <w:br/>
        <w:t>[</w:t>
      </w:r>
      <w:r w:rsidRPr="002F18CE">
        <w:rPr>
          <w:rFonts w:eastAsia="Times New Roman" w:cstheme="minorHAnsi"/>
          <w:color w:val="000000"/>
          <w:sz w:val="24"/>
          <w:szCs w:val="24"/>
        </w:rPr>
        <w:t xml:space="preserve">45 CFR </w:t>
      </w:r>
      <w:r w:rsidRPr="002F18CE">
        <w:rPr>
          <w:rFonts w:cstheme="minorHAnsi"/>
          <w:sz w:val="24"/>
          <w:szCs w:val="24"/>
        </w:rPr>
        <w:t>§164.308(a)(3)(i)]</w:t>
      </w:r>
    </w:p>
    <w:p w14:paraId="2B53CFAE" w14:textId="77777777" w:rsidR="00B5639F" w:rsidRPr="002F18CE" w:rsidRDefault="00B5639F" w:rsidP="00B5639F">
      <w:pPr>
        <w:autoSpaceDE w:val="0"/>
        <w:autoSpaceDN w:val="0"/>
        <w:adjustRightInd w:val="0"/>
        <w:spacing w:line="240" w:lineRule="auto"/>
        <w:contextualSpacing/>
        <w:rPr>
          <w:rFonts w:cstheme="minorHAnsi"/>
          <w:sz w:val="24"/>
          <w:szCs w:val="24"/>
        </w:rPr>
      </w:pPr>
    </w:p>
    <w:p w14:paraId="49531410"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r w:rsidRPr="002F18CE">
        <w:rPr>
          <w:rFonts w:cstheme="minorHAnsi"/>
          <w:color w:val="000000" w:themeColor="text1"/>
          <w:sz w:val="24"/>
          <w:szCs w:val="24"/>
        </w:rPr>
        <w:t>Develop, document, and disseminate to workforce members an access control policy that addresses purpose, scope, roles, responsibilities, management commitment, the expected coordination among organizational entities, and compliance requirements.  This policy should include procedures to facilitate its implementation and the associated access controls.</w:t>
      </w:r>
    </w:p>
    <w:p w14:paraId="13357917" w14:textId="77777777" w:rsidR="00B5639F" w:rsidRPr="002F18CE" w:rsidRDefault="00B5639F" w:rsidP="00B5639F">
      <w:pPr>
        <w:spacing w:line="240" w:lineRule="auto"/>
        <w:contextualSpacing/>
        <w:rPr>
          <w:rFonts w:cstheme="minorHAnsi"/>
          <w:sz w:val="24"/>
          <w:szCs w:val="24"/>
        </w:rPr>
      </w:pPr>
      <w:r w:rsidRPr="002F18CE">
        <w:rPr>
          <w:rFonts w:cstheme="minorHAnsi"/>
          <w:color w:val="000000" w:themeColor="text1"/>
          <w:sz w:val="24"/>
          <w:szCs w:val="24"/>
        </w:rPr>
        <w:t>[NIST SP 800-53 AC-1]</w:t>
      </w:r>
      <w:r w:rsidRPr="002F18CE">
        <w:rPr>
          <w:rFonts w:cstheme="minorHAnsi"/>
          <w:sz w:val="24"/>
          <w:szCs w:val="24"/>
        </w:rPr>
        <w:br/>
      </w:r>
    </w:p>
    <w:p w14:paraId="05732194" w14:textId="77777777" w:rsidR="00B5639F" w:rsidRPr="002F18CE" w:rsidRDefault="00B5639F" w:rsidP="00B5639F">
      <w:pPr>
        <w:spacing w:line="240" w:lineRule="auto"/>
        <w:contextualSpacing/>
        <w:rPr>
          <w:rFonts w:cstheme="minorHAnsi"/>
          <w:color w:val="000000" w:themeColor="text1"/>
          <w:sz w:val="24"/>
          <w:szCs w:val="24"/>
        </w:rPr>
      </w:pPr>
      <w:r w:rsidRPr="002F18CE">
        <w:rPr>
          <w:rFonts w:cstheme="minorHAnsi"/>
          <w:color w:val="000000" w:themeColor="text1"/>
          <w:sz w:val="24"/>
          <w:szCs w:val="24"/>
        </w:rPr>
        <w:t xml:space="preserve">Separate duties of workforce members and service providers with access to </w:t>
      </w:r>
      <w:proofErr w:type="spellStart"/>
      <w:r w:rsidRPr="002F18CE">
        <w:rPr>
          <w:rFonts w:cstheme="minorHAnsi"/>
          <w:color w:val="000000" w:themeColor="text1"/>
          <w:sz w:val="24"/>
          <w:szCs w:val="24"/>
        </w:rPr>
        <w:t>ePHI</w:t>
      </w:r>
      <w:proofErr w:type="spellEnd"/>
      <w:r w:rsidRPr="002F18CE">
        <w:rPr>
          <w:rFonts w:cstheme="minorHAnsi"/>
          <w:color w:val="000000" w:themeColor="text1"/>
          <w:sz w:val="24"/>
          <w:szCs w:val="24"/>
        </w:rPr>
        <w:t xml:space="preserve"> and define access authorizations to support those separated duties. </w:t>
      </w:r>
      <w:r w:rsidRPr="002F18CE">
        <w:rPr>
          <w:rFonts w:cstheme="minorHAnsi"/>
          <w:color w:val="000000" w:themeColor="text1"/>
          <w:sz w:val="24"/>
          <w:szCs w:val="24"/>
        </w:rPr>
        <w:br/>
        <w:t>[NIST SP 800-53 AC-5]</w:t>
      </w:r>
      <w:r w:rsidRPr="002F18CE">
        <w:rPr>
          <w:rFonts w:cstheme="minorHAnsi"/>
          <w:color w:val="000000" w:themeColor="text1"/>
          <w:sz w:val="24"/>
          <w:szCs w:val="24"/>
        </w:rPr>
        <w:br/>
      </w:r>
    </w:p>
    <w:p w14:paraId="2CDBE36A" w14:textId="77777777" w:rsidR="00B5639F" w:rsidRPr="002F18CE" w:rsidRDefault="00B5639F" w:rsidP="00B5639F">
      <w:pPr>
        <w:spacing w:after="0" w:line="240" w:lineRule="auto"/>
        <w:rPr>
          <w:rFonts w:eastAsia="Times New Roman" w:cstheme="minorHAnsi"/>
          <w:bCs/>
          <w:i/>
          <w:sz w:val="24"/>
          <w:szCs w:val="24"/>
        </w:rPr>
      </w:pPr>
      <w:r w:rsidRPr="002F18CE">
        <w:rPr>
          <w:rFonts w:eastAsia="Times New Roman" w:cstheme="minorHAnsi"/>
          <w:bCs/>
          <w:color w:val="000000" w:themeColor="text1"/>
          <w:sz w:val="24"/>
          <w:szCs w:val="24"/>
        </w:rPr>
        <w:t xml:space="preserve">Employ the principles of least privilege/minimum necessary access for individuals so your practice only enables access to </w:t>
      </w:r>
      <w:proofErr w:type="spellStart"/>
      <w:r w:rsidRPr="002F18CE">
        <w:rPr>
          <w:rFonts w:eastAsia="Times New Roman" w:cstheme="minorHAnsi"/>
          <w:bCs/>
          <w:color w:val="000000" w:themeColor="text1"/>
          <w:sz w:val="24"/>
          <w:szCs w:val="24"/>
        </w:rPr>
        <w:t>ePHI</w:t>
      </w:r>
      <w:proofErr w:type="spellEnd"/>
      <w:r w:rsidRPr="002F18CE">
        <w:rPr>
          <w:rFonts w:eastAsia="Times New Roman" w:cstheme="minorHAnsi"/>
          <w:bCs/>
          <w:color w:val="000000" w:themeColor="text1"/>
          <w:sz w:val="24"/>
          <w:szCs w:val="24"/>
        </w:rPr>
        <w:t xml:space="preserve"> for users when it is necessary to accomplish the tasks assigned to them based on their roles. </w:t>
      </w:r>
      <w:r w:rsidRPr="002F18CE">
        <w:rPr>
          <w:rFonts w:cstheme="minorHAnsi"/>
          <w:color w:val="000000" w:themeColor="text1"/>
          <w:sz w:val="24"/>
          <w:szCs w:val="24"/>
        </w:rPr>
        <w:br/>
        <w:t>[NIST SP 800-53 AC-6]</w:t>
      </w:r>
    </w:p>
    <w:p w14:paraId="0AB01946" w14:textId="77777777" w:rsidR="00F74520" w:rsidRPr="002F18CE" w:rsidRDefault="00F74520" w:rsidP="00E912CE">
      <w:pPr>
        <w:rPr>
          <w:rFonts w:cstheme="minorHAnsi"/>
          <w:sz w:val="24"/>
          <w:szCs w:val="24"/>
        </w:rPr>
      </w:pPr>
    </w:p>
    <w:p w14:paraId="20C65C03" w14:textId="77777777" w:rsidR="00B4661B" w:rsidRPr="002F18CE" w:rsidRDefault="00377C6B" w:rsidP="00B4661B">
      <w:pPr>
        <w:pStyle w:val="Heading1"/>
        <w:pBdr>
          <w:top w:val="single" w:sz="4" w:space="1" w:color="auto"/>
          <w:left w:val="single" w:sz="4" w:space="4" w:color="auto"/>
          <w:bottom w:val="single" w:sz="4" w:space="1" w:color="auto"/>
          <w:right w:val="single" w:sz="4" w:space="4" w:color="auto"/>
        </w:pBdr>
      </w:pPr>
      <w:bookmarkStart w:id="71" w:name="_Toc459304820"/>
      <w:r w:rsidRPr="002F18CE">
        <w:rPr>
          <w:b/>
        </w:rPr>
        <w:t>A18</w:t>
      </w:r>
      <w:r w:rsidR="00B4661B" w:rsidRPr="002F18CE">
        <w:rPr>
          <w:b/>
        </w:rPr>
        <w:t xml:space="preserve"> - </w:t>
      </w:r>
      <w:r w:rsidRPr="002F18CE">
        <w:rPr>
          <w:rFonts w:eastAsia="Times New Roman"/>
          <w:b/>
          <w:color w:val="000000"/>
        </w:rPr>
        <w:t>§164.308(a)(3)(i</w:t>
      </w:r>
      <w:proofErr w:type="gramStart"/>
      <w:r w:rsidRPr="002F18CE">
        <w:rPr>
          <w:rFonts w:eastAsia="Times New Roman"/>
          <w:b/>
          <w:color w:val="000000"/>
        </w:rPr>
        <w:t>)  Required</w:t>
      </w:r>
      <w:proofErr w:type="gramEnd"/>
      <w:r w:rsidRPr="002F18CE">
        <w:rPr>
          <w:rFonts w:eastAsia="Times New Roman"/>
          <w:b/>
          <w:color w:val="000000"/>
        </w:rPr>
        <w:t xml:space="preserve"> </w:t>
      </w:r>
      <w:r w:rsidR="00B4661B" w:rsidRPr="002F18CE">
        <w:t xml:space="preserve">Does your practice know all business associates and the access that each requires for your practice’s facilities, information systems, electronic devices, and </w:t>
      </w:r>
      <w:proofErr w:type="spellStart"/>
      <w:r w:rsidR="00B4661B" w:rsidRPr="002F18CE">
        <w:t>ePHI</w:t>
      </w:r>
      <w:proofErr w:type="spellEnd"/>
      <w:r w:rsidR="00B4661B" w:rsidRPr="002F18CE">
        <w:t>?</w:t>
      </w:r>
      <w:bookmarkEnd w:id="71"/>
    </w:p>
    <w:p w14:paraId="74C4A0CD" w14:textId="77777777" w:rsidR="00377C6B" w:rsidRPr="002F18CE" w:rsidRDefault="00377C6B" w:rsidP="000A5F1B">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3659BDC7" w14:textId="77777777" w:rsidR="00377C6B" w:rsidRPr="002F18CE" w:rsidRDefault="00377C6B" w:rsidP="000A5F1B">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2BD244F3" w14:textId="77777777" w:rsidR="00377C6B" w:rsidRPr="002F18CE" w:rsidRDefault="00377C6B" w:rsidP="00377C6B">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3CABE6F5"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Cost</w:t>
      </w:r>
    </w:p>
    <w:p w14:paraId="29C82630"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Practice Size</w:t>
      </w:r>
    </w:p>
    <w:p w14:paraId="7E6DC977"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Complexity</w:t>
      </w:r>
    </w:p>
    <w:p w14:paraId="54D6C5C0"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Alternate Solution</w:t>
      </w:r>
    </w:p>
    <w:p w14:paraId="4E6D49C4" w14:textId="77777777" w:rsidR="00377C6B" w:rsidRPr="002F18CE" w:rsidRDefault="00377C6B" w:rsidP="00377C6B">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377C6B" w:rsidRPr="002F18CE" w14:paraId="79F6B8F4" w14:textId="77777777" w:rsidTr="00377C6B">
        <w:tc>
          <w:tcPr>
            <w:tcW w:w="9576" w:type="dxa"/>
          </w:tcPr>
          <w:p w14:paraId="51B3B713" w14:textId="77777777" w:rsidR="00377C6B" w:rsidRPr="002F18CE" w:rsidRDefault="00377C6B" w:rsidP="00377C6B">
            <w:pPr>
              <w:rPr>
                <w:rFonts w:cstheme="minorHAnsi"/>
                <w:sz w:val="24"/>
                <w:szCs w:val="24"/>
              </w:rPr>
            </w:pPr>
          </w:p>
          <w:p w14:paraId="768329B1" w14:textId="77777777" w:rsidR="00377C6B" w:rsidRPr="002F18CE" w:rsidRDefault="00377C6B" w:rsidP="00377C6B">
            <w:pPr>
              <w:rPr>
                <w:rFonts w:cstheme="minorHAnsi"/>
                <w:sz w:val="24"/>
                <w:szCs w:val="24"/>
              </w:rPr>
            </w:pPr>
          </w:p>
          <w:p w14:paraId="20E36AAE" w14:textId="77777777" w:rsidR="00377C6B" w:rsidRPr="002F18CE" w:rsidRDefault="00377C6B" w:rsidP="00377C6B">
            <w:pPr>
              <w:rPr>
                <w:rFonts w:cstheme="minorHAnsi"/>
                <w:sz w:val="24"/>
                <w:szCs w:val="24"/>
              </w:rPr>
            </w:pPr>
          </w:p>
          <w:p w14:paraId="4F8066F5" w14:textId="77777777" w:rsidR="00377C6B" w:rsidRPr="002F18CE" w:rsidRDefault="00377C6B" w:rsidP="00377C6B">
            <w:pPr>
              <w:rPr>
                <w:rFonts w:cstheme="minorHAnsi"/>
                <w:sz w:val="24"/>
                <w:szCs w:val="24"/>
              </w:rPr>
            </w:pPr>
          </w:p>
          <w:p w14:paraId="0BFAA55D" w14:textId="77777777" w:rsidR="00377C6B" w:rsidRPr="002F18CE" w:rsidRDefault="00377C6B" w:rsidP="00377C6B">
            <w:pPr>
              <w:rPr>
                <w:rFonts w:cstheme="minorHAnsi"/>
                <w:sz w:val="24"/>
                <w:szCs w:val="24"/>
              </w:rPr>
            </w:pPr>
          </w:p>
          <w:p w14:paraId="29A6AAE4" w14:textId="77777777" w:rsidR="00377C6B" w:rsidRPr="002F18CE" w:rsidRDefault="00377C6B" w:rsidP="00377C6B">
            <w:pPr>
              <w:rPr>
                <w:rFonts w:cstheme="minorHAnsi"/>
                <w:sz w:val="24"/>
                <w:szCs w:val="24"/>
              </w:rPr>
            </w:pPr>
          </w:p>
        </w:tc>
      </w:tr>
    </w:tbl>
    <w:p w14:paraId="09225777" w14:textId="77777777" w:rsidR="00377C6B" w:rsidRPr="002F18CE" w:rsidRDefault="00377C6B" w:rsidP="00377C6B">
      <w:pPr>
        <w:rPr>
          <w:rFonts w:cstheme="minorHAnsi"/>
          <w:sz w:val="24"/>
          <w:szCs w:val="24"/>
        </w:rPr>
      </w:pPr>
    </w:p>
    <w:p w14:paraId="05821639" w14:textId="77777777" w:rsidR="00377C6B" w:rsidRPr="002F18CE" w:rsidRDefault="00377C6B" w:rsidP="00377C6B">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377C6B" w:rsidRPr="002F18CE" w14:paraId="071C6019" w14:textId="77777777" w:rsidTr="00377C6B">
        <w:tc>
          <w:tcPr>
            <w:tcW w:w="9576" w:type="dxa"/>
          </w:tcPr>
          <w:p w14:paraId="6A9B3FB4" w14:textId="77777777" w:rsidR="00377C6B" w:rsidRPr="002F18CE" w:rsidRDefault="00377C6B" w:rsidP="00377C6B">
            <w:pPr>
              <w:rPr>
                <w:rFonts w:cstheme="minorHAnsi"/>
                <w:sz w:val="24"/>
                <w:szCs w:val="24"/>
              </w:rPr>
            </w:pPr>
          </w:p>
          <w:p w14:paraId="60E7C2AB" w14:textId="77777777" w:rsidR="00377C6B" w:rsidRPr="002F18CE" w:rsidRDefault="00377C6B" w:rsidP="00377C6B">
            <w:pPr>
              <w:rPr>
                <w:rFonts w:cstheme="minorHAnsi"/>
                <w:sz w:val="24"/>
                <w:szCs w:val="24"/>
              </w:rPr>
            </w:pPr>
          </w:p>
          <w:p w14:paraId="3623F1A3" w14:textId="77777777" w:rsidR="00377C6B" w:rsidRPr="002F18CE" w:rsidRDefault="00377C6B" w:rsidP="00377C6B">
            <w:pPr>
              <w:rPr>
                <w:rFonts w:cstheme="minorHAnsi"/>
                <w:sz w:val="24"/>
                <w:szCs w:val="24"/>
              </w:rPr>
            </w:pPr>
          </w:p>
          <w:p w14:paraId="1BF9DA0D" w14:textId="77777777" w:rsidR="00377C6B" w:rsidRPr="002F18CE" w:rsidRDefault="00377C6B" w:rsidP="00377C6B">
            <w:pPr>
              <w:rPr>
                <w:rFonts w:cstheme="minorHAnsi"/>
                <w:sz w:val="24"/>
                <w:szCs w:val="24"/>
              </w:rPr>
            </w:pPr>
          </w:p>
          <w:p w14:paraId="5B2EE469" w14:textId="77777777" w:rsidR="00377C6B" w:rsidRPr="002F18CE" w:rsidRDefault="00377C6B" w:rsidP="00377C6B">
            <w:pPr>
              <w:rPr>
                <w:rFonts w:cstheme="minorHAnsi"/>
                <w:sz w:val="24"/>
                <w:szCs w:val="24"/>
              </w:rPr>
            </w:pPr>
          </w:p>
          <w:p w14:paraId="30FD791F" w14:textId="77777777" w:rsidR="00377C6B" w:rsidRPr="002F18CE" w:rsidRDefault="00377C6B" w:rsidP="00377C6B">
            <w:pPr>
              <w:rPr>
                <w:rFonts w:cstheme="minorHAnsi"/>
                <w:sz w:val="24"/>
                <w:szCs w:val="24"/>
              </w:rPr>
            </w:pPr>
          </w:p>
        </w:tc>
      </w:tr>
    </w:tbl>
    <w:p w14:paraId="669F5DA5" w14:textId="77777777" w:rsidR="00B4661B" w:rsidRPr="002F18CE" w:rsidRDefault="00B4661B" w:rsidP="00377C6B">
      <w:pPr>
        <w:rPr>
          <w:rFonts w:cstheme="minorHAnsi"/>
          <w:sz w:val="24"/>
          <w:szCs w:val="24"/>
        </w:rPr>
      </w:pPr>
    </w:p>
    <w:p w14:paraId="0AD8767C" w14:textId="77777777" w:rsidR="00377C6B" w:rsidRPr="002F18CE" w:rsidRDefault="00377C6B" w:rsidP="00377C6B">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377C6B" w:rsidRPr="002F18CE" w14:paraId="039E82A5" w14:textId="77777777" w:rsidTr="00377C6B">
        <w:tc>
          <w:tcPr>
            <w:tcW w:w="9576" w:type="dxa"/>
          </w:tcPr>
          <w:p w14:paraId="2D4629F9" w14:textId="77777777" w:rsidR="00377C6B" w:rsidRPr="002F18CE" w:rsidRDefault="00377C6B" w:rsidP="00377C6B">
            <w:pPr>
              <w:rPr>
                <w:rFonts w:cstheme="minorHAnsi"/>
                <w:sz w:val="24"/>
                <w:szCs w:val="24"/>
              </w:rPr>
            </w:pPr>
          </w:p>
          <w:p w14:paraId="77C4EE66" w14:textId="77777777" w:rsidR="00377C6B" w:rsidRPr="002F18CE" w:rsidRDefault="00377C6B" w:rsidP="00377C6B">
            <w:pPr>
              <w:rPr>
                <w:rFonts w:cstheme="minorHAnsi"/>
                <w:sz w:val="24"/>
                <w:szCs w:val="24"/>
              </w:rPr>
            </w:pPr>
          </w:p>
          <w:p w14:paraId="58FAC10E" w14:textId="77777777" w:rsidR="00377C6B" w:rsidRPr="002F18CE" w:rsidRDefault="00377C6B" w:rsidP="00377C6B">
            <w:pPr>
              <w:rPr>
                <w:rFonts w:cstheme="minorHAnsi"/>
                <w:sz w:val="24"/>
                <w:szCs w:val="24"/>
              </w:rPr>
            </w:pPr>
          </w:p>
          <w:p w14:paraId="26CD159F" w14:textId="77777777" w:rsidR="00377C6B" w:rsidRPr="002F18CE" w:rsidRDefault="00377C6B" w:rsidP="00377C6B">
            <w:pPr>
              <w:rPr>
                <w:rFonts w:cstheme="minorHAnsi"/>
                <w:sz w:val="24"/>
                <w:szCs w:val="24"/>
              </w:rPr>
            </w:pPr>
          </w:p>
          <w:p w14:paraId="24C33EF1" w14:textId="77777777" w:rsidR="00377C6B" w:rsidRPr="002F18CE" w:rsidRDefault="00377C6B" w:rsidP="00377C6B">
            <w:pPr>
              <w:rPr>
                <w:rFonts w:cstheme="minorHAnsi"/>
                <w:sz w:val="24"/>
                <w:szCs w:val="24"/>
              </w:rPr>
            </w:pPr>
          </w:p>
          <w:p w14:paraId="715276A5" w14:textId="77777777" w:rsidR="00377C6B" w:rsidRPr="002F18CE" w:rsidRDefault="00377C6B" w:rsidP="00377C6B">
            <w:pPr>
              <w:rPr>
                <w:rFonts w:cstheme="minorHAnsi"/>
                <w:sz w:val="24"/>
                <w:szCs w:val="24"/>
              </w:rPr>
            </w:pPr>
          </w:p>
        </w:tc>
      </w:tr>
    </w:tbl>
    <w:p w14:paraId="73069A3A" w14:textId="77777777" w:rsidR="00377C6B" w:rsidRPr="002F18CE" w:rsidRDefault="00377C6B" w:rsidP="00377C6B">
      <w:pPr>
        <w:rPr>
          <w:rFonts w:cstheme="minorHAnsi"/>
          <w:sz w:val="24"/>
          <w:szCs w:val="24"/>
        </w:rPr>
      </w:pPr>
    </w:p>
    <w:p w14:paraId="5F579C4D" w14:textId="77777777" w:rsidR="00377C6B" w:rsidRPr="002F18CE" w:rsidRDefault="00377C6B" w:rsidP="00377C6B">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3F143247"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Low</w:t>
      </w:r>
    </w:p>
    <w:p w14:paraId="04D9B4C0"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Medium</w:t>
      </w:r>
    </w:p>
    <w:p w14:paraId="2EF7CCE5"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High</w:t>
      </w:r>
    </w:p>
    <w:p w14:paraId="737C27EF" w14:textId="77777777" w:rsidR="00377C6B" w:rsidRPr="002F18CE" w:rsidRDefault="00377C6B" w:rsidP="00377C6B">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7D14E53F"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Low</w:t>
      </w:r>
    </w:p>
    <w:p w14:paraId="25AB919B"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Medium</w:t>
      </w:r>
    </w:p>
    <w:p w14:paraId="41FDBA8E"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High</w:t>
      </w:r>
    </w:p>
    <w:p w14:paraId="3DEAABDC" w14:textId="77777777" w:rsidR="00083194" w:rsidRPr="002F18CE" w:rsidRDefault="00083194" w:rsidP="00083194">
      <w:pPr>
        <w:rPr>
          <w:rFonts w:cstheme="minorHAnsi"/>
          <w:b/>
          <w:sz w:val="24"/>
          <w:szCs w:val="24"/>
        </w:rPr>
      </w:pPr>
      <w:r w:rsidRPr="002F18CE">
        <w:rPr>
          <w:rFonts w:cstheme="minorHAnsi"/>
          <w:b/>
          <w:sz w:val="24"/>
          <w:szCs w:val="24"/>
        </w:rPr>
        <w:t>Overall Security Risk:</w:t>
      </w:r>
    </w:p>
    <w:p w14:paraId="6ECFDB54" w14:textId="77777777" w:rsidR="00083194" w:rsidRPr="002F18CE" w:rsidRDefault="00083194" w:rsidP="00083194">
      <w:pPr>
        <w:pStyle w:val="ListParagraph"/>
        <w:numPr>
          <w:ilvl w:val="0"/>
          <w:numId w:val="3"/>
        </w:numPr>
        <w:rPr>
          <w:rFonts w:cstheme="minorHAnsi"/>
          <w:sz w:val="24"/>
          <w:szCs w:val="24"/>
        </w:rPr>
      </w:pPr>
      <w:r w:rsidRPr="002F18CE">
        <w:rPr>
          <w:rFonts w:cstheme="minorHAnsi"/>
          <w:sz w:val="24"/>
          <w:szCs w:val="24"/>
        </w:rPr>
        <w:t>Low</w:t>
      </w:r>
    </w:p>
    <w:p w14:paraId="371E1F80" w14:textId="77777777" w:rsidR="00083194" w:rsidRPr="002F18CE" w:rsidRDefault="00083194" w:rsidP="00083194">
      <w:pPr>
        <w:pStyle w:val="ListParagraph"/>
        <w:numPr>
          <w:ilvl w:val="0"/>
          <w:numId w:val="3"/>
        </w:numPr>
        <w:rPr>
          <w:rFonts w:cstheme="minorHAnsi"/>
          <w:sz w:val="24"/>
          <w:szCs w:val="24"/>
        </w:rPr>
      </w:pPr>
      <w:r w:rsidRPr="002F18CE">
        <w:rPr>
          <w:rFonts w:cstheme="minorHAnsi"/>
          <w:sz w:val="24"/>
          <w:szCs w:val="24"/>
        </w:rPr>
        <w:lastRenderedPageBreak/>
        <w:t>Medium</w:t>
      </w:r>
    </w:p>
    <w:p w14:paraId="19AB4041" w14:textId="77777777" w:rsidR="00083194" w:rsidRPr="002F18CE" w:rsidRDefault="00083194" w:rsidP="00083194">
      <w:pPr>
        <w:pStyle w:val="ListParagraph"/>
        <w:numPr>
          <w:ilvl w:val="0"/>
          <w:numId w:val="3"/>
        </w:numPr>
        <w:rPr>
          <w:rFonts w:cstheme="minorHAnsi"/>
          <w:sz w:val="24"/>
          <w:szCs w:val="24"/>
        </w:rPr>
      </w:pPr>
      <w:r w:rsidRPr="002F18CE">
        <w:rPr>
          <w:rFonts w:cstheme="minorHAnsi"/>
          <w:sz w:val="24"/>
          <w:szCs w:val="24"/>
        </w:rPr>
        <w:t>High</w:t>
      </w:r>
    </w:p>
    <w:p w14:paraId="59CCAD6B" w14:textId="77777777" w:rsidR="00377C6B" w:rsidRPr="002F18CE" w:rsidRDefault="00377C6B" w:rsidP="00377C6B">
      <w:pPr>
        <w:rPr>
          <w:rFonts w:cstheme="minorHAnsi"/>
          <w:b/>
          <w:sz w:val="24"/>
          <w:szCs w:val="24"/>
        </w:rPr>
      </w:pPr>
      <w:r w:rsidRPr="002F18CE">
        <w:rPr>
          <w:rFonts w:cstheme="minorHAnsi"/>
          <w:b/>
          <w:sz w:val="24"/>
          <w:szCs w:val="24"/>
        </w:rPr>
        <w:t>Related Information:</w:t>
      </w:r>
    </w:p>
    <w:p w14:paraId="1C25B75E" w14:textId="77777777" w:rsidR="00377C6B" w:rsidRPr="002F18CE" w:rsidRDefault="00377C6B" w:rsidP="00377C6B">
      <w:pPr>
        <w:rPr>
          <w:rFonts w:cstheme="minorHAnsi"/>
          <w:i/>
          <w:sz w:val="24"/>
          <w:szCs w:val="24"/>
        </w:rPr>
      </w:pPr>
      <w:r w:rsidRPr="002F18CE">
        <w:rPr>
          <w:rFonts w:cstheme="minorHAnsi"/>
          <w:i/>
          <w:sz w:val="24"/>
          <w:szCs w:val="24"/>
        </w:rPr>
        <w:t>Things to Consider to Help Answer the Question:</w:t>
      </w:r>
    </w:p>
    <w:p w14:paraId="6DF84E4A" w14:textId="77777777" w:rsidR="00377C6B" w:rsidRPr="002F18CE" w:rsidRDefault="00377C6B" w:rsidP="00377C6B">
      <w:pPr>
        <w:spacing w:line="240" w:lineRule="auto"/>
        <w:contextualSpacing/>
        <w:rPr>
          <w:rFonts w:cstheme="minorHAnsi"/>
          <w:sz w:val="24"/>
          <w:szCs w:val="24"/>
        </w:rPr>
      </w:pPr>
      <w:r w:rsidRPr="002F18CE">
        <w:rPr>
          <w:rFonts w:cstheme="minorHAnsi"/>
          <w:sz w:val="24"/>
          <w:szCs w:val="24"/>
        </w:rPr>
        <w:t xml:space="preserve">A business associate is a person or an entity other than a workforce member of the covered entity who performs functions or activities or provides certain services to a covered entity that involve access by the business associate to </w:t>
      </w:r>
      <w:proofErr w:type="spellStart"/>
      <w:r w:rsidRPr="002F18CE">
        <w:rPr>
          <w:rFonts w:cstheme="minorHAnsi"/>
          <w:sz w:val="24"/>
          <w:szCs w:val="24"/>
        </w:rPr>
        <w:t>ePHI</w:t>
      </w:r>
      <w:proofErr w:type="spellEnd"/>
      <w:r w:rsidRPr="002F18CE">
        <w:rPr>
          <w:rFonts w:cstheme="minorHAnsi"/>
          <w:sz w:val="24"/>
          <w:szCs w:val="24"/>
        </w:rPr>
        <w:t>.</w:t>
      </w:r>
    </w:p>
    <w:p w14:paraId="69E04F1D" w14:textId="77777777" w:rsidR="00377C6B" w:rsidRPr="002F18CE" w:rsidRDefault="00377C6B" w:rsidP="00377C6B">
      <w:pPr>
        <w:spacing w:line="240" w:lineRule="auto"/>
        <w:contextualSpacing/>
        <w:rPr>
          <w:rFonts w:cstheme="minorHAnsi"/>
          <w:sz w:val="24"/>
          <w:szCs w:val="24"/>
        </w:rPr>
      </w:pPr>
    </w:p>
    <w:p w14:paraId="5D47EA78" w14:textId="77777777" w:rsidR="00377C6B" w:rsidRPr="002F18CE" w:rsidRDefault="00377C6B" w:rsidP="00377C6B">
      <w:pPr>
        <w:spacing w:line="240" w:lineRule="auto"/>
        <w:contextualSpacing/>
        <w:rPr>
          <w:rFonts w:eastAsia="Times New Roman" w:cstheme="minorHAnsi"/>
          <w:sz w:val="24"/>
          <w:szCs w:val="24"/>
        </w:rPr>
      </w:pPr>
      <w:r w:rsidRPr="002F18CE">
        <w:rPr>
          <w:rFonts w:eastAsia="Times New Roman" w:cstheme="minorHAnsi"/>
          <w:sz w:val="24"/>
          <w:szCs w:val="24"/>
        </w:rPr>
        <w:t xml:space="preserve">Consider whether your practice has a list of all authorized maintenance companies and their employees who service your practice’s facilities and its information systems. </w:t>
      </w:r>
    </w:p>
    <w:p w14:paraId="2AFADCC1" w14:textId="77777777" w:rsidR="00377C6B" w:rsidRPr="002F18CE" w:rsidRDefault="00377C6B" w:rsidP="00377C6B">
      <w:pPr>
        <w:spacing w:line="240" w:lineRule="auto"/>
        <w:contextualSpacing/>
        <w:rPr>
          <w:rFonts w:eastAsia="Times New Roman" w:cstheme="minorHAnsi"/>
          <w:sz w:val="24"/>
          <w:szCs w:val="24"/>
        </w:rPr>
      </w:pPr>
    </w:p>
    <w:p w14:paraId="74F3A5D0" w14:textId="77777777" w:rsidR="00377C6B" w:rsidRPr="002F18CE" w:rsidRDefault="00377C6B" w:rsidP="00377C6B">
      <w:pPr>
        <w:rPr>
          <w:rFonts w:cstheme="minorHAnsi"/>
          <w:i/>
          <w:sz w:val="24"/>
          <w:szCs w:val="24"/>
        </w:rPr>
      </w:pPr>
      <w:r w:rsidRPr="002F18CE">
        <w:rPr>
          <w:rFonts w:eastAsia="Times New Roman" w:cstheme="minorHAnsi"/>
          <w:sz w:val="24"/>
          <w:szCs w:val="24"/>
        </w:rPr>
        <w:t xml:space="preserve">Also consider whether your practice has a list of all </w:t>
      </w:r>
      <w:r w:rsidR="00C111AC" w:rsidRPr="002F18CE">
        <w:rPr>
          <w:rFonts w:eastAsia="Times New Roman" w:cstheme="minorHAnsi"/>
          <w:sz w:val="24"/>
          <w:szCs w:val="24"/>
        </w:rPr>
        <w:t>information technology (</w:t>
      </w:r>
      <w:r w:rsidRPr="002F18CE">
        <w:rPr>
          <w:rFonts w:eastAsia="Times New Roman" w:cstheme="minorHAnsi"/>
          <w:sz w:val="24"/>
          <w:szCs w:val="24"/>
        </w:rPr>
        <w:t>IT</w:t>
      </w:r>
      <w:r w:rsidR="00C111AC" w:rsidRPr="002F18CE">
        <w:rPr>
          <w:rFonts w:eastAsia="Times New Roman" w:cstheme="minorHAnsi"/>
          <w:sz w:val="24"/>
          <w:szCs w:val="24"/>
        </w:rPr>
        <w:t>)</w:t>
      </w:r>
      <w:r w:rsidRPr="002F18CE">
        <w:rPr>
          <w:rFonts w:eastAsia="Times New Roman" w:cstheme="minorHAnsi"/>
          <w:sz w:val="24"/>
          <w:szCs w:val="24"/>
        </w:rPr>
        <w:t xml:space="preserve"> service providers and their employees (business associates) who provide information system services, such as cloud-based data backup and </w:t>
      </w:r>
      <w:r w:rsidR="00C111AC" w:rsidRPr="002F18CE">
        <w:rPr>
          <w:rFonts w:eastAsia="Times New Roman" w:cstheme="minorHAnsi"/>
          <w:sz w:val="24"/>
          <w:szCs w:val="24"/>
        </w:rPr>
        <w:t>electronic health record (</w:t>
      </w:r>
      <w:r w:rsidRPr="002F18CE">
        <w:rPr>
          <w:rFonts w:eastAsia="Times New Roman" w:cstheme="minorHAnsi"/>
          <w:sz w:val="24"/>
          <w:szCs w:val="24"/>
        </w:rPr>
        <w:t>EHR</w:t>
      </w:r>
      <w:r w:rsidR="00C111AC" w:rsidRPr="002F18CE">
        <w:rPr>
          <w:rFonts w:eastAsia="Times New Roman" w:cstheme="minorHAnsi"/>
          <w:sz w:val="24"/>
          <w:szCs w:val="24"/>
        </w:rPr>
        <w:t>)</w:t>
      </w:r>
      <w:r w:rsidRPr="002F18CE">
        <w:rPr>
          <w:rFonts w:eastAsia="Times New Roman" w:cstheme="minorHAnsi"/>
          <w:sz w:val="24"/>
          <w:szCs w:val="24"/>
        </w:rPr>
        <w:t xml:space="preserve"> providers. </w:t>
      </w:r>
    </w:p>
    <w:p w14:paraId="422D0443" w14:textId="77777777" w:rsidR="00377C6B" w:rsidRPr="002F18CE" w:rsidRDefault="00377C6B" w:rsidP="00377C6B">
      <w:pPr>
        <w:rPr>
          <w:rFonts w:cstheme="minorHAnsi"/>
          <w:i/>
          <w:sz w:val="24"/>
          <w:szCs w:val="24"/>
        </w:rPr>
      </w:pPr>
      <w:r w:rsidRPr="002F18CE">
        <w:rPr>
          <w:rFonts w:cstheme="minorHAnsi"/>
          <w:i/>
          <w:sz w:val="24"/>
          <w:szCs w:val="24"/>
        </w:rPr>
        <w:t>Possible Threats and Vulnerabilities:</w:t>
      </w:r>
    </w:p>
    <w:p w14:paraId="5409672A" w14:textId="77777777" w:rsidR="00377C6B" w:rsidRPr="002F18CE" w:rsidRDefault="00377C6B" w:rsidP="00377C6B">
      <w:pPr>
        <w:spacing w:line="240" w:lineRule="auto"/>
        <w:contextualSpacing/>
        <w:rPr>
          <w:rFonts w:cstheme="minorHAnsi"/>
          <w:sz w:val="24"/>
          <w:szCs w:val="24"/>
        </w:rPr>
      </w:pPr>
      <w:r w:rsidRPr="002F18CE">
        <w:rPr>
          <w:rFonts w:cstheme="minorHAnsi"/>
          <w:sz w:val="24"/>
          <w:szCs w:val="24"/>
        </w:rPr>
        <w:t xml:space="preserve">Workforce members and business associates can have inappropriate or unauthorized access to your practice’s </w:t>
      </w:r>
      <w:proofErr w:type="spellStart"/>
      <w:r w:rsidRPr="002F18CE">
        <w:rPr>
          <w:rFonts w:cstheme="minorHAnsi"/>
          <w:sz w:val="24"/>
          <w:szCs w:val="24"/>
        </w:rPr>
        <w:t>ePHI</w:t>
      </w:r>
      <w:proofErr w:type="spellEnd"/>
      <w:r w:rsidRPr="002F18CE">
        <w:rPr>
          <w:rFonts w:cstheme="minorHAnsi"/>
          <w:sz w:val="24"/>
          <w:szCs w:val="24"/>
        </w:rPr>
        <w:t xml:space="preserve"> if it</w:t>
      </w:r>
      <w:r w:rsidRPr="002F18CE">
        <w:rPr>
          <w:rFonts w:eastAsia="Times New Roman" w:cstheme="minorHAnsi"/>
          <w:color w:val="000000" w:themeColor="text1"/>
          <w:sz w:val="24"/>
          <w:szCs w:val="24"/>
        </w:rPr>
        <w:t xml:space="preserve"> does not have a list of </w:t>
      </w:r>
      <w:r w:rsidRPr="002F18CE">
        <w:rPr>
          <w:rFonts w:cstheme="minorHAnsi"/>
          <w:sz w:val="24"/>
          <w:szCs w:val="24"/>
        </w:rPr>
        <w:t xml:space="preserve">all workforce members and business associates and the access privileges that are assigned to each for your practice’s facilities, information systems, electronic devices, and </w:t>
      </w:r>
      <w:proofErr w:type="spellStart"/>
      <w:r w:rsidRPr="002F18CE">
        <w:rPr>
          <w:rFonts w:cstheme="minorHAnsi"/>
          <w:sz w:val="24"/>
          <w:szCs w:val="24"/>
        </w:rPr>
        <w:t>ePHI</w:t>
      </w:r>
      <w:proofErr w:type="spellEnd"/>
      <w:r w:rsidRPr="002F18CE">
        <w:rPr>
          <w:rFonts w:cstheme="minorHAnsi"/>
          <w:sz w:val="24"/>
          <w:szCs w:val="24"/>
        </w:rPr>
        <w:t>.</w:t>
      </w:r>
    </w:p>
    <w:p w14:paraId="07C79485" w14:textId="77777777" w:rsidR="00377C6B" w:rsidRPr="002F18CE" w:rsidRDefault="00377C6B" w:rsidP="00377C6B">
      <w:pPr>
        <w:spacing w:line="240" w:lineRule="auto"/>
        <w:contextualSpacing/>
        <w:rPr>
          <w:rFonts w:cstheme="minorHAnsi"/>
          <w:sz w:val="24"/>
          <w:szCs w:val="24"/>
        </w:rPr>
      </w:pPr>
      <w:r w:rsidRPr="002F18CE">
        <w:rPr>
          <w:rFonts w:eastAsia="Times New Roman" w:cstheme="minorHAnsi"/>
          <w:color w:val="000000"/>
          <w:sz w:val="24"/>
          <w:szCs w:val="24"/>
        </w:rPr>
        <w:br/>
        <w:t>Some potential impacts include:</w:t>
      </w:r>
    </w:p>
    <w:p w14:paraId="0E997921" w14:textId="77777777" w:rsidR="00377C6B" w:rsidRPr="002F18CE" w:rsidRDefault="00377C6B" w:rsidP="00377C6B">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excessive access to </w:t>
      </w:r>
      <w:proofErr w:type="spellStart"/>
      <w:r w:rsidRPr="002F18CE">
        <w:rPr>
          <w:rFonts w:cstheme="minorHAnsi"/>
          <w:sz w:val="24"/>
          <w:szCs w:val="24"/>
        </w:rPr>
        <w:t>ePHI</w:t>
      </w:r>
      <w:proofErr w:type="spellEnd"/>
      <w:r w:rsidRPr="002F18CE">
        <w:rPr>
          <w:rFonts w:cstheme="minorHAnsi"/>
          <w:sz w:val="24"/>
          <w:szCs w:val="24"/>
        </w:rPr>
        <w:t xml:space="preserve"> by individuals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30C88D0E" w14:textId="77777777" w:rsidR="00377C6B" w:rsidRPr="002F18CE" w:rsidRDefault="00377C6B" w:rsidP="00377C6B">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 </w:t>
      </w:r>
    </w:p>
    <w:p w14:paraId="18D8100E" w14:textId="77777777" w:rsidR="00377C6B" w:rsidRPr="002F18CE" w:rsidRDefault="00377C6B" w:rsidP="00377C6B">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33ECA4E1" w14:textId="77777777" w:rsidR="00377C6B" w:rsidRPr="002F18CE" w:rsidRDefault="00377C6B" w:rsidP="00377C6B">
      <w:pPr>
        <w:spacing w:after="0" w:line="240" w:lineRule="auto"/>
        <w:rPr>
          <w:rFonts w:eastAsia="Times New Roman" w:cstheme="minorHAnsi"/>
          <w:bCs/>
          <w:i/>
          <w:sz w:val="24"/>
          <w:szCs w:val="24"/>
        </w:rPr>
      </w:pPr>
    </w:p>
    <w:p w14:paraId="187E23A2" w14:textId="77777777" w:rsidR="00377C6B" w:rsidRPr="002F18CE" w:rsidRDefault="00377C6B" w:rsidP="00377C6B">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3A29B3CD" w14:textId="77777777" w:rsidR="00377C6B" w:rsidRPr="002F18CE" w:rsidRDefault="004B7C32" w:rsidP="00377C6B">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377C6B"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377C6B" w:rsidRPr="002F18CE">
        <w:rPr>
          <w:rFonts w:eastAsia="Times New Roman" w:cstheme="minorHAnsi"/>
          <w:bCs/>
          <w:sz w:val="24"/>
          <w:szCs w:val="24"/>
        </w:rPr>
        <w:t>ePHI</w:t>
      </w:r>
      <w:proofErr w:type="spellEnd"/>
      <w:r w:rsidR="00377C6B" w:rsidRPr="002F18CE">
        <w:rPr>
          <w:rFonts w:eastAsia="Times New Roman" w:cstheme="minorHAnsi"/>
          <w:bCs/>
          <w:sz w:val="24"/>
          <w:szCs w:val="24"/>
        </w:rPr>
        <w:t>.</w:t>
      </w:r>
    </w:p>
    <w:p w14:paraId="6CE390EB" w14:textId="77777777" w:rsidR="00B5639F" w:rsidRPr="002F18CE" w:rsidRDefault="00B5639F" w:rsidP="00377C6B">
      <w:pPr>
        <w:spacing w:after="0" w:line="240" w:lineRule="auto"/>
        <w:rPr>
          <w:rFonts w:eastAsia="Times New Roman" w:cstheme="minorHAnsi"/>
          <w:bCs/>
          <w:sz w:val="24"/>
          <w:szCs w:val="24"/>
        </w:rPr>
      </w:pPr>
    </w:p>
    <w:p w14:paraId="713B7237" w14:textId="77777777" w:rsidR="00B5639F" w:rsidRPr="002F18CE" w:rsidRDefault="00B5639F" w:rsidP="00B5639F">
      <w:pPr>
        <w:autoSpaceDE w:val="0"/>
        <w:autoSpaceDN w:val="0"/>
        <w:adjustRightInd w:val="0"/>
        <w:spacing w:line="240" w:lineRule="auto"/>
        <w:contextualSpacing/>
        <w:rPr>
          <w:rFonts w:cstheme="minorHAnsi"/>
          <w:sz w:val="24"/>
          <w:szCs w:val="24"/>
        </w:rPr>
      </w:pPr>
      <w:r w:rsidRPr="002F18CE">
        <w:rPr>
          <w:rFonts w:cstheme="minorHAnsi"/>
          <w:sz w:val="24"/>
          <w:szCs w:val="24"/>
        </w:rPr>
        <w:t xml:space="preserve">Implement policies and procedures to ensure that all members of its workforce have appropriate access to electronic protected health information, as provided under paragraph (a)(4) of this section, and to prevent those workforce members who do not have access under paragraph (a)(4) of this section from obtaining access to electronic protected health </w:t>
      </w:r>
      <w:r w:rsidRPr="002F18CE">
        <w:rPr>
          <w:rFonts w:cstheme="minorHAnsi"/>
          <w:sz w:val="24"/>
          <w:szCs w:val="24"/>
        </w:rPr>
        <w:lastRenderedPageBreak/>
        <w:t>information.</w:t>
      </w:r>
      <w:r w:rsidRPr="002F18CE">
        <w:rPr>
          <w:rFonts w:cstheme="minorHAnsi"/>
          <w:sz w:val="24"/>
          <w:szCs w:val="24"/>
        </w:rPr>
        <w:br/>
        <w:t>[</w:t>
      </w:r>
      <w:r w:rsidRPr="002F18CE">
        <w:rPr>
          <w:rFonts w:eastAsia="Times New Roman" w:cstheme="minorHAnsi"/>
          <w:color w:val="000000"/>
          <w:sz w:val="24"/>
          <w:szCs w:val="24"/>
        </w:rPr>
        <w:t xml:space="preserve">45 CFR </w:t>
      </w:r>
      <w:r w:rsidRPr="002F18CE">
        <w:rPr>
          <w:rFonts w:cstheme="minorHAnsi"/>
          <w:sz w:val="24"/>
          <w:szCs w:val="24"/>
        </w:rPr>
        <w:t>§164.308(a)(3)(i)]</w:t>
      </w:r>
    </w:p>
    <w:p w14:paraId="1099A916" w14:textId="77777777" w:rsidR="00B5639F" w:rsidRPr="002F18CE" w:rsidRDefault="00B5639F" w:rsidP="00B5639F">
      <w:pPr>
        <w:autoSpaceDE w:val="0"/>
        <w:autoSpaceDN w:val="0"/>
        <w:adjustRightInd w:val="0"/>
        <w:spacing w:line="240" w:lineRule="auto"/>
        <w:contextualSpacing/>
        <w:rPr>
          <w:rFonts w:cstheme="minorHAnsi"/>
          <w:sz w:val="24"/>
          <w:szCs w:val="24"/>
        </w:rPr>
      </w:pPr>
    </w:p>
    <w:p w14:paraId="71F86344"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r w:rsidRPr="002F18CE">
        <w:rPr>
          <w:rFonts w:cstheme="minorHAnsi"/>
          <w:color w:val="000000" w:themeColor="text1"/>
          <w:sz w:val="24"/>
          <w:szCs w:val="24"/>
        </w:rPr>
        <w:t>Develop, document, and disseminate to workforce members an access control policy that addresses its purpose, scope, roles, responsibilities, management commitment, the expected coordination among organizational entities, and compliance requirements.  The policy should also include procedures to facilitate its implementation and associated access controls</w:t>
      </w:r>
    </w:p>
    <w:p w14:paraId="61052355" w14:textId="77777777" w:rsidR="00B5639F" w:rsidRPr="002F18CE" w:rsidRDefault="00B5639F" w:rsidP="00B5639F">
      <w:pPr>
        <w:spacing w:line="240" w:lineRule="auto"/>
        <w:contextualSpacing/>
        <w:rPr>
          <w:rFonts w:cstheme="minorHAnsi"/>
          <w:sz w:val="24"/>
          <w:szCs w:val="24"/>
        </w:rPr>
      </w:pPr>
      <w:r w:rsidRPr="002F18CE">
        <w:rPr>
          <w:rFonts w:cstheme="minorHAnsi"/>
          <w:color w:val="000000" w:themeColor="text1"/>
          <w:sz w:val="24"/>
          <w:szCs w:val="24"/>
        </w:rPr>
        <w:t>[NIST SP 800-53 AC-1]</w:t>
      </w:r>
      <w:r w:rsidRPr="002F18CE">
        <w:rPr>
          <w:rFonts w:cstheme="minorHAnsi"/>
          <w:sz w:val="24"/>
          <w:szCs w:val="24"/>
        </w:rPr>
        <w:br/>
      </w:r>
    </w:p>
    <w:p w14:paraId="1D2968FF" w14:textId="77777777" w:rsidR="00B5639F" w:rsidRPr="002F18CE" w:rsidRDefault="00B5639F" w:rsidP="00B5639F">
      <w:pPr>
        <w:spacing w:line="240" w:lineRule="auto"/>
        <w:contextualSpacing/>
        <w:rPr>
          <w:rFonts w:cstheme="minorHAnsi"/>
          <w:color w:val="000000" w:themeColor="text1"/>
          <w:sz w:val="24"/>
          <w:szCs w:val="24"/>
        </w:rPr>
      </w:pPr>
      <w:r w:rsidRPr="002F18CE">
        <w:rPr>
          <w:rFonts w:cstheme="minorHAnsi"/>
          <w:color w:val="000000" w:themeColor="text1"/>
          <w:sz w:val="24"/>
          <w:szCs w:val="24"/>
        </w:rPr>
        <w:t xml:space="preserve">Separate duties of workforce members and service providers with access to </w:t>
      </w:r>
      <w:proofErr w:type="spellStart"/>
      <w:r w:rsidRPr="002F18CE">
        <w:rPr>
          <w:rFonts w:cstheme="minorHAnsi"/>
          <w:color w:val="000000" w:themeColor="text1"/>
          <w:sz w:val="24"/>
          <w:szCs w:val="24"/>
        </w:rPr>
        <w:t>ePHI</w:t>
      </w:r>
      <w:proofErr w:type="spellEnd"/>
      <w:r w:rsidRPr="002F18CE">
        <w:rPr>
          <w:rFonts w:cstheme="minorHAnsi"/>
          <w:color w:val="000000" w:themeColor="text1"/>
          <w:sz w:val="24"/>
          <w:szCs w:val="24"/>
        </w:rPr>
        <w:t xml:space="preserve"> and define access authorizations to support those separated duties. </w:t>
      </w:r>
      <w:r w:rsidRPr="002F18CE">
        <w:rPr>
          <w:rFonts w:cstheme="minorHAnsi"/>
          <w:color w:val="000000" w:themeColor="text1"/>
          <w:sz w:val="24"/>
          <w:szCs w:val="24"/>
        </w:rPr>
        <w:br/>
        <w:t>[NIST SP 800-53 AC-5]</w:t>
      </w:r>
      <w:r w:rsidRPr="002F18CE">
        <w:rPr>
          <w:rFonts w:cstheme="minorHAnsi"/>
          <w:color w:val="000000" w:themeColor="text1"/>
          <w:sz w:val="24"/>
          <w:szCs w:val="24"/>
        </w:rPr>
        <w:br/>
      </w:r>
    </w:p>
    <w:p w14:paraId="58ADAE71" w14:textId="77777777" w:rsidR="00B5639F" w:rsidRPr="002F18CE" w:rsidRDefault="00B5639F" w:rsidP="00B5639F">
      <w:pPr>
        <w:spacing w:after="0" w:line="240" w:lineRule="auto"/>
        <w:rPr>
          <w:rFonts w:eastAsia="Times New Roman" w:cstheme="minorHAnsi"/>
          <w:bCs/>
          <w:i/>
          <w:sz w:val="24"/>
          <w:szCs w:val="24"/>
        </w:rPr>
      </w:pPr>
      <w:r w:rsidRPr="002F18CE">
        <w:rPr>
          <w:rFonts w:eastAsia="Times New Roman" w:cstheme="minorHAnsi"/>
          <w:bCs/>
          <w:color w:val="000000" w:themeColor="text1"/>
          <w:sz w:val="24"/>
          <w:szCs w:val="24"/>
        </w:rPr>
        <w:t xml:space="preserve">Employ the principles of least privilege/minimum necessary access for individuals so your practice only enables access to </w:t>
      </w:r>
      <w:proofErr w:type="spellStart"/>
      <w:r w:rsidRPr="002F18CE">
        <w:rPr>
          <w:rFonts w:eastAsia="Times New Roman" w:cstheme="minorHAnsi"/>
          <w:bCs/>
          <w:color w:val="000000" w:themeColor="text1"/>
          <w:sz w:val="24"/>
          <w:szCs w:val="24"/>
        </w:rPr>
        <w:t>ePHI</w:t>
      </w:r>
      <w:proofErr w:type="spellEnd"/>
      <w:r w:rsidRPr="002F18CE">
        <w:rPr>
          <w:rFonts w:eastAsia="Times New Roman" w:cstheme="minorHAnsi"/>
          <w:bCs/>
          <w:color w:val="000000" w:themeColor="text1"/>
          <w:sz w:val="24"/>
          <w:szCs w:val="24"/>
        </w:rPr>
        <w:t xml:space="preserve"> for users when it is necessary to accomplish the tasks assigned to them based on their roles. </w:t>
      </w:r>
      <w:r w:rsidRPr="002F18CE">
        <w:rPr>
          <w:rFonts w:cstheme="minorHAnsi"/>
          <w:color w:val="000000" w:themeColor="text1"/>
          <w:sz w:val="24"/>
          <w:szCs w:val="24"/>
        </w:rPr>
        <w:br/>
        <w:t>[NIST SP 800-53 AC-6]</w:t>
      </w:r>
    </w:p>
    <w:p w14:paraId="1A09FA8C" w14:textId="77777777" w:rsidR="00EC0DE6" w:rsidRPr="002F18CE" w:rsidRDefault="00EC0DE6" w:rsidP="00E912CE">
      <w:pPr>
        <w:rPr>
          <w:rFonts w:cstheme="minorHAnsi"/>
          <w:sz w:val="24"/>
          <w:szCs w:val="24"/>
        </w:rPr>
      </w:pPr>
    </w:p>
    <w:p w14:paraId="0BDD8A01" w14:textId="77777777" w:rsidR="00B4661B" w:rsidRPr="002F18CE" w:rsidRDefault="00377C6B" w:rsidP="00B4661B">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72" w:name="_Toc459304821"/>
      <w:r w:rsidRPr="002F18CE">
        <w:rPr>
          <w:b/>
        </w:rPr>
        <w:t>A19</w:t>
      </w:r>
      <w:r w:rsidR="00B4661B" w:rsidRPr="002F18CE">
        <w:rPr>
          <w:b/>
        </w:rPr>
        <w:t xml:space="preserve"> - </w:t>
      </w:r>
      <w:r w:rsidRPr="002F18CE">
        <w:rPr>
          <w:rFonts w:eastAsia="Times New Roman"/>
          <w:b/>
          <w:color w:val="000000"/>
        </w:rPr>
        <w:t xml:space="preserve">§164.308(a)(3)(i)  Required </w:t>
      </w:r>
      <w:r w:rsidR="00B4661B" w:rsidRPr="002F18CE">
        <w:t>Does your practice</w:t>
      </w:r>
      <w:r w:rsidR="00B4661B" w:rsidRPr="002F18CE">
        <w:rPr>
          <w:rFonts w:eastAsia="Times New Roman"/>
        </w:rPr>
        <w:t xml:space="preserve"> clearly define roles and responsibilities along logical lines and assures that no one person has too much authority for determining who can access your practice's facilities, information systems, and </w:t>
      </w:r>
      <w:proofErr w:type="spellStart"/>
      <w:r w:rsidR="00B4661B" w:rsidRPr="002F18CE">
        <w:rPr>
          <w:rFonts w:eastAsia="Times New Roman"/>
        </w:rPr>
        <w:t>ePHI</w:t>
      </w:r>
      <w:proofErr w:type="spellEnd"/>
      <w:r w:rsidR="00B4661B" w:rsidRPr="002F18CE">
        <w:rPr>
          <w:rFonts w:eastAsia="Times New Roman"/>
        </w:rPr>
        <w:t>?</w:t>
      </w:r>
      <w:bookmarkEnd w:id="72"/>
    </w:p>
    <w:p w14:paraId="4D04043B" w14:textId="77777777" w:rsidR="00377C6B" w:rsidRPr="002F18CE" w:rsidRDefault="00377C6B" w:rsidP="000A5F1B">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2E232A4B" w14:textId="77777777" w:rsidR="00377C6B" w:rsidRPr="002F18CE" w:rsidRDefault="00377C6B" w:rsidP="000A5F1B">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161A5771" w14:textId="77777777" w:rsidR="00377C6B" w:rsidRPr="002F18CE" w:rsidRDefault="00377C6B" w:rsidP="00377C6B">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0B993583"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Cost</w:t>
      </w:r>
    </w:p>
    <w:p w14:paraId="0FA6A38E"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Practice Size</w:t>
      </w:r>
    </w:p>
    <w:p w14:paraId="06DD4493"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Complexity</w:t>
      </w:r>
    </w:p>
    <w:p w14:paraId="719C618A"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Alternate Solution</w:t>
      </w:r>
    </w:p>
    <w:p w14:paraId="1756D66F" w14:textId="77777777" w:rsidR="00377C6B" w:rsidRPr="002F18CE" w:rsidRDefault="00377C6B" w:rsidP="00377C6B">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377C6B" w:rsidRPr="002F18CE" w14:paraId="46DD3EA7" w14:textId="77777777" w:rsidTr="00377C6B">
        <w:tc>
          <w:tcPr>
            <w:tcW w:w="9576" w:type="dxa"/>
          </w:tcPr>
          <w:p w14:paraId="796D17FE" w14:textId="77777777" w:rsidR="00377C6B" w:rsidRPr="002F18CE" w:rsidRDefault="00377C6B" w:rsidP="00377C6B">
            <w:pPr>
              <w:rPr>
                <w:rFonts w:cstheme="minorHAnsi"/>
                <w:sz w:val="24"/>
                <w:szCs w:val="24"/>
              </w:rPr>
            </w:pPr>
          </w:p>
          <w:p w14:paraId="693E69E6" w14:textId="77777777" w:rsidR="00377C6B" w:rsidRPr="002F18CE" w:rsidRDefault="00377C6B" w:rsidP="00377C6B">
            <w:pPr>
              <w:rPr>
                <w:rFonts w:cstheme="minorHAnsi"/>
                <w:sz w:val="24"/>
                <w:szCs w:val="24"/>
              </w:rPr>
            </w:pPr>
          </w:p>
          <w:p w14:paraId="1A719BDC" w14:textId="77777777" w:rsidR="00377C6B" w:rsidRPr="002F18CE" w:rsidRDefault="00377C6B" w:rsidP="00377C6B">
            <w:pPr>
              <w:rPr>
                <w:rFonts w:cstheme="minorHAnsi"/>
                <w:sz w:val="24"/>
                <w:szCs w:val="24"/>
              </w:rPr>
            </w:pPr>
          </w:p>
          <w:p w14:paraId="137511B4" w14:textId="77777777" w:rsidR="00377C6B" w:rsidRPr="002F18CE" w:rsidRDefault="00377C6B" w:rsidP="00377C6B">
            <w:pPr>
              <w:rPr>
                <w:rFonts w:cstheme="minorHAnsi"/>
                <w:sz w:val="24"/>
                <w:szCs w:val="24"/>
              </w:rPr>
            </w:pPr>
          </w:p>
          <w:p w14:paraId="0D34E482" w14:textId="77777777" w:rsidR="00377C6B" w:rsidRPr="002F18CE" w:rsidRDefault="00377C6B" w:rsidP="00377C6B">
            <w:pPr>
              <w:rPr>
                <w:rFonts w:cstheme="minorHAnsi"/>
                <w:sz w:val="24"/>
                <w:szCs w:val="24"/>
              </w:rPr>
            </w:pPr>
          </w:p>
          <w:p w14:paraId="412F18F5" w14:textId="77777777" w:rsidR="00377C6B" w:rsidRPr="002F18CE" w:rsidRDefault="00377C6B" w:rsidP="00377C6B">
            <w:pPr>
              <w:rPr>
                <w:rFonts w:cstheme="minorHAnsi"/>
                <w:sz w:val="24"/>
                <w:szCs w:val="24"/>
              </w:rPr>
            </w:pPr>
          </w:p>
        </w:tc>
      </w:tr>
    </w:tbl>
    <w:p w14:paraId="30B969BB" w14:textId="77777777" w:rsidR="00377C6B" w:rsidRPr="002F18CE" w:rsidRDefault="00377C6B" w:rsidP="00377C6B">
      <w:pPr>
        <w:rPr>
          <w:rFonts w:cstheme="minorHAnsi"/>
          <w:sz w:val="24"/>
          <w:szCs w:val="24"/>
        </w:rPr>
      </w:pPr>
    </w:p>
    <w:p w14:paraId="5419F556" w14:textId="77777777" w:rsidR="00377C6B" w:rsidRPr="002F18CE" w:rsidRDefault="00377C6B" w:rsidP="00377C6B">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377C6B" w:rsidRPr="002F18CE" w14:paraId="6E75939B" w14:textId="77777777" w:rsidTr="00377C6B">
        <w:tc>
          <w:tcPr>
            <w:tcW w:w="9576" w:type="dxa"/>
          </w:tcPr>
          <w:p w14:paraId="02E5CC3F" w14:textId="77777777" w:rsidR="00377C6B" w:rsidRPr="002F18CE" w:rsidRDefault="00377C6B" w:rsidP="00377C6B">
            <w:pPr>
              <w:rPr>
                <w:rFonts w:cstheme="minorHAnsi"/>
                <w:sz w:val="24"/>
                <w:szCs w:val="24"/>
              </w:rPr>
            </w:pPr>
          </w:p>
          <w:p w14:paraId="44D944DC" w14:textId="77777777" w:rsidR="00377C6B" w:rsidRPr="002F18CE" w:rsidRDefault="00377C6B" w:rsidP="00377C6B">
            <w:pPr>
              <w:rPr>
                <w:rFonts w:cstheme="minorHAnsi"/>
                <w:sz w:val="24"/>
                <w:szCs w:val="24"/>
              </w:rPr>
            </w:pPr>
          </w:p>
          <w:p w14:paraId="5E3379B3" w14:textId="77777777" w:rsidR="00377C6B" w:rsidRPr="002F18CE" w:rsidRDefault="00377C6B" w:rsidP="00377C6B">
            <w:pPr>
              <w:rPr>
                <w:rFonts w:cstheme="minorHAnsi"/>
                <w:sz w:val="24"/>
                <w:szCs w:val="24"/>
              </w:rPr>
            </w:pPr>
          </w:p>
          <w:p w14:paraId="77D0A755" w14:textId="77777777" w:rsidR="00377C6B" w:rsidRPr="002F18CE" w:rsidRDefault="00377C6B" w:rsidP="00377C6B">
            <w:pPr>
              <w:rPr>
                <w:rFonts w:cstheme="minorHAnsi"/>
                <w:sz w:val="24"/>
                <w:szCs w:val="24"/>
              </w:rPr>
            </w:pPr>
          </w:p>
          <w:p w14:paraId="1AB069E2" w14:textId="77777777" w:rsidR="00377C6B" w:rsidRPr="002F18CE" w:rsidRDefault="00377C6B" w:rsidP="00377C6B">
            <w:pPr>
              <w:rPr>
                <w:rFonts w:cstheme="minorHAnsi"/>
                <w:sz w:val="24"/>
                <w:szCs w:val="24"/>
              </w:rPr>
            </w:pPr>
          </w:p>
          <w:p w14:paraId="7CDABC45" w14:textId="77777777" w:rsidR="00377C6B" w:rsidRPr="002F18CE" w:rsidRDefault="00377C6B" w:rsidP="00377C6B">
            <w:pPr>
              <w:rPr>
                <w:rFonts w:cstheme="minorHAnsi"/>
                <w:sz w:val="24"/>
                <w:szCs w:val="24"/>
              </w:rPr>
            </w:pPr>
          </w:p>
        </w:tc>
      </w:tr>
    </w:tbl>
    <w:p w14:paraId="2FAC9AEB" w14:textId="77777777" w:rsidR="00B4661B" w:rsidRPr="002F18CE" w:rsidRDefault="00B4661B" w:rsidP="00377C6B">
      <w:pPr>
        <w:rPr>
          <w:rFonts w:cstheme="minorHAnsi"/>
          <w:sz w:val="24"/>
          <w:szCs w:val="24"/>
        </w:rPr>
      </w:pPr>
    </w:p>
    <w:p w14:paraId="0BBFFBB9" w14:textId="77777777" w:rsidR="00377C6B" w:rsidRPr="002F18CE" w:rsidRDefault="00377C6B" w:rsidP="00377C6B">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377C6B" w:rsidRPr="002F18CE" w14:paraId="6ED7D849" w14:textId="77777777" w:rsidTr="00377C6B">
        <w:tc>
          <w:tcPr>
            <w:tcW w:w="9576" w:type="dxa"/>
          </w:tcPr>
          <w:p w14:paraId="5F288D38" w14:textId="77777777" w:rsidR="00377C6B" w:rsidRPr="002F18CE" w:rsidRDefault="00377C6B" w:rsidP="00377C6B">
            <w:pPr>
              <w:rPr>
                <w:rFonts w:cstheme="minorHAnsi"/>
                <w:sz w:val="24"/>
                <w:szCs w:val="24"/>
              </w:rPr>
            </w:pPr>
          </w:p>
          <w:p w14:paraId="31BE9335" w14:textId="77777777" w:rsidR="00377C6B" w:rsidRPr="002F18CE" w:rsidRDefault="00377C6B" w:rsidP="00377C6B">
            <w:pPr>
              <w:rPr>
                <w:rFonts w:cstheme="minorHAnsi"/>
                <w:sz w:val="24"/>
                <w:szCs w:val="24"/>
              </w:rPr>
            </w:pPr>
          </w:p>
          <w:p w14:paraId="77222760" w14:textId="77777777" w:rsidR="00377C6B" w:rsidRPr="002F18CE" w:rsidRDefault="00377C6B" w:rsidP="00377C6B">
            <w:pPr>
              <w:rPr>
                <w:rFonts w:cstheme="minorHAnsi"/>
                <w:sz w:val="24"/>
                <w:szCs w:val="24"/>
              </w:rPr>
            </w:pPr>
          </w:p>
          <w:p w14:paraId="744D86E2" w14:textId="77777777" w:rsidR="00377C6B" w:rsidRPr="002F18CE" w:rsidRDefault="00377C6B" w:rsidP="00377C6B">
            <w:pPr>
              <w:rPr>
                <w:rFonts w:cstheme="minorHAnsi"/>
                <w:sz w:val="24"/>
                <w:szCs w:val="24"/>
              </w:rPr>
            </w:pPr>
          </w:p>
          <w:p w14:paraId="5D3C736D" w14:textId="77777777" w:rsidR="00377C6B" w:rsidRPr="002F18CE" w:rsidRDefault="00377C6B" w:rsidP="00377C6B">
            <w:pPr>
              <w:rPr>
                <w:rFonts w:cstheme="minorHAnsi"/>
                <w:sz w:val="24"/>
                <w:szCs w:val="24"/>
              </w:rPr>
            </w:pPr>
          </w:p>
          <w:p w14:paraId="73250904" w14:textId="77777777" w:rsidR="00377C6B" w:rsidRPr="002F18CE" w:rsidRDefault="00377C6B" w:rsidP="00377C6B">
            <w:pPr>
              <w:rPr>
                <w:rFonts w:cstheme="minorHAnsi"/>
                <w:sz w:val="24"/>
                <w:szCs w:val="24"/>
              </w:rPr>
            </w:pPr>
          </w:p>
        </w:tc>
      </w:tr>
    </w:tbl>
    <w:p w14:paraId="69914FD8" w14:textId="77777777" w:rsidR="00EC0DE6" w:rsidRPr="002F18CE" w:rsidRDefault="00EC0DE6" w:rsidP="00377C6B">
      <w:pPr>
        <w:rPr>
          <w:rFonts w:cstheme="minorHAnsi"/>
          <w:sz w:val="24"/>
          <w:szCs w:val="24"/>
        </w:rPr>
      </w:pPr>
    </w:p>
    <w:p w14:paraId="06B0FDE5" w14:textId="77777777" w:rsidR="00377C6B" w:rsidRPr="002F18CE" w:rsidRDefault="00377C6B" w:rsidP="00377C6B">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4F08E74C"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Low</w:t>
      </w:r>
    </w:p>
    <w:p w14:paraId="239E35CA"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Medium</w:t>
      </w:r>
    </w:p>
    <w:p w14:paraId="07823E6F"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High</w:t>
      </w:r>
    </w:p>
    <w:p w14:paraId="2AA1D6B5" w14:textId="77777777" w:rsidR="00377C6B" w:rsidRPr="002F18CE" w:rsidRDefault="00377C6B" w:rsidP="00377C6B">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1DB6A1F1"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Low</w:t>
      </w:r>
    </w:p>
    <w:p w14:paraId="026F5945"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Medium</w:t>
      </w:r>
    </w:p>
    <w:p w14:paraId="04C060D2"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High</w:t>
      </w:r>
    </w:p>
    <w:p w14:paraId="634F06F8" w14:textId="77777777" w:rsidR="003060A7" w:rsidRPr="002F18CE" w:rsidRDefault="003060A7" w:rsidP="003060A7">
      <w:pPr>
        <w:rPr>
          <w:rFonts w:cstheme="minorHAnsi"/>
          <w:b/>
          <w:sz w:val="24"/>
          <w:szCs w:val="24"/>
        </w:rPr>
      </w:pPr>
      <w:r w:rsidRPr="002F18CE">
        <w:rPr>
          <w:rFonts w:cstheme="minorHAnsi"/>
          <w:b/>
          <w:sz w:val="24"/>
          <w:szCs w:val="24"/>
        </w:rPr>
        <w:t>Overall Security Risk:</w:t>
      </w:r>
    </w:p>
    <w:p w14:paraId="69CB4F25" w14:textId="77777777" w:rsidR="003060A7" w:rsidRPr="002F18CE" w:rsidRDefault="003060A7" w:rsidP="003060A7">
      <w:pPr>
        <w:pStyle w:val="ListParagraph"/>
        <w:numPr>
          <w:ilvl w:val="0"/>
          <w:numId w:val="3"/>
        </w:numPr>
        <w:rPr>
          <w:rFonts w:cstheme="minorHAnsi"/>
          <w:sz w:val="24"/>
          <w:szCs w:val="24"/>
        </w:rPr>
      </w:pPr>
      <w:r w:rsidRPr="002F18CE">
        <w:rPr>
          <w:rFonts w:cstheme="minorHAnsi"/>
          <w:sz w:val="24"/>
          <w:szCs w:val="24"/>
        </w:rPr>
        <w:t>Low</w:t>
      </w:r>
    </w:p>
    <w:p w14:paraId="37A8210C" w14:textId="77777777" w:rsidR="003060A7" w:rsidRPr="002F18CE" w:rsidRDefault="003060A7" w:rsidP="003060A7">
      <w:pPr>
        <w:pStyle w:val="ListParagraph"/>
        <w:numPr>
          <w:ilvl w:val="0"/>
          <w:numId w:val="3"/>
        </w:numPr>
        <w:rPr>
          <w:rFonts w:cstheme="minorHAnsi"/>
          <w:sz w:val="24"/>
          <w:szCs w:val="24"/>
        </w:rPr>
      </w:pPr>
      <w:r w:rsidRPr="002F18CE">
        <w:rPr>
          <w:rFonts w:cstheme="minorHAnsi"/>
          <w:sz w:val="24"/>
          <w:szCs w:val="24"/>
        </w:rPr>
        <w:t>Medium</w:t>
      </w:r>
    </w:p>
    <w:p w14:paraId="4808A4B2" w14:textId="77777777" w:rsidR="003060A7" w:rsidRPr="002F18CE" w:rsidRDefault="003060A7" w:rsidP="003060A7">
      <w:pPr>
        <w:pStyle w:val="ListParagraph"/>
        <w:numPr>
          <w:ilvl w:val="0"/>
          <w:numId w:val="3"/>
        </w:numPr>
        <w:rPr>
          <w:rFonts w:cstheme="minorHAnsi"/>
          <w:sz w:val="24"/>
          <w:szCs w:val="24"/>
        </w:rPr>
      </w:pPr>
      <w:r w:rsidRPr="002F18CE">
        <w:rPr>
          <w:rFonts w:cstheme="minorHAnsi"/>
          <w:sz w:val="24"/>
          <w:szCs w:val="24"/>
        </w:rPr>
        <w:lastRenderedPageBreak/>
        <w:t>High</w:t>
      </w:r>
    </w:p>
    <w:p w14:paraId="0EA32A9E" w14:textId="77777777" w:rsidR="00377C6B" w:rsidRPr="002F18CE" w:rsidRDefault="00377C6B" w:rsidP="00377C6B">
      <w:pPr>
        <w:rPr>
          <w:rFonts w:cstheme="minorHAnsi"/>
          <w:b/>
          <w:sz w:val="24"/>
          <w:szCs w:val="24"/>
        </w:rPr>
      </w:pPr>
      <w:r w:rsidRPr="002F18CE">
        <w:rPr>
          <w:rFonts w:cstheme="minorHAnsi"/>
          <w:b/>
          <w:sz w:val="24"/>
          <w:szCs w:val="24"/>
        </w:rPr>
        <w:t>Related Information:</w:t>
      </w:r>
    </w:p>
    <w:p w14:paraId="24A69CBB" w14:textId="77777777" w:rsidR="00377C6B" w:rsidRPr="002F18CE" w:rsidRDefault="00377C6B" w:rsidP="00377C6B">
      <w:pPr>
        <w:rPr>
          <w:rFonts w:cstheme="minorHAnsi"/>
          <w:i/>
          <w:sz w:val="24"/>
          <w:szCs w:val="24"/>
        </w:rPr>
      </w:pPr>
      <w:r w:rsidRPr="002F18CE">
        <w:rPr>
          <w:rFonts w:cstheme="minorHAnsi"/>
          <w:i/>
          <w:sz w:val="24"/>
          <w:szCs w:val="24"/>
        </w:rPr>
        <w:t>Things to Consider to Help Answer the Question:</w:t>
      </w:r>
    </w:p>
    <w:p w14:paraId="26D787A7" w14:textId="77777777" w:rsidR="00377C6B" w:rsidRPr="002F18CE" w:rsidRDefault="00377C6B" w:rsidP="00377C6B">
      <w:pPr>
        <w:rPr>
          <w:rFonts w:cstheme="minorHAnsi"/>
          <w:i/>
          <w:sz w:val="24"/>
          <w:szCs w:val="24"/>
        </w:rPr>
      </w:pPr>
      <w:r w:rsidRPr="002F18CE">
        <w:rPr>
          <w:rFonts w:eastAsia="Times New Roman" w:cstheme="minorHAnsi"/>
          <w:sz w:val="24"/>
          <w:szCs w:val="24"/>
        </w:rPr>
        <w:t xml:space="preserve">Consider whether your practice clearly defines roles and responsibilities along logical lines and assures that no single role is too inclusive.  For example, a workforce member responsible for reviewing access logs is also the workforce member whose primary responsibilities are updating patient records.  In this situation, the workforce member is essentially left to monitor his or her own use of information systems and access to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which may result in an impermissible/unauthorized access attempt by the same workforce member to go undetected.</w:t>
      </w:r>
    </w:p>
    <w:p w14:paraId="357BE3B7" w14:textId="77777777" w:rsidR="00377C6B" w:rsidRPr="002F18CE" w:rsidRDefault="00377C6B" w:rsidP="00377C6B">
      <w:pPr>
        <w:rPr>
          <w:rFonts w:cstheme="minorHAnsi"/>
          <w:i/>
          <w:sz w:val="24"/>
          <w:szCs w:val="24"/>
        </w:rPr>
      </w:pPr>
      <w:r w:rsidRPr="002F18CE">
        <w:rPr>
          <w:rFonts w:cstheme="minorHAnsi"/>
          <w:i/>
          <w:sz w:val="24"/>
          <w:szCs w:val="24"/>
        </w:rPr>
        <w:t>Possible Threats and Vulnerabilities:</w:t>
      </w:r>
    </w:p>
    <w:p w14:paraId="6CDBB959" w14:textId="77777777" w:rsidR="00377C6B" w:rsidRPr="002F18CE" w:rsidRDefault="00377C6B" w:rsidP="00377C6B">
      <w:pPr>
        <w:spacing w:line="240" w:lineRule="auto"/>
        <w:contextualSpacing/>
        <w:rPr>
          <w:rFonts w:cstheme="minorHAnsi"/>
          <w:sz w:val="24"/>
          <w:szCs w:val="24"/>
        </w:rPr>
      </w:pPr>
      <w:r w:rsidRPr="002F18CE">
        <w:rPr>
          <w:rFonts w:eastAsia="Times New Roman" w:cstheme="minorHAnsi"/>
          <w:sz w:val="24"/>
          <w:szCs w:val="24"/>
        </w:rPr>
        <w:t>Workforce members and business associates</w:t>
      </w:r>
      <w:r w:rsidRPr="002F18CE">
        <w:rPr>
          <w:rFonts w:cstheme="minorHAnsi"/>
          <w:sz w:val="24"/>
          <w:szCs w:val="24"/>
        </w:rPr>
        <w:t xml:space="preserve"> can access your practice’s </w:t>
      </w:r>
      <w:proofErr w:type="spellStart"/>
      <w:r w:rsidRPr="002F18CE">
        <w:rPr>
          <w:rFonts w:cstheme="minorHAnsi"/>
          <w:sz w:val="24"/>
          <w:szCs w:val="24"/>
        </w:rPr>
        <w:t>ePHI</w:t>
      </w:r>
      <w:proofErr w:type="spellEnd"/>
      <w:r w:rsidRPr="002F18CE">
        <w:rPr>
          <w:rFonts w:cstheme="minorHAnsi"/>
          <w:sz w:val="24"/>
          <w:szCs w:val="24"/>
        </w:rPr>
        <w:t xml:space="preserve"> if your</w:t>
      </w:r>
      <w:r w:rsidRPr="002F18CE">
        <w:rPr>
          <w:rFonts w:eastAsia="Times New Roman" w:cstheme="minorHAnsi"/>
          <w:color w:val="000000"/>
          <w:sz w:val="24"/>
          <w:szCs w:val="24"/>
        </w:rPr>
        <w:t xml:space="preserve"> it does not </w:t>
      </w:r>
      <w:r w:rsidRPr="002F18CE">
        <w:rPr>
          <w:rFonts w:eastAsia="Times New Roman" w:cstheme="minorHAnsi"/>
          <w:sz w:val="24"/>
          <w:szCs w:val="24"/>
        </w:rPr>
        <w:t xml:space="preserve">clearly define roles and responsibilities along logical lines and assures that no one person has too much authority for determining who can access your practice’s facilities, information systems, and </w:t>
      </w:r>
      <w:proofErr w:type="spellStart"/>
      <w:r w:rsidRPr="002F18CE">
        <w:rPr>
          <w:rFonts w:eastAsia="Times New Roman" w:cstheme="minorHAnsi"/>
          <w:sz w:val="24"/>
          <w:szCs w:val="24"/>
        </w:rPr>
        <w:t>ePHI</w:t>
      </w:r>
      <w:proofErr w:type="spellEnd"/>
      <w:r w:rsidRPr="002F18CE">
        <w:rPr>
          <w:rFonts w:eastAsia="Times New Roman" w:cstheme="minorHAnsi"/>
          <w:color w:val="000000"/>
          <w:sz w:val="24"/>
          <w:szCs w:val="24"/>
        </w:rPr>
        <w:t xml:space="preserve">. </w:t>
      </w:r>
      <w:r w:rsidRPr="002F18CE">
        <w:rPr>
          <w:rFonts w:eastAsia="Times New Roman" w:cstheme="minorHAnsi"/>
          <w:color w:val="000000"/>
          <w:sz w:val="24"/>
          <w:szCs w:val="24"/>
        </w:rPr>
        <w:br/>
      </w:r>
      <w:r w:rsidRPr="002F18CE">
        <w:rPr>
          <w:rFonts w:eastAsia="Times New Roman" w:cstheme="minorHAnsi"/>
          <w:color w:val="000000"/>
          <w:sz w:val="24"/>
          <w:szCs w:val="24"/>
        </w:rPr>
        <w:br/>
        <w:t>Some potential impacts include:</w:t>
      </w:r>
    </w:p>
    <w:p w14:paraId="44626B51" w14:textId="77777777" w:rsidR="00377C6B" w:rsidRPr="002F18CE" w:rsidRDefault="00377C6B" w:rsidP="00377C6B">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excessive access to </w:t>
      </w:r>
      <w:proofErr w:type="spellStart"/>
      <w:r w:rsidRPr="002F18CE">
        <w:rPr>
          <w:rFonts w:cstheme="minorHAnsi"/>
          <w:sz w:val="24"/>
          <w:szCs w:val="24"/>
        </w:rPr>
        <w:t>ePHI</w:t>
      </w:r>
      <w:proofErr w:type="spellEnd"/>
      <w:r w:rsidRPr="002F18CE">
        <w:rPr>
          <w:rFonts w:cstheme="minorHAnsi"/>
          <w:sz w:val="24"/>
          <w:szCs w:val="24"/>
        </w:rPr>
        <w:t xml:space="preserve"> by individuals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0EBBD021" w14:textId="77777777" w:rsidR="00377C6B" w:rsidRPr="002F18CE" w:rsidRDefault="00377C6B" w:rsidP="00377C6B">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 </w:t>
      </w:r>
    </w:p>
    <w:p w14:paraId="562C4353" w14:textId="77777777" w:rsidR="00377C6B" w:rsidRPr="002F18CE" w:rsidRDefault="00377C6B" w:rsidP="00377C6B">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7B1FAFF9" w14:textId="77777777" w:rsidR="00377C6B" w:rsidRPr="002F18CE" w:rsidRDefault="00377C6B" w:rsidP="00377C6B">
      <w:pPr>
        <w:spacing w:after="0" w:line="240" w:lineRule="auto"/>
        <w:rPr>
          <w:rFonts w:eastAsia="Times New Roman" w:cstheme="minorHAnsi"/>
          <w:bCs/>
          <w:i/>
          <w:sz w:val="24"/>
          <w:szCs w:val="24"/>
        </w:rPr>
      </w:pPr>
    </w:p>
    <w:p w14:paraId="09AEE815" w14:textId="77777777" w:rsidR="00377C6B" w:rsidRPr="002F18CE" w:rsidRDefault="00377C6B" w:rsidP="00377C6B">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160A3497" w14:textId="77777777" w:rsidR="00377C6B" w:rsidRPr="002F18CE" w:rsidRDefault="004B7C32" w:rsidP="00377C6B">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377C6B"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377C6B" w:rsidRPr="002F18CE">
        <w:rPr>
          <w:rFonts w:eastAsia="Times New Roman" w:cstheme="minorHAnsi"/>
          <w:bCs/>
          <w:sz w:val="24"/>
          <w:szCs w:val="24"/>
        </w:rPr>
        <w:t>ePHI</w:t>
      </w:r>
      <w:proofErr w:type="spellEnd"/>
      <w:r w:rsidR="00377C6B" w:rsidRPr="002F18CE">
        <w:rPr>
          <w:rFonts w:eastAsia="Times New Roman" w:cstheme="minorHAnsi"/>
          <w:bCs/>
          <w:sz w:val="24"/>
          <w:szCs w:val="24"/>
        </w:rPr>
        <w:t>.</w:t>
      </w:r>
    </w:p>
    <w:p w14:paraId="209038DC" w14:textId="77777777" w:rsidR="00B5639F" w:rsidRPr="002F18CE" w:rsidRDefault="00B5639F" w:rsidP="00377C6B">
      <w:pPr>
        <w:spacing w:after="0" w:line="240" w:lineRule="auto"/>
        <w:rPr>
          <w:rFonts w:eastAsia="Times New Roman" w:cstheme="minorHAnsi"/>
          <w:bCs/>
          <w:sz w:val="24"/>
          <w:szCs w:val="24"/>
        </w:rPr>
      </w:pPr>
    </w:p>
    <w:p w14:paraId="57E205A5" w14:textId="77777777" w:rsidR="00B5639F" w:rsidRPr="002F18CE" w:rsidRDefault="00B5639F" w:rsidP="00B5639F">
      <w:pPr>
        <w:autoSpaceDE w:val="0"/>
        <w:autoSpaceDN w:val="0"/>
        <w:adjustRightInd w:val="0"/>
        <w:spacing w:line="240" w:lineRule="auto"/>
        <w:contextualSpacing/>
        <w:rPr>
          <w:rFonts w:cstheme="minorHAnsi"/>
          <w:sz w:val="24"/>
          <w:szCs w:val="24"/>
        </w:rPr>
      </w:pPr>
      <w:r w:rsidRPr="002F18CE">
        <w:rPr>
          <w:rFonts w:cstheme="minorHAnsi"/>
          <w:sz w:val="24"/>
          <w:szCs w:val="24"/>
        </w:rPr>
        <w:t>Implement policies and procedures to ensure that all members of its workforce have appropriate access to electronic protected health information, as provided under paragraph (a)(4) of this section, and to prevent those workforce members who do not have access under paragraph (a)(4) of this section from obtaining access to electronic protected health information.</w:t>
      </w:r>
      <w:r w:rsidRPr="002F18CE">
        <w:rPr>
          <w:rFonts w:cstheme="minorHAnsi"/>
          <w:sz w:val="24"/>
          <w:szCs w:val="24"/>
        </w:rPr>
        <w:br/>
        <w:t>[</w:t>
      </w:r>
      <w:r w:rsidRPr="002F18CE">
        <w:rPr>
          <w:rFonts w:eastAsia="Times New Roman" w:cstheme="minorHAnsi"/>
          <w:color w:val="000000"/>
          <w:sz w:val="24"/>
          <w:szCs w:val="24"/>
        </w:rPr>
        <w:t xml:space="preserve">45 CFR </w:t>
      </w:r>
      <w:r w:rsidRPr="002F18CE">
        <w:rPr>
          <w:rFonts w:cstheme="minorHAnsi"/>
          <w:sz w:val="24"/>
          <w:szCs w:val="24"/>
        </w:rPr>
        <w:t>§164.308(a)(3)(i)]</w:t>
      </w:r>
    </w:p>
    <w:p w14:paraId="14FF6DDA" w14:textId="77777777" w:rsidR="00B5639F" w:rsidRPr="002F18CE" w:rsidRDefault="00B5639F" w:rsidP="00B5639F">
      <w:pPr>
        <w:autoSpaceDE w:val="0"/>
        <w:autoSpaceDN w:val="0"/>
        <w:adjustRightInd w:val="0"/>
        <w:spacing w:line="240" w:lineRule="auto"/>
        <w:contextualSpacing/>
        <w:rPr>
          <w:rFonts w:cstheme="minorHAnsi"/>
          <w:sz w:val="24"/>
          <w:szCs w:val="24"/>
        </w:rPr>
      </w:pPr>
    </w:p>
    <w:p w14:paraId="2625EEAE"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Assign a senior-level executive or manager as the authorizing official for information systems and ensure that individual authorizes the information system for processing before commencing operations.</w:t>
      </w:r>
    </w:p>
    <w:p w14:paraId="184262AE" w14:textId="77777777" w:rsidR="00B5639F" w:rsidRPr="002F18CE" w:rsidRDefault="00B5639F" w:rsidP="00B5639F">
      <w:pPr>
        <w:autoSpaceDE w:val="0"/>
        <w:autoSpaceDN w:val="0"/>
        <w:adjustRightInd w:val="0"/>
        <w:spacing w:line="240" w:lineRule="auto"/>
        <w:contextualSpacing/>
        <w:rPr>
          <w:rFonts w:cstheme="minorHAnsi"/>
          <w:color w:val="000000" w:themeColor="text1"/>
          <w:sz w:val="24"/>
          <w:szCs w:val="24"/>
        </w:rPr>
      </w:pPr>
      <w:r w:rsidRPr="002F18CE">
        <w:rPr>
          <w:rFonts w:cstheme="minorHAnsi"/>
          <w:color w:val="000000" w:themeColor="text1"/>
          <w:sz w:val="24"/>
          <w:szCs w:val="24"/>
        </w:rPr>
        <w:lastRenderedPageBreak/>
        <w:t>[NIST SP 800-53 CA-6]</w:t>
      </w:r>
    </w:p>
    <w:p w14:paraId="45D05C0B" w14:textId="77777777" w:rsidR="00B5639F" w:rsidRPr="002F18CE" w:rsidRDefault="00B5639F" w:rsidP="00B5639F">
      <w:pPr>
        <w:autoSpaceDE w:val="0"/>
        <w:autoSpaceDN w:val="0"/>
        <w:adjustRightInd w:val="0"/>
        <w:spacing w:line="240" w:lineRule="auto"/>
        <w:contextualSpacing/>
        <w:rPr>
          <w:rFonts w:cstheme="minorHAnsi"/>
          <w:sz w:val="24"/>
          <w:szCs w:val="24"/>
        </w:rPr>
      </w:pPr>
    </w:p>
    <w:p w14:paraId="6567D9A0"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r w:rsidRPr="002F18CE">
        <w:rPr>
          <w:rFonts w:cstheme="minorHAnsi"/>
          <w:color w:val="000000" w:themeColor="text1"/>
          <w:sz w:val="24"/>
          <w:szCs w:val="24"/>
        </w:rPr>
        <w:t>Develop, document, and disseminate to workforce members an access control policy that addresses its purpose, scope, roles, responsibilities, management commitment, the expected coordination among organizational entities, and compliance requirements.  This policy should also include procedures to facilitate its implementation and associated access controls.</w:t>
      </w:r>
    </w:p>
    <w:p w14:paraId="5C14C1D7" w14:textId="77777777" w:rsidR="00B5639F" w:rsidRPr="002F18CE" w:rsidRDefault="00B5639F" w:rsidP="00B5639F">
      <w:pPr>
        <w:spacing w:line="240" w:lineRule="auto"/>
        <w:contextualSpacing/>
        <w:rPr>
          <w:rFonts w:cstheme="minorHAnsi"/>
          <w:sz w:val="24"/>
          <w:szCs w:val="24"/>
        </w:rPr>
      </w:pPr>
      <w:r w:rsidRPr="002F18CE">
        <w:rPr>
          <w:rFonts w:cstheme="minorHAnsi"/>
          <w:color w:val="000000" w:themeColor="text1"/>
          <w:sz w:val="24"/>
          <w:szCs w:val="24"/>
        </w:rPr>
        <w:t>[NIST SP 800-53 AC-1]</w:t>
      </w:r>
      <w:r w:rsidRPr="002F18CE">
        <w:rPr>
          <w:rFonts w:cstheme="minorHAnsi"/>
          <w:sz w:val="24"/>
          <w:szCs w:val="24"/>
        </w:rPr>
        <w:br/>
      </w:r>
    </w:p>
    <w:p w14:paraId="235D3278" w14:textId="77777777" w:rsidR="00B5639F" w:rsidRPr="002F18CE" w:rsidRDefault="00B5639F" w:rsidP="00B5639F">
      <w:pPr>
        <w:spacing w:line="240" w:lineRule="auto"/>
        <w:contextualSpacing/>
        <w:rPr>
          <w:rFonts w:cstheme="minorHAnsi"/>
          <w:color w:val="000000" w:themeColor="text1"/>
          <w:sz w:val="24"/>
          <w:szCs w:val="24"/>
        </w:rPr>
      </w:pPr>
      <w:r w:rsidRPr="002F18CE">
        <w:rPr>
          <w:rFonts w:cstheme="minorHAnsi"/>
          <w:color w:val="000000" w:themeColor="text1"/>
          <w:sz w:val="24"/>
          <w:szCs w:val="24"/>
        </w:rPr>
        <w:t xml:space="preserve">Separate duties of workforce members and service providers with access to </w:t>
      </w:r>
      <w:proofErr w:type="spellStart"/>
      <w:r w:rsidRPr="002F18CE">
        <w:rPr>
          <w:rFonts w:cstheme="minorHAnsi"/>
          <w:color w:val="000000" w:themeColor="text1"/>
          <w:sz w:val="24"/>
          <w:szCs w:val="24"/>
        </w:rPr>
        <w:t>ePHI</w:t>
      </w:r>
      <w:proofErr w:type="spellEnd"/>
      <w:r w:rsidRPr="002F18CE">
        <w:rPr>
          <w:rFonts w:cstheme="minorHAnsi"/>
          <w:color w:val="000000" w:themeColor="text1"/>
          <w:sz w:val="24"/>
          <w:szCs w:val="24"/>
        </w:rPr>
        <w:t xml:space="preserve"> and define access authorizations to support those separated duties. </w:t>
      </w:r>
      <w:r w:rsidRPr="002F18CE">
        <w:rPr>
          <w:rFonts w:cstheme="minorHAnsi"/>
          <w:color w:val="000000" w:themeColor="text1"/>
          <w:sz w:val="24"/>
          <w:szCs w:val="24"/>
        </w:rPr>
        <w:br/>
        <w:t>[NIST SP 800-53 AC-5]</w:t>
      </w:r>
      <w:r w:rsidRPr="002F18CE">
        <w:rPr>
          <w:rFonts w:cstheme="minorHAnsi"/>
          <w:color w:val="000000" w:themeColor="text1"/>
          <w:sz w:val="24"/>
          <w:szCs w:val="24"/>
        </w:rPr>
        <w:br/>
      </w:r>
    </w:p>
    <w:p w14:paraId="4965E582" w14:textId="77777777" w:rsidR="00B5639F" w:rsidRPr="002F18CE" w:rsidRDefault="00B5639F" w:rsidP="00B5639F">
      <w:pPr>
        <w:spacing w:after="0" w:line="240" w:lineRule="auto"/>
        <w:rPr>
          <w:rFonts w:eastAsia="Times New Roman" w:cstheme="minorHAnsi"/>
          <w:bCs/>
          <w:i/>
          <w:sz w:val="24"/>
          <w:szCs w:val="24"/>
        </w:rPr>
      </w:pPr>
      <w:r w:rsidRPr="002F18CE">
        <w:rPr>
          <w:rFonts w:eastAsia="Times New Roman" w:cstheme="minorHAnsi"/>
          <w:bCs/>
          <w:color w:val="000000" w:themeColor="text1"/>
          <w:sz w:val="24"/>
          <w:szCs w:val="24"/>
        </w:rPr>
        <w:t xml:space="preserve">Employ the principles of least privilege/minimum necessary access for individuals so your practice only enables access to </w:t>
      </w:r>
      <w:proofErr w:type="spellStart"/>
      <w:r w:rsidRPr="002F18CE">
        <w:rPr>
          <w:rFonts w:eastAsia="Times New Roman" w:cstheme="minorHAnsi"/>
          <w:bCs/>
          <w:color w:val="000000" w:themeColor="text1"/>
          <w:sz w:val="24"/>
          <w:szCs w:val="24"/>
        </w:rPr>
        <w:t>ePHI</w:t>
      </w:r>
      <w:proofErr w:type="spellEnd"/>
      <w:r w:rsidRPr="002F18CE">
        <w:rPr>
          <w:rFonts w:eastAsia="Times New Roman" w:cstheme="minorHAnsi"/>
          <w:bCs/>
          <w:color w:val="000000" w:themeColor="text1"/>
          <w:sz w:val="24"/>
          <w:szCs w:val="24"/>
        </w:rPr>
        <w:t xml:space="preserve"> for users when it is necessary to accomplish the tasks assigned to them based on their roles. </w:t>
      </w:r>
      <w:r w:rsidRPr="002F18CE">
        <w:rPr>
          <w:rFonts w:cstheme="minorHAnsi"/>
          <w:color w:val="000000" w:themeColor="text1"/>
          <w:sz w:val="24"/>
          <w:szCs w:val="24"/>
        </w:rPr>
        <w:br/>
        <w:t>[NIST SP 800-53 AC-6]</w:t>
      </w:r>
    </w:p>
    <w:p w14:paraId="652283BE" w14:textId="77777777" w:rsidR="00EC0DE6" w:rsidRPr="002F18CE" w:rsidRDefault="00EC0DE6" w:rsidP="00E912CE">
      <w:pPr>
        <w:rPr>
          <w:rFonts w:cstheme="minorHAnsi"/>
          <w:sz w:val="24"/>
          <w:szCs w:val="24"/>
        </w:rPr>
      </w:pPr>
    </w:p>
    <w:p w14:paraId="7824EFDB" w14:textId="77777777" w:rsidR="00B4661B" w:rsidRPr="002F18CE" w:rsidRDefault="00377C6B" w:rsidP="00B4661B">
      <w:pPr>
        <w:pStyle w:val="Heading1"/>
        <w:pBdr>
          <w:top w:val="single" w:sz="4" w:space="1" w:color="auto"/>
          <w:left w:val="single" w:sz="4" w:space="4" w:color="auto"/>
          <w:bottom w:val="single" w:sz="4" w:space="1" w:color="auto"/>
          <w:right w:val="single" w:sz="4" w:space="4" w:color="auto"/>
        </w:pBdr>
      </w:pPr>
      <w:bookmarkStart w:id="73" w:name="_Toc459304822"/>
      <w:r w:rsidRPr="002F18CE">
        <w:rPr>
          <w:b/>
        </w:rPr>
        <w:t>A20</w:t>
      </w:r>
      <w:r w:rsidR="00B4661B" w:rsidRPr="002F18CE">
        <w:rPr>
          <w:b/>
        </w:rPr>
        <w:t xml:space="preserve"> - </w:t>
      </w:r>
      <w:r w:rsidRPr="002F18CE">
        <w:rPr>
          <w:rFonts w:eastAsia="Times New Roman"/>
          <w:b/>
          <w:color w:val="000000"/>
        </w:rPr>
        <w:t xml:space="preserve">§164.308(a)(3)(i)  Required </w:t>
      </w:r>
      <w:r w:rsidR="00B4661B" w:rsidRPr="002F18CE">
        <w:t xml:space="preserve">Does your practice have policies and procedures that make sure those who need access to </w:t>
      </w:r>
      <w:proofErr w:type="spellStart"/>
      <w:r w:rsidR="00B4661B" w:rsidRPr="002F18CE">
        <w:t>ePHI</w:t>
      </w:r>
      <w:proofErr w:type="spellEnd"/>
      <w:r w:rsidR="00B4661B" w:rsidRPr="002F18CE">
        <w:t xml:space="preserve"> have access and those who do not are denied such access?</w:t>
      </w:r>
      <w:bookmarkEnd w:id="73"/>
      <w:r w:rsidR="00B4661B" w:rsidRPr="002F18CE">
        <w:t xml:space="preserve">  </w:t>
      </w:r>
    </w:p>
    <w:p w14:paraId="3C128A9D" w14:textId="77777777" w:rsidR="00377C6B" w:rsidRPr="002F18CE" w:rsidRDefault="00377C6B" w:rsidP="000A5F1B">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2E5C6BCC" w14:textId="77777777" w:rsidR="00377C6B" w:rsidRPr="002F18CE" w:rsidRDefault="00377C6B" w:rsidP="000A5F1B">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2AA044E1" w14:textId="77777777" w:rsidR="00377C6B" w:rsidRPr="002F18CE" w:rsidRDefault="00377C6B" w:rsidP="00377C6B">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617F486C"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Cost</w:t>
      </w:r>
    </w:p>
    <w:p w14:paraId="6B0A4B85"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Practice Size</w:t>
      </w:r>
    </w:p>
    <w:p w14:paraId="050029ED"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Complexity</w:t>
      </w:r>
    </w:p>
    <w:p w14:paraId="72551F45"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Alternate Solution</w:t>
      </w:r>
    </w:p>
    <w:p w14:paraId="469D806B" w14:textId="77777777" w:rsidR="00377C6B" w:rsidRPr="002F18CE" w:rsidRDefault="00377C6B" w:rsidP="00377C6B">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377C6B" w:rsidRPr="002F18CE" w14:paraId="484EE61B" w14:textId="77777777" w:rsidTr="00377C6B">
        <w:tc>
          <w:tcPr>
            <w:tcW w:w="9576" w:type="dxa"/>
          </w:tcPr>
          <w:p w14:paraId="23546782" w14:textId="77777777" w:rsidR="00377C6B" w:rsidRPr="002F18CE" w:rsidRDefault="00377C6B" w:rsidP="00377C6B">
            <w:pPr>
              <w:rPr>
                <w:rFonts w:cstheme="minorHAnsi"/>
                <w:sz w:val="24"/>
                <w:szCs w:val="24"/>
              </w:rPr>
            </w:pPr>
          </w:p>
          <w:p w14:paraId="7813A982" w14:textId="77777777" w:rsidR="00377C6B" w:rsidRPr="002F18CE" w:rsidRDefault="00377C6B" w:rsidP="00377C6B">
            <w:pPr>
              <w:rPr>
                <w:rFonts w:cstheme="minorHAnsi"/>
                <w:sz w:val="24"/>
                <w:szCs w:val="24"/>
              </w:rPr>
            </w:pPr>
          </w:p>
          <w:p w14:paraId="255AE4C7" w14:textId="77777777" w:rsidR="00377C6B" w:rsidRPr="002F18CE" w:rsidRDefault="00377C6B" w:rsidP="00377C6B">
            <w:pPr>
              <w:rPr>
                <w:rFonts w:cstheme="minorHAnsi"/>
                <w:sz w:val="24"/>
                <w:szCs w:val="24"/>
              </w:rPr>
            </w:pPr>
          </w:p>
          <w:p w14:paraId="2B076635" w14:textId="77777777" w:rsidR="00377C6B" w:rsidRPr="002F18CE" w:rsidRDefault="00377C6B" w:rsidP="00377C6B">
            <w:pPr>
              <w:rPr>
                <w:rFonts w:cstheme="minorHAnsi"/>
                <w:sz w:val="24"/>
                <w:szCs w:val="24"/>
              </w:rPr>
            </w:pPr>
          </w:p>
          <w:p w14:paraId="55E8D6C5" w14:textId="77777777" w:rsidR="00377C6B" w:rsidRPr="002F18CE" w:rsidRDefault="00377C6B" w:rsidP="00377C6B">
            <w:pPr>
              <w:rPr>
                <w:rFonts w:cstheme="minorHAnsi"/>
                <w:sz w:val="24"/>
                <w:szCs w:val="24"/>
              </w:rPr>
            </w:pPr>
          </w:p>
          <w:p w14:paraId="60842366" w14:textId="77777777" w:rsidR="00377C6B" w:rsidRPr="002F18CE" w:rsidRDefault="00377C6B" w:rsidP="00377C6B">
            <w:pPr>
              <w:rPr>
                <w:rFonts w:cstheme="minorHAnsi"/>
                <w:sz w:val="24"/>
                <w:szCs w:val="24"/>
              </w:rPr>
            </w:pPr>
          </w:p>
        </w:tc>
      </w:tr>
    </w:tbl>
    <w:p w14:paraId="15DE82C9" w14:textId="77777777" w:rsidR="00377C6B" w:rsidRPr="002F18CE" w:rsidRDefault="00377C6B" w:rsidP="00377C6B">
      <w:pPr>
        <w:rPr>
          <w:rFonts w:cstheme="minorHAnsi"/>
          <w:sz w:val="24"/>
          <w:szCs w:val="24"/>
        </w:rPr>
      </w:pPr>
    </w:p>
    <w:p w14:paraId="144C1EDB" w14:textId="77777777" w:rsidR="00377C6B" w:rsidRPr="002F18CE" w:rsidRDefault="00377C6B" w:rsidP="00377C6B">
      <w:pPr>
        <w:rPr>
          <w:rFonts w:cstheme="minorHAnsi"/>
          <w:sz w:val="24"/>
          <w:szCs w:val="24"/>
        </w:rPr>
      </w:pPr>
      <w:r w:rsidRPr="002F18CE">
        <w:rPr>
          <w:rFonts w:cstheme="minorHAnsi"/>
          <w:sz w:val="24"/>
          <w:szCs w:val="24"/>
        </w:rPr>
        <w:lastRenderedPageBreak/>
        <w:t>Please include any additional notes:</w:t>
      </w:r>
    </w:p>
    <w:tbl>
      <w:tblPr>
        <w:tblStyle w:val="TableGrid"/>
        <w:tblW w:w="0" w:type="auto"/>
        <w:tblLook w:val="04A0" w:firstRow="1" w:lastRow="0" w:firstColumn="1" w:lastColumn="0" w:noHBand="0" w:noVBand="1"/>
      </w:tblPr>
      <w:tblGrid>
        <w:gridCol w:w="9576"/>
      </w:tblGrid>
      <w:tr w:rsidR="00377C6B" w:rsidRPr="002F18CE" w14:paraId="6888E2FB" w14:textId="77777777" w:rsidTr="00377C6B">
        <w:tc>
          <w:tcPr>
            <w:tcW w:w="9576" w:type="dxa"/>
          </w:tcPr>
          <w:p w14:paraId="47487620" w14:textId="77777777" w:rsidR="00377C6B" w:rsidRPr="002F18CE" w:rsidRDefault="00377C6B" w:rsidP="00377C6B">
            <w:pPr>
              <w:rPr>
                <w:rFonts w:cstheme="minorHAnsi"/>
                <w:sz w:val="24"/>
                <w:szCs w:val="24"/>
              </w:rPr>
            </w:pPr>
          </w:p>
          <w:p w14:paraId="41E876CD" w14:textId="77777777" w:rsidR="00377C6B" w:rsidRPr="002F18CE" w:rsidRDefault="00377C6B" w:rsidP="00377C6B">
            <w:pPr>
              <w:rPr>
                <w:rFonts w:cstheme="minorHAnsi"/>
                <w:sz w:val="24"/>
                <w:szCs w:val="24"/>
              </w:rPr>
            </w:pPr>
          </w:p>
          <w:p w14:paraId="0E2273C3" w14:textId="77777777" w:rsidR="00377C6B" w:rsidRPr="002F18CE" w:rsidRDefault="00377C6B" w:rsidP="00377C6B">
            <w:pPr>
              <w:rPr>
                <w:rFonts w:cstheme="minorHAnsi"/>
                <w:sz w:val="24"/>
                <w:szCs w:val="24"/>
              </w:rPr>
            </w:pPr>
          </w:p>
          <w:p w14:paraId="5ABFB8C9" w14:textId="77777777" w:rsidR="00377C6B" w:rsidRPr="002F18CE" w:rsidRDefault="00377C6B" w:rsidP="00377C6B">
            <w:pPr>
              <w:rPr>
                <w:rFonts w:cstheme="minorHAnsi"/>
                <w:sz w:val="24"/>
                <w:szCs w:val="24"/>
              </w:rPr>
            </w:pPr>
          </w:p>
          <w:p w14:paraId="0820D2A9" w14:textId="77777777" w:rsidR="00377C6B" w:rsidRPr="002F18CE" w:rsidRDefault="00377C6B" w:rsidP="00377C6B">
            <w:pPr>
              <w:rPr>
                <w:rFonts w:cstheme="minorHAnsi"/>
                <w:sz w:val="24"/>
                <w:szCs w:val="24"/>
              </w:rPr>
            </w:pPr>
          </w:p>
          <w:p w14:paraId="6E3E567D" w14:textId="77777777" w:rsidR="00377C6B" w:rsidRPr="002F18CE" w:rsidRDefault="00377C6B" w:rsidP="00377C6B">
            <w:pPr>
              <w:rPr>
                <w:rFonts w:cstheme="minorHAnsi"/>
                <w:sz w:val="24"/>
                <w:szCs w:val="24"/>
              </w:rPr>
            </w:pPr>
          </w:p>
        </w:tc>
      </w:tr>
    </w:tbl>
    <w:p w14:paraId="6678B4D6" w14:textId="77777777" w:rsidR="00377C6B" w:rsidRPr="002F18CE" w:rsidRDefault="00377C6B" w:rsidP="00377C6B">
      <w:pPr>
        <w:rPr>
          <w:rFonts w:cstheme="minorHAnsi"/>
          <w:sz w:val="24"/>
          <w:szCs w:val="24"/>
        </w:rPr>
      </w:pPr>
    </w:p>
    <w:p w14:paraId="3FBE6709" w14:textId="77777777" w:rsidR="00377C6B" w:rsidRPr="002F18CE" w:rsidRDefault="00377C6B" w:rsidP="00377C6B">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377C6B" w:rsidRPr="002F18CE" w14:paraId="71958791" w14:textId="77777777" w:rsidTr="00377C6B">
        <w:tc>
          <w:tcPr>
            <w:tcW w:w="9576" w:type="dxa"/>
          </w:tcPr>
          <w:p w14:paraId="06839053" w14:textId="77777777" w:rsidR="00377C6B" w:rsidRPr="002F18CE" w:rsidRDefault="00377C6B" w:rsidP="00377C6B">
            <w:pPr>
              <w:rPr>
                <w:rFonts w:cstheme="minorHAnsi"/>
                <w:sz w:val="24"/>
                <w:szCs w:val="24"/>
              </w:rPr>
            </w:pPr>
          </w:p>
          <w:p w14:paraId="004481A5" w14:textId="77777777" w:rsidR="00377C6B" w:rsidRPr="002F18CE" w:rsidRDefault="00377C6B" w:rsidP="00377C6B">
            <w:pPr>
              <w:rPr>
                <w:rFonts w:cstheme="minorHAnsi"/>
                <w:sz w:val="24"/>
                <w:szCs w:val="24"/>
              </w:rPr>
            </w:pPr>
          </w:p>
          <w:p w14:paraId="5F2E40F9" w14:textId="77777777" w:rsidR="00377C6B" w:rsidRPr="002F18CE" w:rsidRDefault="00377C6B" w:rsidP="00377C6B">
            <w:pPr>
              <w:rPr>
                <w:rFonts w:cstheme="minorHAnsi"/>
                <w:sz w:val="24"/>
                <w:szCs w:val="24"/>
              </w:rPr>
            </w:pPr>
          </w:p>
          <w:p w14:paraId="0C7F8CD8" w14:textId="77777777" w:rsidR="00377C6B" w:rsidRPr="002F18CE" w:rsidRDefault="00377C6B" w:rsidP="00377C6B">
            <w:pPr>
              <w:rPr>
                <w:rFonts w:cstheme="minorHAnsi"/>
                <w:sz w:val="24"/>
                <w:szCs w:val="24"/>
              </w:rPr>
            </w:pPr>
          </w:p>
          <w:p w14:paraId="144AEA0D" w14:textId="77777777" w:rsidR="00377C6B" w:rsidRPr="002F18CE" w:rsidRDefault="00377C6B" w:rsidP="00377C6B">
            <w:pPr>
              <w:rPr>
                <w:rFonts w:cstheme="minorHAnsi"/>
                <w:sz w:val="24"/>
                <w:szCs w:val="24"/>
              </w:rPr>
            </w:pPr>
          </w:p>
          <w:p w14:paraId="1901B550" w14:textId="77777777" w:rsidR="00377C6B" w:rsidRPr="002F18CE" w:rsidRDefault="00377C6B" w:rsidP="00377C6B">
            <w:pPr>
              <w:rPr>
                <w:rFonts w:cstheme="minorHAnsi"/>
                <w:sz w:val="24"/>
                <w:szCs w:val="24"/>
              </w:rPr>
            </w:pPr>
          </w:p>
        </w:tc>
      </w:tr>
    </w:tbl>
    <w:p w14:paraId="107EA6C9" w14:textId="77777777" w:rsidR="00377C6B" w:rsidRPr="002F18CE" w:rsidRDefault="00377C6B" w:rsidP="00377C6B">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65D13014"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Low</w:t>
      </w:r>
    </w:p>
    <w:p w14:paraId="252E5EE9"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Medium</w:t>
      </w:r>
    </w:p>
    <w:p w14:paraId="7EFBDCD8"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High</w:t>
      </w:r>
    </w:p>
    <w:p w14:paraId="1F544042" w14:textId="77777777" w:rsidR="00377C6B" w:rsidRPr="002F18CE" w:rsidRDefault="00377C6B" w:rsidP="00377C6B">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7E31EC21"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Low</w:t>
      </w:r>
    </w:p>
    <w:p w14:paraId="5C3CAB1E"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Medium</w:t>
      </w:r>
    </w:p>
    <w:p w14:paraId="1E7D84ED"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High</w:t>
      </w:r>
    </w:p>
    <w:p w14:paraId="50614892" w14:textId="77777777" w:rsidR="00BC049D" w:rsidRPr="002F18CE" w:rsidRDefault="00BC049D" w:rsidP="00BC049D">
      <w:pPr>
        <w:rPr>
          <w:rFonts w:cstheme="minorHAnsi"/>
          <w:b/>
          <w:sz w:val="24"/>
          <w:szCs w:val="24"/>
        </w:rPr>
      </w:pPr>
      <w:r w:rsidRPr="002F18CE">
        <w:rPr>
          <w:rFonts w:cstheme="minorHAnsi"/>
          <w:b/>
          <w:sz w:val="24"/>
          <w:szCs w:val="24"/>
        </w:rPr>
        <w:t>Overall Security Risk:</w:t>
      </w:r>
    </w:p>
    <w:p w14:paraId="3F29E607" w14:textId="77777777" w:rsidR="00BC049D" w:rsidRPr="002F18CE" w:rsidRDefault="00BC049D" w:rsidP="00BC049D">
      <w:pPr>
        <w:pStyle w:val="ListParagraph"/>
        <w:numPr>
          <w:ilvl w:val="0"/>
          <w:numId w:val="3"/>
        </w:numPr>
        <w:rPr>
          <w:rFonts w:cstheme="minorHAnsi"/>
          <w:sz w:val="24"/>
          <w:szCs w:val="24"/>
        </w:rPr>
      </w:pPr>
      <w:r w:rsidRPr="002F18CE">
        <w:rPr>
          <w:rFonts w:cstheme="minorHAnsi"/>
          <w:sz w:val="24"/>
          <w:szCs w:val="24"/>
        </w:rPr>
        <w:t>Low</w:t>
      </w:r>
    </w:p>
    <w:p w14:paraId="456A5DFA" w14:textId="77777777" w:rsidR="00BC049D" w:rsidRPr="002F18CE" w:rsidRDefault="00BC049D" w:rsidP="00BC049D">
      <w:pPr>
        <w:pStyle w:val="ListParagraph"/>
        <w:numPr>
          <w:ilvl w:val="0"/>
          <w:numId w:val="3"/>
        </w:numPr>
        <w:rPr>
          <w:rFonts w:cstheme="minorHAnsi"/>
          <w:sz w:val="24"/>
          <w:szCs w:val="24"/>
        </w:rPr>
      </w:pPr>
      <w:r w:rsidRPr="002F18CE">
        <w:rPr>
          <w:rFonts w:cstheme="minorHAnsi"/>
          <w:sz w:val="24"/>
          <w:szCs w:val="24"/>
        </w:rPr>
        <w:t>Medium</w:t>
      </w:r>
    </w:p>
    <w:p w14:paraId="1CA42BF2" w14:textId="77777777" w:rsidR="00BC049D" w:rsidRPr="002F18CE" w:rsidRDefault="00BC049D" w:rsidP="00BC049D">
      <w:pPr>
        <w:pStyle w:val="ListParagraph"/>
        <w:numPr>
          <w:ilvl w:val="0"/>
          <w:numId w:val="3"/>
        </w:numPr>
        <w:rPr>
          <w:rFonts w:cstheme="minorHAnsi"/>
          <w:sz w:val="24"/>
          <w:szCs w:val="24"/>
        </w:rPr>
      </w:pPr>
      <w:r w:rsidRPr="002F18CE">
        <w:rPr>
          <w:rFonts w:cstheme="minorHAnsi"/>
          <w:sz w:val="24"/>
          <w:szCs w:val="24"/>
        </w:rPr>
        <w:t>High</w:t>
      </w:r>
    </w:p>
    <w:p w14:paraId="61369A82" w14:textId="77777777" w:rsidR="00377C6B" w:rsidRPr="002F18CE" w:rsidRDefault="00377C6B" w:rsidP="00377C6B">
      <w:pPr>
        <w:rPr>
          <w:rFonts w:cstheme="minorHAnsi"/>
          <w:b/>
          <w:sz w:val="24"/>
          <w:szCs w:val="24"/>
        </w:rPr>
      </w:pPr>
      <w:r w:rsidRPr="002F18CE">
        <w:rPr>
          <w:rFonts w:cstheme="minorHAnsi"/>
          <w:b/>
          <w:sz w:val="24"/>
          <w:szCs w:val="24"/>
        </w:rPr>
        <w:t>Related Information:</w:t>
      </w:r>
    </w:p>
    <w:p w14:paraId="06D264E4" w14:textId="77777777" w:rsidR="00377C6B" w:rsidRPr="002F18CE" w:rsidRDefault="00377C6B" w:rsidP="00377C6B">
      <w:pPr>
        <w:rPr>
          <w:rFonts w:cstheme="minorHAnsi"/>
          <w:i/>
          <w:sz w:val="24"/>
          <w:szCs w:val="24"/>
        </w:rPr>
      </w:pPr>
      <w:r w:rsidRPr="002F18CE">
        <w:rPr>
          <w:rFonts w:cstheme="minorHAnsi"/>
          <w:i/>
          <w:sz w:val="24"/>
          <w:szCs w:val="24"/>
        </w:rPr>
        <w:lastRenderedPageBreak/>
        <w:t>Things to Consider to Help Answer the Question:</w:t>
      </w:r>
    </w:p>
    <w:p w14:paraId="50753560" w14:textId="77777777" w:rsidR="00377C6B" w:rsidRPr="002F18CE" w:rsidRDefault="00377C6B" w:rsidP="00377C6B">
      <w:pPr>
        <w:rPr>
          <w:rFonts w:cstheme="minorHAnsi"/>
          <w:i/>
          <w:sz w:val="24"/>
          <w:szCs w:val="24"/>
        </w:rPr>
      </w:pPr>
      <w:r w:rsidRPr="002F18CE">
        <w:rPr>
          <w:rFonts w:eastAsia="Times New Roman" w:cstheme="minorHAnsi"/>
          <w:sz w:val="24"/>
          <w:szCs w:val="24"/>
        </w:rPr>
        <w:t>Consider whether your practice assigns access privileges based on the role performed by the use and the theories of least privileges and minimum necessary.</w:t>
      </w:r>
    </w:p>
    <w:p w14:paraId="3B8D86B5" w14:textId="77777777" w:rsidR="00377C6B" w:rsidRPr="002F18CE" w:rsidRDefault="00377C6B" w:rsidP="00377C6B">
      <w:pPr>
        <w:rPr>
          <w:rFonts w:cstheme="minorHAnsi"/>
          <w:i/>
          <w:sz w:val="24"/>
          <w:szCs w:val="24"/>
        </w:rPr>
      </w:pPr>
      <w:r w:rsidRPr="002F18CE">
        <w:rPr>
          <w:rFonts w:cstheme="minorHAnsi"/>
          <w:i/>
          <w:sz w:val="24"/>
          <w:szCs w:val="24"/>
        </w:rPr>
        <w:t>Possible Threats and Vulnerabilities:</w:t>
      </w:r>
    </w:p>
    <w:p w14:paraId="3F7597A2" w14:textId="77777777" w:rsidR="00377C6B" w:rsidRPr="002F18CE" w:rsidRDefault="00377C6B" w:rsidP="00377C6B">
      <w:pPr>
        <w:spacing w:line="240" w:lineRule="auto"/>
        <w:contextualSpacing/>
        <w:rPr>
          <w:rFonts w:cstheme="minorHAnsi"/>
          <w:sz w:val="24"/>
          <w:szCs w:val="24"/>
        </w:rPr>
      </w:pPr>
      <w:r w:rsidRPr="002F18CE">
        <w:rPr>
          <w:rFonts w:cstheme="minorHAnsi"/>
          <w:sz w:val="24"/>
          <w:szCs w:val="24"/>
        </w:rPr>
        <w:t>Users might be assigned greater access privileges than is needed based on their individual roles and responsibilities if your practice does not have policies that explain how a user’s need to know is verified before the least privileges are granted.</w:t>
      </w:r>
    </w:p>
    <w:p w14:paraId="1D46FF70" w14:textId="77777777" w:rsidR="00377C6B" w:rsidRPr="002F18CE" w:rsidRDefault="00377C6B" w:rsidP="00377C6B">
      <w:pPr>
        <w:spacing w:line="240" w:lineRule="auto"/>
        <w:contextualSpacing/>
        <w:rPr>
          <w:rFonts w:eastAsia="Times New Roman" w:cstheme="minorHAnsi"/>
          <w:color w:val="000000"/>
          <w:sz w:val="24"/>
          <w:szCs w:val="24"/>
        </w:rPr>
      </w:pPr>
    </w:p>
    <w:p w14:paraId="47C24082" w14:textId="77777777" w:rsidR="00377C6B" w:rsidRPr="002F18CE" w:rsidRDefault="00377C6B" w:rsidP="00377C6B">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02318662" w14:textId="77777777" w:rsidR="00377C6B" w:rsidRPr="002F18CE" w:rsidRDefault="00377C6B" w:rsidP="00377C6B">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excessive access to </w:t>
      </w:r>
      <w:proofErr w:type="spellStart"/>
      <w:r w:rsidRPr="002F18CE">
        <w:rPr>
          <w:rFonts w:cstheme="minorHAnsi"/>
          <w:sz w:val="24"/>
          <w:szCs w:val="24"/>
        </w:rPr>
        <w:t>ePHI</w:t>
      </w:r>
      <w:proofErr w:type="spellEnd"/>
      <w:r w:rsidRPr="002F18CE">
        <w:rPr>
          <w:rFonts w:cstheme="minorHAnsi"/>
          <w:sz w:val="24"/>
          <w:szCs w:val="24"/>
        </w:rPr>
        <w:t xml:space="preserve"> by individuals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40FD1832" w14:textId="77777777" w:rsidR="00377C6B" w:rsidRPr="002F18CE" w:rsidRDefault="00377C6B" w:rsidP="00377C6B">
      <w:pPr>
        <w:pStyle w:val="ListParagraph"/>
        <w:numPr>
          <w:ilvl w:val="0"/>
          <w:numId w:val="6"/>
        </w:numPr>
        <w:spacing w:after="0" w:line="240" w:lineRule="auto"/>
        <w:ind w:left="252" w:hanging="252"/>
        <w:rPr>
          <w:rFonts w:cstheme="minorHAnsi"/>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489611A7" w14:textId="77777777" w:rsidR="00377C6B" w:rsidRPr="002F18CE" w:rsidRDefault="00377C6B" w:rsidP="00377C6B">
      <w:pPr>
        <w:pStyle w:val="ListParagraph"/>
        <w:numPr>
          <w:ilvl w:val="0"/>
          <w:numId w:val="6"/>
        </w:numPr>
        <w:spacing w:after="0" w:line="240" w:lineRule="auto"/>
        <w:ind w:left="252" w:hanging="252"/>
        <w:rPr>
          <w:rFonts w:cstheme="minorHAnsi"/>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40301C31" w14:textId="77777777" w:rsidR="00377C6B" w:rsidRPr="002F18CE" w:rsidRDefault="00377C6B" w:rsidP="00377C6B">
      <w:pPr>
        <w:pStyle w:val="ListParagraph"/>
        <w:spacing w:after="0" w:line="240" w:lineRule="auto"/>
        <w:ind w:left="252"/>
        <w:rPr>
          <w:rFonts w:cstheme="minorHAnsi"/>
          <w:sz w:val="24"/>
          <w:szCs w:val="24"/>
        </w:rPr>
      </w:pPr>
    </w:p>
    <w:p w14:paraId="10B66C8E" w14:textId="77777777" w:rsidR="00377C6B" w:rsidRPr="002F18CE" w:rsidRDefault="00377C6B" w:rsidP="00377C6B">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416F3484" w14:textId="77777777" w:rsidR="00377C6B" w:rsidRPr="002F18CE" w:rsidRDefault="004B7C32" w:rsidP="00377C6B">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377C6B"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377C6B" w:rsidRPr="002F18CE">
        <w:rPr>
          <w:rFonts w:eastAsia="Times New Roman" w:cstheme="minorHAnsi"/>
          <w:bCs/>
          <w:sz w:val="24"/>
          <w:szCs w:val="24"/>
        </w:rPr>
        <w:t>ePHI</w:t>
      </w:r>
      <w:proofErr w:type="spellEnd"/>
      <w:r w:rsidR="00377C6B" w:rsidRPr="002F18CE">
        <w:rPr>
          <w:rFonts w:eastAsia="Times New Roman" w:cstheme="minorHAnsi"/>
          <w:bCs/>
          <w:sz w:val="24"/>
          <w:szCs w:val="24"/>
        </w:rPr>
        <w:t>.</w:t>
      </w:r>
    </w:p>
    <w:p w14:paraId="623E76E1" w14:textId="77777777" w:rsidR="00B5639F" w:rsidRPr="002F18CE" w:rsidRDefault="00B5639F" w:rsidP="00377C6B">
      <w:pPr>
        <w:spacing w:after="0" w:line="240" w:lineRule="auto"/>
        <w:rPr>
          <w:rFonts w:eastAsia="Times New Roman" w:cstheme="minorHAnsi"/>
          <w:bCs/>
          <w:sz w:val="24"/>
          <w:szCs w:val="24"/>
        </w:rPr>
      </w:pPr>
    </w:p>
    <w:p w14:paraId="11638828" w14:textId="77777777" w:rsidR="00B5639F" w:rsidRPr="002F18CE" w:rsidRDefault="00B5639F" w:rsidP="00B5639F">
      <w:pPr>
        <w:autoSpaceDE w:val="0"/>
        <w:autoSpaceDN w:val="0"/>
        <w:adjustRightInd w:val="0"/>
        <w:spacing w:line="240" w:lineRule="auto"/>
        <w:contextualSpacing/>
        <w:rPr>
          <w:rFonts w:cstheme="minorHAnsi"/>
          <w:sz w:val="24"/>
          <w:szCs w:val="24"/>
        </w:rPr>
      </w:pPr>
      <w:r w:rsidRPr="002F18CE">
        <w:rPr>
          <w:rFonts w:cstheme="minorHAnsi"/>
          <w:sz w:val="24"/>
          <w:szCs w:val="24"/>
        </w:rPr>
        <w:t>Implement policies and procedures to ensure that all members of its workforce have appropriate access to electronic protected health information, as provided under paragraph (a)(4) of this section, and to prevent those workforce members who do not have access under paragraph (a)(4) of this section from obtaining access to electronic protected health information.</w:t>
      </w:r>
      <w:r w:rsidRPr="002F18CE">
        <w:rPr>
          <w:rFonts w:cstheme="minorHAnsi"/>
          <w:sz w:val="24"/>
          <w:szCs w:val="24"/>
        </w:rPr>
        <w:br/>
        <w:t>[</w:t>
      </w:r>
      <w:r w:rsidRPr="002F18CE">
        <w:rPr>
          <w:rFonts w:eastAsia="Times New Roman" w:cstheme="minorHAnsi"/>
          <w:color w:val="000000"/>
          <w:sz w:val="24"/>
          <w:szCs w:val="24"/>
        </w:rPr>
        <w:t xml:space="preserve">45 CFR </w:t>
      </w:r>
      <w:r w:rsidRPr="002F18CE">
        <w:rPr>
          <w:rFonts w:cstheme="minorHAnsi"/>
          <w:sz w:val="24"/>
          <w:szCs w:val="24"/>
        </w:rPr>
        <w:t>§164.308(a)(3)(i)]</w:t>
      </w:r>
    </w:p>
    <w:p w14:paraId="326B2805" w14:textId="77777777" w:rsidR="00B5639F" w:rsidRPr="002F18CE" w:rsidRDefault="00B5639F" w:rsidP="00B5639F">
      <w:pPr>
        <w:autoSpaceDE w:val="0"/>
        <w:autoSpaceDN w:val="0"/>
        <w:adjustRightInd w:val="0"/>
        <w:spacing w:line="240" w:lineRule="auto"/>
        <w:contextualSpacing/>
        <w:rPr>
          <w:rFonts w:cstheme="minorHAnsi"/>
          <w:sz w:val="24"/>
          <w:szCs w:val="24"/>
        </w:rPr>
      </w:pPr>
    </w:p>
    <w:p w14:paraId="53EB1837"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r w:rsidRPr="002F18CE">
        <w:rPr>
          <w:rFonts w:cstheme="minorHAnsi"/>
          <w:color w:val="000000" w:themeColor="text1"/>
          <w:sz w:val="24"/>
          <w:szCs w:val="24"/>
        </w:rPr>
        <w:t>Develop, document, and disseminate to workforce members an access control policy that addresses its purpose, scope, roles, responsibilities, management commitment, the expected coordination among organizational entities, and compliance requirements.  The policy should also include procedures to facilitate its implementation and associated access controls</w:t>
      </w:r>
    </w:p>
    <w:p w14:paraId="7D0CCBFF" w14:textId="77777777" w:rsidR="00B5639F" w:rsidRPr="002F18CE" w:rsidRDefault="00B5639F" w:rsidP="00B5639F">
      <w:pPr>
        <w:spacing w:line="240" w:lineRule="auto"/>
        <w:contextualSpacing/>
        <w:rPr>
          <w:rFonts w:cstheme="minorHAnsi"/>
          <w:sz w:val="24"/>
          <w:szCs w:val="24"/>
        </w:rPr>
      </w:pPr>
      <w:r w:rsidRPr="002F18CE">
        <w:rPr>
          <w:rFonts w:cstheme="minorHAnsi"/>
          <w:color w:val="000000" w:themeColor="text1"/>
          <w:sz w:val="24"/>
          <w:szCs w:val="24"/>
        </w:rPr>
        <w:t>[NIST SP 800-53 AC-1]</w:t>
      </w:r>
      <w:r w:rsidRPr="002F18CE">
        <w:rPr>
          <w:rFonts w:cstheme="minorHAnsi"/>
          <w:sz w:val="24"/>
          <w:szCs w:val="24"/>
        </w:rPr>
        <w:br/>
      </w:r>
    </w:p>
    <w:p w14:paraId="6EFAE38E" w14:textId="77777777" w:rsidR="00B5639F" w:rsidRPr="002F18CE" w:rsidRDefault="00B5639F" w:rsidP="00B5639F">
      <w:pPr>
        <w:spacing w:line="240" w:lineRule="auto"/>
        <w:contextualSpacing/>
        <w:rPr>
          <w:rFonts w:cstheme="minorHAnsi"/>
          <w:color w:val="000000" w:themeColor="text1"/>
          <w:sz w:val="24"/>
          <w:szCs w:val="24"/>
        </w:rPr>
      </w:pPr>
      <w:r w:rsidRPr="002F18CE">
        <w:rPr>
          <w:rFonts w:cstheme="minorHAnsi"/>
          <w:color w:val="000000" w:themeColor="text1"/>
          <w:sz w:val="24"/>
          <w:szCs w:val="24"/>
        </w:rPr>
        <w:t xml:space="preserve">Separate duties of workforce members and service providers with access to </w:t>
      </w:r>
      <w:proofErr w:type="spellStart"/>
      <w:r w:rsidRPr="002F18CE">
        <w:rPr>
          <w:rFonts w:cstheme="minorHAnsi"/>
          <w:color w:val="000000" w:themeColor="text1"/>
          <w:sz w:val="24"/>
          <w:szCs w:val="24"/>
        </w:rPr>
        <w:t>ePHI</w:t>
      </w:r>
      <w:proofErr w:type="spellEnd"/>
      <w:r w:rsidRPr="002F18CE">
        <w:rPr>
          <w:rFonts w:cstheme="minorHAnsi"/>
          <w:color w:val="000000" w:themeColor="text1"/>
          <w:sz w:val="24"/>
          <w:szCs w:val="24"/>
        </w:rPr>
        <w:t xml:space="preserve"> and define access authorizations to support those separated duties. </w:t>
      </w:r>
      <w:r w:rsidRPr="002F18CE">
        <w:rPr>
          <w:rFonts w:cstheme="minorHAnsi"/>
          <w:color w:val="000000" w:themeColor="text1"/>
          <w:sz w:val="24"/>
          <w:szCs w:val="24"/>
        </w:rPr>
        <w:br/>
        <w:t>[NIST SP 800-53 AC-5]</w:t>
      </w:r>
      <w:r w:rsidRPr="002F18CE">
        <w:rPr>
          <w:rFonts w:cstheme="minorHAnsi"/>
          <w:color w:val="000000" w:themeColor="text1"/>
          <w:sz w:val="24"/>
          <w:szCs w:val="24"/>
        </w:rPr>
        <w:br/>
      </w:r>
    </w:p>
    <w:p w14:paraId="29F8AA69" w14:textId="77777777" w:rsidR="00B5639F" w:rsidRPr="002F18CE" w:rsidRDefault="00B5639F" w:rsidP="00B5639F">
      <w:pPr>
        <w:spacing w:after="0" w:line="240" w:lineRule="auto"/>
        <w:rPr>
          <w:rFonts w:cstheme="minorHAnsi"/>
          <w:color w:val="000000" w:themeColor="text1"/>
          <w:sz w:val="24"/>
          <w:szCs w:val="24"/>
        </w:rPr>
      </w:pPr>
      <w:r w:rsidRPr="002F18CE">
        <w:rPr>
          <w:rFonts w:eastAsia="Times New Roman" w:cstheme="minorHAnsi"/>
          <w:bCs/>
          <w:color w:val="000000" w:themeColor="text1"/>
          <w:sz w:val="24"/>
          <w:szCs w:val="24"/>
        </w:rPr>
        <w:t xml:space="preserve">Employ the principles of least privilege/minimum necessary access for individuals so your practice only enables access to </w:t>
      </w:r>
      <w:proofErr w:type="spellStart"/>
      <w:r w:rsidRPr="002F18CE">
        <w:rPr>
          <w:rFonts w:eastAsia="Times New Roman" w:cstheme="minorHAnsi"/>
          <w:bCs/>
          <w:color w:val="000000" w:themeColor="text1"/>
          <w:sz w:val="24"/>
          <w:szCs w:val="24"/>
        </w:rPr>
        <w:t>ePHI</w:t>
      </w:r>
      <w:proofErr w:type="spellEnd"/>
      <w:r w:rsidRPr="002F18CE">
        <w:rPr>
          <w:rFonts w:eastAsia="Times New Roman" w:cstheme="minorHAnsi"/>
          <w:bCs/>
          <w:color w:val="000000" w:themeColor="text1"/>
          <w:sz w:val="24"/>
          <w:szCs w:val="24"/>
        </w:rPr>
        <w:t xml:space="preserve"> for users when it is necessary to accomplish the tasks </w:t>
      </w:r>
      <w:r w:rsidRPr="002F18CE">
        <w:rPr>
          <w:rFonts w:eastAsia="Times New Roman" w:cstheme="minorHAnsi"/>
          <w:bCs/>
          <w:color w:val="000000" w:themeColor="text1"/>
          <w:sz w:val="24"/>
          <w:szCs w:val="24"/>
        </w:rPr>
        <w:lastRenderedPageBreak/>
        <w:t xml:space="preserve">assigned to them based on their roles. </w:t>
      </w:r>
      <w:r w:rsidRPr="002F18CE">
        <w:rPr>
          <w:rFonts w:cstheme="minorHAnsi"/>
          <w:color w:val="000000" w:themeColor="text1"/>
          <w:sz w:val="24"/>
          <w:szCs w:val="24"/>
        </w:rPr>
        <w:br/>
        <w:t>[NIST SP 800-53 AC-6]</w:t>
      </w:r>
    </w:p>
    <w:p w14:paraId="43AE404E" w14:textId="77777777" w:rsidR="00B4661B" w:rsidRPr="002F18CE" w:rsidRDefault="00377C6B" w:rsidP="00B4661B">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74" w:name="_Toc459304823"/>
      <w:r w:rsidRPr="002F18CE">
        <w:rPr>
          <w:b/>
        </w:rPr>
        <w:t>A21</w:t>
      </w:r>
      <w:r w:rsidR="00B4661B" w:rsidRPr="002F18CE">
        <w:rPr>
          <w:b/>
        </w:rPr>
        <w:t xml:space="preserve"> - </w:t>
      </w:r>
      <w:r w:rsidRPr="002F18CE">
        <w:rPr>
          <w:rFonts w:eastAsia="Times New Roman"/>
          <w:b/>
          <w:color w:val="000000"/>
        </w:rPr>
        <w:t>§164.308(a)(3)(i</w:t>
      </w:r>
      <w:proofErr w:type="gramStart"/>
      <w:r w:rsidRPr="002F18CE">
        <w:rPr>
          <w:rFonts w:eastAsia="Times New Roman"/>
          <w:b/>
          <w:color w:val="000000"/>
        </w:rPr>
        <w:t>)  Required</w:t>
      </w:r>
      <w:proofErr w:type="gramEnd"/>
      <w:r w:rsidRPr="002F18CE">
        <w:rPr>
          <w:rFonts w:eastAsia="Times New Roman"/>
          <w:b/>
          <w:color w:val="000000"/>
        </w:rPr>
        <w:t xml:space="preserve"> </w:t>
      </w:r>
      <w:r w:rsidR="00B4661B" w:rsidRPr="002F18CE">
        <w:t xml:space="preserve">Has your practice chosen someone whose job duty is to decide who can access </w:t>
      </w:r>
      <w:proofErr w:type="spellStart"/>
      <w:r w:rsidR="00B4661B" w:rsidRPr="002F18CE">
        <w:t>ePHI</w:t>
      </w:r>
      <w:proofErr w:type="spellEnd"/>
      <w:r w:rsidR="00B4661B" w:rsidRPr="002F18CE">
        <w:t xml:space="preserve"> (and under what conditions) and to create </w:t>
      </w:r>
      <w:proofErr w:type="spellStart"/>
      <w:r w:rsidR="00B4661B" w:rsidRPr="002F18CE">
        <w:t>ePHI</w:t>
      </w:r>
      <w:proofErr w:type="spellEnd"/>
      <w:r w:rsidR="00B4661B" w:rsidRPr="002F18CE">
        <w:t xml:space="preserve"> access rules that others can follow?</w:t>
      </w:r>
      <w:bookmarkEnd w:id="74"/>
    </w:p>
    <w:p w14:paraId="0EE5D917" w14:textId="77777777" w:rsidR="00377C6B" w:rsidRPr="002F18CE" w:rsidRDefault="00377C6B" w:rsidP="000A5F1B">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22C5F849" w14:textId="77777777" w:rsidR="00377C6B" w:rsidRPr="002F18CE" w:rsidRDefault="00377C6B" w:rsidP="000A5F1B">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1FD2D373" w14:textId="77777777" w:rsidR="00377C6B" w:rsidRPr="002F18CE" w:rsidRDefault="00377C6B" w:rsidP="00377C6B">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7606AED4"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Cost</w:t>
      </w:r>
    </w:p>
    <w:p w14:paraId="796DE2DD"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Practice Size</w:t>
      </w:r>
    </w:p>
    <w:p w14:paraId="07A52F33"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Complexity</w:t>
      </w:r>
    </w:p>
    <w:p w14:paraId="67107531"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Alternate Solution</w:t>
      </w:r>
    </w:p>
    <w:p w14:paraId="7D6CC572" w14:textId="77777777" w:rsidR="00377C6B" w:rsidRPr="002F18CE" w:rsidRDefault="00377C6B" w:rsidP="00377C6B">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377C6B" w:rsidRPr="002F18CE" w14:paraId="25C03F77" w14:textId="77777777" w:rsidTr="00377C6B">
        <w:tc>
          <w:tcPr>
            <w:tcW w:w="9576" w:type="dxa"/>
          </w:tcPr>
          <w:p w14:paraId="50DF8ECA" w14:textId="77777777" w:rsidR="00377C6B" w:rsidRPr="002F18CE" w:rsidRDefault="00377C6B" w:rsidP="00377C6B">
            <w:pPr>
              <w:rPr>
                <w:rFonts w:cstheme="minorHAnsi"/>
                <w:sz w:val="24"/>
                <w:szCs w:val="24"/>
              </w:rPr>
            </w:pPr>
          </w:p>
          <w:p w14:paraId="2B75B646" w14:textId="77777777" w:rsidR="00377C6B" w:rsidRPr="002F18CE" w:rsidRDefault="00377C6B" w:rsidP="00377C6B">
            <w:pPr>
              <w:rPr>
                <w:rFonts w:cstheme="minorHAnsi"/>
                <w:sz w:val="24"/>
                <w:szCs w:val="24"/>
              </w:rPr>
            </w:pPr>
          </w:p>
          <w:p w14:paraId="5DDE5B91" w14:textId="77777777" w:rsidR="00377C6B" w:rsidRPr="002F18CE" w:rsidRDefault="00377C6B" w:rsidP="00377C6B">
            <w:pPr>
              <w:rPr>
                <w:rFonts w:cstheme="minorHAnsi"/>
                <w:sz w:val="24"/>
                <w:szCs w:val="24"/>
              </w:rPr>
            </w:pPr>
          </w:p>
          <w:p w14:paraId="366BB619" w14:textId="77777777" w:rsidR="00377C6B" w:rsidRPr="002F18CE" w:rsidRDefault="00377C6B" w:rsidP="00377C6B">
            <w:pPr>
              <w:rPr>
                <w:rFonts w:cstheme="minorHAnsi"/>
                <w:sz w:val="24"/>
                <w:szCs w:val="24"/>
              </w:rPr>
            </w:pPr>
          </w:p>
          <w:p w14:paraId="5D35B08D" w14:textId="77777777" w:rsidR="00377C6B" w:rsidRPr="002F18CE" w:rsidRDefault="00377C6B" w:rsidP="00377C6B">
            <w:pPr>
              <w:rPr>
                <w:rFonts w:cstheme="minorHAnsi"/>
                <w:sz w:val="24"/>
                <w:szCs w:val="24"/>
              </w:rPr>
            </w:pPr>
          </w:p>
          <w:p w14:paraId="6FC2F865" w14:textId="77777777" w:rsidR="00377C6B" w:rsidRPr="002F18CE" w:rsidRDefault="00377C6B" w:rsidP="00377C6B">
            <w:pPr>
              <w:rPr>
                <w:rFonts w:cstheme="minorHAnsi"/>
                <w:sz w:val="24"/>
                <w:szCs w:val="24"/>
              </w:rPr>
            </w:pPr>
          </w:p>
        </w:tc>
      </w:tr>
    </w:tbl>
    <w:p w14:paraId="5B4F8CF9" w14:textId="77777777" w:rsidR="00377C6B" w:rsidRPr="002F18CE" w:rsidRDefault="00377C6B" w:rsidP="00377C6B">
      <w:pPr>
        <w:rPr>
          <w:rFonts w:cstheme="minorHAnsi"/>
          <w:sz w:val="24"/>
          <w:szCs w:val="24"/>
        </w:rPr>
      </w:pPr>
    </w:p>
    <w:p w14:paraId="15E01702" w14:textId="77777777" w:rsidR="00377C6B" w:rsidRPr="002F18CE" w:rsidRDefault="00377C6B" w:rsidP="00377C6B">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377C6B" w:rsidRPr="002F18CE" w14:paraId="7BECA75C" w14:textId="77777777" w:rsidTr="00377C6B">
        <w:tc>
          <w:tcPr>
            <w:tcW w:w="9576" w:type="dxa"/>
          </w:tcPr>
          <w:p w14:paraId="50DF6671" w14:textId="77777777" w:rsidR="00377C6B" w:rsidRPr="002F18CE" w:rsidRDefault="00377C6B" w:rsidP="00377C6B">
            <w:pPr>
              <w:rPr>
                <w:rFonts w:cstheme="minorHAnsi"/>
                <w:sz w:val="24"/>
                <w:szCs w:val="24"/>
              </w:rPr>
            </w:pPr>
          </w:p>
          <w:p w14:paraId="2569D82A" w14:textId="77777777" w:rsidR="00377C6B" w:rsidRPr="002F18CE" w:rsidRDefault="00377C6B" w:rsidP="00377C6B">
            <w:pPr>
              <w:rPr>
                <w:rFonts w:cstheme="minorHAnsi"/>
                <w:sz w:val="24"/>
                <w:szCs w:val="24"/>
              </w:rPr>
            </w:pPr>
          </w:p>
          <w:p w14:paraId="6896984D" w14:textId="77777777" w:rsidR="00377C6B" w:rsidRPr="002F18CE" w:rsidRDefault="00377C6B" w:rsidP="00377C6B">
            <w:pPr>
              <w:rPr>
                <w:rFonts w:cstheme="minorHAnsi"/>
                <w:sz w:val="24"/>
                <w:szCs w:val="24"/>
              </w:rPr>
            </w:pPr>
          </w:p>
          <w:p w14:paraId="745DA207" w14:textId="77777777" w:rsidR="00377C6B" w:rsidRPr="002F18CE" w:rsidRDefault="00377C6B" w:rsidP="00377C6B">
            <w:pPr>
              <w:rPr>
                <w:rFonts w:cstheme="minorHAnsi"/>
                <w:sz w:val="24"/>
                <w:szCs w:val="24"/>
              </w:rPr>
            </w:pPr>
          </w:p>
          <w:p w14:paraId="471DE180" w14:textId="77777777" w:rsidR="00377C6B" w:rsidRPr="002F18CE" w:rsidRDefault="00377C6B" w:rsidP="00377C6B">
            <w:pPr>
              <w:rPr>
                <w:rFonts w:cstheme="minorHAnsi"/>
                <w:sz w:val="24"/>
                <w:szCs w:val="24"/>
              </w:rPr>
            </w:pPr>
          </w:p>
          <w:p w14:paraId="6060C82F" w14:textId="77777777" w:rsidR="00377C6B" w:rsidRPr="002F18CE" w:rsidRDefault="00377C6B" w:rsidP="00377C6B">
            <w:pPr>
              <w:rPr>
                <w:rFonts w:cstheme="minorHAnsi"/>
                <w:sz w:val="24"/>
                <w:szCs w:val="24"/>
              </w:rPr>
            </w:pPr>
          </w:p>
        </w:tc>
      </w:tr>
    </w:tbl>
    <w:p w14:paraId="40DD7107" w14:textId="77777777" w:rsidR="00377C6B" w:rsidRPr="002F18CE" w:rsidRDefault="00377C6B" w:rsidP="00377C6B">
      <w:pPr>
        <w:rPr>
          <w:rFonts w:cstheme="minorHAnsi"/>
          <w:sz w:val="24"/>
          <w:szCs w:val="24"/>
        </w:rPr>
      </w:pPr>
    </w:p>
    <w:p w14:paraId="0A45F615" w14:textId="77777777" w:rsidR="00377C6B" w:rsidRPr="002F18CE" w:rsidRDefault="00377C6B" w:rsidP="00377C6B">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377C6B" w:rsidRPr="002F18CE" w14:paraId="38FCB3AD" w14:textId="77777777" w:rsidTr="00377C6B">
        <w:tc>
          <w:tcPr>
            <w:tcW w:w="9576" w:type="dxa"/>
          </w:tcPr>
          <w:p w14:paraId="38FE439E" w14:textId="77777777" w:rsidR="00377C6B" w:rsidRPr="002F18CE" w:rsidRDefault="00377C6B" w:rsidP="00377C6B">
            <w:pPr>
              <w:rPr>
                <w:rFonts w:cstheme="minorHAnsi"/>
                <w:sz w:val="24"/>
                <w:szCs w:val="24"/>
              </w:rPr>
            </w:pPr>
          </w:p>
          <w:p w14:paraId="0D74E2E3" w14:textId="77777777" w:rsidR="00377C6B" w:rsidRPr="002F18CE" w:rsidRDefault="00377C6B" w:rsidP="00377C6B">
            <w:pPr>
              <w:rPr>
                <w:rFonts w:cstheme="minorHAnsi"/>
                <w:sz w:val="24"/>
                <w:szCs w:val="24"/>
              </w:rPr>
            </w:pPr>
          </w:p>
          <w:p w14:paraId="5830D3D0" w14:textId="77777777" w:rsidR="00377C6B" w:rsidRPr="002F18CE" w:rsidRDefault="00377C6B" w:rsidP="00377C6B">
            <w:pPr>
              <w:rPr>
                <w:rFonts w:cstheme="minorHAnsi"/>
                <w:sz w:val="24"/>
                <w:szCs w:val="24"/>
              </w:rPr>
            </w:pPr>
          </w:p>
          <w:p w14:paraId="643AB8FD" w14:textId="77777777" w:rsidR="00377C6B" w:rsidRPr="002F18CE" w:rsidRDefault="00377C6B" w:rsidP="00377C6B">
            <w:pPr>
              <w:rPr>
                <w:rFonts w:cstheme="minorHAnsi"/>
                <w:sz w:val="24"/>
                <w:szCs w:val="24"/>
              </w:rPr>
            </w:pPr>
          </w:p>
          <w:p w14:paraId="3BD7A75D" w14:textId="77777777" w:rsidR="00377C6B" w:rsidRPr="002F18CE" w:rsidRDefault="00377C6B" w:rsidP="00377C6B">
            <w:pPr>
              <w:rPr>
                <w:rFonts w:cstheme="minorHAnsi"/>
                <w:sz w:val="24"/>
                <w:szCs w:val="24"/>
              </w:rPr>
            </w:pPr>
          </w:p>
          <w:p w14:paraId="5B3C7260" w14:textId="77777777" w:rsidR="00377C6B" w:rsidRPr="002F18CE" w:rsidRDefault="00377C6B" w:rsidP="00377C6B">
            <w:pPr>
              <w:rPr>
                <w:rFonts w:cstheme="minorHAnsi"/>
                <w:sz w:val="24"/>
                <w:szCs w:val="24"/>
              </w:rPr>
            </w:pPr>
          </w:p>
        </w:tc>
      </w:tr>
    </w:tbl>
    <w:p w14:paraId="5185D5C7" w14:textId="77777777" w:rsidR="00377C6B" w:rsidRPr="002F18CE" w:rsidRDefault="00377C6B" w:rsidP="00377C6B">
      <w:pPr>
        <w:rPr>
          <w:rFonts w:cstheme="minorHAnsi"/>
          <w:sz w:val="24"/>
          <w:szCs w:val="24"/>
        </w:rPr>
      </w:pPr>
    </w:p>
    <w:p w14:paraId="16671CA5" w14:textId="77777777" w:rsidR="00377C6B" w:rsidRPr="002F18CE" w:rsidRDefault="00377C6B" w:rsidP="00377C6B">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0CC2A842"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Low</w:t>
      </w:r>
    </w:p>
    <w:p w14:paraId="22BD95F0"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Medium</w:t>
      </w:r>
    </w:p>
    <w:p w14:paraId="5E2DE73C"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High</w:t>
      </w:r>
    </w:p>
    <w:p w14:paraId="220CDAD7" w14:textId="77777777" w:rsidR="00377C6B" w:rsidRPr="002F18CE" w:rsidRDefault="00377C6B" w:rsidP="00377C6B">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62342F1D"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Low</w:t>
      </w:r>
    </w:p>
    <w:p w14:paraId="0700508B"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Medium</w:t>
      </w:r>
    </w:p>
    <w:p w14:paraId="321E9247"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High</w:t>
      </w:r>
    </w:p>
    <w:p w14:paraId="59DE86F5" w14:textId="77777777" w:rsidR="00BC049D" w:rsidRPr="002F18CE" w:rsidRDefault="00BC049D" w:rsidP="00BC049D">
      <w:pPr>
        <w:rPr>
          <w:rFonts w:cstheme="minorHAnsi"/>
          <w:b/>
          <w:sz w:val="24"/>
          <w:szCs w:val="24"/>
        </w:rPr>
      </w:pPr>
      <w:r w:rsidRPr="002F18CE">
        <w:rPr>
          <w:rFonts w:cstheme="minorHAnsi"/>
          <w:b/>
          <w:sz w:val="24"/>
          <w:szCs w:val="24"/>
        </w:rPr>
        <w:t>Overall Security Risk:</w:t>
      </w:r>
    </w:p>
    <w:p w14:paraId="48EC44B0" w14:textId="77777777" w:rsidR="00BC049D" w:rsidRPr="002F18CE" w:rsidRDefault="00BC049D" w:rsidP="00BC049D">
      <w:pPr>
        <w:pStyle w:val="ListParagraph"/>
        <w:numPr>
          <w:ilvl w:val="0"/>
          <w:numId w:val="3"/>
        </w:numPr>
        <w:rPr>
          <w:rFonts w:cstheme="minorHAnsi"/>
          <w:sz w:val="24"/>
          <w:szCs w:val="24"/>
        </w:rPr>
      </w:pPr>
      <w:r w:rsidRPr="002F18CE">
        <w:rPr>
          <w:rFonts w:cstheme="minorHAnsi"/>
          <w:sz w:val="24"/>
          <w:szCs w:val="24"/>
        </w:rPr>
        <w:t>Low</w:t>
      </w:r>
    </w:p>
    <w:p w14:paraId="2B13EC0E" w14:textId="77777777" w:rsidR="00BC049D" w:rsidRPr="002F18CE" w:rsidRDefault="00BC049D" w:rsidP="00BC049D">
      <w:pPr>
        <w:pStyle w:val="ListParagraph"/>
        <w:numPr>
          <w:ilvl w:val="0"/>
          <w:numId w:val="3"/>
        </w:numPr>
        <w:rPr>
          <w:rFonts w:cstheme="minorHAnsi"/>
          <w:sz w:val="24"/>
          <w:szCs w:val="24"/>
        </w:rPr>
      </w:pPr>
      <w:r w:rsidRPr="002F18CE">
        <w:rPr>
          <w:rFonts w:cstheme="minorHAnsi"/>
          <w:sz w:val="24"/>
          <w:szCs w:val="24"/>
        </w:rPr>
        <w:t>Medium</w:t>
      </w:r>
    </w:p>
    <w:p w14:paraId="36539FF1" w14:textId="77777777" w:rsidR="00BC049D" w:rsidRPr="002F18CE" w:rsidRDefault="00BC049D" w:rsidP="00BC049D">
      <w:pPr>
        <w:pStyle w:val="ListParagraph"/>
        <w:numPr>
          <w:ilvl w:val="0"/>
          <w:numId w:val="3"/>
        </w:numPr>
        <w:rPr>
          <w:rFonts w:cstheme="minorHAnsi"/>
          <w:sz w:val="24"/>
          <w:szCs w:val="24"/>
        </w:rPr>
      </w:pPr>
      <w:r w:rsidRPr="002F18CE">
        <w:rPr>
          <w:rFonts w:cstheme="minorHAnsi"/>
          <w:sz w:val="24"/>
          <w:szCs w:val="24"/>
        </w:rPr>
        <w:t>High</w:t>
      </w:r>
    </w:p>
    <w:p w14:paraId="412BA5A3" w14:textId="77777777" w:rsidR="00377C6B" w:rsidRPr="002F18CE" w:rsidRDefault="00377C6B" w:rsidP="00377C6B">
      <w:pPr>
        <w:rPr>
          <w:rFonts w:cstheme="minorHAnsi"/>
          <w:b/>
          <w:sz w:val="24"/>
          <w:szCs w:val="24"/>
        </w:rPr>
      </w:pPr>
      <w:r w:rsidRPr="002F18CE">
        <w:rPr>
          <w:rFonts w:cstheme="minorHAnsi"/>
          <w:b/>
          <w:sz w:val="24"/>
          <w:szCs w:val="24"/>
        </w:rPr>
        <w:t>Related Information:</w:t>
      </w:r>
    </w:p>
    <w:p w14:paraId="427E23D3" w14:textId="77777777" w:rsidR="00377C6B" w:rsidRPr="002F18CE" w:rsidRDefault="00377C6B" w:rsidP="00377C6B">
      <w:pPr>
        <w:rPr>
          <w:rFonts w:cstheme="minorHAnsi"/>
          <w:i/>
          <w:sz w:val="24"/>
          <w:szCs w:val="24"/>
        </w:rPr>
      </w:pPr>
      <w:r w:rsidRPr="002F18CE">
        <w:rPr>
          <w:rFonts w:cstheme="minorHAnsi"/>
          <w:i/>
          <w:sz w:val="24"/>
          <w:szCs w:val="24"/>
        </w:rPr>
        <w:t>Things to Consider to Help Answer the Question:</w:t>
      </w:r>
    </w:p>
    <w:p w14:paraId="7C3125AC" w14:textId="77777777" w:rsidR="00377C6B" w:rsidRPr="002F18CE" w:rsidRDefault="00377C6B" w:rsidP="00377C6B">
      <w:pPr>
        <w:rPr>
          <w:rFonts w:cstheme="minorHAnsi"/>
          <w:i/>
          <w:sz w:val="24"/>
          <w:szCs w:val="24"/>
        </w:rPr>
      </w:pPr>
      <w:r w:rsidRPr="002F18CE">
        <w:rPr>
          <w:rFonts w:eastAsia="Times New Roman" w:cstheme="minorHAnsi"/>
          <w:sz w:val="24"/>
          <w:szCs w:val="24"/>
        </w:rPr>
        <w:t>Consider whether your practice recognizes the importance of reviewing access requests and consider the trust it places in the person who is accountable for establishing access privileges.</w:t>
      </w:r>
    </w:p>
    <w:p w14:paraId="047F3764" w14:textId="77777777" w:rsidR="00377C6B" w:rsidRPr="002F18CE" w:rsidRDefault="00377C6B" w:rsidP="00377C6B">
      <w:pPr>
        <w:rPr>
          <w:rFonts w:cstheme="minorHAnsi"/>
          <w:i/>
          <w:sz w:val="24"/>
          <w:szCs w:val="24"/>
        </w:rPr>
      </w:pPr>
      <w:r w:rsidRPr="002F18CE">
        <w:rPr>
          <w:rFonts w:cstheme="minorHAnsi"/>
          <w:i/>
          <w:sz w:val="24"/>
          <w:szCs w:val="24"/>
        </w:rPr>
        <w:t>Possible Threats and Vulnerabilities:</w:t>
      </w:r>
    </w:p>
    <w:p w14:paraId="1F7CAD34" w14:textId="77777777" w:rsidR="00377C6B" w:rsidRPr="002F18CE" w:rsidRDefault="00377C6B" w:rsidP="00377C6B">
      <w:pPr>
        <w:spacing w:after="0" w:line="240" w:lineRule="auto"/>
        <w:contextualSpacing/>
        <w:rPr>
          <w:rFonts w:eastAsia="Times New Roman" w:cstheme="minorHAnsi"/>
          <w:color w:val="000000" w:themeColor="text1"/>
          <w:sz w:val="24"/>
          <w:szCs w:val="24"/>
        </w:rPr>
      </w:pPr>
      <w:r w:rsidRPr="002F18CE">
        <w:rPr>
          <w:rFonts w:cstheme="minorHAnsi"/>
          <w:sz w:val="24"/>
          <w:szCs w:val="24"/>
        </w:rPr>
        <w:t>Your practice may</w:t>
      </w:r>
      <w:r w:rsidRPr="002F18CE">
        <w:rPr>
          <w:rFonts w:eastAsia="Times New Roman" w:cstheme="minorHAnsi"/>
          <w:color w:val="000000" w:themeColor="text1"/>
          <w:sz w:val="24"/>
          <w:szCs w:val="24"/>
        </w:rPr>
        <w:t xml:space="preserve"> not be able to identify the minimum necessary level of access for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if it does not have an assigned workforce member </w:t>
      </w:r>
      <w:r w:rsidRPr="002F18CE">
        <w:rPr>
          <w:rFonts w:cstheme="minorHAnsi"/>
          <w:sz w:val="24"/>
          <w:szCs w:val="24"/>
        </w:rPr>
        <w:t xml:space="preserve">whose job duty is to decide who can access </w:t>
      </w:r>
      <w:proofErr w:type="spellStart"/>
      <w:r w:rsidRPr="002F18CE">
        <w:rPr>
          <w:rFonts w:cstheme="minorHAnsi"/>
          <w:sz w:val="24"/>
          <w:szCs w:val="24"/>
        </w:rPr>
        <w:t>ePHI</w:t>
      </w:r>
      <w:proofErr w:type="spellEnd"/>
      <w:r w:rsidRPr="002F18CE">
        <w:rPr>
          <w:rFonts w:cstheme="minorHAnsi"/>
          <w:sz w:val="24"/>
          <w:szCs w:val="24"/>
        </w:rPr>
        <w:t xml:space="preserve"> (and under what conditions) and to create </w:t>
      </w:r>
      <w:proofErr w:type="spellStart"/>
      <w:r w:rsidRPr="002F18CE">
        <w:rPr>
          <w:rFonts w:cstheme="minorHAnsi"/>
          <w:sz w:val="24"/>
          <w:szCs w:val="24"/>
        </w:rPr>
        <w:t>ePHI</w:t>
      </w:r>
      <w:proofErr w:type="spellEnd"/>
      <w:r w:rsidRPr="002F18CE">
        <w:rPr>
          <w:rFonts w:cstheme="minorHAnsi"/>
          <w:sz w:val="24"/>
          <w:szCs w:val="24"/>
        </w:rPr>
        <w:t xml:space="preserve"> access rules that others can follow</w:t>
      </w:r>
      <w:r w:rsidRPr="002F18CE">
        <w:rPr>
          <w:rFonts w:eastAsia="Times New Roman" w:cstheme="minorHAnsi"/>
          <w:color w:val="000000" w:themeColor="text1"/>
          <w:sz w:val="24"/>
          <w:szCs w:val="24"/>
        </w:rPr>
        <w:t xml:space="preserve">. </w:t>
      </w:r>
    </w:p>
    <w:p w14:paraId="0D0D6E5F" w14:textId="77777777" w:rsidR="00377C6B" w:rsidRPr="002F18CE" w:rsidRDefault="00377C6B" w:rsidP="00377C6B">
      <w:pPr>
        <w:spacing w:after="0" w:line="240" w:lineRule="auto"/>
        <w:contextualSpacing/>
        <w:rPr>
          <w:rFonts w:eastAsia="Times New Roman" w:cstheme="minorHAnsi"/>
          <w:color w:val="000000" w:themeColor="text1"/>
          <w:sz w:val="24"/>
          <w:szCs w:val="24"/>
        </w:rPr>
      </w:pPr>
    </w:p>
    <w:p w14:paraId="574FFB1E" w14:textId="77777777" w:rsidR="00377C6B" w:rsidRPr="002F18CE" w:rsidRDefault="00377C6B" w:rsidP="00377C6B">
      <w:pPr>
        <w:spacing w:after="0" w:line="240" w:lineRule="auto"/>
        <w:contextualSpacing/>
        <w:rPr>
          <w:rFonts w:eastAsia="Times New Roman" w:cstheme="minorHAnsi"/>
          <w:color w:val="000000" w:themeColor="text1"/>
          <w:sz w:val="24"/>
          <w:szCs w:val="24"/>
        </w:rPr>
      </w:pPr>
      <w:r w:rsidRPr="002F18CE">
        <w:rPr>
          <w:rFonts w:eastAsia="Times New Roman" w:cstheme="minorHAnsi"/>
          <w:color w:val="000000" w:themeColor="text1"/>
          <w:sz w:val="24"/>
          <w:szCs w:val="24"/>
        </w:rPr>
        <w:t>Some potential i</w:t>
      </w:r>
      <w:r w:rsidRPr="002F18CE">
        <w:rPr>
          <w:rFonts w:cstheme="minorHAnsi"/>
          <w:sz w:val="24"/>
          <w:szCs w:val="24"/>
        </w:rPr>
        <w:t>mpacts include:</w:t>
      </w:r>
    </w:p>
    <w:p w14:paraId="3261881D" w14:textId="77777777" w:rsidR="00377C6B" w:rsidRPr="002F18CE" w:rsidRDefault="00377C6B" w:rsidP="00377C6B">
      <w:pPr>
        <w:spacing w:after="0" w:line="240" w:lineRule="auto"/>
        <w:contextualSpacing/>
        <w:rPr>
          <w:rFonts w:eastAsia="Times New Roman" w:cstheme="minorHAnsi"/>
          <w:color w:val="000000" w:themeColor="text1"/>
          <w:sz w:val="24"/>
          <w:szCs w:val="24"/>
        </w:rPr>
      </w:pPr>
    </w:p>
    <w:p w14:paraId="62AF8EAF" w14:textId="77777777" w:rsidR="00377C6B" w:rsidRPr="002F18CE" w:rsidRDefault="00377C6B" w:rsidP="00377C6B">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Human threats, such as a workforce member or service provider with excessive access privileges, can compromise the privacy, confidentiality, integrity or availability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w:t>
      </w:r>
    </w:p>
    <w:p w14:paraId="0401BABA" w14:textId="77777777" w:rsidR="00377C6B" w:rsidRPr="002F18CE" w:rsidRDefault="00377C6B" w:rsidP="00377C6B">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 </w:t>
      </w:r>
    </w:p>
    <w:p w14:paraId="51651B4E" w14:textId="77777777" w:rsidR="00377C6B" w:rsidRPr="002F18CE" w:rsidRDefault="00377C6B" w:rsidP="00377C6B">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2ED55FD8" w14:textId="77777777" w:rsidR="00377C6B" w:rsidRPr="002F18CE" w:rsidRDefault="00377C6B" w:rsidP="00377C6B">
      <w:pPr>
        <w:spacing w:after="0" w:line="240" w:lineRule="auto"/>
        <w:rPr>
          <w:rFonts w:cstheme="minorHAnsi"/>
          <w:i/>
          <w:sz w:val="24"/>
          <w:szCs w:val="24"/>
        </w:rPr>
      </w:pPr>
    </w:p>
    <w:p w14:paraId="4ACAB982" w14:textId="77777777" w:rsidR="00377C6B" w:rsidRPr="002F18CE" w:rsidRDefault="00377C6B" w:rsidP="00377C6B">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5E3B9A79" w14:textId="77777777" w:rsidR="00377C6B" w:rsidRPr="002F18CE" w:rsidRDefault="004B7C32" w:rsidP="00377C6B">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377C6B"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377C6B" w:rsidRPr="002F18CE">
        <w:rPr>
          <w:rFonts w:eastAsia="Times New Roman" w:cstheme="minorHAnsi"/>
          <w:bCs/>
          <w:sz w:val="24"/>
          <w:szCs w:val="24"/>
        </w:rPr>
        <w:t>ePHI</w:t>
      </w:r>
      <w:proofErr w:type="spellEnd"/>
      <w:r w:rsidR="00377C6B" w:rsidRPr="002F18CE">
        <w:rPr>
          <w:rFonts w:eastAsia="Times New Roman" w:cstheme="minorHAnsi"/>
          <w:bCs/>
          <w:sz w:val="24"/>
          <w:szCs w:val="24"/>
        </w:rPr>
        <w:t>.</w:t>
      </w:r>
    </w:p>
    <w:p w14:paraId="2FA20387" w14:textId="77777777" w:rsidR="00B5639F" w:rsidRPr="002F18CE" w:rsidRDefault="00B5639F" w:rsidP="00377C6B">
      <w:pPr>
        <w:spacing w:after="0" w:line="240" w:lineRule="auto"/>
        <w:rPr>
          <w:rFonts w:eastAsia="Times New Roman" w:cstheme="minorHAnsi"/>
          <w:bCs/>
          <w:sz w:val="24"/>
          <w:szCs w:val="24"/>
        </w:rPr>
      </w:pPr>
    </w:p>
    <w:p w14:paraId="756E1746" w14:textId="77777777" w:rsidR="00B5639F" w:rsidRPr="002F18CE" w:rsidRDefault="00B5639F" w:rsidP="00B5639F">
      <w:pPr>
        <w:autoSpaceDE w:val="0"/>
        <w:autoSpaceDN w:val="0"/>
        <w:adjustRightInd w:val="0"/>
        <w:spacing w:line="240" w:lineRule="auto"/>
        <w:contextualSpacing/>
        <w:rPr>
          <w:rFonts w:cstheme="minorHAnsi"/>
          <w:sz w:val="24"/>
          <w:szCs w:val="24"/>
        </w:rPr>
      </w:pPr>
      <w:r w:rsidRPr="002F18CE">
        <w:rPr>
          <w:rFonts w:cstheme="minorHAnsi"/>
          <w:sz w:val="24"/>
          <w:szCs w:val="24"/>
        </w:rPr>
        <w:t>Implement policies and procedures to ensure that all members of its workforce have appropriate access to electronic protected health information, as provided under paragraph (a)(4) of this section, and to prevent those workforce members who do not have access under paragraph (a)(4) of this section from obtaining access to electronic protected health information.</w:t>
      </w:r>
      <w:r w:rsidRPr="002F18CE">
        <w:rPr>
          <w:rFonts w:cstheme="minorHAnsi"/>
          <w:sz w:val="24"/>
          <w:szCs w:val="24"/>
        </w:rPr>
        <w:br/>
        <w:t>[</w:t>
      </w:r>
      <w:r w:rsidRPr="002F18CE">
        <w:rPr>
          <w:rFonts w:eastAsia="Times New Roman" w:cstheme="minorHAnsi"/>
          <w:color w:val="000000"/>
          <w:sz w:val="24"/>
          <w:szCs w:val="24"/>
        </w:rPr>
        <w:t xml:space="preserve">45 CFR </w:t>
      </w:r>
      <w:r w:rsidRPr="002F18CE">
        <w:rPr>
          <w:rFonts w:cstheme="minorHAnsi"/>
          <w:sz w:val="24"/>
          <w:szCs w:val="24"/>
        </w:rPr>
        <w:t>§164.308(a)(3)(i)]</w:t>
      </w:r>
    </w:p>
    <w:p w14:paraId="1B7FD257" w14:textId="77777777" w:rsidR="00B5639F" w:rsidRPr="002F18CE" w:rsidRDefault="00B5639F" w:rsidP="00B5639F">
      <w:pPr>
        <w:autoSpaceDE w:val="0"/>
        <w:autoSpaceDN w:val="0"/>
        <w:adjustRightInd w:val="0"/>
        <w:spacing w:line="240" w:lineRule="auto"/>
        <w:contextualSpacing/>
        <w:rPr>
          <w:rFonts w:cstheme="minorHAnsi"/>
          <w:sz w:val="24"/>
          <w:szCs w:val="24"/>
        </w:rPr>
      </w:pPr>
    </w:p>
    <w:p w14:paraId="11B51B77"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r w:rsidRPr="002F18CE">
        <w:rPr>
          <w:rFonts w:cstheme="minorHAnsi"/>
          <w:color w:val="000000" w:themeColor="text1"/>
          <w:sz w:val="24"/>
          <w:szCs w:val="24"/>
        </w:rPr>
        <w:t>Develop, document, and disseminate to workforce members an access control policy that addresses its purpose, scope, roles, responsibilities, management commitment, the expected coordination among organizational entities, and compliance requirements.  The policy should include procedures to facilitate its implementation and associated access controls.</w:t>
      </w:r>
    </w:p>
    <w:p w14:paraId="6BEB5F1F" w14:textId="77777777" w:rsidR="00B5639F" w:rsidRPr="002F18CE" w:rsidRDefault="00B5639F" w:rsidP="00B5639F">
      <w:pPr>
        <w:spacing w:line="240" w:lineRule="auto"/>
        <w:contextualSpacing/>
        <w:rPr>
          <w:rFonts w:cstheme="minorHAnsi"/>
          <w:sz w:val="24"/>
          <w:szCs w:val="24"/>
        </w:rPr>
      </w:pPr>
      <w:r w:rsidRPr="002F18CE">
        <w:rPr>
          <w:rFonts w:cstheme="minorHAnsi"/>
          <w:color w:val="000000" w:themeColor="text1"/>
          <w:sz w:val="24"/>
          <w:szCs w:val="24"/>
        </w:rPr>
        <w:t>[NIST SP 800-53 AC-1]</w:t>
      </w:r>
      <w:r w:rsidRPr="002F18CE">
        <w:rPr>
          <w:rFonts w:cstheme="minorHAnsi"/>
          <w:sz w:val="24"/>
          <w:szCs w:val="24"/>
        </w:rPr>
        <w:br/>
      </w:r>
    </w:p>
    <w:p w14:paraId="3FAD1F9F" w14:textId="77777777" w:rsidR="00B5639F" w:rsidRPr="002F18CE" w:rsidRDefault="00B5639F" w:rsidP="00B5639F">
      <w:pPr>
        <w:spacing w:line="240" w:lineRule="auto"/>
        <w:contextualSpacing/>
        <w:rPr>
          <w:rFonts w:cstheme="minorHAnsi"/>
          <w:color w:val="000000" w:themeColor="text1"/>
          <w:sz w:val="24"/>
          <w:szCs w:val="24"/>
        </w:rPr>
      </w:pPr>
      <w:r w:rsidRPr="002F18CE">
        <w:rPr>
          <w:rFonts w:cstheme="minorHAnsi"/>
          <w:color w:val="000000" w:themeColor="text1"/>
          <w:sz w:val="24"/>
          <w:szCs w:val="24"/>
        </w:rPr>
        <w:t xml:space="preserve">Separate duties of workforce members and service providers with access to </w:t>
      </w:r>
      <w:proofErr w:type="spellStart"/>
      <w:r w:rsidRPr="002F18CE">
        <w:rPr>
          <w:rFonts w:cstheme="minorHAnsi"/>
          <w:color w:val="000000" w:themeColor="text1"/>
          <w:sz w:val="24"/>
          <w:szCs w:val="24"/>
        </w:rPr>
        <w:t>ePHI</w:t>
      </w:r>
      <w:proofErr w:type="spellEnd"/>
      <w:r w:rsidRPr="002F18CE">
        <w:rPr>
          <w:rFonts w:cstheme="minorHAnsi"/>
          <w:color w:val="000000" w:themeColor="text1"/>
          <w:sz w:val="24"/>
          <w:szCs w:val="24"/>
        </w:rPr>
        <w:t xml:space="preserve"> and define access authorizations to support those separated duties. </w:t>
      </w:r>
      <w:r w:rsidRPr="002F18CE">
        <w:rPr>
          <w:rFonts w:cstheme="minorHAnsi"/>
          <w:color w:val="000000" w:themeColor="text1"/>
          <w:sz w:val="24"/>
          <w:szCs w:val="24"/>
        </w:rPr>
        <w:br/>
        <w:t>[NIST SP 800-53 AC-5]</w:t>
      </w:r>
      <w:r w:rsidRPr="002F18CE">
        <w:rPr>
          <w:rFonts w:cstheme="minorHAnsi"/>
          <w:color w:val="000000" w:themeColor="text1"/>
          <w:sz w:val="24"/>
          <w:szCs w:val="24"/>
        </w:rPr>
        <w:br/>
      </w:r>
    </w:p>
    <w:p w14:paraId="6FA2FE3C" w14:textId="77777777" w:rsidR="00B5639F" w:rsidRPr="002F18CE" w:rsidRDefault="00B5639F" w:rsidP="00B5639F">
      <w:pPr>
        <w:spacing w:after="0" w:line="240" w:lineRule="auto"/>
        <w:rPr>
          <w:rFonts w:cstheme="minorHAnsi"/>
          <w:color w:val="000000" w:themeColor="text1"/>
          <w:sz w:val="24"/>
          <w:szCs w:val="24"/>
        </w:rPr>
      </w:pPr>
      <w:r w:rsidRPr="002F18CE">
        <w:rPr>
          <w:rFonts w:eastAsia="Times New Roman" w:cstheme="minorHAnsi"/>
          <w:bCs/>
          <w:color w:val="000000" w:themeColor="text1"/>
          <w:sz w:val="24"/>
          <w:szCs w:val="24"/>
        </w:rPr>
        <w:t xml:space="preserve">Employ the principles of least privilege/minimum necessary access for individuals so your practice only enables access to </w:t>
      </w:r>
      <w:proofErr w:type="spellStart"/>
      <w:r w:rsidRPr="002F18CE">
        <w:rPr>
          <w:rFonts w:eastAsia="Times New Roman" w:cstheme="minorHAnsi"/>
          <w:bCs/>
          <w:color w:val="000000" w:themeColor="text1"/>
          <w:sz w:val="24"/>
          <w:szCs w:val="24"/>
        </w:rPr>
        <w:t>ePHI</w:t>
      </w:r>
      <w:proofErr w:type="spellEnd"/>
      <w:r w:rsidRPr="002F18CE">
        <w:rPr>
          <w:rFonts w:eastAsia="Times New Roman" w:cstheme="minorHAnsi"/>
          <w:bCs/>
          <w:color w:val="000000" w:themeColor="text1"/>
          <w:sz w:val="24"/>
          <w:szCs w:val="24"/>
        </w:rPr>
        <w:t xml:space="preserve"> for users when it is necessary to accomplish the tasks assigned to them based on their roles. </w:t>
      </w:r>
      <w:r w:rsidRPr="002F18CE">
        <w:rPr>
          <w:rFonts w:cstheme="minorHAnsi"/>
          <w:color w:val="000000" w:themeColor="text1"/>
          <w:sz w:val="24"/>
          <w:szCs w:val="24"/>
        </w:rPr>
        <w:br/>
        <w:t>[NIST SP 800-53 AC-6]</w:t>
      </w:r>
    </w:p>
    <w:p w14:paraId="5B003E14" w14:textId="77777777" w:rsidR="00B4661B" w:rsidRPr="002F18CE" w:rsidRDefault="00377C6B" w:rsidP="00B4661B">
      <w:pPr>
        <w:pStyle w:val="Heading1"/>
        <w:pBdr>
          <w:top w:val="single" w:sz="4" w:space="1" w:color="auto"/>
          <w:left w:val="single" w:sz="4" w:space="4" w:color="auto"/>
          <w:bottom w:val="single" w:sz="4" w:space="1" w:color="auto"/>
          <w:right w:val="single" w:sz="4" w:space="4" w:color="auto"/>
        </w:pBdr>
        <w:rPr>
          <w:color w:val="000000"/>
        </w:rPr>
      </w:pPr>
      <w:bookmarkStart w:id="75" w:name="_Toc459304824"/>
      <w:r w:rsidRPr="002F18CE">
        <w:rPr>
          <w:b/>
        </w:rPr>
        <w:t>A22</w:t>
      </w:r>
      <w:r w:rsidR="00B4661B" w:rsidRPr="002F18CE">
        <w:rPr>
          <w:b/>
        </w:rPr>
        <w:t xml:space="preserve"> - </w:t>
      </w:r>
      <w:r w:rsidRPr="002F18CE">
        <w:rPr>
          <w:rFonts w:eastAsia="Times New Roman"/>
          <w:b/>
          <w:color w:val="000000"/>
        </w:rPr>
        <w:t>§164.308(a)(3)(ii)(A)  Addressable</w:t>
      </w:r>
      <w:r w:rsidR="00B4661B" w:rsidRPr="002F18CE">
        <w:rPr>
          <w:rFonts w:eastAsia="Times New Roman"/>
          <w:b/>
          <w:color w:val="000000"/>
        </w:rPr>
        <w:t xml:space="preserve"> </w:t>
      </w:r>
      <w:r w:rsidR="00B4661B" w:rsidRPr="002F18CE">
        <w:t>Does your practice define roles and job duties for all job functions and keep written job descriptions that clearly set forth the qualifications?</w:t>
      </w:r>
      <w:bookmarkEnd w:id="75"/>
    </w:p>
    <w:p w14:paraId="335A6FE4" w14:textId="77777777" w:rsidR="00377C6B" w:rsidRPr="002F18CE" w:rsidRDefault="0052339D" w:rsidP="000A5F1B">
      <w:pPr>
        <w:pStyle w:val="ListParagraph"/>
        <w:numPr>
          <w:ilvl w:val="0"/>
          <w:numId w:val="1"/>
        </w:numPr>
        <w:ind w:hanging="630"/>
        <w:rPr>
          <w:rFonts w:eastAsia="Times New Roman" w:cstheme="minorHAnsi"/>
          <w:color w:val="000000"/>
          <w:sz w:val="24"/>
          <w:szCs w:val="24"/>
        </w:rPr>
      </w:pPr>
      <w:r w:rsidRPr="002F18CE">
        <w:rPr>
          <w:rFonts w:eastAsia="Times New Roman" w:cstheme="minorHAnsi"/>
          <w:color w:val="000000"/>
          <w:sz w:val="24"/>
          <w:szCs w:val="24"/>
        </w:rPr>
        <w:t>Yes</w:t>
      </w:r>
    </w:p>
    <w:p w14:paraId="2F834383" w14:textId="77777777" w:rsidR="0052339D" w:rsidRPr="002F18CE" w:rsidRDefault="0052339D" w:rsidP="000A5F1B">
      <w:pPr>
        <w:pStyle w:val="ListParagraph"/>
        <w:numPr>
          <w:ilvl w:val="0"/>
          <w:numId w:val="1"/>
        </w:numPr>
        <w:ind w:hanging="630"/>
        <w:rPr>
          <w:rFonts w:eastAsia="Times New Roman" w:cstheme="minorHAnsi"/>
          <w:color w:val="000000"/>
          <w:sz w:val="24"/>
          <w:szCs w:val="24"/>
        </w:rPr>
      </w:pPr>
      <w:r w:rsidRPr="002F18CE">
        <w:rPr>
          <w:rFonts w:eastAsia="Times New Roman" w:cstheme="minorHAnsi"/>
          <w:color w:val="000000"/>
          <w:sz w:val="24"/>
          <w:szCs w:val="24"/>
        </w:rPr>
        <w:t>No</w:t>
      </w:r>
    </w:p>
    <w:p w14:paraId="59C1CF95" w14:textId="77777777" w:rsidR="00377C6B" w:rsidRPr="002F18CE" w:rsidRDefault="00377C6B" w:rsidP="00377C6B">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7B455C8B"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lastRenderedPageBreak/>
        <w:t>Cost</w:t>
      </w:r>
    </w:p>
    <w:p w14:paraId="2EFC4366"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Practice Size</w:t>
      </w:r>
    </w:p>
    <w:p w14:paraId="1EB2601F"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Complexity</w:t>
      </w:r>
    </w:p>
    <w:p w14:paraId="3C1E445A"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Alternate Solution</w:t>
      </w:r>
    </w:p>
    <w:p w14:paraId="70310849" w14:textId="77777777" w:rsidR="00377C6B" w:rsidRPr="002F18CE" w:rsidRDefault="00377C6B" w:rsidP="00377C6B">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377C6B" w:rsidRPr="002F18CE" w14:paraId="19E00DF4" w14:textId="77777777" w:rsidTr="00377C6B">
        <w:tc>
          <w:tcPr>
            <w:tcW w:w="9576" w:type="dxa"/>
          </w:tcPr>
          <w:p w14:paraId="2417BF53" w14:textId="77777777" w:rsidR="00377C6B" w:rsidRPr="002F18CE" w:rsidRDefault="00377C6B" w:rsidP="00377C6B">
            <w:pPr>
              <w:rPr>
                <w:rFonts w:cstheme="minorHAnsi"/>
                <w:sz w:val="24"/>
                <w:szCs w:val="24"/>
              </w:rPr>
            </w:pPr>
          </w:p>
          <w:p w14:paraId="3E138EB9" w14:textId="77777777" w:rsidR="00377C6B" w:rsidRPr="002F18CE" w:rsidRDefault="00377C6B" w:rsidP="00377C6B">
            <w:pPr>
              <w:rPr>
                <w:rFonts w:cstheme="minorHAnsi"/>
                <w:sz w:val="24"/>
                <w:szCs w:val="24"/>
              </w:rPr>
            </w:pPr>
          </w:p>
          <w:p w14:paraId="0F571232" w14:textId="77777777" w:rsidR="00377C6B" w:rsidRPr="002F18CE" w:rsidRDefault="00377C6B" w:rsidP="00377C6B">
            <w:pPr>
              <w:rPr>
                <w:rFonts w:cstheme="minorHAnsi"/>
                <w:sz w:val="24"/>
                <w:szCs w:val="24"/>
              </w:rPr>
            </w:pPr>
          </w:p>
          <w:p w14:paraId="1A61CA7A" w14:textId="77777777" w:rsidR="00377C6B" w:rsidRPr="002F18CE" w:rsidRDefault="00377C6B" w:rsidP="00377C6B">
            <w:pPr>
              <w:rPr>
                <w:rFonts w:cstheme="minorHAnsi"/>
                <w:sz w:val="24"/>
                <w:szCs w:val="24"/>
              </w:rPr>
            </w:pPr>
          </w:p>
          <w:p w14:paraId="34A17AA5" w14:textId="77777777" w:rsidR="00377C6B" w:rsidRPr="002F18CE" w:rsidRDefault="00377C6B" w:rsidP="00377C6B">
            <w:pPr>
              <w:rPr>
                <w:rFonts w:cstheme="minorHAnsi"/>
                <w:sz w:val="24"/>
                <w:szCs w:val="24"/>
              </w:rPr>
            </w:pPr>
          </w:p>
          <w:p w14:paraId="31EADAFE" w14:textId="77777777" w:rsidR="00377C6B" w:rsidRPr="002F18CE" w:rsidRDefault="00377C6B" w:rsidP="00377C6B">
            <w:pPr>
              <w:rPr>
                <w:rFonts w:cstheme="minorHAnsi"/>
                <w:sz w:val="24"/>
                <w:szCs w:val="24"/>
              </w:rPr>
            </w:pPr>
          </w:p>
        </w:tc>
      </w:tr>
    </w:tbl>
    <w:p w14:paraId="43840EA6" w14:textId="77777777" w:rsidR="00377C6B" w:rsidRPr="002F18CE" w:rsidRDefault="00377C6B" w:rsidP="00377C6B">
      <w:pPr>
        <w:rPr>
          <w:rFonts w:cstheme="minorHAnsi"/>
          <w:sz w:val="24"/>
          <w:szCs w:val="24"/>
        </w:rPr>
      </w:pPr>
    </w:p>
    <w:p w14:paraId="3C32DB4F" w14:textId="77777777" w:rsidR="00377C6B" w:rsidRPr="002F18CE" w:rsidRDefault="00377C6B" w:rsidP="00377C6B">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377C6B" w:rsidRPr="002F18CE" w14:paraId="27F65123" w14:textId="77777777" w:rsidTr="00377C6B">
        <w:tc>
          <w:tcPr>
            <w:tcW w:w="9576" w:type="dxa"/>
          </w:tcPr>
          <w:p w14:paraId="061439D9" w14:textId="77777777" w:rsidR="00377C6B" w:rsidRPr="002F18CE" w:rsidRDefault="00377C6B" w:rsidP="00377C6B">
            <w:pPr>
              <w:rPr>
                <w:rFonts w:cstheme="minorHAnsi"/>
                <w:sz w:val="24"/>
                <w:szCs w:val="24"/>
              </w:rPr>
            </w:pPr>
          </w:p>
          <w:p w14:paraId="50FBECA2" w14:textId="77777777" w:rsidR="00377C6B" w:rsidRPr="002F18CE" w:rsidRDefault="00377C6B" w:rsidP="00377C6B">
            <w:pPr>
              <w:rPr>
                <w:rFonts w:cstheme="minorHAnsi"/>
                <w:sz w:val="24"/>
                <w:szCs w:val="24"/>
              </w:rPr>
            </w:pPr>
          </w:p>
          <w:p w14:paraId="6BB1E288" w14:textId="77777777" w:rsidR="00377C6B" w:rsidRPr="002F18CE" w:rsidRDefault="00377C6B" w:rsidP="00377C6B">
            <w:pPr>
              <w:rPr>
                <w:rFonts w:cstheme="minorHAnsi"/>
                <w:sz w:val="24"/>
                <w:szCs w:val="24"/>
              </w:rPr>
            </w:pPr>
          </w:p>
          <w:p w14:paraId="224C79E3" w14:textId="77777777" w:rsidR="00377C6B" w:rsidRPr="002F18CE" w:rsidRDefault="00377C6B" w:rsidP="00377C6B">
            <w:pPr>
              <w:rPr>
                <w:rFonts w:cstheme="minorHAnsi"/>
                <w:sz w:val="24"/>
                <w:szCs w:val="24"/>
              </w:rPr>
            </w:pPr>
          </w:p>
          <w:p w14:paraId="6AECC451" w14:textId="77777777" w:rsidR="00377C6B" w:rsidRPr="002F18CE" w:rsidRDefault="00377C6B" w:rsidP="00377C6B">
            <w:pPr>
              <w:rPr>
                <w:rFonts w:cstheme="minorHAnsi"/>
                <w:sz w:val="24"/>
                <w:szCs w:val="24"/>
              </w:rPr>
            </w:pPr>
          </w:p>
          <w:p w14:paraId="183442E0" w14:textId="77777777" w:rsidR="00377C6B" w:rsidRPr="002F18CE" w:rsidRDefault="00377C6B" w:rsidP="00377C6B">
            <w:pPr>
              <w:rPr>
                <w:rFonts w:cstheme="minorHAnsi"/>
                <w:sz w:val="24"/>
                <w:szCs w:val="24"/>
              </w:rPr>
            </w:pPr>
          </w:p>
        </w:tc>
      </w:tr>
    </w:tbl>
    <w:p w14:paraId="2F936350" w14:textId="77777777" w:rsidR="00373A52" w:rsidRPr="002F18CE" w:rsidRDefault="00373A52" w:rsidP="00377C6B">
      <w:pPr>
        <w:rPr>
          <w:rFonts w:cstheme="minorHAnsi"/>
          <w:sz w:val="24"/>
          <w:szCs w:val="24"/>
        </w:rPr>
      </w:pPr>
    </w:p>
    <w:p w14:paraId="4455C55C" w14:textId="77777777" w:rsidR="00377C6B" w:rsidRPr="002F18CE" w:rsidRDefault="00377C6B" w:rsidP="00377C6B">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377C6B" w:rsidRPr="002F18CE" w14:paraId="4D454232" w14:textId="77777777" w:rsidTr="00377C6B">
        <w:tc>
          <w:tcPr>
            <w:tcW w:w="9576" w:type="dxa"/>
          </w:tcPr>
          <w:p w14:paraId="29813756" w14:textId="77777777" w:rsidR="00377C6B" w:rsidRPr="002F18CE" w:rsidRDefault="00377C6B" w:rsidP="00377C6B">
            <w:pPr>
              <w:rPr>
                <w:rFonts w:cstheme="minorHAnsi"/>
                <w:sz w:val="24"/>
                <w:szCs w:val="24"/>
              </w:rPr>
            </w:pPr>
          </w:p>
          <w:p w14:paraId="5D349AB5" w14:textId="77777777" w:rsidR="00377C6B" w:rsidRPr="002F18CE" w:rsidRDefault="00377C6B" w:rsidP="00377C6B">
            <w:pPr>
              <w:rPr>
                <w:rFonts w:cstheme="minorHAnsi"/>
                <w:sz w:val="24"/>
                <w:szCs w:val="24"/>
              </w:rPr>
            </w:pPr>
          </w:p>
          <w:p w14:paraId="462001FF" w14:textId="77777777" w:rsidR="00377C6B" w:rsidRPr="002F18CE" w:rsidRDefault="00377C6B" w:rsidP="00377C6B">
            <w:pPr>
              <w:rPr>
                <w:rFonts w:cstheme="minorHAnsi"/>
                <w:sz w:val="24"/>
                <w:szCs w:val="24"/>
              </w:rPr>
            </w:pPr>
          </w:p>
          <w:p w14:paraId="54F97139" w14:textId="77777777" w:rsidR="00377C6B" w:rsidRPr="002F18CE" w:rsidRDefault="00377C6B" w:rsidP="00377C6B">
            <w:pPr>
              <w:rPr>
                <w:rFonts w:cstheme="minorHAnsi"/>
                <w:sz w:val="24"/>
                <w:szCs w:val="24"/>
              </w:rPr>
            </w:pPr>
          </w:p>
          <w:p w14:paraId="00796C88" w14:textId="77777777" w:rsidR="00377C6B" w:rsidRPr="002F18CE" w:rsidRDefault="00377C6B" w:rsidP="00377C6B">
            <w:pPr>
              <w:rPr>
                <w:rFonts w:cstheme="minorHAnsi"/>
                <w:sz w:val="24"/>
                <w:szCs w:val="24"/>
              </w:rPr>
            </w:pPr>
          </w:p>
        </w:tc>
      </w:tr>
    </w:tbl>
    <w:p w14:paraId="7509591F" w14:textId="77777777" w:rsidR="00377C6B" w:rsidRPr="002F18CE" w:rsidRDefault="00377C6B" w:rsidP="00377C6B">
      <w:pPr>
        <w:rPr>
          <w:rFonts w:cstheme="minorHAnsi"/>
          <w:sz w:val="24"/>
          <w:szCs w:val="24"/>
        </w:rPr>
      </w:pPr>
    </w:p>
    <w:p w14:paraId="02ACE138" w14:textId="77777777" w:rsidR="00377C6B" w:rsidRPr="002F18CE" w:rsidRDefault="00377C6B" w:rsidP="00377C6B">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3D48C4A3"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Low</w:t>
      </w:r>
    </w:p>
    <w:p w14:paraId="2BAC69E6"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Medium</w:t>
      </w:r>
    </w:p>
    <w:p w14:paraId="10676E61"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High</w:t>
      </w:r>
    </w:p>
    <w:p w14:paraId="6B024033" w14:textId="77777777" w:rsidR="00377C6B" w:rsidRPr="002F18CE" w:rsidRDefault="00377C6B" w:rsidP="00377C6B">
      <w:pPr>
        <w:rPr>
          <w:rFonts w:cstheme="minorHAnsi"/>
          <w:sz w:val="24"/>
          <w:szCs w:val="24"/>
        </w:rPr>
      </w:pPr>
      <w:r w:rsidRPr="002F18CE">
        <w:rPr>
          <w:rFonts w:cstheme="minorHAnsi"/>
          <w:sz w:val="24"/>
          <w:szCs w:val="24"/>
        </w:rPr>
        <w:lastRenderedPageBreak/>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5065D0DF"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Low</w:t>
      </w:r>
    </w:p>
    <w:p w14:paraId="6D0AEE06"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Medium</w:t>
      </w:r>
    </w:p>
    <w:p w14:paraId="575A556A"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High</w:t>
      </w:r>
    </w:p>
    <w:p w14:paraId="3F8B9973" w14:textId="77777777" w:rsidR="00086BDF" w:rsidRPr="002F18CE" w:rsidRDefault="00086BDF" w:rsidP="00086BDF">
      <w:pPr>
        <w:rPr>
          <w:rFonts w:cstheme="minorHAnsi"/>
          <w:b/>
          <w:sz w:val="24"/>
          <w:szCs w:val="24"/>
        </w:rPr>
      </w:pPr>
      <w:r w:rsidRPr="002F18CE">
        <w:rPr>
          <w:rFonts w:cstheme="minorHAnsi"/>
          <w:b/>
          <w:sz w:val="24"/>
          <w:szCs w:val="24"/>
        </w:rPr>
        <w:t>Overall Security Risk:</w:t>
      </w:r>
    </w:p>
    <w:p w14:paraId="698AB7BA" w14:textId="77777777" w:rsidR="00086BDF" w:rsidRPr="002F18CE" w:rsidRDefault="00086BDF" w:rsidP="00086BDF">
      <w:pPr>
        <w:pStyle w:val="ListParagraph"/>
        <w:numPr>
          <w:ilvl w:val="0"/>
          <w:numId w:val="3"/>
        </w:numPr>
        <w:rPr>
          <w:rFonts w:cstheme="minorHAnsi"/>
          <w:sz w:val="24"/>
          <w:szCs w:val="24"/>
        </w:rPr>
      </w:pPr>
      <w:r w:rsidRPr="002F18CE">
        <w:rPr>
          <w:rFonts w:cstheme="minorHAnsi"/>
          <w:sz w:val="24"/>
          <w:szCs w:val="24"/>
        </w:rPr>
        <w:t>Low</w:t>
      </w:r>
    </w:p>
    <w:p w14:paraId="09B74A71" w14:textId="77777777" w:rsidR="00086BDF" w:rsidRPr="002F18CE" w:rsidRDefault="00086BDF" w:rsidP="00086BDF">
      <w:pPr>
        <w:pStyle w:val="ListParagraph"/>
        <w:numPr>
          <w:ilvl w:val="0"/>
          <w:numId w:val="3"/>
        </w:numPr>
        <w:rPr>
          <w:rFonts w:cstheme="minorHAnsi"/>
          <w:sz w:val="24"/>
          <w:szCs w:val="24"/>
        </w:rPr>
      </w:pPr>
      <w:r w:rsidRPr="002F18CE">
        <w:rPr>
          <w:rFonts w:cstheme="minorHAnsi"/>
          <w:sz w:val="24"/>
          <w:szCs w:val="24"/>
        </w:rPr>
        <w:t>Medium</w:t>
      </w:r>
    </w:p>
    <w:p w14:paraId="57AF8BCB" w14:textId="77777777" w:rsidR="00086BDF" w:rsidRPr="002F18CE" w:rsidRDefault="00086BDF" w:rsidP="00086BDF">
      <w:pPr>
        <w:pStyle w:val="ListParagraph"/>
        <w:numPr>
          <w:ilvl w:val="0"/>
          <w:numId w:val="3"/>
        </w:numPr>
        <w:rPr>
          <w:rFonts w:cstheme="minorHAnsi"/>
          <w:sz w:val="24"/>
          <w:szCs w:val="24"/>
        </w:rPr>
      </w:pPr>
      <w:r w:rsidRPr="002F18CE">
        <w:rPr>
          <w:rFonts w:cstheme="minorHAnsi"/>
          <w:sz w:val="24"/>
          <w:szCs w:val="24"/>
        </w:rPr>
        <w:t>High</w:t>
      </w:r>
    </w:p>
    <w:p w14:paraId="0492D42D" w14:textId="77777777" w:rsidR="00377C6B" w:rsidRPr="002F18CE" w:rsidRDefault="00377C6B" w:rsidP="00377C6B">
      <w:pPr>
        <w:rPr>
          <w:rFonts w:cstheme="minorHAnsi"/>
          <w:b/>
          <w:sz w:val="24"/>
          <w:szCs w:val="24"/>
        </w:rPr>
      </w:pPr>
      <w:r w:rsidRPr="002F18CE">
        <w:rPr>
          <w:rFonts w:cstheme="minorHAnsi"/>
          <w:b/>
          <w:sz w:val="24"/>
          <w:szCs w:val="24"/>
        </w:rPr>
        <w:t>Related Information:</w:t>
      </w:r>
    </w:p>
    <w:p w14:paraId="0FE26544" w14:textId="77777777" w:rsidR="00377C6B" w:rsidRPr="002F18CE" w:rsidRDefault="00377C6B" w:rsidP="00377C6B">
      <w:pPr>
        <w:rPr>
          <w:rFonts w:cstheme="minorHAnsi"/>
          <w:i/>
          <w:sz w:val="24"/>
          <w:szCs w:val="24"/>
        </w:rPr>
      </w:pPr>
      <w:r w:rsidRPr="002F18CE">
        <w:rPr>
          <w:rFonts w:cstheme="minorHAnsi"/>
          <w:i/>
          <w:sz w:val="24"/>
          <w:szCs w:val="24"/>
        </w:rPr>
        <w:t>Things to Consider to Help Answer the Question:</w:t>
      </w:r>
    </w:p>
    <w:p w14:paraId="7B53ADE7" w14:textId="77777777" w:rsidR="00377C6B" w:rsidRPr="002F18CE" w:rsidRDefault="00377C6B" w:rsidP="00377C6B">
      <w:pPr>
        <w:rPr>
          <w:rFonts w:cstheme="minorHAnsi"/>
          <w:i/>
          <w:sz w:val="24"/>
          <w:szCs w:val="24"/>
        </w:rPr>
      </w:pPr>
      <w:r w:rsidRPr="002F18CE">
        <w:rPr>
          <w:rFonts w:eastAsia="Times New Roman" w:cstheme="minorHAnsi"/>
          <w:sz w:val="24"/>
          <w:szCs w:val="24"/>
        </w:rPr>
        <w:t xml:space="preserve">Consider whether your practice has defined its roles and responsibilities to include the access authorizations (privileges) and other attributes for each workforce member and entity that will access its information systems and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w:t>
      </w:r>
    </w:p>
    <w:p w14:paraId="54436CB4" w14:textId="77777777" w:rsidR="00377C6B" w:rsidRPr="002F18CE" w:rsidRDefault="00377C6B" w:rsidP="00377C6B">
      <w:pPr>
        <w:rPr>
          <w:rFonts w:cstheme="minorHAnsi"/>
          <w:i/>
          <w:sz w:val="24"/>
          <w:szCs w:val="24"/>
        </w:rPr>
      </w:pPr>
      <w:r w:rsidRPr="002F18CE">
        <w:rPr>
          <w:rFonts w:cstheme="minorHAnsi"/>
          <w:i/>
          <w:sz w:val="24"/>
          <w:szCs w:val="24"/>
        </w:rPr>
        <w:t>Possible Threats and Vulnerabilities:</w:t>
      </w:r>
    </w:p>
    <w:p w14:paraId="39AE23E9" w14:textId="77777777" w:rsidR="00377C6B" w:rsidRPr="002F18CE" w:rsidRDefault="00377C6B" w:rsidP="00377C6B">
      <w:pPr>
        <w:spacing w:after="0" w:line="240" w:lineRule="auto"/>
        <w:contextualSpacing/>
        <w:rPr>
          <w:rFonts w:cstheme="minorHAnsi"/>
          <w:sz w:val="24"/>
          <w:szCs w:val="24"/>
        </w:rPr>
      </w:pPr>
      <w:r w:rsidRPr="002F18CE">
        <w:rPr>
          <w:rFonts w:cstheme="minorHAnsi"/>
          <w:sz w:val="24"/>
          <w:szCs w:val="24"/>
        </w:rPr>
        <w:t xml:space="preserve">Your practice may not be able to effectively implement and manage security safeguards if it does </w:t>
      </w:r>
      <w:r w:rsidRPr="002F18CE">
        <w:rPr>
          <w:rFonts w:eastAsia="Times New Roman" w:cstheme="minorHAnsi"/>
          <w:color w:val="000000"/>
          <w:sz w:val="24"/>
          <w:szCs w:val="24"/>
        </w:rPr>
        <w:t xml:space="preserve">not </w:t>
      </w:r>
      <w:r w:rsidRPr="002F18CE">
        <w:rPr>
          <w:rFonts w:cstheme="minorHAnsi"/>
          <w:sz w:val="24"/>
          <w:szCs w:val="24"/>
        </w:rPr>
        <w:t xml:space="preserve">define roles and job duties for all of the organization’s job functions and also keep written job descriptions that clearly set forth the qualifications.  </w:t>
      </w:r>
    </w:p>
    <w:p w14:paraId="68A47869" w14:textId="77777777" w:rsidR="00377C6B" w:rsidRPr="002F18CE" w:rsidRDefault="00377C6B" w:rsidP="00377C6B">
      <w:pPr>
        <w:spacing w:after="0" w:line="240" w:lineRule="auto"/>
        <w:contextualSpacing/>
        <w:rPr>
          <w:rFonts w:cstheme="minorHAnsi"/>
          <w:sz w:val="24"/>
          <w:szCs w:val="24"/>
        </w:rPr>
      </w:pPr>
    </w:p>
    <w:p w14:paraId="08AC3B06" w14:textId="77777777" w:rsidR="00377C6B" w:rsidRPr="002F18CE" w:rsidRDefault="00377C6B" w:rsidP="00377C6B">
      <w:pPr>
        <w:spacing w:line="240" w:lineRule="auto"/>
        <w:contextualSpacing/>
        <w:rPr>
          <w:rFonts w:eastAsia="Times New Roman" w:cstheme="minorHAnsi"/>
          <w:sz w:val="24"/>
          <w:szCs w:val="24"/>
        </w:rPr>
      </w:pPr>
      <w:r w:rsidRPr="002F18CE">
        <w:rPr>
          <w:rFonts w:eastAsia="Times New Roman" w:cstheme="minorHAnsi"/>
          <w:sz w:val="24"/>
          <w:szCs w:val="24"/>
        </w:rPr>
        <w:t>Some potential impacts include:</w:t>
      </w:r>
    </w:p>
    <w:p w14:paraId="526117B7" w14:textId="77777777" w:rsidR="00377C6B" w:rsidRPr="002F18CE" w:rsidRDefault="00377C6B" w:rsidP="00377C6B">
      <w:pPr>
        <w:pStyle w:val="ListParagraph"/>
        <w:numPr>
          <w:ilvl w:val="0"/>
          <w:numId w:val="6"/>
        </w:numPr>
        <w:spacing w:after="0" w:line="240" w:lineRule="auto"/>
        <w:ind w:left="252" w:hanging="252"/>
        <w:rPr>
          <w:rFonts w:cstheme="minorHAnsi"/>
          <w:sz w:val="24"/>
          <w:szCs w:val="24"/>
        </w:rPr>
      </w:pPr>
      <w:r w:rsidRPr="002F18CE">
        <w:rPr>
          <w:rFonts w:eastAsia="Times New Roman" w:cstheme="minorHAnsi"/>
          <w:color w:val="000000" w:themeColor="text1"/>
          <w:sz w:val="24"/>
          <w:szCs w:val="24"/>
        </w:rPr>
        <w:t>Workforce members may not be held accountable for your practice’s overall security program.</w:t>
      </w:r>
    </w:p>
    <w:p w14:paraId="71D7ACB5" w14:textId="77777777" w:rsidR="00377C6B" w:rsidRPr="002F18CE" w:rsidRDefault="00377C6B" w:rsidP="00377C6B">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Human threats, such as a workforce member or service provider with excessive access privileges, can compromise the privacy, confidentiality, integrity or availability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w:t>
      </w:r>
    </w:p>
    <w:p w14:paraId="7A0984CD" w14:textId="77777777" w:rsidR="00377C6B" w:rsidRPr="002F18CE" w:rsidRDefault="00377C6B" w:rsidP="00377C6B">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 </w:t>
      </w:r>
    </w:p>
    <w:p w14:paraId="5A389FC9" w14:textId="77777777" w:rsidR="00377C6B" w:rsidRPr="002F18CE" w:rsidRDefault="00377C6B" w:rsidP="00377C6B">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timely available, which can adversely impact your healthcare professionals’ ability to diagnose and treat the patient.</w:t>
      </w:r>
    </w:p>
    <w:p w14:paraId="4956D0D7" w14:textId="77777777" w:rsidR="00377C6B" w:rsidRPr="002F18CE" w:rsidRDefault="00377C6B" w:rsidP="00377C6B">
      <w:pPr>
        <w:pStyle w:val="ListParagraph"/>
        <w:spacing w:after="0" w:line="240" w:lineRule="auto"/>
        <w:ind w:left="252"/>
        <w:rPr>
          <w:rFonts w:eastAsia="Times New Roman" w:cstheme="minorHAnsi"/>
          <w:color w:val="000000" w:themeColor="text1"/>
          <w:sz w:val="24"/>
          <w:szCs w:val="24"/>
        </w:rPr>
      </w:pPr>
    </w:p>
    <w:p w14:paraId="22969462" w14:textId="77777777" w:rsidR="00377C6B" w:rsidRPr="002F18CE" w:rsidRDefault="00377C6B" w:rsidP="00377C6B">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05C749FF" w14:textId="77777777" w:rsidR="00377C6B" w:rsidRPr="002F18CE" w:rsidRDefault="004B7C32" w:rsidP="00377C6B">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377C6B"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377C6B" w:rsidRPr="002F18CE">
        <w:rPr>
          <w:rFonts w:eastAsia="Times New Roman" w:cstheme="minorHAnsi"/>
          <w:bCs/>
          <w:sz w:val="24"/>
          <w:szCs w:val="24"/>
        </w:rPr>
        <w:t>ePHI</w:t>
      </w:r>
      <w:proofErr w:type="spellEnd"/>
      <w:r w:rsidR="00377C6B" w:rsidRPr="002F18CE">
        <w:rPr>
          <w:rFonts w:eastAsia="Times New Roman" w:cstheme="minorHAnsi"/>
          <w:bCs/>
          <w:sz w:val="24"/>
          <w:szCs w:val="24"/>
        </w:rPr>
        <w:t>.</w:t>
      </w:r>
    </w:p>
    <w:p w14:paraId="496E7FAC" w14:textId="77777777" w:rsidR="00B5639F" w:rsidRPr="002F18CE" w:rsidRDefault="00B5639F" w:rsidP="00377C6B">
      <w:pPr>
        <w:spacing w:after="0" w:line="240" w:lineRule="auto"/>
        <w:rPr>
          <w:rFonts w:eastAsia="Times New Roman" w:cstheme="minorHAnsi"/>
          <w:bCs/>
          <w:sz w:val="24"/>
          <w:szCs w:val="24"/>
        </w:rPr>
      </w:pPr>
    </w:p>
    <w:p w14:paraId="2F24C0A1"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Implement procedures for the authorization and/or supervision of workforce members who work with electronic protected health information or in locations where it might be accessed.</w:t>
      </w:r>
    </w:p>
    <w:p w14:paraId="2FFE9D7B"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§164.308(a)(3)(ii)(A)]</w:t>
      </w:r>
    </w:p>
    <w:p w14:paraId="55EC4BFA" w14:textId="77777777" w:rsidR="00B5639F" w:rsidRPr="002F18CE" w:rsidRDefault="00B5639F" w:rsidP="00B5639F">
      <w:pPr>
        <w:spacing w:after="0" w:line="240" w:lineRule="auto"/>
        <w:contextualSpacing/>
        <w:rPr>
          <w:rFonts w:cstheme="minorHAnsi"/>
          <w:sz w:val="24"/>
          <w:szCs w:val="24"/>
        </w:rPr>
      </w:pPr>
    </w:p>
    <w:p w14:paraId="652B9CEB"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Develop, document and disseminate a formal access control policy that addresses its purpose, scope, roles, responsibilities, management commitment, the expected coordination among organizational entities, and compliance requirements.  The policy should include procedures to facilitate its implementation and associated controls.</w:t>
      </w:r>
    </w:p>
    <w:p w14:paraId="552FE12D"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[NIST SP 800-53 AC-1]</w:t>
      </w:r>
    </w:p>
    <w:p w14:paraId="28DE5437" w14:textId="77777777" w:rsidR="00B5639F" w:rsidRPr="002F18CE" w:rsidRDefault="00B5639F" w:rsidP="00B5639F">
      <w:pPr>
        <w:spacing w:line="240" w:lineRule="auto"/>
        <w:contextualSpacing/>
        <w:rPr>
          <w:rFonts w:cstheme="minorHAnsi"/>
          <w:sz w:val="24"/>
          <w:szCs w:val="24"/>
        </w:rPr>
      </w:pPr>
    </w:p>
    <w:p w14:paraId="745185CA"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r w:rsidRPr="002F18CE">
        <w:rPr>
          <w:rFonts w:cstheme="minorHAnsi"/>
          <w:color w:val="000000" w:themeColor="text1"/>
          <w:sz w:val="24"/>
          <w:szCs w:val="24"/>
        </w:rPr>
        <w:t>Develop, document, and disseminate to workforce members a security planning policy that addresses its purpose, scope, roles, responsibilities, management commitment, the expected coordination among organizational entities, and compliance requirements.  The policy should include procedures to facilitate its implementation and associated personnel security controls.</w:t>
      </w:r>
    </w:p>
    <w:p w14:paraId="76867EFB" w14:textId="77777777" w:rsidR="00B5639F" w:rsidRPr="002F18CE" w:rsidRDefault="00B5639F" w:rsidP="00B5639F">
      <w:pPr>
        <w:spacing w:after="0" w:line="240" w:lineRule="auto"/>
        <w:rPr>
          <w:rFonts w:eastAsia="Times New Roman" w:cstheme="minorHAnsi"/>
          <w:bCs/>
          <w:i/>
          <w:sz w:val="24"/>
          <w:szCs w:val="24"/>
        </w:rPr>
      </w:pPr>
      <w:r w:rsidRPr="002F18CE">
        <w:rPr>
          <w:rFonts w:cstheme="minorHAnsi"/>
          <w:sz w:val="24"/>
          <w:szCs w:val="24"/>
        </w:rPr>
        <w:t>[NIST SP 800-53 PS-1]</w:t>
      </w:r>
    </w:p>
    <w:p w14:paraId="20C252E7" w14:textId="77777777" w:rsidR="00373A52" w:rsidRPr="002F18CE" w:rsidRDefault="00377C6B" w:rsidP="00373A52">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76" w:name="_Toc459304825"/>
      <w:r w:rsidRPr="002F18CE">
        <w:rPr>
          <w:b/>
        </w:rPr>
        <w:t>A23</w:t>
      </w:r>
      <w:r w:rsidR="00373A52" w:rsidRPr="002F18CE">
        <w:rPr>
          <w:b/>
        </w:rPr>
        <w:t xml:space="preserve"> - </w:t>
      </w:r>
      <w:r w:rsidRPr="002F18CE">
        <w:rPr>
          <w:rFonts w:eastAsia="Times New Roman"/>
          <w:b/>
          <w:color w:val="000000"/>
        </w:rPr>
        <w:t>§164.308(a)(3)(ii)(A</w:t>
      </w:r>
      <w:proofErr w:type="gramStart"/>
      <w:r w:rsidRPr="002F18CE">
        <w:rPr>
          <w:rFonts w:eastAsia="Times New Roman"/>
          <w:b/>
          <w:color w:val="000000"/>
        </w:rPr>
        <w:t>)  Addressable</w:t>
      </w:r>
      <w:proofErr w:type="gramEnd"/>
      <w:r w:rsidR="00373A52" w:rsidRPr="002F18CE">
        <w:rPr>
          <w:rFonts w:eastAsia="Times New Roman"/>
          <w:b/>
          <w:color w:val="000000"/>
        </w:rPr>
        <w:t xml:space="preserve"> </w:t>
      </w:r>
      <w:r w:rsidR="00373A52" w:rsidRPr="002F18CE">
        <w:t>Does your practice have policies and procedures for access authorization that support segregation of duties?</w:t>
      </w:r>
      <w:bookmarkEnd w:id="76"/>
      <w:r w:rsidR="00373A52" w:rsidRPr="002F18CE">
        <w:t xml:space="preserve">  </w:t>
      </w:r>
    </w:p>
    <w:p w14:paraId="59F33B29" w14:textId="77777777" w:rsidR="00377C6B" w:rsidRPr="002F18CE" w:rsidRDefault="00377C6B" w:rsidP="000A5F1B">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63318C87" w14:textId="77777777" w:rsidR="00377C6B" w:rsidRPr="002F18CE" w:rsidRDefault="00377C6B" w:rsidP="000A5F1B">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7EE901D0" w14:textId="77777777" w:rsidR="00377C6B" w:rsidRPr="002F18CE" w:rsidRDefault="00377C6B" w:rsidP="00377C6B">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4BF7828C"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Cost</w:t>
      </w:r>
    </w:p>
    <w:p w14:paraId="7158039B"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Practice Size</w:t>
      </w:r>
    </w:p>
    <w:p w14:paraId="588F4DD7"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Complexity</w:t>
      </w:r>
    </w:p>
    <w:p w14:paraId="0CAA06C1" w14:textId="77777777" w:rsidR="00377C6B" w:rsidRPr="002F18CE" w:rsidRDefault="00377C6B" w:rsidP="00377C6B">
      <w:pPr>
        <w:pStyle w:val="ListParagraph"/>
        <w:numPr>
          <w:ilvl w:val="0"/>
          <w:numId w:val="2"/>
        </w:numPr>
        <w:rPr>
          <w:rFonts w:cstheme="minorHAnsi"/>
          <w:sz w:val="24"/>
          <w:szCs w:val="24"/>
        </w:rPr>
      </w:pPr>
      <w:r w:rsidRPr="002F18CE">
        <w:rPr>
          <w:rFonts w:cstheme="minorHAnsi"/>
          <w:sz w:val="24"/>
          <w:szCs w:val="24"/>
        </w:rPr>
        <w:t>Alternate Solution</w:t>
      </w:r>
    </w:p>
    <w:p w14:paraId="71D1BED3" w14:textId="77777777" w:rsidR="00377C6B" w:rsidRPr="002F18CE" w:rsidRDefault="00377C6B" w:rsidP="00377C6B">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377C6B" w:rsidRPr="002F18CE" w14:paraId="5CB71E9C" w14:textId="77777777" w:rsidTr="00377C6B">
        <w:tc>
          <w:tcPr>
            <w:tcW w:w="9576" w:type="dxa"/>
          </w:tcPr>
          <w:p w14:paraId="1692A502" w14:textId="77777777" w:rsidR="00377C6B" w:rsidRPr="002F18CE" w:rsidRDefault="00377C6B" w:rsidP="00377C6B">
            <w:pPr>
              <w:rPr>
                <w:rFonts w:cstheme="minorHAnsi"/>
                <w:sz w:val="24"/>
                <w:szCs w:val="24"/>
              </w:rPr>
            </w:pPr>
          </w:p>
          <w:p w14:paraId="12D0F70D" w14:textId="77777777" w:rsidR="00377C6B" w:rsidRPr="002F18CE" w:rsidRDefault="00377C6B" w:rsidP="00377C6B">
            <w:pPr>
              <w:rPr>
                <w:rFonts w:cstheme="minorHAnsi"/>
                <w:sz w:val="24"/>
                <w:szCs w:val="24"/>
              </w:rPr>
            </w:pPr>
          </w:p>
          <w:p w14:paraId="75A25F79" w14:textId="77777777" w:rsidR="00377C6B" w:rsidRPr="002F18CE" w:rsidRDefault="00377C6B" w:rsidP="00377C6B">
            <w:pPr>
              <w:rPr>
                <w:rFonts w:cstheme="minorHAnsi"/>
                <w:sz w:val="24"/>
                <w:szCs w:val="24"/>
              </w:rPr>
            </w:pPr>
          </w:p>
          <w:p w14:paraId="7135962C" w14:textId="77777777" w:rsidR="00377C6B" w:rsidRPr="002F18CE" w:rsidRDefault="00377C6B" w:rsidP="00377C6B">
            <w:pPr>
              <w:rPr>
                <w:rFonts w:cstheme="minorHAnsi"/>
                <w:sz w:val="24"/>
                <w:szCs w:val="24"/>
              </w:rPr>
            </w:pPr>
          </w:p>
          <w:p w14:paraId="2FCF0182" w14:textId="77777777" w:rsidR="00377C6B" w:rsidRPr="002F18CE" w:rsidRDefault="00377C6B" w:rsidP="00377C6B">
            <w:pPr>
              <w:rPr>
                <w:rFonts w:cstheme="minorHAnsi"/>
                <w:sz w:val="24"/>
                <w:szCs w:val="24"/>
              </w:rPr>
            </w:pPr>
          </w:p>
          <w:p w14:paraId="3379A4E1" w14:textId="77777777" w:rsidR="00377C6B" w:rsidRPr="002F18CE" w:rsidRDefault="00377C6B" w:rsidP="00377C6B">
            <w:pPr>
              <w:rPr>
                <w:rFonts w:cstheme="minorHAnsi"/>
                <w:sz w:val="24"/>
                <w:szCs w:val="24"/>
              </w:rPr>
            </w:pPr>
          </w:p>
        </w:tc>
      </w:tr>
    </w:tbl>
    <w:p w14:paraId="781E1C76" w14:textId="77777777" w:rsidR="00377C6B" w:rsidRPr="002F18CE" w:rsidRDefault="00377C6B" w:rsidP="00377C6B">
      <w:pPr>
        <w:rPr>
          <w:rFonts w:cstheme="minorHAnsi"/>
          <w:sz w:val="24"/>
          <w:szCs w:val="24"/>
        </w:rPr>
      </w:pPr>
    </w:p>
    <w:p w14:paraId="3636DA3F" w14:textId="77777777" w:rsidR="00377C6B" w:rsidRPr="002F18CE" w:rsidRDefault="00377C6B" w:rsidP="00377C6B">
      <w:pPr>
        <w:rPr>
          <w:rFonts w:cstheme="minorHAnsi"/>
          <w:sz w:val="24"/>
          <w:szCs w:val="24"/>
        </w:rPr>
      </w:pPr>
      <w:r w:rsidRPr="002F18CE">
        <w:rPr>
          <w:rFonts w:cstheme="minorHAnsi"/>
          <w:sz w:val="24"/>
          <w:szCs w:val="24"/>
        </w:rPr>
        <w:lastRenderedPageBreak/>
        <w:t>Please include any additional notes:</w:t>
      </w:r>
    </w:p>
    <w:tbl>
      <w:tblPr>
        <w:tblStyle w:val="TableGrid"/>
        <w:tblW w:w="0" w:type="auto"/>
        <w:tblLook w:val="04A0" w:firstRow="1" w:lastRow="0" w:firstColumn="1" w:lastColumn="0" w:noHBand="0" w:noVBand="1"/>
      </w:tblPr>
      <w:tblGrid>
        <w:gridCol w:w="9576"/>
      </w:tblGrid>
      <w:tr w:rsidR="00377C6B" w:rsidRPr="002F18CE" w14:paraId="7BEC44AA" w14:textId="77777777" w:rsidTr="00377C6B">
        <w:tc>
          <w:tcPr>
            <w:tcW w:w="9576" w:type="dxa"/>
          </w:tcPr>
          <w:p w14:paraId="715F74A1" w14:textId="77777777" w:rsidR="00377C6B" w:rsidRPr="002F18CE" w:rsidRDefault="00377C6B" w:rsidP="00377C6B">
            <w:pPr>
              <w:rPr>
                <w:rFonts w:cstheme="minorHAnsi"/>
                <w:sz w:val="24"/>
                <w:szCs w:val="24"/>
              </w:rPr>
            </w:pPr>
          </w:p>
          <w:p w14:paraId="760A4B35" w14:textId="77777777" w:rsidR="00377C6B" w:rsidRPr="002F18CE" w:rsidRDefault="00377C6B" w:rsidP="00377C6B">
            <w:pPr>
              <w:rPr>
                <w:rFonts w:cstheme="minorHAnsi"/>
                <w:sz w:val="24"/>
                <w:szCs w:val="24"/>
              </w:rPr>
            </w:pPr>
          </w:p>
          <w:p w14:paraId="03F420E0" w14:textId="77777777" w:rsidR="00377C6B" w:rsidRPr="002F18CE" w:rsidRDefault="00377C6B" w:rsidP="00377C6B">
            <w:pPr>
              <w:rPr>
                <w:rFonts w:cstheme="minorHAnsi"/>
                <w:sz w:val="24"/>
                <w:szCs w:val="24"/>
              </w:rPr>
            </w:pPr>
          </w:p>
          <w:p w14:paraId="479DE526" w14:textId="77777777" w:rsidR="00377C6B" w:rsidRPr="002F18CE" w:rsidRDefault="00377C6B" w:rsidP="00377C6B">
            <w:pPr>
              <w:rPr>
                <w:rFonts w:cstheme="minorHAnsi"/>
                <w:sz w:val="24"/>
                <w:szCs w:val="24"/>
              </w:rPr>
            </w:pPr>
          </w:p>
          <w:p w14:paraId="0F6CD05A" w14:textId="77777777" w:rsidR="00377C6B" w:rsidRPr="002F18CE" w:rsidRDefault="00377C6B" w:rsidP="00377C6B">
            <w:pPr>
              <w:rPr>
                <w:rFonts w:cstheme="minorHAnsi"/>
                <w:sz w:val="24"/>
                <w:szCs w:val="24"/>
              </w:rPr>
            </w:pPr>
          </w:p>
          <w:p w14:paraId="5C81D599" w14:textId="77777777" w:rsidR="00377C6B" w:rsidRPr="002F18CE" w:rsidRDefault="00377C6B" w:rsidP="00377C6B">
            <w:pPr>
              <w:rPr>
                <w:rFonts w:cstheme="minorHAnsi"/>
                <w:sz w:val="24"/>
                <w:szCs w:val="24"/>
              </w:rPr>
            </w:pPr>
          </w:p>
        </w:tc>
      </w:tr>
    </w:tbl>
    <w:p w14:paraId="32133827" w14:textId="77777777" w:rsidR="00377C6B" w:rsidRPr="002F18CE" w:rsidRDefault="00377C6B" w:rsidP="00377C6B">
      <w:pPr>
        <w:rPr>
          <w:rFonts w:cstheme="minorHAnsi"/>
          <w:sz w:val="24"/>
          <w:szCs w:val="24"/>
        </w:rPr>
      </w:pPr>
    </w:p>
    <w:p w14:paraId="265DF687" w14:textId="77777777" w:rsidR="00377C6B" w:rsidRPr="002F18CE" w:rsidRDefault="00377C6B" w:rsidP="00377C6B">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377C6B" w:rsidRPr="002F18CE" w14:paraId="2275B4CE" w14:textId="77777777" w:rsidTr="00377C6B">
        <w:tc>
          <w:tcPr>
            <w:tcW w:w="9576" w:type="dxa"/>
          </w:tcPr>
          <w:p w14:paraId="7DC76205" w14:textId="77777777" w:rsidR="00377C6B" w:rsidRPr="002F18CE" w:rsidRDefault="00377C6B" w:rsidP="00377C6B">
            <w:pPr>
              <w:rPr>
                <w:rFonts w:cstheme="minorHAnsi"/>
                <w:sz w:val="24"/>
                <w:szCs w:val="24"/>
              </w:rPr>
            </w:pPr>
          </w:p>
          <w:p w14:paraId="650856DF" w14:textId="77777777" w:rsidR="00377C6B" w:rsidRPr="002F18CE" w:rsidRDefault="00377C6B" w:rsidP="00377C6B">
            <w:pPr>
              <w:rPr>
                <w:rFonts w:cstheme="minorHAnsi"/>
                <w:sz w:val="24"/>
                <w:szCs w:val="24"/>
              </w:rPr>
            </w:pPr>
          </w:p>
          <w:p w14:paraId="0BF98900" w14:textId="77777777" w:rsidR="00377C6B" w:rsidRPr="002F18CE" w:rsidRDefault="00377C6B" w:rsidP="00377C6B">
            <w:pPr>
              <w:rPr>
                <w:rFonts w:cstheme="minorHAnsi"/>
                <w:sz w:val="24"/>
                <w:szCs w:val="24"/>
              </w:rPr>
            </w:pPr>
          </w:p>
          <w:p w14:paraId="7F096C42" w14:textId="77777777" w:rsidR="00377C6B" w:rsidRPr="002F18CE" w:rsidRDefault="00377C6B" w:rsidP="00377C6B">
            <w:pPr>
              <w:rPr>
                <w:rFonts w:cstheme="minorHAnsi"/>
                <w:sz w:val="24"/>
                <w:szCs w:val="24"/>
              </w:rPr>
            </w:pPr>
          </w:p>
          <w:p w14:paraId="278B2713" w14:textId="77777777" w:rsidR="00377C6B" w:rsidRPr="002F18CE" w:rsidRDefault="00377C6B" w:rsidP="00377C6B">
            <w:pPr>
              <w:rPr>
                <w:rFonts w:cstheme="minorHAnsi"/>
                <w:sz w:val="24"/>
                <w:szCs w:val="24"/>
              </w:rPr>
            </w:pPr>
          </w:p>
          <w:p w14:paraId="2066CA90" w14:textId="77777777" w:rsidR="00377C6B" w:rsidRPr="002F18CE" w:rsidRDefault="00377C6B" w:rsidP="00377C6B">
            <w:pPr>
              <w:rPr>
                <w:rFonts w:cstheme="minorHAnsi"/>
                <w:sz w:val="24"/>
                <w:szCs w:val="24"/>
              </w:rPr>
            </w:pPr>
          </w:p>
        </w:tc>
      </w:tr>
    </w:tbl>
    <w:p w14:paraId="18A6090C" w14:textId="77777777" w:rsidR="00EC0DE6" w:rsidRPr="002F18CE" w:rsidRDefault="00EC0DE6" w:rsidP="00377C6B">
      <w:pPr>
        <w:rPr>
          <w:rFonts w:cstheme="minorHAnsi"/>
          <w:sz w:val="24"/>
          <w:szCs w:val="24"/>
        </w:rPr>
      </w:pPr>
    </w:p>
    <w:p w14:paraId="34B5CC67" w14:textId="77777777" w:rsidR="00377C6B" w:rsidRPr="002F18CE" w:rsidRDefault="00377C6B" w:rsidP="00377C6B">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3D6F6A5A"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Low</w:t>
      </w:r>
    </w:p>
    <w:p w14:paraId="764FDDDA"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Medium</w:t>
      </w:r>
    </w:p>
    <w:p w14:paraId="70FEE842"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High</w:t>
      </w:r>
    </w:p>
    <w:p w14:paraId="7E2113C0" w14:textId="77777777" w:rsidR="00377C6B" w:rsidRPr="002F18CE" w:rsidRDefault="00377C6B" w:rsidP="00377C6B">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55FF9C9E"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Low</w:t>
      </w:r>
    </w:p>
    <w:p w14:paraId="4A283A95"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Medium</w:t>
      </w:r>
    </w:p>
    <w:p w14:paraId="045C3029" w14:textId="77777777" w:rsidR="00377C6B" w:rsidRPr="002F18CE" w:rsidRDefault="00377C6B" w:rsidP="00377C6B">
      <w:pPr>
        <w:pStyle w:val="ListParagraph"/>
        <w:numPr>
          <w:ilvl w:val="0"/>
          <w:numId w:val="3"/>
        </w:numPr>
        <w:rPr>
          <w:rFonts w:cstheme="minorHAnsi"/>
          <w:sz w:val="24"/>
          <w:szCs w:val="24"/>
        </w:rPr>
      </w:pPr>
      <w:r w:rsidRPr="002F18CE">
        <w:rPr>
          <w:rFonts w:cstheme="minorHAnsi"/>
          <w:sz w:val="24"/>
          <w:szCs w:val="24"/>
        </w:rPr>
        <w:t>High</w:t>
      </w:r>
    </w:p>
    <w:p w14:paraId="5FB05A0D" w14:textId="77777777" w:rsidR="00086BDF" w:rsidRPr="002F18CE" w:rsidRDefault="00086BDF" w:rsidP="00086BDF">
      <w:pPr>
        <w:rPr>
          <w:rFonts w:cstheme="minorHAnsi"/>
          <w:b/>
          <w:sz w:val="24"/>
          <w:szCs w:val="24"/>
        </w:rPr>
      </w:pPr>
      <w:r w:rsidRPr="002F18CE">
        <w:rPr>
          <w:rFonts w:cstheme="minorHAnsi"/>
          <w:b/>
          <w:sz w:val="24"/>
          <w:szCs w:val="24"/>
        </w:rPr>
        <w:t>Overall Security Risk:</w:t>
      </w:r>
    </w:p>
    <w:p w14:paraId="0B7B97AB" w14:textId="77777777" w:rsidR="00086BDF" w:rsidRPr="002F18CE" w:rsidRDefault="00086BDF" w:rsidP="00086BDF">
      <w:pPr>
        <w:pStyle w:val="ListParagraph"/>
        <w:numPr>
          <w:ilvl w:val="0"/>
          <w:numId w:val="3"/>
        </w:numPr>
        <w:rPr>
          <w:rFonts w:cstheme="minorHAnsi"/>
          <w:sz w:val="24"/>
          <w:szCs w:val="24"/>
        </w:rPr>
      </w:pPr>
      <w:r w:rsidRPr="002F18CE">
        <w:rPr>
          <w:rFonts w:cstheme="minorHAnsi"/>
          <w:sz w:val="24"/>
          <w:szCs w:val="24"/>
        </w:rPr>
        <w:t>Low</w:t>
      </w:r>
    </w:p>
    <w:p w14:paraId="1F7620AA" w14:textId="77777777" w:rsidR="00086BDF" w:rsidRPr="002F18CE" w:rsidRDefault="00086BDF" w:rsidP="00086BDF">
      <w:pPr>
        <w:pStyle w:val="ListParagraph"/>
        <w:numPr>
          <w:ilvl w:val="0"/>
          <w:numId w:val="3"/>
        </w:numPr>
        <w:rPr>
          <w:rFonts w:cstheme="minorHAnsi"/>
          <w:sz w:val="24"/>
          <w:szCs w:val="24"/>
        </w:rPr>
      </w:pPr>
      <w:r w:rsidRPr="002F18CE">
        <w:rPr>
          <w:rFonts w:cstheme="minorHAnsi"/>
          <w:sz w:val="24"/>
          <w:szCs w:val="24"/>
        </w:rPr>
        <w:t>Medium</w:t>
      </w:r>
    </w:p>
    <w:p w14:paraId="11CFCD50" w14:textId="77777777" w:rsidR="00086BDF" w:rsidRPr="002F18CE" w:rsidRDefault="00086BDF" w:rsidP="00086BDF">
      <w:pPr>
        <w:pStyle w:val="ListParagraph"/>
        <w:numPr>
          <w:ilvl w:val="0"/>
          <w:numId w:val="3"/>
        </w:numPr>
        <w:rPr>
          <w:rFonts w:cstheme="minorHAnsi"/>
          <w:sz w:val="24"/>
          <w:szCs w:val="24"/>
        </w:rPr>
      </w:pPr>
      <w:r w:rsidRPr="002F18CE">
        <w:rPr>
          <w:rFonts w:cstheme="minorHAnsi"/>
          <w:sz w:val="24"/>
          <w:szCs w:val="24"/>
        </w:rPr>
        <w:t>High</w:t>
      </w:r>
    </w:p>
    <w:p w14:paraId="6C042856" w14:textId="77777777" w:rsidR="00377C6B" w:rsidRPr="002F18CE" w:rsidRDefault="00377C6B" w:rsidP="00377C6B">
      <w:pPr>
        <w:rPr>
          <w:rFonts w:cstheme="minorHAnsi"/>
          <w:b/>
          <w:sz w:val="24"/>
          <w:szCs w:val="24"/>
        </w:rPr>
      </w:pPr>
      <w:r w:rsidRPr="002F18CE">
        <w:rPr>
          <w:rFonts w:cstheme="minorHAnsi"/>
          <w:b/>
          <w:sz w:val="24"/>
          <w:szCs w:val="24"/>
        </w:rPr>
        <w:lastRenderedPageBreak/>
        <w:t>Related Information:</w:t>
      </w:r>
    </w:p>
    <w:p w14:paraId="768C66DF" w14:textId="77777777" w:rsidR="00377C6B" w:rsidRPr="002F18CE" w:rsidRDefault="00377C6B" w:rsidP="00377C6B">
      <w:pPr>
        <w:rPr>
          <w:rFonts w:cstheme="minorHAnsi"/>
          <w:i/>
          <w:sz w:val="24"/>
          <w:szCs w:val="24"/>
        </w:rPr>
      </w:pPr>
      <w:r w:rsidRPr="002F18CE">
        <w:rPr>
          <w:rFonts w:cstheme="minorHAnsi"/>
          <w:i/>
          <w:sz w:val="24"/>
          <w:szCs w:val="24"/>
        </w:rPr>
        <w:t>Things to Consider to Help Answer the Question:</w:t>
      </w:r>
    </w:p>
    <w:p w14:paraId="03536E21" w14:textId="77777777" w:rsidR="00377C6B" w:rsidRPr="002F18CE" w:rsidRDefault="00377C6B" w:rsidP="00377C6B">
      <w:pPr>
        <w:rPr>
          <w:rFonts w:cstheme="minorHAnsi"/>
          <w:i/>
          <w:sz w:val="24"/>
          <w:szCs w:val="24"/>
        </w:rPr>
      </w:pPr>
      <w:r w:rsidRPr="002F18CE">
        <w:rPr>
          <w:rFonts w:eastAsia="Times New Roman" w:cstheme="minorHAnsi"/>
          <w:sz w:val="24"/>
          <w:szCs w:val="24"/>
        </w:rPr>
        <w:t>Consider whether your practice effectively deals with situations in which a workforce member might be able to approve his or her own access privileges by requiring a second person to approve the access authorization.</w:t>
      </w:r>
    </w:p>
    <w:p w14:paraId="32B497DE" w14:textId="77777777" w:rsidR="00377C6B" w:rsidRPr="002F18CE" w:rsidRDefault="00377C6B" w:rsidP="00377C6B">
      <w:pPr>
        <w:rPr>
          <w:rFonts w:cstheme="minorHAnsi"/>
          <w:i/>
          <w:sz w:val="24"/>
          <w:szCs w:val="24"/>
        </w:rPr>
      </w:pPr>
      <w:r w:rsidRPr="002F18CE">
        <w:rPr>
          <w:rFonts w:cstheme="minorHAnsi"/>
          <w:i/>
          <w:sz w:val="24"/>
          <w:szCs w:val="24"/>
        </w:rPr>
        <w:t>Possible Threats and Vulnerabilities:</w:t>
      </w:r>
    </w:p>
    <w:p w14:paraId="5532FC1C" w14:textId="77777777" w:rsidR="00377C6B" w:rsidRPr="002F18CE" w:rsidRDefault="00377C6B" w:rsidP="00377C6B">
      <w:pPr>
        <w:spacing w:line="240" w:lineRule="auto"/>
        <w:contextualSpacing/>
        <w:rPr>
          <w:rFonts w:cstheme="minorHAnsi"/>
          <w:sz w:val="24"/>
          <w:szCs w:val="24"/>
        </w:rPr>
      </w:pPr>
      <w:r w:rsidRPr="002F18CE">
        <w:rPr>
          <w:rFonts w:cstheme="minorHAnsi"/>
          <w:sz w:val="24"/>
          <w:szCs w:val="24"/>
        </w:rPr>
        <w:t xml:space="preserve">You may not be able to effectively implement independent access authorization for all user requests if your </w:t>
      </w:r>
      <w:r w:rsidRPr="002F18CE">
        <w:rPr>
          <w:rFonts w:cstheme="minorHAnsi"/>
          <w:iCs/>
          <w:sz w:val="24"/>
          <w:szCs w:val="24"/>
        </w:rPr>
        <w:t xml:space="preserve">practice does not have </w:t>
      </w:r>
      <w:r w:rsidRPr="002F18CE">
        <w:rPr>
          <w:rFonts w:cstheme="minorHAnsi"/>
          <w:sz w:val="24"/>
          <w:szCs w:val="24"/>
        </w:rPr>
        <w:t xml:space="preserve">policies and procedures for access authorization that support segregation of duties.  </w:t>
      </w:r>
    </w:p>
    <w:p w14:paraId="1FFEB490" w14:textId="77777777" w:rsidR="00377C6B" w:rsidRPr="002F18CE" w:rsidRDefault="00377C6B" w:rsidP="00377C6B">
      <w:pPr>
        <w:spacing w:line="240" w:lineRule="auto"/>
        <w:contextualSpacing/>
        <w:rPr>
          <w:rFonts w:cstheme="minorHAnsi"/>
          <w:sz w:val="24"/>
          <w:szCs w:val="24"/>
        </w:rPr>
      </w:pPr>
    </w:p>
    <w:p w14:paraId="0961AB7E" w14:textId="77777777" w:rsidR="00377C6B" w:rsidRPr="002F18CE" w:rsidRDefault="00377C6B" w:rsidP="00377C6B">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02FCB693" w14:textId="77777777" w:rsidR="00377C6B" w:rsidRPr="002F18CE" w:rsidRDefault="00377C6B" w:rsidP="00377C6B">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33F4E8EA" w14:textId="77777777" w:rsidR="00377C6B" w:rsidRPr="002F18CE" w:rsidRDefault="00377C6B" w:rsidP="00377C6B">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 </w:t>
      </w:r>
    </w:p>
    <w:p w14:paraId="559825BC" w14:textId="77777777" w:rsidR="00377C6B" w:rsidRPr="002F18CE" w:rsidRDefault="00377C6B" w:rsidP="00377C6B">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48EC8E23" w14:textId="77777777" w:rsidR="00377C6B" w:rsidRPr="002F18CE" w:rsidRDefault="00377C6B" w:rsidP="00377C6B">
      <w:pPr>
        <w:spacing w:after="0" w:line="240" w:lineRule="auto"/>
        <w:rPr>
          <w:rFonts w:eastAsia="Times New Roman" w:cstheme="minorHAnsi"/>
          <w:bCs/>
          <w:i/>
          <w:sz w:val="24"/>
          <w:szCs w:val="24"/>
        </w:rPr>
      </w:pPr>
    </w:p>
    <w:p w14:paraId="3615C3AF" w14:textId="77777777" w:rsidR="00377C6B" w:rsidRPr="002F18CE" w:rsidRDefault="00377C6B" w:rsidP="00377C6B">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7C00EAC9" w14:textId="77777777" w:rsidR="00377C6B" w:rsidRPr="002F18CE" w:rsidRDefault="004B7C32" w:rsidP="00377C6B">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377C6B"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377C6B" w:rsidRPr="002F18CE">
        <w:rPr>
          <w:rFonts w:eastAsia="Times New Roman" w:cstheme="minorHAnsi"/>
          <w:bCs/>
          <w:sz w:val="24"/>
          <w:szCs w:val="24"/>
        </w:rPr>
        <w:t>ePHI</w:t>
      </w:r>
      <w:proofErr w:type="spellEnd"/>
      <w:r w:rsidR="00377C6B" w:rsidRPr="002F18CE">
        <w:rPr>
          <w:rFonts w:eastAsia="Times New Roman" w:cstheme="minorHAnsi"/>
          <w:bCs/>
          <w:sz w:val="24"/>
          <w:szCs w:val="24"/>
        </w:rPr>
        <w:t>.</w:t>
      </w:r>
    </w:p>
    <w:p w14:paraId="4A3C1588" w14:textId="77777777" w:rsidR="00B5639F" w:rsidRPr="002F18CE" w:rsidRDefault="00B5639F" w:rsidP="00377C6B">
      <w:pPr>
        <w:spacing w:after="0" w:line="240" w:lineRule="auto"/>
        <w:rPr>
          <w:rFonts w:eastAsia="Times New Roman" w:cstheme="minorHAnsi"/>
          <w:bCs/>
          <w:sz w:val="24"/>
          <w:szCs w:val="24"/>
        </w:rPr>
      </w:pPr>
    </w:p>
    <w:p w14:paraId="7E12EDA0"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Implement procedures for the authorization and/or supervision of workforce members who work with electronic protected health information or in locations where it might be accessed.</w:t>
      </w:r>
    </w:p>
    <w:p w14:paraId="3733108E"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§164.308(a)(3)(ii)(A)]</w:t>
      </w:r>
    </w:p>
    <w:p w14:paraId="3D0EF41F"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p>
    <w:p w14:paraId="01B82F9E"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r w:rsidRPr="002F18CE">
        <w:rPr>
          <w:rFonts w:cstheme="minorHAnsi"/>
          <w:color w:val="000000" w:themeColor="text1"/>
          <w:sz w:val="24"/>
          <w:szCs w:val="24"/>
        </w:rPr>
        <w:t>Develop, document, and disseminate to workforce members an access control policy that addresses purpose, scope, roles, responsibilities, management commitment, the expected coordination among organizational entities, and compliance requirements.  The policy should include procedures to facilitate its implementation and associated access controls</w:t>
      </w:r>
    </w:p>
    <w:p w14:paraId="12077886" w14:textId="77777777" w:rsidR="00B5639F" w:rsidRPr="002F18CE" w:rsidRDefault="00B5639F" w:rsidP="00B5639F">
      <w:pPr>
        <w:spacing w:line="240" w:lineRule="auto"/>
        <w:contextualSpacing/>
        <w:rPr>
          <w:rFonts w:cstheme="minorHAnsi"/>
          <w:sz w:val="24"/>
          <w:szCs w:val="24"/>
        </w:rPr>
      </w:pPr>
      <w:r w:rsidRPr="002F18CE">
        <w:rPr>
          <w:rFonts w:cstheme="minorHAnsi"/>
          <w:color w:val="000000" w:themeColor="text1"/>
          <w:sz w:val="24"/>
          <w:szCs w:val="24"/>
        </w:rPr>
        <w:t>[NIST SP 800-53 AC-1]</w:t>
      </w:r>
    </w:p>
    <w:p w14:paraId="43A76208" w14:textId="77777777" w:rsidR="00B5639F" w:rsidRPr="002F18CE" w:rsidRDefault="00B5639F" w:rsidP="00B5639F">
      <w:pPr>
        <w:spacing w:line="240" w:lineRule="auto"/>
        <w:contextualSpacing/>
        <w:rPr>
          <w:rFonts w:cstheme="minorHAnsi"/>
          <w:color w:val="000000" w:themeColor="text1"/>
          <w:sz w:val="24"/>
          <w:szCs w:val="24"/>
        </w:rPr>
      </w:pPr>
    </w:p>
    <w:p w14:paraId="0768A3FA" w14:textId="77777777" w:rsidR="00B5639F" w:rsidRPr="002F18CE" w:rsidRDefault="00B5639F" w:rsidP="00B5639F">
      <w:pPr>
        <w:spacing w:line="240" w:lineRule="auto"/>
        <w:contextualSpacing/>
        <w:rPr>
          <w:rFonts w:cstheme="minorHAnsi"/>
          <w:color w:val="000000" w:themeColor="text1"/>
          <w:sz w:val="24"/>
          <w:szCs w:val="24"/>
        </w:rPr>
      </w:pPr>
      <w:r w:rsidRPr="002F18CE">
        <w:rPr>
          <w:rFonts w:cstheme="minorHAnsi"/>
          <w:color w:val="000000" w:themeColor="text1"/>
          <w:sz w:val="24"/>
          <w:szCs w:val="24"/>
        </w:rPr>
        <w:t xml:space="preserve">Enforce role-based access control (RBAC) policies that </w:t>
      </w:r>
      <w:r w:rsidRPr="002F18CE">
        <w:rPr>
          <w:rFonts w:eastAsia="Times New Roman" w:cstheme="minorHAnsi"/>
          <w:bCs/>
          <w:color w:val="000000" w:themeColor="text1"/>
          <w:sz w:val="24"/>
          <w:szCs w:val="24"/>
        </w:rPr>
        <w:t xml:space="preserve">define workforce or service providers and controls their access based upon how your practice defined user roles. </w:t>
      </w:r>
      <w:r w:rsidRPr="002F18CE">
        <w:rPr>
          <w:rFonts w:cstheme="minorHAnsi"/>
          <w:color w:val="000000" w:themeColor="text1"/>
          <w:sz w:val="24"/>
          <w:szCs w:val="24"/>
        </w:rPr>
        <w:br/>
        <w:t>[NIST SP 800-53 AC-3]</w:t>
      </w:r>
    </w:p>
    <w:p w14:paraId="546763D8" w14:textId="77777777" w:rsidR="00B5639F" w:rsidRPr="002F18CE" w:rsidRDefault="00B5639F" w:rsidP="00B5639F">
      <w:pPr>
        <w:spacing w:line="240" w:lineRule="auto"/>
        <w:contextualSpacing/>
        <w:rPr>
          <w:rFonts w:cstheme="minorHAnsi"/>
          <w:color w:val="000000" w:themeColor="text1"/>
          <w:sz w:val="24"/>
          <w:szCs w:val="24"/>
        </w:rPr>
      </w:pPr>
    </w:p>
    <w:p w14:paraId="1D6E2DE3" w14:textId="77777777" w:rsidR="00B5639F" w:rsidRPr="002F18CE" w:rsidRDefault="00B5639F" w:rsidP="00B5639F">
      <w:pPr>
        <w:spacing w:line="240" w:lineRule="auto"/>
        <w:contextualSpacing/>
        <w:rPr>
          <w:rFonts w:cstheme="minorHAnsi"/>
          <w:color w:val="000000" w:themeColor="text1"/>
          <w:sz w:val="24"/>
          <w:szCs w:val="24"/>
        </w:rPr>
      </w:pPr>
      <w:r w:rsidRPr="002F18CE">
        <w:rPr>
          <w:rFonts w:cstheme="minorHAnsi"/>
          <w:color w:val="000000" w:themeColor="text1"/>
          <w:sz w:val="24"/>
          <w:szCs w:val="24"/>
        </w:rPr>
        <w:t xml:space="preserve">Develop processes that implement security safeguards that restrict access to digital or non-digital media containing </w:t>
      </w:r>
      <w:proofErr w:type="spellStart"/>
      <w:r w:rsidRPr="002F18CE">
        <w:rPr>
          <w:rFonts w:cstheme="minorHAnsi"/>
          <w:color w:val="000000" w:themeColor="text1"/>
          <w:sz w:val="24"/>
          <w:szCs w:val="24"/>
        </w:rPr>
        <w:t>ePHI</w:t>
      </w:r>
      <w:proofErr w:type="spellEnd"/>
      <w:r w:rsidRPr="002F18CE">
        <w:rPr>
          <w:rFonts w:cstheme="minorHAnsi"/>
          <w:color w:val="000000" w:themeColor="text1"/>
          <w:sz w:val="24"/>
          <w:szCs w:val="24"/>
        </w:rPr>
        <w:t>.</w:t>
      </w:r>
    </w:p>
    <w:p w14:paraId="26E31DD5" w14:textId="77777777" w:rsidR="00B5639F" w:rsidRPr="002F18CE" w:rsidRDefault="00B5639F" w:rsidP="00B5639F">
      <w:pPr>
        <w:spacing w:after="0" w:line="240" w:lineRule="auto"/>
        <w:rPr>
          <w:rFonts w:cstheme="minorHAnsi"/>
          <w:color w:val="000000" w:themeColor="text1"/>
          <w:sz w:val="24"/>
          <w:szCs w:val="24"/>
        </w:rPr>
      </w:pPr>
      <w:r w:rsidRPr="002F18CE">
        <w:rPr>
          <w:rFonts w:cstheme="minorHAnsi"/>
          <w:color w:val="000000" w:themeColor="text1"/>
          <w:sz w:val="24"/>
          <w:szCs w:val="24"/>
        </w:rPr>
        <w:t>[NIST SP 800-53 MP-2]</w:t>
      </w:r>
    </w:p>
    <w:p w14:paraId="71FC28FA" w14:textId="77777777" w:rsidR="006F1ADA" w:rsidRPr="002F18CE" w:rsidRDefault="006F1ADA" w:rsidP="00373A52">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77" w:name="_Toc459304826"/>
      <w:r w:rsidRPr="002F18CE">
        <w:rPr>
          <w:b/>
        </w:rPr>
        <w:lastRenderedPageBreak/>
        <w:t>A24</w:t>
      </w:r>
      <w:r w:rsidR="00373A52" w:rsidRPr="002F18CE">
        <w:rPr>
          <w:b/>
        </w:rPr>
        <w:t xml:space="preserve"> - </w:t>
      </w:r>
      <w:r w:rsidRPr="002F18CE">
        <w:rPr>
          <w:rFonts w:eastAsia="Times New Roman"/>
          <w:b/>
          <w:color w:val="000000"/>
        </w:rPr>
        <w:t>§164.308(a)(3)(ii)(A</w:t>
      </w:r>
      <w:proofErr w:type="gramStart"/>
      <w:r w:rsidRPr="002F18CE">
        <w:rPr>
          <w:rFonts w:eastAsia="Times New Roman"/>
          <w:b/>
          <w:color w:val="000000"/>
        </w:rPr>
        <w:t>)  Addressable</w:t>
      </w:r>
      <w:proofErr w:type="gramEnd"/>
      <w:r w:rsidR="00373A52" w:rsidRPr="002F18CE">
        <w:rPr>
          <w:rFonts w:eastAsia="Times New Roman"/>
          <w:b/>
          <w:color w:val="000000"/>
        </w:rPr>
        <w:t xml:space="preserve"> </w:t>
      </w:r>
      <w:r w:rsidR="00373A52" w:rsidRPr="002F18CE">
        <w:t>Does your practice implement procedures for authorizing users and changing authorization permissions?</w:t>
      </w:r>
      <w:bookmarkEnd w:id="77"/>
    </w:p>
    <w:p w14:paraId="71BCEC4A" w14:textId="77777777" w:rsidR="006F1ADA" w:rsidRPr="002F18CE" w:rsidRDefault="00F46536" w:rsidP="000A5F1B">
      <w:pPr>
        <w:pStyle w:val="ListParagraph"/>
        <w:numPr>
          <w:ilvl w:val="0"/>
          <w:numId w:val="1"/>
        </w:numPr>
        <w:ind w:left="810"/>
        <w:rPr>
          <w:rFonts w:eastAsia="Times New Roman" w:cstheme="minorHAnsi"/>
          <w:color w:val="000000"/>
          <w:sz w:val="24"/>
          <w:szCs w:val="24"/>
        </w:rPr>
      </w:pPr>
      <w:r w:rsidRPr="002F18CE">
        <w:rPr>
          <w:rFonts w:eastAsia="Times New Roman" w:cstheme="minorHAnsi"/>
          <w:color w:val="000000"/>
          <w:sz w:val="24"/>
          <w:szCs w:val="24"/>
        </w:rPr>
        <w:t>Yes</w:t>
      </w:r>
    </w:p>
    <w:p w14:paraId="77C1BB41" w14:textId="77777777" w:rsidR="00F46536" w:rsidRPr="002F18CE" w:rsidRDefault="00F46536" w:rsidP="000A5F1B">
      <w:pPr>
        <w:pStyle w:val="ListParagraph"/>
        <w:numPr>
          <w:ilvl w:val="0"/>
          <w:numId w:val="1"/>
        </w:numPr>
        <w:ind w:left="810"/>
        <w:rPr>
          <w:rFonts w:eastAsia="Times New Roman" w:cstheme="minorHAnsi"/>
          <w:color w:val="000000"/>
          <w:sz w:val="24"/>
          <w:szCs w:val="24"/>
        </w:rPr>
      </w:pPr>
      <w:r w:rsidRPr="002F18CE">
        <w:rPr>
          <w:rFonts w:eastAsia="Times New Roman" w:cstheme="minorHAnsi"/>
          <w:color w:val="000000"/>
          <w:sz w:val="24"/>
          <w:szCs w:val="24"/>
        </w:rPr>
        <w:t>No</w:t>
      </w:r>
    </w:p>
    <w:p w14:paraId="5E39ADDD" w14:textId="77777777" w:rsidR="006F1ADA" w:rsidRPr="002F18CE" w:rsidRDefault="006F1ADA" w:rsidP="006F1ADA">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65CFDDDC" w14:textId="77777777" w:rsidR="006F1ADA" w:rsidRPr="002F18CE" w:rsidRDefault="006F1ADA" w:rsidP="006F1ADA">
      <w:pPr>
        <w:pStyle w:val="ListParagraph"/>
        <w:numPr>
          <w:ilvl w:val="0"/>
          <w:numId w:val="2"/>
        </w:numPr>
        <w:rPr>
          <w:rFonts w:cstheme="minorHAnsi"/>
          <w:sz w:val="24"/>
          <w:szCs w:val="24"/>
        </w:rPr>
      </w:pPr>
      <w:r w:rsidRPr="002F18CE">
        <w:rPr>
          <w:rFonts w:cstheme="minorHAnsi"/>
          <w:sz w:val="24"/>
          <w:szCs w:val="24"/>
        </w:rPr>
        <w:t>Cost</w:t>
      </w:r>
    </w:p>
    <w:p w14:paraId="727F344F" w14:textId="77777777" w:rsidR="006F1ADA" w:rsidRPr="002F18CE" w:rsidRDefault="006F1ADA" w:rsidP="006F1ADA">
      <w:pPr>
        <w:pStyle w:val="ListParagraph"/>
        <w:numPr>
          <w:ilvl w:val="0"/>
          <w:numId w:val="2"/>
        </w:numPr>
        <w:rPr>
          <w:rFonts w:cstheme="minorHAnsi"/>
          <w:sz w:val="24"/>
          <w:szCs w:val="24"/>
        </w:rPr>
      </w:pPr>
      <w:r w:rsidRPr="002F18CE">
        <w:rPr>
          <w:rFonts w:cstheme="minorHAnsi"/>
          <w:sz w:val="24"/>
          <w:szCs w:val="24"/>
        </w:rPr>
        <w:t>Practice Size</w:t>
      </w:r>
    </w:p>
    <w:p w14:paraId="1506B06A" w14:textId="77777777" w:rsidR="006F1ADA" w:rsidRPr="002F18CE" w:rsidRDefault="006F1ADA" w:rsidP="006F1ADA">
      <w:pPr>
        <w:pStyle w:val="ListParagraph"/>
        <w:numPr>
          <w:ilvl w:val="0"/>
          <w:numId w:val="2"/>
        </w:numPr>
        <w:rPr>
          <w:rFonts w:cstheme="minorHAnsi"/>
          <w:sz w:val="24"/>
          <w:szCs w:val="24"/>
        </w:rPr>
      </w:pPr>
      <w:r w:rsidRPr="002F18CE">
        <w:rPr>
          <w:rFonts w:cstheme="minorHAnsi"/>
          <w:sz w:val="24"/>
          <w:szCs w:val="24"/>
        </w:rPr>
        <w:t>Complexity</w:t>
      </w:r>
    </w:p>
    <w:p w14:paraId="3CAA93C5" w14:textId="77777777" w:rsidR="006F1ADA" w:rsidRPr="002F18CE" w:rsidRDefault="006F1ADA" w:rsidP="006F1ADA">
      <w:pPr>
        <w:pStyle w:val="ListParagraph"/>
        <w:numPr>
          <w:ilvl w:val="0"/>
          <w:numId w:val="2"/>
        </w:numPr>
        <w:rPr>
          <w:rFonts w:cstheme="minorHAnsi"/>
          <w:sz w:val="24"/>
          <w:szCs w:val="24"/>
        </w:rPr>
      </w:pPr>
      <w:r w:rsidRPr="002F18CE">
        <w:rPr>
          <w:rFonts w:cstheme="minorHAnsi"/>
          <w:sz w:val="24"/>
          <w:szCs w:val="24"/>
        </w:rPr>
        <w:t>Alternate Solution</w:t>
      </w:r>
    </w:p>
    <w:p w14:paraId="76F3CE6B" w14:textId="77777777" w:rsidR="006F1ADA" w:rsidRPr="002F18CE" w:rsidRDefault="006F1ADA" w:rsidP="006F1ADA">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6F1ADA" w:rsidRPr="002F18CE" w14:paraId="4EA143DD" w14:textId="77777777" w:rsidTr="00EC7F0C">
        <w:tc>
          <w:tcPr>
            <w:tcW w:w="9576" w:type="dxa"/>
          </w:tcPr>
          <w:p w14:paraId="0242E79F" w14:textId="77777777" w:rsidR="006F1ADA" w:rsidRPr="002F18CE" w:rsidRDefault="006F1ADA" w:rsidP="00EC7F0C">
            <w:pPr>
              <w:rPr>
                <w:rFonts w:cstheme="minorHAnsi"/>
                <w:sz w:val="24"/>
                <w:szCs w:val="24"/>
              </w:rPr>
            </w:pPr>
          </w:p>
          <w:p w14:paraId="5BBC5EE8" w14:textId="77777777" w:rsidR="006F1ADA" w:rsidRPr="002F18CE" w:rsidRDefault="006F1ADA" w:rsidP="00EC7F0C">
            <w:pPr>
              <w:rPr>
                <w:rFonts w:cstheme="minorHAnsi"/>
                <w:sz w:val="24"/>
                <w:szCs w:val="24"/>
              </w:rPr>
            </w:pPr>
          </w:p>
          <w:p w14:paraId="6491C133" w14:textId="77777777" w:rsidR="006F1ADA" w:rsidRPr="002F18CE" w:rsidRDefault="006F1ADA" w:rsidP="00EC7F0C">
            <w:pPr>
              <w:rPr>
                <w:rFonts w:cstheme="minorHAnsi"/>
                <w:sz w:val="24"/>
                <w:szCs w:val="24"/>
              </w:rPr>
            </w:pPr>
          </w:p>
          <w:p w14:paraId="46ADA6FB" w14:textId="77777777" w:rsidR="006F1ADA" w:rsidRPr="002F18CE" w:rsidRDefault="006F1ADA" w:rsidP="00EC7F0C">
            <w:pPr>
              <w:rPr>
                <w:rFonts w:cstheme="minorHAnsi"/>
                <w:sz w:val="24"/>
                <w:szCs w:val="24"/>
              </w:rPr>
            </w:pPr>
          </w:p>
          <w:p w14:paraId="0EEBC2C7" w14:textId="77777777" w:rsidR="006F1ADA" w:rsidRPr="002F18CE" w:rsidRDefault="006F1ADA" w:rsidP="00EC7F0C">
            <w:pPr>
              <w:rPr>
                <w:rFonts w:cstheme="minorHAnsi"/>
                <w:sz w:val="24"/>
                <w:szCs w:val="24"/>
              </w:rPr>
            </w:pPr>
          </w:p>
          <w:p w14:paraId="059C0CBC" w14:textId="77777777" w:rsidR="006F1ADA" w:rsidRPr="002F18CE" w:rsidRDefault="006F1ADA" w:rsidP="00EC7F0C">
            <w:pPr>
              <w:rPr>
                <w:rFonts w:cstheme="minorHAnsi"/>
                <w:sz w:val="24"/>
                <w:szCs w:val="24"/>
              </w:rPr>
            </w:pPr>
          </w:p>
        </w:tc>
      </w:tr>
    </w:tbl>
    <w:p w14:paraId="1BB55EA3" w14:textId="77777777" w:rsidR="006F1ADA" w:rsidRPr="002F18CE" w:rsidRDefault="006F1ADA" w:rsidP="006F1ADA">
      <w:pPr>
        <w:rPr>
          <w:rFonts w:cstheme="minorHAnsi"/>
          <w:sz w:val="24"/>
          <w:szCs w:val="24"/>
        </w:rPr>
      </w:pPr>
    </w:p>
    <w:p w14:paraId="17FC5587" w14:textId="77777777" w:rsidR="006F1ADA" w:rsidRPr="002F18CE" w:rsidRDefault="006F1ADA" w:rsidP="006F1ADA">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6F1ADA" w:rsidRPr="002F18CE" w14:paraId="6E84CFFF" w14:textId="77777777" w:rsidTr="00EC7F0C">
        <w:tc>
          <w:tcPr>
            <w:tcW w:w="9576" w:type="dxa"/>
          </w:tcPr>
          <w:p w14:paraId="4669EC5E" w14:textId="77777777" w:rsidR="006F1ADA" w:rsidRPr="002F18CE" w:rsidRDefault="006F1ADA" w:rsidP="00EC7F0C">
            <w:pPr>
              <w:rPr>
                <w:rFonts w:cstheme="minorHAnsi"/>
                <w:sz w:val="24"/>
                <w:szCs w:val="24"/>
              </w:rPr>
            </w:pPr>
          </w:p>
          <w:p w14:paraId="689DA132" w14:textId="77777777" w:rsidR="006F1ADA" w:rsidRPr="002F18CE" w:rsidRDefault="006F1ADA" w:rsidP="00EC7F0C">
            <w:pPr>
              <w:rPr>
                <w:rFonts w:cstheme="minorHAnsi"/>
                <w:sz w:val="24"/>
                <w:szCs w:val="24"/>
              </w:rPr>
            </w:pPr>
          </w:p>
          <w:p w14:paraId="023DED36" w14:textId="77777777" w:rsidR="006F1ADA" w:rsidRPr="002F18CE" w:rsidRDefault="006F1ADA" w:rsidP="00EC7F0C">
            <w:pPr>
              <w:rPr>
                <w:rFonts w:cstheme="minorHAnsi"/>
                <w:sz w:val="24"/>
                <w:szCs w:val="24"/>
              </w:rPr>
            </w:pPr>
          </w:p>
          <w:p w14:paraId="1CC1CF44" w14:textId="77777777" w:rsidR="006F1ADA" w:rsidRPr="002F18CE" w:rsidRDefault="006F1ADA" w:rsidP="00EC7F0C">
            <w:pPr>
              <w:rPr>
                <w:rFonts w:cstheme="minorHAnsi"/>
                <w:sz w:val="24"/>
                <w:szCs w:val="24"/>
              </w:rPr>
            </w:pPr>
          </w:p>
          <w:p w14:paraId="52392258" w14:textId="77777777" w:rsidR="006F1ADA" w:rsidRPr="002F18CE" w:rsidRDefault="006F1ADA" w:rsidP="00EC7F0C">
            <w:pPr>
              <w:rPr>
                <w:rFonts w:cstheme="minorHAnsi"/>
                <w:sz w:val="24"/>
                <w:szCs w:val="24"/>
              </w:rPr>
            </w:pPr>
          </w:p>
          <w:p w14:paraId="74E7751D" w14:textId="77777777" w:rsidR="006F1ADA" w:rsidRPr="002F18CE" w:rsidRDefault="006F1ADA" w:rsidP="00EC7F0C">
            <w:pPr>
              <w:rPr>
                <w:rFonts w:cstheme="minorHAnsi"/>
                <w:sz w:val="24"/>
                <w:szCs w:val="24"/>
              </w:rPr>
            </w:pPr>
          </w:p>
        </w:tc>
      </w:tr>
    </w:tbl>
    <w:p w14:paraId="782C4A37" w14:textId="77777777" w:rsidR="00373A52" w:rsidRPr="002F18CE" w:rsidRDefault="00373A52" w:rsidP="006F1ADA">
      <w:pPr>
        <w:rPr>
          <w:rFonts w:cstheme="minorHAnsi"/>
          <w:sz w:val="24"/>
          <w:szCs w:val="24"/>
        </w:rPr>
      </w:pPr>
    </w:p>
    <w:p w14:paraId="5628256D" w14:textId="77777777" w:rsidR="006F1ADA" w:rsidRPr="002F18CE" w:rsidRDefault="006F1ADA" w:rsidP="006F1ADA">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6F1ADA" w:rsidRPr="002F18CE" w14:paraId="49970EAF" w14:textId="77777777" w:rsidTr="00EC7F0C">
        <w:tc>
          <w:tcPr>
            <w:tcW w:w="9576" w:type="dxa"/>
          </w:tcPr>
          <w:p w14:paraId="5D30B3C4" w14:textId="77777777" w:rsidR="006F1ADA" w:rsidRPr="002F18CE" w:rsidRDefault="006F1ADA" w:rsidP="00EC7F0C">
            <w:pPr>
              <w:rPr>
                <w:rFonts w:cstheme="minorHAnsi"/>
                <w:sz w:val="24"/>
                <w:szCs w:val="24"/>
              </w:rPr>
            </w:pPr>
          </w:p>
          <w:p w14:paraId="306D58FF" w14:textId="77777777" w:rsidR="006F1ADA" w:rsidRPr="002F18CE" w:rsidRDefault="006F1ADA" w:rsidP="00EC7F0C">
            <w:pPr>
              <w:rPr>
                <w:rFonts w:cstheme="minorHAnsi"/>
                <w:sz w:val="24"/>
                <w:szCs w:val="24"/>
              </w:rPr>
            </w:pPr>
          </w:p>
          <w:p w14:paraId="6DFBEC9A" w14:textId="77777777" w:rsidR="006F1ADA" w:rsidRPr="002F18CE" w:rsidRDefault="006F1ADA" w:rsidP="00EC7F0C">
            <w:pPr>
              <w:rPr>
                <w:rFonts w:cstheme="minorHAnsi"/>
                <w:sz w:val="24"/>
                <w:szCs w:val="24"/>
              </w:rPr>
            </w:pPr>
          </w:p>
          <w:p w14:paraId="74B0B219" w14:textId="77777777" w:rsidR="006F1ADA" w:rsidRPr="002F18CE" w:rsidRDefault="006F1ADA" w:rsidP="00EC7F0C">
            <w:pPr>
              <w:rPr>
                <w:rFonts w:cstheme="minorHAnsi"/>
                <w:sz w:val="24"/>
                <w:szCs w:val="24"/>
              </w:rPr>
            </w:pPr>
          </w:p>
          <w:p w14:paraId="39AD677D" w14:textId="77777777" w:rsidR="006F1ADA" w:rsidRPr="002F18CE" w:rsidRDefault="006F1ADA" w:rsidP="00EC7F0C">
            <w:pPr>
              <w:rPr>
                <w:rFonts w:cstheme="minorHAnsi"/>
                <w:sz w:val="24"/>
                <w:szCs w:val="24"/>
              </w:rPr>
            </w:pPr>
          </w:p>
          <w:p w14:paraId="4C67EA5F" w14:textId="77777777" w:rsidR="006F1ADA" w:rsidRPr="002F18CE" w:rsidRDefault="006F1ADA" w:rsidP="00EC7F0C">
            <w:pPr>
              <w:rPr>
                <w:rFonts w:cstheme="minorHAnsi"/>
                <w:sz w:val="24"/>
                <w:szCs w:val="24"/>
              </w:rPr>
            </w:pPr>
          </w:p>
        </w:tc>
      </w:tr>
    </w:tbl>
    <w:p w14:paraId="431B370D" w14:textId="77777777" w:rsidR="006F1ADA" w:rsidRPr="002F18CE" w:rsidRDefault="006F1ADA" w:rsidP="006F1ADA">
      <w:pPr>
        <w:rPr>
          <w:rFonts w:cstheme="minorHAnsi"/>
          <w:sz w:val="24"/>
          <w:szCs w:val="24"/>
        </w:rPr>
      </w:pPr>
    </w:p>
    <w:p w14:paraId="061BC1A5" w14:textId="77777777" w:rsidR="006F1ADA" w:rsidRPr="002F18CE" w:rsidRDefault="006F1ADA" w:rsidP="006F1ADA">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71E09B33" w14:textId="77777777" w:rsidR="006F1ADA" w:rsidRPr="002F18CE" w:rsidRDefault="006F1ADA" w:rsidP="006F1ADA">
      <w:pPr>
        <w:pStyle w:val="ListParagraph"/>
        <w:numPr>
          <w:ilvl w:val="0"/>
          <w:numId w:val="3"/>
        </w:numPr>
        <w:rPr>
          <w:rFonts w:cstheme="minorHAnsi"/>
          <w:sz w:val="24"/>
          <w:szCs w:val="24"/>
        </w:rPr>
      </w:pPr>
      <w:r w:rsidRPr="002F18CE">
        <w:rPr>
          <w:rFonts w:cstheme="minorHAnsi"/>
          <w:sz w:val="24"/>
          <w:szCs w:val="24"/>
        </w:rPr>
        <w:t>Low</w:t>
      </w:r>
    </w:p>
    <w:p w14:paraId="50AEDF93" w14:textId="77777777" w:rsidR="006F1ADA" w:rsidRPr="002F18CE" w:rsidRDefault="006F1ADA" w:rsidP="006F1ADA">
      <w:pPr>
        <w:pStyle w:val="ListParagraph"/>
        <w:numPr>
          <w:ilvl w:val="0"/>
          <w:numId w:val="3"/>
        </w:numPr>
        <w:rPr>
          <w:rFonts w:cstheme="minorHAnsi"/>
          <w:sz w:val="24"/>
          <w:szCs w:val="24"/>
        </w:rPr>
      </w:pPr>
      <w:r w:rsidRPr="002F18CE">
        <w:rPr>
          <w:rFonts w:cstheme="minorHAnsi"/>
          <w:sz w:val="24"/>
          <w:szCs w:val="24"/>
        </w:rPr>
        <w:t>Medium</w:t>
      </w:r>
    </w:p>
    <w:p w14:paraId="5FC3E18B" w14:textId="77777777" w:rsidR="006F1ADA" w:rsidRPr="002F18CE" w:rsidRDefault="006F1ADA" w:rsidP="006F1ADA">
      <w:pPr>
        <w:pStyle w:val="ListParagraph"/>
        <w:numPr>
          <w:ilvl w:val="0"/>
          <w:numId w:val="3"/>
        </w:numPr>
        <w:rPr>
          <w:rFonts w:cstheme="minorHAnsi"/>
          <w:sz w:val="24"/>
          <w:szCs w:val="24"/>
        </w:rPr>
      </w:pPr>
      <w:r w:rsidRPr="002F18CE">
        <w:rPr>
          <w:rFonts w:cstheme="minorHAnsi"/>
          <w:sz w:val="24"/>
          <w:szCs w:val="24"/>
        </w:rPr>
        <w:t>High</w:t>
      </w:r>
    </w:p>
    <w:p w14:paraId="78B074D9" w14:textId="77777777" w:rsidR="006F1ADA" w:rsidRPr="002F18CE" w:rsidRDefault="006F1ADA" w:rsidP="006F1ADA">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247FA37E" w14:textId="77777777" w:rsidR="006F1ADA" w:rsidRPr="002F18CE" w:rsidRDefault="006F1ADA" w:rsidP="006F1ADA">
      <w:pPr>
        <w:pStyle w:val="ListParagraph"/>
        <w:numPr>
          <w:ilvl w:val="0"/>
          <w:numId w:val="3"/>
        </w:numPr>
        <w:rPr>
          <w:rFonts w:cstheme="minorHAnsi"/>
          <w:sz w:val="24"/>
          <w:szCs w:val="24"/>
        </w:rPr>
      </w:pPr>
      <w:r w:rsidRPr="002F18CE">
        <w:rPr>
          <w:rFonts w:cstheme="minorHAnsi"/>
          <w:sz w:val="24"/>
          <w:szCs w:val="24"/>
        </w:rPr>
        <w:t>Low</w:t>
      </w:r>
    </w:p>
    <w:p w14:paraId="4FAFD996" w14:textId="77777777" w:rsidR="006F1ADA" w:rsidRPr="002F18CE" w:rsidRDefault="006F1ADA" w:rsidP="006F1ADA">
      <w:pPr>
        <w:pStyle w:val="ListParagraph"/>
        <w:numPr>
          <w:ilvl w:val="0"/>
          <w:numId w:val="3"/>
        </w:numPr>
        <w:rPr>
          <w:rFonts w:cstheme="minorHAnsi"/>
          <w:sz w:val="24"/>
          <w:szCs w:val="24"/>
        </w:rPr>
      </w:pPr>
      <w:r w:rsidRPr="002F18CE">
        <w:rPr>
          <w:rFonts w:cstheme="minorHAnsi"/>
          <w:sz w:val="24"/>
          <w:szCs w:val="24"/>
        </w:rPr>
        <w:t>Medium</w:t>
      </w:r>
    </w:p>
    <w:p w14:paraId="283B2DE7" w14:textId="77777777" w:rsidR="006F1ADA" w:rsidRPr="002F18CE" w:rsidRDefault="006F1ADA" w:rsidP="006F1ADA">
      <w:pPr>
        <w:pStyle w:val="ListParagraph"/>
        <w:numPr>
          <w:ilvl w:val="0"/>
          <w:numId w:val="3"/>
        </w:numPr>
        <w:rPr>
          <w:rFonts w:cstheme="minorHAnsi"/>
          <w:sz w:val="24"/>
          <w:szCs w:val="24"/>
        </w:rPr>
      </w:pPr>
      <w:r w:rsidRPr="002F18CE">
        <w:rPr>
          <w:rFonts w:cstheme="minorHAnsi"/>
          <w:sz w:val="24"/>
          <w:szCs w:val="24"/>
        </w:rPr>
        <w:t>High</w:t>
      </w:r>
    </w:p>
    <w:p w14:paraId="015CCBAB" w14:textId="77777777" w:rsidR="000C3E03" w:rsidRPr="002F18CE" w:rsidRDefault="000C3E03" w:rsidP="000C3E03">
      <w:pPr>
        <w:rPr>
          <w:rFonts w:cstheme="minorHAnsi"/>
          <w:b/>
          <w:sz w:val="24"/>
          <w:szCs w:val="24"/>
        </w:rPr>
      </w:pPr>
      <w:r w:rsidRPr="002F18CE">
        <w:rPr>
          <w:rFonts w:cstheme="minorHAnsi"/>
          <w:b/>
          <w:sz w:val="24"/>
          <w:szCs w:val="24"/>
        </w:rPr>
        <w:t>Overall Security Risk:</w:t>
      </w:r>
    </w:p>
    <w:p w14:paraId="5FFDFCF1" w14:textId="77777777" w:rsidR="000C3E03" w:rsidRPr="002F18CE" w:rsidRDefault="000C3E03" w:rsidP="000C3E03">
      <w:pPr>
        <w:pStyle w:val="ListParagraph"/>
        <w:numPr>
          <w:ilvl w:val="0"/>
          <w:numId w:val="3"/>
        </w:numPr>
        <w:rPr>
          <w:rFonts w:cstheme="minorHAnsi"/>
          <w:sz w:val="24"/>
          <w:szCs w:val="24"/>
        </w:rPr>
      </w:pPr>
      <w:r w:rsidRPr="002F18CE">
        <w:rPr>
          <w:rFonts w:cstheme="minorHAnsi"/>
          <w:sz w:val="24"/>
          <w:szCs w:val="24"/>
        </w:rPr>
        <w:t>Low</w:t>
      </w:r>
    </w:p>
    <w:p w14:paraId="2DDD8EA2" w14:textId="77777777" w:rsidR="000C3E03" w:rsidRPr="002F18CE" w:rsidRDefault="000C3E03" w:rsidP="000C3E03">
      <w:pPr>
        <w:pStyle w:val="ListParagraph"/>
        <w:numPr>
          <w:ilvl w:val="0"/>
          <w:numId w:val="3"/>
        </w:numPr>
        <w:rPr>
          <w:rFonts w:cstheme="minorHAnsi"/>
          <w:sz w:val="24"/>
          <w:szCs w:val="24"/>
        </w:rPr>
      </w:pPr>
      <w:r w:rsidRPr="002F18CE">
        <w:rPr>
          <w:rFonts w:cstheme="minorHAnsi"/>
          <w:sz w:val="24"/>
          <w:szCs w:val="24"/>
        </w:rPr>
        <w:t>Medium</w:t>
      </w:r>
    </w:p>
    <w:p w14:paraId="27B59D11" w14:textId="77777777" w:rsidR="000C3E03" w:rsidRPr="002F18CE" w:rsidRDefault="000C3E03" w:rsidP="000C3E03">
      <w:pPr>
        <w:pStyle w:val="ListParagraph"/>
        <w:numPr>
          <w:ilvl w:val="0"/>
          <w:numId w:val="3"/>
        </w:numPr>
        <w:rPr>
          <w:rFonts w:cstheme="minorHAnsi"/>
          <w:sz w:val="24"/>
          <w:szCs w:val="24"/>
        </w:rPr>
      </w:pPr>
      <w:r w:rsidRPr="002F18CE">
        <w:rPr>
          <w:rFonts w:cstheme="minorHAnsi"/>
          <w:sz w:val="24"/>
          <w:szCs w:val="24"/>
        </w:rPr>
        <w:t>High</w:t>
      </w:r>
    </w:p>
    <w:p w14:paraId="7D576233" w14:textId="77777777" w:rsidR="006F1ADA" w:rsidRPr="002F18CE" w:rsidRDefault="006F1ADA" w:rsidP="006F1ADA">
      <w:pPr>
        <w:rPr>
          <w:rFonts w:cstheme="minorHAnsi"/>
          <w:b/>
          <w:sz w:val="24"/>
          <w:szCs w:val="24"/>
        </w:rPr>
      </w:pPr>
      <w:r w:rsidRPr="002F18CE">
        <w:rPr>
          <w:rFonts w:cstheme="minorHAnsi"/>
          <w:b/>
          <w:sz w:val="24"/>
          <w:szCs w:val="24"/>
        </w:rPr>
        <w:t>Related Information:</w:t>
      </w:r>
    </w:p>
    <w:p w14:paraId="1C5F343E" w14:textId="77777777" w:rsidR="006F1ADA" w:rsidRPr="002F18CE" w:rsidRDefault="006F1ADA" w:rsidP="006F1ADA">
      <w:pPr>
        <w:rPr>
          <w:rFonts w:cstheme="minorHAnsi"/>
          <w:i/>
          <w:sz w:val="24"/>
          <w:szCs w:val="24"/>
        </w:rPr>
      </w:pPr>
      <w:r w:rsidRPr="002F18CE">
        <w:rPr>
          <w:rFonts w:cstheme="minorHAnsi"/>
          <w:i/>
          <w:sz w:val="24"/>
          <w:szCs w:val="24"/>
        </w:rPr>
        <w:t>Things to Consider to Help Answer the Question:</w:t>
      </w:r>
    </w:p>
    <w:p w14:paraId="0B63EFCA" w14:textId="77777777" w:rsidR="006F1ADA" w:rsidRPr="002F18CE" w:rsidRDefault="006F1ADA" w:rsidP="006F1ADA">
      <w:pPr>
        <w:rPr>
          <w:rFonts w:cstheme="minorHAnsi"/>
          <w:i/>
          <w:sz w:val="24"/>
          <w:szCs w:val="24"/>
        </w:rPr>
      </w:pPr>
      <w:r w:rsidRPr="002F18CE">
        <w:rPr>
          <w:rFonts w:eastAsia="Times New Roman" w:cstheme="minorHAnsi"/>
          <w:sz w:val="24"/>
          <w:szCs w:val="24"/>
        </w:rPr>
        <w:t>Consider whether your practice requires management supervision and approval before a user account can be created, modified, disabled, and removed.</w:t>
      </w:r>
    </w:p>
    <w:p w14:paraId="13F2D3E1" w14:textId="77777777" w:rsidR="006F1ADA" w:rsidRPr="002F18CE" w:rsidRDefault="006F1ADA" w:rsidP="006F1ADA">
      <w:pPr>
        <w:rPr>
          <w:rFonts w:cstheme="minorHAnsi"/>
          <w:i/>
          <w:sz w:val="24"/>
          <w:szCs w:val="24"/>
        </w:rPr>
      </w:pPr>
      <w:r w:rsidRPr="002F18CE">
        <w:rPr>
          <w:rFonts w:cstheme="minorHAnsi"/>
          <w:i/>
          <w:sz w:val="24"/>
          <w:szCs w:val="24"/>
        </w:rPr>
        <w:t>Possible Threats and Vulnerabilities:</w:t>
      </w:r>
    </w:p>
    <w:p w14:paraId="65B71AC1" w14:textId="77777777" w:rsidR="006F1ADA" w:rsidRPr="002F18CE" w:rsidRDefault="006F1ADA" w:rsidP="006F1ADA">
      <w:pPr>
        <w:spacing w:line="240" w:lineRule="auto"/>
        <w:contextualSpacing/>
        <w:rPr>
          <w:rFonts w:cstheme="minorHAnsi"/>
          <w:sz w:val="24"/>
          <w:szCs w:val="24"/>
        </w:rPr>
      </w:pPr>
      <w:r w:rsidRPr="002F18CE">
        <w:rPr>
          <w:rFonts w:cstheme="minorHAnsi"/>
          <w:sz w:val="24"/>
          <w:szCs w:val="24"/>
        </w:rPr>
        <w:t xml:space="preserve">Your practice may not be able to safeguard user account management against security violations </w:t>
      </w:r>
      <w:r w:rsidRPr="002F18CE">
        <w:rPr>
          <w:rFonts w:eastAsia="Times New Roman" w:cstheme="minorHAnsi"/>
          <w:color w:val="000000"/>
          <w:sz w:val="24"/>
          <w:szCs w:val="24"/>
        </w:rPr>
        <w:t xml:space="preserve">if it does not implement </w:t>
      </w:r>
      <w:r w:rsidRPr="002F18CE">
        <w:rPr>
          <w:rFonts w:cstheme="minorHAnsi"/>
          <w:sz w:val="24"/>
          <w:szCs w:val="24"/>
        </w:rPr>
        <w:t xml:space="preserve">procedures for authorizing and changing user privileges. </w:t>
      </w:r>
    </w:p>
    <w:p w14:paraId="3C8A4AE9" w14:textId="77777777" w:rsidR="006F1ADA" w:rsidRPr="002F18CE" w:rsidRDefault="006F1ADA" w:rsidP="006F1ADA">
      <w:pPr>
        <w:spacing w:line="240" w:lineRule="auto"/>
        <w:contextualSpacing/>
        <w:rPr>
          <w:rFonts w:cstheme="minorHAnsi"/>
          <w:sz w:val="24"/>
          <w:szCs w:val="24"/>
        </w:rPr>
      </w:pPr>
    </w:p>
    <w:p w14:paraId="20689C98" w14:textId="77777777" w:rsidR="006F1ADA" w:rsidRPr="002F18CE" w:rsidRDefault="006F1ADA" w:rsidP="006F1ADA">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684C45CA" w14:textId="77777777" w:rsidR="006F1ADA" w:rsidRPr="002F18CE" w:rsidRDefault="006F1ADA" w:rsidP="006F1ADA">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511E36AA" w14:textId="77777777" w:rsidR="006F1ADA" w:rsidRPr="002F18CE" w:rsidRDefault="006F1ADA" w:rsidP="006F1ADA">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 </w:t>
      </w:r>
    </w:p>
    <w:p w14:paraId="0F240143" w14:textId="77777777" w:rsidR="006F1ADA" w:rsidRPr="002F18CE" w:rsidRDefault="006F1ADA" w:rsidP="006F1ADA">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lastRenderedPageBreak/>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73511139" w14:textId="77777777" w:rsidR="006F1ADA" w:rsidRPr="002F18CE" w:rsidRDefault="006F1ADA" w:rsidP="006F1ADA">
      <w:pPr>
        <w:pStyle w:val="ListParagraph"/>
        <w:spacing w:after="0" w:line="240" w:lineRule="auto"/>
        <w:ind w:left="252"/>
        <w:rPr>
          <w:rFonts w:eastAsia="Times New Roman" w:cstheme="minorHAnsi"/>
          <w:color w:val="000000" w:themeColor="text1"/>
          <w:sz w:val="24"/>
          <w:szCs w:val="24"/>
        </w:rPr>
      </w:pPr>
    </w:p>
    <w:p w14:paraId="080EA628" w14:textId="77777777" w:rsidR="006F1ADA" w:rsidRPr="002F18CE" w:rsidRDefault="006F1ADA" w:rsidP="006F1ADA">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3508F61E" w14:textId="77777777" w:rsidR="006F1ADA" w:rsidRPr="002F18CE" w:rsidRDefault="004B7C32" w:rsidP="006F1ADA">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6F1ADA"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6F1ADA" w:rsidRPr="002F18CE">
        <w:rPr>
          <w:rFonts w:eastAsia="Times New Roman" w:cstheme="minorHAnsi"/>
          <w:bCs/>
          <w:sz w:val="24"/>
          <w:szCs w:val="24"/>
        </w:rPr>
        <w:t>ePHI</w:t>
      </w:r>
      <w:proofErr w:type="spellEnd"/>
      <w:r w:rsidR="006F1ADA" w:rsidRPr="002F18CE">
        <w:rPr>
          <w:rFonts w:eastAsia="Times New Roman" w:cstheme="minorHAnsi"/>
          <w:bCs/>
          <w:sz w:val="24"/>
          <w:szCs w:val="24"/>
        </w:rPr>
        <w:t>.</w:t>
      </w:r>
    </w:p>
    <w:p w14:paraId="33D6AF78" w14:textId="77777777" w:rsidR="006F1ADA" w:rsidRPr="002F18CE" w:rsidRDefault="006F1ADA" w:rsidP="006F1ADA">
      <w:pPr>
        <w:spacing w:after="0" w:line="240" w:lineRule="auto"/>
        <w:rPr>
          <w:rFonts w:eastAsia="Times New Roman" w:cstheme="minorHAnsi"/>
          <w:bCs/>
          <w:sz w:val="24"/>
          <w:szCs w:val="24"/>
        </w:rPr>
      </w:pPr>
    </w:p>
    <w:p w14:paraId="4E166EE0"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Implement procedures for the authorization and/or supervision of workforce members who work with electronic protected health information or in locations where it might be accessed.</w:t>
      </w:r>
    </w:p>
    <w:p w14:paraId="4DA870E0"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§164.308(a)(3)(ii)(A)]</w:t>
      </w:r>
    </w:p>
    <w:p w14:paraId="51FF119F"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p>
    <w:p w14:paraId="4153EF35"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color w:val="000000" w:themeColor="text1"/>
          <w:sz w:val="24"/>
          <w:szCs w:val="24"/>
        </w:rPr>
        <w:t>Establish processes to ensure that individuals requiring access to organizational information and information systems sign appropriate access agreements prior to being granted access; and periodically review and update the signed access agreements.</w:t>
      </w:r>
      <w:r w:rsidRPr="002F18CE">
        <w:rPr>
          <w:rFonts w:cstheme="minorHAnsi"/>
          <w:sz w:val="24"/>
          <w:szCs w:val="24"/>
        </w:rPr>
        <w:t xml:space="preserve"> </w:t>
      </w:r>
    </w:p>
    <w:p w14:paraId="4C0C940D"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[NIST SP 800-53 PS-6]</w:t>
      </w:r>
    </w:p>
    <w:p w14:paraId="1998A1B9" w14:textId="77777777" w:rsidR="00B5639F" w:rsidRPr="002F18CE" w:rsidRDefault="00B5639F" w:rsidP="00B5639F">
      <w:pPr>
        <w:spacing w:line="240" w:lineRule="auto"/>
        <w:contextualSpacing/>
        <w:rPr>
          <w:rFonts w:cstheme="minorHAnsi"/>
          <w:sz w:val="24"/>
          <w:szCs w:val="24"/>
        </w:rPr>
      </w:pPr>
    </w:p>
    <w:p w14:paraId="0F80F85F" w14:textId="77777777" w:rsidR="00B5639F" w:rsidRPr="002F18CE" w:rsidRDefault="00B5639F" w:rsidP="00B5639F">
      <w:pPr>
        <w:spacing w:line="240" w:lineRule="auto"/>
        <w:contextualSpacing/>
        <w:rPr>
          <w:rFonts w:cstheme="minorHAnsi"/>
          <w:color w:val="000000" w:themeColor="text1"/>
          <w:sz w:val="24"/>
          <w:szCs w:val="24"/>
        </w:rPr>
      </w:pPr>
      <w:r w:rsidRPr="002F18CE">
        <w:rPr>
          <w:rFonts w:cstheme="minorHAnsi"/>
          <w:color w:val="000000" w:themeColor="text1"/>
          <w:sz w:val="24"/>
          <w:szCs w:val="24"/>
        </w:rPr>
        <w:t xml:space="preserve">Develop procedures to: </w:t>
      </w:r>
    </w:p>
    <w:p w14:paraId="61C516E5" w14:textId="77777777" w:rsidR="00B5639F" w:rsidRPr="002F18CE" w:rsidRDefault="00B5639F" w:rsidP="00B5639F">
      <w:pPr>
        <w:pStyle w:val="ListParagraph"/>
        <w:numPr>
          <w:ilvl w:val="0"/>
          <w:numId w:val="29"/>
        </w:numPr>
        <w:autoSpaceDE w:val="0"/>
        <w:autoSpaceDN w:val="0"/>
        <w:adjustRightInd w:val="0"/>
        <w:spacing w:after="0" w:line="240" w:lineRule="auto"/>
        <w:ind w:left="255" w:hanging="255"/>
        <w:rPr>
          <w:rFonts w:cstheme="minorHAnsi"/>
          <w:color w:val="000000" w:themeColor="text1"/>
          <w:sz w:val="24"/>
          <w:szCs w:val="24"/>
        </w:rPr>
      </w:pPr>
      <w:r w:rsidRPr="002F18CE">
        <w:rPr>
          <w:rFonts w:cstheme="minorHAnsi"/>
          <w:color w:val="000000" w:themeColor="text1"/>
          <w:sz w:val="24"/>
          <w:szCs w:val="24"/>
        </w:rPr>
        <w:t>Specify authorized users of the information system, group and role membership, and account privileges for each account.</w:t>
      </w:r>
    </w:p>
    <w:p w14:paraId="610C4CD8" w14:textId="77777777" w:rsidR="00B5639F" w:rsidRPr="002F18CE" w:rsidRDefault="00B5639F" w:rsidP="00B5639F">
      <w:pPr>
        <w:pStyle w:val="ListParagraph"/>
        <w:numPr>
          <w:ilvl w:val="0"/>
          <w:numId w:val="29"/>
        </w:numPr>
        <w:spacing w:line="240" w:lineRule="auto"/>
        <w:ind w:left="255" w:hanging="255"/>
        <w:rPr>
          <w:rFonts w:cstheme="minorHAnsi"/>
          <w:color w:val="000000" w:themeColor="text1"/>
          <w:sz w:val="24"/>
          <w:szCs w:val="24"/>
        </w:rPr>
      </w:pPr>
      <w:r w:rsidRPr="002F18CE">
        <w:rPr>
          <w:rFonts w:cstheme="minorHAnsi"/>
          <w:color w:val="000000" w:themeColor="text1"/>
          <w:sz w:val="24"/>
          <w:szCs w:val="24"/>
        </w:rPr>
        <w:t>Create, enable, modify, disable, and remove accounts.</w:t>
      </w:r>
    </w:p>
    <w:p w14:paraId="2FECEBC3" w14:textId="77777777" w:rsidR="00B5639F" w:rsidRPr="002F18CE" w:rsidRDefault="00B5639F" w:rsidP="00B5639F">
      <w:pPr>
        <w:pStyle w:val="ListParagraph"/>
        <w:numPr>
          <w:ilvl w:val="0"/>
          <w:numId w:val="29"/>
        </w:numPr>
        <w:autoSpaceDE w:val="0"/>
        <w:autoSpaceDN w:val="0"/>
        <w:adjustRightInd w:val="0"/>
        <w:spacing w:after="0" w:line="240" w:lineRule="auto"/>
        <w:ind w:left="255" w:hanging="255"/>
        <w:rPr>
          <w:rFonts w:cstheme="minorHAnsi"/>
          <w:color w:val="000000" w:themeColor="text1"/>
          <w:sz w:val="24"/>
          <w:szCs w:val="24"/>
        </w:rPr>
      </w:pPr>
      <w:r w:rsidRPr="002F18CE">
        <w:rPr>
          <w:rFonts w:cstheme="minorHAnsi"/>
          <w:color w:val="000000" w:themeColor="text1"/>
          <w:sz w:val="24"/>
          <w:szCs w:val="24"/>
        </w:rPr>
        <w:t>Notify account managers when accounts are no longer required, access requirements change, workforce members are terminated, information system usage or need-to-know changes.</w:t>
      </w:r>
    </w:p>
    <w:p w14:paraId="2F1D63E5" w14:textId="77777777" w:rsidR="00B5639F" w:rsidRPr="002F18CE" w:rsidRDefault="00B5639F" w:rsidP="00B5639F">
      <w:pPr>
        <w:pStyle w:val="ListParagraph"/>
        <w:numPr>
          <w:ilvl w:val="0"/>
          <w:numId w:val="29"/>
        </w:numPr>
        <w:autoSpaceDE w:val="0"/>
        <w:autoSpaceDN w:val="0"/>
        <w:adjustRightInd w:val="0"/>
        <w:spacing w:after="0" w:line="240" w:lineRule="auto"/>
        <w:ind w:left="255" w:hanging="255"/>
        <w:rPr>
          <w:rFonts w:cstheme="minorHAnsi"/>
          <w:color w:val="000000" w:themeColor="text1"/>
          <w:sz w:val="24"/>
          <w:szCs w:val="24"/>
        </w:rPr>
      </w:pPr>
      <w:r w:rsidRPr="002F18CE">
        <w:rPr>
          <w:rFonts w:cstheme="minorHAnsi"/>
          <w:color w:val="000000" w:themeColor="text1"/>
          <w:sz w:val="24"/>
          <w:szCs w:val="24"/>
        </w:rPr>
        <w:t>Associate access authorizations and other attributes with each information system account.</w:t>
      </w:r>
    </w:p>
    <w:p w14:paraId="158E09AF" w14:textId="77777777" w:rsidR="00B5639F" w:rsidRPr="002F18CE" w:rsidRDefault="00B5639F" w:rsidP="00B5639F">
      <w:pPr>
        <w:spacing w:after="0" w:line="240" w:lineRule="auto"/>
        <w:rPr>
          <w:rFonts w:cstheme="minorHAnsi"/>
          <w:color w:val="000000" w:themeColor="text1"/>
          <w:sz w:val="24"/>
          <w:szCs w:val="24"/>
        </w:rPr>
      </w:pPr>
      <w:r w:rsidRPr="002F18CE">
        <w:rPr>
          <w:rFonts w:cstheme="minorHAnsi"/>
          <w:color w:val="000000" w:themeColor="text1"/>
          <w:sz w:val="24"/>
          <w:szCs w:val="24"/>
        </w:rPr>
        <w:t>[NIST SP 800-53 AC-2]</w:t>
      </w:r>
    </w:p>
    <w:p w14:paraId="0516289D" w14:textId="77777777" w:rsidR="002F5A19" w:rsidRPr="002F18CE" w:rsidRDefault="006F1ADA" w:rsidP="002F5A19">
      <w:pPr>
        <w:pStyle w:val="Heading1"/>
        <w:pBdr>
          <w:top w:val="single" w:sz="4" w:space="1" w:color="auto"/>
          <w:left w:val="single" w:sz="4" w:space="4" w:color="auto"/>
          <w:bottom w:val="single" w:sz="4" w:space="1" w:color="auto"/>
          <w:right w:val="single" w:sz="4" w:space="4" w:color="auto"/>
        </w:pBdr>
        <w:rPr>
          <w:rFonts w:eastAsia="Times New Roman"/>
        </w:rPr>
      </w:pPr>
      <w:bookmarkStart w:id="78" w:name="_Toc459304827"/>
      <w:r w:rsidRPr="002F18CE">
        <w:rPr>
          <w:b/>
        </w:rPr>
        <w:t>A25</w:t>
      </w:r>
      <w:r w:rsidR="002F5A19" w:rsidRPr="002F18CE">
        <w:rPr>
          <w:b/>
        </w:rPr>
        <w:t xml:space="preserve"> - </w:t>
      </w:r>
      <w:r w:rsidRPr="002F18CE">
        <w:rPr>
          <w:rFonts w:eastAsia="Times New Roman"/>
          <w:b/>
        </w:rPr>
        <w:t>§164.308(a)(3)(ii)(A)  Addressable</w:t>
      </w:r>
      <w:r w:rsidR="002F5A19" w:rsidRPr="002F18CE">
        <w:rPr>
          <w:rFonts w:eastAsia="Times New Roman"/>
          <w:b/>
        </w:rPr>
        <w:t xml:space="preserve"> </w:t>
      </w:r>
      <w:r w:rsidR="002F5A19" w:rsidRPr="002F18CE">
        <w:t>Do your practice’s policies and procedures for access authorization address the needs of those who are not members of its workforce?</w:t>
      </w:r>
      <w:bookmarkEnd w:id="78"/>
    </w:p>
    <w:p w14:paraId="3E20BEB1" w14:textId="77777777" w:rsidR="006F1ADA" w:rsidRPr="002F18CE" w:rsidRDefault="006F1ADA" w:rsidP="000A5F1B">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094053DC" w14:textId="77777777" w:rsidR="006F1ADA" w:rsidRPr="002F18CE" w:rsidRDefault="006F1ADA" w:rsidP="000A5F1B">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03DDE44F" w14:textId="77777777" w:rsidR="006F1ADA" w:rsidRPr="002F18CE" w:rsidRDefault="006F1ADA" w:rsidP="006F1ADA">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728C65D1" w14:textId="77777777" w:rsidR="006F1ADA" w:rsidRPr="002F18CE" w:rsidRDefault="006F1ADA" w:rsidP="006F1ADA">
      <w:pPr>
        <w:pStyle w:val="ListParagraph"/>
        <w:numPr>
          <w:ilvl w:val="0"/>
          <w:numId w:val="2"/>
        </w:numPr>
        <w:rPr>
          <w:rFonts w:cstheme="minorHAnsi"/>
          <w:sz w:val="24"/>
          <w:szCs w:val="24"/>
        </w:rPr>
      </w:pPr>
      <w:r w:rsidRPr="002F18CE">
        <w:rPr>
          <w:rFonts w:cstheme="minorHAnsi"/>
          <w:sz w:val="24"/>
          <w:szCs w:val="24"/>
        </w:rPr>
        <w:t>Cost</w:t>
      </w:r>
    </w:p>
    <w:p w14:paraId="0F2AE8D5" w14:textId="77777777" w:rsidR="006F1ADA" w:rsidRPr="002F18CE" w:rsidRDefault="006F1ADA" w:rsidP="006F1ADA">
      <w:pPr>
        <w:pStyle w:val="ListParagraph"/>
        <w:numPr>
          <w:ilvl w:val="0"/>
          <w:numId w:val="2"/>
        </w:numPr>
        <w:rPr>
          <w:rFonts w:cstheme="minorHAnsi"/>
          <w:sz w:val="24"/>
          <w:szCs w:val="24"/>
        </w:rPr>
      </w:pPr>
      <w:r w:rsidRPr="002F18CE">
        <w:rPr>
          <w:rFonts w:cstheme="minorHAnsi"/>
          <w:sz w:val="24"/>
          <w:szCs w:val="24"/>
        </w:rPr>
        <w:t>Practice Size</w:t>
      </w:r>
    </w:p>
    <w:p w14:paraId="7C32E80D" w14:textId="77777777" w:rsidR="006F1ADA" w:rsidRPr="002F18CE" w:rsidRDefault="006F1ADA" w:rsidP="006F1ADA">
      <w:pPr>
        <w:pStyle w:val="ListParagraph"/>
        <w:numPr>
          <w:ilvl w:val="0"/>
          <w:numId w:val="2"/>
        </w:numPr>
        <w:rPr>
          <w:rFonts w:cstheme="minorHAnsi"/>
          <w:sz w:val="24"/>
          <w:szCs w:val="24"/>
        </w:rPr>
      </w:pPr>
      <w:r w:rsidRPr="002F18CE">
        <w:rPr>
          <w:rFonts w:cstheme="minorHAnsi"/>
          <w:sz w:val="24"/>
          <w:szCs w:val="24"/>
        </w:rPr>
        <w:t>Complexity</w:t>
      </w:r>
    </w:p>
    <w:p w14:paraId="47FD2F29" w14:textId="77777777" w:rsidR="006F1ADA" w:rsidRPr="002F18CE" w:rsidRDefault="006F1ADA" w:rsidP="006F1ADA">
      <w:pPr>
        <w:pStyle w:val="ListParagraph"/>
        <w:numPr>
          <w:ilvl w:val="0"/>
          <w:numId w:val="2"/>
        </w:numPr>
        <w:rPr>
          <w:rFonts w:cstheme="minorHAnsi"/>
          <w:sz w:val="24"/>
          <w:szCs w:val="24"/>
        </w:rPr>
      </w:pPr>
      <w:r w:rsidRPr="002F18CE">
        <w:rPr>
          <w:rFonts w:cstheme="minorHAnsi"/>
          <w:sz w:val="24"/>
          <w:szCs w:val="24"/>
        </w:rPr>
        <w:t>Alternate Solution</w:t>
      </w:r>
    </w:p>
    <w:p w14:paraId="57071C39" w14:textId="77777777" w:rsidR="006F1ADA" w:rsidRPr="002F18CE" w:rsidRDefault="006F1ADA" w:rsidP="006F1ADA">
      <w:pPr>
        <w:rPr>
          <w:rFonts w:cstheme="minorHAnsi"/>
          <w:sz w:val="24"/>
          <w:szCs w:val="24"/>
        </w:rPr>
      </w:pPr>
    </w:p>
    <w:p w14:paraId="46D298DD" w14:textId="77777777" w:rsidR="006F1ADA" w:rsidRPr="002F18CE" w:rsidRDefault="006F1ADA" w:rsidP="006F1ADA">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6F1ADA" w:rsidRPr="002F18CE" w14:paraId="619D42D1" w14:textId="77777777" w:rsidTr="00EC7F0C">
        <w:tc>
          <w:tcPr>
            <w:tcW w:w="9576" w:type="dxa"/>
          </w:tcPr>
          <w:p w14:paraId="183F2E2E" w14:textId="77777777" w:rsidR="006F1ADA" w:rsidRPr="002F18CE" w:rsidRDefault="006F1ADA" w:rsidP="00EC7F0C">
            <w:pPr>
              <w:rPr>
                <w:rFonts w:cstheme="minorHAnsi"/>
                <w:sz w:val="24"/>
                <w:szCs w:val="24"/>
              </w:rPr>
            </w:pPr>
          </w:p>
          <w:p w14:paraId="4ADB50A9" w14:textId="77777777" w:rsidR="006F1ADA" w:rsidRPr="002F18CE" w:rsidRDefault="006F1ADA" w:rsidP="00EC7F0C">
            <w:pPr>
              <w:rPr>
                <w:rFonts w:cstheme="minorHAnsi"/>
                <w:sz w:val="24"/>
                <w:szCs w:val="24"/>
              </w:rPr>
            </w:pPr>
          </w:p>
          <w:p w14:paraId="5AB234D7" w14:textId="77777777" w:rsidR="006F1ADA" w:rsidRPr="002F18CE" w:rsidRDefault="006F1ADA" w:rsidP="00EC7F0C">
            <w:pPr>
              <w:rPr>
                <w:rFonts w:cstheme="minorHAnsi"/>
                <w:sz w:val="24"/>
                <w:szCs w:val="24"/>
              </w:rPr>
            </w:pPr>
          </w:p>
          <w:p w14:paraId="01A206F5" w14:textId="77777777" w:rsidR="006F1ADA" w:rsidRPr="002F18CE" w:rsidRDefault="006F1ADA" w:rsidP="00EC7F0C">
            <w:pPr>
              <w:rPr>
                <w:rFonts w:cstheme="minorHAnsi"/>
                <w:sz w:val="24"/>
                <w:szCs w:val="24"/>
              </w:rPr>
            </w:pPr>
          </w:p>
          <w:p w14:paraId="3FF1993B" w14:textId="77777777" w:rsidR="006F1ADA" w:rsidRPr="002F18CE" w:rsidRDefault="006F1ADA" w:rsidP="00EC7F0C">
            <w:pPr>
              <w:rPr>
                <w:rFonts w:cstheme="minorHAnsi"/>
                <w:sz w:val="24"/>
                <w:szCs w:val="24"/>
              </w:rPr>
            </w:pPr>
          </w:p>
          <w:p w14:paraId="32903711" w14:textId="77777777" w:rsidR="006F1ADA" w:rsidRPr="002F18CE" w:rsidRDefault="006F1ADA" w:rsidP="00EC7F0C">
            <w:pPr>
              <w:rPr>
                <w:rFonts w:cstheme="minorHAnsi"/>
                <w:sz w:val="24"/>
                <w:szCs w:val="24"/>
              </w:rPr>
            </w:pPr>
          </w:p>
        </w:tc>
      </w:tr>
    </w:tbl>
    <w:p w14:paraId="69193C3E" w14:textId="77777777" w:rsidR="006F1ADA" w:rsidRPr="002F18CE" w:rsidRDefault="006F1ADA" w:rsidP="006F1ADA">
      <w:pPr>
        <w:rPr>
          <w:rFonts w:cstheme="minorHAnsi"/>
          <w:sz w:val="24"/>
          <w:szCs w:val="24"/>
        </w:rPr>
      </w:pPr>
    </w:p>
    <w:p w14:paraId="0828FB15" w14:textId="77777777" w:rsidR="006F1ADA" w:rsidRPr="002F18CE" w:rsidRDefault="006F1ADA" w:rsidP="006F1ADA">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6F1ADA" w:rsidRPr="002F18CE" w14:paraId="28BA300A" w14:textId="77777777" w:rsidTr="00EC7F0C">
        <w:tc>
          <w:tcPr>
            <w:tcW w:w="9576" w:type="dxa"/>
          </w:tcPr>
          <w:p w14:paraId="2734FEF7" w14:textId="77777777" w:rsidR="006F1ADA" w:rsidRPr="002F18CE" w:rsidRDefault="006F1ADA" w:rsidP="00EC7F0C">
            <w:pPr>
              <w:rPr>
                <w:rFonts w:cstheme="minorHAnsi"/>
                <w:sz w:val="24"/>
                <w:szCs w:val="24"/>
              </w:rPr>
            </w:pPr>
          </w:p>
          <w:p w14:paraId="37261542" w14:textId="77777777" w:rsidR="006F1ADA" w:rsidRPr="002F18CE" w:rsidRDefault="006F1ADA" w:rsidP="00EC7F0C">
            <w:pPr>
              <w:rPr>
                <w:rFonts w:cstheme="minorHAnsi"/>
                <w:sz w:val="24"/>
                <w:szCs w:val="24"/>
              </w:rPr>
            </w:pPr>
          </w:p>
          <w:p w14:paraId="4B0A6269" w14:textId="77777777" w:rsidR="006F1ADA" w:rsidRPr="002F18CE" w:rsidRDefault="006F1ADA" w:rsidP="00EC7F0C">
            <w:pPr>
              <w:rPr>
                <w:rFonts w:cstheme="minorHAnsi"/>
                <w:sz w:val="24"/>
                <w:szCs w:val="24"/>
              </w:rPr>
            </w:pPr>
          </w:p>
          <w:p w14:paraId="686E4363" w14:textId="77777777" w:rsidR="006F1ADA" w:rsidRPr="002F18CE" w:rsidRDefault="006F1ADA" w:rsidP="00EC7F0C">
            <w:pPr>
              <w:rPr>
                <w:rFonts w:cstheme="minorHAnsi"/>
                <w:sz w:val="24"/>
                <w:szCs w:val="24"/>
              </w:rPr>
            </w:pPr>
          </w:p>
          <w:p w14:paraId="691C26B9" w14:textId="77777777" w:rsidR="006F1ADA" w:rsidRPr="002F18CE" w:rsidRDefault="006F1ADA" w:rsidP="00EC7F0C">
            <w:pPr>
              <w:rPr>
                <w:rFonts w:cstheme="minorHAnsi"/>
                <w:sz w:val="24"/>
                <w:szCs w:val="24"/>
              </w:rPr>
            </w:pPr>
          </w:p>
          <w:p w14:paraId="78066769" w14:textId="77777777" w:rsidR="006F1ADA" w:rsidRPr="002F18CE" w:rsidRDefault="006F1ADA" w:rsidP="00EC7F0C">
            <w:pPr>
              <w:rPr>
                <w:rFonts w:cstheme="minorHAnsi"/>
                <w:sz w:val="24"/>
                <w:szCs w:val="24"/>
              </w:rPr>
            </w:pPr>
          </w:p>
        </w:tc>
      </w:tr>
    </w:tbl>
    <w:p w14:paraId="09D1C415" w14:textId="77777777" w:rsidR="006F1ADA" w:rsidRPr="002F18CE" w:rsidRDefault="006F1ADA" w:rsidP="006F1ADA">
      <w:pPr>
        <w:rPr>
          <w:rFonts w:cstheme="minorHAnsi"/>
          <w:sz w:val="24"/>
          <w:szCs w:val="24"/>
        </w:rPr>
      </w:pPr>
    </w:p>
    <w:p w14:paraId="4F5C01F1" w14:textId="77777777" w:rsidR="006F1ADA" w:rsidRPr="002F18CE" w:rsidRDefault="006F1ADA" w:rsidP="006F1ADA">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6F1ADA" w:rsidRPr="002F18CE" w14:paraId="5175C3DC" w14:textId="77777777" w:rsidTr="00EC7F0C">
        <w:tc>
          <w:tcPr>
            <w:tcW w:w="9576" w:type="dxa"/>
          </w:tcPr>
          <w:p w14:paraId="17C349C1" w14:textId="77777777" w:rsidR="006F1ADA" w:rsidRPr="002F18CE" w:rsidRDefault="006F1ADA" w:rsidP="00EC7F0C">
            <w:pPr>
              <w:rPr>
                <w:rFonts w:cstheme="minorHAnsi"/>
                <w:sz w:val="24"/>
                <w:szCs w:val="24"/>
              </w:rPr>
            </w:pPr>
          </w:p>
          <w:p w14:paraId="39F1245D" w14:textId="77777777" w:rsidR="006F1ADA" w:rsidRPr="002F18CE" w:rsidRDefault="006F1ADA" w:rsidP="00EC7F0C">
            <w:pPr>
              <w:rPr>
                <w:rFonts w:cstheme="minorHAnsi"/>
                <w:sz w:val="24"/>
                <w:szCs w:val="24"/>
              </w:rPr>
            </w:pPr>
          </w:p>
          <w:p w14:paraId="730CE6EA" w14:textId="77777777" w:rsidR="006F1ADA" w:rsidRPr="002F18CE" w:rsidRDefault="006F1ADA" w:rsidP="00EC7F0C">
            <w:pPr>
              <w:rPr>
                <w:rFonts w:cstheme="minorHAnsi"/>
                <w:sz w:val="24"/>
                <w:szCs w:val="24"/>
              </w:rPr>
            </w:pPr>
          </w:p>
          <w:p w14:paraId="510384C2" w14:textId="77777777" w:rsidR="006F1ADA" w:rsidRPr="002F18CE" w:rsidRDefault="006F1ADA" w:rsidP="00EC7F0C">
            <w:pPr>
              <w:rPr>
                <w:rFonts w:cstheme="minorHAnsi"/>
                <w:sz w:val="24"/>
                <w:szCs w:val="24"/>
              </w:rPr>
            </w:pPr>
          </w:p>
          <w:p w14:paraId="0F08FA18" w14:textId="77777777" w:rsidR="006F1ADA" w:rsidRPr="002F18CE" w:rsidRDefault="006F1ADA" w:rsidP="00EC7F0C">
            <w:pPr>
              <w:rPr>
                <w:rFonts w:cstheme="minorHAnsi"/>
                <w:sz w:val="24"/>
                <w:szCs w:val="24"/>
              </w:rPr>
            </w:pPr>
          </w:p>
          <w:p w14:paraId="666F289C" w14:textId="77777777" w:rsidR="006F1ADA" w:rsidRPr="002F18CE" w:rsidRDefault="006F1ADA" w:rsidP="00EC7F0C">
            <w:pPr>
              <w:rPr>
                <w:rFonts w:cstheme="minorHAnsi"/>
                <w:sz w:val="24"/>
                <w:szCs w:val="24"/>
              </w:rPr>
            </w:pPr>
          </w:p>
        </w:tc>
      </w:tr>
    </w:tbl>
    <w:p w14:paraId="2DE7AAEF" w14:textId="77777777" w:rsidR="006F1ADA" w:rsidRPr="002F18CE" w:rsidRDefault="006F1ADA" w:rsidP="006F1ADA">
      <w:pPr>
        <w:rPr>
          <w:rFonts w:cstheme="minorHAnsi"/>
          <w:sz w:val="24"/>
          <w:szCs w:val="24"/>
        </w:rPr>
      </w:pPr>
    </w:p>
    <w:p w14:paraId="2B956EC3" w14:textId="77777777" w:rsidR="006F1ADA" w:rsidRPr="002F18CE" w:rsidRDefault="006F1ADA" w:rsidP="006F1ADA">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1EC703D0" w14:textId="77777777" w:rsidR="006F1ADA" w:rsidRPr="002F18CE" w:rsidRDefault="006F1ADA" w:rsidP="006F1ADA">
      <w:pPr>
        <w:pStyle w:val="ListParagraph"/>
        <w:numPr>
          <w:ilvl w:val="0"/>
          <w:numId w:val="3"/>
        </w:numPr>
        <w:rPr>
          <w:rFonts w:cstheme="minorHAnsi"/>
          <w:sz w:val="24"/>
          <w:szCs w:val="24"/>
        </w:rPr>
      </w:pPr>
      <w:r w:rsidRPr="002F18CE">
        <w:rPr>
          <w:rFonts w:cstheme="minorHAnsi"/>
          <w:sz w:val="24"/>
          <w:szCs w:val="24"/>
        </w:rPr>
        <w:t>Low</w:t>
      </w:r>
    </w:p>
    <w:p w14:paraId="53E9F54A" w14:textId="77777777" w:rsidR="006F1ADA" w:rsidRPr="002F18CE" w:rsidRDefault="006F1ADA" w:rsidP="006F1ADA">
      <w:pPr>
        <w:pStyle w:val="ListParagraph"/>
        <w:numPr>
          <w:ilvl w:val="0"/>
          <w:numId w:val="3"/>
        </w:numPr>
        <w:rPr>
          <w:rFonts w:cstheme="minorHAnsi"/>
          <w:sz w:val="24"/>
          <w:szCs w:val="24"/>
        </w:rPr>
      </w:pPr>
      <w:r w:rsidRPr="002F18CE">
        <w:rPr>
          <w:rFonts w:cstheme="minorHAnsi"/>
          <w:sz w:val="24"/>
          <w:szCs w:val="24"/>
        </w:rPr>
        <w:t>Medium</w:t>
      </w:r>
    </w:p>
    <w:p w14:paraId="5173F099" w14:textId="77777777" w:rsidR="006F1ADA" w:rsidRPr="002F18CE" w:rsidRDefault="006F1ADA" w:rsidP="006F1ADA">
      <w:pPr>
        <w:pStyle w:val="ListParagraph"/>
        <w:numPr>
          <w:ilvl w:val="0"/>
          <w:numId w:val="3"/>
        </w:numPr>
        <w:rPr>
          <w:rFonts w:cstheme="minorHAnsi"/>
          <w:sz w:val="24"/>
          <w:szCs w:val="24"/>
        </w:rPr>
      </w:pPr>
      <w:r w:rsidRPr="002F18CE">
        <w:rPr>
          <w:rFonts w:cstheme="minorHAnsi"/>
          <w:sz w:val="24"/>
          <w:szCs w:val="24"/>
        </w:rPr>
        <w:t>High</w:t>
      </w:r>
    </w:p>
    <w:p w14:paraId="67E1F9D1" w14:textId="77777777" w:rsidR="006F1ADA" w:rsidRPr="002F18CE" w:rsidRDefault="006F1ADA" w:rsidP="006F1ADA">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6339B7C4" w14:textId="77777777" w:rsidR="006F1ADA" w:rsidRPr="002F18CE" w:rsidRDefault="006F1ADA" w:rsidP="006F1ADA">
      <w:pPr>
        <w:pStyle w:val="ListParagraph"/>
        <w:numPr>
          <w:ilvl w:val="0"/>
          <w:numId w:val="3"/>
        </w:numPr>
        <w:rPr>
          <w:rFonts w:cstheme="minorHAnsi"/>
          <w:sz w:val="24"/>
          <w:szCs w:val="24"/>
        </w:rPr>
      </w:pPr>
      <w:r w:rsidRPr="002F18CE">
        <w:rPr>
          <w:rFonts w:cstheme="minorHAnsi"/>
          <w:sz w:val="24"/>
          <w:szCs w:val="24"/>
        </w:rPr>
        <w:t>Low</w:t>
      </w:r>
    </w:p>
    <w:p w14:paraId="384BC92C" w14:textId="77777777" w:rsidR="006F1ADA" w:rsidRPr="002F18CE" w:rsidRDefault="006F1ADA" w:rsidP="006F1ADA">
      <w:pPr>
        <w:pStyle w:val="ListParagraph"/>
        <w:numPr>
          <w:ilvl w:val="0"/>
          <w:numId w:val="3"/>
        </w:numPr>
        <w:rPr>
          <w:rFonts w:cstheme="minorHAnsi"/>
          <w:sz w:val="24"/>
          <w:szCs w:val="24"/>
        </w:rPr>
      </w:pPr>
      <w:r w:rsidRPr="002F18CE">
        <w:rPr>
          <w:rFonts w:cstheme="minorHAnsi"/>
          <w:sz w:val="24"/>
          <w:szCs w:val="24"/>
        </w:rPr>
        <w:lastRenderedPageBreak/>
        <w:t>Medium</w:t>
      </w:r>
    </w:p>
    <w:p w14:paraId="4E717733" w14:textId="77777777" w:rsidR="006F1ADA" w:rsidRPr="002F18CE" w:rsidRDefault="006F1ADA" w:rsidP="006F1ADA">
      <w:pPr>
        <w:pStyle w:val="ListParagraph"/>
        <w:numPr>
          <w:ilvl w:val="0"/>
          <w:numId w:val="3"/>
        </w:numPr>
        <w:rPr>
          <w:rFonts w:cstheme="minorHAnsi"/>
          <w:sz w:val="24"/>
          <w:szCs w:val="24"/>
        </w:rPr>
      </w:pPr>
      <w:r w:rsidRPr="002F18CE">
        <w:rPr>
          <w:rFonts w:cstheme="minorHAnsi"/>
          <w:sz w:val="24"/>
          <w:szCs w:val="24"/>
        </w:rPr>
        <w:t>High</w:t>
      </w:r>
    </w:p>
    <w:p w14:paraId="71F6ADAD" w14:textId="77777777" w:rsidR="000C3E03" w:rsidRPr="002F18CE" w:rsidRDefault="000C3E03" w:rsidP="000C3E03">
      <w:pPr>
        <w:rPr>
          <w:rFonts w:cstheme="minorHAnsi"/>
          <w:b/>
          <w:sz w:val="24"/>
          <w:szCs w:val="24"/>
        </w:rPr>
      </w:pPr>
      <w:r w:rsidRPr="002F18CE">
        <w:rPr>
          <w:rFonts w:cstheme="minorHAnsi"/>
          <w:b/>
          <w:sz w:val="24"/>
          <w:szCs w:val="24"/>
        </w:rPr>
        <w:t>Overall Security Risk:</w:t>
      </w:r>
    </w:p>
    <w:p w14:paraId="1F71B0FF" w14:textId="77777777" w:rsidR="000C3E03" w:rsidRPr="002F18CE" w:rsidRDefault="000C3E03" w:rsidP="000C3E03">
      <w:pPr>
        <w:pStyle w:val="ListParagraph"/>
        <w:numPr>
          <w:ilvl w:val="0"/>
          <w:numId w:val="3"/>
        </w:numPr>
        <w:rPr>
          <w:rFonts w:cstheme="minorHAnsi"/>
          <w:sz w:val="24"/>
          <w:szCs w:val="24"/>
        </w:rPr>
      </w:pPr>
      <w:r w:rsidRPr="002F18CE">
        <w:rPr>
          <w:rFonts w:cstheme="minorHAnsi"/>
          <w:sz w:val="24"/>
          <w:szCs w:val="24"/>
        </w:rPr>
        <w:t>Low</w:t>
      </w:r>
    </w:p>
    <w:p w14:paraId="679FF6E2" w14:textId="77777777" w:rsidR="000C3E03" w:rsidRPr="002F18CE" w:rsidRDefault="000C3E03" w:rsidP="000C3E03">
      <w:pPr>
        <w:pStyle w:val="ListParagraph"/>
        <w:numPr>
          <w:ilvl w:val="0"/>
          <w:numId w:val="3"/>
        </w:numPr>
        <w:rPr>
          <w:rFonts w:cstheme="minorHAnsi"/>
          <w:sz w:val="24"/>
          <w:szCs w:val="24"/>
        </w:rPr>
      </w:pPr>
      <w:r w:rsidRPr="002F18CE">
        <w:rPr>
          <w:rFonts w:cstheme="minorHAnsi"/>
          <w:sz w:val="24"/>
          <w:szCs w:val="24"/>
        </w:rPr>
        <w:t>Medium</w:t>
      </w:r>
    </w:p>
    <w:p w14:paraId="7ECF2A8B" w14:textId="77777777" w:rsidR="000C3E03" w:rsidRPr="002F18CE" w:rsidRDefault="000C3E03" w:rsidP="000C3E03">
      <w:pPr>
        <w:pStyle w:val="ListParagraph"/>
        <w:numPr>
          <w:ilvl w:val="0"/>
          <w:numId w:val="3"/>
        </w:numPr>
        <w:rPr>
          <w:rFonts w:cstheme="minorHAnsi"/>
          <w:sz w:val="24"/>
          <w:szCs w:val="24"/>
        </w:rPr>
      </w:pPr>
      <w:r w:rsidRPr="002F18CE">
        <w:rPr>
          <w:rFonts w:cstheme="minorHAnsi"/>
          <w:sz w:val="24"/>
          <w:szCs w:val="24"/>
        </w:rPr>
        <w:t>High</w:t>
      </w:r>
    </w:p>
    <w:p w14:paraId="6CA00CA8" w14:textId="77777777" w:rsidR="006F1ADA" w:rsidRPr="002F18CE" w:rsidRDefault="006F1ADA" w:rsidP="006F1ADA">
      <w:pPr>
        <w:rPr>
          <w:rFonts w:cstheme="minorHAnsi"/>
          <w:b/>
          <w:sz w:val="24"/>
          <w:szCs w:val="24"/>
        </w:rPr>
      </w:pPr>
      <w:r w:rsidRPr="002F18CE">
        <w:rPr>
          <w:rFonts w:cstheme="minorHAnsi"/>
          <w:b/>
          <w:sz w:val="24"/>
          <w:szCs w:val="24"/>
        </w:rPr>
        <w:t>Related Information:</w:t>
      </w:r>
    </w:p>
    <w:p w14:paraId="5312741A" w14:textId="77777777" w:rsidR="006F1ADA" w:rsidRPr="002F18CE" w:rsidRDefault="006F1ADA" w:rsidP="006F1ADA">
      <w:pPr>
        <w:rPr>
          <w:rFonts w:cstheme="minorHAnsi"/>
          <w:i/>
          <w:sz w:val="24"/>
          <w:szCs w:val="24"/>
        </w:rPr>
      </w:pPr>
      <w:r w:rsidRPr="002F18CE">
        <w:rPr>
          <w:rFonts w:cstheme="minorHAnsi"/>
          <w:i/>
          <w:sz w:val="24"/>
          <w:szCs w:val="24"/>
        </w:rPr>
        <w:t>Things to Consider to Help Answer the Question:</w:t>
      </w:r>
    </w:p>
    <w:p w14:paraId="05FCF904" w14:textId="77777777" w:rsidR="00EC7F0C" w:rsidRPr="002F18CE" w:rsidRDefault="00EC7F0C" w:rsidP="00EC7F0C">
      <w:pPr>
        <w:spacing w:line="240" w:lineRule="auto"/>
        <w:contextualSpacing/>
        <w:rPr>
          <w:rFonts w:eastAsia="Times New Roman" w:cstheme="minorHAnsi"/>
          <w:sz w:val="24"/>
          <w:szCs w:val="24"/>
        </w:rPr>
      </w:pPr>
      <w:r w:rsidRPr="002F18CE">
        <w:rPr>
          <w:rFonts w:eastAsia="Times New Roman" w:cstheme="minorHAnsi"/>
          <w:sz w:val="24"/>
          <w:szCs w:val="24"/>
        </w:rPr>
        <w:t>Consider whether your practice’s access authorization policies consider the needs of:</w:t>
      </w:r>
    </w:p>
    <w:p w14:paraId="54E9D3B0" w14:textId="77777777" w:rsidR="00EC7F0C" w:rsidRPr="002F18CE" w:rsidRDefault="00EC7F0C" w:rsidP="00EC7F0C">
      <w:pPr>
        <w:pStyle w:val="ListParagraph"/>
        <w:numPr>
          <w:ilvl w:val="0"/>
          <w:numId w:val="12"/>
        </w:numPr>
        <w:spacing w:after="0" w:line="240" w:lineRule="auto"/>
        <w:rPr>
          <w:rFonts w:eastAsia="Times New Roman" w:cstheme="minorHAnsi"/>
          <w:sz w:val="24"/>
          <w:szCs w:val="24"/>
        </w:rPr>
      </w:pPr>
      <w:r w:rsidRPr="002F18CE">
        <w:rPr>
          <w:rFonts w:eastAsia="Times New Roman" w:cstheme="minorHAnsi"/>
          <w:sz w:val="24"/>
          <w:szCs w:val="24"/>
        </w:rPr>
        <w:t>Maintenance personnel</w:t>
      </w:r>
    </w:p>
    <w:p w14:paraId="296ADA7C" w14:textId="77777777" w:rsidR="00EC7F0C" w:rsidRPr="002F18CE" w:rsidRDefault="00EC7F0C" w:rsidP="00EC7F0C">
      <w:pPr>
        <w:pStyle w:val="ListParagraph"/>
        <w:numPr>
          <w:ilvl w:val="0"/>
          <w:numId w:val="12"/>
        </w:numPr>
        <w:spacing w:after="0" w:line="240" w:lineRule="auto"/>
        <w:rPr>
          <w:rFonts w:eastAsia="Times New Roman" w:cstheme="minorHAnsi"/>
          <w:sz w:val="24"/>
          <w:szCs w:val="24"/>
        </w:rPr>
      </w:pPr>
      <w:r w:rsidRPr="002F18CE">
        <w:rPr>
          <w:rFonts w:eastAsia="Times New Roman" w:cstheme="minorHAnsi"/>
          <w:sz w:val="24"/>
          <w:szCs w:val="24"/>
        </w:rPr>
        <w:t>Service providers</w:t>
      </w:r>
    </w:p>
    <w:p w14:paraId="034C8ED5" w14:textId="77777777" w:rsidR="00EC7F0C" w:rsidRPr="002F18CE" w:rsidRDefault="00EC7F0C" w:rsidP="00EC7F0C">
      <w:pPr>
        <w:pStyle w:val="ListParagraph"/>
        <w:numPr>
          <w:ilvl w:val="0"/>
          <w:numId w:val="12"/>
        </w:numPr>
        <w:spacing w:after="0" w:line="240" w:lineRule="auto"/>
        <w:rPr>
          <w:rFonts w:eastAsia="Times New Roman" w:cstheme="minorHAnsi"/>
          <w:sz w:val="24"/>
          <w:szCs w:val="24"/>
        </w:rPr>
      </w:pPr>
      <w:r w:rsidRPr="002F18CE">
        <w:rPr>
          <w:rFonts w:eastAsia="Times New Roman" w:cstheme="minorHAnsi"/>
          <w:sz w:val="24"/>
          <w:szCs w:val="24"/>
        </w:rPr>
        <w:t>Other business associates</w:t>
      </w:r>
    </w:p>
    <w:p w14:paraId="2B10354E" w14:textId="77777777" w:rsidR="00EC7F0C" w:rsidRPr="002F18CE" w:rsidRDefault="00EC7F0C" w:rsidP="006F1ADA">
      <w:pPr>
        <w:rPr>
          <w:rFonts w:cstheme="minorHAnsi"/>
          <w:i/>
          <w:sz w:val="24"/>
          <w:szCs w:val="24"/>
        </w:rPr>
      </w:pPr>
    </w:p>
    <w:p w14:paraId="27D9C675" w14:textId="77777777" w:rsidR="006F1ADA" w:rsidRPr="002F18CE" w:rsidRDefault="006F1ADA" w:rsidP="006F1ADA">
      <w:pPr>
        <w:rPr>
          <w:rFonts w:cstheme="minorHAnsi"/>
          <w:i/>
          <w:sz w:val="24"/>
          <w:szCs w:val="24"/>
        </w:rPr>
      </w:pPr>
      <w:r w:rsidRPr="002F18CE">
        <w:rPr>
          <w:rFonts w:cstheme="minorHAnsi"/>
          <w:i/>
          <w:sz w:val="24"/>
          <w:szCs w:val="24"/>
        </w:rPr>
        <w:t>Possible Threats and Vulnerabilities:</w:t>
      </w:r>
    </w:p>
    <w:p w14:paraId="689F4E2B" w14:textId="77777777" w:rsidR="006F1ADA" w:rsidRPr="002F18CE" w:rsidRDefault="00EC7F0C" w:rsidP="006F1ADA">
      <w:pPr>
        <w:rPr>
          <w:rFonts w:cstheme="minorHAnsi"/>
          <w:i/>
          <w:sz w:val="24"/>
          <w:szCs w:val="24"/>
        </w:rPr>
      </w:pPr>
      <w:r w:rsidRPr="002F18CE">
        <w:rPr>
          <w:rFonts w:cstheme="minorHAnsi"/>
          <w:color w:val="000000"/>
          <w:sz w:val="24"/>
          <w:szCs w:val="24"/>
        </w:rPr>
        <w:t>Your practice’s policies and procedures for access authorization must address when and how to grant access privileges to business associates who need access to perform permitted business activities.</w:t>
      </w:r>
    </w:p>
    <w:p w14:paraId="4286B564" w14:textId="77777777" w:rsidR="006F1ADA" w:rsidRPr="002F18CE" w:rsidRDefault="006F1ADA" w:rsidP="006F1ADA">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44E99B23" w14:textId="77777777" w:rsidR="006F1ADA" w:rsidRPr="002F18CE" w:rsidRDefault="004B7C32" w:rsidP="006F1ADA">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6F1ADA"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6F1ADA" w:rsidRPr="002F18CE">
        <w:rPr>
          <w:rFonts w:eastAsia="Times New Roman" w:cstheme="minorHAnsi"/>
          <w:bCs/>
          <w:sz w:val="24"/>
          <w:szCs w:val="24"/>
        </w:rPr>
        <w:t>ePHI</w:t>
      </w:r>
      <w:proofErr w:type="spellEnd"/>
      <w:r w:rsidR="006F1ADA" w:rsidRPr="002F18CE">
        <w:rPr>
          <w:rFonts w:eastAsia="Times New Roman" w:cstheme="minorHAnsi"/>
          <w:bCs/>
          <w:sz w:val="24"/>
          <w:szCs w:val="24"/>
        </w:rPr>
        <w:t>.</w:t>
      </w:r>
    </w:p>
    <w:p w14:paraId="50F17770" w14:textId="77777777" w:rsidR="00B5639F" w:rsidRPr="002F18CE" w:rsidRDefault="00B5639F" w:rsidP="006F1ADA">
      <w:pPr>
        <w:spacing w:after="0" w:line="240" w:lineRule="auto"/>
        <w:rPr>
          <w:rFonts w:eastAsia="Times New Roman" w:cstheme="minorHAnsi"/>
          <w:bCs/>
          <w:sz w:val="24"/>
          <w:szCs w:val="24"/>
        </w:rPr>
      </w:pPr>
    </w:p>
    <w:p w14:paraId="5A7FE8D7"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Implement procedures for the authorization and/or supervision of workforce members who work with electronic protected health information or in locations where it might be accessed.</w:t>
      </w:r>
    </w:p>
    <w:p w14:paraId="7814622F"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§164.308(a)(3)(ii)(A)]</w:t>
      </w:r>
    </w:p>
    <w:p w14:paraId="41079C5C" w14:textId="77777777" w:rsidR="00B5639F" w:rsidRPr="002F18CE" w:rsidRDefault="00B5639F" w:rsidP="00B5639F">
      <w:pPr>
        <w:autoSpaceDE w:val="0"/>
        <w:autoSpaceDN w:val="0"/>
        <w:adjustRightInd w:val="0"/>
        <w:spacing w:after="0" w:line="240" w:lineRule="auto"/>
        <w:contextualSpacing/>
        <w:rPr>
          <w:rFonts w:cstheme="minorHAnsi"/>
          <w:sz w:val="24"/>
          <w:szCs w:val="24"/>
        </w:rPr>
      </w:pPr>
    </w:p>
    <w:p w14:paraId="5C0655DA"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 xml:space="preserve">Develop processes to establish and maintain a list of authorized maintenance organizations or personnel which identifies their level of access to facilities, information systems, and </w:t>
      </w:r>
      <w:proofErr w:type="spellStart"/>
      <w:r w:rsidRPr="002F18CE">
        <w:rPr>
          <w:rFonts w:cstheme="minorHAnsi"/>
          <w:sz w:val="24"/>
          <w:szCs w:val="24"/>
        </w:rPr>
        <w:t>ePHI</w:t>
      </w:r>
      <w:proofErr w:type="spellEnd"/>
      <w:r w:rsidRPr="002F18CE">
        <w:rPr>
          <w:rFonts w:cstheme="minorHAnsi"/>
          <w:sz w:val="24"/>
          <w:szCs w:val="24"/>
        </w:rPr>
        <w:t>.</w:t>
      </w:r>
    </w:p>
    <w:p w14:paraId="7A1883A1"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[NIST SP 800-53 MA-5]</w:t>
      </w:r>
    </w:p>
    <w:p w14:paraId="197EA5DC" w14:textId="77777777" w:rsidR="00B5639F" w:rsidRPr="002F18CE" w:rsidRDefault="00B5639F" w:rsidP="00B5639F">
      <w:pPr>
        <w:autoSpaceDE w:val="0"/>
        <w:autoSpaceDN w:val="0"/>
        <w:adjustRightInd w:val="0"/>
        <w:spacing w:after="0" w:line="240" w:lineRule="auto"/>
        <w:contextualSpacing/>
        <w:rPr>
          <w:rFonts w:cstheme="minorHAnsi"/>
          <w:sz w:val="24"/>
          <w:szCs w:val="24"/>
        </w:rPr>
      </w:pPr>
    </w:p>
    <w:p w14:paraId="2AADB1D4"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Develop processes to establish and monitor the security roles and responsibilities of 3</w:t>
      </w:r>
      <w:r w:rsidRPr="002F18CE">
        <w:rPr>
          <w:rFonts w:cstheme="minorHAnsi"/>
          <w:sz w:val="24"/>
          <w:szCs w:val="24"/>
          <w:vertAlign w:val="superscript"/>
        </w:rPr>
        <w:t>rd</w:t>
      </w:r>
      <w:r w:rsidRPr="002F18CE">
        <w:rPr>
          <w:rFonts w:cstheme="minorHAnsi"/>
          <w:sz w:val="24"/>
          <w:szCs w:val="24"/>
        </w:rPr>
        <w:t xml:space="preserve"> party providers who access the practice facilities, information systems, and </w:t>
      </w:r>
      <w:proofErr w:type="spellStart"/>
      <w:r w:rsidRPr="002F18CE">
        <w:rPr>
          <w:rFonts w:cstheme="minorHAnsi"/>
          <w:sz w:val="24"/>
          <w:szCs w:val="24"/>
        </w:rPr>
        <w:t>ePHI</w:t>
      </w:r>
      <w:proofErr w:type="spellEnd"/>
      <w:r w:rsidRPr="002F18CE">
        <w:rPr>
          <w:rFonts w:cstheme="minorHAnsi"/>
          <w:sz w:val="24"/>
          <w:szCs w:val="24"/>
        </w:rPr>
        <w:t>.</w:t>
      </w:r>
    </w:p>
    <w:p w14:paraId="648BE1BD" w14:textId="77777777" w:rsidR="00B5639F" w:rsidRPr="002F18CE" w:rsidRDefault="00B5639F" w:rsidP="00B5639F">
      <w:pPr>
        <w:spacing w:after="0" w:line="240" w:lineRule="auto"/>
        <w:rPr>
          <w:rFonts w:eastAsia="Times New Roman" w:cstheme="minorHAnsi"/>
          <w:bCs/>
          <w:i/>
          <w:sz w:val="24"/>
          <w:szCs w:val="24"/>
        </w:rPr>
      </w:pPr>
      <w:r w:rsidRPr="002F18CE">
        <w:rPr>
          <w:rFonts w:cstheme="minorHAnsi"/>
          <w:sz w:val="24"/>
          <w:szCs w:val="24"/>
        </w:rPr>
        <w:lastRenderedPageBreak/>
        <w:t>[NIST SP 800-53 PS-7]</w:t>
      </w:r>
    </w:p>
    <w:p w14:paraId="655FF3B0" w14:textId="77777777" w:rsidR="002F5A19" w:rsidRPr="002F18CE" w:rsidRDefault="00EC7F0C" w:rsidP="002F5A19">
      <w:pPr>
        <w:pStyle w:val="Heading1"/>
        <w:pBdr>
          <w:top w:val="single" w:sz="4" w:space="1" w:color="auto"/>
          <w:left w:val="single" w:sz="4" w:space="4" w:color="auto"/>
          <w:bottom w:val="single" w:sz="4" w:space="1" w:color="auto"/>
          <w:right w:val="single" w:sz="4" w:space="4" w:color="auto"/>
        </w:pBdr>
      </w:pPr>
      <w:bookmarkStart w:id="79" w:name="_Toc459304828"/>
      <w:r w:rsidRPr="002F18CE">
        <w:rPr>
          <w:b/>
        </w:rPr>
        <w:t>A26</w:t>
      </w:r>
      <w:r w:rsidR="002F5A19" w:rsidRPr="002F18CE">
        <w:rPr>
          <w:b/>
        </w:rPr>
        <w:t xml:space="preserve"> - </w:t>
      </w:r>
      <w:r w:rsidRPr="002F18CE">
        <w:rPr>
          <w:rFonts w:eastAsia="Times New Roman"/>
          <w:b/>
          <w:color w:val="000000"/>
        </w:rPr>
        <w:t>§164.308(a)(3)(ii)(B</w:t>
      </w:r>
      <w:proofErr w:type="gramStart"/>
      <w:r w:rsidRPr="002F18CE">
        <w:rPr>
          <w:rFonts w:eastAsia="Times New Roman"/>
          <w:b/>
          <w:color w:val="000000"/>
        </w:rPr>
        <w:t>)  Addressable</w:t>
      </w:r>
      <w:proofErr w:type="gramEnd"/>
      <w:r w:rsidR="002F5A19" w:rsidRPr="002F18CE">
        <w:rPr>
          <w:rFonts w:eastAsia="Times New Roman"/>
          <w:b/>
          <w:color w:val="000000"/>
        </w:rPr>
        <w:t xml:space="preserve"> </w:t>
      </w:r>
      <w:r w:rsidR="002F5A19" w:rsidRPr="002F18CE">
        <w:t xml:space="preserve">Does your organization have policies and procedures that authorize members of your workforce to have access to </w:t>
      </w:r>
      <w:proofErr w:type="spellStart"/>
      <w:r w:rsidR="002F5A19" w:rsidRPr="002F18CE">
        <w:t>ePHI</w:t>
      </w:r>
      <w:proofErr w:type="spellEnd"/>
      <w:r w:rsidR="002F5A19" w:rsidRPr="002F18CE">
        <w:t xml:space="preserve"> and describe the types of access that are permitted?</w:t>
      </w:r>
      <w:bookmarkEnd w:id="79"/>
      <w:r w:rsidR="002F5A19" w:rsidRPr="002F18CE">
        <w:t xml:space="preserve"> </w:t>
      </w:r>
    </w:p>
    <w:p w14:paraId="2D149396" w14:textId="77777777" w:rsidR="00EC7F0C" w:rsidRPr="002F18CE" w:rsidRDefault="00EC7F0C" w:rsidP="0067398C">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096EA382" w14:textId="77777777" w:rsidR="00EC7F0C" w:rsidRPr="002F18CE" w:rsidRDefault="00EC7F0C" w:rsidP="0067398C">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748366AC" w14:textId="77777777" w:rsidR="00EC7F0C" w:rsidRPr="002F18CE" w:rsidRDefault="00EC7F0C" w:rsidP="00EC7F0C">
      <w:pPr>
        <w:pStyle w:val="ListParagraph"/>
        <w:rPr>
          <w:rFonts w:cstheme="minorHAnsi"/>
          <w:sz w:val="24"/>
          <w:szCs w:val="24"/>
        </w:rPr>
      </w:pPr>
    </w:p>
    <w:p w14:paraId="7006DA61" w14:textId="77777777" w:rsidR="00EC7F0C" w:rsidRPr="002F18CE" w:rsidRDefault="00EC7F0C" w:rsidP="00EC7F0C">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51F4ABDB" w14:textId="77777777" w:rsidR="00EC7F0C" w:rsidRPr="002F18CE" w:rsidRDefault="00EC7F0C" w:rsidP="00EC7F0C">
      <w:pPr>
        <w:pStyle w:val="ListParagraph"/>
        <w:numPr>
          <w:ilvl w:val="0"/>
          <w:numId w:val="2"/>
        </w:numPr>
        <w:rPr>
          <w:rFonts w:cstheme="minorHAnsi"/>
          <w:sz w:val="24"/>
          <w:szCs w:val="24"/>
        </w:rPr>
      </w:pPr>
      <w:r w:rsidRPr="002F18CE">
        <w:rPr>
          <w:rFonts w:cstheme="minorHAnsi"/>
          <w:sz w:val="24"/>
          <w:szCs w:val="24"/>
        </w:rPr>
        <w:t>Cost</w:t>
      </w:r>
    </w:p>
    <w:p w14:paraId="3271CAB3" w14:textId="77777777" w:rsidR="00EC7F0C" w:rsidRPr="002F18CE" w:rsidRDefault="00EC7F0C" w:rsidP="00EC7F0C">
      <w:pPr>
        <w:pStyle w:val="ListParagraph"/>
        <w:numPr>
          <w:ilvl w:val="0"/>
          <w:numId w:val="2"/>
        </w:numPr>
        <w:rPr>
          <w:rFonts w:cstheme="minorHAnsi"/>
          <w:sz w:val="24"/>
          <w:szCs w:val="24"/>
        </w:rPr>
      </w:pPr>
      <w:r w:rsidRPr="002F18CE">
        <w:rPr>
          <w:rFonts w:cstheme="minorHAnsi"/>
          <w:sz w:val="24"/>
          <w:szCs w:val="24"/>
        </w:rPr>
        <w:t>Practice Size</w:t>
      </w:r>
    </w:p>
    <w:p w14:paraId="5279FC35" w14:textId="77777777" w:rsidR="00EC7F0C" w:rsidRPr="002F18CE" w:rsidRDefault="00EC7F0C" w:rsidP="00EC7F0C">
      <w:pPr>
        <w:pStyle w:val="ListParagraph"/>
        <w:numPr>
          <w:ilvl w:val="0"/>
          <w:numId w:val="2"/>
        </w:numPr>
        <w:rPr>
          <w:rFonts w:cstheme="minorHAnsi"/>
          <w:sz w:val="24"/>
          <w:szCs w:val="24"/>
        </w:rPr>
      </w:pPr>
      <w:r w:rsidRPr="002F18CE">
        <w:rPr>
          <w:rFonts w:cstheme="minorHAnsi"/>
          <w:sz w:val="24"/>
          <w:szCs w:val="24"/>
        </w:rPr>
        <w:t>Complexity</w:t>
      </w:r>
    </w:p>
    <w:p w14:paraId="2CCD6C86" w14:textId="77777777" w:rsidR="00EC7F0C" w:rsidRPr="002F18CE" w:rsidRDefault="00EC7F0C" w:rsidP="00EC7F0C">
      <w:pPr>
        <w:pStyle w:val="ListParagraph"/>
        <w:numPr>
          <w:ilvl w:val="0"/>
          <w:numId w:val="2"/>
        </w:numPr>
        <w:rPr>
          <w:rFonts w:cstheme="minorHAnsi"/>
          <w:sz w:val="24"/>
          <w:szCs w:val="24"/>
        </w:rPr>
      </w:pPr>
      <w:r w:rsidRPr="002F18CE">
        <w:rPr>
          <w:rFonts w:cstheme="minorHAnsi"/>
          <w:sz w:val="24"/>
          <w:szCs w:val="24"/>
        </w:rPr>
        <w:t>Alternate Solution</w:t>
      </w:r>
    </w:p>
    <w:p w14:paraId="5FC92067" w14:textId="77777777" w:rsidR="00EC7F0C" w:rsidRPr="002F18CE" w:rsidRDefault="00EC7F0C" w:rsidP="00EC7F0C">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EC7F0C" w:rsidRPr="002F18CE" w14:paraId="43CB84B2" w14:textId="77777777" w:rsidTr="00EC7F0C">
        <w:tc>
          <w:tcPr>
            <w:tcW w:w="9576" w:type="dxa"/>
          </w:tcPr>
          <w:p w14:paraId="41ECF373" w14:textId="77777777" w:rsidR="00EC7F0C" w:rsidRPr="002F18CE" w:rsidRDefault="00EC7F0C" w:rsidP="00EC7F0C">
            <w:pPr>
              <w:rPr>
                <w:rFonts w:cstheme="minorHAnsi"/>
                <w:sz w:val="24"/>
                <w:szCs w:val="24"/>
              </w:rPr>
            </w:pPr>
          </w:p>
          <w:p w14:paraId="3A444910" w14:textId="77777777" w:rsidR="00EC7F0C" w:rsidRPr="002F18CE" w:rsidRDefault="00EC7F0C" w:rsidP="00EC7F0C">
            <w:pPr>
              <w:rPr>
                <w:rFonts w:cstheme="minorHAnsi"/>
                <w:sz w:val="24"/>
                <w:szCs w:val="24"/>
              </w:rPr>
            </w:pPr>
          </w:p>
          <w:p w14:paraId="68B3ACD2" w14:textId="77777777" w:rsidR="00EC7F0C" w:rsidRPr="002F18CE" w:rsidRDefault="00EC7F0C" w:rsidP="00EC7F0C">
            <w:pPr>
              <w:rPr>
                <w:rFonts w:cstheme="minorHAnsi"/>
                <w:sz w:val="24"/>
                <w:szCs w:val="24"/>
              </w:rPr>
            </w:pPr>
          </w:p>
          <w:p w14:paraId="4FF9F577" w14:textId="77777777" w:rsidR="00EC7F0C" w:rsidRPr="002F18CE" w:rsidRDefault="00EC7F0C" w:rsidP="00EC7F0C">
            <w:pPr>
              <w:rPr>
                <w:rFonts w:cstheme="minorHAnsi"/>
                <w:sz w:val="24"/>
                <w:szCs w:val="24"/>
              </w:rPr>
            </w:pPr>
          </w:p>
          <w:p w14:paraId="434AB5C4" w14:textId="77777777" w:rsidR="00EC7F0C" w:rsidRPr="002F18CE" w:rsidRDefault="00EC7F0C" w:rsidP="00EC7F0C">
            <w:pPr>
              <w:rPr>
                <w:rFonts w:cstheme="minorHAnsi"/>
                <w:sz w:val="24"/>
                <w:szCs w:val="24"/>
              </w:rPr>
            </w:pPr>
          </w:p>
          <w:p w14:paraId="242BEA62" w14:textId="77777777" w:rsidR="00EC7F0C" w:rsidRPr="002F18CE" w:rsidRDefault="00EC7F0C" w:rsidP="00EC7F0C">
            <w:pPr>
              <w:rPr>
                <w:rFonts w:cstheme="minorHAnsi"/>
                <w:sz w:val="24"/>
                <w:szCs w:val="24"/>
              </w:rPr>
            </w:pPr>
          </w:p>
        </w:tc>
      </w:tr>
    </w:tbl>
    <w:p w14:paraId="71AE8B5C" w14:textId="77777777" w:rsidR="00EC7F0C" w:rsidRPr="002F18CE" w:rsidRDefault="00EC7F0C" w:rsidP="00EC7F0C">
      <w:pPr>
        <w:rPr>
          <w:rFonts w:cstheme="minorHAnsi"/>
          <w:sz w:val="24"/>
          <w:szCs w:val="24"/>
        </w:rPr>
      </w:pPr>
    </w:p>
    <w:p w14:paraId="50253B70" w14:textId="77777777" w:rsidR="00EC7F0C" w:rsidRPr="002F18CE" w:rsidRDefault="00EC7F0C" w:rsidP="00EC7F0C">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EC7F0C" w:rsidRPr="002F18CE" w14:paraId="3EB66038" w14:textId="77777777" w:rsidTr="00EC7F0C">
        <w:tc>
          <w:tcPr>
            <w:tcW w:w="9576" w:type="dxa"/>
          </w:tcPr>
          <w:p w14:paraId="3F660AA2" w14:textId="77777777" w:rsidR="00EC7F0C" w:rsidRPr="002F18CE" w:rsidRDefault="00EC7F0C" w:rsidP="00EC7F0C">
            <w:pPr>
              <w:rPr>
                <w:rFonts w:cstheme="minorHAnsi"/>
                <w:sz w:val="24"/>
                <w:szCs w:val="24"/>
              </w:rPr>
            </w:pPr>
          </w:p>
          <w:p w14:paraId="48B2C59D" w14:textId="77777777" w:rsidR="00EC7F0C" w:rsidRPr="002F18CE" w:rsidRDefault="00EC7F0C" w:rsidP="00EC7F0C">
            <w:pPr>
              <w:rPr>
                <w:rFonts w:cstheme="minorHAnsi"/>
                <w:sz w:val="24"/>
                <w:szCs w:val="24"/>
              </w:rPr>
            </w:pPr>
          </w:p>
          <w:p w14:paraId="0D53ECEF" w14:textId="77777777" w:rsidR="00EC7F0C" w:rsidRPr="002F18CE" w:rsidRDefault="00EC7F0C" w:rsidP="00EC7F0C">
            <w:pPr>
              <w:rPr>
                <w:rFonts w:cstheme="minorHAnsi"/>
                <w:sz w:val="24"/>
                <w:szCs w:val="24"/>
              </w:rPr>
            </w:pPr>
          </w:p>
          <w:p w14:paraId="67B53895" w14:textId="77777777" w:rsidR="00EC7F0C" w:rsidRPr="002F18CE" w:rsidRDefault="00EC7F0C" w:rsidP="00EC7F0C">
            <w:pPr>
              <w:rPr>
                <w:rFonts w:cstheme="minorHAnsi"/>
                <w:sz w:val="24"/>
                <w:szCs w:val="24"/>
              </w:rPr>
            </w:pPr>
          </w:p>
          <w:p w14:paraId="2E4888F7" w14:textId="77777777" w:rsidR="00EC7F0C" w:rsidRPr="002F18CE" w:rsidRDefault="00EC7F0C" w:rsidP="00EC7F0C">
            <w:pPr>
              <w:rPr>
                <w:rFonts w:cstheme="minorHAnsi"/>
                <w:sz w:val="24"/>
                <w:szCs w:val="24"/>
              </w:rPr>
            </w:pPr>
          </w:p>
          <w:p w14:paraId="2FBB4798" w14:textId="77777777" w:rsidR="00EC7F0C" w:rsidRPr="002F18CE" w:rsidRDefault="00EC7F0C" w:rsidP="00EC7F0C">
            <w:pPr>
              <w:rPr>
                <w:rFonts w:cstheme="minorHAnsi"/>
                <w:sz w:val="24"/>
                <w:szCs w:val="24"/>
              </w:rPr>
            </w:pPr>
          </w:p>
        </w:tc>
      </w:tr>
    </w:tbl>
    <w:p w14:paraId="7596218D" w14:textId="77777777" w:rsidR="00EC7F0C" w:rsidRPr="002F18CE" w:rsidRDefault="00EC7F0C" w:rsidP="00EC7F0C">
      <w:pPr>
        <w:rPr>
          <w:rFonts w:cstheme="minorHAnsi"/>
          <w:sz w:val="24"/>
          <w:szCs w:val="24"/>
        </w:rPr>
      </w:pPr>
    </w:p>
    <w:p w14:paraId="1B921CEE" w14:textId="77777777" w:rsidR="00EC7F0C" w:rsidRPr="002F18CE" w:rsidRDefault="00EC7F0C" w:rsidP="00EC7F0C">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EC7F0C" w:rsidRPr="002F18CE" w14:paraId="6B38D0B5" w14:textId="77777777" w:rsidTr="00EC7F0C">
        <w:tc>
          <w:tcPr>
            <w:tcW w:w="9576" w:type="dxa"/>
          </w:tcPr>
          <w:p w14:paraId="4F6C8FEE" w14:textId="77777777" w:rsidR="00EC7F0C" w:rsidRPr="002F18CE" w:rsidRDefault="00EC7F0C" w:rsidP="00EC7F0C">
            <w:pPr>
              <w:rPr>
                <w:rFonts w:cstheme="minorHAnsi"/>
                <w:sz w:val="24"/>
                <w:szCs w:val="24"/>
              </w:rPr>
            </w:pPr>
          </w:p>
          <w:p w14:paraId="12DA8384" w14:textId="77777777" w:rsidR="00EC7F0C" w:rsidRPr="002F18CE" w:rsidRDefault="00EC7F0C" w:rsidP="00EC7F0C">
            <w:pPr>
              <w:rPr>
                <w:rFonts w:cstheme="minorHAnsi"/>
                <w:sz w:val="24"/>
                <w:szCs w:val="24"/>
              </w:rPr>
            </w:pPr>
          </w:p>
          <w:p w14:paraId="63F42190" w14:textId="77777777" w:rsidR="00EC7F0C" w:rsidRPr="002F18CE" w:rsidRDefault="00EC7F0C" w:rsidP="00EC7F0C">
            <w:pPr>
              <w:rPr>
                <w:rFonts w:cstheme="minorHAnsi"/>
                <w:sz w:val="24"/>
                <w:szCs w:val="24"/>
              </w:rPr>
            </w:pPr>
          </w:p>
          <w:p w14:paraId="27B87D83" w14:textId="77777777" w:rsidR="00EC7F0C" w:rsidRPr="002F18CE" w:rsidRDefault="00EC7F0C" w:rsidP="00EC7F0C">
            <w:pPr>
              <w:rPr>
                <w:rFonts w:cstheme="minorHAnsi"/>
                <w:sz w:val="24"/>
                <w:szCs w:val="24"/>
              </w:rPr>
            </w:pPr>
          </w:p>
          <w:p w14:paraId="6BB3C927" w14:textId="77777777" w:rsidR="00EC7F0C" w:rsidRPr="002F18CE" w:rsidRDefault="00EC7F0C" w:rsidP="00EC7F0C">
            <w:pPr>
              <w:rPr>
                <w:rFonts w:cstheme="minorHAnsi"/>
                <w:sz w:val="24"/>
                <w:szCs w:val="24"/>
              </w:rPr>
            </w:pPr>
          </w:p>
        </w:tc>
      </w:tr>
    </w:tbl>
    <w:p w14:paraId="7DAB8D30" w14:textId="77777777" w:rsidR="00EC7F0C" w:rsidRPr="002F18CE" w:rsidRDefault="00EC7F0C" w:rsidP="00EC7F0C">
      <w:pPr>
        <w:rPr>
          <w:rFonts w:cstheme="minorHAnsi"/>
          <w:sz w:val="24"/>
          <w:szCs w:val="24"/>
        </w:rPr>
      </w:pPr>
    </w:p>
    <w:p w14:paraId="395457C2" w14:textId="77777777" w:rsidR="00EC7F0C" w:rsidRPr="002F18CE" w:rsidRDefault="00EC7F0C" w:rsidP="00EC7F0C">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73B787EA" w14:textId="77777777" w:rsidR="00EC7F0C" w:rsidRPr="002F18CE" w:rsidRDefault="00EC7F0C" w:rsidP="00EC7F0C">
      <w:pPr>
        <w:pStyle w:val="ListParagraph"/>
        <w:numPr>
          <w:ilvl w:val="0"/>
          <w:numId w:val="3"/>
        </w:numPr>
        <w:rPr>
          <w:rFonts w:cstheme="minorHAnsi"/>
          <w:sz w:val="24"/>
          <w:szCs w:val="24"/>
        </w:rPr>
      </w:pPr>
      <w:r w:rsidRPr="002F18CE">
        <w:rPr>
          <w:rFonts w:cstheme="minorHAnsi"/>
          <w:sz w:val="24"/>
          <w:szCs w:val="24"/>
        </w:rPr>
        <w:t>Low</w:t>
      </w:r>
    </w:p>
    <w:p w14:paraId="62E5FF10" w14:textId="77777777" w:rsidR="00EC7F0C" w:rsidRPr="002F18CE" w:rsidRDefault="00EC7F0C" w:rsidP="00EC7F0C">
      <w:pPr>
        <w:pStyle w:val="ListParagraph"/>
        <w:numPr>
          <w:ilvl w:val="0"/>
          <w:numId w:val="3"/>
        </w:numPr>
        <w:rPr>
          <w:rFonts w:cstheme="minorHAnsi"/>
          <w:sz w:val="24"/>
          <w:szCs w:val="24"/>
        </w:rPr>
      </w:pPr>
      <w:r w:rsidRPr="002F18CE">
        <w:rPr>
          <w:rFonts w:cstheme="minorHAnsi"/>
          <w:sz w:val="24"/>
          <w:szCs w:val="24"/>
        </w:rPr>
        <w:t>Medium</w:t>
      </w:r>
    </w:p>
    <w:p w14:paraId="2C76E7C0" w14:textId="77777777" w:rsidR="00EC7F0C" w:rsidRPr="002F18CE" w:rsidRDefault="00EC7F0C" w:rsidP="00EC7F0C">
      <w:pPr>
        <w:pStyle w:val="ListParagraph"/>
        <w:numPr>
          <w:ilvl w:val="0"/>
          <w:numId w:val="3"/>
        </w:numPr>
        <w:rPr>
          <w:rFonts w:cstheme="minorHAnsi"/>
          <w:sz w:val="24"/>
          <w:szCs w:val="24"/>
        </w:rPr>
      </w:pPr>
      <w:r w:rsidRPr="002F18CE">
        <w:rPr>
          <w:rFonts w:cstheme="minorHAnsi"/>
          <w:sz w:val="24"/>
          <w:szCs w:val="24"/>
        </w:rPr>
        <w:t>High</w:t>
      </w:r>
    </w:p>
    <w:p w14:paraId="68A5698B" w14:textId="77777777" w:rsidR="00EC7F0C" w:rsidRPr="002F18CE" w:rsidRDefault="00EC7F0C" w:rsidP="00EC7F0C">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2CCEED90" w14:textId="77777777" w:rsidR="00EC7F0C" w:rsidRPr="002F18CE" w:rsidRDefault="00EC7F0C" w:rsidP="00EC7F0C">
      <w:pPr>
        <w:pStyle w:val="ListParagraph"/>
        <w:numPr>
          <w:ilvl w:val="0"/>
          <w:numId w:val="3"/>
        </w:numPr>
        <w:rPr>
          <w:rFonts w:cstheme="minorHAnsi"/>
          <w:sz w:val="24"/>
          <w:szCs w:val="24"/>
        </w:rPr>
      </w:pPr>
      <w:r w:rsidRPr="002F18CE">
        <w:rPr>
          <w:rFonts w:cstheme="minorHAnsi"/>
          <w:sz w:val="24"/>
          <w:szCs w:val="24"/>
        </w:rPr>
        <w:t>Low</w:t>
      </w:r>
    </w:p>
    <w:p w14:paraId="197C6EA7" w14:textId="77777777" w:rsidR="00EC7F0C" w:rsidRPr="002F18CE" w:rsidRDefault="00EC7F0C" w:rsidP="00EC7F0C">
      <w:pPr>
        <w:pStyle w:val="ListParagraph"/>
        <w:numPr>
          <w:ilvl w:val="0"/>
          <w:numId w:val="3"/>
        </w:numPr>
        <w:rPr>
          <w:rFonts w:cstheme="minorHAnsi"/>
          <w:sz w:val="24"/>
          <w:szCs w:val="24"/>
        </w:rPr>
      </w:pPr>
      <w:r w:rsidRPr="002F18CE">
        <w:rPr>
          <w:rFonts w:cstheme="minorHAnsi"/>
          <w:sz w:val="24"/>
          <w:szCs w:val="24"/>
        </w:rPr>
        <w:t>Medium</w:t>
      </w:r>
    </w:p>
    <w:p w14:paraId="55ADBF21" w14:textId="77777777" w:rsidR="00EC7F0C" w:rsidRPr="002F18CE" w:rsidRDefault="00EC7F0C" w:rsidP="00EC7F0C">
      <w:pPr>
        <w:pStyle w:val="ListParagraph"/>
        <w:numPr>
          <w:ilvl w:val="0"/>
          <w:numId w:val="3"/>
        </w:numPr>
        <w:rPr>
          <w:rFonts w:cstheme="minorHAnsi"/>
          <w:sz w:val="24"/>
          <w:szCs w:val="24"/>
        </w:rPr>
      </w:pPr>
      <w:r w:rsidRPr="002F18CE">
        <w:rPr>
          <w:rFonts w:cstheme="minorHAnsi"/>
          <w:sz w:val="24"/>
          <w:szCs w:val="24"/>
        </w:rPr>
        <w:t>High</w:t>
      </w:r>
    </w:p>
    <w:p w14:paraId="058A3341" w14:textId="77777777" w:rsidR="00955F1A" w:rsidRPr="002F18CE" w:rsidRDefault="00955F1A" w:rsidP="00955F1A">
      <w:pPr>
        <w:rPr>
          <w:rFonts w:cstheme="minorHAnsi"/>
          <w:b/>
          <w:sz w:val="24"/>
          <w:szCs w:val="24"/>
        </w:rPr>
      </w:pPr>
      <w:r w:rsidRPr="002F18CE">
        <w:rPr>
          <w:rFonts w:cstheme="minorHAnsi"/>
          <w:b/>
          <w:sz w:val="24"/>
          <w:szCs w:val="24"/>
        </w:rPr>
        <w:t>Overall Security Risk:</w:t>
      </w:r>
    </w:p>
    <w:p w14:paraId="21DCE50F" w14:textId="77777777" w:rsidR="00955F1A" w:rsidRPr="002F18CE" w:rsidRDefault="00955F1A" w:rsidP="00955F1A">
      <w:pPr>
        <w:pStyle w:val="ListParagraph"/>
        <w:numPr>
          <w:ilvl w:val="0"/>
          <w:numId w:val="3"/>
        </w:numPr>
        <w:rPr>
          <w:rFonts w:cstheme="minorHAnsi"/>
          <w:sz w:val="24"/>
          <w:szCs w:val="24"/>
        </w:rPr>
      </w:pPr>
      <w:r w:rsidRPr="002F18CE">
        <w:rPr>
          <w:rFonts w:cstheme="minorHAnsi"/>
          <w:sz w:val="24"/>
          <w:szCs w:val="24"/>
        </w:rPr>
        <w:t>Low</w:t>
      </w:r>
    </w:p>
    <w:p w14:paraId="324C3CE1" w14:textId="77777777" w:rsidR="00955F1A" w:rsidRPr="002F18CE" w:rsidRDefault="00955F1A" w:rsidP="00955F1A">
      <w:pPr>
        <w:pStyle w:val="ListParagraph"/>
        <w:numPr>
          <w:ilvl w:val="0"/>
          <w:numId w:val="3"/>
        </w:numPr>
        <w:rPr>
          <w:rFonts w:cstheme="minorHAnsi"/>
          <w:sz w:val="24"/>
          <w:szCs w:val="24"/>
        </w:rPr>
      </w:pPr>
      <w:r w:rsidRPr="002F18CE">
        <w:rPr>
          <w:rFonts w:cstheme="minorHAnsi"/>
          <w:sz w:val="24"/>
          <w:szCs w:val="24"/>
        </w:rPr>
        <w:t>Medium</w:t>
      </w:r>
    </w:p>
    <w:p w14:paraId="31C841B5" w14:textId="77777777" w:rsidR="00955F1A" w:rsidRPr="002F18CE" w:rsidRDefault="00955F1A" w:rsidP="00955F1A">
      <w:pPr>
        <w:pStyle w:val="ListParagraph"/>
        <w:numPr>
          <w:ilvl w:val="0"/>
          <w:numId w:val="3"/>
        </w:numPr>
        <w:rPr>
          <w:rFonts w:cstheme="minorHAnsi"/>
          <w:sz w:val="24"/>
          <w:szCs w:val="24"/>
        </w:rPr>
      </w:pPr>
      <w:r w:rsidRPr="002F18CE">
        <w:rPr>
          <w:rFonts w:cstheme="minorHAnsi"/>
          <w:sz w:val="24"/>
          <w:szCs w:val="24"/>
        </w:rPr>
        <w:t>High</w:t>
      </w:r>
    </w:p>
    <w:p w14:paraId="6A8D788B" w14:textId="77777777" w:rsidR="00EC7F0C" w:rsidRPr="002F18CE" w:rsidRDefault="00EC7F0C" w:rsidP="00EC7F0C">
      <w:pPr>
        <w:rPr>
          <w:rFonts w:cstheme="minorHAnsi"/>
          <w:b/>
          <w:sz w:val="24"/>
          <w:szCs w:val="24"/>
        </w:rPr>
      </w:pPr>
      <w:r w:rsidRPr="002F18CE">
        <w:rPr>
          <w:rFonts w:cstheme="minorHAnsi"/>
          <w:b/>
          <w:sz w:val="24"/>
          <w:szCs w:val="24"/>
        </w:rPr>
        <w:t>Related Information:</w:t>
      </w:r>
    </w:p>
    <w:p w14:paraId="50566AC0" w14:textId="77777777" w:rsidR="00EC7F0C" w:rsidRPr="002F18CE" w:rsidRDefault="00EC7F0C" w:rsidP="00EC7F0C">
      <w:pPr>
        <w:rPr>
          <w:rFonts w:cstheme="minorHAnsi"/>
          <w:i/>
          <w:sz w:val="24"/>
          <w:szCs w:val="24"/>
        </w:rPr>
      </w:pPr>
      <w:r w:rsidRPr="002F18CE">
        <w:rPr>
          <w:rFonts w:cstheme="minorHAnsi"/>
          <w:i/>
          <w:sz w:val="24"/>
          <w:szCs w:val="24"/>
        </w:rPr>
        <w:t>Things to Consider to Help Answer the Question:</w:t>
      </w:r>
    </w:p>
    <w:p w14:paraId="1E4A2410" w14:textId="77777777" w:rsidR="00EC7F0C" w:rsidRPr="002F18CE" w:rsidRDefault="00EC7F0C" w:rsidP="00EC7F0C">
      <w:pPr>
        <w:spacing w:line="240" w:lineRule="auto"/>
        <w:contextualSpacing/>
        <w:rPr>
          <w:rFonts w:eastAsia="Times New Roman" w:cstheme="minorHAnsi"/>
          <w:sz w:val="24"/>
          <w:szCs w:val="24"/>
        </w:rPr>
      </w:pPr>
      <w:r w:rsidRPr="002F18CE">
        <w:rPr>
          <w:rFonts w:eastAsia="Times New Roman" w:cstheme="minorHAnsi"/>
          <w:sz w:val="24"/>
          <w:szCs w:val="24"/>
        </w:rPr>
        <w:t xml:space="preserve">Consider whether your practice only enables access to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by determining the least access to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that is necessary for the workforce member or service provider to perform the roles and responsibilities assigned.</w:t>
      </w:r>
      <w:r w:rsidRPr="002F18CE">
        <w:rPr>
          <w:rFonts w:eastAsia="Times New Roman" w:cstheme="minorHAnsi"/>
          <w:sz w:val="24"/>
          <w:szCs w:val="24"/>
        </w:rPr>
        <w:br/>
      </w:r>
    </w:p>
    <w:p w14:paraId="1D564B43" w14:textId="77777777" w:rsidR="00EC7F0C" w:rsidRPr="002F18CE" w:rsidRDefault="00EC7F0C" w:rsidP="00EC7F0C">
      <w:pPr>
        <w:spacing w:line="240" w:lineRule="auto"/>
        <w:contextualSpacing/>
        <w:rPr>
          <w:rFonts w:eastAsia="Times New Roman" w:cstheme="minorHAnsi"/>
          <w:sz w:val="24"/>
          <w:szCs w:val="24"/>
        </w:rPr>
      </w:pPr>
      <w:r w:rsidRPr="002F18CE">
        <w:rPr>
          <w:rFonts w:eastAsia="Times New Roman" w:cstheme="minorHAnsi"/>
          <w:sz w:val="24"/>
          <w:szCs w:val="24"/>
        </w:rPr>
        <w:t>Examples of least privileges and minimum necessary access questions are:</w:t>
      </w:r>
    </w:p>
    <w:p w14:paraId="12920DD4" w14:textId="77777777" w:rsidR="00EC7F0C" w:rsidRPr="002F18CE" w:rsidRDefault="00EC7F0C" w:rsidP="00EC7F0C">
      <w:pPr>
        <w:pStyle w:val="ListParagraph"/>
        <w:numPr>
          <w:ilvl w:val="0"/>
          <w:numId w:val="13"/>
        </w:numPr>
        <w:spacing w:after="0" w:line="240" w:lineRule="auto"/>
        <w:rPr>
          <w:rFonts w:eastAsia="Times New Roman" w:cstheme="minorHAnsi"/>
          <w:sz w:val="24"/>
          <w:szCs w:val="24"/>
        </w:rPr>
      </w:pPr>
      <w:r w:rsidRPr="002F18CE">
        <w:rPr>
          <w:rFonts w:eastAsia="Times New Roman" w:cstheme="minorHAnsi"/>
          <w:sz w:val="24"/>
          <w:szCs w:val="24"/>
        </w:rPr>
        <w:t>What facilities need to be accessed and at what times?</w:t>
      </w:r>
    </w:p>
    <w:p w14:paraId="0829323F" w14:textId="77777777" w:rsidR="00EC7F0C" w:rsidRPr="002F18CE" w:rsidRDefault="00EC7F0C" w:rsidP="00EC7F0C">
      <w:pPr>
        <w:pStyle w:val="ListParagraph"/>
        <w:numPr>
          <w:ilvl w:val="0"/>
          <w:numId w:val="13"/>
        </w:numPr>
        <w:spacing w:after="0" w:line="240" w:lineRule="auto"/>
        <w:rPr>
          <w:rFonts w:eastAsia="Times New Roman" w:cstheme="minorHAnsi"/>
          <w:sz w:val="24"/>
          <w:szCs w:val="24"/>
        </w:rPr>
      </w:pPr>
      <w:r w:rsidRPr="002F18CE">
        <w:rPr>
          <w:rFonts w:eastAsia="Times New Roman" w:cstheme="minorHAnsi"/>
          <w:sz w:val="24"/>
          <w:szCs w:val="24"/>
        </w:rPr>
        <w:t>What information systems need to be accessed and at what times?</w:t>
      </w:r>
    </w:p>
    <w:p w14:paraId="2F793F27" w14:textId="77777777" w:rsidR="00EC7F0C" w:rsidRPr="002F18CE" w:rsidRDefault="00EC7F0C" w:rsidP="00EC7F0C">
      <w:pPr>
        <w:pStyle w:val="ListParagraph"/>
        <w:numPr>
          <w:ilvl w:val="0"/>
          <w:numId w:val="13"/>
        </w:numPr>
        <w:spacing w:after="0" w:line="240" w:lineRule="auto"/>
        <w:rPr>
          <w:rFonts w:eastAsia="Times New Roman" w:cstheme="minorHAnsi"/>
          <w:sz w:val="24"/>
          <w:szCs w:val="24"/>
        </w:rPr>
      </w:pPr>
      <w:r w:rsidRPr="002F18CE">
        <w:rPr>
          <w:rFonts w:eastAsia="Times New Roman" w:cstheme="minorHAnsi"/>
          <w:sz w:val="24"/>
          <w:szCs w:val="24"/>
        </w:rPr>
        <w:t>Is remote access to information systems necessary and appropriate?</w:t>
      </w:r>
    </w:p>
    <w:p w14:paraId="597891B5" w14:textId="77777777" w:rsidR="00EC7F0C" w:rsidRPr="002F18CE" w:rsidRDefault="00EC7F0C" w:rsidP="00EC7F0C">
      <w:pPr>
        <w:pStyle w:val="ListParagraph"/>
        <w:numPr>
          <w:ilvl w:val="0"/>
          <w:numId w:val="13"/>
        </w:numPr>
        <w:spacing w:after="0" w:line="240" w:lineRule="auto"/>
        <w:rPr>
          <w:rFonts w:eastAsia="Times New Roman" w:cstheme="minorHAnsi"/>
          <w:sz w:val="24"/>
          <w:szCs w:val="24"/>
        </w:rPr>
      </w:pPr>
      <w:r w:rsidRPr="002F18CE">
        <w:rPr>
          <w:rFonts w:eastAsia="Times New Roman" w:cstheme="minorHAnsi"/>
          <w:sz w:val="24"/>
          <w:szCs w:val="24"/>
        </w:rPr>
        <w:lastRenderedPageBreak/>
        <w:t>Is access from an electronic device (laptop, tablet, smart phone and the like) necessary and appropriate?</w:t>
      </w:r>
    </w:p>
    <w:p w14:paraId="017AC518" w14:textId="77777777" w:rsidR="00EC7F0C" w:rsidRPr="002F18CE" w:rsidRDefault="00EC7F0C" w:rsidP="00EC7F0C">
      <w:pPr>
        <w:pStyle w:val="ListParagraph"/>
        <w:numPr>
          <w:ilvl w:val="0"/>
          <w:numId w:val="13"/>
        </w:numPr>
        <w:spacing w:after="0" w:line="240" w:lineRule="auto"/>
        <w:rPr>
          <w:rFonts w:eastAsia="Times New Roman" w:cstheme="minorHAnsi"/>
          <w:sz w:val="24"/>
          <w:szCs w:val="24"/>
        </w:rPr>
      </w:pPr>
      <w:r w:rsidRPr="002F18CE">
        <w:rPr>
          <w:rFonts w:eastAsia="Times New Roman" w:cstheme="minorHAnsi"/>
          <w:sz w:val="24"/>
          <w:szCs w:val="24"/>
        </w:rPr>
        <w:t>Under what circumstances must access be supervised?</w:t>
      </w:r>
    </w:p>
    <w:p w14:paraId="5DE7D241" w14:textId="77777777" w:rsidR="00EC7F0C" w:rsidRPr="002F18CE" w:rsidRDefault="00EC7F0C" w:rsidP="00EC7F0C">
      <w:pPr>
        <w:pStyle w:val="ListParagraph"/>
        <w:spacing w:after="0" w:line="240" w:lineRule="auto"/>
        <w:ind w:left="360"/>
        <w:rPr>
          <w:rFonts w:eastAsia="Times New Roman" w:cstheme="minorHAnsi"/>
          <w:sz w:val="24"/>
          <w:szCs w:val="24"/>
        </w:rPr>
      </w:pPr>
    </w:p>
    <w:p w14:paraId="2179EBB9" w14:textId="77777777" w:rsidR="00EC7F0C" w:rsidRPr="002F18CE" w:rsidRDefault="00EC7F0C" w:rsidP="00EC7F0C">
      <w:pPr>
        <w:rPr>
          <w:rFonts w:cstheme="minorHAnsi"/>
          <w:i/>
          <w:sz w:val="24"/>
          <w:szCs w:val="24"/>
        </w:rPr>
      </w:pPr>
      <w:r w:rsidRPr="002F18CE">
        <w:rPr>
          <w:rFonts w:cstheme="minorHAnsi"/>
          <w:i/>
          <w:sz w:val="24"/>
          <w:szCs w:val="24"/>
        </w:rPr>
        <w:t>Possible Threats and Vulnerabilities:</w:t>
      </w:r>
    </w:p>
    <w:p w14:paraId="5D54CA8F" w14:textId="77777777" w:rsidR="00EC7F0C" w:rsidRPr="002F18CE" w:rsidRDefault="00EC7F0C" w:rsidP="00EC7F0C">
      <w:pPr>
        <w:spacing w:line="240" w:lineRule="auto"/>
        <w:contextualSpacing/>
        <w:rPr>
          <w:rFonts w:cstheme="minorHAnsi"/>
          <w:sz w:val="24"/>
          <w:szCs w:val="24"/>
        </w:rPr>
      </w:pPr>
      <w:r w:rsidRPr="002F18CE">
        <w:rPr>
          <w:rFonts w:cstheme="minorHAnsi"/>
          <w:sz w:val="24"/>
          <w:szCs w:val="24"/>
        </w:rPr>
        <w:t xml:space="preserve">Individuals without a need to know could access your practice’s </w:t>
      </w:r>
      <w:proofErr w:type="spellStart"/>
      <w:r w:rsidRPr="002F18CE">
        <w:rPr>
          <w:rFonts w:cstheme="minorHAnsi"/>
          <w:sz w:val="24"/>
          <w:szCs w:val="24"/>
        </w:rPr>
        <w:t>ePHI</w:t>
      </w:r>
      <w:proofErr w:type="spellEnd"/>
      <w:r w:rsidRPr="002F18CE">
        <w:rPr>
          <w:rFonts w:cstheme="minorHAnsi"/>
          <w:sz w:val="24"/>
          <w:szCs w:val="24"/>
        </w:rPr>
        <w:t xml:space="preserve"> if it</w:t>
      </w:r>
      <w:r w:rsidRPr="002F18CE">
        <w:rPr>
          <w:rFonts w:cstheme="minorHAnsi"/>
          <w:iCs/>
          <w:sz w:val="24"/>
          <w:szCs w:val="24"/>
        </w:rPr>
        <w:t xml:space="preserve"> does not have policies and </w:t>
      </w:r>
      <w:r w:rsidRPr="002F18CE">
        <w:rPr>
          <w:rFonts w:cstheme="minorHAnsi"/>
          <w:sz w:val="24"/>
          <w:szCs w:val="24"/>
        </w:rPr>
        <w:t xml:space="preserve">procedures that authorize workforce members to have access to </w:t>
      </w:r>
      <w:proofErr w:type="spellStart"/>
      <w:r w:rsidRPr="002F18CE">
        <w:rPr>
          <w:rFonts w:cstheme="minorHAnsi"/>
          <w:sz w:val="24"/>
          <w:szCs w:val="24"/>
        </w:rPr>
        <w:t>ePHI</w:t>
      </w:r>
      <w:proofErr w:type="spellEnd"/>
      <w:r w:rsidRPr="002F18CE">
        <w:rPr>
          <w:rFonts w:cstheme="minorHAnsi"/>
          <w:sz w:val="24"/>
          <w:szCs w:val="24"/>
        </w:rPr>
        <w:t xml:space="preserve"> and describe the types of access that are permitted. </w:t>
      </w:r>
    </w:p>
    <w:p w14:paraId="18EBAC30" w14:textId="77777777" w:rsidR="00EC7F0C" w:rsidRPr="002F18CE" w:rsidRDefault="00EC7F0C" w:rsidP="00EC7F0C">
      <w:pPr>
        <w:spacing w:line="240" w:lineRule="auto"/>
        <w:contextualSpacing/>
        <w:rPr>
          <w:rFonts w:cstheme="minorHAnsi"/>
          <w:sz w:val="24"/>
          <w:szCs w:val="24"/>
        </w:rPr>
      </w:pPr>
      <w:r w:rsidRPr="002F18CE">
        <w:rPr>
          <w:rFonts w:eastAsia="Times New Roman" w:cstheme="minorHAnsi"/>
          <w:color w:val="000000"/>
          <w:sz w:val="24"/>
          <w:szCs w:val="24"/>
        </w:rPr>
        <w:br/>
        <w:t>Some potential impacts include:</w:t>
      </w:r>
    </w:p>
    <w:p w14:paraId="243977EB" w14:textId="77777777" w:rsidR="00EC7F0C" w:rsidRPr="002F18CE" w:rsidRDefault="00EC7F0C" w:rsidP="00EC7F0C">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excessive access to </w:t>
      </w:r>
      <w:proofErr w:type="spellStart"/>
      <w:r w:rsidRPr="002F18CE">
        <w:rPr>
          <w:rFonts w:cstheme="minorHAnsi"/>
          <w:sz w:val="24"/>
          <w:szCs w:val="24"/>
        </w:rPr>
        <w:t>ePHI</w:t>
      </w:r>
      <w:proofErr w:type="spellEnd"/>
      <w:r w:rsidRPr="002F18CE">
        <w:rPr>
          <w:rFonts w:cstheme="minorHAnsi"/>
          <w:sz w:val="24"/>
          <w:szCs w:val="24"/>
        </w:rPr>
        <w:t xml:space="preserve"> by individuals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4BBA3AFA" w14:textId="77777777" w:rsidR="00EC7F0C" w:rsidRPr="002F18CE" w:rsidRDefault="00EC7F0C" w:rsidP="00EC7F0C">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 </w:t>
      </w:r>
    </w:p>
    <w:p w14:paraId="42756309" w14:textId="77777777" w:rsidR="00EC7F0C" w:rsidRPr="002F18CE" w:rsidRDefault="00EC7F0C" w:rsidP="00EC7F0C">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2C651E6C" w14:textId="77777777" w:rsidR="002F5A19" w:rsidRPr="002F18CE" w:rsidRDefault="002F5A19" w:rsidP="00EC7F0C">
      <w:pPr>
        <w:rPr>
          <w:rFonts w:cstheme="minorHAnsi"/>
          <w:i/>
          <w:sz w:val="24"/>
          <w:szCs w:val="24"/>
        </w:rPr>
      </w:pPr>
    </w:p>
    <w:p w14:paraId="3E4CDA05" w14:textId="77777777" w:rsidR="00EC7F0C" w:rsidRPr="002F18CE" w:rsidRDefault="00EC7F0C" w:rsidP="00EC7F0C">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2554C1EB" w14:textId="77777777" w:rsidR="00EC7F0C" w:rsidRPr="002F18CE" w:rsidRDefault="004B7C32" w:rsidP="00EC7F0C">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EC7F0C"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EC7F0C" w:rsidRPr="002F18CE">
        <w:rPr>
          <w:rFonts w:eastAsia="Times New Roman" w:cstheme="minorHAnsi"/>
          <w:bCs/>
          <w:sz w:val="24"/>
          <w:szCs w:val="24"/>
        </w:rPr>
        <w:t>ePHI</w:t>
      </w:r>
      <w:proofErr w:type="spellEnd"/>
      <w:r w:rsidR="00EC7F0C" w:rsidRPr="002F18CE">
        <w:rPr>
          <w:rFonts w:eastAsia="Times New Roman" w:cstheme="minorHAnsi"/>
          <w:bCs/>
          <w:sz w:val="24"/>
          <w:szCs w:val="24"/>
        </w:rPr>
        <w:t>.</w:t>
      </w:r>
    </w:p>
    <w:p w14:paraId="3FA00E84" w14:textId="77777777" w:rsidR="00B5639F" w:rsidRPr="002F18CE" w:rsidRDefault="00B5639F" w:rsidP="00EC7F0C">
      <w:pPr>
        <w:spacing w:after="0" w:line="240" w:lineRule="auto"/>
        <w:rPr>
          <w:rFonts w:eastAsia="Times New Roman" w:cstheme="minorHAnsi"/>
          <w:bCs/>
          <w:sz w:val="24"/>
          <w:szCs w:val="24"/>
        </w:rPr>
      </w:pPr>
    </w:p>
    <w:p w14:paraId="7A59B5FE"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Implement procedures to determine that the access of a workforce member to electronic protected health information is appropriate.</w:t>
      </w:r>
    </w:p>
    <w:p w14:paraId="5EA7BB85"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§164.308(a)(3)(ii)(B)]</w:t>
      </w:r>
    </w:p>
    <w:p w14:paraId="63D1CD08" w14:textId="77777777" w:rsidR="00B5639F" w:rsidRPr="002F18CE" w:rsidRDefault="00B5639F" w:rsidP="00B5639F">
      <w:pPr>
        <w:autoSpaceDE w:val="0"/>
        <w:autoSpaceDN w:val="0"/>
        <w:adjustRightInd w:val="0"/>
        <w:spacing w:after="0" w:line="240" w:lineRule="auto"/>
        <w:contextualSpacing/>
        <w:rPr>
          <w:rFonts w:cstheme="minorHAnsi"/>
          <w:sz w:val="24"/>
          <w:szCs w:val="24"/>
        </w:rPr>
      </w:pPr>
    </w:p>
    <w:p w14:paraId="02B3A572"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r w:rsidRPr="002F18CE">
        <w:rPr>
          <w:rFonts w:cstheme="minorHAnsi"/>
          <w:color w:val="000000" w:themeColor="text1"/>
          <w:sz w:val="24"/>
          <w:szCs w:val="24"/>
        </w:rPr>
        <w:t>Develop, document, and disseminate to workforce members a security planning policy that addresses its purpose, scope, roles, responsibilities, management commitment, the expected coordination among organizational entities, and compliance requirements.  The policy should also include procedures to facilitate its implementation and associated personnel security controls.</w:t>
      </w:r>
    </w:p>
    <w:p w14:paraId="40DEAB5B"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[NIST SP 800-53 PS-1]</w:t>
      </w:r>
    </w:p>
    <w:p w14:paraId="39608A98" w14:textId="77777777" w:rsidR="00B5639F" w:rsidRPr="002F18CE" w:rsidRDefault="00B5639F" w:rsidP="00B5639F">
      <w:pPr>
        <w:autoSpaceDE w:val="0"/>
        <w:autoSpaceDN w:val="0"/>
        <w:adjustRightInd w:val="0"/>
        <w:spacing w:after="0" w:line="240" w:lineRule="auto"/>
        <w:contextualSpacing/>
        <w:rPr>
          <w:rFonts w:cstheme="minorHAnsi"/>
          <w:iCs/>
          <w:sz w:val="24"/>
          <w:szCs w:val="24"/>
        </w:rPr>
      </w:pPr>
    </w:p>
    <w:p w14:paraId="47B1AD1B"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color w:val="000000" w:themeColor="text1"/>
          <w:sz w:val="24"/>
          <w:szCs w:val="24"/>
        </w:rPr>
        <w:t>Establish processes to ensure that individuals requiring access to organizational information and information systems sign appropriate access agreements prior to being granted access; and periodically review and update the signed access agreements.</w:t>
      </w:r>
      <w:r w:rsidRPr="002F18CE">
        <w:rPr>
          <w:rFonts w:cstheme="minorHAnsi"/>
          <w:sz w:val="24"/>
          <w:szCs w:val="24"/>
        </w:rPr>
        <w:t xml:space="preserve"> </w:t>
      </w:r>
    </w:p>
    <w:p w14:paraId="064AAE04" w14:textId="77777777" w:rsidR="00B5639F" w:rsidRPr="002F18CE" w:rsidRDefault="00B5639F" w:rsidP="00B5639F">
      <w:pPr>
        <w:spacing w:after="0" w:line="240" w:lineRule="auto"/>
        <w:rPr>
          <w:rFonts w:eastAsia="Times New Roman" w:cstheme="minorHAnsi"/>
          <w:bCs/>
          <w:i/>
          <w:sz w:val="24"/>
          <w:szCs w:val="24"/>
        </w:rPr>
      </w:pPr>
      <w:r w:rsidRPr="002F18CE">
        <w:rPr>
          <w:rFonts w:cstheme="minorHAnsi"/>
          <w:sz w:val="24"/>
          <w:szCs w:val="24"/>
        </w:rPr>
        <w:t>[NIST SP 800-53 PS-6]</w:t>
      </w:r>
    </w:p>
    <w:p w14:paraId="7A0294AF" w14:textId="77777777" w:rsidR="002F5A19" w:rsidRPr="002F18CE" w:rsidRDefault="00EC7F0C" w:rsidP="002F5A19">
      <w:pPr>
        <w:pStyle w:val="Heading1"/>
        <w:pBdr>
          <w:top w:val="single" w:sz="4" w:space="1" w:color="auto"/>
          <w:left w:val="single" w:sz="4" w:space="4" w:color="auto"/>
          <w:bottom w:val="single" w:sz="4" w:space="1" w:color="auto"/>
          <w:right w:val="single" w:sz="4" w:space="4" w:color="auto"/>
        </w:pBdr>
      </w:pPr>
      <w:bookmarkStart w:id="80" w:name="_Toc459304829"/>
      <w:r w:rsidRPr="002F18CE">
        <w:rPr>
          <w:b/>
        </w:rPr>
        <w:lastRenderedPageBreak/>
        <w:t>A27</w:t>
      </w:r>
      <w:r w:rsidR="002F5A19" w:rsidRPr="002F18CE">
        <w:rPr>
          <w:b/>
        </w:rPr>
        <w:t xml:space="preserve"> - </w:t>
      </w:r>
      <w:r w:rsidRPr="002F18CE">
        <w:rPr>
          <w:rFonts w:eastAsia="Times New Roman"/>
          <w:b/>
        </w:rPr>
        <w:t>§164.308(a)(3)(ii)(B)  Addressable</w:t>
      </w:r>
      <w:r w:rsidR="002F5A19" w:rsidRPr="002F18CE">
        <w:rPr>
          <w:rFonts w:eastAsia="Times New Roman"/>
          <w:b/>
        </w:rPr>
        <w:t xml:space="preserve"> </w:t>
      </w:r>
      <w:r w:rsidR="002F5A19" w:rsidRPr="002F18CE">
        <w:t xml:space="preserve">Do your practice’s policies and procedures require screening workforce members prior to enabling access to its facilities, information systems, and </w:t>
      </w:r>
      <w:proofErr w:type="spellStart"/>
      <w:r w:rsidR="002F5A19" w:rsidRPr="002F18CE">
        <w:t>ePHI</w:t>
      </w:r>
      <w:proofErr w:type="spellEnd"/>
      <w:r w:rsidR="002F5A19" w:rsidRPr="002F18CE">
        <w:t xml:space="preserve"> to verify that users are trustworthy?</w:t>
      </w:r>
      <w:bookmarkEnd w:id="80"/>
    </w:p>
    <w:p w14:paraId="500EF77B" w14:textId="77777777" w:rsidR="00EC7F0C" w:rsidRPr="002F18CE" w:rsidRDefault="0052339D" w:rsidP="0067398C">
      <w:pPr>
        <w:pStyle w:val="ListParagraph"/>
        <w:numPr>
          <w:ilvl w:val="0"/>
          <w:numId w:val="1"/>
        </w:numPr>
        <w:ind w:left="810"/>
        <w:rPr>
          <w:rFonts w:eastAsia="Times New Roman" w:cstheme="minorHAnsi"/>
          <w:color w:val="000000"/>
          <w:sz w:val="24"/>
          <w:szCs w:val="24"/>
        </w:rPr>
      </w:pPr>
      <w:r w:rsidRPr="002F18CE">
        <w:rPr>
          <w:rFonts w:eastAsia="Times New Roman" w:cstheme="minorHAnsi"/>
          <w:color w:val="000000"/>
          <w:sz w:val="24"/>
          <w:szCs w:val="24"/>
        </w:rPr>
        <w:t>Yes</w:t>
      </w:r>
    </w:p>
    <w:p w14:paraId="693917E7" w14:textId="77777777" w:rsidR="0052339D" w:rsidRPr="002F18CE" w:rsidRDefault="0052339D" w:rsidP="0067398C">
      <w:pPr>
        <w:pStyle w:val="ListParagraph"/>
        <w:numPr>
          <w:ilvl w:val="0"/>
          <w:numId w:val="1"/>
        </w:numPr>
        <w:ind w:left="810"/>
        <w:rPr>
          <w:rFonts w:eastAsia="Times New Roman" w:cstheme="minorHAnsi"/>
          <w:color w:val="000000"/>
          <w:sz w:val="24"/>
          <w:szCs w:val="24"/>
        </w:rPr>
      </w:pPr>
      <w:r w:rsidRPr="002F18CE">
        <w:rPr>
          <w:rFonts w:eastAsia="Times New Roman" w:cstheme="minorHAnsi"/>
          <w:color w:val="000000"/>
          <w:sz w:val="24"/>
          <w:szCs w:val="24"/>
        </w:rPr>
        <w:t>No</w:t>
      </w:r>
    </w:p>
    <w:p w14:paraId="4E56DA2D" w14:textId="77777777" w:rsidR="00EC7F0C" w:rsidRPr="002F18CE" w:rsidRDefault="00EC7F0C" w:rsidP="00EC7F0C">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74FCC158" w14:textId="77777777" w:rsidR="00EC7F0C" w:rsidRPr="002F18CE" w:rsidRDefault="00EC7F0C" w:rsidP="00EC7F0C">
      <w:pPr>
        <w:pStyle w:val="ListParagraph"/>
        <w:numPr>
          <w:ilvl w:val="0"/>
          <w:numId w:val="2"/>
        </w:numPr>
        <w:rPr>
          <w:rFonts w:cstheme="minorHAnsi"/>
          <w:sz w:val="24"/>
          <w:szCs w:val="24"/>
        </w:rPr>
      </w:pPr>
      <w:r w:rsidRPr="002F18CE">
        <w:rPr>
          <w:rFonts w:cstheme="minorHAnsi"/>
          <w:sz w:val="24"/>
          <w:szCs w:val="24"/>
        </w:rPr>
        <w:t>Cost</w:t>
      </w:r>
    </w:p>
    <w:p w14:paraId="1F92345F" w14:textId="77777777" w:rsidR="00EC7F0C" w:rsidRPr="002F18CE" w:rsidRDefault="00EC7F0C" w:rsidP="00EC7F0C">
      <w:pPr>
        <w:pStyle w:val="ListParagraph"/>
        <w:numPr>
          <w:ilvl w:val="0"/>
          <w:numId w:val="2"/>
        </w:numPr>
        <w:rPr>
          <w:rFonts w:cstheme="minorHAnsi"/>
          <w:sz w:val="24"/>
          <w:szCs w:val="24"/>
        </w:rPr>
      </w:pPr>
      <w:r w:rsidRPr="002F18CE">
        <w:rPr>
          <w:rFonts w:cstheme="minorHAnsi"/>
          <w:sz w:val="24"/>
          <w:szCs w:val="24"/>
        </w:rPr>
        <w:t>Practice Size</w:t>
      </w:r>
    </w:p>
    <w:p w14:paraId="46EFED77" w14:textId="77777777" w:rsidR="00EC7F0C" w:rsidRPr="002F18CE" w:rsidRDefault="00EC7F0C" w:rsidP="00EC7F0C">
      <w:pPr>
        <w:pStyle w:val="ListParagraph"/>
        <w:numPr>
          <w:ilvl w:val="0"/>
          <w:numId w:val="2"/>
        </w:numPr>
        <w:rPr>
          <w:rFonts w:cstheme="minorHAnsi"/>
          <w:sz w:val="24"/>
          <w:szCs w:val="24"/>
        </w:rPr>
      </w:pPr>
      <w:r w:rsidRPr="002F18CE">
        <w:rPr>
          <w:rFonts w:cstheme="minorHAnsi"/>
          <w:sz w:val="24"/>
          <w:szCs w:val="24"/>
        </w:rPr>
        <w:t>Complexity</w:t>
      </w:r>
    </w:p>
    <w:p w14:paraId="7D75B69C" w14:textId="77777777" w:rsidR="00EC7F0C" w:rsidRPr="002F18CE" w:rsidRDefault="00EC7F0C" w:rsidP="00EC7F0C">
      <w:pPr>
        <w:pStyle w:val="ListParagraph"/>
        <w:numPr>
          <w:ilvl w:val="0"/>
          <w:numId w:val="2"/>
        </w:numPr>
        <w:rPr>
          <w:rFonts w:cstheme="minorHAnsi"/>
          <w:sz w:val="24"/>
          <w:szCs w:val="24"/>
        </w:rPr>
      </w:pPr>
      <w:r w:rsidRPr="002F18CE">
        <w:rPr>
          <w:rFonts w:cstheme="minorHAnsi"/>
          <w:sz w:val="24"/>
          <w:szCs w:val="24"/>
        </w:rPr>
        <w:t>Alternate Solution</w:t>
      </w:r>
    </w:p>
    <w:p w14:paraId="27EB6A58" w14:textId="77777777" w:rsidR="00EC7F0C" w:rsidRPr="002F18CE" w:rsidRDefault="00EC7F0C" w:rsidP="00EC7F0C">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EC7F0C" w:rsidRPr="002F18CE" w14:paraId="40B66101" w14:textId="77777777" w:rsidTr="00EC7F0C">
        <w:tc>
          <w:tcPr>
            <w:tcW w:w="9576" w:type="dxa"/>
          </w:tcPr>
          <w:p w14:paraId="0D5B8C8F" w14:textId="77777777" w:rsidR="00EC7F0C" w:rsidRPr="002F18CE" w:rsidRDefault="00EC7F0C" w:rsidP="00EC7F0C">
            <w:pPr>
              <w:rPr>
                <w:rFonts w:cstheme="minorHAnsi"/>
                <w:sz w:val="24"/>
                <w:szCs w:val="24"/>
              </w:rPr>
            </w:pPr>
          </w:p>
          <w:p w14:paraId="0C2C1495" w14:textId="77777777" w:rsidR="00EC7F0C" w:rsidRPr="002F18CE" w:rsidRDefault="00EC7F0C" w:rsidP="00EC7F0C">
            <w:pPr>
              <w:rPr>
                <w:rFonts w:cstheme="minorHAnsi"/>
                <w:sz w:val="24"/>
                <w:szCs w:val="24"/>
              </w:rPr>
            </w:pPr>
          </w:p>
          <w:p w14:paraId="121E4850" w14:textId="77777777" w:rsidR="00EC7F0C" w:rsidRPr="002F18CE" w:rsidRDefault="00EC7F0C" w:rsidP="00EC7F0C">
            <w:pPr>
              <w:rPr>
                <w:rFonts w:cstheme="minorHAnsi"/>
                <w:sz w:val="24"/>
                <w:szCs w:val="24"/>
              </w:rPr>
            </w:pPr>
          </w:p>
          <w:p w14:paraId="2EC8D0AC" w14:textId="77777777" w:rsidR="00EC7F0C" w:rsidRPr="002F18CE" w:rsidRDefault="00EC7F0C" w:rsidP="00EC7F0C">
            <w:pPr>
              <w:rPr>
                <w:rFonts w:cstheme="minorHAnsi"/>
                <w:sz w:val="24"/>
                <w:szCs w:val="24"/>
              </w:rPr>
            </w:pPr>
          </w:p>
          <w:p w14:paraId="68FA2562" w14:textId="77777777" w:rsidR="00EC7F0C" w:rsidRPr="002F18CE" w:rsidRDefault="00EC7F0C" w:rsidP="00EC7F0C">
            <w:pPr>
              <w:rPr>
                <w:rFonts w:cstheme="minorHAnsi"/>
                <w:sz w:val="24"/>
                <w:szCs w:val="24"/>
              </w:rPr>
            </w:pPr>
          </w:p>
          <w:p w14:paraId="5F7904B4" w14:textId="77777777" w:rsidR="00EC7F0C" w:rsidRPr="002F18CE" w:rsidRDefault="00EC7F0C" w:rsidP="00EC7F0C">
            <w:pPr>
              <w:rPr>
                <w:rFonts w:cstheme="minorHAnsi"/>
                <w:sz w:val="24"/>
                <w:szCs w:val="24"/>
              </w:rPr>
            </w:pPr>
          </w:p>
        </w:tc>
      </w:tr>
    </w:tbl>
    <w:p w14:paraId="2FB4479E" w14:textId="77777777" w:rsidR="00EC7F0C" w:rsidRPr="002F18CE" w:rsidRDefault="00EC7F0C" w:rsidP="00EC7F0C">
      <w:pPr>
        <w:rPr>
          <w:rFonts w:cstheme="minorHAnsi"/>
          <w:sz w:val="24"/>
          <w:szCs w:val="24"/>
        </w:rPr>
      </w:pPr>
    </w:p>
    <w:p w14:paraId="322C5396" w14:textId="77777777" w:rsidR="00EC7F0C" w:rsidRPr="002F18CE" w:rsidRDefault="00EC7F0C" w:rsidP="00EC7F0C">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EC7F0C" w:rsidRPr="002F18CE" w14:paraId="4F8DF37D" w14:textId="77777777" w:rsidTr="00EC7F0C">
        <w:tc>
          <w:tcPr>
            <w:tcW w:w="9576" w:type="dxa"/>
          </w:tcPr>
          <w:p w14:paraId="698F7D80" w14:textId="77777777" w:rsidR="00EC7F0C" w:rsidRPr="002F18CE" w:rsidRDefault="00EC7F0C" w:rsidP="00EC7F0C">
            <w:pPr>
              <w:rPr>
                <w:rFonts w:cstheme="minorHAnsi"/>
                <w:sz w:val="24"/>
                <w:szCs w:val="24"/>
              </w:rPr>
            </w:pPr>
          </w:p>
          <w:p w14:paraId="40CE99CD" w14:textId="77777777" w:rsidR="00EC7F0C" w:rsidRPr="002F18CE" w:rsidRDefault="00EC7F0C" w:rsidP="00EC7F0C">
            <w:pPr>
              <w:rPr>
                <w:rFonts w:cstheme="minorHAnsi"/>
                <w:sz w:val="24"/>
                <w:szCs w:val="24"/>
              </w:rPr>
            </w:pPr>
          </w:p>
          <w:p w14:paraId="50EF2271" w14:textId="77777777" w:rsidR="00EC7F0C" w:rsidRPr="002F18CE" w:rsidRDefault="00EC7F0C" w:rsidP="00EC7F0C">
            <w:pPr>
              <w:rPr>
                <w:rFonts w:cstheme="minorHAnsi"/>
                <w:sz w:val="24"/>
                <w:szCs w:val="24"/>
              </w:rPr>
            </w:pPr>
          </w:p>
          <w:p w14:paraId="01092225" w14:textId="77777777" w:rsidR="00EC7F0C" w:rsidRPr="002F18CE" w:rsidRDefault="00EC7F0C" w:rsidP="00EC7F0C">
            <w:pPr>
              <w:rPr>
                <w:rFonts w:cstheme="minorHAnsi"/>
                <w:sz w:val="24"/>
                <w:szCs w:val="24"/>
              </w:rPr>
            </w:pPr>
          </w:p>
          <w:p w14:paraId="566F97CB" w14:textId="77777777" w:rsidR="00EC7F0C" w:rsidRPr="002F18CE" w:rsidRDefault="00EC7F0C" w:rsidP="00EC7F0C">
            <w:pPr>
              <w:rPr>
                <w:rFonts w:cstheme="minorHAnsi"/>
                <w:sz w:val="24"/>
                <w:szCs w:val="24"/>
              </w:rPr>
            </w:pPr>
          </w:p>
          <w:p w14:paraId="121F22FD" w14:textId="77777777" w:rsidR="00EC7F0C" w:rsidRPr="002F18CE" w:rsidRDefault="00EC7F0C" w:rsidP="00EC7F0C">
            <w:pPr>
              <w:rPr>
                <w:rFonts w:cstheme="minorHAnsi"/>
                <w:sz w:val="24"/>
                <w:szCs w:val="24"/>
              </w:rPr>
            </w:pPr>
          </w:p>
        </w:tc>
      </w:tr>
    </w:tbl>
    <w:p w14:paraId="13C2E95D" w14:textId="77777777" w:rsidR="00EC7F0C" w:rsidRPr="002F18CE" w:rsidRDefault="00EC7F0C" w:rsidP="00EC7F0C">
      <w:pPr>
        <w:rPr>
          <w:rFonts w:cstheme="minorHAnsi"/>
          <w:sz w:val="24"/>
          <w:szCs w:val="24"/>
        </w:rPr>
      </w:pPr>
    </w:p>
    <w:p w14:paraId="377F5E4A" w14:textId="77777777" w:rsidR="00EC7F0C" w:rsidRPr="002F18CE" w:rsidRDefault="00EC7F0C" w:rsidP="00EC7F0C">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EC7F0C" w:rsidRPr="002F18CE" w14:paraId="4A9B3433" w14:textId="77777777" w:rsidTr="00EC7F0C">
        <w:tc>
          <w:tcPr>
            <w:tcW w:w="9576" w:type="dxa"/>
          </w:tcPr>
          <w:p w14:paraId="2C511DFE" w14:textId="77777777" w:rsidR="00EC7F0C" w:rsidRPr="002F18CE" w:rsidRDefault="00EC7F0C" w:rsidP="00EC7F0C">
            <w:pPr>
              <w:rPr>
                <w:rFonts w:cstheme="minorHAnsi"/>
                <w:sz w:val="24"/>
                <w:szCs w:val="24"/>
              </w:rPr>
            </w:pPr>
          </w:p>
          <w:p w14:paraId="3EF85C56" w14:textId="77777777" w:rsidR="00EC7F0C" w:rsidRPr="002F18CE" w:rsidRDefault="00EC7F0C" w:rsidP="00EC7F0C">
            <w:pPr>
              <w:rPr>
                <w:rFonts w:cstheme="minorHAnsi"/>
                <w:sz w:val="24"/>
                <w:szCs w:val="24"/>
              </w:rPr>
            </w:pPr>
          </w:p>
          <w:p w14:paraId="58FB1885" w14:textId="77777777" w:rsidR="00EC7F0C" w:rsidRPr="002F18CE" w:rsidRDefault="00EC7F0C" w:rsidP="00EC7F0C">
            <w:pPr>
              <w:rPr>
                <w:rFonts w:cstheme="minorHAnsi"/>
                <w:sz w:val="24"/>
                <w:szCs w:val="24"/>
              </w:rPr>
            </w:pPr>
          </w:p>
          <w:p w14:paraId="33E898E2" w14:textId="77777777" w:rsidR="00EC7F0C" w:rsidRPr="002F18CE" w:rsidRDefault="00EC7F0C" w:rsidP="00EC7F0C">
            <w:pPr>
              <w:rPr>
                <w:rFonts w:cstheme="minorHAnsi"/>
                <w:sz w:val="24"/>
                <w:szCs w:val="24"/>
              </w:rPr>
            </w:pPr>
          </w:p>
          <w:p w14:paraId="7D3DE586" w14:textId="77777777" w:rsidR="00EC7F0C" w:rsidRPr="002F18CE" w:rsidRDefault="00EC7F0C" w:rsidP="00EC7F0C">
            <w:pPr>
              <w:rPr>
                <w:rFonts w:cstheme="minorHAnsi"/>
                <w:sz w:val="24"/>
                <w:szCs w:val="24"/>
              </w:rPr>
            </w:pPr>
          </w:p>
        </w:tc>
      </w:tr>
    </w:tbl>
    <w:p w14:paraId="3F2E5F5F" w14:textId="77777777" w:rsidR="00EC7F0C" w:rsidRPr="002F18CE" w:rsidRDefault="00EC7F0C" w:rsidP="00EC7F0C">
      <w:pPr>
        <w:rPr>
          <w:rFonts w:cstheme="minorHAnsi"/>
          <w:sz w:val="24"/>
          <w:szCs w:val="24"/>
        </w:rPr>
      </w:pPr>
      <w:r w:rsidRPr="002F18CE">
        <w:rPr>
          <w:rFonts w:cstheme="minorHAnsi"/>
          <w:sz w:val="24"/>
          <w:szCs w:val="24"/>
        </w:rPr>
        <w:lastRenderedPageBreak/>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710D86FE" w14:textId="77777777" w:rsidR="00EC7F0C" w:rsidRPr="002F18CE" w:rsidRDefault="00EC7F0C" w:rsidP="00EC7F0C">
      <w:pPr>
        <w:pStyle w:val="ListParagraph"/>
        <w:numPr>
          <w:ilvl w:val="0"/>
          <w:numId w:val="3"/>
        </w:numPr>
        <w:rPr>
          <w:rFonts w:cstheme="minorHAnsi"/>
          <w:sz w:val="24"/>
          <w:szCs w:val="24"/>
        </w:rPr>
      </w:pPr>
      <w:r w:rsidRPr="002F18CE">
        <w:rPr>
          <w:rFonts w:cstheme="minorHAnsi"/>
          <w:sz w:val="24"/>
          <w:szCs w:val="24"/>
        </w:rPr>
        <w:t>Low</w:t>
      </w:r>
    </w:p>
    <w:p w14:paraId="2F00A30E" w14:textId="77777777" w:rsidR="00EC7F0C" w:rsidRPr="002F18CE" w:rsidRDefault="00EC7F0C" w:rsidP="00EC7F0C">
      <w:pPr>
        <w:pStyle w:val="ListParagraph"/>
        <w:numPr>
          <w:ilvl w:val="0"/>
          <w:numId w:val="3"/>
        </w:numPr>
        <w:rPr>
          <w:rFonts w:cstheme="minorHAnsi"/>
          <w:sz w:val="24"/>
          <w:szCs w:val="24"/>
        </w:rPr>
      </w:pPr>
      <w:r w:rsidRPr="002F18CE">
        <w:rPr>
          <w:rFonts w:cstheme="minorHAnsi"/>
          <w:sz w:val="24"/>
          <w:szCs w:val="24"/>
        </w:rPr>
        <w:t>Medium</w:t>
      </w:r>
    </w:p>
    <w:p w14:paraId="467C0F66" w14:textId="77777777" w:rsidR="00EC7F0C" w:rsidRPr="002F18CE" w:rsidRDefault="00EC7F0C" w:rsidP="00EC7F0C">
      <w:pPr>
        <w:pStyle w:val="ListParagraph"/>
        <w:numPr>
          <w:ilvl w:val="0"/>
          <w:numId w:val="3"/>
        </w:numPr>
        <w:rPr>
          <w:rFonts w:cstheme="minorHAnsi"/>
          <w:sz w:val="24"/>
          <w:szCs w:val="24"/>
        </w:rPr>
      </w:pPr>
      <w:r w:rsidRPr="002F18CE">
        <w:rPr>
          <w:rFonts w:cstheme="minorHAnsi"/>
          <w:sz w:val="24"/>
          <w:szCs w:val="24"/>
        </w:rPr>
        <w:t>High</w:t>
      </w:r>
    </w:p>
    <w:p w14:paraId="2067A88E" w14:textId="77777777" w:rsidR="00EC7F0C" w:rsidRPr="002F18CE" w:rsidRDefault="00EC7F0C" w:rsidP="00EC7F0C">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43BA03A9" w14:textId="77777777" w:rsidR="00EC7F0C" w:rsidRPr="002F18CE" w:rsidRDefault="00EC7F0C" w:rsidP="00EC7F0C">
      <w:pPr>
        <w:pStyle w:val="ListParagraph"/>
        <w:numPr>
          <w:ilvl w:val="0"/>
          <w:numId w:val="3"/>
        </w:numPr>
        <w:rPr>
          <w:rFonts w:cstheme="minorHAnsi"/>
          <w:sz w:val="24"/>
          <w:szCs w:val="24"/>
        </w:rPr>
      </w:pPr>
      <w:r w:rsidRPr="002F18CE">
        <w:rPr>
          <w:rFonts w:cstheme="minorHAnsi"/>
          <w:sz w:val="24"/>
          <w:szCs w:val="24"/>
        </w:rPr>
        <w:t>Low</w:t>
      </w:r>
    </w:p>
    <w:p w14:paraId="522B4D73" w14:textId="77777777" w:rsidR="00EC7F0C" w:rsidRPr="002F18CE" w:rsidRDefault="00EC7F0C" w:rsidP="00EC7F0C">
      <w:pPr>
        <w:pStyle w:val="ListParagraph"/>
        <w:numPr>
          <w:ilvl w:val="0"/>
          <w:numId w:val="3"/>
        </w:numPr>
        <w:rPr>
          <w:rFonts w:cstheme="minorHAnsi"/>
          <w:sz w:val="24"/>
          <w:szCs w:val="24"/>
        </w:rPr>
      </w:pPr>
      <w:r w:rsidRPr="002F18CE">
        <w:rPr>
          <w:rFonts w:cstheme="minorHAnsi"/>
          <w:sz w:val="24"/>
          <w:szCs w:val="24"/>
        </w:rPr>
        <w:t>Medium</w:t>
      </w:r>
    </w:p>
    <w:p w14:paraId="6247138F" w14:textId="77777777" w:rsidR="00EC7F0C" w:rsidRPr="002F18CE" w:rsidRDefault="00EC7F0C" w:rsidP="00EC7F0C">
      <w:pPr>
        <w:pStyle w:val="ListParagraph"/>
        <w:numPr>
          <w:ilvl w:val="0"/>
          <w:numId w:val="3"/>
        </w:numPr>
        <w:rPr>
          <w:rFonts w:cstheme="minorHAnsi"/>
          <w:sz w:val="24"/>
          <w:szCs w:val="24"/>
        </w:rPr>
      </w:pPr>
      <w:r w:rsidRPr="002F18CE">
        <w:rPr>
          <w:rFonts w:cstheme="minorHAnsi"/>
          <w:sz w:val="24"/>
          <w:szCs w:val="24"/>
        </w:rPr>
        <w:t>High</w:t>
      </w:r>
    </w:p>
    <w:p w14:paraId="5BC64C89" w14:textId="77777777" w:rsidR="00BA6766" w:rsidRPr="002F18CE" w:rsidRDefault="00BA6766" w:rsidP="00BA6766">
      <w:pPr>
        <w:rPr>
          <w:rFonts w:cstheme="minorHAnsi"/>
          <w:b/>
          <w:sz w:val="24"/>
          <w:szCs w:val="24"/>
        </w:rPr>
      </w:pPr>
      <w:r w:rsidRPr="002F18CE">
        <w:rPr>
          <w:rFonts w:cstheme="minorHAnsi"/>
          <w:b/>
          <w:sz w:val="24"/>
          <w:szCs w:val="24"/>
        </w:rPr>
        <w:t>Overall Security Risk:</w:t>
      </w:r>
    </w:p>
    <w:p w14:paraId="6172F9B6" w14:textId="77777777" w:rsidR="00BA6766" w:rsidRPr="002F18CE" w:rsidRDefault="00BA6766" w:rsidP="00BA6766">
      <w:pPr>
        <w:pStyle w:val="ListParagraph"/>
        <w:numPr>
          <w:ilvl w:val="0"/>
          <w:numId w:val="3"/>
        </w:numPr>
        <w:rPr>
          <w:rFonts w:cstheme="minorHAnsi"/>
          <w:sz w:val="24"/>
          <w:szCs w:val="24"/>
        </w:rPr>
      </w:pPr>
      <w:r w:rsidRPr="002F18CE">
        <w:rPr>
          <w:rFonts w:cstheme="minorHAnsi"/>
          <w:sz w:val="24"/>
          <w:szCs w:val="24"/>
        </w:rPr>
        <w:t>Low</w:t>
      </w:r>
    </w:p>
    <w:p w14:paraId="12E2A212" w14:textId="77777777" w:rsidR="00BA6766" w:rsidRPr="002F18CE" w:rsidRDefault="00BA6766" w:rsidP="00BA6766">
      <w:pPr>
        <w:pStyle w:val="ListParagraph"/>
        <w:numPr>
          <w:ilvl w:val="0"/>
          <w:numId w:val="3"/>
        </w:numPr>
        <w:rPr>
          <w:rFonts w:cstheme="minorHAnsi"/>
          <w:sz w:val="24"/>
          <w:szCs w:val="24"/>
        </w:rPr>
      </w:pPr>
      <w:r w:rsidRPr="002F18CE">
        <w:rPr>
          <w:rFonts w:cstheme="minorHAnsi"/>
          <w:sz w:val="24"/>
          <w:szCs w:val="24"/>
        </w:rPr>
        <w:t>Medium</w:t>
      </w:r>
    </w:p>
    <w:p w14:paraId="1B70560C" w14:textId="77777777" w:rsidR="00BA6766" w:rsidRPr="002F18CE" w:rsidRDefault="00BA6766" w:rsidP="00BA6766">
      <w:pPr>
        <w:pStyle w:val="ListParagraph"/>
        <w:numPr>
          <w:ilvl w:val="0"/>
          <w:numId w:val="3"/>
        </w:numPr>
        <w:rPr>
          <w:rFonts w:cstheme="minorHAnsi"/>
          <w:sz w:val="24"/>
          <w:szCs w:val="24"/>
        </w:rPr>
      </w:pPr>
      <w:r w:rsidRPr="002F18CE">
        <w:rPr>
          <w:rFonts w:cstheme="minorHAnsi"/>
          <w:sz w:val="24"/>
          <w:szCs w:val="24"/>
        </w:rPr>
        <w:t>High</w:t>
      </w:r>
    </w:p>
    <w:p w14:paraId="3FA1C51A" w14:textId="77777777" w:rsidR="00EC7F0C" w:rsidRPr="002F18CE" w:rsidRDefault="00EC7F0C" w:rsidP="00EC7F0C">
      <w:pPr>
        <w:rPr>
          <w:rFonts w:cstheme="minorHAnsi"/>
          <w:b/>
          <w:sz w:val="24"/>
          <w:szCs w:val="24"/>
        </w:rPr>
      </w:pPr>
      <w:r w:rsidRPr="002F18CE">
        <w:rPr>
          <w:rFonts w:cstheme="minorHAnsi"/>
          <w:b/>
          <w:sz w:val="24"/>
          <w:szCs w:val="24"/>
        </w:rPr>
        <w:t>Related Information:</w:t>
      </w:r>
    </w:p>
    <w:p w14:paraId="3C135FDF" w14:textId="77777777" w:rsidR="00EC7F0C" w:rsidRPr="002F18CE" w:rsidRDefault="00EC7F0C" w:rsidP="00EC7F0C">
      <w:pPr>
        <w:rPr>
          <w:rFonts w:cstheme="minorHAnsi"/>
          <w:i/>
          <w:sz w:val="24"/>
          <w:szCs w:val="24"/>
        </w:rPr>
      </w:pPr>
      <w:r w:rsidRPr="002F18CE">
        <w:rPr>
          <w:rFonts w:cstheme="minorHAnsi"/>
          <w:i/>
          <w:sz w:val="24"/>
          <w:szCs w:val="24"/>
        </w:rPr>
        <w:t>Things to Consider to Help Answer the Question:</w:t>
      </w:r>
    </w:p>
    <w:p w14:paraId="4E51B74B" w14:textId="77777777" w:rsidR="00EC7F0C" w:rsidRPr="002F18CE" w:rsidRDefault="00EC7F0C" w:rsidP="00EC7F0C">
      <w:pPr>
        <w:spacing w:line="240" w:lineRule="auto"/>
        <w:contextualSpacing/>
        <w:rPr>
          <w:rFonts w:eastAsia="Times New Roman" w:cstheme="minorHAnsi"/>
          <w:sz w:val="24"/>
          <w:szCs w:val="24"/>
        </w:rPr>
      </w:pPr>
      <w:r w:rsidRPr="002F18CE">
        <w:rPr>
          <w:rFonts w:eastAsia="Times New Roman" w:cstheme="minorHAnsi"/>
          <w:sz w:val="24"/>
          <w:szCs w:val="24"/>
        </w:rPr>
        <w:t xml:space="preserve">Consider whether your practice verifies the education level, degrees, professional certifications, and criminal history of workforce members. </w:t>
      </w:r>
    </w:p>
    <w:p w14:paraId="2FF18473" w14:textId="77777777" w:rsidR="00EC7F0C" w:rsidRPr="002F18CE" w:rsidRDefault="00EC7F0C" w:rsidP="00EC7F0C">
      <w:pPr>
        <w:rPr>
          <w:rFonts w:cstheme="minorHAnsi"/>
          <w:i/>
          <w:sz w:val="24"/>
          <w:szCs w:val="24"/>
        </w:rPr>
      </w:pPr>
    </w:p>
    <w:p w14:paraId="5F72FF33" w14:textId="77777777" w:rsidR="00EC7F0C" w:rsidRPr="002F18CE" w:rsidRDefault="00EC7F0C" w:rsidP="00EC7F0C">
      <w:pPr>
        <w:rPr>
          <w:rFonts w:cstheme="minorHAnsi"/>
          <w:i/>
          <w:sz w:val="24"/>
          <w:szCs w:val="24"/>
        </w:rPr>
      </w:pPr>
      <w:r w:rsidRPr="002F18CE">
        <w:rPr>
          <w:rFonts w:cstheme="minorHAnsi"/>
          <w:i/>
          <w:sz w:val="24"/>
          <w:szCs w:val="24"/>
        </w:rPr>
        <w:t>Possible Threats and Vulnerabilities:</w:t>
      </w:r>
    </w:p>
    <w:p w14:paraId="59B5360C" w14:textId="77777777" w:rsidR="00EC7F0C" w:rsidRPr="002F18CE" w:rsidRDefault="00EC7F0C" w:rsidP="00EC7F0C">
      <w:pPr>
        <w:spacing w:line="240" w:lineRule="auto"/>
        <w:contextualSpacing/>
        <w:rPr>
          <w:rFonts w:cstheme="minorHAnsi"/>
          <w:sz w:val="24"/>
          <w:szCs w:val="24"/>
        </w:rPr>
      </w:pPr>
      <w:r w:rsidRPr="002F18CE">
        <w:rPr>
          <w:rFonts w:cstheme="minorHAnsi"/>
          <w:sz w:val="24"/>
          <w:szCs w:val="24"/>
        </w:rPr>
        <w:t xml:space="preserve">Unqualified or untrustworthy users could access your practice’s </w:t>
      </w:r>
      <w:proofErr w:type="spellStart"/>
      <w:r w:rsidRPr="002F18CE">
        <w:rPr>
          <w:rFonts w:cstheme="minorHAnsi"/>
          <w:sz w:val="24"/>
          <w:szCs w:val="24"/>
        </w:rPr>
        <w:t>ePHI</w:t>
      </w:r>
      <w:proofErr w:type="spellEnd"/>
      <w:r w:rsidRPr="002F18CE">
        <w:rPr>
          <w:rFonts w:cstheme="minorHAnsi"/>
          <w:iCs/>
          <w:sz w:val="24"/>
          <w:szCs w:val="24"/>
        </w:rPr>
        <w:t xml:space="preserve"> if its policies and procedures do not </w:t>
      </w:r>
      <w:r w:rsidRPr="002F18CE">
        <w:rPr>
          <w:rFonts w:cstheme="minorHAnsi"/>
          <w:color w:val="000000"/>
          <w:sz w:val="24"/>
          <w:szCs w:val="24"/>
        </w:rPr>
        <w:t xml:space="preserve">require screening workforce members prior to enabling access to its facilities, information systems, and </w:t>
      </w:r>
      <w:proofErr w:type="spellStart"/>
      <w:r w:rsidRPr="002F18CE">
        <w:rPr>
          <w:rFonts w:cstheme="minorHAnsi"/>
          <w:color w:val="000000"/>
          <w:sz w:val="24"/>
          <w:szCs w:val="24"/>
        </w:rPr>
        <w:t>ePHI</w:t>
      </w:r>
      <w:proofErr w:type="spellEnd"/>
      <w:r w:rsidRPr="002F18CE">
        <w:rPr>
          <w:rFonts w:cstheme="minorHAnsi"/>
          <w:sz w:val="24"/>
          <w:szCs w:val="24"/>
        </w:rPr>
        <w:t xml:space="preserve"> to verify that individuals are trustworthy. </w:t>
      </w:r>
    </w:p>
    <w:p w14:paraId="17E74121" w14:textId="77777777" w:rsidR="00EC7F0C" w:rsidRPr="002F18CE" w:rsidRDefault="00EC7F0C" w:rsidP="00EC7F0C">
      <w:pPr>
        <w:spacing w:line="240" w:lineRule="auto"/>
        <w:contextualSpacing/>
        <w:rPr>
          <w:rFonts w:cstheme="minorHAnsi"/>
          <w:sz w:val="24"/>
          <w:szCs w:val="24"/>
        </w:rPr>
      </w:pPr>
      <w:r w:rsidRPr="002F18CE">
        <w:rPr>
          <w:rFonts w:eastAsia="Times New Roman" w:cstheme="minorHAnsi"/>
          <w:color w:val="000000"/>
          <w:sz w:val="24"/>
          <w:szCs w:val="24"/>
        </w:rPr>
        <w:br/>
        <w:t>Some potential impacts include:</w:t>
      </w:r>
    </w:p>
    <w:p w14:paraId="1DBA4F81" w14:textId="77777777" w:rsidR="00EC7F0C" w:rsidRPr="002F18CE" w:rsidRDefault="00EC7F0C" w:rsidP="00EC7F0C">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excessive access to </w:t>
      </w:r>
      <w:proofErr w:type="spellStart"/>
      <w:r w:rsidRPr="002F18CE">
        <w:rPr>
          <w:rFonts w:cstheme="minorHAnsi"/>
          <w:sz w:val="24"/>
          <w:szCs w:val="24"/>
        </w:rPr>
        <w:t>ePHI</w:t>
      </w:r>
      <w:proofErr w:type="spellEnd"/>
      <w:r w:rsidRPr="002F18CE">
        <w:rPr>
          <w:rFonts w:cstheme="minorHAnsi"/>
          <w:sz w:val="24"/>
          <w:szCs w:val="24"/>
        </w:rPr>
        <w:t xml:space="preserve"> by individuals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0F88CA67" w14:textId="77777777" w:rsidR="00EC7F0C" w:rsidRPr="002F18CE" w:rsidRDefault="00EC7F0C" w:rsidP="00EC7F0C">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 </w:t>
      </w:r>
    </w:p>
    <w:p w14:paraId="0DC99049" w14:textId="77777777" w:rsidR="00EC7F0C" w:rsidRPr="002F18CE" w:rsidRDefault="00EC7F0C" w:rsidP="00EC7F0C">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lastRenderedPageBreak/>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08B10336" w14:textId="77777777" w:rsidR="00EC7F0C" w:rsidRPr="002F18CE" w:rsidRDefault="00EC7F0C" w:rsidP="00EC7F0C">
      <w:pPr>
        <w:pStyle w:val="ListParagraph"/>
        <w:spacing w:after="0" w:line="240" w:lineRule="auto"/>
        <w:ind w:left="252"/>
        <w:rPr>
          <w:rFonts w:eastAsia="Times New Roman" w:cstheme="minorHAnsi"/>
          <w:color w:val="000000" w:themeColor="text1"/>
          <w:sz w:val="24"/>
          <w:szCs w:val="24"/>
        </w:rPr>
      </w:pPr>
    </w:p>
    <w:p w14:paraId="09D4D50F" w14:textId="77777777" w:rsidR="00EC7F0C" w:rsidRPr="002F18CE" w:rsidRDefault="00EC7F0C" w:rsidP="00EC7F0C">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44FE5AE5" w14:textId="77777777" w:rsidR="00EC7F0C" w:rsidRPr="002F18CE" w:rsidRDefault="004B7C32" w:rsidP="00EC7F0C">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EC7F0C"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EC7F0C" w:rsidRPr="002F18CE">
        <w:rPr>
          <w:rFonts w:eastAsia="Times New Roman" w:cstheme="minorHAnsi"/>
          <w:bCs/>
          <w:sz w:val="24"/>
          <w:szCs w:val="24"/>
        </w:rPr>
        <w:t>ePHI</w:t>
      </w:r>
      <w:proofErr w:type="spellEnd"/>
      <w:r w:rsidR="00EC7F0C" w:rsidRPr="002F18CE">
        <w:rPr>
          <w:rFonts w:eastAsia="Times New Roman" w:cstheme="minorHAnsi"/>
          <w:bCs/>
          <w:sz w:val="24"/>
          <w:szCs w:val="24"/>
        </w:rPr>
        <w:t>.</w:t>
      </w:r>
    </w:p>
    <w:p w14:paraId="6CF1D0BD" w14:textId="77777777" w:rsidR="00EC7F0C" w:rsidRPr="002F18CE" w:rsidRDefault="00EC7F0C" w:rsidP="00E912CE">
      <w:pPr>
        <w:rPr>
          <w:rFonts w:cstheme="minorHAnsi"/>
          <w:sz w:val="24"/>
          <w:szCs w:val="24"/>
        </w:rPr>
      </w:pPr>
    </w:p>
    <w:p w14:paraId="13E1E2CA"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Implement procedures to determine that the access of a workforce member to electronic protected health information is appropriate.</w:t>
      </w:r>
    </w:p>
    <w:p w14:paraId="5BC62A3C"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§164.308(a)(3)(ii)(B)]</w:t>
      </w:r>
    </w:p>
    <w:p w14:paraId="5C4F2B3E" w14:textId="77777777" w:rsidR="00B5639F" w:rsidRPr="002F18CE" w:rsidRDefault="00B5639F" w:rsidP="00B5639F">
      <w:pPr>
        <w:spacing w:line="240" w:lineRule="auto"/>
        <w:contextualSpacing/>
        <w:rPr>
          <w:rFonts w:cstheme="minorHAnsi"/>
          <w:iCs/>
          <w:sz w:val="24"/>
          <w:szCs w:val="24"/>
        </w:rPr>
      </w:pPr>
    </w:p>
    <w:p w14:paraId="643AD57E" w14:textId="77777777" w:rsidR="00B5639F" w:rsidRPr="002F18CE" w:rsidRDefault="00B5639F" w:rsidP="00B5639F">
      <w:pPr>
        <w:spacing w:line="240" w:lineRule="auto"/>
        <w:contextualSpacing/>
        <w:rPr>
          <w:rFonts w:cstheme="minorHAnsi"/>
          <w:iCs/>
          <w:sz w:val="24"/>
          <w:szCs w:val="24"/>
        </w:rPr>
      </w:pPr>
      <w:r w:rsidRPr="002F18CE">
        <w:rPr>
          <w:rFonts w:cstheme="minorHAnsi"/>
          <w:iCs/>
          <w:sz w:val="24"/>
          <w:szCs w:val="24"/>
        </w:rPr>
        <w:t xml:space="preserve">Establish risk designations and screening criteria for each position category that a workforce member is assigned to </w:t>
      </w:r>
      <w:proofErr w:type="gramStart"/>
      <w:r w:rsidRPr="002F18CE">
        <w:rPr>
          <w:rFonts w:cstheme="minorHAnsi"/>
          <w:iCs/>
          <w:sz w:val="24"/>
          <w:szCs w:val="24"/>
        </w:rPr>
        <w:t>based</w:t>
      </w:r>
      <w:proofErr w:type="gramEnd"/>
      <w:r w:rsidRPr="002F18CE">
        <w:rPr>
          <w:rFonts w:cstheme="minorHAnsi"/>
          <w:iCs/>
          <w:sz w:val="24"/>
          <w:szCs w:val="24"/>
        </w:rPr>
        <w:t xml:space="preserve"> on the risk posed by their level of access to facilities, information systems, and </w:t>
      </w:r>
      <w:proofErr w:type="spellStart"/>
      <w:r w:rsidRPr="002F18CE">
        <w:rPr>
          <w:rFonts w:cstheme="minorHAnsi"/>
          <w:iCs/>
          <w:sz w:val="24"/>
          <w:szCs w:val="24"/>
        </w:rPr>
        <w:t>ePHI</w:t>
      </w:r>
      <w:proofErr w:type="spellEnd"/>
      <w:r w:rsidRPr="002F18CE">
        <w:rPr>
          <w:rFonts w:cstheme="minorHAnsi"/>
          <w:iCs/>
          <w:sz w:val="24"/>
          <w:szCs w:val="24"/>
        </w:rPr>
        <w:t xml:space="preserve">. </w:t>
      </w:r>
    </w:p>
    <w:p w14:paraId="401D3929"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[NIST SP 800-53 PS-2]</w:t>
      </w:r>
    </w:p>
    <w:p w14:paraId="3C26B36F" w14:textId="77777777" w:rsidR="00B5639F" w:rsidRPr="002F18CE" w:rsidRDefault="00B5639F" w:rsidP="00B5639F">
      <w:pPr>
        <w:spacing w:line="240" w:lineRule="auto"/>
        <w:contextualSpacing/>
        <w:rPr>
          <w:rFonts w:cstheme="minorHAnsi"/>
          <w:iCs/>
          <w:sz w:val="24"/>
          <w:szCs w:val="24"/>
        </w:rPr>
      </w:pPr>
    </w:p>
    <w:p w14:paraId="33BE857D" w14:textId="77777777" w:rsidR="00B5639F" w:rsidRPr="002F18CE" w:rsidRDefault="00B5639F" w:rsidP="00B5639F">
      <w:pPr>
        <w:spacing w:line="240" w:lineRule="auto"/>
        <w:contextualSpacing/>
        <w:rPr>
          <w:rFonts w:cstheme="minorHAnsi"/>
          <w:iCs/>
          <w:sz w:val="24"/>
          <w:szCs w:val="24"/>
        </w:rPr>
      </w:pPr>
      <w:r w:rsidRPr="002F18CE">
        <w:rPr>
          <w:rFonts w:cstheme="minorHAnsi"/>
          <w:iCs/>
          <w:sz w:val="24"/>
          <w:szCs w:val="24"/>
        </w:rPr>
        <w:t xml:space="preserve">Develop policies and procedures for screening individuals prior to authorizing their access to the information system. </w:t>
      </w:r>
    </w:p>
    <w:p w14:paraId="2F13CFEC" w14:textId="77777777" w:rsidR="00B5639F" w:rsidRPr="002F18CE" w:rsidRDefault="00B5639F" w:rsidP="00B5639F">
      <w:pPr>
        <w:rPr>
          <w:rFonts w:cstheme="minorHAnsi"/>
          <w:iCs/>
          <w:sz w:val="24"/>
          <w:szCs w:val="24"/>
        </w:rPr>
      </w:pPr>
      <w:r w:rsidRPr="002F18CE">
        <w:rPr>
          <w:rFonts w:cstheme="minorHAnsi"/>
          <w:iCs/>
          <w:sz w:val="24"/>
          <w:szCs w:val="24"/>
        </w:rPr>
        <w:t>[NIST SP 800-53 PS-3]</w:t>
      </w:r>
    </w:p>
    <w:p w14:paraId="261C5D76" w14:textId="77777777" w:rsidR="0089660E" w:rsidRPr="002F18CE" w:rsidRDefault="00EC7F0C" w:rsidP="0089660E">
      <w:pPr>
        <w:pStyle w:val="Heading1"/>
        <w:pBdr>
          <w:top w:val="single" w:sz="4" w:space="1" w:color="auto"/>
          <w:left w:val="single" w:sz="4" w:space="4" w:color="auto"/>
          <w:bottom w:val="single" w:sz="4" w:space="1" w:color="auto"/>
          <w:right w:val="single" w:sz="4" w:space="4" w:color="auto"/>
        </w:pBdr>
        <w:rPr>
          <w:rFonts w:eastAsia="Times New Roman"/>
        </w:rPr>
      </w:pPr>
      <w:bookmarkStart w:id="81" w:name="_Toc459304830"/>
      <w:r w:rsidRPr="002F18CE">
        <w:rPr>
          <w:b/>
        </w:rPr>
        <w:t>A28</w:t>
      </w:r>
      <w:r w:rsidR="0089660E" w:rsidRPr="002F18CE">
        <w:rPr>
          <w:b/>
        </w:rPr>
        <w:t xml:space="preserve"> - </w:t>
      </w:r>
      <w:r w:rsidRPr="002F18CE">
        <w:rPr>
          <w:rFonts w:eastAsia="Times New Roman"/>
          <w:b/>
        </w:rPr>
        <w:t>§164.308</w:t>
      </w:r>
      <w:r w:rsidR="0052339D" w:rsidRPr="002F18CE">
        <w:rPr>
          <w:rFonts w:eastAsia="Times New Roman"/>
          <w:b/>
        </w:rPr>
        <w:t>(a)(3)(ii)(C)  Addressable</w:t>
      </w:r>
      <w:r w:rsidR="0089660E" w:rsidRPr="002F18CE">
        <w:rPr>
          <w:rFonts w:eastAsia="Times New Roman"/>
          <w:b/>
        </w:rPr>
        <w:t xml:space="preserve"> </w:t>
      </w:r>
      <w:r w:rsidR="0089660E" w:rsidRPr="002F18CE">
        <w:t xml:space="preserve">Does your practice have policies and procedures for terminating authorized access to its facilities, information systems, and </w:t>
      </w:r>
      <w:proofErr w:type="spellStart"/>
      <w:r w:rsidR="0089660E" w:rsidRPr="002F18CE">
        <w:t>ePHI</w:t>
      </w:r>
      <w:proofErr w:type="spellEnd"/>
      <w:r w:rsidR="0089660E" w:rsidRPr="002F18CE">
        <w:t xml:space="preserve"> once the need for access no longer exists?</w:t>
      </w:r>
      <w:bookmarkEnd w:id="81"/>
    </w:p>
    <w:p w14:paraId="293A51B5" w14:textId="77777777" w:rsidR="00EC7F0C" w:rsidRPr="002F18CE" w:rsidRDefault="00EC7F0C" w:rsidP="00EC7F0C">
      <w:pPr>
        <w:pStyle w:val="ListParagraph"/>
        <w:numPr>
          <w:ilvl w:val="0"/>
          <w:numId w:val="4"/>
        </w:numPr>
        <w:rPr>
          <w:rFonts w:eastAsia="Times New Roman" w:cstheme="minorHAnsi"/>
          <w:color w:val="000000"/>
          <w:sz w:val="24"/>
          <w:szCs w:val="24"/>
        </w:rPr>
      </w:pPr>
      <w:r w:rsidRPr="002F18CE">
        <w:rPr>
          <w:rFonts w:eastAsia="Times New Roman" w:cstheme="minorHAnsi"/>
          <w:color w:val="000000"/>
          <w:sz w:val="24"/>
          <w:szCs w:val="24"/>
        </w:rPr>
        <w:t>Yes</w:t>
      </w:r>
    </w:p>
    <w:p w14:paraId="3D5D5E6D" w14:textId="77777777" w:rsidR="00EC7F0C" w:rsidRPr="002F18CE" w:rsidRDefault="00EC7F0C" w:rsidP="00EC7F0C">
      <w:pPr>
        <w:pStyle w:val="ListParagraph"/>
        <w:numPr>
          <w:ilvl w:val="0"/>
          <w:numId w:val="1"/>
        </w:numPr>
        <w:rPr>
          <w:rFonts w:eastAsia="Times New Roman" w:cstheme="minorHAnsi"/>
          <w:color w:val="000000"/>
          <w:sz w:val="24"/>
          <w:szCs w:val="24"/>
        </w:rPr>
      </w:pPr>
      <w:r w:rsidRPr="002F18CE">
        <w:rPr>
          <w:rFonts w:eastAsia="Times New Roman" w:cstheme="minorHAnsi"/>
          <w:color w:val="000000"/>
          <w:sz w:val="24"/>
          <w:szCs w:val="24"/>
        </w:rPr>
        <w:t>No</w:t>
      </w:r>
    </w:p>
    <w:p w14:paraId="41FC54FD" w14:textId="77777777" w:rsidR="00EC7F0C" w:rsidRPr="002F18CE" w:rsidRDefault="00EC7F0C" w:rsidP="00EC7F0C">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08553C24" w14:textId="77777777" w:rsidR="00EC7F0C" w:rsidRPr="002F18CE" w:rsidRDefault="00EC7F0C" w:rsidP="00EC7F0C">
      <w:pPr>
        <w:pStyle w:val="ListParagraph"/>
        <w:numPr>
          <w:ilvl w:val="0"/>
          <w:numId w:val="2"/>
        </w:numPr>
        <w:rPr>
          <w:rFonts w:cstheme="minorHAnsi"/>
          <w:sz w:val="24"/>
          <w:szCs w:val="24"/>
        </w:rPr>
      </w:pPr>
      <w:r w:rsidRPr="002F18CE">
        <w:rPr>
          <w:rFonts w:cstheme="minorHAnsi"/>
          <w:sz w:val="24"/>
          <w:szCs w:val="24"/>
        </w:rPr>
        <w:t>Cost</w:t>
      </w:r>
    </w:p>
    <w:p w14:paraId="48F0D678" w14:textId="77777777" w:rsidR="00EC7F0C" w:rsidRPr="002F18CE" w:rsidRDefault="00EC7F0C" w:rsidP="00EC7F0C">
      <w:pPr>
        <w:pStyle w:val="ListParagraph"/>
        <w:numPr>
          <w:ilvl w:val="0"/>
          <w:numId w:val="2"/>
        </w:numPr>
        <w:rPr>
          <w:rFonts w:cstheme="minorHAnsi"/>
          <w:sz w:val="24"/>
          <w:szCs w:val="24"/>
        </w:rPr>
      </w:pPr>
      <w:r w:rsidRPr="002F18CE">
        <w:rPr>
          <w:rFonts w:cstheme="minorHAnsi"/>
          <w:sz w:val="24"/>
          <w:szCs w:val="24"/>
        </w:rPr>
        <w:t>Practice Size</w:t>
      </w:r>
    </w:p>
    <w:p w14:paraId="5A608592" w14:textId="77777777" w:rsidR="00EC7F0C" w:rsidRPr="002F18CE" w:rsidRDefault="00EC7F0C" w:rsidP="00EC7F0C">
      <w:pPr>
        <w:pStyle w:val="ListParagraph"/>
        <w:numPr>
          <w:ilvl w:val="0"/>
          <w:numId w:val="2"/>
        </w:numPr>
        <w:rPr>
          <w:rFonts w:cstheme="minorHAnsi"/>
          <w:sz w:val="24"/>
          <w:szCs w:val="24"/>
        </w:rPr>
      </w:pPr>
      <w:r w:rsidRPr="002F18CE">
        <w:rPr>
          <w:rFonts w:cstheme="minorHAnsi"/>
          <w:sz w:val="24"/>
          <w:szCs w:val="24"/>
        </w:rPr>
        <w:t>Complexity</w:t>
      </w:r>
    </w:p>
    <w:p w14:paraId="43F112EC" w14:textId="77777777" w:rsidR="00EC7F0C" w:rsidRPr="002F18CE" w:rsidRDefault="00EC7F0C" w:rsidP="00EC7F0C">
      <w:pPr>
        <w:pStyle w:val="ListParagraph"/>
        <w:numPr>
          <w:ilvl w:val="0"/>
          <w:numId w:val="2"/>
        </w:numPr>
        <w:rPr>
          <w:rFonts w:cstheme="minorHAnsi"/>
          <w:sz w:val="24"/>
          <w:szCs w:val="24"/>
        </w:rPr>
      </w:pPr>
      <w:r w:rsidRPr="002F18CE">
        <w:rPr>
          <w:rFonts w:cstheme="minorHAnsi"/>
          <w:sz w:val="24"/>
          <w:szCs w:val="24"/>
        </w:rPr>
        <w:t>Alternate Solution</w:t>
      </w:r>
    </w:p>
    <w:p w14:paraId="126FBC42" w14:textId="77777777" w:rsidR="00EC7F0C" w:rsidRPr="002F18CE" w:rsidRDefault="00EC7F0C" w:rsidP="00EC7F0C">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EC7F0C" w:rsidRPr="002F18CE" w14:paraId="5CFE75EC" w14:textId="77777777" w:rsidTr="00EC7F0C">
        <w:tc>
          <w:tcPr>
            <w:tcW w:w="9576" w:type="dxa"/>
          </w:tcPr>
          <w:p w14:paraId="6395DF41" w14:textId="77777777" w:rsidR="00EC7F0C" w:rsidRPr="002F18CE" w:rsidRDefault="00EC7F0C" w:rsidP="00EC7F0C">
            <w:pPr>
              <w:rPr>
                <w:rFonts w:cstheme="minorHAnsi"/>
                <w:sz w:val="24"/>
                <w:szCs w:val="24"/>
              </w:rPr>
            </w:pPr>
          </w:p>
          <w:p w14:paraId="07A2B20F" w14:textId="77777777" w:rsidR="00EC7F0C" w:rsidRPr="002F18CE" w:rsidRDefault="00EC7F0C" w:rsidP="00EC7F0C">
            <w:pPr>
              <w:rPr>
                <w:rFonts w:cstheme="minorHAnsi"/>
                <w:sz w:val="24"/>
                <w:szCs w:val="24"/>
              </w:rPr>
            </w:pPr>
          </w:p>
          <w:p w14:paraId="07959D14" w14:textId="77777777" w:rsidR="00EC7F0C" w:rsidRPr="002F18CE" w:rsidRDefault="00EC7F0C" w:rsidP="00EC7F0C">
            <w:pPr>
              <w:rPr>
                <w:rFonts w:cstheme="minorHAnsi"/>
                <w:sz w:val="24"/>
                <w:szCs w:val="24"/>
              </w:rPr>
            </w:pPr>
          </w:p>
          <w:p w14:paraId="11B7C184" w14:textId="77777777" w:rsidR="00EC7F0C" w:rsidRPr="002F18CE" w:rsidRDefault="00EC7F0C" w:rsidP="00EC7F0C">
            <w:pPr>
              <w:rPr>
                <w:rFonts w:cstheme="minorHAnsi"/>
                <w:sz w:val="24"/>
                <w:szCs w:val="24"/>
              </w:rPr>
            </w:pPr>
          </w:p>
          <w:p w14:paraId="51878FBD" w14:textId="77777777" w:rsidR="00EC7F0C" w:rsidRPr="002F18CE" w:rsidRDefault="00EC7F0C" w:rsidP="00EC7F0C">
            <w:pPr>
              <w:rPr>
                <w:rFonts w:cstheme="minorHAnsi"/>
                <w:sz w:val="24"/>
                <w:szCs w:val="24"/>
              </w:rPr>
            </w:pPr>
          </w:p>
          <w:p w14:paraId="58A214A2" w14:textId="77777777" w:rsidR="00EC7F0C" w:rsidRPr="002F18CE" w:rsidRDefault="00EC7F0C" w:rsidP="00EC7F0C">
            <w:pPr>
              <w:rPr>
                <w:rFonts w:cstheme="minorHAnsi"/>
                <w:sz w:val="24"/>
                <w:szCs w:val="24"/>
              </w:rPr>
            </w:pPr>
          </w:p>
        </w:tc>
      </w:tr>
    </w:tbl>
    <w:p w14:paraId="28FECE3B" w14:textId="77777777" w:rsidR="00EC7F0C" w:rsidRPr="002F18CE" w:rsidRDefault="00EC7F0C" w:rsidP="00EC7F0C">
      <w:pPr>
        <w:rPr>
          <w:rFonts w:cstheme="minorHAnsi"/>
          <w:sz w:val="24"/>
          <w:szCs w:val="24"/>
        </w:rPr>
      </w:pPr>
    </w:p>
    <w:p w14:paraId="523A6BB3" w14:textId="77777777" w:rsidR="00EC7F0C" w:rsidRPr="002F18CE" w:rsidRDefault="00EC7F0C" w:rsidP="00EC7F0C">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EC7F0C" w:rsidRPr="002F18CE" w14:paraId="1AF34C73" w14:textId="77777777" w:rsidTr="00EC7F0C">
        <w:tc>
          <w:tcPr>
            <w:tcW w:w="9576" w:type="dxa"/>
          </w:tcPr>
          <w:p w14:paraId="264289B2" w14:textId="77777777" w:rsidR="00EC7F0C" w:rsidRPr="002F18CE" w:rsidRDefault="00EC7F0C" w:rsidP="00EC7F0C">
            <w:pPr>
              <w:rPr>
                <w:rFonts w:cstheme="minorHAnsi"/>
                <w:sz w:val="24"/>
                <w:szCs w:val="24"/>
              </w:rPr>
            </w:pPr>
          </w:p>
          <w:p w14:paraId="61A93912" w14:textId="77777777" w:rsidR="00EC7F0C" w:rsidRPr="002F18CE" w:rsidRDefault="00EC7F0C" w:rsidP="00EC7F0C">
            <w:pPr>
              <w:rPr>
                <w:rFonts w:cstheme="minorHAnsi"/>
                <w:sz w:val="24"/>
                <w:szCs w:val="24"/>
              </w:rPr>
            </w:pPr>
          </w:p>
          <w:p w14:paraId="33FF455A" w14:textId="77777777" w:rsidR="00EC7F0C" w:rsidRPr="002F18CE" w:rsidRDefault="00EC7F0C" w:rsidP="00EC7F0C">
            <w:pPr>
              <w:rPr>
                <w:rFonts w:cstheme="minorHAnsi"/>
                <w:sz w:val="24"/>
                <w:szCs w:val="24"/>
              </w:rPr>
            </w:pPr>
          </w:p>
          <w:p w14:paraId="6314510E" w14:textId="77777777" w:rsidR="00EC7F0C" w:rsidRPr="002F18CE" w:rsidRDefault="00EC7F0C" w:rsidP="00EC7F0C">
            <w:pPr>
              <w:rPr>
                <w:rFonts w:cstheme="minorHAnsi"/>
                <w:sz w:val="24"/>
                <w:szCs w:val="24"/>
              </w:rPr>
            </w:pPr>
          </w:p>
          <w:p w14:paraId="1D766B3E" w14:textId="77777777" w:rsidR="00EC7F0C" w:rsidRPr="002F18CE" w:rsidRDefault="00EC7F0C" w:rsidP="00EC7F0C">
            <w:pPr>
              <w:rPr>
                <w:rFonts w:cstheme="minorHAnsi"/>
                <w:sz w:val="24"/>
                <w:szCs w:val="24"/>
              </w:rPr>
            </w:pPr>
          </w:p>
          <w:p w14:paraId="62FCE53D" w14:textId="77777777" w:rsidR="00EC7F0C" w:rsidRPr="002F18CE" w:rsidRDefault="00EC7F0C" w:rsidP="00EC7F0C">
            <w:pPr>
              <w:rPr>
                <w:rFonts w:cstheme="minorHAnsi"/>
                <w:sz w:val="24"/>
                <w:szCs w:val="24"/>
              </w:rPr>
            </w:pPr>
          </w:p>
        </w:tc>
      </w:tr>
    </w:tbl>
    <w:p w14:paraId="02C891DA" w14:textId="77777777" w:rsidR="0089660E" w:rsidRPr="002F18CE" w:rsidRDefault="0089660E" w:rsidP="00EC7F0C">
      <w:pPr>
        <w:rPr>
          <w:rFonts w:cstheme="minorHAnsi"/>
          <w:sz w:val="24"/>
          <w:szCs w:val="24"/>
        </w:rPr>
      </w:pPr>
    </w:p>
    <w:p w14:paraId="639002E7" w14:textId="77777777" w:rsidR="00EC7F0C" w:rsidRPr="002F18CE" w:rsidRDefault="00EC7F0C" w:rsidP="00EC7F0C">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EC7F0C" w:rsidRPr="002F18CE" w14:paraId="608C9212" w14:textId="77777777" w:rsidTr="00EC7F0C">
        <w:tc>
          <w:tcPr>
            <w:tcW w:w="9576" w:type="dxa"/>
          </w:tcPr>
          <w:p w14:paraId="26CC464B" w14:textId="77777777" w:rsidR="00EC7F0C" w:rsidRPr="002F18CE" w:rsidRDefault="00EC7F0C" w:rsidP="00EC7F0C">
            <w:pPr>
              <w:rPr>
                <w:rFonts w:cstheme="minorHAnsi"/>
                <w:sz w:val="24"/>
                <w:szCs w:val="24"/>
              </w:rPr>
            </w:pPr>
          </w:p>
          <w:p w14:paraId="05B164B8" w14:textId="77777777" w:rsidR="00EC7F0C" w:rsidRPr="002F18CE" w:rsidRDefault="00EC7F0C" w:rsidP="00EC7F0C">
            <w:pPr>
              <w:rPr>
                <w:rFonts w:cstheme="minorHAnsi"/>
                <w:sz w:val="24"/>
                <w:szCs w:val="24"/>
              </w:rPr>
            </w:pPr>
          </w:p>
          <w:p w14:paraId="0171A689" w14:textId="77777777" w:rsidR="00EC7F0C" w:rsidRPr="002F18CE" w:rsidRDefault="00EC7F0C" w:rsidP="00EC7F0C">
            <w:pPr>
              <w:rPr>
                <w:rFonts w:cstheme="minorHAnsi"/>
                <w:sz w:val="24"/>
                <w:szCs w:val="24"/>
              </w:rPr>
            </w:pPr>
          </w:p>
          <w:p w14:paraId="000E9863" w14:textId="77777777" w:rsidR="00EC7F0C" w:rsidRPr="002F18CE" w:rsidRDefault="00EC7F0C" w:rsidP="00EC7F0C">
            <w:pPr>
              <w:rPr>
                <w:rFonts w:cstheme="minorHAnsi"/>
                <w:sz w:val="24"/>
                <w:szCs w:val="24"/>
              </w:rPr>
            </w:pPr>
          </w:p>
          <w:p w14:paraId="4AF8AD70" w14:textId="77777777" w:rsidR="00EC7F0C" w:rsidRPr="002F18CE" w:rsidRDefault="00EC7F0C" w:rsidP="00EC7F0C">
            <w:pPr>
              <w:rPr>
                <w:rFonts w:cstheme="minorHAnsi"/>
                <w:sz w:val="24"/>
                <w:szCs w:val="24"/>
              </w:rPr>
            </w:pPr>
          </w:p>
          <w:p w14:paraId="41226BC1" w14:textId="77777777" w:rsidR="00EC7F0C" w:rsidRPr="002F18CE" w:rsidRDefault="00EC7F0C" w:rsidP="00EC7F0C">
            <w:pPr>
              <w:rPr>
                <w:rFonts w:cstheme="minorHAnsi"/>
                <w:sz w:val="24"/>
                <w:szCs w:val="24"/>
              </w:rPr>
            </w:pPr>
          </w:p>
        </w:tc>
      </w:tr>
    </w:tbl>
    <w:p w14:paraId="0BCC96E8" w14:textId="77777777" w:rsidR="00EC7F0C" w:rsidRPr="002F18CE" w:rsidRDefault="00EC7F0C" w:rsidP="00EC7F0C">
      <w:pPr>
        <w:rPr>
          <w:rFonts w:cstheme="minorHAnsi"/>
          <w:sz w:val="24"/>
          <w:szCs w:val="24"/>
        </w:rPr>
      </w:pPr>
    </w:p>
    <w:p w14:paraId="42C5F801" w14:textId="77777777" w:rsidR="00EC7F0C" w:rsidRPr="002F18CE" w:rsidRDefault="00EC7F0C" w:rsidP="00EC7F0C">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3FC82145" w14:textId="77777777" w:rsidR="00EC7F0C" w:rsidRPr="002F18CE" w:rsidRDefault="00EC7F0C" w:rsidP="00EC7F0C">
      <w:pPr>
        <w:pStyle w:val="ListParagraph"/>
        <w:numPr>
          <w:ilvl w:val="0"/>
          <w:numId w:val="3"/>
        </w:numPr>
        <w:rPr>
          <w:rFonts w:cstheme="minorHAnsi"/>
          <w:sz w:val="24"/>
          <w:szCs w:val="24"/>
        </w:rPr>
      </w:pPr>
      <w:r w:rsidRPr="002F18CE">
        <w:rPr>
          <w:rFonts w:cstheme="minorHAnsi"/>
          <w:sz w:val="24"/>
          <w:szCs w:val="24"/>
        </w:rPr>
        <w:t>Low</w:t>
      </w:r>
    </w:p>
    <w:p w14:paraId="7BB124E9" w14:textId="77777777" w:rsidR="00EC7F0C" w:rsidRPr="002F18CE" w:rsidRDefault="00EC7F0C" w:rsidP="00EC7F0C">
      <w:pPr>
        <w:pStyle w:val="ListParagraph"/>
        <w:numPr>
          <w:ilvl w:val="0"/>
          <w:numId w:val="3"/>
        </w:numPr>
        <w:rPr>
          <w:rFonts w:cstheme="minorHAnsi"/>
          <w:sz w:val="24"/>
          <w:szCs w:val="24"/>
        </w:rPr>
      </w:pPr>
      <w:r w:rsidRPr="002F18CE">
        <w:rPr>
          <w:rFonts w:cstheme="minorHAnsi"/>
          <w:sz w:val="24"/>
          <w:szCs w:val="24"/>
        </w:rPr>
        <w:t>Medium</w:t>
      </w:r>
    </w:p>
    <w:p w14:paraId="55E1FE79" w14:textId="77777777" w:rsidR="00EC7F0C" w:rsidRPr="002F18CE" w:rsidRDefault="00EC7F0C" w:rsidP="00EC7F0C">
      <w:pPr>
        <w:pStyle w:val="ListParagraph"/>
        <w:numPr>
          <w:ilvl w:val="0"/>
          <w:numId w:val="3"/>
        </w:numPr>
        <w:rPr>
          <w:rFonts w:cstheme="minorHAnsi"/>
          <w:sz w:val="24"/>
          <w:szCs w:val="24"/>
        </w:rPr>
      </w:pPr>
      <w:r w:rsidRPr="002F18CE">
        <w:rPr>
          <w:rFonts w:cstheme="minorHAnsi"/>
          <w:sz w:val="24"/>
          <w:szCs w:val="24"/>
        </w:rPr>
        <w:t>High</w:t>
      </w:r>
    </w:p>
    <w:p w14:paraId="59EC3D4D" w14:textId="77777777" w:rsidR="00EC7F0C" w:rsidRPr="002F18CE" w:rsidRDefault="00EC7F0C" w:rsidP="00EC7F0C">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56F8888A" w14:textId="77777777" w:rsidR="00EC7F0C" w:rsidRPr="002F18CE" w:rsidRDefault="00EC7F0C" w:rsidP="00EC7F0C">
      <w:pPr>
        <w:pStyle w:val="ListParagraph"/>
        <w:numPr>
          <w:ilvl w:val="0"/>
          <w:numId w:val="3"/>
        </w:numPr>
        <w:rPr>
          <w:rFonts w:cstheme="minorHAnsi"/>
          <w:sz w:val="24"/>
          <w:szCs w:val="24"/>
        </w:rPr>
      </w:pPr>
      <w:r w:rsidRPr="002F18CE">
        <w:rPr>
          <w:rFonts w:cstheme="minorHAnsi"/>
          <w:sz w:val="24"/>
          <w:szCs w:val="24"/>
        </w:rPr>
        <w:t>Low</w:t>
      </w:r>
    </w:p>
    <w:p w14:paraId="179B009C" w14:textId="77777777" w:rsidR="00EC7F0C" w:rsidRPr="002F18CE" w:rsidRDefault="00EC7F0C" w:rsidP="00EC7F0C">
      <w:pPr>
        <w:pStyle w:val="ListParagraph"/>
        <w:numPr>
          <w:ilvl w:val="0"/>
          <w:numId w:val="3"/>
        </w:numPr>
        <w:rPr>
          <w:rFonts w:cstheme="minorHAnsi"/>
          <w:sz w:val="24"/>
          <w:szCs w:val="24"/>
        </w:rPr>
      </w:pPr>
      <w:r w:rsidRPr="002F18CE">
        <w:rPr>
          <w:rFonts w:cstheme="minorHAnsi"/>
          <w:sz w:val="24"/>
          <w:szCs w:val="24"/>
        </w:rPr>
        <w:t>Medium</w:t>
      </w:r>
    </w:p>
    <w:p w14:paraId="3073186B" w14:textId="77777777" w:rsidR="00EC7F0C" w:rsidRPr="002F18CE" w:rsidRDefault="00EC7F0C" w:rsidP="00EC7F0C">
      <w:pPr>
        <w:pStyle w:val="ListParagraph"/>
        <w:numPr>
          <w:ilvl w:val="0"/>
          <w:numId w:val="3"/>
        </w:numPr>
        <w:rPr>
          <w:rFonts w:cstheme="minorHAnsi"/>
          <w:sz w:val="24"/>
          <w:szCs w:val="24"/>
        </w:rPr>
      </w:pPr>
      <w:r w:rsidRPr="002F18CE">
        <w:rPr>
          <w:rFonts w:cstheme="minorHAnsi"/>
          <w:sz w:val="24"/>
          <w:szCs w:val="24"/>
        </w:rPr>
        <w:t>High</w:t>
      </w:r>
    </w:p>
    <w:p w14:paraId="4A7CA01B" w14:textId="77777777" w:rsidR="00BA6766" w:rsidRPr="002F18CE" w:rsidRDefault="00BA6766" w:rsidP="00BA6766">
      <w:pPr>
        <w:rPr>
          <w:rFonts w:cstheme="minorHAnsi"/>
          <w:b/>
          <w:sz w:val="24"/>
          <w:szCs w:val="24"/>
        </w:rPr>
      </w:pPr>
      <w:r w:rsidRPr="002F18CE">
        <w:rPr>
          <w:rFonts w:cstheme="minorHAnsi"/>
          <w:b/>
          <w:sz w:val="24"/>
          <w:szCs w:val="24"/>
        </w:rPr>
        <w:t>Overall Security Risk:</w:t>
      </w:r>
    </w:p>
    <w:p w14:paraId="2A17007B" w14:textId="77777777" w:rsidR="00BA6766" w:rsidRPr="002F18CE" w:rsidRDefault="00BA6766" w:rsidP="00BA6766">
      <w:pPr>
        <w:pStyle w:val="ListParagraph"/>
        <w:numPr>
          <w:ilvl w:val="0"/>
          <w:numId w:val="3"/>
        </w:numPr>
        <w:rPr>
          <w:rFonts w:cstheme="minorHAnsi"/>
          <w:sz w:val="24"/>
          <w:szCs w:val="24"/>
        </w:rPr>
      </w:pPr>
      <w:r w:rsidRPr="002F18CE">
        <w:rPr>
          <w:rFonts w:cstheme="minorHAnsi"/>
          <w:sz w:val="24"/>
          <w:szCs w:val="24"/>
        </w:rPr>
        <w:lastRenderedPageBreak/>
        <w:t>Low</w:t>
      </w:r>
    </w:p>
    <w:p w14:paraId="4F7A2BE6" w14:textId="77777777" w:rsidR="00BA6766" w:rsidRPr="002F18CE" w:rsidRDefault="00BA6766" w:rsidP="00BA6766">
      <w:pPr>
        <w:pStyle w:val="ListParagraph"/>
        <w:numPr>
          <w:ilvl w:val="0"/>
          <w:numId w:val="3"/>
        </w:numPr>
        <w:rPr>
          <w:rFonts w:cstheme="minorHAnsi"/>
          <w:sz w:val="24"/>
          <w:szCs w:val="24"/>
        </w:rPr>
      </w:pPr>
      <w:r w:rsidRPr="002F18CE">
        <w:rPr>
          <w:rFonts w:cstheme="minorHAnsi"/>
          <w:sz w:val="24"/>
          <w:szCs w:val="24"/>
        </w:rPr>
        <w:t>Medium</w:t>
      </w:r>
    </w:p>
    <w:p w14:paraId="1CF2FFC2" w14:textId="77777777" w:rsidR="00BA6766" w:rsidRPr="002F18CE" w:rsidRDefault="00BA6766" w:rsidP="00BA6766">
      <w:pPr>
        <w:pStyle w:val="ListParagraph"/>
        <w:numPr>
          <w:ilvl w:val="0"/>
          <w:numId w:val="3"/>
        </w:numPr>
        <w:rPr>
          <w:rFonts w:cstheme="minorHAnsi"/>
          <w:sz w:val="24"/>
          <w:szCs w:val="24"/>
        </w:rPr>
      </w:pPr>
      <w:r w:rsidRPr="002F18CE">
        <w:rPr>
          <w:rFonts w:cstheme="minorHAnsi"/>
          <w:sz w:val="24"/>
          <w:szCs w:val="24"/>
        </w:rPr>
        <w:t>High</w:t>
      </w:r>
    </w:p>
    <w:p w14:paraId="314A69DA" w14:textId="77777777" w:rsidR="00EC7F0C" w:rsidRPr="002F18CE" w:rsidRDefault="00EC7F0C" w:rsidP="00EC7F0C">
      <w:pPr>
        <w:rPr>
          <w:rFonts w:cstheme="minorHAnsi"/>
          <w:b/>
          <w:sz w:val="24"/>
          <w:szCs w:val="24"/>
        </w:rPr>
      </w:pPr>
      <w:r w:rsidRPr="002F18CE">
        <w:rPr>
          <w:rFonts w:cstheme="minorHAnsi"/>
          <w:b/>
          <w:sz w:val="24"/>
          <w:szCs w:val="24"/>
        </w:rPr>
        <w:t>Related Information:</w:t>
      </w:r>
    </w:p>
    <w:p w14:paraId="0ECBA8C4" w14:textId="77777777" w:rsidR="00EC7F0C" w:rsidRPr="002F18CE" w:rsidRDefault="00EC7F0C" w:rsidP="00EC7F0C">
      <w:pPr>
        <w:rPr>
          <w:rFonts w:cstheme="minorHAnsi"/>
          <w:i/>
          <w:sz w:val="24"/>
          <w:szCs w:val="24"/>
        </w:rPr>
      </w:pPr>
      <w:r w:rsidRPr="002F18CE">
        <w:rPr>
          <w:rFonts w:cstheme="minorHAnsi"/>
          <w:i/>
          <w:sz w:val="24"/>
          <w:szCs w:val="24"/>
        </w:rPr>
        <w:t>Things to Consider to Help Answer the Question:</w:t>
      </w:r>
    </w:p>
    <w:p w14:paraId="36160F24" w14:textId="77777777" w:rsidR="0052339D" w:rsidRPr="002F18CE" w:rsidRDefault="0052339D" w:rsidP="0052339D">
      <w:pPr>
        <w:spacing w:line="240" w:lineRule="auto"/>
        <w:contextualSpacing/>
        <w:rPr>
          <w:rFonts w:eastAsia="Times New Roman" w:cstheme="minorHAnsi"/>
          <w:sz w:val="24"/>
          <w:szCs w:val="24"/>
        </w:rPr>
      </w:pPr>
      <w:r w:rsidRPr="002F18CE">
        <w:rPr>
          <w:rFonts w:eastAsia="Times New Roman" w:cstheme="minorHAnsi"/>
          <w:sz w:val="24"/>
          <w:szCs w:val="24"/>
        </w:rPr>
        <w:t>Consider whether your practice’s policies and procedures address circumstances in which:</w:t>
      </w:r>
    </w:p>
    <w:p w14:paraId="074FAACE" w14:textId="77777777" w:rsidR="0052339D" w:rsidRPr="002F18CE" w:rsidRDefault="0052339D" w:rsidP="0052339D">
      <w:pPr>
        <w:pStyle w:val="ListParagraph"/>
        <w:numPr>
          <w:ilvl w:val="0"/>
          <w:numId w:val="14"/>
        </w:numPr>
        <w:spacing w:after="0" w:line="240" w:lineRule="auto"/>
        <w:rPr>
          <w:rFonts w:eastAsia="Times New Roman" w:cstheme="minorHAnsi"/>
          <w:sz w:val="24"/>
          <w:szCs w:val="24"/>
        </w:rPr>
      </w:pPr>
      <w:r w:rsidRPr="002F18CE">
        <w:rPr>
          <w:rFonts w:eastAsia="Times New Roman" w:cstheme="minorHAnsi"/>
          <w:sz w:val="24"/>
          <w:szCs w:val="24"/>
        </w:rPr>
        <w:t>Its agreement with a business associate expires or is terminated for cause and the entity no longer needs access</w:t>
      </w:r>
    </w:p>
    <w:p w14:paraId="16584255" w14:textId="77777777" w:rsidR="0052339D" w:rsidRPr="002F18CE" w:rsidRDefault="0052339D" w:rsidP="0052339D">
      <w:pPr>
        <w:pStyle w:val="ListParagraph"/>
        <w:numPr>
          <w:ilvl w:val="0"/>
          <w:numId w:val="14"/>
        </w:numPr>
        <w:spacing w:after="0" w:line="240" w:lineRule="auto"/>
        <w:rPr>
          <w:rFonts w:eastAsia="Times New Roman" w:cstheme="minorHAnsi"/>
          <w:sz w:val="24"/>
          <w:szCs w:val="24"/>
        </w:rPr>
      </w:pPr>
      <w:r w:rsidRPr="002F18CE">
        <w:rPr>
          <w:rFonts w:eastAsia="Times New Roman" w:cstheme="minorHAnsi"/>
          <w:sz w:val="24"/>
          <w:szCs w:val="24"/>
        </w:rPr>
        <w:t>A workforce member’s role changes</w:t>
      </w:r>
    </w:p>
    <w:p w14:paraId="52F571C6" w14:textId="77777777" w:rsidR="0052339D" w:rsidRPr="002F18CE" w:rsidRDefault="0052339D" w:rsidP="0052339D">
      <w:pPr>
        <w:pStyle w:val="ListParagraph"/>
        <w:numPr>
          <w:ilvl w:val="0"/>
          <w:numId w:val="14"/>
        </w:numPr>
        <w:spacing w:after="0" w:line="240" w:lineRule="auto"/>
        <w:rPr>
          <w:rFonts w:eastAsia="Times New Roman" w:cstheme="minorHAnsi"/>
          <w:sz w:val="24"/>
          <w:szCs w:val="24"/>
        </w:rPr>
      </w:pPr>
      <w:r w:rsidRPr="002F18CE">
        <w:rPr>
          <w:rFonts w:eastAsia="Times New Roman" w:cstheme="minorHAnsi"/>
          <w:sz w:val="24"/>
          <w:szCs w:val="24"/>
        </w:rPr>
        <w:t>Your practice determines, based on the findings of a risk assessment, that access privileges should be changed</w:t>
      </w:r>
    </w:p>
    <w:p w14:paraId="2D1A89EE" w14:textId="77777777" w:rsidR="00EC7F0C" w:rsidRPr="002F18CE" w:rsidRDefault="0052339D" w:rsidP="00EC7F0C">
      <w:pPr>
        <w:pStyle w:val="ListParagraph"/>
        <w:numPr>
          <w:ilvl w:val="0"/>
          <w:numId w:val="14"/>
        </w:numPr>
        <w:spacing w:after="0" w:line="240" w:lineRule="auto"/>
        <w:rPr>
          <w:rFonts w:eastAsia="Times New Roman" w:cstheme="minorHAnsi"/>
          <w:sz w:val="24"/>
          <w:szCs w:val="24"/>
        </w:rPr>
      </w:pPr>
      <w:r w:rsidRPr="002F18CE">
        <w:rPr>
          <w:rFonts w:eastAsia="Times New Roman" w:cstheme="minorHAnsi"/>
          <w:sz w:val="24"/>
          <w:szCs w:val="24"/>
        </w:rPr>
        <w:t>A workforce member’s employment is terminated (whether by the practice or by the employee and whether such termination is hostile or amiable)</w:t>
      </w:r>
    </w:p>
    <w:p w14:paraId="6E2A307F" w14:textId="77777777" w:rsidR="0052339D" w:rsidRPr="002F18CE" w:rsidRDefault="0052339D" w:rsidP="0052339D">
      <w:pPr>
        <w:pStyle w:val="ListParagraph"/>
        <w:spacing w:after="0" w:line="240" w:lineRule="auto"/>
        <w:ind w:left="360"/>
        <w:rPr>
          <w:rFonts w:eastAsia="Times New Roman" w:cstheme="minorHAnsi"/>
          <w:sz w:val="24"/>
          <w:szCs w:val="24"/>
        </w:rPr>
      </w:pPr>
    </w:p>
    <w:p w14:paraId="63936B73" w14:textId="77777777" w:rsidR="00EC7F0C" w:rsidRPr="002F18CE" w:rsidRDefault="00EC7F0C" w:rsidP="00EC7F0C">
      <w:pPr>
        <w:rPr>
          <w:rFonts w:cstheme="minorHAnsi"/>
          <w:i/>
          <w:sz w:val="24"/>
          <w:szCs w:val="24"/>
        </w:rPr>
      </w:pPr>
      <w:r w:rsidRPr="002F18CE">
        <w:rPr>
          <w:rFonts w:cstheme="minorHAnsi"/>
          <w:i/>
          <w:sz w:val="24"/>
          <w:szCs w:val="24"/>
        </w:rPr>
        <w:t>Possible Threats and Vulnerabilities:</w:t>
      </w:r>
    </w:p>
    <w:p w14:paraId="298E0999" w14:textId="77777777" w:rsidR="0052339D" w:rsidRPr="002F18CE" w:rsidRDefault="0052339D" w:rsidP="0052339D">
      <w:pPr>
        <w:spacing w:line="240" w:lineRule="auto"/>
        <w:contextualSpacing/>
        <w:rPr>
          <w:rFonts w:cstheme="minorHAnsi"/>
          <w:sz w:val="24"/>
          <w:szCs w:val="24"/>
        </w:rPr>
      </w:pPr>
      <w:r w:rsidRPr="002F18CE">
        <w:rPr>
          <w:rFonts w:cstheme="minorHAnsi"/>
          <w:sz w:val="24"/>
          <w:szCs w:val="24"/>
        </w:rPr>
        <w:t xml:space="preserve">Individuals without a need to know can access your practice’s </w:t>
      </w:r>
      <w:proofErr w:type="spellStart"/>
      <w:r w:rsidRPr="002F18CE">
        <w:rPr>
          <w:rFonts w:cstheme="minorHAnsi"/>
          <w:sz w:val="24"/>
          <w:szCs w:val="24"/>
        </w:rPr>
        <w:t>ePHI</w:t>
      </w:r>
      <w:proofErr w:type="spellEnd"/>
      <w:r w:rsidRPr="002F18CE">
        <w:rPr>
          <w:rFonts w:cstheme="minorHAnsi"/>
          <w:sz w:val="24"/>
          <w:szCs w:val="24"/>
        </w:rPr>
        <w:t xml:space="preserve"> if it does not have </w:t>
      </w:r>
      <w:r w:rsidRPr="002F18CE">
        <w:rPr>
          <w:rFonts w:cstheme="minorHAnsi"/>
          <w:color w:val="000000"/>
          <w:sz w:val="24"/>
          <w:szCs w:val="24"/>
        </w:rPr>
        <w:t xml:space="preserve">policies and procedures for terminating authorized access to its facilities, information systems, and </w:t>
      </w:r>
      <w:proofErr w:type="spellStart"/>
      <w:r w:rsidRPr="002F18CE">
        <w:rPr>
          <w:rFonts w:cstheme="minorHAnsi"/>
          <w:color w:val="000000"/>
          <w:sz w:val="24"/>
          <w:szCs w:val="24"/>
        </w:rPr>
        <w:t>ePHI</w:t>
      </w:r>
      <w:proofErr w:type="spellEnd"/>
      <w:r w:rsidRPr="002F18CE">
        <w:rPr>
          <w:rFonts w:cstheme="minorHAnsi"/>
          <w:color w:val="000000"/>
          <w:sz w:val="24"/>
          <w:szCs w:val="24"/>
        </w:rPr>
        <w:t xml:space="preserve"> once the need for access no longer exists, </w:t>
      </w:r>
    </w:p>
    <w:p w14:paraId="4912FEDC" w14:textId="77777777" w:rsidR="0052339D" w:rsidRPr="002F18CE" w:rsidRDefault="0052339D" w:rsidP="0052339D">
      <w:pPr>
        <w:spacing w:line="240" w:lineRule="auto"/>
        <w:contextualSpacing/>
        <w:rPr>
          <w:rFonts w:cstheme="minorHAnsi"/>
          <w:sz w:val="24"/>
          <w:szCs w:val="24"/>
        </w:rPr>
      </w:pPr>
      <w:r w:rsidRPr="002F18CE">
        <w:rPr>
          <w:rFonts w:eastAsia="Times New Roman" w:cstheme="minorHAnsi"/>
          <w:color w:val="000000"/>
          <w:sz w:val="24"/>
          <w:szCs w:val="24"/>
        </w:rPr>
        <w:br/>
        <w:t>Some potential impacts include:</w:t>
      </w:r>
    </w:p>
    <w:p w14:paraId="78C81450" w14:textId="77777777" w:rsidR="0052339D" w:rsidRPr="002F18CE" w:rsidRDefault="0052339D" w:rsidP="0052339D">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2EC02B76" w14:textId="77777777" w:rsidR="0052339D" w:rsidRPr="002F18CE" w:rsidRDefault="0052339D" w:rsidP="0052339D">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 </w:t>
      </w:r>
    </w:p>
    <w:p w14:paraId="1D502503" w14:textId="77777777" w:rsidR="00EC7F0C" w:rsidRPr="002F18CE" w:rsidRDefault="0052339D" w:rsidP="0052339D">
      <w:pPr>
        <w:pStyle w:val="ListParagraph"/>
        <w:numPr>
          <w:ilvl w:val="0"/>
          <w:numId w:val="6"/>
        </w:numPr>
        <w:spacing w:line="240" w:lineRule="auto"/>
        <w:ind w:left="252" w:hanging="252"/>
        <w:rPr>
          <w:rFonts w:cstheme="minorHAnsi"/>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26A8A115" w14:textId="77777777" w:rsidR="00EC7F0C" w:rsidRPr="002F18CE" w:rsidRDefault="00EC7F0C" w:rsidP="00EC7F0C">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2E3876ED" w14:textId="77777777" w:rsidR="00EC7F0C" w:rsidRPr="002F18CE" w:rsidRDefault="004B7C32" w:rsidP="00EC7F0C">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EC7F0C"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EC7F0C" w:rsidRPr="002F18CE">
        <w:rPr>
          <w:rFonts w:eastAsia="Times New Roman" w:cstheme="minorHAnsi"/>
          <w:bCs/>
          <w:sz w:val="24"/>
          <w:szCs w:val="24"/>
        </w:rPr>
        <w:t>ePHI</w:t>
      </w:r>
      <w:proofErr w:type="spellEnd"/>
      <w:r w:rsidR="00EC7F0C" w:rsidRPr="002F18CE">
        <w:rPr>
          <w:rFonts w:eastAsia="Times New Roman" w:cstheme="minorHAnsi"/>
          <w:bCs/>
          <w:sz w:val="24"/>
          <w:szCs w:val="24"/>
        </w:rPr>
        <w:t>.</w:t>
      </w:r>
    </w:p>
    <w:p w14:paraId="473722D6" w14:textId="77777777" w:rsidR="00EC7F0C" w:rsidRPr="002F18CE" w:rsidRDefault="00EC7F0C" w:rsidP="00E912CE">
      <w:pPr>
        <w:rPr>
          <w:rFonts w:cstheme="minorHAnsi"/>
          <w:sz w:val="24"/>
          <w:szCs w:val="24"/>
        </w:rPr>
      </w:pPr>
    </w:p>
    <w:p w14:paraId="2940432F"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Implement policies and procedures for authorizing access to electronic protected health information that are consistent with the applicable requirements of subpart E of this part.</w:t>
      </w:r>
    </w:p>
    <w:p w14:paraId="215E3AF1"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§164.308(a)(3)(ii)(C)]</w:t>
      </w:r>
    </w:p>
    <w:p w14:paraId="3707F35D"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p>
    <w:p w14:paraId="470FF906"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r w:rsidRPr="002F18CE">
        <w:rPr>
          <w:rFonts w:cstheme="minorHAnsi"/>
          <w:color w:val="000000" w:themeColor="text1"/>
          <w:sz w:val="24"/>
          <w:szCs w:val="24"/>
        </w:rPr>
        <w:lastRenderedPageBreak/>
        <w:t xml:space="preserve">Develop, document, and disseminate to workforce members a security planning policy that addresses its purpose, scope, roles, responsibilities, management commitment, the expected coordination among organizational entities, and compliance requirements.  The policy should also </w:t>
      </w:r>
      <w:proofErr w:type="gramStart"/>
      <w:r w:rsidRPr="002F18CE">
        <w:rPr>
          <w:rFonts w:cstheme="minorHAnsi"/>
          <w:color w:val="000000" w:themeColor="text1"/>
          <w:sz w:val="24"/>
          <w:szCs w:val="24"/>
        </w:rPr>
        <w:t>include  procedures</w:t>
      </w:r>
      <w:proofErr w:type="gramEnd"/>
      <w:r w:rsidRPr="002F18CE">
        <w:rPr>
          <w:rFonts w:cstheme="minorHAnsi"/>
          <w:color w:val="000000" w:themeColor="text1"/>
          <w:sz w:val="24"/>
          <w:szCs w:val="24"/>
        </w:rPr>
        <w:t xml:space="preserve"> to facilitate its implementation and associated personnel security controls</w:t>
      </w:r>
    </w:p>
    <w:p w14:paraId="4AD12489"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[NIST SP 800-53 PS-1]</w:t>
      </w:r>
    </w:p>
    <w:p w14:paraId="54736EF0"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p>
    <w:p w14:paraId="6B73DEDA"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 xml:space="preserve">Develop policies and procedures to terminate access, retrieve all security-related organizational information, system-related property, and/or retain administrative access to information systems from workforce members when their need to access the facilities, information systems, and </w:t>
      </w:r>
      <w:proofErr w:type="spellStart"/>
      <w:r w:rsidRPr="002F18CE">
        <w:rPr>
          <w:rFonts w:cstheme="minorHAnsi"/>
          <w:sz w:val="24"/>
          <w:szCs w:val="24"/>
        </w:rPr>
        <w:t>ePHI</w:t>
      </w:r>
      <w:proofErr w:type="spellEnd"/>
      <w:r w:rsidRPr="002F18CE">
        <w:rPr>
          <w:rFonts w:cstheme="minorHAnsi"/>
          <w:sz w:val="24"/>
          <w:szCs w:val="24"/>
        </w:rPr>
        <w:t xml:space="preserve"> no longer exists.</w:t>
      </w:r>
    </w:p>
    <w:p w14:paraId="57394017"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[NIST SP 800-53 PS-4]</w:t>
      </w:r>
    </w:p>
    <w:p w14:paraId="4A5C859A" w14:textId="77777777" w:rsidR="00B5639F" w:rsidRPr="002F18CE" w:rsidRDefault="00B5639F" w:rsidP="00B5639F">
      <w:pPr>
        <w:spacing w:line="240" w:lineRule="auto"/>
        <w:contextualSpacing/>
        <w:rPr>
          <w:rFonts w:cstheme="minorHAnsi"/>
          <w:sz w:val="24"/>
          <w:szCs w:val="24"/>
        </w:rPr>
      </w:pPr>
    </w:p>
    <w:p w14:paraId="5A7E3737"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sz w:val="24"/>
          <w:szCs w:val="24"/>
        </w:rPr>
        <w:t xml:space="preserve">Periodically review current and on-going logical and physical access authorizations to information systems and facilities for workforce members, and modify access based on their new roles and operational needs when they are reassigned or transferred. </w:t>
      </w:r>
    </w:p>
    <w:p w14:paraId="371923C1" w14:textId="77777777" w:rsidR="00B5639F" w:rsidRPr="002F18CE" w:rsidRDefault="00B5639F" w:rsidP="00B5639F">
      <w:pPr>
        <w:rPr>
          <w:rFonts w:cstheme="minorHAnsi"/>
          <w:sz w:val="24"/>
          <w:szCs w:val="24"/>
        </w:rPr>
      </w:pPr>
      <w:r w:rsidRPr="002F18CE">
        <w:rPr>
          <w:rFonts w:cstheme="minorHAnsi"/>
          <w:sz w:val="24"/>
          <w:szCs w:val="24"/>
        </w:rPr>
        <w:t>[NIST SP 800-53 PS-5]</w:t>
      </w:r>
    </w:p>
    <w:p w14:paraId="5A7D76BB" w14:textId="77777777" w:rsidR="00CD05CD" w:rsidRPr="002F18CE" w:rsidRDefault="0052339D" w:rsidP="00CD05CD">
      <w:pPr>
        <w:pStyle w:val="Heading1"/>
        <w:pBdr>
          <w:top w:val="single" w:sz="4" w:space="1" w:color="auto"/>
          <w:left w:val="single" w:sz="4" w:space="4" w:color="auto"/>
          <w:bottom w:val="single" w:sz="4" w:space="1" w:color="auto"/>
          <w:right w:val="single" w:sz="4" w:space="4" w:color="auto"/>
        </w:pBdr>
      </w:pPr>
      <w:bookmarkStart w:id="82" w:name="_Toc459304831"/>
      <w:r w:rsidRPr="002F18CE">
        <w:rPr>
          <w:b/>
        </w:rPr>
        <w:t>A2</w:t>
      </w:r>
      <w:r w:rsidR="00F46536" w:rsidRPr="002F18CE">
        <w:rPr>
          <w:b/>
        </w:rPr>
        <w:t>9</w:t>
      </w:r>
      <w:r w:rsidR="00CD05CD" w:rsidRPr="002F18CE">
        <w:rPr>
          <w:b/>
        </w:rPr>
        <w:t xml:space="preserve"> - </w:t>
      </w:r>
      <w:r w:rsidR="00F46536" w:rsidRPr="002F18CE">
        <w:rPr>
          <w:rFonts w:eastAsia="Times New Roman"/>
          <w:b/>
        </w:rPr>
        <w:t>§164.308(a)(3)(ii)(C)  Addressable</w:t>
      </w:r>
      <w:r w:rsidR="00CD05CD" w:rsidRPr="002F18CE">
        <w:rPr>
          <w:rFonts w:eastAsia="Times New Roman"/>
          <w:b/>
        </w:rPr>
        <w:t xml:space="preserve"> </w:t>
      </w:r>
      <w:r w:rsidR="00CD05CD" w:rsidRPr="002F18CE">
        <w:t>Does your practice have formal policies and policies and procedures to support when a workforce member’s employment is terminated and/or a relationship with a business associate is terminated?</w:t>
      </w:r>
      <w:bookmarkEnd w:id="82"/>
      <w:r w:rsidR="00CD05CD" w:rsidRPr="002F18CE">
        <w:t xml:space="preserve">  </w:t>
      </w:r>
    </w:p>
    <w:p w14:paraId="1A40D90D" w14:textId="77777777" w:rsidR="0052339D" w:rsidRPr="002F18CE" w:rsidRDefault="0052339D" w:rsidP="0052339D">
      <w:pPr>
        <w:pStyle w:val="ListParagraph"/>
        <w:numPr>
          <w:ilvl w:val="0"/>
          <w:numId w:val="1"/>
        </w:numPr>
        <w:rPr>
          <w:rFonts w:eastAsia="Times New Roman" w:cstheme="minorHAnsi"/>
          <w:color w:val="000000"/>
          <w:sz w:val="24"/>
          <w:szCs w:val="24"/>
        </w:rPr>
      </w:pPr>
      <w:r w:rsidRPr="002F18CE">
        <w:rPr>
          <w:rFonts w:eastAsia="Times New Roman" w:cstheme="minorHAnsi"/>
          <w:color w:val="000000"/>
          <w:sz w:val="24"/>
          <w:szCs w:val="24"/>
        </w:rPr>
        <w:t>Yes</w:t>
      </w:r>
    </w:p>
    <w:p w14:paraId="44D37787" w14:textId="77777777" w:rsidR="0052339D" w:rsidRPr="002F18CE" w:rsidRDefault="0052339D" w:rsidP="0052339D">
      <w:pPr>
        <w:pStyle w:val="ListParagraph"/>
        <w:numPr>
          <w:ilvl w:val="0"/>
          <w:numId w:val="1"/>
        </w:numPr>
        <w:rPr>
          <w:rFonts w:eastAsia="Times New Roman" w:cstheme="minorHAnsi"/>
          <w:color w:val="000000"/>
          <w:sz w:val="24"/>
          <w:szCs w:val="24"/>
        </w:rPr>
      </w:pPr>
      <w:r w:rsidRPr="002F18CE">
        <w:rPr>
          <w:rFonts w:eastAsia="Times New Roman" w:cstheme="minorHAnsi"/>
          <w:color w:val="000000"/>
          <w:sz w:val="24"/>
          <w:szCs w:val="24"/>
        </w:rPr>
        <w:t>No</w:t>
      </w:r>
    </w:p>
    <w:p w14:paraId="7F9D4B88" w14:textId="77777777" w:rsidR="0052339D" w:rsidRPr="002F18CE" w:rsidRDefault="0052339D" w:rsidP="0052339D">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5067AA46" w14:textId="77777777" w:rsidR="0052339D" w:rsidRPr="002F18CE" w:rsidRDefault="0052339D" w:rsidP="0052339D">
      <w:pPr>
        <w:pStyle w:val="ListParagraph"/>
        <w:numPr>
          <w:ilvl w:val="0"/>
          <w:numId w:val="2"/>
        </w:numPr>
        <w:rPr>
          <w:rFonts w:cstheme="minorHAnsi"/>
          <w:sz w:val="24"/>
          <w:szCs w:val="24"/>
        </w:rPr>
      </w:pPr>
      <w:r w:rsidRPr="002F18CE">
        <w:rPr>
          <w:rFonts w:cstheme="minorHAnsi"/>
          <w:sz w:val="24"/>
          <w:szCs w:val="24"/>
        </w:rPr>
        <w:t>Cost</w:t>
      </w:r>
    </w:p>
    <w:p w14:paraId="33FC21A9" w14:textId="77777777" w:rsidR="0052339D" w:rsidRPr="002F18CE" w:rsidRDefault="0052339D" w:rsidP="0052339D">
      <w:pPr>
        <w:pStyle w:val="ListParagraph"/>
        <w:numPr>
          <w:ilvl w:val="0"/>
          <w:numId w:val="2"/>
        </w:numPr>
        <w:rPr>
          <w:rFonts w:cstheme="minorHAnsi"/>
          <w:sz w:val="24"/>
          <w:szCs w:val="24"/>
        </w:rPr>
      </w:pPr>
      <w:r w:rsidRPr="002F18CE">
        <w:rPr>
          <w:rFonts w:cstheme="minorHAnsi"/>
          <w:sz w:val="24"/>
          <w:szCs w:val="24"/>
        </w:rPr>
        <w:t>Practice Size</w:t>
      </w:r>
    </w:p>
    <w:p w14:paraId="6AA42F40" w14:textId="77777777" w:rsidR="0052339D" w:rsidRPr="002F18CE" w:rsidRDefault="0052339D" w:rsidP="0052339D">
      <w:pPr>
        <w:pStyle w:val="ListParagraph"/>
        <w:numPr>
          <w:ilvl w:val="0"/>
          <w:numId w:val="2"/>
        </w:numPr>
        <w:rPr>
          <w:rFonts w:cstheme="minorHAnsi"/>
          <w:sz w:val="24"/>
          <w:szCs w:val="24"/>
        </w:rPr>
      </w:pPr>
      <w:r w:rsidRPr="002F18CE">
        <w:rPr>
          <w:rFonts w:cstheme="minorHAnsi"/>
          <w:sz w:val="24"/>
          <w:szCs w:val="24"/>
        </w:rPr>
        <w:t>Complexity</w:t>
      </w:r>
    </w:p>
    <w:p w14:paraId="37B5A8CE" w14:textId="77777777" w:rsidR="0052339D" w:rsidRPr="002F18CE" w:rsidRDefault="0052339D" w:rsidP="0052339D">
      <w:pPr>
        <w:pStyle w:val="ListParagraph"/>
        <w:numPr>
          <w:ilvl w:val="0"/>
          <w:numId w:val="2"/>
        </w:numPr>
        <w:rPr>
          <w:rFonts w:cstheme="minorHAnsi"/>
          <w:sz w:val="24"/>
          <w:szCs w:val="24"/>
        </w:rPr>
      </w:pPr>
      <w:r w:rsidRPr="002F18CE">
        <w:rPr>
          <w:rFonts w:cstheme="minorHAnsi"/>
          <w:sz w:val="24"/>
          <w:szCs w:val="24"/>
        </w:rPr>
        <w:t>Alternate Solution</w:t>
      </w:r>
    </w:p>
    <w:p w14:paraId="4F19B8A8" w14:textId="77777777" w:rsidR="0052339D" w:rsidRPr="002F18CE" w:rsidRDefault="0052339D" w:rsidP="0052339D">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52339D" w:rsidRPr="002F18CE" w14:paraId="78C16806" w14:textId="77777777" w:rsidTr="000423A2">
        <w:tc>
          <w:tcPr>
            <w:tcW w:w="9576" w:type="dxa"/>
          </w:tcPr>
          <w:p w14:paraId="28CDEC5C" w14:textId="77777777" w:rsidR="0052339D" w:rsidRPr="002F18CE" w:rsidRDefault="0052339D" w:rsidP="000423A2">
            <w:pPr>
              <w:rPr>
                <w:rFonts w:cstheme="minorHAnsi"/>
                <w:sz w:val="24"/>
                <w:szCs w:val="24"/>
              </w:rPr>
            </w:pPr>
          </w:p>
          <w:p w14:paraId="7EF14B67" w14:textId="77777777" w:rsidR="0052339D" w:rsidRPr="002F18CE" w:rsidRDefault="0052339D" w:rsidP="000423A2">
            <w:pPr>
              <w:rPr>
                <w:rFonts w:cstheme="minorHAnsi"/>
                <w:sz w:val="24"/>
                <w:szCs w:val="24"/>
              </w:rPr>
            </w:pPr>
          </w:p>
          <w:p w14:paraId="09E6A149" w14:textId="77777777" w:rsidR="0052339D" w:rsidRPr="002F18CE" w:rsidRDefault="0052339D" w:rsidP="000423A2">
            <w:pPr>
              <w:rPr>
                <w:rFonts w:cstheme="minorHAnsi"/>
                <w:sz w:val="24"/>
                <w:szCs w:val="24"/>
              </w:rPr>
            </w:pPr>
          </w:p>
          <w:p w14:paraId="6FC63287" w14:textId="77777777" w:rsidR="0052339D" w:rsidRPr="002F18CE" w:rsidRDefault="0052339D" w:rsidP="000423A2">
            <w:pPr>
              <w:rPr>
                <w:rFonts w:cstheme="minorHAnsi"/>
                <w:sz w:val="24"/>
                <w:szCs w:val="24"/>
              </w:rPr>
            </w:pPr>
          </w:p>
          <w:p w14:paraId="218D4A0C" w14:textId="77777777" w:rsidR="0052339D" w:rsidRPr="002F18CE" w:rsidRDefault="0052339D" w:rsidP="000423A2">
            <w:pPr>
              <w:rPr>
                <w:rFonts w:cstheme="minorHAnsi"/>
                <w:sz w:val="24"/>
                <w:szCs w:val="24"/>
              </w:rPr>
            </w:pPr>
          </w:p>
          <w:p w14:paraId="445E8281" w14:textId="77777777" w:rsidR="0052339D" w:rsidRPr="002F18CE" w:rsidRDefault="0052339D" w:rsidP="000423A2">
            <w:pPr>
              <w:rPr>
                <w:rFonts w:cstheme="minorHAnsi"/>
                <w:sz w:val="24"/>
                <w:szCs w:val="24"/>
              </w:rPr>
            </w:pPr>
          </w:p>
        </w:tc>
      </w:tr>
    </w:tbl>
    <w:p w14:paraId="2EC0B43A" w14:textId="77777777" w:rsidR="0052339D" w:rsidRPr="002F18CE" w:rsidRDefault="0052339D" w:rsidP="0052339D">
      <w:pPr>
        <w:rPr>
          <w:rFonts w:cstheme="minorHAnsi"/>
          <w:sz w:val="24"/>
          <w:szCs w:val="24"/>
        </w:rPr>
      </w:pPr>
    </w:p>
    <w:p w14:paraId="31CEED43" w14:textId="77777777" w:rsidR="0052339D" w:rsidRPr="002F18CE" w:rsidRDefault="0052339D" w:rsidP="0052339D">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52339D" w:rsidRPr="002F18CE" w14:paraId="1DCAD137" w14:textId="77777777" w:rsidTr="000423A2">
        <w:tc>
          <w:tcPr>
            <w:tcW w:w="9576" w:type="dxa"/>
          </w:tcPr>
          <w:p w14:paraId="6A70F529" w14:textId="77777777" w:rsidR="0052339D" w:rsidRPr="002F18CE" w:rsidRDefault="0052339D" w:rsidP="000423A2">
            <w:pPr>
              <w:rPr>
                <w:rFonts w:cstheme="minorHAnsi"/>
                <w:sz w:val="24"/>
                <w:szCs w:val="24"/>
              </w:rPr>
            </w:pPr>
          </w:p>
          <w:p w14:paraId="0A7A0D39" w14:textId="77777777" w:rsidR="0052339D" w:rsidRPr="002F18CE" w:rsidRDefault="0052339D" w:rsidP="000423A2">
            <w:pPr>
              <w:rPr>
                <w:rFonts w:cstheme="minorHAnsi"/>
                <w:sz w:val="24"/>
                <w:szCs w:val="24"/>
              </w:rPr>
            </w:pPr>
          </w:p>
          <w:p w14:paraId="075A09B2" w14:textId="77777777" w:rsidR="0052339D" w:rsidRPr="002F18CE" w:rsidRDefault="0052339D" w:rsidP="000423A2">
            <w:pPr>
              <w:rPr>
                <w:rFonts w:cstheme="minorHAnsi"/>
                <w:sz w:val="24"/>
                <w:szCs w:val="24"/>
              </w:rPr>
            </w:pPr>
          </w:p>
          <w:p w14:paraId="243297CE" w14:textId="77777777" w:rsidR="0052339D" w:rsidRPr="002F18CE" w:rsidRDefault="0052339D" w:rsidP="000423A2">
            <w:pPr>
              <w:rPr>
                <w:rFonts w:cstheme="minorHAnsi"/>
                <w:sz w:val="24"/>
                <w:szCs w:val="24"/>
              </w:rPr>
            </w:pPr>
          </w:p>
          <w:p w14:paraId="43F67EC5" w14:textId="77777777" w:rsidR="0052339D" w:rsidRPr="002F18CE" w:rsidRDefault="0052339D" w:rsidP="000423A2">
            <w:pPr>
              <w:rPr>
                <w:rFonts w:cstheme="minorHAnsi"/>
                <w:sz w:val="24"/>
                <w:szCs w:val="24"/>
              </w:rPr>
            </w:pPr>
          </w:p>
          <w:p w14:paraId="626A299A" w14:textId="77777777" w:rsidR="0052339D" w:rsidRPr="002F18CE" w:rsidRDefault="0052339D" w:rsidP="000423A2">
            <w:pPr>
              <w:rPr>
                <w:rFonts w:cstheme="minorHAnsi"/>
                <w:sz w:val="24"/>
                <w:szCs w:val="24"/>
              </w:rPr>
            </w:pPr>
          </w:p>
        </w:tc>
      </w:tr>
    </w:tbl>
    <w:p w14:paraId="08C8DD69" w14:textId="77777777" w:rsidR="0052339D" w:rsidRPr="002F18CE" w:rsidRDefault="0052339D" w:rsidP="0052339D">
      <w:pPr>
        <w:rPr>
          <w:rFonts w:cstheme="minorHAnsi"/>
          <w:sz w:val="24"/>
          <w:szCs w:val="24"/>
        </w:rPr>
      </w:pPr>
    </w:p>
    <w:p w14:paraId="1CE2C1FD" w14:textId="77777777" w:rsidR="0052339D" w:rsidRPr="002F18CE" w:rsidRDefault="0052339D" w:rsidP="0052339D">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52339D" w:rsidRPr="002F18CE" w14:paraId="1CACB2B6" w14:textId="77777777" w:rsidTr="000423A2">
        <w:tc>
          <w:tcPr>
            <w:tcW w:w="9576" w:type="dxa"/>
          </w:tcPr>
          <w:p w14:paraId="4238CD45" w14:textId="77777777" w:rsidR="0052339D" w:rsidRPr="002F18CE" w:rsidRDefault="0052339D" w:rsidP="000423A2">
            <w:pPr>
              <w:rPr>
                <w:rFonts w:cstheme="minorHAnsi"/>
                <w:sz w:val="24"/>
                <w:szCs w:val="24"/>
              </w:rPr>
            </w:pPr>
          </w:p>
          <w:p w14:paraId="1827990D" w14:textId="77777777" w:rsidR="0052339D" w:rsidRPr="002F18CE" w:rsidRDefault="0052339D" w:rsidP="000423A2">
            <w:pPr>
              <w:rPr>
                <w:rFonts w:cstheme="minorHAnsi"/>
                <w:sz w:val="24"/>
                <w:szCs w:val="24"/>
              </w:rPr>
            </w:pPr>
          </w:p>
          <w:p w14:paraId="4227380D" w14:textId="77777777" w:rsidR="0052339D" w:rsidRPr="002F18CE" w:rsidRDefault="0052339D" w:rsidP="000423A2">
            <w:pPr>
              <w:rPr>
                <w:rFonts w:cstheme="minorHAnsi"/>
                <w:sz w:val="24"/>
                <w:szCs w:val="24"/>
              </w:rPr>
            </w:pPr>
          </w:p>
          <w:p w14:paraId="759E2AA1" w14:textId="77777777" w:rsidR="0052339D" w:rsidRPr="002F18CE" w:rsidRDefault="0052339D" w:rsidP="000423A2">
            <w:pPr>
              <w:rPr>
                <w:rFonts w:cstheme="minorHAnsi"/>
                <w:sz w:val="24"/>
                <w:szCs w:val="24"/>
              </w:rPr>
            </w:pPr>
          </w:p>
          <w:p w14:paraId="4FD64F82" w14:textId="77777777" w:rsidR="0052339D" w:rsidRPr="002F18CE" w:rsidRDefault="0052339D" w:rsidP="000423A2">
            <w:pPr>
              <w:rPr>
                <w:rFonts w:cstheme="minorHAnsi"/>
                <w:sz w:val="24"/>
                <w:szCs w:val="24"/>
              </w:rPr>
            </w:pPr>
          </w:p>
          <w:p w14:paraId="6BB51327" w14:textId="77777777" w:rsidR="0052339D" w:rsidRPr="002F18CE" w:rsidRDefault="0052339D" w:rsidP="000423A2">
            <w:pPr>
              <w:rPr>
                <w:rFonts w:cstheme="minorHAnsi"/>
                <w:sz w:val="24"/>
                <w:szCs w:val="24"/>
              </w:rPr>
            </w:pPr>
          </w:p>
        </w:tc>
      </w:tr>
    </w:tbl>
    <w:p w14:paraId="2850A731" w14:textId="77777777" w:rsidR="00C66F6A" w:rsidRPr="002F18CE" w:rsidRDefault="00C66F6A" w:rsidP="0052339D">
      <w:pPr>
        <w:rPr>
          <w:rFonts w:cstheme="minorHAnsi"/>
          <w:sz w:val="24"/>
          <w:szCs w:val="24"/>
        </w:rPr>
      </w:pPr>
    </w:p>
    <w:p w14:paraId="392AC9AF" w14:textId="77777777" w:rsidR="0052339D" w:rsidRPr="002F18CE" w:rsidRDefault="0052339D" w:rsidP="0052339D">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398811F8" w14:textId="77777777" w:rsidR="0052339D" w:rsidRPr="002F18CE" w:rsidRDefault="0052339D" w:rsidP="0052339D">
      <w:pPr>
        <w:pStyle w:val="ListParagraph"/>
        <w:numPr>
          <w:ilvl w:val="0"/>
          <w:numId w:val="3"/>
        </w:numPr>
        <w:rPr>
          <w:rFonts w:cstheme="minorHAnsi"/>
          <w:sz w:val="24"/>
          <w:szCs w:val="24"/>
        </w:rPr>
      </w:pPr>
      <w:r w:rsidRPr="002F18CE">
        <w:rPr>
          <w:rFonts w:cstheme="minorHAnsi"/>
          <w:sz w:val="24"/>
          <w:szCs w:val="24"/>
        </w:rPr>
        <w:t>Low</w:t>
      </w:r>
    </w:p>
    <w:p w14:paraId="3426374D" w14:textId="77777777" w:rsidR="0052339D" w:rsidRPr="002F18CE" w:rsidRDefault="0052339D" w:rsidP="0052339D">
      <w:pPr>
        <w:pStyle w:val="ListParagraph"/>
        <w:numPr>
          <w:ilvl w:val="0"/>
          <w:numId w:val="3"/>
        </w:numPr>
        <w:rPr>
          <w:rFonts w:cstheme="minorHAnsi"/>
          <w:sz w:val="24"/>
          <w:szCs w:val="24"/>
        </w:rPr>
      </w:pPr>
      <w:r w:rsidRPr="002F18CE">
        <w:rPr>
          <w:rFonts w:cstheme="minorHAnsi"/>
          <w:sz w:val="24"/>
          <w:szCs w:val="24"/>
        </w:rPr>
        <w:t>Medium</w:t>
      </w:r>
    </w:p>
    <w:p w14:paraId="39246781" w14:textId="77777777" w:rsidR="0052339D" w:rsidRPr="002F18CE" w:rsidRDefault="0052339D" w:rsidP="0052339D">
      <w:pPr>
        <w:pStyle w:val="ListParagraph"/>
        <w:numPr>
          <w:ilvl w:val="0"/>
          <w:numId w:val="3"/>
        </w:numPr>
        <w:rPr>
          <w:rFonts w:cstheme="minorHAnsi"/>
          <w:sz w:val="24"/>
          <w:szCs w:val="24"/>
        </w:rPr>
      </w:pPr>
      <w:r w:rsidRPr="002F18CE">
        <w:rPr>
          <w:rFonts w:cstheme="minorHAnsi"/>
          <w:sz w:val="24"/>
          <w:szCs w:val="24"/>
        </w:rPr>
        <w:t>High</w:t>
      </w:r>
    </w:p>
    <w:p w14:paraId="44A3943C" w14:textId="77777777" w:rsidR="0052339D" w:rsidRPr="002F18CE" w:rsidRDefault="0052339D" w:rsidP="0052339D">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527A8981" w14:textId="77777777" w:rsidR="0052339D" w:rsidRPr="002F18CE" w:rsidRDefault="0052339D" w:rsidP="0052339D">
      <w:pPr>
        <w:pStyle w:val="ListParagraph"/>
        <w:numPr>
          <w:ilvl w:val="0"/>
          <w:numId w:val="3"/>
        </w:numPr>
        <w:rPr>
          <w:rFonts w:cstheme="minorHAnsi"/>
          <w:sz w:val="24"/>
          <w:szCs w:val="24"/>
        </w:rPr>
      </w:pPr>
      <w:r w:rsidRPr="002F18CE">
        <w:rPr>
          <w:rFonts w:cstheme="minorHAnsi"/>
          <w:sz w:val="24"/>
          <w:szCs w:val="24"/>
        </w:rPr>
        <w:t>Low</w:t>
      </w:r>
    </w:p>
    <w:p w14:paraId="41F9ED2F" w14:textId="77777777" w:rsidR="0052339D" w:rsidRPr="002F18CE" w:rsidRDefault="0052339D" w:rsidP="0052339D">
      <w:pPr>
        <w:pStyle w:val="ListParagraph"/>
        <w:numPr>
          <w:ilvl w:val="0"/>
          <w:numId w:val="3"/>
        </w:numPr>
        <w:rPr>
          <w:rFonts w:cstheme="minorHAnsi"/>
          <w:sz w:val="24"/>
          <w:szCs w:val="24"/>
        </w:rPr>
      </w:pPr>
      <w:r w:rsidRPr="002F18CE">
        <w:rPr>
          <w:rFonts w:cstheme="minorHAnsi"/>
          <w:sz w:val="24"/>
          <w:szCs w:val="24"/>
        </w:rPr>
        <w:t>Medium</w:t>
      </w:r>
    </w:p>
    <w:p w14:paraId="2C0CFD51" w14:textId="77777777" w:rsidR="0052339D" w:rsidRPr="002F18CE" w:rsidRDefault="0052339D" w:rsidP="0052339D">
      <w:pPr>
        <w:pStyle w:val="ListParagraph"/>
        <w:numPr>
          <w:ilvl w:val="0"/>
          <w:numId w:val="3"/>
        </w:numPr>
        <w:rPr>
          <w:rFonts w:cstheme="minorHAnsi"/>
          <w:sz w:val="24"/>
          <w:szCs w:val="24"/>
        </w:rPr>
      </w:pPr>
      <w:r w:rsidRPr="002F18CE">
        <w:rPr>
          <w:rFonts w:cstheme="minorHAnsi"/>
          <w:sz w:val="24"/>
          <w:szCs w:val="24"/>
        </w:rPr>
        <w:t>High</w:t>
      </w:r>
    </w:p>
    <w:p w14:paraId="095ECCB8" w14:textId="77777777" w:rsidR="00FB3255" w:rsidRPr="002F18CE" w:rsidRDefault="00FB3255" w:rsidP="00FB3255">
      <w:pPr>
        <w:rPr>
          <w:rFonts w:cstheme="minorHAnsi"/>
          <w:b/>
          <w:sz w:val="24"/>
          <w:szCs w:val="24"/>
        </w:rPr>
      </w:pPr>
      <w:r w:rsidRPr="002F18CE">
        <w:rPr>
          <w:rFonts w:cstheme="minorHAnsi"/>
          <w:b/>
          <w:sz w:val="24"/>
          <w:szCs w:val="24"/>
        </w:rPr>
        <w:t>Overall Security Risk:</w:t>
      </w:r>
    </w:p>
    <w:p w14:paraId="14E05C7A" w14:textId="77777777" w:rsidR="00FB3255" w:rsidRPr="002F18CE" w:rsidRDefault="00FB3255" w:rsidP="00FB3255">
      <w:pPr>
        <w:pStyle w:val="ListParagraph"/>
        <w:numPr>
          <w:ilvl w:val="0"/>
          <w:numId w:val="3"/>
        </w:numPr>
        <w:rPr>
          <w:rFonts w:cstheme="minorHAnsi"/>
          <w:sz w:val="24"/>
          <w:szCs w:val="24"/>
        </w:rPr>
      </w:pPr>
      <w:r w:rsidRPr="002F18CE">
        <w:rPr>
          <w:rFonts w:cstheme="minorHAnsi"/>
          <w:sz w:val="24"/>
          <w:szCs w:val="24"/>
        </w:rPr>
        <w:t>Low</w:t>
      </w:r>
    </w:p>
    <w:p w14:paraId="7E487F8B" w14:textId="77777777" w:rsidR="00FB3255" w:rsidRPr="002F18CE" w:rsidRDefault="00FB3255" w:rsidP="00FB3255">
      <w:pPr>
        <w:pStyle w:val="ListParagraph"/>
        <w:numPr>
          <w:ilvl w:val="0"/>
          <w:numId w:val="3"/>
        </w:numPr>
        <w:rPr>
          <w:rFonts w:cstheme="minorHAnsi"/>
          <w:sz w:val="24"/>
          <w:szCs w:val="24"/>
        </w:rPr>
      </w:pPr>
      <w:r w:rsidRPr="002F18CE">
        <w:rPr>
          <w:rFonts w:cstheme="minorHAnsi"/>
          <w:sz w:val="24"/>
          <w:szCs w:val="24"/>
        </w:rPr>
        <w:t>Medium</w:t>
      </w:r>
    </w:p>
    <w:p w14:paraId="3E5205C9" w14:textId="77777777" w:rsidR="00FB3255" w:rsidRPr="002F18CE" w:rsidRDefault="00FB3255" w:rsidP="00FB3255">
      <w:pPr>
        <w:pStyle w:val="ListParagraph"/>
        <w:numPr>
          <w:ilvl w:val="0"/>
          <w:numId w:val="3"/>
        </w:numPr>
        <w:rPr>
          <w:rFonts w:cstheme="minorHAnsi"/>
          <w:sz w:val="24"/>
          <w:szCs w:val="24"/>
        </w:rPr>
      </w:pPr>
      <w:r w:rsidRPr="002F18CE">
        <w:rPr>
          <w:rFonts w:cstheme="minorHAnsi"/>
          <w:sz w:val="24"/>
          <w:szCs w:val="24"/>
        </w:rPr>
        <w:lastRenderedPageBreak/>
        <w:t>High</w:t>
      </w:r>
    </w:p>
    <w:p w14:paraId="6BB4C775" w14:textId="77777777" w:rsidR="0052339D" w:rsidRPr="002F18CE" w:rsidRDefault="0052339D" w:rsidP="0052339D">
      <w:pPr>
        <w:rPr>
          <w:rFonts w:cstheme="minorHAnsi"/>
          <w:b/>
          <w:sz w:val="24"/>
          <w:szCs w:val="24"/>
        </w:rPr>
      </w:pPr>
      <w:r w:rsidRPr="002F18CE">
        <w:rPr>
          <w:rFonts w:cstheme="minorHAnsi"/>
          <w:b/>
          <w:sz w:val="24"/>
          <w:szCs w:val="24"/>
        </w:rPr>
        <w:t>Related Information:</w:t>
      </w:r>
    </w:p>
    <w:p w14:paraId="1154D2BC" w14:textId="77777777" w:rsidR="0052339D" w:rsidRPr="002F18CE" w:rsidRDefault="0052339D" w:rsidP="0052339D">
      <w:pPr>
        <w:rPr>
          <w:rFonts w:cstheme="minorHAnsi"/>
          <w:i/>
          <w:sz w:val="24"/>
          <w:szCs w:val="24"/>
        </w:rPr>
      </w:pPr>
      <w:r w:rsidRPr="002F18CE">
        <w:rPr>
          <w:rFonts w:cstheme="minorHAnsi"/>
          <w:i/>
          <w:sz w:val="24"/>
          <w:szCs w:val="24"/>
        </w:rPr>
        <w:t>Things to Consider to Help Answer the Question:</w:t>
      </w:r>
    </w:p>
    <w:p w14:paraId="7E253A41" w14:textId="77777777" w:rsidR="00F46536" w:rsidRPr="002F18CE" w:rsidRDefault="00F46536" w:rsidP="00F46536">
      <w:pPr>
        <w:spacing w:line="240" w:lineRule="auto"/>
        <w:contextualSpacing/>
        <w:rPr>
          <w:rFonts w:eastAsia="Times New Roman" w:cstheme="minorHAnsi"/>
          <w:sz w:val="24"/>
          <w:szCs w:val="24"/>
        </w:rPr>
      </w:pPr>
      <w:r w:rsidRPr="002F18CE">
        <w:rPr>
          <w:rFonts w:eastAsia="Times New Roman" w:cstheme="minorHAnsi"/>
          <w:sz w:val="24"/>
          <w:szCs w:val="24"/>
        </w:rPr>
        <w:t>Consider whether your practice’s policies and procedures require the:</w:t>
      </w:r>
    </w:p>
    <w:p w14:paraId="7538C626" w14:textId="77777777" w:rsidR="00F46536" w:rsidRPr="002F18CE" w:rsidRDefault="00F46536" w:rsidP="00F46536">
      <w:pPr>
        <w:pStyle w:val="ListParagraph"/>
        <w:numPr>
          <w:ilvl w:val="0"/>
          <w:numId w:val="15"/>
        </w:numPr>
        <w:spacing w:line="240" w:lineRule="auto"/>
        <w:rPr>
          <w:rFonts w:eastAsia="Times New Roman" w:cstheme="minorHAnsi"/>
          <w:sz w:val="24"/>
          <w:szCs w:val="24"/>
        </w:rPr>
      </w:pPr>
      <w:r w:rsidRPr="002F18CE">
        <w:rPr>
          <w:rFonts w:eastAsia="Times New Roman" w:cstheme="minorHAnsi"/>
          <w:sz w:val="24"/>
          <w:szCs w:val="24"/>
        </w:rPr>
        <w:t>Disabling of access to facilities and information systems</w:t>
      </w:r>
    </w:p>
    <w:p w14:paraId="1E16876F" w14:textId="77777777" w:rsidR="00F46536" w:rsidRPr="002F18CE" w:rsidRDefault="00F46536" w:rsidP="00F46536">
      <w:pPr>
        <w:pStyle w:val="ListParagraph"/>
        <w:numPr>
          <w:ilvl w:val="0"/>
          <w:numId w:val="15"/>
        </w:numPr>
        <w:spacing w:line="240" w:lineRule="auto"/>
        <w:rPr>
          <w:rFonts w:eastAsia="Times New Roman" w:cstheme="minorHAnsi"/>
          <w:sz w:val="24"/>
          <w:szCs w:val="24"/>
        </w:rPr>
      </w:pPr>
      <w:r w:rsidRPr="002F18CE">
        <w:rPr>
          <w:rFonts w:eastAsia="Times New Roman" w:cstheme="minorHAnsi"/>
          <w:sz w:val="24"/>
          <w:szCs w:val="24"/>
        </w:rPr>
        <w:t>Revoking authentication credentials and mechanisms</w:t>
      </w:r>
    </w:p>
    <w:p w14:paraId="615668E4" w14:textId="77777777" w:rsidR="00F46536" w:rsidRPr="002F18CE" w:rsidRDefault="00F46536" w:rsidP="00F46536">
      <w:pPr>
        <w:pStyle w:val="ListParagraph"/>
        <w:numPr>
          <w:ilvl w:val="0"/>
          <w:numId w:val="15"/>
        </w:numPr>
        <w:spacing w:line="240" w:lineRule="auto"/>
        <w:rPr>
          <w:rFonts w:eastAsia="Times New Roman" w:cstheme="minorHAnsi"/>
          <w:sz w:val="24"/>
          <w:szCs w:val="24"/>
        </w:rPr>
      </w:pPr>
      <w:r w:rsidRPr="002F18CE">
        <w:rPr>
          <w:rFonts w:eastAsia="Times New Roman" w:cstheme="minorHAnsi"/>
          <w:sz w:val="24"/>
          <w:szCs w:val="24"/>
        </w:rPr>
        <w:t>Conducting of exit interviews that remind the entity of continuing obligations, especially those for confidentiality</w:t>
      </w:r>
    </w:p>
    <w:p w14:paraId="4B02DC2D" w14:textId="77777777" w:rsidR="00F46536" w:rsidRPr="002F18CE" w:rsidRDefault="00F46536" w:rsidP="00F46536">
      <w:pPr>
        <w:pStyle w:val="ListParagraph"/>
        <w:numPr>
          <w:ilvl w:val="0"/>
          <w:numId w:val="15"/>
        </w:numPr>
        <w:spacing w:line="240" w:lineRule="auto"/>
        <w:rPr>
          <w:rFonts w:eastAsia="Times New Roman" w:cstheme="minorHAnsi"/>
          <w:sz w:val="24"/>
          <w:szCs w:val="24"/>
        </w:rPr>
      </w:pPr>
      <w:r w:rsidRPr="002F18CE">
        <w:rPr>
          <w:rFonts w:eastAsia="Times New Roman" w:cstheme="minorHAnsi"/>
          <w:sz w:val="24"/>
          <w:szCs w:val="24"/>
        </w:rPr>
        <w:t xml:space="preserve">Collecting all information systems, electronic devices and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that might be in the entity’s possession or control</w:t>
      </w:r>
    </w:p>
    <w:p w14:paraId="47C59306" w14:textId="77777777" w:rsidR="0052339D" w:rsidRPr="002F18CE" w:rsidRDefault="0052339D" w:rsidP="0052339D">
      <w:pPr>
        <w:rPr>
          <w:rFonts w:cstheme="minorHAnsi"/>
          <w:i/>
          <w:sz w:val="24"/>
          <w:szCs w:val="24"/>
        </w:rPr>
      </w:pPr>
      <w:r w:rsidRPr="002F18CE">
        <w:rPr>
          <w:rFonts w:cstheme="minorHAnsi"/>
          <w:i/>
          <w:sz w:val="24"/>
          <w:szCs w:val="24"/>
        </w:rPr>
        <w:t>Possible Threats and Vulnerabilities:</w:t>
      </w:r>
    </w:p>
    <w:p w14:paraId="01A61D82" w14:textId="77777777" w:rsidR="00F46536" w:rsidRPr="002F18CE" w:rsidRDefault="00F46536" w:rsidP="00F46536">
      <w:pPr>
        <w:spacing w:line="240" w:lineRule="auto"/>
        <w:contextualSpacing/>
        <w:rPr>
          <w:rFonts w:cstheme="minorHAnsi"/>
          <w:sz w:val="24"/>
          <w:szCs w:val="24"/>
        </w:rPr>
      </w:pPr>
      <w:r w:rsidRPr="002F18CE">
        <w:rPr>
          <w:rFonts w:cstheme="minorHAnsi"/>
          <w:sz w:val="24"/>
          <w:szCs w:val="24"/>
        </w:rPr>
        <w:t xml:space="preserve">Former workforce members and service providers can access your practice’s </w:t>
      </w:r>
      <w:proofErr w:type="spellStart"/>
      <w:r w:rsidRPr="002F18CE">
        <w:rPr>
          <w:rFonts w:cstheme="minorHAnsi"/>
          <w:sz w:val="24"/>
          <w:szCs w:val="24"/>
        </w:rPr>
        <w:t>ePHI</w:t>
      </w:r>
      <w:proofErr w:type="spellEnd"/>
      <w:r w:rsidRPr="002F18CE">
        <w:rPr>
          <w:rFonts w:cstheme="minorHAnsi"/>
          <w:sz w:val="24"/>
          <w:szCs w:val="24"/>
        </w:rPr>
        <w:t xml:space="preserve"> if it does not have </w:t>
      </w:r>
      <w:r w:rsidRPr="002F18CE">
        <w:rPr>
          <w:rFonts w:cstheme="minorHAnsi"/>
          <w:color w:val="000000"/>
          <w:sz w:val="24"/>
          <w:szCs w:val="24"/>
        </w:rPr>
        <w:t xml:space="preserve">policies and procedures for terminating authorized access to its facilities, information systems, and </w:t>
      </w:r>
      <w:proofErr w:type="spellStart"/>
      <w:r w:rsidRPr="002F18CE">
        <w:rPr>
          <w:rFonts w:cstheme="minorHAnsi"/>
          <w:color w:val="000000"/>
          <w:sz w:val="24"/>
          <w:szCs w:val="24"/>
        </w:rPr>
        <w:t>ePHI</w:t>
      </w:r>
      <w:proofErr w:type="spellEnd"/>
      <w:r w:rsidRPr="002F18CE">
        <w:rPr>
          <w:rFonts w:cstheme="minorHAnsi"/>
          <w:color w:val="000000"/>
          <w:sz w:val="24"/>
          <w:szCs w:val="24"/>
        </w:rPr>
        <w:t xml:space="preserve"> once the need for access no longer exists.  </w:t>
      </w:r>
    </w:p>
    <w:p w14:paraId="5CC6ACE9" w14:textId="77777777" w:rsidR="00F46536" w:rsidRPr="002F18CE" w:rsidRDefault="00F46536" w:rsidP="00F46536">
      <w:pPr>
        <w:spacing w:line="240" w:lineRule="auto"/>
        <w:contextualSpacing/>
        <w:rPr>
          <w:rFonts w:cstheme="minorHAnsi"/>
          <w:sz w:val="24"/>
          <w:szCs w:val="24"/>
        </w:rPr>
      </w:pPr>
      <w:r w:rsidRPr="002F18CE">
        <w:rPr>
          <w:rFonts w:eastAsia="Times New Roman" w:cstheme="minorHAnsi"/>
          <w:color w:val="000000"/>
          <w:sz w:val="24"/>
          <w:szCs w:val="24"/>
        </w:rPr>
        <w:br/>
        <w:t>Some potential impacts include:</w:t>
      </w:r>
    </w:p>
    <w:p w14:paraId="4CE458B0" w14:textId="77777777" w:rsidR="00F46536" w:rsidRPr="002F18CE" w:rsidRDefault="00F46536" w:rsidP="00F4653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6F2B2868" w14:textId="77777777" w:rsidR="00F46536" w:rsidRPr="002F18CE" w:rsidRDefault="00F46536" w:rsidP="00F4653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 </w:t>
      </w:r>
    </w:p>
    <w:p w14:paraId="65BA2121" w14:textId="77777777" w:rsidR="00F46536" w:rsidRPr="002F18CE" w:rsidRDefault="00F46536" w:rsidP="00F4653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3095D8DD" w14:textId="77777777" w:rsidR="00F46536" w:rsidRPr="002F18CE" w:rsidRDefault="00F46536" w:rsidP="0052339D">
      <w:pPr>
        <w:spacing w:after="0" w:line="240" w:lineRule="auto"/>
        <w:rPr>
          <w:rFonts w:eastAsia="Times New Roman" w:cstheme="minorHAnsi"/>
          <w:bCs/>
          <w:i/>
          <w:sz w:val="24"/>
          <w:szCs w:val="24"/>
        </w:rPr>
      </w:pPr>
    </w:p>
    <w:p w14:paraId="7FAD6302" w14:textId="77777777" w:rsidR="0052339D" w:rsidRPr="002F18CE" w:rsidRDefault="0052339D" w:rsidP="0052339D">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39BC43EE" w14:textId="77777777" w:rsidR="0052339D" w:rsidRPr="002F18CE" w:rsidRDefault="004B7C32" w:rsidP="0052339D">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52339D"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52339D" w:rsidRPr="002F18CE">
        <w:rPr>
          <w:rFonts w:eastAsia="Times New Roman" w:cstheme="minorHAnsi"/>
          <w:bCs/>
          <w:sz w:val="24"/>
          <w:szCs w:val="24"/>
        </w:rPr>
        <w:t>ePHI</w:t>
      </w:r>
      <w:proofErr w:type="spellEnd"/>
      <w:r w:rsidR="0052339D" w:rsidRPr="002F18CE">
        <w:rPr>
          <w:rFonts w:eastAsia="Times New Roman" w:cstheme="minorHAnsi"/>
          <w:bCs/>
          <w:sz w:val="24"/>
          <w:szCs w:val="24"/>
        </w:rPr>
        <w:t>.</w:t>
      </w:r>
    </w:p>
    <w:p w14:paraId="0686D336" w14:textId="77777777" w:rsidR="00B5639F" w:rsidRPr="002F18CE" w:rsidRDefault="00B5639F" w:rsidP="00E912CE">
      <w:pPr>
        <w:rPr>
          <w:rFonts w:cstheme="minorHAnsi"/>
          <w:sz w:val="24"/>
          <w:szCs w:val="24"/>
        </w:rPr>
      </w:pPr>
    </w:p>
    <w:p w14:paraId="7D61789C"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 xml:space="preserve">Implement policies and procedures for authorizing access to </w:t>
      </w:r>
      <w:proofErr w:type="spellStart"/>
      <w:r w:rsidRPr="002F18CE">
        <w:rPr>
          <w:rFonts w:cstheme="minorHAnsi"/>
          <w:sz w:val="24"/>
          <w:szCs w:val="24"/>
        </w:rPr>
        <w:t>ePHI</w:t>
      </w:r>
      <w:proofErr w:type="spellEnd"/>
      <w:r w:rsidRPr="002F18CE">
        <w:rPr>
          <w:rFonts w:cstheme="minorHAnsi"/>
          <w:sz w:val="24"/>
          <w:szCs w:val="24"/>
        </w:rPr>
        <w:t xml:space="preserve"> that are consistent with the applicable requirements of subpart E of this part.</w:t>
      </w:r>
    </w:p>
    <w:p w14:paraId="1F5CE924"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§164.308(a)(3)(ii)(C)]</w:t>
      </w:r>
    </w:p>
    <w:p w14:paraId="4A68D648"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p>
    <w:p w14:paraId="32F15795" w14:textId="77777777" w:rsidR="00B5639F" w:rsidRPr="002F18CE" w:rsidRDefault="00B5639F" w:rsidP="00B5639F">
      <w:p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 xml:space="preserve">Develop, document, and disseminate to workforce members a security planning policy that addresses its purpose, scope, roles, responsibilities, management commitment, the expected coordination among organizational entities, and compliance requirements.  The policy should also </w:t>
      </w:r>
      <w:proofErr w:type="gramStart"/>
      <w:r w:rsidRPr="002F18CE">
        <w:rPr>
          <w:rFonts w:cstheme="minorHAnsi"/>
          <w:color w:val="000000" w:themeColor="text1"/>
          <w:sz w:val="24"/>
          <w:szCs w:val="24"/>
        </w:rPr>
        <w:t>include  procedures</w:t>
      </w:r>
      <w:proofErr w:type="gramEnd"/>
      <w:r w:rsidRPr="002F18CE">
        <w:rPr>
          <w:rFonts w:cstheme="minorHAnsi"/>
          <w:color w:val="000000" w:themeColor="text1"/>
          <w:sz w:val="24"/>
          <w:szCs w:val="24"/>
        </w:rPr>
        <w:t xml:space="preserve"> to facilitate its implementation and associated personnel security controls</w:t>
      </w:r>
    </w:p>
    <w:p w14:paraId="6FB9B748" w14:textId="77777777" w:rsidR="00B5639F" w:rsidRPr="002F18CE" w:rsidRDefault="00B5639F" w:rsidP="00B5639F">
      <w:pPr>
        <w:spacing w:line="240" w:lineRule="auto"/>
        <w:rPr>
          <w:rFonts w:cstheme="minorHAnsi"/>
          <w:sz w:val="24"/>
          <w:szCs w:val="24"/>
        </w:rPr>
      </w:pPr>
      <w:r w:rsidRPr="002F18CE">
        <w:rPr>
          <w:rFonts w:cstheme="minorHAnsi"/>
          <w:sz w:val="24"/>
          <w:szCs w:val="24"/>
        </w:rPr>
        <w:t>[NIST SP 800-53 PS-1]</w:t>
      </w:r>
    </w:p>
    <w:p w14:paraId="42B94249" w14:textId="77777777" w:rsidR="00B5639F" w:rsidRPr="002F18CE" w:rsidRDefault="00B5639F" w:rsidP="00B5639F">
      <w:pPr>
        <w:rPr>
          <w:rFonts w:cstheme="minorHAnsi"/>
          <w:sz w:val="24"/>
          <w:szCs w:val="24"/>
        </w:rPr>
      </w:pPr>
      <w:r w:rsidRPr="002F18CE">
        <w:rPr>
          <w:rFonts w:cstheme="minorHAnsi"/>
          <w:sz w:val="24"/>
          <w:szCs w:val="24"/>
        </w:rPr>
        <w:lastRenderedPageBreak/>
        <w:t xml:space="preserve">Develop policies and procedures to terminate access, retrieve all security-related organizational information, system-related property, and/or retain administrative access to information systems from workforce members when their need to access the facilities, information systems, and </w:t>
      </w:r>
      <w:proofErr w:type="spellStart"/>
      <w:r w:rsidRPr="002F18CE">
        <w:rPr>
          <w:rFonts w:cstheme="minorHAnsi"/>
          <w:sz w:val="24"/>
          <w:szCs w:val="24"/>
        </w:rPr>
        <w:t>ePHI</w:t>
      </w:r>
      <w:proofErr w:type="spellEnd"/>
      <w:r w:rsidRPr="002F18CE">
        <w:rPr>
          <w:rFonts w:cstheme="minorHAnsi"/>
          <w:sz w:val="24"/>
          <w:szCs w:val="24"/>
        </w:rPr>
        <w:t xml:space="preserve"> no longer exists.</w:t>
      </w:r>
    </w:p>
    <w:p w14:paraId="5830D18B" w14:textId="77777777" w:rsidR="00C66F6A" w:rsidRPr="002F18CE" w:rsidRDefault="00F46536" w:rsidP="00C66F6A">
      <w:pPr>
        <w:pStyle w:val="Heading1"/>
        <w:pBdr>
          <w:top w:val="single" w:sz="4" w:space="1" w:color="auto"/>
          <w:left w:val="single" w:sz="4" w:space="4" w:color="auto"/>
          <w:bottom w:val="single" w:sz="4" w:space="1" w:color="auto"/>
          <w:right w:val="single" w:sz="4" w:space="4" w:color="auto"/>
        </w:pBdr>
        <w:rPr>
          <w:rFonts w:eastAsia="Times New Roman"/>
        </w:rPr>
      </w:pPr>
      <w:bookmarkStart w:id="83" w:name="_Toc459304832"/>
      <w:r w:rsidRPr="002F18CE">
        <w:rPr>
          <w:b/>
        </w:rPr>
        <w:t>A30</w:t>
      </w:r>
      <w:r w:rsidR="00C66F6A" w:rsidRPr="002F18CE">
        <w:rPr>
          <w:b/>
        </w:rPr>
        <w:t xml:space="preserve"> - </w:t>
      </w:r>
      <w:r w:rsidR="0052339D" w:rsidRPr="002F18CE">
        <w:rPr>
          <w:rFonts w:eastAsia="Times New Roman"/>
          <w:b/>
        </w:rPr>
        <w:t>§</w:t>
      </w:r>
      <w:r w:rsidRPr="002F18CE">
        <w:rPr>
          <w:rFonts w:eastAsia="Times New Roman"/>
          <w:b/>
        </w:rPr>
        <w:t>164.308(a)(4)(i</w:t>
      </w:r>
      <w:proofErr w:type="gramStart"/>
      <w:r w:rsidRPr="002F18CE">
        <w:rPr>
          <w:rFonts w:eastAsia="Times New Roman"/>
          <w:b/>
        </w:rPr>
        <w:t>)  Standard</w:t>
      </w:r>
      <w:proofErr w:type="gramEnd"/>
      <w:r w:rsidR="00C66F6A" w:rsidRPr="002F18CE">
        <w:rPr>
          <w:rFonts w:eastAsia="Times New Roman"/>
          <w:b/>
        </w:rPr>
        <w:t xml:space="preserve"> </w:t>
      </w:r>
      <w:r w:rsidR="00C66F6A" w:rsidRPr="002F18CE">
        <w:t xml:space="preserve">Do your practice’s policies and procedures describe the methods it uses to limit access to its </w:t>
      </w:r>
      <w:proofErr w:type="spellStart"/>
      <w:r w:rsidR="00C66F6A" w:rsidRPr="002F18CE">
        <w:t>ePHI</w:t>
      </w:r>
      <w:proofErr w:type="spellEnd"/>
      <w:r w:rsidR="00C66F6A" w:rsidRPr="002F18CE">
        <w:t>?</w:t>
      </w:r>
      <w:bookmarkEnd w:id="83"/>
    </w:p>
    <w:p w14:paraId="63E3B855" w14:textId="77777777" w:rsidR="0052339D" w:rsidRPr="002F18CE" w:rsidRDefault="00F46536" w:rsidP="0052339D">
      <w:pPr>
        <w:pStyle w:val="ListParagraph"/>
        <w:numPr>
          <w:ilvl w:val="0"/>
          <w:numId w:val="1"/>
        </w:numPr>
        <w:rPr>
          <w:rFonts w:eastAsia="Times New Roman" w:cstheme="minorHAnsi"/>
          <w:color w:val="000000"/>
          <w:sz w:val="24"/>
          <w:szCs w:val="24"/>
        </w:rPr>
      </w:pPr>
      <w:r w:rsidRPr="002F18CE">
        <w:rPr>
          <w:rFonts w:eastAsia="Times New Roman" w:cstheme="minorHAnsi"/>
          <w:color w:val="000000"/>
          <w:sz w:val="24"/>
          <w:szCs w:val="24"/>
        </w:rPr>
        <w:t>Yes</w:t>
      </w:r>
    </w:p>
    <w:p w14:paraId="322371DE" w14:textId="77777777" w:rsidR="00F46536" w:rsidRPr="002F18CE" w:rsidRDefault="00F46536" w:rsidP="0052339D">
      <w:pPr>
        <w:pStyle w:val="ListParagraph"/>
        <w:numPr>
          <w:ilvl w:val="0"/>
          <w:numId w:val="1"/>
        </w:numPr>
        <w:rPr>
          <w:rFonts w:eastAsia="Times New Roman" w:cstheme="minorHAnsi"/>
          <w:color w:val="000000"/>
          <w:sz w:val="24"/>
          <w:szCs w:val="24"/>
        </w:rPr>
      </w:pPr>
      <w:r w:rsidRPr="002F18CE">
        <w:rPr>
          <w:rFonts w:eastAsia="Times New Roman" w:cstheme="minorHAnsi"/>
          <w:color w:val="000000"/>
          <w:sz w:val="24"/>
          <w:szCs w:val="24"/>
        </w:rPr>
        <w:t>No</w:t>
      </w:r>
    </w:p>
    <w:p w14:paraId="14D41516" w14:textId="77777777" w:rsidR="0052339D" w:rsidRPr="002F18CE" w:rsidRDefault="0052339D" w:rsidP="0052339D">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2739B2C1" w14:textId="77777777" w:rsidR="0052339D" w:rsidRPr="002F18CE" w:rsidRDefault="0052339D" w:rsidP="0052339D">
      <w:pPr>
        <w:pStyle w:val="ListParagraph"/>
        <w:numPr>
          <w:ilvl w:val="0"/>
          <w:numId w:val="2"/>
        </w:numPr>
        <w:rPr>
          <w:rFonts w:cstheme="minorHAnsi"/>
          <w:sz w:val="24"/>
          <w:szCs w:val="24"/>
        </w:rPr>
      </w:pPr>
      <w:r w:rsidRPr="002F18CE">
        <w:rPr>
          <w:rFonts w:cstheme="minorHAnsi"/>
          <w:sz w:val="24"/>
          <w:szCs w:val="24"/>
        </w:rPr>
        <w:t>Cost</w:t>
      </w:r>
    </w:p>
    <w:p w14:paraId="6B8B4DB5" w14:textId="77777777" w:rsidR="0052339D" w:rsidRPr="002F18CE" w:rsidRDefault="0052339D" w:rsidP="0052339D">
      <w:pPr>
        <w:pStyle w:val="ListParagraph"/>
        <w:numPr>
          <w:ilvl w:val="0"/>
          <w:numId w:val="2"/>
        </w:numPr>
        <w:rPr>
          <w:rFonts w:cstheme="minorHAnsi"/>
          <w:sz w:val="24"/>
          <w:szCs w:val="24"/>
        </w:rPr>
      </w:pPr>
      <w:r w:rsidRPr="002F18CE">
        <w:rPr>
          <w:rFonts w:cstheme="minorHAnsi"/>
          <w:sz w:val="24"/>
          <w:szCs w:val="24"/>
        </w:rPr>
        <w:t>Practice Size</w:t>
      </w:r>
    </w:p>
    <w:p w14:paraId="5A31106A" w14:textId="77777777" w:rsidR="0052339D" w:rsidRPr="002F18CE" w:rsidRDefault="0052339D" w:rsidP="0052339D">
      <w:pPr>
        <w:pStyle w:val="ListParagraph"/>
        <w:numPr>
          <w:ilvl w:val="0"/>
          <w:numId w:val="2"/>
        </w:numPr>
        <w:rPr>
          <w:rFonts w:cstheme="minorHAnsi"/>
          <w:sz w:val="24"/>
          <w:szCs w:val="24"/>
        </w:rPr>
      </w:pPr>
      <w:r w:rsidRPr="002F18CE">
        <w:rPr>
          <w:rFonts w:cstheme="minorHAnsi"/>
          <w:sz w:val="24"/>
          <w:szCs w:val="24"/>
        </w:rPr>
        <w:t>Complexity</w:t>
      </w:r>
    </w:p>
    <w:p w14:paraId="274F8F7F" w14:textId="77777777" w:rsidR="0052339D" w:rsidRPr="002F18CE" w:rsidRDefault="0052339D" w:rsidP="0052339D">
      <w:pPr>
        <w:pStyle w:val="ListParagraph"/>
        <w:numPr>
          <w:ilvl w:val="0"/>
          <w:numId w:val="2"/>
        </w:numPr>
        <w:rPr>
          <w:rFonts w:cstheme="minorHAnsi"/>
          <w:sz w:val="24"/>
          <w:szCs w:val="24"/>
        </w:rPr>
      </w:pPr>
      <w:r w:rsidRPr="002F18CE">
        <w:rPr>
          <w:rFonts w:cstheme="minorHAnsi"/>
          <w:sz w:val="24"/>
          <w:szCs w:val="24"/>
        </w:rPr>
        <w:t>Alternate Solution</w:t>
      </w:r>
    </w:p>
    <w:p w14:paraId="3240BE93" w14:textId="77777777" w:rsidR="0052339D" w:rsidRPr="002F18CE" w:rsidRDefault="0052339D" w:rsidP="0052339D">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52339D" w:rsidRPr="002F18CE" w14:paraId="63ED82A4" w14:textId="77777777" w:rsidTr="000423A2">
        <w:tc>
          <w:tcPr>
            <w:tcW w:w="9576" w:type="dxa"/>
          </w:tcPr>
          <w:p w14:paraId="78DBD328" w14:textId="77777777" w:rsidR="0052339D" w:rsidRPr="002F18CE" w:rsidRDefault="0052339D" w:rsidP="000423A2">
            <w:pPr>
              <w:rPr>
                <w:rFonts w:cstheme="minorHAnsi"/>
                <w:sz w:val="24"/>
                <w:szCs w:val="24"/>
              </w:rPr>
            </w:pPr>
          </w:p>
          <w:p w14:paraId="2440A9DB" w14:textId="77777777" w:rsidR="0052339D" w:rsidRPr="002F18CE" w:rsidRDefault="0052339D" w:rsidP="000423A2">
            <w:pPr>
              <w:rPr>
                <w:rFonts w:cstheme="minorHAnsi"/>
                <w:sz w:val="24"/>
                <w:szCs w:val="24"/>
              </w:rPr>
            </w:pPr>
          </w:p>
          <w:p w14:paraId="5FC10801" w14:textId="77777777" w:rsidR="0052339D" w:rsidRPr="002F18CE" w:rsidRDefault="0052339D" w:rsidP="000423A2">
            <w:pPr>
              <w:rPr>
                <w:rFonts w:cstheme="minorHAnsi"/>
                <w:sz w:val="24"/>
                <w:szCs w:val="24"/>
              </w:rPr>
            </w:pPr>
          </w:p>
          <w:p w14:paraId="0B5CF937" w14:textId="77777777" w:rsidR="0052339D" w:rsidRPr="002F18CE" w:rsidRDefault="0052339D" w:rsidP="000423A2">
            <w:pPr>
              <w:rPr>
                <w:rFonts w:cstheme="minorHAnsi"/>
                <w:sz w:val="24"/>
                <w:szCs w:val="24"/>
              </w:rPr>
            </w:pPr>
          </w:p>
          <w:p w14:paraId="08D16736" w14:textId="77777777" w:rsidR="0052339D" w:rsidRPr="002F18CE" w:rsidRDefault="0052339D" w:rsidP="000423A2">
            <w:pPr>
              <w:rPr>
                <w:rFonts w:cstheme="minorHAnsi"/>
                <w:sz w:val="24"/>
                <w:szCs w:val="24"/>
              </w:rPr>
            </w:pPr>
          </w:p>
          <w:p w14:paraId="647126E1" w14:textId="77777777" w:rsidR="0052339D" w:rsidRPr="002F18CE" w:rsidRDefault="0052339D" w:rsidP="000423A2">
            <w:pPr>
              <w:rPr>
                <w:rFonts w:cstheme="minorHAnsi"/>
                <w:sz w:val="24"/>
                <w:szCs w:val="24"/>
              </w:rPr>
            </w:pPr>
          </w:p>
        </w:tc>
      </w:tr>
    </w:tbl>
    <w:p w14:paraId="29B9C5EA" w14:textId="77777777" w:rsidR="0020402C" w:rsidRPr="002F18CE" w:rsidRDefault="0020402C" w:rsidP="0052339D">
      <w:pPr>
        <w:rPr>
          <w:rFonts w:cstheme="minorHAnsi"/>
          <w:sz w:val="24"/>
          <w:szCs w:val="24"/>
        </w:rPr>
      </w:pPr>
    </w:p>
    <w:p w14:paraId="56EA70E8" w14:textId="77777777" w:rsidR="0052339D" w:rsidRPr="002F18CE" w:rsidRDefault="0052339D" w:rsidP="0052339D">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52339D" w:rsidRPr="002F18CE" w14:paraId="3FE0D615" w14:textId="77777777" w:rsidTr="000423A2">
        <w:tc>
          <w:tcPr>
            <w:tcW w:w="9576" w:type="dxa"/>
          </w:tcPr>
          <w:p w14:paraId="7AFA5862" w14:textId="77777777" w:rsidR="0052339D" w:rsidRPr="002F18CE" w:rsidRDefault="0052339D" w:rsidP="000423A2">
            <w:pPr>
              <w:rPr>
                <w:rFonts w:cstheme="minorHAnsi"/>
                <w:sz w:val="24"/>
                <w:szCs w:val="24"/>
              </w:rPr>
            </w:pPr>
          </w:p>
          <w:p w14:paraId="711D9B37" w14:textId="77777777" w:rsidR="0052339D" w:rsidRPr="002F18CE" w:rsidRDefault="0052339D" w:rsidP="000423A2">
            <w:pPr>
              <w:rPr>
                <w:rFonts w:cstheme="minorHAnsi"/>
                <w:sz w:val="24"/>
                <w:szCs w:val="24"/>
              </w:rPr>
            </w:pPr>
          </w:p>
          <w:p w14:paraId="17D87150" w14:textId="77777777" w:rsidR="0052339D" w:rsidRPr="002F18CE" w:rsidRDefault="0052339D" w:rsidP="000423A2">
            <w:pPr>
              <w:rPr>
                <w:rFonts w:cstheme="minorHAnsi"/>
                <w:sz w:val="24"/>
                <w:szCs w:val="24"/>
              </w:rPr>
            </w:pPr>
          </w:p>
          <w:p w14:paraId="657FC5EE" w14:textId="77777777" w:rsidR="0052339D" w:rsidRPr="002F18CE" w:rsidRDefault="0052339D" w:rsidP="000423A2">
            <w:pPr>
              <w:rPr>
                <w:rFonts w:cstheme="minorHAnsi"/>
                <w:sz w:val="24"/>
                <w:szCs w:val="24"/>
              </w:rPr>
            </w:pPr>
          </w:p>
          <w:p w14:paraId="71D91A51" w14:textId="77777777" w:rsidR="0052339D" w:rsidRPr="002F18CE" w:rsidRDefault="0052339D" w:rsidP="000423A2">
            <w:pPr>
              <w:rPr>
                <w:rFonts w:cstheme="minorHAnsi"/>
                <w:sz w:val="24"/>
                <w:szCs w:val="24"/>
              </w:rPr>
            </w:pPr>
          </w:p>
          <w:p w14:paraId="30D393FB" w14:textId="77777777" w:rsidR="0052339D" w:rsidRPr="002F18CE" w:rsidRDefault="0052339D" w:rsidP="000423A2">
            <w:pPr>
              <w:rPr>
                <w:rFonts w:cstheme="minorHAnsi"/>
                <w:sz w:val="24"/>
                <w:szCs w:val="24"/>
              </w:rPr>
            </w:pPr>
          </w:p>
        </w:tc>
      </w:tr>
    </w:tbl>
    <w:p w14:paraId="2F81AB90" w14:textId="77777777" w:rsidR="0052339D" w:rsidRPr="002F18CE" w:rsidRDefault="0052339D" w:rsidP="0052339D">
      <w:pPr>
        <w:rPr>
          <w:rFonts w:cstheme="minorHAnsi"/>
          <w:sz w:val="24"/>
          <w:szCs w:val="24"/>
        </w:rPr>
      </w:pPr>
    </w:p>
    <w:p w14:paraId="1C9F752D" w14:textId="77777777" w:rsidR="0052339D" w:rsidRPr="002F18CE" w:rsidRDefault="0052339D" w:rsidP="0052339D">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52339D" w:rsidRPr="002F18CE" w14:paraId="6E7DA336" w14:textId="77777777" w:rsidTr="000423A2">
        <w:tc>
          <w:tcPr>
            <w:tcW w:w="9576" w:type="dxa"/>
          </w:tcPr>
          <w:p w14:paraId="2C5F0C3A" w14:textId="77777777" w:rsidR="0052339D" w:rsidRPr="002F18CE" w:rsidRDefault="0052339D" w:rsidP="000423A2">
            <w:pPr>
              <w:rPr>
                <w:rFonts w:cstheme="minorHAnsi"/>
                <w:sz w:val="24"/>
                <w:szCs w:val="24"/>
              </w:rPr>
            </w:pPr>
          </w:p>
          <w:p w14:paraId="5564CE7B" w14:textId="77777777" w:rsidR="0052339D" w:rsidRPr="002F18CE" w:rsidRDefault="0052339D" w:rsidP="000423A2">
            <w:pPr>
              <w:rPr>
                <w:rFonts w:cstheme="minorHAnsi"/>
                <w:sz w:val="24"/>
                <w:szCs w:val="24"/>
              </w:rPr>
            </w:pPr>
          </w:p>
          <w:p w14:paraId="1752347B" w14:textId="77777777" w:rsidR="0052339D" w:rsidRPr="002F18CE" w:rsidRDefault="0052339D" w:rsidP="000423A2">
            <w:pPr>
              <w:rPr>
                <w:rFonts w:cstheme="minorHAnsi"/>
                <w:sz w:val="24"/>
                <w:szCs w:val="24"/>
              </w:rPr>
            </w:pPr>
          </w:p>
          <w:p w14:paraId="47B40675" w14:textId="77777777" w:rsidR="0052339D" w:rsidRPr="002F18CE" w:rsidRDefault="0052339D" w:rsidP="000423A2">
            <w:pPr>
              <w:rPr>
                <w:rFonts w:cstheme="minorHAnsi"/>
                <w:sz w:val="24"/>
                <w:szCs w:val="24"/>
              </w:rPr>
            </w:pPr>
          </w:p>
          <w:p w14:paraId="6068A40C" w14:textId="77777777" w:rsidR="0052339D" w:rsidRPr="002F18CE" w:rsidRDefault="0052339D" w:rsidP="000423A2">
            <w:pPr>
              <w:rPr>
                <w:rFonts w:cstheme="minorHAnsi"/>
                <w:sz w:val="24"/>
                <w:szCs w:val="24"/>
              </w:rPr>
            </w:pPr>
          </w:p>
          <w:p w14:paraId="296A4FA1" w14:textId="77777777" w:rsidR="0052339D" w:rsidRPr="002F18CE" w:rsidRDefault="0052339D" w:rsidP="000423A2">
            <w:pPr>
              <w:rPr>
                <w:rFonts w:cstheme="minorHAnsi"/>
                <w:sz w:val="24"/>
                <w:szCs w:val="24"/>
              </w:rPr>
            </w:pPr>
          </w:p>
        </w:tc>
      </w:tr>
    </w:tbl>
    <w:p w14:paraId="64EB32A5" w14:textId="77777777" w:rsidR="0052339D" w:rsidRPr="002F18CE" w:rsidRDefault="0052339D" w:rsidP="0052339D">
      <w:pPr>
        <w:rPr>
          <w:rFonts w:cstheme="minorHAnsi"/>
          <w:sz w:val="24"/>
          <w:szCs w:val="24"/>
        </w:rPr>
      </w:pPr>
    </w:p>
    <w:p w14:paraId="2E02D0AA" w14:textId="77777777" w:rsidR="0052339D" w:rsidRPr="002F18CE" w:rsidRDefault="0052339D" w:rsidP="0052339D">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3D0BD2BD" w14:textId="77777777" w:rsidR="0052339D" w:rsidRPr="002F18CE" w:rsidRDefault="0052339D" w:rsidP="0052339D">
      <w:pPr>
        <w:pStyle w:val="ListParagraph"/>
        <w:numPr>
          <w:ilvl w:val="0"/>
          <w:numId w:val="3"/>
        </w:numPr>
        <w:rPr>
          <w:rFonts w:cstheme="minorHAnsi"/>
          <w:sz w:val="24"/>
          <w:szCs w:val="24"/>
        </w:rPr>
      </w:pPr>
      <w:r w:rsidRPr="002F18CE">
        <w:rPr>
          <w:rFonts w:cstheme="minorHAnsi"/>
          <w:sz w:val="24"/>
          <w:szCs w:val="24"/>
        </w:rPr>
        <w:t>Low</w:t>
      </w:r>
    </w:p>
    <w:p w14:paraId="09A0735B" w14:textId="77777777" w:rsidR="0052339D" w:rsidRPr="002F18CE" w:rsidRDefault="0052339D" w:rsidP="0052339D">
      <w:pPr>
        <w:pStyle w:val="ListParagraph"/>
        <w:numPr>
          <w:ilvl w:val="0"/>
          <w:numId w:val="3"/>
        </w:numPr>
        <w:rPr>
          <w:rFonts w:cstheme="minorHAnsi"/>
          <w:sz w:val="24"/>
          <w:szCs w:val="24"/>
        </w:rPr>
      </w:pPr>
      <w:r w:rsidRPr="002F18CE">
        <w:rPr>
          <w:rFonts w:cstheme="minorHAnsi"/>
          <w:sz w:val="24"/>
          <w:szCs w:val="24"/>
        </w:rPr>
        <w:t>Medium</w:t>
      </w:r>
    </w:p>
    <w:p w14:paraId="6B76239A" w14:textId="77777777" w:rsidR="0052339D" w:rsidRPr="002F18CE" w:rsidRDefault="0052339D" w:rsidP="0052339D">
      <w:pPr>
        <w:pStyle w:val="ListParagraph"/>
        <w:numPr>
          <w:ilvl w:val="0"/>
          <w:numId w:val="3"/>
        </w:numPr>
        <w:rPr>
          <w:rFonts w:cstheme="minorHAnsi"/>
          <w:sz w:val="24"/>
          <w:szCs w:val="24"/>
        </w:rPr>
      </w:pPr>
      <w:r w:rsidRPr="002F18CE">
        <w:rPr>
          <w:rFonts w:cstheme="minorHAnsi"/>
          <w:sz w:val="24"/>
          <w:szCs w:val="24"/>
        </w:rPr>
        <w:t>High</w:t>
      </w:r>
    </w:p>
    <w:p w14:paraId="2E40B7F8" w14:textId="77777777" w:rsidR="0052339D" w:rsidRPr="002F18CE" w:rsidRDefault="0052339D" w:rsidP="0052339D">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03DE63AA" w14:textId="77777777" w:rsidR="0052339D" w:rsidRPr="002F18CE" w:rsidRDefault="0052339D" w:rsidP="0052339D">
      <w:pPr>
        <w:pStyle w:val="ListParagraph"/>
        <w:numPr>
          <w:ilvl w:val="0"/>
          <w:numId w:val="3"/>
        </w:numPr>
        <w:rPr>
          <w:rFonts w:cstheme="minorHAnsi"/>
          <w:sz w:val="24"/>
          <w:szCs w:val="24"/>
        </w:rPr>
      </w:pPr>
      <w:r w:rsidRPr="002F18CE">
        <w:rPr>
          <w:rFonts w:cstheme="minorHAnsi"/>
          <w:sz w:val="24"/>
          <w:szCs w:val="24"/>
        </w:rPr>
        <w:t>Low</w:t>
      </w:r>
    </w:p>
    <w:p w14:paraId="05A21793" w14:textId="77777777" w:rsidR="0052339D" w:rsidRPr="002F18CE" w:rsidRDefault="0052339D" w:rsidP="0052339D">
      <w:pPr>
        <w:pStyle w:val="ListParagraph"/>
        <w:numPr>
          <w:ilvl w:val="0"/>
          <w:numId w:val="3"/>
        </w:numPr>
        <w:rPr>
          <w:rFonts w:cstheme="minorHAnsi"/>
          <w:sz w:val="24"/>
          <w:szCs w:val="24"/>
        </w:rPr>
      </w:pPr>
      <w:r w:rsidRPr="002F18CE">
        <w:rPr>
          <w:rFonts w:cstheme="minorHAnsi"/>
          <w:sz w:val="24"/>
          <w:szCs w:val="24"/>
        </w:rPr>
        <w:t>Medium</w:t>
      </w:r>
    </w:p>
    <w:p w14:paraId="366F1953" w14:textId="77777777" w:rsidR="0052339D" w:rsidRPr="002F18CE" w:rsidRDefault="0052339D" w:rsidP="0052339D">
      <w:pPr>
        <w:pStyle w:val="ListParagraph"/>
        <w:numPr>
          <w:ilvl w:val="0"/>
          <w:numId w:val="3"/>
        </w:numPr>
        <w:rPr>
          <w:rFonts w:cstheme="minorHAnsi"/>
          <w:sz w:val="24"/>
          <w:szCs w:val="24"/>
        </w:rPr>
      </w:pPr>
      <w:r w:rsidRPr="002F18CE">
        <w:rPr>
          <w:rFonts w:cstheme="minorHAnsi"/>
          <w:sz w:val="24"/>
          <w:szCs w:val="24"/>
        </w:rPr>
        <w:t>High</w:t>
      </w:r>
    </w:p>
    <w:p w14:paraId="5F2B6476" w14:textId="77777777" w:rsidR="00746E37" w:rsidRPr="002F18CE" w:rsidRDefault="00746E37" w:rsidP="00746E37">
      <w:pPr>
        <w:rPr>
          <w:rFonts w:cstheme="minorHAnsi"/>
          <w:b/>
          <w:sz w:val="24"/>
          <w:szCs w:val="24"/>
        </w:rPr>
      </w:pPr>
      <w:r w:rsidRPr="002F18CE">
        <w:rPr>
          <w:rFonts w:cstheme="minorHAnsi"/>
          <w:b/>
          <w:sz w:val="24"/>
          <w:szCs w:val="24"/>
        </w:rPr>
        <w:t>Overall Security Risk:</w:t>
      </w:r>
    </w:p>
    <w:p w14:paraId="1EB9DE82" w14:textId="77777777" w:rsidR="00746E37" w:rsidRPr="002F18CE" w:rsidRDefault="00746E37" w:rsidP="00746E37">
      <w:pPr>
        <w:pStyle w:val="ListParagraph"/>
        <w:numPr>
          <w:ilvl w:val="0"/>
          <w:numId w:val="3"/>
        </w:numPr>
        <w:rPr>
          <w:rFonts w:cstheme="minorHAnsi"/>
          <w:sz w:val="24"/>
          <w:szCs w:val="24"/>
        </w:rPr>
      </w:pPr>
      <w:r w:rsidRPr="002F18CE">
        <w:rPr>
          <w:rFonts w:cstheme="minorHAnsi"/>
          <w:sz w:val="24"/>
          <w:szCs w:val="24"/>
        </w:rPr>
        <w:t>Low</w:t>
      </w:r>
    </w:p>
    <w:p w14:paraId="5B99DA52" w14:textId="77777777" w:rsidR="00746E37" w:rsidRPr="002F18CE" w:rsidRDefault="00746E37" w:rsidP="00746E37">
      <w:pPr>
        <w:pStyle w:val="ListParagraph"/>
        <w:numPr>
          <w:ilvl w:val="0"/>
          <w:numId w:val="3"/>
        </w:numPr>
        <w:rPr>
          <w:rFonts w:cstheme="minorHAnsi"/>
          <w:sz w:val="24"/>
          <w:szCs w:val="24"/>
        </w:rPr>
      </w:pPr>
      <w:r w:rsidRPr="002F18CE">
        <w:rPr>
          <w:rFonts w:cstheme="minorHAnsi"/>
          <w:sz w:val="24"/>
          <w:szCs w:val="24"/>
        </w:rPr>
        <w:t>Medium</w:t>
      </w:r>
    </w:p>
    <w:p w14:paraId="3859655D" w14:textId="77777777" w:rsidR="00746E37" w:rsidRPr="002F18CE" w:rsidRDefault="00746E37" w:rsidP="00746E37">
      <w:pPr>
        <w:pStyle w:val="ListParagraph"/>
        <w:numPr>
          <w:ilvl w:val="0"/>
          <w:numId w:val="3"/>
        </w:numPr>
        <w:rPr>
          <w:rFonts w:cstheme="minorHAnsi"/>
          <w:sz w:val="24"/>
          <w:szCs w:val="24"/>
        </w:rPr>
      </w:pPr>
      <w:r w:rsidRPr="002F18CE">
        <w:rPr>
          <w:rFonts w:cstheme="minorHAnsi"/>
          <w:sz w:val="24"/>
          <w:szCs w:val="24"/>
        </w:rPr>
        <w:t>High</w:t>
      </w:r>
    </w:p>
    <w:p w14:paraId="58927800" w14:textId="77777777" w:rsidR="0052339D" w:rsidRPr="002F18CE" w:rsidRDefault="0052339D" w:rsidP="0052339D">
      <w:pPr>
        <w:rPr>
          <w:rFonts w:cstheme="minorHAnsi"/>
          <w:b/>
          <w:sz w:val="24"/>
          <w:szCs w:val="24"/>
        </w:rPr>
      </w:pPr>
      <w:r w:rsidRPr="002F18CE">
        <w:rPr>
          <w:rFonts w:cstheme="minorHAnsi"/>
          <w:b/>
          <w:sz w:val="24"/>
          <w:szCs w:val="24"/>
        </w:rPr>
        <w:t>Related Information:</w:t>
      </w:r>
    </w:p>
    <w:p w14:paraId="06128254" w14:textId="77777777" w:rsidR="0052339D" w:rsidRPr="002F18CE" w:rsidRDefault="0052339D" w:rsidP="0052339D">
      <w:pPr>
        <w:rPr>
          <w:rFonts w:cstheme="minorHAnsi"/>
          <w:i/>
          <w:sz w:val="24"/>
          <w:szCs w:val="24"/>
        </w:rPr>
      </w:pPr>
      <w:r w:rsidRPr="002F18CE">
        <w:rPr>
          <w:rFonts w:cstheme="minorHAnsi"/>
          <w:i/>
          <w:sz w:val="24"/>
          <w:szCs w:val="24"/>
        </w:rPr>
        <w:t>Things to Consider to Help Answer the Question:</w:t>
      </w:r>
    </w:p>
    <w:p w14:paraId="0F1E7A54" w14:textId="77777777" w:rsidR="00F46536" w:rsidRPr="002F18CE" w:rsidRDefault="00F46536" w:rsidP="00F46536">
      <w:pPr>
        <w:spacing w:line="240" w:lineRule="auto"/>
        <w:contextualSpacing/>
        <w:rPr>
          <w:rFonts w:eastAsia="Times New Roman" w:cstheme="minorHAnsi"/>
          <w:sz w:val="24"/>
          <w:szCs w:val="24"/>
        </w:rPr>
      </w:pPr>
      <w:r w:rsidRPr="002F18CE">
        <w:rPr>
          <w:rFonts w:eastAsia="Times New Roman" w:cstheme="minorHAnsi"/>
          <w:sz w:val="24"/>
          <w:szCs w:val="24"/>
        </w:rPr>
        <w:t>Consider that access protection methods include various methods of controlling access that can be based on:</w:t>
      </w:r>
    </w:p>
    <w:p w14:paraId="1F47A9A1" w14:textId="77777777" w:rsidR="00F46536" w:rsidRPr="002F18CE" w:rsidRDefault="00F46536" w:rsidP="00F46536">
      <w:pPr>
        <w:pStyle w:val="ListParagraph"/>
        <w:numPr>
          <w:ilvl w:val="0"/>
          <w:numId w:val="16"/>
        </w:numPr>
        <w:autoSpaceDE w:val="0"/>
        <w:autoSpaceDN w:val="0"/>
        <w:adjustRightInd w:val="0"/>
        <w:spacing w:after="0" w:line="240" w:lineRule="auto"/>
        <w:ind w:left="360"/>
        <w:rPr>
          <w:rFonts w:cstheme="minorHAnsi"/>
          <w:sz w:val="24"/>
          <w:szCs w:val="24"/>
        </w:rPr>
      </w:pPr>
      <w:r w:rsidRPr="002F18CE">
        <w:rPr>
          <w:rFonts w:cstheme="minorHAnsi"/>
          <w:sz w:val="24"/>
          <w:szCs w:val="24"/>
        </w:rPr>
        <w:t>Identity</w:t>
      </w:r>
    </w:p>
    <w:p w14:paraId="1B435969" w14:textId="77777777" w:rsidR="00F46536" w:rsidRPr="002F18CE" w:rsidRDefault="00F46536" w:rsidP="00F46536">
      <w:pPr>
        <w:pStyle w:val="ListParagraph"/>
        <w:numPr>
          <w:ilvl w:val="0"/>
          <w:numId w:val="16"/>
        </w:numPr>
        <w:autoSpaceDE w:val="0"/>
        <w:autoSpaceDN w:val="0"/>
        <w:adjustRightInd w:val="0"/>
        <w:spacing w:after="0" w:line="240" w:lineRule="auto"/>
        <w:ind w:left="360"/>
        <w:rPr>
          <w:rFonts w:cstheme="minorHAnsi"/>
          <w:sz w:val="24"/>
          <w:szCs w:val="24"/>
        </w:rPr>
      </w:pPr>
      <w:r w:rsidRPr="002F18CE">
        <w:rPr>
          <w:rFonts w:cstheme="minorHAnsi"/>
          <w:sz w:val="24"/>
          <w:szCs w:val="24"/>
        </w:rPr>
        <w:t>Role</w:t>
      </w:r>
    </w:p>
    <w:p w14:paraId="01C9D569" w14:textId="77777777" w:rsidR="00F46536" w:rsidRPr="002F18CE" w:rsidRDefault="00F46536" w:rsidP="00F46536">
      <w:pPr>
        <w:pStyle w:val="ListParagraph"/>
        <w:numPr>
          <w:ilvl w:val="0"/>
          <w:numId w:val="16"/>
        </w:numPr>
        <w:autoSpaceDE w:val="0"/>
        <w:autoSpaceDN w:val="0"/>
        <w:adjustRightInd w:val="0"/>
        <w:spacing w:after="0" w:line="240" w:lineRule="auto"/>
        <w:ind w:left="360"/>
        <w:rPr>
          <w:rFonts w:cstheme="minorHAnsi"/>
          <w:sz w:val="24"/>
          <w:szCs w:val="24"/>
        </w:rPr>
      </w:pPr>
      <w:r w:rsidRPr="002F18CE">
        <w:rPr>
          <w:rFonts w:cstheme="minorHAnsi"/>
          <w:sz w:val="24"/>
          <w:szCs w:val="24"/>
        </w:rPr>
        <w:t>Biometric</w:t>
      </w:r>
    </w:p>
    <w:p w14:paraId="370CBC77" w14:textId="77777777" w:rsidR="00F46536" w:rsidRPr="002F18CE" w:rsidRDefault="00F46536" w:rsidP="00F46536">
      <w:pPr>
        <w:pStyle w:val="ListParagraph"/>
        <w:numPr>
          <w:ilvl w:val="0"/>
          <w:numId w:val="16"/>
        </w:numPr>
        <w:autoSpaceDE w:val="0"/>
        <w:autoSpaceDN w:val="0"/>
        <w:adjustRightInd w:val="0"/>
        <w:spacing w:after="0" w:line="240" w:lineRule="auto"/>
        <w:ind w:left="360"/>
        <w:rPr>
          <w:rFonts w:cstheme="minorHAnsi"/>
          <w:sz w:val="24"/>
          <w:szCs w:val="24"/>
        </w:rPr>
      </w:pPr>
      <w:r w:rsidRPr="002F18CE">
        <w:rPr>
          <w:rFonts w:cstheme="minorHAnsi"/>
          <w:sz w:val="24"/>
          <w:szCs w:val="24"/>
        </w:rPr>
        <w:t>Proximity</w:t>
      </w:r>
    </w:p>
    <w:p w14:paraId="7EA6F839" w14:textId="77777777" w:rsidR="00F46536" w:rsidRPr="002F18CE" w:rsidRDefault="00F46536" w:rsidP="00F46536">
      <w:pPr>
        <w:pStyle w:val="ListParagraph"/>
        <w:numPr>
          <w:ilvl w:val="0"/>
          <w:numId w:val="16"/>
        </w:numPr>
        <w:autoSpaceDE w:val="0"/>
        <w:autoSpaceDN w:val="0"/>
        <w:adjustRightInd w:val="0"/>
        <w:spacing w:after="0" w:line="240" w:lineRule="auto"/>
        <w:ind w:left="360"/>
        <w:rPr>
          <w:rFonts w:cstheme="minorHAnsi"/>
          <w:sz w:val="24"/>
          <w:szCs w:val="24"/>
        </w:rPr>
      </w:pPr>
      <w:r w:rsidRPr="002F18CE">
        <w:rPr>
          <w:rFonts w:cstheme="minorHAnsi"/>
          <w:sz w:val="24"/>
          <w:szCs w:val="24"/>
        </w:rPr>
        <w:t>A combination of access methods</w:t>
      </w:r>
    </w:p>
    <w:p w14:paraId="668D8F20" w14:textId="77777777" w:rsidR="0052339D" w:rsidRPr="002F18CE" w:rsidRDefault="0052339D" w:rsidP="0052339D">
      <w:pPr>
        <w:rPr>
          <w:rFonts w:cstheme="minorHAnsi"/>
          <w:i/>
          <w:sz w:val="24"/>
          <w:szCs w:val="24"/>
        </w:rPr>
      </w:pPr>
    </w:p>
    <w:p w14:paraId="5FB8B888" w14:textId="77777777" w:rsidR="0052339D" w:rsidRPr="002F18CE" w:rsidRDefault="0052339D" w:rsidP="0052339D">
      <w:pPr>
        <w:rPr>
          <w:rFonts w:cstheme="minorHAnsi"/>
          <w:i/>
          <w:sz w:val="24"/>
          <w:szCs w:val="24"/>
        </w:rPr>
      </w:pPr>
      <w:r w:rsidRPr="002F18CE">
        <w:rPr>
          <w:rFonts w:cstheme="minorHAnsi"/>
          <w:i/>
          <w:sz w:val="24"/>
          <w:szCs w:val="24"/>
        </w:rPr>
        <w:t>Possible Threats and Vulnerabilities:</w:t>
      </w:r>
    </w:p>
    <w:p w14:paraId="4C8C278D" w14:textId="77777777" w:rsidR="00F46536" w:rsidRPr="002F18CE" w:rsidRDefault="00F46536" w:rsidP="00F46536">
      <w:pPr>
        <w:autoSpaceDE w:val="0"/>
        <w:autoSpaceDN w:val="0"/>
        <w:adjustRightInd w:val="0"/>
        <w:spacing w:after="0" w:line="240" w:lineRule="auto"/>
        <w:rPr>
          <w:rFonts w:eastAsia="Times New Roman" w:cstheme="minorHAnsi"/>
          <w:color w:val="000000"/>
          <w:sz w:val="24"/>
          <w:szCs w:val="24"/>
        </w:rPr>
      </w:pPr>
      <w:r w:rsidRPr="002F18CE">
        <w:rPr>
          <w:rFonts w:cstheme="minorHAnsi"/>
          <w:sz w:val="24"/>
          <w:szCs w:val="24"/>
        </w:rPr>
        <w:t xml:space="preserve">Your practice may not be able to protect </w:t>
      </w:r>
      <w:proofErr w:type="spellStart"/>
      <w:r w:rsidRPr="002F18CE">
        <w:rPr>
          <w:rFonts w:cstheme="minorHAnsi"/>
          <w:sz w:val="24"/>
          <w:szCs w:val="24"/>
        </w:rPr>
        <w:t>ePHI</w:t>
      </w:r>
      <w:proofErr w:type="spellEnd"/>
      <w:r w:rsidRPr="002F18CE">
        <w:rPr>
          <w:rFonts w:cstheme="minorHAnsi"/>
          <w:sz w:val="24"/>
          <w:szCs w:val="24"/>
        </w:rPr>
        <w:t xml:space="preserve"> against security violations </w:t>
      </w:r>
      <w:r w:rsidRPr="002F18CE">
        <w:rPr>
          <w:rFonts w:eastAsia="Times New Roman" w:cstheme="minorHAnsi"/>
          <w:color w:val="000000"/>
          <w:sz w:val="24"/>
          <w:szCs w:val="24"/>
        </w:rPr>
        <w:t xml:space="preserve">if it does not implement a method of controlling access that is: </w:t>
      </w:r>
    </w:p>
    <w:p w14:paraId="37D62683" w14:textId="77777777" w:rsidR="00F46536" w:rsidRPr="002F18CE" w:rsidRDefault="00F46536" w:rsidP="00F46536">
      <w:pPr>
        <w:pStyle w:val="ListParagraph"/>
        <w:numPr>
          <w:ilvl w:val="0"/>
          <w:numId w:val="16"/>
        </w:numPr>
        <w:autoSpaceDE w:val="0"/>
        <w:autoSpaceDN w:val="0"/>
        <w:adjustRightInd w:val="0"/>
        <w:spacing w:after="0" w:line="240" w:lineRule="auto"/>
        <w:ind w:left="360"/>
        <w:rPr>
          <w:rFonts w:cstheme="minorHAnsi"/>
          <w:sz w:val="24"/>
          <w:szCs w:val="24"/>
        </w:rPr>
      </w:pPr>
      <w:r w:rsidRPr="002F18CE">
        <w:rPr>
          <w:rFonts w:cstheme="minorHAnsi"/>
          <w:sz w:val="24"/>
          <w:szCs w:val="24"/>
        </w:rPr>
        <w:t>Identity-based</w:t>
      </w:r>
    </w:p>
    <w:p w14:paraId="2D9044B6" w14:textId="77777777" w:rsidR="00F46536" w:rsidRPr="002F18CE" w:rsidRDefault="00F46536" w:rsidP="00F46536">
      <w:pPr>
        <w:pStyle w:val="ListParagraph"/>
        <w:numPr>
          <w:ilvl w:val="0"/>
          <w:numId w:val="16"/>
        </w:numPr>
        <w:autoSpaceDE w:val="0"/>
        <w:autoSpaceDN w:val="0"/>
        <w:adjustRightInd w:val="0"/>
        <w:spacing w:after="0" w:line="240" w:lineRule="auto"/>
        <w:ind w:left="360"/>
        <w:rPr>
          <w:rFonts w:cstheme="minorHAnsi"/>
          <w:sz w:val="24"/>
          <w:szCs w:val="24"/>
        </w:rPr>
      </w:pPr>
      <w:r w:rsidRPr="002F18CE">
        <w:rPr>
          <w:rFonts w:cstheme="minorHAnsi"/>
          <w:sz w:val="24"/>
          <w:szCs w:val="24"/>
        </w:rPr>
        <w:t>Role-based</w:t>
      </w:r>
    </w:p>
    <w:p w14:paraId="12A8BAC9" w14:textId="77777777" w:rsidR="00F46536" w:rsidRPr="002F18CE" w:rsidRDefault="00F46536" w:rsidP="00F46536">
      <w:pPr>
        <w:pStyle w:val="ListParagraph"/>
        <w:numPr>
          <w:ilvl w:val="0"/>
          <w:numId w:val="16"/>
        </w:numPr>
        <w:autoSpaceDE w:val="0"/>
        <w:autoSpaceDN w:val="0"/>
        <w:adjustRightInd w:val="0"/>
        <w:spacing w:after="0" w:line="240" w:lineRule="auto"/>
        <w:ind w:left="360"/>
        <w:rPr>
          <w:rFonts w:cstheme="minorHAnsi"/>
          <w:sz w:val="24"/>
          <w:szCs w:val="24"/>
        </w:rPr>
      </w:pPr>
      <w:r w:rsidRPr="002F18CE">
        <w:rPr>
          <w:rFonts w:cstheme="minorHAnsi"/>
          <w:sz w:val="24"/>
          <w:szCs w:val="24"/>
        </w:rPr>
        <w:t>Biometric-based</w:t>
      </w:r>
    </w:p>
    <w:p w14:paraId="6E125B20" w14:textId="77777777" w:rsidR="00F46536" w:rsidRPr="002F18CE" w:rsidRDefault="00F46536" w:rsidP="00F46536">
      <w:pPr>
        <w:pStyle w:val="ListParagraph"/>
        <w:numPr>
          <w:ilvl w:val="0"/>
          <w:numId w:val="16"/>
        </w:numPr>
        <w:autoSpaceDE w:val="0"/>
        <w:autoSpaceDN w:val="0"/>
        <w:adjustRightInd w:val="0"/>
        <w:spacing w:after="0" w:line="240" w:lineRule="auto"/>
        <w:ind w:left="360"/>
        <w:rPr>
          <w:rFonts w:cstheme="minorHAnsi"/>
          <w:sz w:val="24"/>
          <w:szCs w:val="24"/>
        </w:rPr>
      </w:pPr>
      <w:r w:rsidRPr="002F18CE">
        <w:rPr>
          <w:rFonts w:cstheme="minorHAnsi"/>
          <w:sz w:val="24"/>
          <w:szCs w:val="24"/>
        </w:rPr>
        <w:t>Proximity-based</w:t>
      </w:r>
    </w:p>
    <w:p w14:paraId="513EDDF9" w14:textId="77777777" w:rsidR="00F46536" w:rsidRPr="002F18CE" w:rsidRDefault="00F46536" w:rsidP="00F46536">
      <w:pPr>
        <w:pStyle w:val="ListParagraph"/>
        <w:numPr>
          <w:ilvl w:val="0"/>
          <w:numId w:val="16"/>
        </w:numPr>
        <w:autoSpaceDE w:val="0"/>
        <w:autoSpaceDN w:val="0"/>
        <w:adjustRightInd w:val="0"/>
        <w:spacing w:after="0" w:line="240" w:lineRule="auto"/>
        <w:ind w:left="360"/>
        <w:rPr>
          <w:rFonts w:cstheme="minorHAnsi"/>
          <w:sz w:val="24"/>
          <w:szCs w:val="24"/>
        </w:rPr>
      </w:pPr>
      <w:r w:rsidRPr="002F18CE">
        <w:rPr>
          <w:rFonts w:cstheme="minorHAnsi"/>
          <w:sz w:val="24"/>
          <w:szCs w:val="24"/>
        </w:rPr>
        <w:t>A combination of access methods.</w:t>
      </w:r>
    </w:p>
    <w:p w14:paraId="73D68354" w14:textId="77777777" w:rsidR="00F46536" w:rsidRPr="002F18CE" w:rsidRDefault="00F46536" w:rsidP="00F46536">
      <w:pPr>
        <w:spacing w:line="240" w:lineRule="auto"/>
        <w:contextualSpacing/>
        <w:rPr>
          <w:rFonts w:eastAsia="Times New Roman" w:cstheme="minorHAnsi"/>
          <w:color w:val="000000"/>
          <w:sz w:val="24"/>
          <w:szCs w:val="24"/>
        </w:rPr>
      </w:pPr>
    </w:p>
    <w:p w14:paraId="0779209C" w14:textId="77777777" w:rsidR="00F46536" w:rsidRPr="002F18CE" w:rsidRDefault="00F46536" w:rsidP="00F46536">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4CE4B426" w14:textId="77777777" w:rsidR="00F46536" w:rsidRPr="002F18CE" w:rsidRDefault="00F46536" w:rsidP="00F4653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7CDFE779" w14:textId="77777777" w:rsidR="00F46536" w:rsidRPr="002F18CE" w:rsidRDefault="00F46536" w:rsidP="00F4653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34C00CB6" w14:textId="77777777" w:rsidR="00F46536" w:rsidRPr="002F18CE" w:rsidRDefault="00F46536" w:rsidP="00F4653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46B4706B" w14:textId="77777777" w:rsidR="00F46536" w:rsidRPr="002F18CE" w:rsidRDefault="00F46536" w:rsidP="0052339D">
      <w:pPr>
        <w:spacing w:after="0" w:line="240" w:lineRule="auto"/>
        <w:rPr>
          <w:rFonts w:eastAsia="Times New Roman" w:cstheme="minorHAnsi"/>
          <w:bCs/>
          <w:i/>
          <w:sz w:val="24"/>
          <w:szCs w:val="24"/>
        </w:rPr>
      </w:pPr>
    </w:p>
    <w:p w14:paraId="13498B98" w14:textId="77777777" w:rsidR="0052339D" w:rsidRPr="002F18CE" w:rsidRDefault="0052339D" w:rsidP="0052339D">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077D0E14" w14:textId="77777777" w:rsidR="0052339D" w:rsidRPr="002F18CE" w:rsidRDefault="004B7C32" w:rsidP="0052339D">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52339D"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52339D" w:rsidRPr="002F18CE">
        <w:rPr>
          <w:rFonts w:eastAsia="Times New Roman" w:cstheme="minorHAnsi"/>
          <w:bCs/>
          <w:sz w:val="24"/>
          <w:szCs w:val="24"/>
        </w:rPr>
        <w:t>ePHI</w:t>
      </w:r>
      <w:proofErr w:type="spellEnd"/>
      <w:r w:rsidR="0052339D" w:rsidRPr="002F18CE">
        <w:rPr>
          <w:rFonts w:eastAsia="Times New Roman" w:cstheme="minorHAnsi"/>
          <w:bCs/>
          <w:sz w:val="24"/>
          <w:szCs w:val="24"/>
        </w:rPr>
        <w:t>.</w:t>
      </w:r>
    </w:p>
    <w:p w14:paraId="6391D028" w14:textId="77777777" w:rsidR="0052339D" w:rsidRPr="002F18CE" w:rsidRDefault="0052339D" w:rsidP="00E912CE">
      <w:pPr>
        <w:rPr>
          <w:rFonts w:cstheme="minorHAnsi"/>
          <w:sz w:val="24"/>
          <w:szCs w:val="24"/>
        </w:rPr>
      </w:pPr>
    </w:p>
    <w:p w14:paraId="6BEB85E4"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Implement policies and procedures for authorizing access to electronic protected health information that ate consistent with the applicable requirements of subpart E of this part.</w:t>
      </w:r>
    </w:p>
    <w:p w14:paraId="457C633B"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§164.308(a)(4)(i)]</w:t>
      </w:r>
    </w:p>
    <w:p w14:paraId="4FF79B62" w14:textId="77777777" w:rsidR="00B5639F" w:rsidRPr="002F18CE" w:rsidRDefault="00B5639F" w:rsidP="00B5639F">
      <w:pPr>
        <w:autoSpaceDE w:val="0"/>
        <w:autoSpaceDN w:val="0"/>
        <w:adjustRightInd w:val="0"/>
        <w:spacing w:after="0" w:line="240" w:lineRule="auto"/>
        <w:rPr>
          <w:rFonts w:cstheme="minorHAnsi"/>
          <w:color w:val="000000" w:themeColor="text1"/>
          <w:sz w:val="24"/>
          <w:szCs w:val="24"/>
        </w:rPr>
      </w:pPr>
    </w:p>
    <w:p w14:paraId="6910ED58" w14:textId="77777777" w:rsidR="00B5639F" w:rsidRPr="002F18CE" w:rsidRDefault="00B5639F" w:rsidP="00B5639F">
      <w:p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Develop, document, and disseminate to workforce members an access control policy that addresses purpose, scope, roles, responsibilities, management commitment, the expected coordination among organizational entities, and compliance requirements.  This policy should include procedures to facilitate its implementation and the associated access controls.</w:t>
      </w:r>
    </w:p>
    <w:p w14:paraId="496E34A4" w14:textId="77777777" w:rsidR="00B5639F" w:rsidRPr="002F18CE" w:rsidRDefault="00B5639F" w:rsidP="00B5639F">
      <w:pPr>
        <w:spacing w:line="240" w:lineRule="auto"/>
        <w:rPr>
          <w:rFonts w:cstheme="minorHAnsi"/>
          <w:sz w:val="24"/>
          <w:szCs w:val="24"/>
        </w:rPr>
      </w:pPr>
      <w:r w:rsidRPr="002F18CE">
        <w:rPr>
          <w:rFonts w:cstheme="minorHAnsi"/>
          <w:color w:val="000000" w:themeColor="text1"/>
          <w:sz w:val="24"/>
          <w:szCs w:val="24"/>
        </w:rPr>
        <w:t>[NIST SP 800-53 AC-1]</w:t>
      </w:r>
    </w:p>
    <w:p w14:paraId="23E65218" w14:textId="77777777" w:rsidR="00B5639F" w:rsidRPr="002F18CE" w:rsidRDefault="00B5639F" w:rsidP="00B5639F">
      <w:p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 xml:space="preserve">Develop procedures to: </w:t>
      </w:r>
    </w:p>
    <w:p w14:paraId="55E82661" w14:textId="77777777" w:rsidR="00B5639F" w:rsidRPr="002F18CE" w:rsidRDefault="00B5639F" w:rsidP="00B5639F">
      <w:pPr>
        <w:pStyle w:val="ListParagraph"/>
        <w:numPr>
          <w:ilvl w:val="0"/>
          <w:numId w:val="30"/>
        </w:num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Specify authorized users of the information system, group and role membership, and account privileges for each account.</w:t>
      </w:r>
    </w:p>
    <w:p w14:paraId="461531E7" w14:textId="77777777" w:rsidR="00B5639F" w:rsidRPr="002F18CE" w:rsidRDefault="00B5639F" w:rsidP="00B5639F">
      <w:pPr>
        <w:pStyle w:val="ListParagraph"/>
        <w:numPr>
          <w:ilvl w:val="0"/>
          <w:numId w:val="30"/>
        </w:numPr>
        <w:spacing w:line="240" w:lineRule="auto"/>
        <w:rPr>
          <w:rFonts w:cstheme="minorHAnsi"/>
          <w:color w:val="000000" w:themeColor="text1"/>
          <w:sz w:val="24"/>
          <w:szCs w:val="24"/>
        </w:rPr>
      </w:pPr>
      <w:r w:rsidRPr="002F18CE">
        <w:rPr>
          <w:rFonts w:cstheme="minorHAnsi"/>
          <w:color w:val="000000" w:themeColor="text1"/>
          <w:sz w:val="24"/>
          <w:szCs w:val="24"/>
        </w:rPr>
        <w:t>Create, enable, modify, disable, and remove accounts.</w:t>
      </w:r>
    </w:p>
    <w:p w14:paraId="36283C84" w14:textId="77777777" w:rsidR="00B5639F" w:rsidRPr="002F18CE" w:rsidRDefault="00B5639F" w:rsidP="00B5639F">
      <w:pPr>
        <w:pStyle w:val="ListParagraph"/>
        <w:numPr>
          <w:ilvl w:val="0"/>
          <w:numId w:val="30"/>
        </w:num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Notify account managers when accounts are no longer required, access requirements change, workforce members are terminated, information system usage and need-to-know changes.</w:t>
      </w:r>
    </w:p>
    <w:p w14:paraId="40A66660" w14:textId="77777777" w:rsidR="00B5639F" w:rsidRPr="002F18CE" w:rsidRDefault="00B5639F" w:rsidP="00B5639F">
      <w:pPr>
        <w:pStyle w:val="ListParagraph"/>
        <w:numPr>
          <w:ilvl w:val="0"/>
          <w:numId w:val="30"/>
        </w:num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Associate access authorizations and other attributes with each information system account.</w:t>
      </w:r>
    </w:p>
    <w:p w14:paraId="4AB24339" w14:textId="77777777" w:rsidR="00B5639F" w:rsidRPr="002F18CE" w:rsidRDefault="00B5639F" w:rsidP="00B5639F">
      <w:pPr>
        <w:spacing w:line="240" w:lineRule="auto"/>
        <w:rPr>
          <w:rFonts w:cstheme="minorHAnsi"/>
          <w:sz w:val="24"/>
          <w:szCs w:val="24"/>
        </w:rPr>
      </w:pPr>
      <w:r w:rsidRPr="002F18CE">
        <w:rPr>
          <w:rFonts w:cstheme="minorHAnsi"/>
          <w:color w:val="000000" w:themeColor="text1"/>
          <w:sz w:val="24"/>
          <w:szCs w:val="24"/>
        </w:rPr>
        <w:lastRenderedPageBreak/>
        <w:t>[NIST SP 800-53 AC-2]</w:t>
      </w:r>
    </w:p>
    <w:p w14:paraId="33C9AD16" w14:textId="77777777" w:rsidR="00B5639F" w:rsidRPr="002F18CE" w:rsidRDefault="00B5639F" w:rsidP="00B5639F">
      <w:pPr>
        <w:spacing w:line="240" w:lineRule="auto"/>
        <w:rPr>
          <w:rFonts w:cstheme="minorHAnsi"/>
          <w:color w:val="000000" w:themeColor="text1"/>
          <w:sz w:val="24"/>
          <w:szCs w:val="24"/>
        </w:rPr>
      </w:pPr>
      <w:r w:rsidRPr="002F18CE">
        <w:rPr>
          <w:rFonts w:cstheme="minorHAnsi"/>
          <w:color w:val="000000" w:themeColor="text1"/>
          <w:sz w:val="24"/>
          <w:szCs w:val="24"/>
        </w:rPr>
        <w:t xml:space="preserve">Separate duties of workforce members and service providers with access to </w:t>
      </w:r>
      <w:proofErr w:type="spellStart"/>
      <w:r w:rsidRPr="002F18CE">
        <w:rPr>
          <w:rFonts w:cstheme="minorHAnsi"/>
          <w:color w:val="000000" w:themeColor="text1"/>
          <w:sz w:val="24"/>
          <w:szCs w:val="24"/>
        </w:rPr>
        <w:t>ePHI</w:t>
      </w:r>
      <w:proofErr w:type="spellEnd"/>
      <w:r w:rsidRPr="002F18CE">
        <w:rPr>
          <w:rFonts w:cstheme="minorHAnsi"/>
          <w:color w:val="000000" w:themeColor="text1"/>
          <w:sz w:val="24"/>
          <w:szCs w:val="24"/>
        </w:rPr>
        <w:t xml:space="preserve"> and define access authorizations to support those separated duties. </w:t>
      </w:r>
      <w:r w:rsidRPr="002F18CE">
        <w:rPr>
          <w:rFonts w:cstheme="minorHAnsi"/>
          <w:color w:val="000000" w:themeColor="text1"/>
          <w:sz w:val="24"/>
          <w:szCs w:val="24"/>
        </w:rPr>
        <w:br/>
        <w:t>[NIST SP 800-53 AC-5]</w:t>
      </w:r>
    </w:p>
    <w:p w14:paraId="5B01F47D" w14:textId="77777777" w:rsidR="00B5639F" w:rsidRPr="002F18CE" w:rsidRDefault="00B5639F" w:rsidP="00B5639F">
      <w:pPr>
        <w:rPr>
          <w:rFonts w:cstheme="minorHAnsi"/>
          <w:color w:val="000000" w:themeColor="text1"/>
          <w:sz w:val="24"/>
          <w:szCs w:val="24"/>
        </w:rPr>
      </w:pPr>
      <w:r w:rsidRPr="002F18CE">
        <w:rPr>
          <w:rFonts w:eastAsia="Times New Roman" w:cstheme="minorHAnsi"/>
          <w:bCs/>
          <w:color w:val="000000" w:themeColor="text1"/>
          <w:sz w:val="24"/>
          <w:szCs w:val="24"/>
        </w:rPr>
        <w:t xml:space="preserve">Employ the principles of least privilege/minimum necessary access for individuals so your practice only enables access to </w:t>
      </w:r>
      <w:proofErr w:type="spellStart"/>
      <w:r w:rsidRPr="002F18CE">
        <w:rPr>
          <w:rFonts w:eastAsia="Times New Roman" w:cstheme="minorHAnsi"/>
          <w:bCs/>
          <w:color w:val="000000" w:themeColor="text1"/>
          <w:sz w:val="24"/>
          <w:szCs w:val="24"/>
        </w:rPr>
        <w:t>ePHI</w:t>
      </w:r>
      <w:proofErr w:type="spellEnd"/>
      <w:r w:rsidRPr="002F18CE">
        <w:rPr>
          <w:rFonts w:eastAsia="Times New Roman" w:cstheme="minorHAnsi"/>
          <w:bCs/>
          <w:color w:val="000000" w:themeColor="text1"/>
          <w:sz w:val="24"/>
          <w:szCs w:val="24"/>
        </w:rPr>
        <w:t xml:space="preserve"> for users when it is necessary to accomplish the tasks assigned to them based on their roles. </w:t>
      </w:r>
      <w:r w:rsidRPr="002F18CE">
        <w:rPr>
          <w:rFonts w:cstheme="minorHAnsi"/>
          <w:color w:val="000000" w:themeColor="text1"/>
          <w:sz w:val="24"/>
          <w:szCs w:val="24"/>
        </w:rPr>
        <w:br/>
        <w:t>[NIST SP 800-53 AC-6]</w:t>
      </w:r>
    </w:p>
    <w:p w14:paraId="750D54E5" w14:textId="77777777" w:rsidR="0020402C" w:rsidRPr="002F18CE" w:rsidRDefault="0052339D" w:rsidP="0020402C">
      <w:pPr>
        <w:pStyle w:val="Heading1"/>
        <w:pBdr>
          <w:top w:val="single" w:sz="4" w:space="1" w:color="auto"/>
          <w:left w:val="single" w:sz="4" w:space="4" w:color="auto"/>
          <w:bottom w:val="single" w:sz="4" w:space="1" w:color="auto"/>
          <w:right w:val="single" w:sz="4" w:space="4" w:color="auto"/>
        </w:pBdr>
        <w:rPr>
          <w:rFonts w:eastAsia="Times New Roman"/>
        </w:rPr>
      </w:pPr>
      <w:bookmarkStart w:id="84" w:name="_Toc459304833"/>
      <w:r w:rsidRPr="002F18CE">
        <w:rPr>
          <w:b/>
        </w:rPr>
        <w:t>A</w:t>
      </w:r>
      <w:r w:rsidR="00F46536" w:rsidRPr="002F18CE">
        <w:rPr>
          <w:b/>
        </w:rPr>
        <w:t>31</w:t>
      </w:r>
      <w:r w:rsidR="0020402C" w:rsidRPr="002F18CE">
        <w:rPr>
          <w:b/>
        </w:rPr>
        <w:t xml:space="preserve"> - </w:t>
      </w:r>
      <w:r w:rsidRPr="002F18CE">
        <w:rPr>
          <w:rFonts w:eastAsia="Times New Roman"/>
          <w:b/>
        </w:rPr>
        <w:t>§</w:t>
      </w:r>
      <w:r w:rsidR="00F46536" w:rsidRPr="002F18CE">
        <w:rPr>
          <w:rFonts w:eastAsia="Times New Roman"/>
          <w:b/>
        </w:rPr>
        <w:t>164.308(a)(4)(ii)(B)</w:t>
      </w:r>
      <w:r w:rsidR="0020402C" w:rsidRPr="002F18CE">
        <w:rPr>
          <w:rFonts w:eastAsia="Times New Roman"/>
          <w:b/>
        </w:rPr>
        <w:t xml:space="preserve"> </w:t>
      </w:r>
      <w:r w:rsidR="0020402C" w:rsidRPr="002F18CE">
        <w:t xml:space="preserve">Does your practice have policies and procedures that explain how it grants access to </w:t>
      </w:r>
      <w:proofErr w:type="spellStart"/>
      <w:r w:rsidR="0020402C" w:rsidRPr="002F18CE">
        <w:t>ePHI</w:t>
      </w:r>
      <w:proofErr w:type="spellEnd"/>
      <w:r w:rsidR="0020402C" w:rsidRPr="002F18CE">
        <w:t xml:space="preserve"> to its workforce members and to other entities (business associates)?</w:t>
      </w:r>
      <w:bookmarkEnd w:id="84"/>
    </w:p>
    <w:p w14:paraId="1B7ECE34" w14:textId="77777777" w:rsidR="0052339D" w:rsidRPr="002F18CE" w:rsidRDefault="0052339D" w:rsidP="0052339D">
      <w:pPr>
        <w:pStyle w:val="ListParagraph"/>
        <w:numPr>
          <w:ilvl w:val="0"/>
          <w:numId w:val="4"/>
        </w:numPr>
        <w:rPr>
          <w:rFonts w:eastAsia="Times New Roman" w:cstheme="minorHAnsi"/>
          <w:color w:val="000000"/>
          <w:sz w:val="24"/>
          <w:szCs w:val="24"/>
        </w:rPr>
      </w:pPr>
      <w:r w:rsidRPr="002F18CE">
        <w:rPr>
          <w:rFonts w:eastAsia="Times New Roman" w:cstheme="minorHAnsi"/>
          <w:color w:val="000000"/>
          <w:sz w:val="24"/>
          <w:szCs w:val="24"/>
        </w:rPr>
        <w:t>Yes</w:t>
      </w:r>
    </w:p>
    <w:p w14:paraId="6AB961DA" w14:textId="77777777" w:rsidR="0052339D" w:rsidRPr="002F18CE" w:rsidRDefault="0052339D" w:rsidP="0052339D">
      <w:pPr>
        <w:pStyle w:val="ListParagraph"/>
        <w:numPr>
          <w:ilvl w:val="0"/>
          <w:numId w:val="1"/>
        </w:numPr>
        <w:rPr>
          <w:rFonts w:eastAsia="Times New Roman" w:cstheme="minorHAnsi"/>
          <w:color w:val="000000"/>
          <w:sz w:val="24"/>
          <w:szCs w:val="24"/>
        </w:rPr>
      </w:pPr>
      <w:r w:rsidRPr="002F18CE">
        <w:rPr>
          <w:rFonts w:eastAsia="Times New Roman" w:cstheme="minorHAnsi"/>
          <w:color w:val="000000"/>
          <w:sz w:val="24"/>
          <w:szCs w:val="24"/>
        </w:rPr>
        <w:t>No</w:t>
      </w:r>
    </w:p>
    <w:p w14:paraId="64EBD48A" w14:textId="77777777" w:rsidR="0052339D" w:rsidRPr="002F18CE" w:rsidRDefault="0052339D" w:rsidP="0052339D">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4645A4FF" w14:textId="77777777" w:rsidR="0052339D" w:rsidRPr="002F18CE" w:rsidRDefault="0052339D" w:rsidP="0052339D">
      <w:pPr>
        <w:pStyle w:val="ListParagraph"/>
        <w:numPr>
          <w:ilvl w:val="0"/>
          <w:numId w:val="2"/>
        </w:numPr>
        <w:rPr>
          <w:rFonts w:cstheme="minorHAnsi"/>
          <w:sz w:val="24"/>
          <w:szCs w:val="24"/>
        </w:rPr>
      </w:pPr>
      <w:r w:rsidRPr="002F18CE">
        <w:rPr>
          <w:rFonts w:cstheme="minorHAnsi"/>
          <w:sz w:val="24"/>
          <w:szCs w:val="24"/>
        </w:rPr>
        <w:t>Cost</w:t>
      </w:r>
    </w:p>
    <w:p w14:paraId="78D7B5EE" w14:textId="77777777" w:rsidR="0052339D" w:rsidRPr="002F18CE" w:rsidRDefault="0052339D" w:rsidP="0052339D">
      <w:pPr>
        <w:pStyle w:val="ListParagraph"/>
        <w:numPr>
          <w:ilvl w:val="0"/>
          <w:numId w:val="2"/>
        </w:numPr>
        <w:rPr>
          <w:rFonts w:cstheme="minorHAnsi"/>
          <w:sz w:val="24"/>
          <w:szCs w:val="24"/>
        </w:rPr>
      </w:pPr>
      <w:r w:rsidRPr="002F18CE">
        <w:rPr>
          <w:rFonts w:cstheme="minorHAnsi"/>
          <w:sz w:val="24"/>
          <w:szCs w:val="24"/>
        </w:rPr>
        <w:t>Practice Size</w:t>
      </w:r>
    </w:p>
    <w:p w14:paraId="066B6FDD" w14:textId="77777777" w:rsidR="0052339D" w:rsidRPr="002F18CE" w:rsidRDefault="0052339D" w:rsidP="0052339D">
      <w:pPr>
        <w:pStyle w:val="ListParagraph"/>
        <w:numPr>
          <w:ilvl w:val="0"/>
          <w:numId w:val="2"/>
        </w:numPr>
        <w:rPr>
          <w:rFonts w:cstheme="minorHAnsi"/>
          <w:sz w:val="24"/>
          <w:szCs w:val="24"/>
        </w:rPr>
      </w:pPr>
      <w:r w:rsidRPr="002F18CE">
        <w:rPr>
          <w:rFonts w:cstheme="minorHAnsi"/>
          <w:sz w:val="24"/>
          <w:szCs w:val="24"/>
        </w:rPr>
        <w:t>Complexity</w:t>
      </w:r>
    </w:p>
    <w:p w14:paraId="62AF2343" w14:textId="77777777" w:rsidR="0052339D" w:rsidRPr="002F18CE" w:rsidRDefault="0052339D" w:rsidP="0052339D">
      <w:pPr>
        <w:pStyle w:val="ListParagraph"/>
        <w:numPr>
          <w:ilvl w:val="0"/>
          <w:numId w:val="2"/>
        </w:numPr>
        <w:rPr>
          <w:rFonts w:cstheme="minorHAnsi"/>
          <w:sz w:val="24"/>
          <w:szCs w:val="24"/>
        </w:rPr>
      </w:pPr>
      <w:r w:rsidRPr="002F18CE">
        <w:rPr>
          <w:rFonts w:cstheme="minorHAnsi"/>
          <w:sz w:val="24"/>
          <w:szCs w:val="24"/>
        </w:rPr>
        <w:t>Alternate Solution</w:t>
      </w:r>
    </w:p>
    <w:p w14:paraId="73E8A118" w14:textId="77777777" w:rsidR="0052339D" w:rsidRPr="002F18CE" w:rsidRDefault="0052339D" w:rsidP="0052339D">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52339D" w:rsidRPr="002F18CE" w14:paraId="0B24BA17" w14:textId="77777777" w:rsidTr="000423A2">
        <w:tc>
          <w:tcPr>
            <w:tcW w:w="9576" w:type="dxa"/>
          </w:tcPr>
          <w:p w14:paraId="3E791B2B" w14:textId="77777777" w:rsidR="0052339D" w:rsidRPr="002F18CE" w:rsidRDefault="0052339D" w:rsidP="000423A2">
            <w:pPr>
              <w:rPr>
                <w:rFonts w:cstheme="minorHAnsi"/>
                <w:sz w:val="24"/>
                <w:szCs w:val="24"/>
              </w:rPr>
            </w:pPr>
          </w:p>
          <w:p w14:paraId="4714076E" w14:textId="77777777" w:rsidR="0052339D" w:rsidRPr="002F18CE" w:rsidRDefault="0052339D" w:rsidP="000423A2">
            <w:pPr>
              <w:rPr>
                <w:rFonts w:cstheme="minorHAnsi"/>
                <w:sz w:val="24"/>
                <w:szCs w:val="24"/>
              </w:rPr>
            </w:pPr>
          </w:p>
          <w:p w14:paraId="666DD363" w14:textId="77777777" w:rsidR="0052339D" w:rsidRPr="002F18CE" w:rsidRDefault="0052339D" w:rsidP="000423A2">
            <w:pPr>
              <w:rPr>
                <w:rFonts w:cstheme="minorHAnsi"/>
                <w:sz w:val="24"/>
                <w:szCs w:val="24"/>
              </w:rPr>
            </w:pPr>
          </w:p>
          <w:p w14:paraId="1E53614C" w14:textId="77777777" w:rsidR="0052339D" w:rsidRPr="002F18CE" w:rsidRDefault="0052339D" w:rsidP="000423A2">
            <w:pPr>
              <w:rPr>
                <w:rFonts w:cstheme="minorHAnsi"/>
                <w:sz w:val="24"/>
                <w:szCs w:val="24"/>
              </w:rPr>
            </w:pPr>
          </w:p>
          <w:p w14:paraId="7FC85C66" w14:textId="77777777" w:rsidR="0052339D" w:rsidRPr="002F18CE" w:rsidRDefault="0052339D" w:rsidP="000423A2">
            <w:pPr>
              <w:rPr>
                <w:rFonts w:cstheme="minorHAnsi"/>
                <w:sz w:val="24"/>
                <w:szCs w:val="24"/>
              </w:rPr>
            </w:pPr>
          </w:p>
          <w:p w14:paraId="448DB34F" w14:textId="77777777" w:rsidR="0052339D" w:rsidRPr="002F18CE" w:rsidRDefault="0052339D" w:rsidP="000423A2">
            <w:pPr>
              <w:rPr>
                <w:rFonts w:cstheme="minorHAnsi"/>
                <w:sz w:val="24"/>
                <w:szCs w:val="24"/>
              </w:rPr>
            </w:pPr>
          </w:p>
        </w:tc>
      </w:tr>
    </w:tbl>
    <w:p w14:paraId="1B03B669" w14:textId="77777777" w:rsidR="0020402C" w:rsidRPr="002F18CE" w:rsidRDefault="0020402C" w:rsidP="0052339D">
      <w:pPr>
        <w:rPr>
          <w:rFonts w:cstheme="minorHAnsi"/>
          <w:sz w:val="24"/>
          <w:szCs w:val="24"/>
        </w:rPr>
      </w:pPr>
    </w:p>
    <w:p w14:paraId="78799A81" w14:textId="77777777" w:rsidR="0052339D" w:rsidRPr="002F18CE" w:rsidRDefault="0052339D" w:rsidP="0052339D">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52339D" w:rsidRPr="002F18CE" w14:paraId="0B126868" w14:textId="77777777" w:rsidTr="000423A2">
        <w:tc>
          <w:tcPr>
            <w:tcW w:w="9576" w:type="dxa"/>
          </w:tcPr>
          <w:p w14:paraId="6C294830" w14:textId="77777777" w:rsidR="0052339D" w:rsidRPr="002F18CE" w:rsidRDefault="0052339D" w:rsidP="000423A2">
            <w:pPr>
              <w:rPr>
                <w:rFonts w:cstheme="minorHAnsi"/>
                <w:sz w:val="24"/>
                <w:szCs w:val="24"/>
              </w:rPr>
            </w:pPr>
          </w:p>
          <w:p w14:paraId="06C34710" w14:textId="77777777" w:rsidR="0052339D" w:rsidRPr="002F18CE" w:rsidRDefault="0052339D" w:rsidP="000423A2">
            <w:pPr>
              <w:rPr>
                <w:rFonts w:cstheme="minorHAnsi"/>
                <w:sz w:val="24"/>
                <w:szCs w:val="24"/>
              </w:rPr>
            </w:pPr>
          </w:p>
          <w:p w14:paraId="0C89DA67" w14:textId="77777777" w:rsidR="0052339D" w:rsidRPr="002F18CE" w:rsidRDefault="0052339D" w:rsidP="000423A2">
            <w:pPr>
              <w:rPr>
                <w:rFonts w:cstheme="minorHAnsi"/>
                <w:sz w:val="24"/>
                <w:szCs w:val="24"/>
              </w:rPr>
            </w:pPr>
          </w:p>
          <w:p w14:paraId="1F8C4DA1" w14:textId="77777777" w:rsidR="0052339D" w:rsidRPr="002F18CE" w:rsidRDefault="0052339D" w:rsidP="000423A2">
            <w:pPr>
              <w:rPr>
                <w:rFonts w:cstheme="minorHAnsi"/>
                <w:sz w:val="24"/>
                <w:szCs w:val="24"/>
              </w:rPr>
            </w:pPr>
          </w:p>
          <w:p w14:paraId="648AD368" w14:textId="77777777" w:rsidR="0052339D" w:rsidRPr="002F18CE" w:rsidRDefault="0052339D" w:rsidP="000423A2">
            <w:pPr>
              <w:rPr>
                <w:rFonts w:cstheme="minorHAnsi"/>
                <w:sz w:val="24"/>
                <w:szCs w:val="24"/>
              </w:rPr>
            </w:pPr>
          </w:p>
          <w:p w14:paraId="3CDD2648" w14:textId="77777777" w:rsidR="0052339D" w:rsidRPr="002F18CE" w:rsidRDefault="0052339D" w:rsidP="000423A2">
            <w:pPr>
              <w:rPr>
                <w:rFonts w:cstheme="minorHAnsi"/>
                <w:sz w:val="24"/>
                <w:szCs w:val="24"/>
              </w:rPr>
            </w:pPr>
          </w:p>
        </w:tc>
      </w:tr>
    </w:tbl>
    <w:p w14:paraId="5C3C25DC" w14:textId="77777777" w:rsidR="0052339D" w:rsidRPr="002F18CE" w:rsidRDefault="0052339D" w:rsidP="0052339D">
      <w:pPr>
        <w:rPr>
          <w:rFonts w:cstheme="minorHAnsi"/>
          <w:sz w:val="24"/>
          <w:szCs w:val="24"/>
        </w:rPr>
      </w:pPr>
    </w:p>
    <w:p w14:paraId="0A855F16" w14:textId="77777777" w:rsidR="0052339D" w:rsidRPr="002F18CE" w:rsidRDefault="0052339D" w:rsidP="0052339D">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52339D" w:rsidRPr="002F18CE" w14:paraId="4EB6C9BD" w14:textId="77777777" w:rsidTr="000423A2">
        <w:tc>
          <w:tcPr>
            <w:tcW w:w="9576" w:type="dxa"/>
          </w:tcPr>
          <w:p w14:paraId="399D93A1" w14:textId="77777777" w:rsidR="0052339D" w:rsidRPr="002F18CE" w:rsidRDefault="0052339D" w:rsidP="000423A2">
            <w:pPr>
              <w:rPr>
                <w:rFonts w:cstheme="minorHAnsi"/>
                <w:sz w:val="24"/>
                <w:szCs w:val="24"/>
              </w:rPr>
            </w:pPr>
          </w:p>
          <w:p w14:paraId="6D3549A6" w14:textId="77777777" w:rsidR="0052339D" w:rsidRPr="002F18CE" w:rsidRDefault="0052339D" w:rsidP="000423A2">
            <w:pPr>
              <w:rPr>
                <w:rFonts w:cstheme="minorHAnsi"/>
                <w:sz w:val="24"/>
                <w:szCs w:val="24"/>
              </w:rPr>
            </w:pPr>
          </w:p>
          <w:p w14:paraId="30574E0E" w14:textId="77777777" w:rsidR="0052339D" w:rsidRPr="002F18CE" w:rsidRDefault="0052339D" w:rsidP="000423A2">
            <w:pPr>
              <w:rPr>
                <w:rFonts w:cstheme="minorHAnsi"/>
                <w:sz w:val="24"/>
                <w:szCs w:val="24"/>
              </w:rPr>
            </w:pPr>
          </w:p>
          <w:p w14:paraId="205A4688" w14:textId="77777777" w:rsidR="0052339D" w:rsidRPr="002F18CE" w:rsidRDefault="0052339D" w:rsidP="000423A2">
            <w:pPr>
              <w:rPr>
                <w:rFonts w:cstheme="minorHAnsi"/>
                <w:sz w:val="24"/>
                <w:szCs w:val="24"/>
              </w:rPr>
            </w:pPr>
          </w:p>
          <w:p w14:paraId="425081E8" w14:textId="77777777" w:rsidR="0052339D" w:rsidRPr="002F18CE" w:rsidRDefault="0052339D" w:rsidP="000423A2">
            <w:pPr>
              <w:rPr>
                <w:rFonts w:cstheme="minorHAnsi"/>
                <w:sz w:val="24"/>
                <w:szCs w:val="24"/>
              </w:rPr>
            </w:pPr>
          </w:p>
          <w:p w14:paraId="25948B75" w14:textId="77777777" w:rsidR="0052339D" w:rsidRPr="002F18CE" w:rsidRDefault="0052339D" w:rsidP="000423A2">
            <w:pPr>
              <w:rPr>
                <w:rFonts w:cstheme="minorHAnsi"/>
                <w:sz w:val="24"/>
                <w:szCs w:val="24"/>
              </w:rPr>
            </w:pPr>
          </w:p>
        </w:tc>
      </w:tr>
    </w:tbl>
    <w:p w14:paraId="55664761" w14:textId="77777777" w:rsidR="0052339D" w:rsidRPr="002F18CE" w:rsidRDefault="0052339D" w:rsidP="0052339D">
      <w:pPr>
        <w:rPr>
          <w:rFonts w:cstheme="minorHAnsi"/>
          <w:sz w:val="24"/>
          <w:szCs w:val="24"/>
        </w:rPr>
      </w:pPr>
    </w:p>
    <w:p w14:paraId="4FCD2768" w14:textId="77777777" w:rsidR="0052339D" w:rsidRPr="002F18CE" w:rsidRDefault="0052339D" w:rsidP="0052339D">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0C6DB273" w14:textId="77777777" w:rsidR="0052339D" w:rsidRPr="002F18CE" w:rsidRDefault="0052339D" w:rsidP="0052339D">
      <w:pPr>
        <w:pStyle w:val="ListParagraph"/>
        <w:numPr>
          <w:ilvl w:val="0"/>
          <w:numId w:val="3"/>
        </w:numPr>
        <w:rPr>
          <w:rFonts w:cstheme="minorHAnsi"/>
          <w:sz w:val="24"/>
          <w:szCs w:val="24"/>
        </w:rPr>
      </w:pPr>
      <w:r w:rsidRPr="002F18CE">
        <w:rPr>
          <w:rFonts w:cstheme="minorHAnsi"/>
          <w:sz w:val="24"/>
          <w:szCs w:val="24"/>
        </w:rPr>
        <w:t>Low</w:t>
      </w:r>
    </w:p>
    <w:p w14:paraId="6763AE4E" w14:textId="77777777" w:rsidR="0052339D" w:rsidRPr="002F18CE" w:rsidRDefault="0052339D" w:rsidP="0052339D">
      <w:pPr>
        <w:pStyle w:val="ListParagraph"/>
        <w:numPr>
          <w:ilvl w:val="0"/>
          <w:numId w:val="3"/>
        </w:numPr>
        <w:rPr>
          <w:rFonts w:cstheme="minorHAnsi"/>
          <w:sz w:val="24"/>
          <w:szCs w:val="24"/>
        </w:rPr>
      </w:pPr>
      <w:r w:rsidRPr="002F18CE">
        <w:rPr>
          <w:rFonts w:cstheme="minorHAnsi"/>
          <w:sz w:val="24"/>
          <w:szCs w:val="24"/>
        </w:rPr>
        <w:t>Medium</w:t>
      </w:r>
    </w:p>
    <w:p w14:paraId="7622DFF1" w14:textId="77777777" w:rsidR="0052339D" w:rsidRPr="002F18CE" w:rsidRDefault="0052339D" w:rsidP="0052339D">
      <w:pPr>
        <w:pStyle w:val="ListParagraph"/>
        <w:numPr>
          <w:ilvl w:val="0"/>
          <w:numId w:val="3"/>
        </w:numPr>
        <w:rPr>
          <w:rFonts w:cstheme="minorHAnsi"/>
          <w:sz w:val="24"/>
          <w:szCs w:val="24"/>
        </w:rPr>
      </w:pPr>
      <w:r w:rsidRPr="002F18CE">
        <w:rPr>
          <w:rFonts w:cstheme="minorHAnsi"/>
          <w:sz w:val="24"/>
          <w:szCs w:val="24"/>
        </w:rPr>
        <w:t>High</w:t>
      </w:r>
    </w:p>
    <w:p w14:paraId="32F61930" w14:textId="77777777" w:rsidR="0052339D" w:rsidRPr="002F18CE" w:rsidRDefault="0052339D" w:rsidP="0052339D">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26310B00" w14:textId="77777777" w:rsidR="0052339D" w:rsidRPr="002F18CE" w:rsidRDefault="0052339D" w:rsidP="0052339D">
      <w:pPr>
        <w:pStyle w:val="ListParagraph"/>
        <w:numPr>
          <w:ilvl w:val="0"/>
          <w:numId w:val="3"/>
        </w:numPr>
        <w:rPr>
          <w:rFonts w:cstheme="minorHAnsi"/>
          <w:sz w:val="24"/>
          <w:szCs w:val="24"/>
        </w:rPr>
      </w:pPr>
      <w:r w:rsidRPr="002F18CE">
        <w:rPr>
          <w:rFonts w:cstheme="minorHAnsi"/>
          <w:sz w:val="24"/>
          <w:szCs w:val="24"/>
        </w:rPr>
        <w:t>Low</w:t>
      </w:r>
    </w:p>
    <w:p w14:paraId="427FBA32" w14:textId="77777777" w:rsidR="0052339D" w:rsidRPr="002F18CE" w:rsidRDefault="0052339D" w:rsidP="0052339D">
      <w:pPr>
        <w:pStyle w:val="ListParagraph"/>
        <w:numPr>
          <w:ilvl w:val="0"/>
          <w:numId w:val="3"/>
        </w:numPr>
        <w:rPr>
          <w:rFonts w:cstheme="minorHAnsi"/>
          <w:sz w:val="24"/>
          <w:szCs w:val="24"/>
        </w:rPr>
      </w:pPr>
      <w:r w:rsidRPr="002F18CE">
        <w:rPr>
          <w:rFonts w:cstheme="minorHAnsi"/>
          <w:sz w:val="24"/>
          <w:szCs w:val="24"/>
        </w:rPr>
        <w:t>Medium</w:t>
      </w:r>
    </w:p>
    <w:p w14:paraId="3916D6AC" w14:textId="77777777" w:rsidR="0052339D" w:rsidRPr="002F18CE" w:rsidRDefault="0052339D" w:rsidP="0052339D">
      <w:pPr>
        <w:pStyle w:val="ListParagraph"/>
        <w:numPr>
          <w:ilvl w:val="0"/>
          <w:numId w:val="3"/>
        </w:numPr>
        <w:rPr>
          <w:rFonts w:cstheme="minorHAnsi"/>
          <w:sz w:val="24"/>
          <w:szCs w:val="24"/>
        </w:rPr>
      </w:pPr>
      <w:r w:rsidRPr="002F18CE">
        <w:rPr>
          <w:rFonts w:cstheme="minorHAnsi"/>
          <w:sz w:val="24"/>
          <w:szCs w:val="24"/>
        </w:rPr>
        <w:t>High</w:t>
      </w:r>
    </w:p>
    <w:p w14:paraId="3C365B67" w14:textId="77777777" w:rsidR="00907B68" w:rsidRPr="002F18CE" w:rsidRDefault="00907B68" w:rsidP="00907B68">
      <w:pPr>
        <w:rPr>
          <w:rFonts w:cstheme="minorHAnsi"/>
          <w:b/>
          <w:sz w:val="24"/>
          <w:szCs w:val="24"/>
        </w:rPr>
      </w:pPr>
      <w:r w:rsidRPr="002F18CE">
        <w:rPr>
          <w:rFonts w:cstheme="minorHAnsi"/>
          <w:b/>
          <w:sz w:val="24"/>
          <w:szCs w:val="24"/>
        </w:rPr>
        <w:t>Overall Security Risk:</w:t>
      </w:r>
    </w:p>
    <w:p w14:paraId="0C5D4CDF" w14:textId="77777777" w:rsidR="00907B68" w:rsidRPr="002F18CE" w:rsidRDefault="00907B68" w:rsidP="00907B68">
      <w:pPr>
        <w:pStyle w:val="ListParagraph"/>
        <w:numPr>
          <w:ilvl w:val="0"/>
          <w:numId w:val="3"/>
        </w:numPr>
        <w:rPr>
          <w:rFonts w:cstheme="minorHAnsi"/>
          <w:sz w:val="24"/>
          <w:szCs w:val="24"/>
        </w:rPr>
      </w:pPr>
      <w:r w:rsidRPr="002F18CE">
        <w:rPr>
          <w:rFonts w:cstheme="minorHAnsi"/>
          <w:sz w:val="24"/>
          <w:szCs w:val="24"/>
        </w:rPr>
        <w:t>Low</w:t>
      </w:r>
    </w:p>
    <w:p w14:paraId="725AC14E" w14:textId="77777777" w:rsidR="00907B68" w:rsidRPr="002F18CE" w:rsidRDefault="00907B68" w:rsidP="00907B68">
      <w:pPr>
        <w:pStyle w:val="ListParagraph"/>
        <w:numPr>
          <w:ilvl w:val="0"/>
          <w:numId w:val="3"/>
        </w:numPr>
        <w:rPr>
          <w:rFonts w:cstheme="minorHAnsi"/>
          <w:sz w:val="24"/>
          <w:szCs w:val="24"/>
        </w:rPr>
      </w:pPr>
      <w:r w:rsidRPr="002F18CE">
        <w:rPr>
          <w:rFonts w:cstheme="minorHAnsi"/>
          <w:sz w:val="24"/>
          <w:szCs w:val="24"/>
        </w:rPr>
        <w:t>Medium</w:t>
      </w:r>
    </w:p>
    <w:p w14:paraId="1EB6B351" w14:textId="77777777" w:rsidR="00907B68" w:rsidRPr="002F18CE" w:rsidRDefault="00907B68" w:rsidP="00907B68">
      <w:pPr>
        <w:pStyle w:val="ListParagraph"/>
        <w:numPr>
          <w:ilvl w:val="0"/>
          <w:numId w:val="3"/>
        </w:numPr>
        <w:rPr>
          <w:rFonts w:cstheme="minorHAnsi"/>
          <w:sz w:val="24"/>
          <w:szCs w:val="24"/>
        </w:rPr>
      </w:pPr>
      <w:r w:rsidRPr="002F18CE">
        <w:rPr>
          <w:rFonts w:cstheme="minorHAnsi"/>
          <w:sz w:val="24"/>
          <w:szCs w:val="24"/>
        </w:rPr>
        <w:t>High</w:t>
      </w:r>
    </w:p>
    <w:p w14:paraId="6209E624" w14:textId="77777777" w:rsidR="0052339D" w:rsidRPr="002F18CE" w:rsidRDefault="0052339D" w:rsidP="0052339D">
      <w:pPr>
        <w:rPr>
          <w:rFonts w:cstheme="minorHAnsi"/>
          <w:b/>
          <w:sz w:val="24"/>
          <w:szCs w:val="24"/>
        </w:rPr>
      </w:pPr>
      <w:r w:rsidRPr="002F18CE">
        <w:rPr>
          <w:rFonts w:cstheme="minorHAnsi"/>
          <w:b/>
          <w:sz w:val="24"/>
          <w:szCs w:val="24"/>
        </w:rPr>
        <w:t>Related Information:</w:t>
      </w:r>
    </w:p>
    <w:p w14:paraId="30CEEA5D" w14:textId="77777777" w:rsidR="0052339D" w:rsidRPr="002F18CE" w:rsidRDefault="0052339D" w:rsidP="0052339D">
      <w:pPr>
        <w:rPr>
          <w:rFonts w:cstheme="minorHAnsi"/>
          <w:i/>
          <w:sz w:val="24"/>
          <w:szCs w:val="24"/>
        </w:rPr>
      </w:pPr>
      <w:r w:rsidRPr="002F18CE">
        <w:rPr>
          <w:rFonts w:cstheme="minorHAnsi"/>
          <w:i/>
          <w:sz w:val="24"/>
          <w:szCs w:val="24"/>
        </w:rPr>
        <w:t>Things to Consider to Help Answer the Question:</w:t>
      </w:r>
    </w:p>
    <w:p w14:paraId="0D01D239" w14:textId="77777777" w:rsidR="0052339D" w:rsidRPr="002F18CE" w:rsidRDefault="00F46536" w:rsidP="0052339D">
      <w:pPr>
        <w:rPr>
          <w:rFonts w:cstheme="minorHAnsi"/>
          <w:i/>
          <w:sz w:val="24"/>
          <w:szCs w:val="24"/>
        </w:rPr>
      </w:pPr>
      <w:r w:rsidRPr="002F18CE">
        <w:rPr>
          <w:rFonts w:eastAsia="Times New Roman" w:cstheme="minorHAnsi"/>
          <w:sz w:val="24"/>
          <w:szCs w:val="24"/>
        </w:rPr>
        <w:t xml:space="preserve">Consider that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is accessed through workstations, software, programs, processes and mechanisms.</w:t>
      </w:r>
    </w:p>
    <w:p w14:paraId="19EA7F6B" w14:textId="77777777" w:rsidR="0052339D" w:rsidRPr="002F18CE" w:rsidRDefault="0052339D" w:rsidP="0052339D">
      <w:pPr>
        <w:rPr>
          <w:rFonts w:cstheme="minorHAnsi"/>
          <w:i/>
          <w:sz w:val="24"/>
          <w:szCs w:val="24"/>
        </w:rPr>
      </w:pPr>
      <w:r w:rsidRPr="002F18CE">
        <w:rPr>
          <w:rFonts w:cstheme="minorHAnsi"/>
          <w:i/>
          <w:sz w:val="24"/>
          <w:szCs w:val="24"/>
        </w:rPr>
        <w:lastRenderedPageBreak/>
        <w:t>Possible Threats and Vulnerabilities:</w:t>
      </w:r>
    </w:p>
    <w:p w14:paraId="5426F3E0" w14:textId="77777777" w:rsidR="00F46536" w:rsidRPr="002F18CE" w:rsidRDefault="00F46536" w:rsidP="00F46536">
      <w:pPr>
        <w:spacing w:line="240" w:lineRule="auto"/>
        <w:contextualSpacing/>
        <w:rPr>
          <w:rFonts w:cstheme="minorHAnsi"/>
          <w:sz w:val="24"/>
          <w:szCs w:val="24"/>
        </w:rPr>
      </w:pPr>
      <w:r w:rsidRPr="002F18CE">
        <w:rPr>
          <w:rFonts w:cstheme="minorHAnsi"/>
          <w:sz w:val="24"/>
          <w:szCs w:val="24"/>
        </w:rPr>
        <w:t xml:space="preserve">Your practice may not be able to safeguard </w:t>
      </w:r>
      <w:proofErr w:type="spellStart"/>
      <w:r w:rsidRPr="002F18CE">
        <w:rPr>
          <w:rFonts w:cstheme="minorHAnsi"/>
          <w:sz w:val="24"/>
          <w:szCs w:val="24"/>
        </w:rPr>
        <w:t>ePHI</w:t>
      </w:r>
      <w:proofErr w:type="spellEnd"/>
      <w:r w:rsidRPr="002F18CE">
        <w:rPr>
          <w:rFonts w:cstheme="minorHAnsi"/>
          <w:sz w:val="24"/>
          <w:szCs w:val="24"/>
        </w:rPr>
        <w:t xml:space="preserve"> against inappropriate or unauthorized use or disclosures </w:t>
      </w:r>
      <w:r w:rsidRPr="002F18CE">
        <w:rPr>
          <w:rFonts w:eastAsia="Times New Roman" w:cstheme="minorHAnsi"/>
          <w:color w:val="000000"/>
          <w:sz w:val="24"/>
          <w:szCs w:val="24"/>
        </w:rPr>
        <w:t xml:space="preserve">if it does not have policies and </w:t>
      </w:r>
      <w:r w:rsidRPr="002F18CE">
        <w:rPr>
          <w:rFonts w:cstheme="minorHAnsi"/>
          <w:sz w:val="24"/>
          <w:szCs w:val="24"/>
        </w:rPr>
        <w:t xml:space="preserve">procedures for authorizing and changing user access privileges to its workforce members and business associates. </w:t>
      </w:r>
    </w:p>
    <w:p w14:paraId="7566C791" w14:textId="77777777" w:rsidR="00F46536" w:rsidRPr="002F18CE" w:rsidRDefault="00F46536" w:rsidP="00F46536">
      <w:pPr>
        <w:spacing w:line="240" w:lineRule="auto"/>
        <w:contextualSpacing/>
        <w:rPr>
          <w:rFonts w:cstheme="minorHAnsi"/>
          <w:sz w:val="24"/>
          <w:szCs w:val="24"/>
        </w:rPr>
      </w:pPr>
    </w:p>
    <w:p w14:paraId="0302F4CC" w14:textId="77777777" w:rsidR="00F46536" w:rsidRPr="002F18CE" w:rsidRDefault="00F46536" w:rsidP="00F46536">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2375F7F9" w14:textId="77777777" w:rsidR="00F46536" w:rsidRPr="002F18CE" w:rsidRDefault="00F46536" w:rsidP="00F4653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7FB6D855" w14:textId="77777777" w:rsidR="00F46536" w:rsidRPr="002F18CE" w:rsidRDefault="00F46536" w:rsidP="00F4653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249633A9" w14:textId="77777777" w:rsidR="00F46536" w:rsidRPr="002F18CE" w:rsidRDefault="00F46536" w:rsidP="00F4653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31489AC2" w14:textId="77777777" w:rsidR="0052339D" w:rsidRPr="002F18CE" w:rsidRDefault="0052339D" w:rsidP="0052339D">
      <w:pPr>
        <w:rPr>
          <w:rFonts w:cstheme="minorHAnsi"/>
          <w:i/>
          <w:sz w:val="24"/>
          <w:szCs w:val="24"/>
        </w:rPr>
      </w:pPr>
    </w:p>
    <w:p w14:paraId="4965DF70" w14:textId="77777777" w:rsidR="0052339D" w:rsidRPr="002F18CE" w:rsidRDefault="0052339D" w:rsidP="0052339D">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6439B928" w14:textId="77777777" w:rsidR="0052339D" w:rsidRPr="002F18CE" w:rsidRDefault="004B7C32" w:rsidP="0052339D">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52339D"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52339D" w:rsidRPr="002F18CE">
        <w:rPr>
          <w:rFonts w:eastAsia="Times New Roman" w:cstheme="minorHAnsi"/>
          <w:bCs/>
          <w:sz w:val="24"/>
          <w:szCs w:val="24"/>
        </w:rPr>
        <w:t>ePHI</w:t>
      </w:r>
      <w:proofErr w:type="spellEnd"/>
      <w:r w:rsidR="0052339D" w:rsidRPr="002F18CE">
        <w:rPr>
          <w:rFonts w:eastAsia="Times New Roman" w:cstheme="minorHAnsi"/>
          <w:bCs/>
          <w:sz w:val="24"/>
          <w:szCs w:val="24"/>
        </w:rPr>
        <w:t>.</w:t>
      </w:r>
    </w:p>
    <w:p w14:paraId="15811BD6" w14:textId="77777777" w:rsidR="00B5639F" w:rsidRPr="002F18CE" w:rsidRDefault="00B5639F" w:rsidP="0052339D">
      <w:pPr>
        <w:spacing w:after="0" w:line="240" w:lineRule="auto"/>
        <w:rPr>
          <w:rFonts w:eastAsia="Times New Roman" w:cstheme="minorHAnsi"/>
          <w:bCs/>
          <w:sz w:val="24"/>
          <w:szCs w:val="24"/>
        </w:rPr>
      </w:pPr>
    </w:p>
    <w:p w14:paraId="15158E3A"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Implement policies and procedures for granting access to electronic protected health information, for example, through access to a workstation, transaction, program, process, or other mechanism.</w:t>
      </w:r>
    </w:p>
    <w:p w14:paraId="76FE045C" w14:textId="77777777" w:rsidR="00B5639F" w:rsidRPr="002F18CE" w:rsidRDefault="00B5639F" w:rsidP="00B5639F">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§164.308(a)(4)(ii)(B)]</w:t>
      </w:r>
    </w:p>
    <w:p w14:paraId="09FA2D98"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p>
    <w:p w14:paraId="5DB3D08C" w14:textId="77777777" w:rsidR="00B5639F" w:rsidRPr="002F18CE" w:rsidRDefault="00B5639F" w:rsidP="00B5639F">
      <w:p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Develop, document, and disseminate to workforce members an access control policy that addresses purpose, scope, roles, responsibilities, management commitment, the expected coordination among organizational entities, and compliance requirements.  This policy should include procedures to facilitate its implementation and the associated access controls.</w:t>
      </w:r>
    </w:p>
    <w:p w14:paraId="56546AC4" w14:textId="77777777" w:rsidR="00B5639F" w:rsidRPr="002F18CE" w:rsidRDefault="00B5639F" w:rsidP="00B5639F">
      <w:p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[NIST SP 800-53 AC-1]</w:t>
      </w:r>
    </w:p>
    <w:p w14:paraId="7F90CE38" w14:textId="77777777" w:rsidR="00B5639F" w:rsidRPr="002F18CE" w:rsidRDefault="00B5639F" w:rsidP="00B5639F">
      <w:pPr>
        <w:autoSpaceDE w:val="0"/>
        <w:autoSpaceDN w:val="0"/>
        <w:adjustRightInd w:val="0"/>
        <w:spacing w:after="0" w:line="240" w:lineRule="auto"/>
        <w:rPr>
          <w:rFonts w:cstheme="minorHAnsi"/>
          <w:color w:val="000000" w:themeColor="text1"/>
          <w:sz w:val="24"/>
          <w:szCs w:val="24"/>
        </w:rPr>
      </w:pPr>
    </w:p>
    <w:p w14:paraId="7144458F" w14:textId="77777777" w:rsidR="00B5639F" w:rsidRPr="002F18CE" w:rsidRDefault="00B5639F" w:rsidP="00B5639F">
      <w:p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 xml:space="preserve">Develop procedures to: </w:t>
      </w:r>
    </w:p>
    <w:p w14:paraId="632D6BAB" w14:textId="77777777" w:rsidR="00B5639F" w:rsidRPr="002F18CE" w:rsidRDefault="00B5639F" w:rsidP="00B5639F">
      <w:pPr>
        <w:pStyle w:val="ListParagraph"/>
        <w:numPr>
          <w:ilvl w:val="0"/>
          <w:numId w:val="30"/>
        </w:num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Specify authorized users of the information system, group and role membership, and account privileges for each account.</w:t>
      </w:r>
    </w:p>
    <w:p w14:paraId="60886E8A" w14:textId="77777777" w:rsidR="00B5639F" w:rsidRPr="002F18CE" w:rsidRDefault="00B5639F" w:rsidP="00B5639F">
      <w:pPr>
        <w:pStyle w:val="ListParagraph"/>
        <w:numPr>
          <w:ilvl w:val="0"/>
          <w:numId w:val="30"/>
        </w:numPr>
        <w:spacing w:line="240" w:lineRule="auto"/>
        <w:rPr>
          <w:rFonts w:cstheme="minorHAnsi"/>
          <w:color w:val="000000" w:themeColor="text1"/>
          <w:sz w:val="24"/>
          <w:szCs w:val="24"/>
        </w:rPr>
      </w:pPr>
      <w:r w:rsidRPr="002F18CE">
        <w:rPr>
          <w:rFonts w:cstheme="minorHAnsi"/>
          <w:color w:val="000000" w:themeColor="text1"/>
          <w:sz w:val="24"/>
          <w:szCs w:val="24"/>
        </w:rPr>
        <w:t>Create, enable, modify, disable, and remove accounts.</w:t>
      </w:r>
    </w:p>
    <w:p w14:paraId="6D0581CA" w14:textId="77777777" w:rsidR="00B5639F" w:rsidRPr="002F18CE" w:rsidRDefault="00B5639F" w:rsidP="00B5639F">
      <w:pPr>
        <w:pStyle w:val="ListParagraph"/>
        <w:numPr>
          <w:ilvl w:val="0"/>
          <w:numId w:val="30"/>
        </w:num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Notify account managers when accounts are no longer required, access requirements change, workforce members are terminated, information system usage and need-to-know changes.</w:t>
      </w:r>
    </w:p>
    <w:p w14:paraId="07512489" w14:textId="77777777" w:rsidR="00B5639F" w:rsidRPr="002F18CE" w:rsidRDefault="00B5639F" w:rsidP="00B5639F">
      <w:pPr>
        <w:pStyle w:val="ListParagraph"/>
        <w:numPr>
          <w:ilvl w:val="0"/>
          <w:numId w:val="30"/>
        </w:num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Associate access authorizations and other attributes with each information system account.</w:t>
      </w:r>
    </w:p>
    <w:p w14:paraId="4EF362E0" w14:textId="77777777" w:rsidR="00B5639F" w:rsidRPr="002F18CE" w:rsidRDefault="00B5639F" w:rsidP="00B5639F">
      <w:pPr>
        <w:pStyle w:val="ListParagraph"/>
        <w:spacing w:line="240" w:lineRule="auto"/>
        <w:ind w:left="360"/>
        <w:rPr>
          <w:rFonts w:cstheme="minorHAnsi"/>
          <w:sz w:val="24"/>
          <w:szCs w:val="24"/>
        </w:rPr>
      </w:pPr>
      <w:r w:rsidRPr="002F18CE">
        <w:rPr>
          <w:rFonts w:cstheme="minorHAnsi"/>
          <w:color w:val="000000" w:themeColor="text1"/>
          <w:sz w:val="24"/>
          <w:szCs w:val="24"/>
        </w:rPr>
        <w:t>[NIST SP 800-53 AC-2]</w:t>
      </w:r>
    </w:p>
    <w:p w14:paraId="6A2513AC" w14:textId="77777777" w:rsidR="00B5639F" w:rsidRPr="002F18CE" w:rsidRDefault="00B5639F" w:rsidP="00B5639F">
      <w:pPr>
        <w:pStyle w:val="ListParagraph"/>
        <w:numPr>
          <w:ilvl w:val="0"/>
          <w:numId w:val="31"/>
        </w:numPr>
        <w:autoSpaceDE w:val="0"/>
        <w:autoSpaceDN w:val="0"/>
        <w:adjustRightInd w:val="0"/>
        <w:spacing w:after="0" w:line="240" w:lineRule="auto"/>
        <w:rPr>
          <w:rFonts w:cstheme="minorHAnsi"/>
          <w:sz w:val="24"/>
          <w:szCs w:val="24"/>
        </w:rPr>
      </w:pPr>
      <w:r w:rsidRPr="002F18CE">
        <w:rPr>
          <w:rFonts w:cstheme="minorHAnsi"/>
          <w:color w:val="000000" w:themeColor="text1"/>
          <w:sz w:val="24"/>
          <w:szCs w:val="24"/>
        </w:rPr>
        <w:t xml:space="preserve">Employ the principles of least privilege/minimum necessary access for individuals so your practice only enables access to </w:t>
      </w:r>
      <w:proofErr w:type="spellStart"/>
      <w:r w:rsidRPr="002F18CE">
        <w:rPr>
          <w:rFonts w:cstheme="minorHAnsi"/>
          <w:color w:val="000000" w:themeColor="text1"/>
          <w:sz w:val="24"/>
          <w:szCs w:val="24"/>
        </w:rPr>
        <w:t>ePHI</w:t>
      </w:r>
      <w:proofErr w:type="spellEnd"/>
      <w:r w:rsidRPr="002F18CE">
        <w:rPr>
          <w:rFonts w:cstheme="minorHAnsi"/>
          <w:color w:val="000000" w:themeColor="text1"/>
          <w:sz w:val="24"/>
          <w:szCs w:val="24"/>
        </w:rPr>
        <w:t xml:space="preserve"> for users when it is necessary to accomplish the tasks assigned to them based on their roles. </w:t>
      </w:r>
    </w:p>
    <w:p w14:paraId="2B70A7B2" w14:textId="77777777" w:rsidR="00B5639F" w:rsidRPr="002F18CE" w:rsidRDefault="00B5639F" w:rsidP="00B5639F">
      <w:pPr>
        <w:spacing w:after="0" w:line="240" w:lineRule="auto"/>
        <w:rPr>
          <w:rFonts w:eastAsia="Times New Roman" w:cstheme="minorHAnsi"/>
          <w:bCs/>
          <w:i/>
          <w:sz w:val="24"/>
          <w:szCs w:val="24"/>
        </w:rPr>
      </w:pPr>
      <w:r w:rsidRPr="002F18CE">
        <w:rPr>
          <w:rFonts w:cstheme="minorHAnsi"/>
          <w:color w:val="000000" w:themeColor="text1"/>
          <w:sz w:val="24"/>
          <w:szCs w:val="24"/>
        </w:rPr>
        <w:t>[NIST SP 800-53 AC-6]</w:t>
      </w:r>
    </w:p>
    <w:p w14:paraId="1BDE14F5" w14:textId="77777777" w:rsidR="0052339D" w:rsidRPr="002F18CE" w:rsidRDefault="0052339D" w:rsidP="00E912CE">
      <w:pPr>
        <w:rPr>
          <w:rFonts w:cstheme="minorHAnsi"/>
          <w:sz w:val="24"/>
          <w:szCs w:val="24"/>
        </w:rPr>
      </w:pPr>
    </w:p>
    <w:p w14:paraId="31D6C4CF" w14:textId="77777777" w:rsidR="0020402C" w:rsidRPr="002F18CE" w:rsidRDefault="00F46536" w:rsidP="0020402C">
      <w:pPr>
        <w:pStyle w:val="Heading1"/>
        <w:pBdr>
          <w:top w:val="single" w:sz="4" w:space="1" w:color="auto"/>
          <w:left w:val="single" w:sz="4" w:space="4" w:color="auto"/>
          <w:bottom w:val="single" w:sz="4" w:space="1" w:color="auto"/>
          <w:right w:val="single" w:sz="4" w:space="4" w:color="auto"/>
        </w:pBdr>
      </w:pPr>
      <w:bookmarkStart w:id="85" w:name="_Toc459304834"/>
      <w:r w:rsidRPr="002F18CE">
        <w:rPr>
          <w:b/>
        </w:rPr>
        <w:t>A32</w:t>
      </w:r>
      <w:r w:rsidR="0020402C" w:rsidRPr="002F18CE">
        <w:rPr>
          <w:b/>
        </w:rPr>
        <w:t xml:space="preserve"> - </w:t>
      </w:r>
      <w:r w:rsidRPr="002F18CE">
        <w:rPr>
          <w:rFonts w:eastAsia="Times New Roman"/>
          <w:b/>
        </w:rPr>
        <w:t>§164.308(a)(4)(ii)(C)  Addressable</w:t>
      </w:r>
      <w:r w:rsidR="0020402C" w:rsidRPr="002F18CE">
        <w:rPr>
          <w:rFonts w:eastAsia="Times New Roman"/>
          <w:b/>
        </w:rPr>
        <w:t xml:space="preserve"> </w:t>
      </w:r>
      <w:r w:rsidR="0020402C" w:rsidRPr="002F18CE">
        <w:t>Do the roles and responsibilities assigned to your practice’s workforce members support and enforce segregation of duties?</w:t>
      </w:r>
      <w:bookmarkEnd w:id="85"/>
      <w:r w:rsidR="0020402C" w:rsidRPr="002F18CE">
        <w:t xml:space="preserve"> </w:t>
      </w:r>
    </w:p>
    <w:p w14:paraId="17490FD2" w14:textId="77777777" w:rsidR="00F46536" w:rsidRPr="002F18CE" w:rsidRDefault="00F46536" w:rsidP="00F46536">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68F09DDD" w14:textId="77777777" w:rsidR="00F46536" w:rsidRPr="002F18CE" w:rsidRDefault="00F46536" w:rsidP="00F46536">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71E5186D" w14:textId="77777777" w:rsidR="00F46536" w:rsidRPr="002F18CE" w:rsidRDefault="00F46536" w:rsidP="00F4653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7CE6F213" w14:textId="77777777" w:rsidR="00F46536" w:rsidRPr="002F18CE" w:rsidRDefault="00F46536" w:rsidP="00F46536">
      <w:pPr>
        <w:pStyle w:val="ListParagraph"/>
        <w:numPr>
          <w:ilvl w:val="0"/>
          <w:numId w:val="2"/>
        </w:numPr>
        <w:rPr>
          <w:rFonts w:cstheme="minorHAnsi"/>
          <w:sz w:val="24"/>
          <w:szCs w:val="24"/>
        </w:rPr>
      </w:pPr>
      <w:r w:rsidRPr="002F18CE">
        <w:rPr>
          <w:rFonts w:cstheme="minorHAnsi"/>
          <w:sz w:val="24"/>
          <w:szCs w:val="24"/>
        </w:rPr>
        <w:t>Cost</w:t>
      </w:r>
    </w:p>
    <w:p w14:paraId="42E1B312" w14:textId="77777777" w:rsidR="00F46536" w:rsidRPr="002F18CE" w:rsidRDefault="00F46536" w:rsidP="00F46536">
      <w:pPr>
        <w:pStyle w:val="ListParagraph"/>
        <w:numPr>
          <w:ilvl w:val="0"/>
          <w:numId w:val="2"/>
        </w:numPr>
        <w:rPr>
          <w:rFonts w:cstheme="minorHAnsi"/>
          <w:sz w:val="24"/>
          <w:szCs w:val="24"/>
        </w:rPr>
      </w:pPr>
      <w:r w:rsidRPr="002F18CE">
        <w:rPr>
          <w:rFonts w:cstheme="minorHAnsi"/>
          <w:sz w:val="24"/>
          <w:szCs w:val="24"/>
        </w:rPr>
        <w:t>Practice Size</w:t>
      </w:r>
    </w:p>
    <w:p w14:paraId="679F903B" w14:textId="77777777" w:rsidR="00F46536" w:rsidRPr="002F18CE" w:rsidRDefault="00F46536" w:rsidP="00F46536">
      <w:pPr>
        <w:pStyle w:val="ListParagraph"/>
        <w:numPr>
          <w:ilvl w:val="0"/>
          <w:numId w:val="2"/>
        </w:numPr>
        <w:rPr>
          <w:rFonts w:cstheme="minorHAnsi"/>
          <w:sz w:val="24"/>
          <w:szCs w:val="24"/>
        </w:rPr>
      </w:pPr>
      <w:r w:rsidRPr="002F18CE">
        <w:rPr>
          <w:rFonts w:cstheme="minorHAnsi"/>
          <w:sz w:val="24"/>
          <w:szCs w:val="24"/>
        </w:rPr>
        <w:t>Complexity</w:t>
      </w:r>
    </w:p>
    <w:p w14:paraId="6F6D0757" w14:textId="77777777" w:rsidR="00F46536" w:rsidRPr="002F18CE" w:rsidRDefault="00F46536" w:rsidP="00F46536">
      <w:pPr>
        <w:pStyle w:val="ListParagraph"/>
        <w:numPr>
          <w:ilvl w:val="0"/>
          <w:numId w:val="2"/>
        </w:numPr>
        <w:rPr>
          <w:rFonts w:cstheme="minorHAnsi"/>
          <w:sz w:val="24"/>
          <w:szCs w:val="24"/>
        </w:rPr>
      </w:pPr>
      <w:r w:rsidRPr="002F18CE">
        <w:rPr>
          <w:rFonts w:cstheme="minorHAnsi"/>
          <w:sz w:val="24"/>
          <w:szCs w:val="24"/>
        </w:rPr>
        <w:t>Alternate Solution</w:t>
      </w:r>
    </w:p>
    <w:p w14:paraId="44BF81A0" w14:textId="77777777" w:rsidR="00F46536" w:rsidRPr="002F18CE" w:rsidRDefault="00F46536" w:rsidP="00F4653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F46536" w:rsidRPr="002F18CE" w14:paraId="113B53BF" w14:textId="77777777" w:rsidTr="000423A2">
        <w:tc>
          <w:tcPr>
            <w:tcW w:w="9576" w:type="dxa"/>
          </w:tcPr>
          <w:p w14:paraId="01DCBC0F" w14:textId="77777777" w:rsidR="00F46536" w:rsidRPr="002F18CE" w:rsidRDefault="00F46536" w:rsidP="000423A2">
            <w:pPr>
              <w:rPr>
                <w:rFonts w:cstheme="minorHAnsi"/>
                <w:sz w:val="24"/>
                <w:szCs w:val="24"/>
              </w:rPr>
            </w:pPr>
          </w:p>
          <w:p w14:paraId="0C273244" w14:textId="77777777" w:rsidR="00F46536" w:rsidRPr="002F18CE" w:rsidRDefault="00F46536" w:rsidP="000423A2">
            <w:pPr>
              <w:rPr>
                <w:rFonts w:cstheme="minorHAnsi"/>
                <w:sz w:val="24"/>
                <w:szCs w:val="24"/>
              </w:rPr>
            </w:pPr>
          </w:p>
          <w:p w14:paraId="56C011A0" w14:textId="77777777" w:rsidR="00F46536" w:rsidRPr="002F18CE" w:rsidRDefault="00F46536" w:rsidP="000423A2">
            <w:pPr>
              <w:rPr>
                <w:rFonts w:cstheme="minorHAnsi"/>
                <w:sz w:val="24"/>
                <w:szCs w:val="24"/>
              </w:rPr>
            </w:pPr>
          </w:p>
          <w:p w14:paraId="21711D6E" w14:textId="77777777" w:rsidR="00F46536" w:rsidRPr="002F18CE" w:rsidRDefault="00F46536" w:rsidP="000423A2">
            <w:pPr>
              <w:rPr>
                <w:rFonts w:cstheme="minorHAnsi"/>
                <w:sz w:val="24"/>
                <w:szCs w:val="24"/>
              </w:rPr>
            </w:pPr>
          </w:p>
          <w:p w14:paraId="0B82C840" w14:textId="77777777" w:rsidR="00F46536" w:rsidRPr="002F18CE" w:rsidRDefault="00F46536" w:rsidP="000423A2">
            <w:pPr>
              <w:rPr>
                <w:rFonts w:cstheme="minorHAnsi"/>
                <w:sz w:val="24"/>
                <w:szCs w:val="24"/>
              </w:rPr>
            </w:pPr>
          </w:p>
          <w:p w14:paraId="3348F713" w14:textId="77777777" w:rsidR="00F46536" w:rsidRPr="002F18CE" w:rsidRDefault="00F46536" w:rsidP="000423A2">
            <w:pPr>
              <w:rPr>
                <w:rFonts w:cstheme="minorHAnsi"/>
                <w:sz w:val="24"/>
                <w:szCs w:val="24"/>
              </w:rPr>
            </w:pPr>
          </w:p>
        </w:tc>
      </w:tr>
    </w:tbl>
    <w:p w14:paraId="2C087093" w14:textId="77777777" w:rsidR="00F46536" w:rsidRPr="002F18CE" w:rsidRDefault="00F46536" w:rsidP="00F46536">
      <w:pPr>
        <w:rPr>
          <w:rFonts w:cstheme="minorHAnsi"/>
          <w:sz w:val="24"/>
          <w:szCs w:val="24"/>
        </w:rPr>
      </w:pPr>
    </w:p>
    <w:p w14:paraId="5AD374FE" w14:textId="77777777" w:rsidR="00F46536" w:rsidRPr="002F18CE" w:rsidRDefault="00F46536" w:rsidP="00F4653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F46536" w:rsidRPr="002F18CE" w14:paraId="1A07917C" w14:textId="77777777" w:rsidTr="000423A2">
        <w:tc>
          <w:tcPr>
            <w:tcW w:w="9576" w:type="dxa"/>
          </w:tcPr>
          <w:p w14:paraId="7D3C19F3" w14:textId="77777777" w:rsidR="00F46536" w:rsidRPr="002F18CE" w:rsidRDefault="00F46536" w:rsidP="000423A2">
            <w:pPr>
              <w:rPr>
                <w:rFonts w:cstheme="minorHAnsi"/>
                <w:sz w:val="24"/>
                <w:szCs w:val="24"/>
              </w:rPr>
            </w:pPr>
          </w:p>
          <w:p w14:paraId="05BC6BC7" w14:textId="77777777" w:rsidR="00F46536" w:rsidRPr="002F18CE" w:rsidRDefault="00F46536" w:rsidP="000423A2">
            <w:pPr>
              <w:rPr>
                <w:rFonts w:cstheme="minorHAnsi"/>
                <w:sz w:val="24"/>
                <w:szCs w:val="24"/>
              </w:rPr>
            </w:pPr>
          </w:p>
          <w:p w14:paraId="287F655F" w14:textId="77777777" w:rsidR="00F46536" w:rsidRPr="002F18CE" w:rsidRDefault="00F46536" w:rsidP="000423A2">
            <w:pPr>
              <w:rPr>
                <w:rFonts w:cstheme="minorHAnsi"/>
                <w:sz w:val="24"/>
                <w:szCs w:val="24"/>
              </w:rPr>
            </w:pPr>
          </w:p>
          <w:p w14:paraId="3A60AA34" w14:textId="77777777" w:rsidR="00F46536" w:rsidRPr="002F18CE" w:rsidRDefault="00F46536" w:rsidP="000423A2">
            <w:pPr>
              <w:rPr>
                <w:rFonts w:cstheme="minorHAnsi"/>
                <w:sz w:val="24"/>
                <w:szCs w:val="24"/>
              </w:rPr>
            </w:pPr>
          </w:p>
          <w:p w14:paraId="296E6BAD" w14:textId="77777777" w:rsidR="00F46536" w:rsidRPr="002F18CE" w:rsidRDefault="00F46536" w:rsidP="000423A2">
            <w:pPr>
              <w:rPr>
                <w:rFonts w:cstheme="minorHAnsi"/>
                <w:sz w:val="24"/>
                <w:szCs w:val="24"/>
              </w:rPr>
            </w:pPr>
          </w:p>
          <w:p w14:paraId="0C259D13" w14:textId="77777777" w:rsidR="00F46536" w:rsidRPr="002F18CE" w:rsidRDefault="00F46536" w:rsidP="000423A2">
            <w:pPr>
              <w:rPr>
                <w:rFonts w:cstheme="minorHAnsi"/>
                <w:sz w:val="24"/>
                <w:szCs w:val="24"/>
              </w:rPr>
            </w:pPr>
          </w:p>
        </w:tc>
      </w:tr>
    </w:tbl>
    <w:p w14:paraId="2F6502A3" w14:textId="77777777" w:rsidR="00F46536" w:rsidRPr="002F18CE" w:rsidRDefault="00F46536" w:rsidP="00F46536">
      <w:pPr>
        <w:rPr>
          <w:rFonts w:cstheme="minorHAnsi"/>
          <w:sz w:val="24"/>
          <w:szCs w:val="24"/>
        </w:rPr>
      </w:pPr>
    </w:p>
    <w:p w14:paraId="5122F0B8" w14:textId="77777777" w:rsidR="00F46536" w:rsidRPr="002F18CE" w:rsidRDefault="00F46536" w:rsidP="00F4653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F46536" w:rsidRPr="002F18CE" w14:paraId="170FBE36" w14:textId="77777777" w:rsidTr="000423A2">
        <w:tc>
          <w:tcPr>
            <w:tcW w:w="9576" w:type="dxa"/>
          </w:tcPr>
          <w:p w14:paraId="4479A3F3" w14:textId="77777777" w:rsidR="00F46536" w:rsidRPr="002F18CE" w:rsidRDefault="00F46536" w:rsidP="000423A2">
            <w:pPr>
              <w:rPr>
                <w:rFonts w:cstheme="minorHAnsi"/>
                <w:sz w:val="24"/>
                <w:szCs w:val="24"/>
              </w:rPr>
            </w:pPr>
          </w:p>
          <w:p w14:paraId="09938AB5" w14:textId="77777777" w:rsidR="00F46536" w:rsidRPr="002F18CE" w:rsidRDefault="00F46536" w:rsidP="000423A2">
            <w:pPr>
              <w:rPr>
                <w:rFonts w:cstheme="minorHAnsi"/>
                <w:sz w:val="24"/>
                <w:szCs w:val="24"/>
              </w:rPr>
            </w:pPr>
          </w:p>
          <w:p w14:paraId="7C3CE4AB" w14:textId="77777777" w:rsidR="00F46536" w:rsidRPr="002F18CE" w:rsidRDefault="00F46536" w:rsidP="000423A2">
            <w:pPr>
              <w:rPr>
                <w:rFonts w:cstheme="minorHAnsi"/>
                <w:sz w:val="24"/>
                <w:szCs w:val="24"/>
              </w:rPr>
            </w:pPr>
          </w:p>
          <w:p w14:paraId="471D66B0" w14:textId="77777777" w:rsidR="00F46536" w:rsidRPr="002F18CE" w:rsidRDefault="00F46536" w:rsidP="000423A2">
            <w:pPr>
              <w:rPr>
                <w:rFonts w:cstheme="minorHAnsi"/>
                <w:sz w:val="24"/>
                <w:szCs w:val="24"/>
              </w:rPr>
            </w:pPr>
          </w:p>
          <w:p w14:paraId="4DF93D70" w14:textId="77777777" w:rsidR="00F46536" w:rsidRPr="002F18CE" w:rsidRDefault="00F46536" w:rsidP="000423A2">
            <w:pPr>
              <w:rPr>
                <w:rFonts w:cstheme="minorHAnsi"/>
                <w:sz w:val="24"/>
                <w:szCs w:val="24"/>
              </w:rPr>
            </w:pPr>
          </w:p>
          <w:p w14:paraId="6DB6C0CF" w14:textId="77777777" w:rsidR="00F46536" w:rsidRPr="002F18CE" w:rsidRDefault="00F46536" w:rsidP="000423A2">
            <w:pPr>
              <w:rPr>
                <w:rFonts w:cstheme="minorHAnsi"/>
                <w:sz w:val="24"/>
                <w:szCs w:val="24"/>
              </w:rPr>
            </w:pPr>
          </w:p>
        </w:tc>
      </w:tr>
    </w:tbl>
    <w:p w14:paraId="5200DE94" w14:textId="77777777" w:rsidR="00F46536" w:rsidRPr="002F18CE" w:rsidRDefault="00F46536" w:rsidP="00F46536">
      <w:pPr>
        <w:rPr>
          <w:rFonts w:cstheme="minorHAnsi"/>
          <w:sz w:val="24"/>
          <w:szCs w:val="24"/>
        </w:rPr>
      </w:pPr>
      <w:r w:rsidRPr="002F18CE">
        <w:rPr>
          <w:rFonts w:cstheme="minorHAnsi"/>
          <w:sz w:val="24"/>
          <w:szCs w:val="24"/>
        </w:rPr>
        <w:lastRenderedPageBreak/>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0667C01E" w14:textId="77777777" w:rsidR="00F46536" w:rsidRPr="002F18CE" w:rsidRDefault="00F46536" w:rsidP="00F46536">
      <w:pPr>
        <w:pStyle w:val="ListParagraph"/>
        <w:numPr>
          <w:ilvl w:val="0"/>
          <w:numId w:val="3"/>
        </w:numPr>
        <w:rPr>
          <w:rFonts w:cstheme="minorHAnsi"/>
          <w:sz w:val="24"/>
          <w:szCs w:val="24"/>
        </w:rPr>
      </w:pPr>
      <w:r w:rsidRPr="002F18CE">
        <w:rPr>
          <w:rFonts w:cstheme="minorHAnsi"/>
          <w:sz w:val="24"/>
          <w:szCs w:val="24"/>
        </w:rPr>
        <w:t>Low</w:t>
      </w:r>
    </w:p>
    <w:p w14:paraId="5541E509" w14:textId="77777777" w:rsidR="00F46536" w:rsidRPr="002F18CE" w:rsidRDefault="00F46536" w:rsidP="00F46536">
      <w:pPr>
        <w:pStyle w:val="ListParagraph"/>
        <w:numPr>
          <w:ilvl w:val="0"/>
          <w:numId w:val="3"/>
        </w:numPr>
        <w:rPr>
          <w:rFonts w:cstheme="minorHAnsi"/>
          <w:sz w:val="24"/>
          <w:szCs w:val="24"/>
        </w:rPr>
      </w:pPr>
      <w:r w:rsidRPr="002F18CE">
        <w:rPr>
          <w:rFonts w:cstheme="minorHAnsi"/>
          <w:sz w:val="24"/>
          <w:szCs w:val="24"/>
        </w:rPr>
        <w:t>Medium</w:t>
      </w:r>
    </w:p>
    <w:p w14:paraId="5BFC7591" w14:textId="77777777" w:rsidR="00F46536" w:rsidRPr="002F18CE" w:rsidRDefault="00F46536" w:rsidP="00F46536">
      <w:pPr>
        <w:pStyle w:val="ListParagraph"/>
        <w:numPr>
          <w:ilvl w:val="0"/>
          <w:numId w:val="3"/>
        </w:numPr>
        <w:rPr>
          <w:rFonts w:cstheme="minorHAnsi"/>
          <w:sz w:val="24"/>
          <w:szCs w:val="24"/>
        </w:rPr>
      </w:pPr>
      <w:r w:rsidRPr="002F18CE">
        <w:rPr>
          <w:rFonts w:cstheme="minorHAnsi"/>
          <w:sz w:val="24"/>
          <w:szCs w:val="24"/>
        </w:rPr>
        <w:t>High</w:t>
      </w:r>
    </w:p>
    <w:p w14:paraId="7F3719B5" w14:textId="77777777" w:rsidR="00F46536" w:rsidRPr="002F18CE" w:rsidRDefault="00F46536" w:rsidP="00F46536">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7FE23361" w14:textId="77777777" w:rsidR="00F46536" w:rsidRPr="002F18CE" w:rsidRDefault="00F46536" w:rsidP="00F46536">
      <w:pPr>
        <w:pStyle w:val="ListParagraph"/>
        <w:numPr>
          <w:ilvl w:val="0"/>
          <w:numId w:val="3"/>
        </w:numPr>
        <w:rPr>
          <w:rFonts w:cstheme="minorHAnsi"/>
          <w:sz w:val="24"/>
          <w:szCs w:val="24"/>
        </w:rPr>
      </w:pPr>
      <w:r w:rsidRPr="002F18CE">
        <w:rPr>
          <w:rFonts w:cstheme="minorHAnsi"/>
          <w:sz w:val="24"/>
          <w:szCs w:val="24"/>
        </w:rPr>
        <w:t>Low</w:t>
      </w:r>
    </w:p>
    <w:p w14:paraId="23DA0F8B" w14:textId="77777777" w:rsidR="00F46536" w:rsidRPr="002F18CE" w:rsidRDefault="00F46536" w:rsidP="00F46536">
      <w:pPr>
        <w:pStyle w:val="ListParagraph"/>
        <w:numPr>
          <w:ilvl w:val="0"/>
          <w:numId w:val="3"/>
        </w:numPr>
        <w:rPr>
          <w:rFonts w:cstheme="minorHAnsi"/>
          <w:sz w:val="24"/>
          <w:szCs w:val="24"/>
        </w:rPr>
      </w:pPr>
      <w:r w:rsidRPr="002F18CE">
        <w:rPr>
          <w:rFonts w:cstheme="minorHAnsi"/>
          <w:sz w:val="24"/>
          <w:szCs w:val="24"/>
        </w:rPr>
        <w:t>Medium</w:t>
      </w:r>
    </w:p>
    <w:p w14:paraId="7F931259" w14:textId="77777777" w:rsidR="00F46536" w:rsidRPr="002F18CE" w:rsidRDefault="00F46536" w:rsidP="00F46536">
      <w:pPr>
        <w:pStyle w:val="ListParagraph"/>
        <w:numPr>
          <w:ilvl w:val="0"/>
          <w:numId w:val="3"/>
        </w:numPr>
        <w:rPr>
          <w:rFonts w:cstheme="minorHAnsi"/>
          <w:sz w:val="24"/>
          <w:szCs w:val="24"/>
        </w:rPr>
      </w:pPr>
      <w:r w:rsidRPr="002F18CE">
        <w:rPr>
          <w:rFonts w:cstheme="minorHAnsi"/>
          <w:sz w:val="24"/>
          <w:szCs w:val="24"/>
        </w:rPr>
        <w:t>High</w:t>
      </w:r>
    </w:p>
    <w:p w14:paraId="4833CBC7" w14:textId="77777777" w:rsidR="000632B7" w:rsidRPr="002F18CE" w:rsidRDefault="000632B7" w:rsidP="000632B7">
      <w:pPr>
        <w:rPr>
          <w:rFonts w:cstheme="minorHAnsi"/>
          <w:b/>
          <w:sz w:val="24"/>
          <w:szCs w:val="24"/>
        </w:rPr>
      </w:pPr>
      <w:r w:rsidRPr="002F18CE">
        <w:rPr>
          <w:rFonts w:cstheme="minorHAnsi"/>
          <w:b/>
          <w:sz w:val="24"/>
          <w:szCs w:val="24"/>
        </w:rPr>
        <w:t>Overall Security Risk:</w:t>
      </w:r>
    </w:p>
    <w:p w14:paraId="061D7D6B" w14:textId="77777777" w:rsidR="000632B7" w:rsidRPr="002F18CE" w:rsidRDefault="000632B7" w:rsidP="000632B7">
      <w:pPr>
        <w:pStyle w:val="ListParagraph"/>
        <w:numPr>
          <w:ilvl w:val="0"/>
          <w:numId w:val="3"/>
        </w:numPr>
        <w:rPr>
          <w:rFonts w:cstheme="minorHAnsi"/>
          <w:sz w:val="24"/>
          <w:szCs w:val="24"/>
        </w:rPr>
      </w:pPr>
      <w:r w:rsidRPr="002F18CE">
        <w:rPr>
          <w:rFonts w:cstheme="minorHAnsi"/>
          <w:sz w:val="24"/>
          <w:szCs w:val="24"/>
        </w:rPr>
        <w:t>Low</w:t>
      </w:r>
    </w:p>
    <w:p w14:paraId="34612978" w14:textId="77777777" w:rsidR="000632B7" w:rsidRPr="002F18CE" w:rsidRDefault="000632B7" w:rsidP="000632B7">
      <w:pPr>
        <w:pStyle w:val="ListParagraph"/>
        <w:numPr>
          <w:ilvl w:val="0"/>
          <w:numId w:val="3"/>
        </w:numPr>
        <w:rPr>
          <w:rFonts w:cstheme="minorHAnsi"/>
          <w:sz w:val="24"/>
          <w:szCs w:val="24"/>
        </w:rPr>
      </w:pPr>
      <w:r w:rsidRPr="002F18CE">
        <w:rPr>
          <w:rFonts w:cstheme="minorHAnsi"/>
          <w:sz w:val="24"/>
          <w:szCs w:val="24"/>
        </w:rPr>
        <w:t>Medium</w:t>
      </w:r>
    </w:p>
    <w:p w14:paraId="0E80B1E5" w14:textId="77777777" w:rsidR="000632B7" w:rsidRPr="002F18CE" w:rsidRDefault="000632B7" w:rsidP="000632B7">
      <w:pPr>
        <w:pStyle w:val="ListParagraph"/>
        <w:numPr>
          <w:ilvl w:val="0"/>
          <w:numId w:val="3"/>
        </w:numPr>
        <w:rPr>
          <w:rFonts w:cstheme="minorHAnsi"/>
          <w:sz w:val="24"/>
          <w:szCs w:val="24"/>
        </w:rPr>
      </w:pPr>
      <w:r w:rsidRPr="002F18CE">
        <w:rPr>
          <w:rFonts w:cstheme="minorHAnsi"/>
          <w:sz w:val="24"/>
          <w:szCs w:val="24"/>
        </w:rPr>
        <w:t>High</w:t>
      </w:r>
    </w:p>
    <w:p w14:paraId="7A3554BC" w14:textId="77777777" w:rsidR="00F46536" w:rsidRPr="002F18CE" w:rsidRDefault="00F46536" w:rsidP="00F46536">
      <w:pPr>
        <w:rPr>
          <w:rFonts w:cstheme="minorHAnsi"/>
          <w:b/>
          <w:sz w:val="24"/>
          <w:szCs w:val="24"/>
        </w:rPr>
      </w:pPr>
      <w:r w:rsidRPr="002F18CE">
        <w:rPr>
          <w:rFonts w:cstheme="minorHAnsi"/>
          <w:b/>
          <w:sz w:val="24"/>
          <w:szCs w:val="24"/>
        </w:rPr>
        <w:t>Related Information:</w:t>
      </w:r>
    </w:p>
    <w:p w14:paraId="6B00B97D" w14:textId="77777777" w:rsidR="00F46536" w:rsidRPr="002F18CE" w:rsidRDefault="00F46536" w:rsidP="00F46536">
      <w:pPr>
        <w:rPr>
          <w:rFonts w:cstheme="minorHAnsi"/>
          <w:i/>
          <w:sz w:val="24"/>
          <w:szCs w:val="24"/>
        </w:rPr>
      </w:pPr>
      <w:r w:rsidRPr="002F18CE">
        <w:rPr>
          <w:rFonts w:cstheme="minorHAnsi"/>
          <w:i/>
          <w:sz w:val="24"/>
          <w:szCs w:val="24"/>
        </w:rPr>
        <w:t>Things to Consider to Help Answer the Question:</w:t>
      </w:r>
    </w:p>
    <w:p w14:paraId="15D8E0BB" w14:textId="77777777" w:rsidR="00F46536" w:rsidRPr="002F18CE" w:rsidRDefault="00F46536" w:rsidP="00F46536">
      <w:pPr>
        <w:spacing w:line="240" w:lineRule="auto"/>
        <w:contextualSpacing/>
        <w:rPr>
          <w:rFonts w:eastAsia="Times New Roman" w:cstheme="minorHAnsi"/>
          <w:sz w:val="24"/>
          <w:szCs w:val="24"/>
        </w:rPr>
      </w:pPr>
      <w:r w:rsidRPr="002F18CE">
        <w:rPr>
          <w:rFonts w:eastAsia="Times New Roman" w:cstheme="minorHAnsi"/>
          <w:sz w:val="24"/>
          <w:szCs w:val="24"/>
        </w:rPr>
        <w:t xml:space="preserve">Segregation of duties means that duties for (a) determining, (b) assigning, and (c) enabling access to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are performed by different people. In this way, no single person can establish an account, assign access credentials and turn on an individual’s access to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w:t>
      </w:r>
    </w:p>
    <w:p w14:paraId="3C322433" w14:textId="77777777" w:rsidR="00F46536" w:rsidRPr="002F18CE" w:rsidRDefault="00F46536" w:rsidP="00F46536">
      <w:pPr>
        <w:spacing w:line="240" w:lineRule="auto"/>
        <w:contextualSpacing/>
        <w:rPr>
          <w:rFonts w:eastAsia="Times New Roman" w:cstheme="minorHAnsi"/>
          <w:sz w:val="24"/>
          <w:szCs w:val="24"/>
        </w:rPr>
      </w:pPr>
    </w:p>
    <w:p w14:paraId="6AA39031" w14:textId="77777777" w:rsidR="00F46536" w:rsidRPr="002F18CE" w:rsidRDefault="00F46536" w:rsidP="00F46536">
      <w:pPr>
        <w:spacing w:line="240" w:lineRule="auto"/>
        <w:contextualSpacing/>
        <w:rPr>
          <w:rFonts w:eastAsia="Times New Roman" w:cstheme="minorHAnsi"/>
          <w:sz w:val="24"/>
          <w:szCs w:val="24"/>
        </w:rPr>
      </w:pPr>
      <w:r w:rsidRPr="002F18CE">
        <w:rPr>
          <w:rFonts w:eastAsia="Times New Roman" w:cstheme="minorHAnsi"/>
          <w:sz w:val="24"/>
          <w:szCs w:val="24"/>
        </w:rPr>
        <w:t>This built-in reliance on multiple people to enable access helps to reduce the risk of inappropriate access.</w:t>
      </w:r>
    </w:p>
    <w:p w14:paraId="1FDF9593" w14:textId="77777777" w:rsidR="00EC0DE6" w:rsidRPr="002F18CE" w:rsidRDefault="00EC0DE6" w:rsidP="00F46536">
      <w:pPr>
        <w:rPr>
          <w:rFonts w:cstheme="minorHAnsi"/>
          <w:i/>
          <w:sz w:val="24"/>
          <w:szCs w:val="24"/>
        </w:rPr>
      </w:pPr>
    </w:p>
    <w:p w14:paraId="5F79DFD9" w14:textId="77777777" w:rsidR="00F46536" w:rsidRPr="002F18CE" w:rsidRDefault="00F46536" w:rsidP="00F46536">
      <w:pPr>
        <w:rPr>
          <w:rFonts w:cstheme="minorHAnsi"/>
          <w:i/>
          <w:sz w:val="24"/>
          <w:szCs w:val="24"/>
        </w:rPr>
      </w:pPr>
      <w:r w:rsidRPr="002F18CE">
        <w:rPr>
          <w:rFonts w:cstheme="minorHAnsi"/>
          <w:i/>
          <w:sz w:val="24"/>
          <w:szCs w:val="24"/>
        </w:rPr>
        <w:t>Possible Threats and Vulnerabilities:</w:t>
      </w:r>
    </w:p>
    <w:p w14:paraId="618D718E" w14:textId="77777777" w:rsidR="00F46536" w:rsidRPr="002F18CE" w:rsidRDefault="00F46536" w:rsidP="00F46536">
      <w:pPr>
        <w:spacing w:line="240" w:lineRule="auto"/>
        <w:contextualSpacing/>
        <w:rPr>
          <w:rFonts w:eastAsia="Times New Roman" w:cstheme="minorHAnsi"/>
          <w:sz w:val="24"/>
          <w:szCs w:val="24"/>
        </w:rPr>
      </w:pPr>
      <w:r w:rsidRPr="002F18CE">
        <w:rPr>
          <w:rFonts w:cstheme="minorHAnsi"/>
          <w:sz w:val="24"/>
          <w:szCs w:val="24"/>
        </w:rPr>
        <w:t xml:space="preserve">If your practice does not segregate duties so that different workforce members are responsible </w:t>
      </w:r>
      <w:r w:rsidR="00AC53E9" w:rsidRPr="002F18CE">
        <w:rPr>
          <w:rFonts w:cstheme="minorHAnsi"/>
          <w:sz w:val="24"/>
          <w:szCs w:val="24"/>
        </w:rPr>
        <w:t>for determining</w:t>
      </w:r>
      <w:r w:rsidRPr="002F18CE">
        <w:rPr>
          <w:rFonts w:eastAsia="Times New Roman" w:cstheme="minorHAnsi"/>
          <w:sz w:val="24"/>
          <w:szCs w:val="24"/>
        </w:rPr>
        <w:t xml:space="preserve">, assigning, and enabling access to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then one person can make all of the decisions, which could cause inappropriate access to be granted   </w:t>
      </w:r>
    </w:p>
    <w:p w14:paraId="0A4A39BE" w14:textId="77777777" w:rsidR="00F46536" w:rsidRPr="002F18CE" w:rsidRDefault="00F46536" w:rsidP="00F46536">
      <w:pPr>
        <w:spacing w:line="240" w:lineRule="auto"/>
        <w:contextualSpacing/>
        <w:rPr>
          <w:rFonts w:cstheme="minorHAnsi"/>
          <w:sz w:val="24"/>
          <w:szCs w:val="24"/>
        </w:rPr>
      </w:pPr>
      <w:r w:rsidRPr="002F18CE">
        <w:rPr>
          <w:rFonts w:eastAsia="Times New Roman" w:cstheme="minorHAnsi"/>
          <w:color w:val="000000"/>
          <w:sz w:val="24"/>
          <w:szCs w:val="24"/>
        </w:rPr>
        <w:lastRenderedPageBreak/>
        <w:br/>
        <w:t>Some potential impacts include:</w:t>
      </w:r>
    </w:p>
    <w:p w14:paraId="5C95E9BD" w14:textId="77777777" w:rsidR="00F46536" w:rsidRPr="002F18CE" w:rsidRDefault="00F46536" w:rsidP="00F4653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7E34EEF1" w14:textId="77777777" w:rsidR="00F46536" w:rsidRPr="002F18CE" w:rsidRDefault="00F46536" w:rsidP="00F4653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 </w:t>
      </w:r>
    </w:p>
    <w:p w14:paraId="4FBF9A59" w14:textId="77777777" w:rsidR="00F46536" w:rsidRPr="002F18CE" w:rsidRDefault="00F46536" w:rsidP="00F4653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0491197C" w14:textId="77777777" w:rsidR="00F46536" w:rsidRPr="002F18CE" w:rsidRDefault="00F46536" w:rsidP="00F46536">
      <w:pPr>
        <w:pStyle w:val="ListParagraph"/>
        <w:spacing w:after="0" w:line="240" w:lineRule="auto"/>
        <w:ind w:left="252"/>
        <w:rPr>
          <w:rFonts w:eastAsia="Times New Roman" w:cstheme="minorHAnsi"/>
          <w:color w:val="000000" w:themeColor="text1"/>
          <w:sz w:val="24"/>
          <w:szCs w:val="24"/>
        </w:rPr>
      </w:pPr>
    </w:p>
    <w:p w14:paraId="4D8B52A8" w14:textId="77777777" w:rsidR="00F46536" w:rsidRPr="002F18CE" w:rsidRDefault="00F46536" w:rsidP="00F4653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74EEE21A" w14:textId="77777777" w:rsidR="00F46536" w:rsidRPr="002F18CE" w:rsidRDefault="004B7C32" w:rsidP="00F4653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F46536"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F46536" w:rsidRPr="002F18CE">
        <w:rPr>
          <w:rFonts w:eastAsia="Times New Roman" w:cstheme="minorHAnsi"/>
          <w:bCs/>
          <w:sz w:val="24"/>
          <w:szCs w:val="24"/>
        </w:rPr>
        <w:t>ePHI</w:t>
      </w:r>
      <w:proofErr w:type="spellEnd"/>
      <w:r w:rsidR="00F46536" w:rsidRPr="002F18CE">
        <w:rPr>
          <w:rFonts w:eastAsia="Times New Roman" w:cstheme="minorHAnsi"/>
          <w:bCs/>
          <w:sz w:val="24"/>
          <w:szCs w:val="24"/>
        </w:rPr>
        <w:t>.</w:t>
      </w:r>
    </w:p>
    <w:p w14:paraId="0B64EEF1" w14:textId="77777777" w:rsidR="00F46536" w:rsidRPr="002F18CE" w:rsidRDefault="00F46536" w:rsidP="00E912CE">
      <w:pPr>
        <w:rPr>
          <w:rFonts w:cstheme="minorHAnsi"/>
          <w:sz w:val="24"/>
          <w:szCs w:val="24"/>
        </w:rPr>
      </w:pPr>
    </w:p>
    <w:p w14:paraId="3A2F51D1"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Implement policies and procedures that, based upon the covered entity’s or business associate’s access authorization policies, establish document, review, and modify a user’s right of access to a workstation, transaction or program or process.</w:t>
      </w:r>
    </w:p>
    <w:p w14:paraId="44629698"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§164.308(a)(4)(ii)(C)]</w:t>
      </w:r>
    </w:p>
    <w:p w14:paraId="15380CA1" w14:textId="77777777" w:rsidR="00B5639F" w:rsidRPr="002F18CE" w:rsidRDefault="00B5639F" w:rsidP="00B5639F">
      <w:pPr>
        <w:spacing w:after="0" w:line="240" w:lineRule="auto"/>
        <w:contextualSpacing/>
        <w:rPr>
          <w:rFonts w:cstheme="minorHAnsi"/>
          <w:sz w:val="24"/>
          <w:szCs w:val="24"/>
        </w:rPr>
      </w:pPr>
    </w:p>
    <w:p w14:paraId="224933F0" w14:textId="77777777" w:rsidR="00B5639F" w:rsidRPr="002F18CE" w:rsidRDefault="00B5639F" w:rsidP="00B5639F">
      <w:p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Develop, document, and disseminate to workforce members an access control policy that addresses purpose, scope, roles, responsibilities, management commitment, the expected coordination among organizational entities, and compliance requirements.  This policy should include procedures to facilitate its implementation and the associated access controls.</w:t>
      </w:r>
    </w:p>
    <w:p w14:paraId="6D5A418C" w14:textId="77777777" w:rsidR="00B5639F" w:rsidRPr="002F18CE" w:rsidRDefault="00B5639F" w:rsidP="00B5639F">
      <w:pPr>
        <w:spacing w:line="240" w:lineRule="auto"/>
        <w:rPr>
          <w:rFonts w:cstheme="minorHAnsi"/>
          <w:sz w:val="24"/>
          <w:szCs w:val="24"/>
        </w:rPr>
      </w:pPr>
      <w:r w:rsidRPr="002F18CE">
        <w:rPr>
          <w:rFonts w:cstheme="minorHAnsi"/>
          <w:color w:val="000000" w:themeColor="text1"/>
          <w:sz w:val="24"/>
          <w:szCs w:val="24"/>
        </w:rPr>
        <w:t>[NIST SP 800-53 AC-1]</w:t>
      </w:r>
    </w:p>
    <w:p w14:paraId="3A917D03" w14:textId="77777777" w:rsidR="00B5639F" w:rsidRPr="002F18CE" w:rsidRDefault="00B5639F" w:rsidP="00B5639F">
      <w:p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 xml:space="preserve">Develop procedures to: </w:t>
      </w:r>
    </w:p>
    <w:p w14:paraId="7A75BE51" w14:textId="77777777" w:rsidR="00B5639F" w:rsidRPr="002F18CE" w:rsidRDefault="00B5639F" w:rsidP="00B5639F">
      <w:pPr>
        <w:pStyle w:val="ListParagraph"/>
        <w:numPr>
          <w:ilvl w:val="0"/>
          <w:numId w:val="30"/>
        </w:num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Specify authorized users of the information system, group and role membership, and account privileges for each account.</w:t>
      </w:r>
    </w:p>
    <w:p w14:paraId="12132EA7" w14:textId="77777777" w:rsidR="00B5639F" w:rsidRPr="002F18CE" w:rsidRDefault="00B5639F" w:rsidP="00B5639F">
      <w:pPr>
        <w:pStyle w:val="ListParagraph"/>
        <w:numPr>
          <w:ilvl w:val="0"/>
          <w:numId w:val="30"/>
        </w:num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Create, enable, modify, disable, and remove accounts.</w:t>
      </w:r>
    </w:p>
    <w:p w14:paraId="04F16EA6" w14:textId="77777777" w:rsidR="00B5639F" w:rsidRPr="002F18CE" w:rsidRDefault="00B5639F" w:rsidP="00B5639F">
      <w:pPr>
        <w:pStyle w:val="ListParagraph"/>
        <w:numPr>
          <w:ilvl w:val="0"/>
          <w:numId w:val="30"/>
        </w:num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Notify account managers when accounts are no longer required, access requirements change, workforce members are terminated, and information system usage or need-to-know changes.</w:t>
      </w:r>
    </w:p>
    <w:p w14:paraId="3D2E8FB3" w14:textId="77777777" w:rsidR="00B5639F" w:rsidRPr="002F18CE" w:rsidRDefault="00B5639F" w:rsidP="00B5639F">
      <w:pPr>
        <w:pStyle w:val="ListParagraph"/>
        <w:numPr>
          <w:ilvl w:val="0"/>
          <w:numId w:val="30"/>
        </w:num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Associate access authorizations and other attributes with each information system account.</w:t>
      </w:r>
    </w:p>
    <w:p w14:paraId="3E4BA51D" w14:textId="77777777" w:rsidR="00B5639F" w:rsidRPr="002F18CE" w:rsidRDefault="00B5639F" w:rsidP="00B5639F">
      <w:pPr>
        <w:autoSpaceDE w:val="0"/>
        <w:autoSpaceDN w:val="0"/>
        <w:adjustRightInd w:val="0"/>
        <w:spacing w:after="0" w:line="240" w:lineRule="auto"/>
        <w:rPr>
          <w:rFonts w:cstheme="minorHAnsi"/>
          <w:sz w:val="24"/>
          <w:szCs w:val="24"/>
        </w:rPr>
      </w:pPr>
      <w:r w:rsidRPr="002F18CE">
        <w:rPr>
          <w:rFonts w:cstheme="minorHAnsi"/>
          <w:color w:val="000000" w:themeColor="text1"/>
          <w:sz w:val="24"/>
          <w:szCs w:val="24"/>
        </w:rPr>
        <w:t>[NIST SP 800-53 AC-2]</w:t>
      </w:r>
    </w:p>
    <w:p w14:paraId="770A1044" w14:textId="77777777" w:rsidR="00B5639F" w:rsidRPr="002F18CE" w:rsidRDefault="00B5639F" w:rsidP="00B5639F">
      <w:pPr>
        <w:autoSpaceDE w:val="0"/>
        <w:autoSpaceDN w:val="0"/>
        <w:adjustRightInd w:val="0"/>
        <w:spacing w:after="0" w:line="240" w:lineRule="auto"/>
        <w:rPr>
          <w:rFonts w:cstheme="minorHAnsi"/>
          <w:color w:val="000000" w:themeColor="text1"/>
          <w:sz w:val="24"/>
          <w:szCs w:val="24"/>
        </w:rPr>
      </w:pPr>
    </w:p>
    <w:p w14:paraId="581EEC86" w14:textId="77777777" w:rsidR="00B5639F" w:rsidRPr="002F18CE" w:rsidRDefault="00B5639F" w:rsidP="00B5639F">
      <w:pPr>
        <w:rPr>
          <w:rFonts w:cstheme="minorHAnsi"/>
          <w:sz w:val="24"/>
          <w:szCs w:val="24"/>
        </w:rPr>
      </w:pPr>
      <w:r w:rsidRPr="002F18CE">
        <w:rPr>
          <w:rFonts w:cstheme="minorHAnsi"/>
          <w:color w:val="000000" w:themeColor="text1"/>
          <w:sz w:val="24"/>
          <w:szCs w:val="24"/>
        </w:rPr>
        <w:t xml:space="preserve">Separate duties of workforce members and service providers with access to </w:t>
      </w:r>
      <w:proofErr w:type="spellStart"/>
      <w:r w:rsidRPr="002F18CE">
        <w:rPr>
          <w:rFonts w:cstheme="minorHAnsi"/>
          <w:color w:val="000000" w:themeColor="text1"/>
          <w:sz w:val="24"/>
          <w:szCs w:val="24"/>
        </w:rPr>
        <w:t>ePHI</w:t>
      </w:r>
      <w:proofErr w:type="spellEnd"/>
      <w:r w:rsidRPr="002F18CE">
        <w:rPr>
          <w:rFonts w:cstheme="minorHAnsi"/>
          <w:color w:val="000000" w:themeColor="text1"/>
          <w:sz w:val="24"/>
          <w:szCs w:val="24"/>
        </w:rPr>
        <w:t xml:space="preserve"> and define access authorizations to support those separated duties. </w:t>
      </w:r>
      <w:r w:rsidRPr="002F18CE">
        <w:rPr>
          <w:rFonts w:cstheme="minorHAnsi"/>
          <w:color w:val="000000" w:themeColor="text1"/>
          <w:sz w:val="24"/>
          <w:szCs w:val="24"/>
        </w:rPr>
        <w:br/>
        <w:t>[NIST SP 800-53 AC-5]</w:t>
      </w:r>
    </w:p>
    <w:p w14:paraId="3564B935" w14:textId="77777777" w:rsidR="0020402C" w:rsidRPr="002F18CE" w:rsidRDefault="00F23E7F" w:rsidP="0020402C">
      <w:pPr>
        <w:pStyle w:val="Heading1"/>
        <w:pBdr>
          <w:top w:val="single" w:sz="4" w:space="1" w:color="auto"/>
          <w:left w:val="single" w:sz="4" w:space="4" w:color="auto"/>
          <w:bottom w:val="single" w:sz="4" w:space="1" w:color="auto"/>
          <w:right w:val="single" w:sz="4" w:space="4" w:color="auto"/>
        </w:pBdr>
      </w:pPr>
      <w:bookmarkStart w:id="86" w:name="_Toc459304835"/>
      <w:r w:rsidRPr="002F18CE">
        <w:rPr>
          <w:b/>
        </w:rPr>
        <w:lastRenderedPageBreak/>
        <w:t>A33</w:t>
      </w:r>
      <w:r w:rsidR="0020402C" w:rsidRPr="002F18CE">
        <w:rPr>
          <w:b/>
        </w:rPr>
        <w:t xml:space="preserve"> - </w:t>
      </w:r>
      <w:r w:rsidRPr="002F18CE">
        <w:rPr>
          <w:rFonts w:eastAsia="Times New Roman"/>
          <w:b/>
        </w:rPr>
        <w:t>§164.308(a)(4)(ii)(C)  Addressable</w:t>
      </w:r>
      <w:r w:rsidR="0020402C" w:rsidRPr="002F18CE">
        <w:rPr>
          <w:rFonts w:eastAsia="Times New Roman"/>
          <w:b/>
        </w:rPr>
        <w:t xml:space="preserve"> </w:t>
      </w:r>
      <w:r w:rsidR="0020402C" w:rsidRPr="002F18CE">
        <w:t>Does your practice’s policies and procedures explain how your practice assigns user authorizations (privileges), including the access that are permitted?</w:t>
      </w:r>
      <w:bookmarkEnd w:id="86"/>
      <w:r w:rsidR="0020402C" w:rsidRPr="002F18CE">
        <w:t xml:space="preserve"> </w:t>
      </w:r>
    </w:p>
    <w:p w14:paraId="7421E8A3" w14:textId="77777777" w:rsidR="00F23E7F" w:rsidRPr="002F18CE" w:rsidRDefault="00F23E7F" w:rsidP="00F23E7F">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53E6B2DE" w14:textId="77777777" w:rsidR="00F23E7F" w:rsidRPr="002F18CE" w:rsidRDefault="00F23E7F" w:rsidP="00F23E7F">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5468E004" w14:textId="77777777" w:rsidR="00F23E7F" w:rsidRPr="002F18CE" w:rsidRDefault="00F23E7F" w:rsidP="00F23E7F">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5666CC79" w14:textId="77777777" w:rsidR="00F23E7F" w:rsidRPr="002F18CE" w:rsidRDefault="00F23E7F" w:rsidP="00F23E7F">
      <w:pPr>
        <w:pStyle w:val="ListParagraph"/>
        <w:numPr>
          <w:ilvl w:val="0"/>
          <w:numId w:val="2"/>
        </w:numPr>
        <w:rPr>
          <w:rFonts w:cstheme="minorHAnsi"/>
          <w:sz w:val="24"/>
          <w:szCs w:val="24"/>
        </w:rPr>
      </w:pPr>
      <w:r w:rsidRPr="002F18CE">
        <w:rPr>
          <w:rFonts w:cstheme="minorHAnsi"/>
          <w:sz w:val="24"/>
          <w:szCs w:val="24"/>
        </w:rPr>
        <w:t>Cost</w:t>
      </w:r>
    </w:p>
    <w:p w14:paraId="40BF21B0" w14:textId="77777777" w:rsidR="00F23E7F" w:rsidRPr="002F18CE" w:rsidRDefault="00F23E7F" w:rsidP="00F23E7F">
      <w:pPr>
        <w:pStyle w:val="ListParagraph"/>
        <w:numPr>
          <w:ilvl w:val="0"/>
          <w:numId w:val="2"/>
        </w:numPr>
        <w:rPr>
          <w:rFonts w:cstheme="minorHAnsi"/>
          <w:sz w:val="24"/>
          <w:szCs w:val="24"/>
        </w:rPr>
      </w:pPr>
      <w:r w:rsidRPr="002F18CE">
        <w:rPr>
          <w:rFonts w:cstheme="minorHAnsi"/>
          <w:sz w:val="24"/>
          <w:szCs w:val="24"/>
        </w:rPr>
        <w:t>Practice Size</w:t>
      </w:r>
    </w:p>
    <w:p w14:paraId="7F7C2DB5" w14:textId="77777777" w:rsidR="00F23E7F" w:rsidRPr="002F18CE" w:rsidRDefault="00F23E7F" w:rsidP="00F23E7F">
      <w:pPr>
        <w:pStyle w:val="ListParagraph"/>
        <w:numPr>
          <w:ilvl w:val="0"/>
          <w:numId w:val="2"/>
        </w:numPr>
        <w:rPr>
          <w:rFonts w:cstheme="minorHAnsi"/>
          <w:sz w:val="24"/>
          <w:szCs w:val="24"/>
        </w:rPr>
      </w:pPr>
      <w:r w:rsidRPr="002F18CE">
        <w:rPr>
          <w:rFonts w:cstheme="minorHAnsi"/>
          <w:sz w:val="24"/>
          <w:szCs w:val="24"/>
        </w:rPr>
        <w:t>Complexity</w:t>
      </w:r>
    </w:p>
    <w:p w14:paraId="59F2719D" w14:textId="77777777" w:rsidR="00F23E7F" w:rsidRPr="002F18CE" w:rsidRDefault="00F23E7F" w:rsidP="00F23E7F">
      <w:pPr>
        <w:pStyle w:val="ListParagraph"/>
        <w:numPr>
          <w:ilvl w:val="0"/>
          <w:numId w:val="2"/>
        </w:numPr>
        <w:rPr>
          <w:rFonts w:cstheme="minorHAnsi"/>
          <w:sz w:val="24"/>
          <w:szCs w:val="24"/>
        </w:rPr>
      </w:pPr>
      <w:r w:rsidRPr="002F18CE">
        <w:rPr>
          <w:rFonts w:cstheme="minorHAnsi"/>
          <w:sz w:val="24"/>
          <w:szCs w:val="24"/>
        </w:rPr>
        <w:t>Alternate Solution</w:t>
      </w:r>
    </w:p>
    <w:p w14:paraId="44FD6D6D" w14:textId="77777777" w:rsidR="00F23E7F" w:rsidRPr="002F18CE" w:rsidRDefault="00F23E7F" w:rsidP="00F23E7F">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F23E7F" w:rsidRPr="002F18CE" w14:paraId="4544433E" w14:textId="77777777" w:rsidTr="000423A2">
        <w:tc>
          <w:tcPr>
            <w:tcW w:w="9576" w:type="dxa"/>
          </w:tcPr>
          <w:p w14:paraId="495BBCD3" w14:textId="77777777" w:rsidR="00F23E7F" w:rsidRPr="002F18CE" w:rsidRDefault="00F23E7F" w:rsidP="000423A2">
            <w:pPr>
              <w:rPr>
                <w:rFonts w:cstheme="minorHAnsi"/>
                <w:sz w:val="24"/>
                <w:szCs w:val="24"/>
              </w:rPr>
            </w:pPr>
          </w:p>
          <w:p w14:paraId="5F67B667" w14:textId="77777777" w:rsidR="00F23E7F" w:rsidRPr="002F18CE" w:rsidRDefault="00F23E7F" w:rsidP="000423A2">
            <w:pPr>
              <w:rPr>
                <w:rFonts w:cstheme="minorHAnsi"/>
                <w:sz w:val="24"/>
                <w:szCs w:val="24"/>
              </w:rPr>
            </w:pPr>
          </w:p>
          <w:p w14:paraId="28CD7FC3" w14:textId="77777777" w:rsidR="00F23E7F" w:rsidRPr="002F18CE" w:rsidRDefault="00F23E7F" w:rsidP="000423A2">
            <w:pPr>
              <w:rPr>
                <w:rFonts w:cstheme="minorHAnsi"/>
                <w:sz w:val="24"/>
                <w:szCs w:val="24"/>
              </w:rPr>
            </w:pPr>
          </w:p>
          <w:p w14:paraId="6EAB165B" w14:textId="77777777" w:rsidR="00F23E7F" w:rsidRPr="002F18CE" w:rsidRDefault="00F23E7F" w:rsidP="000423A2">
            <w:pPr>
              <w:rPr>
                <w:rFonts w:cstheme="minorHAnsi"/>
                <w:sz w:val="24"/>
                <w:szCs w:val="24"/>
              </w:rPr>
            </w:pPr>
          </w:p>
          <w:p w14:paraId="34859BF1" w14:textId="77777777" w:rsidR="00F23E7F" w:rsidRPr="002F18CE" w:rsidRDefault="00F23E7F" w:rsidP="000423A2">
            <w:pPr>
              <w:rPr>
                <w:rFonts w:cstheme="minorHAnsi"/>
                <w:sz w:val="24"/>
                <w:szCs w:val="24"/>
              </w:rPr>
            </w:pPr>
          </w:p>
          <w:p w14:paraId="04BC4233" w14:textId="77777777" w:rsidR="00F23E7F" w:rsidRPr="002F18CE" w:rsidRDefault="00F23E7F" w:rsidP="000423A2">
            <w:pPr>
              <w:rPr>
                <w:rFonts w:cstheme="minorHAnsi"/>
                <w:sz w:val="24"/>
                <w:szCs w:val="24"/>
              </w:rPr>
            </w:pPr>
          </w:p>
        </w:tc>
      </w:tr>
    </w:tbl>
    <w:p w14:paraId="66D47B83" w14:textId="77777777" w:rsidR="00F23E7F" w:rsidRPr="002F18CE" w:rsidRDefault="00F23E7F" w:rsidP="00F23E7F">
      <w:pPr>
        <w:rPr>
          <w:rFonts w:cstheme="minorHAnsi"/>
          <w:sz w:val="24"/>
          <w:szCs w:val="24"/>
        </w:rPr>
      </w:pPr>
    </w:p>
    <w:p w14:paraId="00933034" w14:textId="77777777" w:rsidR="00F23E7F" w:rsidRPr="002F18CE" w:rsidRDefault="00F23E7F" w:rsidP="00F23E7F">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F23E7F" w:rsidRPr="002F18CE" w14:paraId="73E8E8BF" w14:textId="77777777" w:rsidTr="000423A2">
        <w:tc>
          <w:tcPr>
            <w:tcW w:w="9576" w:type="dxa"/>
          </w:tcPr>
          <w:p w14:paraId="29ACE5AD" w14:textId="77777777" w:rsidR="00F23E7F" w:rsidRPr="002F18CE" w:rsidRDefault="00F23E7F" w:rsidP="000423A2">
            <w:pPr>
              <w:rPr>
                <w:rFonts w:cstheme="minorHAnsi"/>
                <w:sz w:val="24"/>
                <w:szCs w:val="24"/>
              </w:rPr>
            </w:pPr>
          </w:p>
          <w:p w14:paraId="68F3ECD2" w14:textId="77777777" w:rsidR="00F23E7F" w:rsidRPr="002F18CE" w:rsidRDefault="00F23E7F" w:rsidP="000423A2">
            <w:pPr>
              <w:rPr>
                <w:rFonts w:cstheme="minorHAnsi"/>
                <w:sz w:val="24"/>
                <w:szCs w:val="24"/>
              </w:rPr>
            </w:pPr>
          </w:p>
          <w:p w14:paraId="70D12ADC" w14:textId="77777777" w:rsidR="00F23E7F" w:rsidRPr="002F18CE" w:rsidRDefault="00F23E7F" w:rsidP="000423A2">
            <w:pPr>
              <w:rPr>
                <w:rFonts w:cstheme="minorHAnsi"/>
                <w:sz w:val="24"/>
                <w:szCs w:val="24"/>
              </w:rPr>
            </w:pPr>
          </w:p>
          <w:p w14:paraId="2366381A" w14:textId="77777777" w:rsidR="00F23E7F" w:rsidRPr="002F18CE" w:rsidRDefault="00F23E7F" w:rsidP="000423A2">
            <w:pPr>
              <w:rPr>
                <w:rFonts w:cstheme="minorHAnsi"/>
                <w:sz w:val="24"/>
                <w:szCs w:val="24"/>
              </w:rPr>
            </w:pPr>
          </w:p>
          <w:p w14:paraId="238312CA" w14:textId="77777777" w:rsidR="00F23E7F" w:rsidRPr="002F18CE" w:rsidRDefault="00F23E7F" w:rsidP="000423A2">
            <w:pPr>
              <w:rPr>
                <w:rFonts w:cstheme="minorHAnsi"/>
                <w:sz w:val="24"/>
                <w:szCs w:val="24"/>
              </w:rPr>
            </w:pPr>
          </w:p>
          <w:p w14:paraId="7674A4F3" w14:textId="77777777" w:rsidR="00F23E7F" w:rsidRPr="002F18CE" w:rsidRDefault="00F23E7F" w:rsidP="000423A2">
            <w:pPr>
              <w:rPr>
                <w:rFonts w:cstheme="minorHAnsi"/>
                <w:sz w:val="24"/>
                <w:szCs w:val="24"/>
              </w:rPr>
            </w:pPr>
          </w:p>
        </w:tc>
      </w:tr>
    </w:tbl>
    <w:p w14:paraId="4935EBEF" w14:textId="77777777" w:rsidR="00F23E7F" w:rsidRPr="002F18CE" w:rsidRDefault="00F23E7F" w:rsidP="00F23E7F">
      <w:pPr>
        <w:rPr>
          <w:rFonts w:cstheme="minorHAnsi"/>
          <w:sz w:val="24"/>
          <w:szCs w:val="24"/>
        </w:rPr>
      </w:pPr>
    </w:p>
    <w:p w14:paraId="34A9161A" w14:textId="77777777" w:rsidR="00F23E7F" w:rsidRPr="002F18CE" w:rsidRDefault="00F23E7F" w:rsidP="00F23E7F">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F23E7F" w:rsidRPr="002F18CE" w14:paraId="7F39F979" w14:textId="77777777" w:rsidTr="000423A2">
        <w:tc>
          <w:tcPr>
            <w:tcW w:w="9576" w:type="dxa"/>
          </w:tcPr>
          <w:p w14:paraId="55C1BAF6" w14:textId="77777777" w:rsidR="00F23E7F" w:rsidRPr="002F18CE" w:rsidRDefault="00F23E7F" w:rsidP="000423A2">
            <w:pPr>
              <w:rPr>
                <w:rFonts w:cstheme="minorHAnsi"/>
                <w:sz w:val="24"/>
                <w:szCs w:val="24"/>
              </w:rPr>
            </w:pPr>
          </w:p>
          <w:p w14:paraId="042E4F34" w14:textId="77777777" w:rsidR="00F23E7F" w:rsidRPr="002F18CE" w:rsidRDefault="00F23E7F" w:rsidP="000423A2">
            <w:pPr>
              <w:rPr>
                <w:rFonts w:cstheme="minorHAnsi"/>
                <w:sz w:val="24"/>
                <w:szCs w:val="24"/>
              </w:rPr>
            </w:pPr>
          </w:p>
          <w:p w14:paraId="7FA13D93" w14:textId="77777777" w:rsidR="00F23E7F" w:rsidRPr="002F18CE" w:rsidRDefault="00F23E7F" w:rsidP="000423A2">
            <w:pPr>
              <w:rPr>
                <w:rFonts w:cstheme="minorHAnsi"/>
                <w:sz w:val="24"/>
                <w:szCs w:val="24"/>
              </w:rPr>
            </w:pPr>
          </w:p>
          <w:p w14:paraId="67C43FBD" w14:textId="77777777" w:rsidR="00F23E7F" w:rsidRPr="002F18CE" w:rsidRDefault="00F23E7F" w:rsidP="000423A2">
            <w:pPr>
              <w:rPr>
                <w:rFonts w:cstheme="minorHAnsi"/>
                <w:sz w:val="24"/>
                <w:szCs w:val="24"/>
              </w:rPr>
            </w:pPr>
          </w:p>
          <w:p w14:paraId="6ECE21EE" w14:textId="77777777" w:rsidR="00F23E7F" w:rsidRPr="002F18CE" w:rsidRDefault="00F23E7F" w:rsidP="000423A2">
            <w:pPr>
              <w:rPr>
                <w:rFonts w:cstheme="minorHAnsi"/>
                <w:sz w:val="24"/>
                <w:szCs w:val="24"/>
              </w:rPr>
            </w:pPr>
          </w:p>
          <w:p w14:paraId="74F8935B" w14:textId="77777777" w:rsidR="00F23E7F" w:rsidRPr="002F18CE" w:rsidRDefault="00F23E7F" w:rsidP="000423A2">
            <w:pPr>
              <w:rPr>
                <w:rFonts w:cstheme="minorHAnsi"/>
                <w:sz w:val="24"/>
                <w:szCs w:val="24"/>
              </w:rPr>
            </w:pPr>
          </w:p>
        </w:tc>
      </w:tr>
    </w:tbl>
    <w:p w14:paraId="6E249B0E" w14:textId="77777777" w:rsidR="00F23E7F" w:rsidRPr="002F18CE" w:rsidRDefault="00F23E7F" w:rsidP="00F23E7F">
      <w:pPr>
        <w:rPr>
          <w:rFonts w:cstheme="minorHAnsi"/>
          <w:sz w:val="24"/>
          <w:szCs w:val="24"/>
        </w:rPr>
      </w:pPr>
    </w:p>
    <w:p w14:paraId="0D5D4AEB" w14:textId="77777777" w:rsidR="00F23E7F" w:rsidRPr="002F18CE" w:rsidRDefault="00F23E7F" w:rsidP="00F23E7F">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4F0FE353" w14:textId="77777777" w:rsidR="00F23E7F" w:rsidRPr="002F18CE" w:rsidRDefault="00F23E7F" w:rsidP="00F23E7F">
      <w:pPr>
        <w:pStyle w:val="ListParagraph"/>
        <w:numPr>
          <w:ilvl w:val="0"/>
          <w:numId w:val="3"/>
        </w:numPr>
        <w:rPr>
          <w:rFonts w:cstheme="minorHAnsi"/>
          <w:sz w:val="24"/>
          <w:szCs w:val="24"/>
        </w:rPr>
      </w:pPr>
      <w:r w:rsidRPr="002F18CE">
        <w:rPr>
          <w:rFonts w:cstheme="minorHAnsi"/>
          <w:sz w:val="24"/>
          <w:szCs w:val="24"/>
        </w:rPr>
        <w:t>Low</w:t>
      </w:r>
    </w:p>
    <w:p w14:paraId="2F90CBB5" w14:textId="77777777" w:rsidR="00F23E7F" w:rsidRPr="002F18CE" w:rsidRDefault="00F23E7F" w:rsidP="00F23E7F">
      <w:pPr>
        <w:pStyle w:val="ListParagraph"/>
        <w:numPr>
          <w:ilvl w:val="0"/>
          <w:numId w:val="3"/>
        </w:numPr>
        <w:rPr>
          <w:rFonts w:cstheme="minorHAnsi"/>
          <w:sz w:val="24"/>
          <w:szCs w:val="24"/>
        </w:rPr>
      </w:pPr>
      <w:r w:rsidRPr="002F18CE">
        <w:rPr>
          <w:rFonts w:cstheme="minorHAnsi"/>
          <w:sz w:val="24"/>
          <w:szCs w:val="24"/>
        </w:rPr>
        <w:t>Medium</w:t>
      </w:r>
    </w:p>
    <w:p w14:paraId="60E3AF73" w14:textId="77777777" w:rsidR="00F23E7F" w:rsidRPr="002F18CE" w:rsidRDefault="00F23E7F" w:rsidP="00F23E7F">
      <w:pPr>
        <w:pStyle w:val="ListParagraph"/>
        <w:numPr>
          <w:ilvl w:val="0"/>
          <w:numId w:val="3"/>
        </w:numPr>
        <w:rPr>
          <w:rFonts w:cstheme="minorHAnsi"/>
          <w:sz w:val="24"/>
          <w:szCs w:val="24"/>
        </w:rPr>
      </w:pPr>
      <w:r w:rsidRPr="002F18CE">
        <w:rPr>
          <w:rFonts w:cstheme="minorHAnsi"/>
          <w:sz w:val="24"/>
          <w:szCs w:val="24"/>
        </w:rPr>
        <w:t>High</w:t>
      </w:r>
    </w:p>
    <w:p w14:paraId="19CEC0AC" w14:textId="77777777" w:rsidR="00F23E7F" w:rsidRPr="002F18CE" w:rsidRDefault="00F23E7F" w:rsidP="00F23E7F">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2BC23D8F" w14:textId="77777777" w:rsidR="00F23E7F" w:rsidRPr="002F18CE" w:rsidRDefault="00F23E7F" w:rsidP="00F23E7F">
      <w:pPr>
        <w:pStyle w:val="ListParagraph"/>
        <w:numPr>
          <w:ilvl w:val="0"/>
          <w:numId w:val="3"/>
        </w:numPr>
        <w:rPr>
          <w:rFonts w:cstheme="minorHAnsi"/>
          <w:sz w:val="24"/>
          <w:szCs w:val="24"/>
        </w:rPr>
      </w:pPr>
      <w:r w:rsidRPr="002F18CE">
        <w:rPr>
          <w:rFonts w:cstheme="minorHAnsi"/>
          <w:sz w:val="24"/>
          <w:szCs w:val="24"/>
        </w:rPr>
        <w:t>Low</w:t>
      </w:r>
    </w:p>
    <w:p w14:paraId="55C05DD5" w14:textId="77777777" w:rsidR="00F23E7F" w:rsidRPr="002F18CE" w:rsidRDefault="00F23E7F" w:rsidP="00F23E7F">
      <w:pPr>
        <w:pStyle w:val="ListParagraph"/>
        <w:numPr>
          <w:ilvl w:val="0"/>
          <w:numId w:val="3"/>
        </w:numPr>
        <w:rPr>
          <w:rFonts w:cstheme="minorHAnsi"/>
          <w:sz w:val="24"/>
          <w:szCs w:val="24"/>
        </w:rPr>
      </w:pPr>
      <w:r w:rsidRPr="002F18CE">
        <w:rPr>
          <w:rFonts w:cstheme="minorHAnsi"/>
          <w:sz w:val="24"/>
          <w:szCs w:val="24"/>
        </w:rPr>
        <w:t>Medium</w:t>
      </w:r>
    </w:p>
    <w:p w14:paraId="4FDC87C6" w14:textId="77777777" w:rsidR="00F23E7F" w:rsidRPr="002F18CE" w:rsidRDefault="00F23E7F" w:rsidP="00F23E7F">
      <w:pPr>
        <w:pStyle w:val="ListParagraph"/>
        <w:numPr>
          <w:ilvl w:val="0"/>
          <w:numId w:val="3"/>
        </w:numPr>
        <w:rPr>
          <w:rFonts w:cstheme="minorHAnsi"/>
          <w:sz w:val="24"/>
          <w:szCs w:val="24"/>
        </w:rPr>
      </w:pPr>
      <w:r w:rsidRPr="002F18CE">
        <w:rPr>
          <w:rFonts w:cstheme="minorHAnsi"/>
          <w:sz w:val="24"/>
          <w:szCs w:val="24"/>
        </w:rPr>
        <w:t>High</w:t>
      </w:r>
    </w:p>
    <w:p w14:paraId="5A519723" w14:textId="77777777" w:rsidR="000632B7" w:rsidRPr="002F18CE" w:rsidRDefault="000632B7" w:rsidP="000632B7">
      <w:pPr>
        <w:rPr>
          <w:rFonts w:cstheme="minorHAnsi"/>
          <w:b/>
          <w:sz w:val="24"/>
          <w:szCs w:val="24"/>
        </w:rPr>
      </w:pPr>
      <w:r w:rsidRPr="002F18CE">
        <w:rPr>
          <w:rFonts w:cstheme="minorHAnsi"/>
          <w:b/>
          <w:sz w:val="24"/>
          <w:szCs w:val="24"/>
        </w:rPr>
        <w:t>Overall Security Risk:</w:t>
      </w:r>
    </w:p>
    <w:p w14:paraId="071FFC40" w14:textId="77777777" w:rsidR="000632B7" w:rsidRPr="002F18CE" w:rsidRDefault="000632B7" w:rsidP="000632B7">
      <w:pPr>
        <w:pStyle w:val="ListParagraph"/>
        <w:numPr>
          <w:ilvl w:val="0"/>
          <w:numId w:val="3"/>
        </w:numPr>
        <w:rPr>
          <w:rFonts w:cstheme="minorHAnsi"/>
          <w:sz w:val="24"/>
          <w:szCs w:val="24"/>
        </w:rPr>
      </w:pPr>
      <w:r w:rsidRPr="002F18CE">
        <w:rPr>
          <w:rFonts w:cstheme="minorHAnsi"/>
          <w:sz w:val="24"/>
          <w:szCs w:val="24"/>
        </w:rPr>
        <w:t>Low</w:t>
      </w:r>
    </w:p>
    <w:p w14:paraId="711CD141" w14:textId="77777777" w:rsidR="000632B7" w:rsidRPr="002F18CE" w:rsidRDefault="000632B7" w:rsidP="000632B7">
      <w:pPr>
        <w:pStyle w:val="ListParagraph"/>
        <w:numPr>
          <w:ilvl w:val="0"/>
          <w:numId w:val="3"/>
        </w:numPr>
        <w:rPr>
          <w:rFonts w:cstheme="minorHAnsi"/>
          <w:sz w:val="24"/>
          <w:szCs w:val="24"/>
        </w:rPr>
      </w:pPr>
      <w:r w:rsidRPr="002F18CE">
        <w:rPr>
          <w:rFonts w:cstheme="minorHAnsi"/>
          <w:sz w:val="24"/>
          <w:szCs w:val="24"/>
        </w:rPr>
        <w:t>Medium</w:t>
      </w:r>
    </w:p>
    <w:p w14:paraId="799498AE" w14:textId="77777777" w:rsidR="000632B7" w:rsidRPr="002F18CE" w:rsidRDefault="000632B7" w:rsidP="000632B7">
      <w:pPr>
        <w:pStyle w:val="ListParagraph"/>
        <w:numPr>
          <w:ilvl w:val="0"/>
          <w:numId w:val="3"/>
        </w:numPr>
        <w:rPr>
          <w:rFonts w:cstheme="minorHAnsi"/>
          <w:sz w:val="24"/>
          <w:szCs w:val="24"/>
        </w:rPr>
      </w:pPr>
      <w:r w:rsidRPr="002F18CE">
        <w:rPr>
          <w:rFonts w:cstheme="minorHAnsi"/>
          <w:sz w:val="24"/>
          <w:szCs w:val="24"/>
        </w:rPr>
        <w:t>High</w:t>
      </w:r>
    </w:p>
    <w:p w14:paraId="54B244F8" w14:textId="77777777" w:rsidR="00F23E7F" w:rsidRPr="002F18CE" w:rsidRDefault="00F23E7F" w:rsidP="00F23E7F">
      <w:pPr>
        <w:rPr>
          <w:rFonts w:cstheme="minorHAnsi"/>
          <w:b/>
          <w:sz w:val="24"/>
          <w:szCs w:val="24"/>
        </w:rPr>
      </w:pPr>
      <w:r w:rsidRPr="002F18CE">
        <w:rPr>
          <w:rFonts w:cstheme="minorHAnsi"/>
          <w:b/>
          <w:sz w:val="24"/>
          <w:szCs w:val="24"/>
        </w:rPr>
        <w:t>Related Information:</w:t>
      </w:r>
    </w:p>
    <w:p w14:paraId="560CBE60" w14:textId="77777777" w:rsidR="00F23E7F" w:rsidRPr="002F18CE" w:rsidRDefault="00F23E7F" w:rsidP="00F23E7F">
      <w:pPr>
        <w:rPr>
          <w:rFonts w:cstheme="minorHAnsi"/>
          <w:i/>
          <w:sz w:val="24"/>
          <w:szCs w:val="24"/>
        </w:rPr>
      </w:pPr>
      <w:r w:rsidRPr="002F18CE">
        <w:rPr>
          <w:rFonts w:cstheme="minorHAnsi"/>
          <w:i/>
          <w:sz w:val="24"/>
          <w:szCs w:val="24"/>
        </w:rPr>
        <w:t>Things to Consider to Help Answer the Question:</w:t>
      </w:r>
    </w:p>
    <w:p w14:paraId="41F05260" w14:textId="77777777" w:rsidR="00F23E7F" w:rsidRPr="002F18CE" w:rsidRDefault="00F23E7F" w:rsidP="00F23E7F">
      <w:pPr>
        <w:rPr>
          <w:rFonts w:cstheme="minorHAnsi"/>
          <w:i/>
          <w:sz w:val="24"/>
          <w:szCs w:val="24"/>
        </w:rPr>
      </w:pPr>
      <w:r w:rsidRPr="002F18CE">
        <w:rPr>
          <w:rFonts w:eastAsia="Times New Roman" w:cstheme="minorHAnsi"/>
          <w:sz w:val="24"/>
          <w:szCs w:val="24"/>
        </w:rPr>
        <w:t xml:space="preserve">Consider whether your practice only authorizes workforce members to have remote access, wireless access, access from electronic devices and the like when there is a need to do so based on the person’s role and responsibilities.  </w:t>
      </w:r>
    </w:p>
    <w:p w14:paraId="3B94FD20" w14:textId="77777777" w:rsidR="00F23E7F" w:rsidRPr="002F18CE" w:rsidRDefault="00F23E7F" w:rsidP="00F23E7F">
      <w:pPr>
        <w:rPr>
          <w:rFonts w:cstheme="minorHAnsi"/>
          <w:i/>
          <w:sz w:val="24"/>
          <w:szCs w:val="24"/>
        </w:rPr>
      </w:pPr>
      <w:r w:rsidRPr="002F18CE">
        <w:rPr>
          <w:rFonts w:cstheme="minorHAnsi"/>
          <w:i/>
          <w:sz w:val="24"/>
          <w:szCs w:val="24"/>
        </w:rPr>
        <w:t>Possible Threats and Vulnerabilities:</w:t>
      </w:r>
    </w:p>
    <w:p w14:paraId="5DBF7CB4" w14:textId="77777777" w:rsidR="00F23E7F" w:rsidRPr="002F18CE" w:rsidRDefault="00F23E7F" w:rsidP="00F23E7F">
      <w:pPr>
        <w:spacing w:line="240" w:lineRule="auto"/>
        <w:contextualSpacing/>
        <w:rPr>
          <w:rFonts w:cstheme="minorHAnsi"/>
          <w:sz w:val="24"/>
          <w:szCs w:val="24"/>
        </w:rPr>
      </w:pPr>
      <w:r w:rsidRPr="002F18CE">
        <w:rPr>
          <w:rFonts w:cstheme="minorHAnsi"/>
          <w:sz w:val="24"/>
          <w:szCs w:val="24"/>
        </w:rPr>
        <w:t xml:space="preserve">Workforce members without a need to have access from outside of the office and access from a mobile device, can access your practice’s </w:t>
      </w:r>
      <w:proofErr w:type="spellStart"/>
      <w:r w:rsidRPr="002F18CE">
        <w:rPr>
          <w:rFonts w:cstheme="minorHAnsi"/>
          <w:sz w:val="24"/>
          <w:szCs w:val="24"/>
        </w:rPr>
        <w:t>ePHI</w:t>
      </w:r>
      <w:proofErr w:type="spellEnd"/>
      <w:r w:rsidRPr="002F18CE">
        <w:rPr>
          <w:rFonts w:cstheme="minorHAnsi"/>
          <w:sz w:val="24"/>
          <w:szCs w:val="24"/>
        </w:rPr>
        <w:t xml:space="preserve"> if it does not have </w:t>
      </w:r>
      <w:r w:rsidRPr="002F18CE">
        <w:rPr>
          <w:rFonts w:cstheme="minorHAnsi"/>
          <w:color w:val="000000"/>
          <w:sz w:val="24"/>
          <w:szCs w:val="24"/>
        </w:rPr>
        <w:t xml:space="preserve">policies and procedures for granting access </w:t>
      </w:r>
      <w:r w:rsidRPr="002F18CE">
        <w:rPr>
          <w:rFonts w:eastAsia="Times New Roman" w:cstheme="minorHAnsi"/>
          <w:sz w:val="24"/>
          <w:szCs w:val="24"/>
        </w:rPr>
        <w:t xml:space="preserve">based on their role and responsibilities.  </w:t>
      </w:r>
    </w:p>
    <w:p w14:paraId="161FFB8E" w14:textId="77777777" w:rsidR="00F23E7F" w:rsidRPr="002F18CE" w:rsidRDefault="00F23E7F" w:rsidP="00F23E7F">
      <w:pPr>
        <w:spacing w:line="240" w:lineRule="auto"/>
        <w:contextualSpacing/>
        <w:rPr>
          <w:rFonts w:cstheme="minorHAnsi"/>
          <w:sz w:val="24"/>
          <w:szCs w:val="24"/>
        </w:rPr>
      </w:pPr>
      <w:r w:rsidRPr="002F18CE">
        <w:rPr>
          <w:rFonts w:eastAsia="Times New Roman" w:cstheme="minorHAnsi"/>
          <w:color w:val="000000"/>
          <w:sz w:val="24"/>
          <w:szCs w:val="24"/>
        </w:rPr>
        <w:br/>
        <w:t>Some potential impacts include:</w:t>
      </w:r>
    </w:p>
    <w:p w14:paraId="64023B38" w14:textId="77777777" w:rsidR="00F23E7F" w:rsidRPr="002F18CE" w:rsidRDefault="00F23E7F" w:rsidP="00F23E7F">
      <w:pPr>
        <w:pStyle w:val="ListParagraph"/>
        <w:numPr>
          <w:ilvl w:val="0"/>
          <w:numId w:val="6"/>
        </w:numPr>
        <w:spacing w:line="240" w:lineRule="auto"/>
        <w:ind w:left="252" w:hanging="252"/>
        <w:rPr>
          <w:rFonts w:cstheme="minorHAnsi"/>
          <w:sz w:val="24"/>
          <w:szCs w:val="24"/>
        </w:rPr>
      </w:pPr>
      <w:r w:rsidRPr="002F18CE">
        <w:rPr>
          <w:rFonts w:cstheme="minorHAnsi"/>
          <w:sz w:val="24"/>
          <w:szCs w:val="24"/>
        </w:rPr>
        <w:lastRenderedPageBreak/>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44A6BBDE" w14:textId="77777777" w:rsidR="00F23E7F" w:rsidRPr="002F18CE" w:rsidRDefault="00F23E7F" w:rsidP="00F23E7F">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 </w:t>
      </w:r>
    </w:p>
    <w:p w14:paraId="4B821C66" w14:textId="77777777" w:rsidR="00F23E7F" w:rsidRPr="002F18CE" w:rsidRDefault="00F23E7F" w:rsidP="00F23E7F">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59884C58" w14:textId="77777777" w:rsidR="00F23E7F" w:rsidRPr="002F18CE" w:rsidRDefault="00F23E7F" w:rsidP="00F23E7F">
      <w:pPr>
        <w:spacing w:after="0" w:line="240" w:lineRule="auto"/>
        <w:rPr>
          <w:rFonts w:eastAsia="Times New Roman" w:cstheme="minorHAnsi"/>
          <w:bCs/>
          <w:i/>
          <w:sz w:val="24"/>
          <w:szCs w:val="24"/>
        </w:rPr>
      </w:pPr>
    </w:p>
    <w:p w14:paraId="5CE5BD42" w14:textId="77777777" w:rsidR="00F23E7F" w:rsidRPr="002F18CE" w:rsidRDefault="00F23E7F" w:rsidP="00F23E7F">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749A7F64" w14:textId="77777777" w:rsidR="00F23E7F" w:rsidRPr="002F18CE" w:rsidRDefault="004B7C32" w:rsidP="00F23E7F">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F23E7F"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F23E7F" w:rsidRPr="002F18CE">
        <w:rPr>
          <w:rFonts w:eastAsia="Times New Roman" w:cstheme="minorHAnsi"/>
          <w:bCs/>
          <w:sz w:val="24"/>
          <w:szCs w:val="24"/>
        </w:rPr>
        <w:t>ePHI</w:t>
      </w:r>
      <w:proofErr w:type="spellEnd"/>
      <w:r w:rsidR="00F23E7F" w:rsidRPr="002F18CE">
        <w:rPr>
          <w:rFonts w:eastAsia="Times New Roman" w:cstheme="minorHAnsi"/>
          <w:bCs/>
          <w:sz w:val="24"/>
          <w:szCs w:val="24"/>
        </w:rPr>
        <w:t>.</w:t>
      </w:r>
    </w:p>
    <w:p w14:paraId="6616072D" w14:textId="77777777" w:rsidR="00F46536" w:rsidRPr="002F18CE" w:rsidRDefault="00F46536" w:rsidP="00E912CE">
      <w:pPr>
        <w:rPr>
          <w:rFonts w:cstheme="minorHAnsi"/>
          <w:sz w:val="24"/>
          <w:szCs w:val="24"/>
        </w:rPr>
      </w:pPr>
    </w:p>
    <w:p w14:paraId="761E4042"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Implement policies and procedures that, based upon the entity’s access authorization policies, establish document, review, and modify a user’s right of access to a workstation, transaction or program or process.</w:t>
      </w:r>
    </w:p>
    <w:p w14:paraId="019407EF"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§164.308(a)(4)(ii)(C)]</w:t>
      </w:r>
    </w:p>
    <w:p w14:paraId="27011B4A"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p>
    <w:p w14:paraId="7080B9F3" w14:textId="77777777" w:rsidR="00B5639F" w:rsidRPr="002F18CE" w:rsidRDefault="00B5639F" w:rsidP="00B5639F">
      <w:p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Develop, document, and disseminate to workforce members an access control policy that addresses purpose, scope, roles, responsibilities, management commitment, the expected coordination among organizational entities, and compliance requirements.  This policy should include procedures to facilitate its implementation and the associated access controls.</w:t>
      </w:r>
    </w:p>
    <w:p w14:paraId="156AA357" w14:textId="77777777" w:rsidR="00B5639F" w:rsidRPr="002F18CE" w:rsidRDefault="00B5639F" w:rsidP="00B5639F">
      <w:p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[NIST SP 800-53 AC-1]</w:t>
      </w:r>
    </w:p>
    <w:p w14:paraId="37090CCF" w14:textId="77777777" w:rsidR="00B5639F" w:rsidRPr="002F18CE" w:rsidRDefault="00B5639F" w:rsidP="00B5639F">
      <w:pPr>
        <w:autoSpaceDE w:val="0"/>
        <w:autoSpaceDN w:val="0"/>
        <w:adjustRightInd w:val="0"/>
        <w:spacing w:after="0" w:line="240" w:lineRule="auto"/>
        <w:rPr>
          <w:rFonts w:cstheme="minorHAnsi"/>
          <w:sz w:val="24"/>
          <w:szCs w:val="24"/>
        </w:rPr>
      </w:pPr>
    </w:p>
    <w:p w14:paraId="713D309F" w14:textId="77777777" w:rsidR="00B5639F" w:rsidRPr="002F18CE" w:rsidRDefault="00B5639F" w:rsidP="00B5639F">
      <w:p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 xml:space="preserve">Develop procedures to: </w:t>
      </w:r>
    </w:p>
    <w:p w14:paraId="537F3248" w14:textId="77777777" w:rsidR="00B5639F" w:rsidRPr="002F18CE" w:rsidRDefault="00B5639F" w:rsidP="00B5639F">
      <w:pPr>
        <w:pStyle w:val="ListParagraph"/>
        <w:numPr>
          <w:ilvl w:val="0"/>
          <w:numId w:val="32"/>
        </w:num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Specify authorized users of the information system, group and role membership, and account privileges for each account.</w:t>
      </w:r>
    </w:p>
    <w:p w14:paraId="51B8CAFF" w14:textId="77777777" w:rsidR="00B5639F" w:rsidRPr="002F18CE" w:rsidRDefault="00B5639F" w:rsidP="00E912CE">
      <w:pPr>
        <w:pStyle w:val="ListParagraph"/>
        <w:numPr>
          <w:ilvl w:val="0"/>
          <w:numId w:val="32"/>
        </w:numPr>
        <w:spacing w:line="240" w:lineRule="auto"/>
        <w:rPr>
          <w:rFonts w:cstheme="minorHAnsi"/>
          <w:color w:val="000000" w:themeColor="text1"/>
          <w:sz w:val="24"/>
          <w:szCs w:val="24"/>
        </w:rPr>
      </w:pPr>
      <w:r w:rsidRPr="002F18CE">
        <w:rPr>
          <w:rFonts w:cstheme="minorHAnsi"/>
          <w:color w:val="000000" w:themeColor="text1"/>
          <w:sz w:val="24"/>
          <w:szCs w:val="24"/>
        </w:rPr>
        <w:t>Create, enable, modify, disable, and remove accounts.</w:t>
      </w:r>
    </w:p>
    <w:p w14:paraId="3950867B" w14:textId="77777777" w:rsidR="0020402C" w:rsidRPr="002F18CE" w:rsidRDefault="00F23E7F" w:rsidP="0020402C">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87" w:name="_Toc459304836"/>
      <w:r w:rsidRPr="002F18CE">
        <w:rPr>
          <w:b/>
        </w:rPr>
        <w:t>A34</w:t>
      </w:r>
      <w:r w:rsidR="0020402C" w:rsidRPr="002F18CE">
        <w:rPr>
          <w:b/>
        </w:rPr>
        <w:t xml:space="preserve"> - </w:t>
      </w:r>
      <w:r w:rsidRPr="002F18CE">
        <w:rPr>
          <w:rFonts w:eastAsia="Times New Roman"/>
          <w:b/>
          <w:color w:val="000000"/>
        </w:rPr>
        <w:t>§164.308(a)(5)(i)  Standard</w:t>
      </w:r>
      <w:r w:rsidR="0020402C" w:rsidRPr="002F18CE">
        <w:rPr>
          <w:rFonts w:eastAsia="Times New Roman"/>
          <w:b/>
          <w:color w:val="000000"/>
        </w:rPr>
        <w:t xml:space="preserve"> </w:t>
      </w:r>
      <w:r w:rsidR="0020402C" w:rsidRPr="002F18CE">
        <w:t xml:space="preserve">Does your practice have a training program that makes each individual with access to </w:t>
      </w:r>
      <w:proofErr w:type="spellStart"/>
      <w:r w:rsidR="0020402C" w:rsidRPr="002F18CE">
        <w:t>ePHI</w:t>
      </w:r>
      <w:proofErr w:type="spellEnd"/>
      <w:r w:rsidR="0020402C" w:rsidRPr="002F18CE">
        <w:t xml:space="preserve"> aware of security measures to reduce the risk of improper access, uses, and disclosures?</w:t>
      </w:r>
      <w:bookmarkEnd w:id="87"/>
    </w:p>
    <w:p w14:paraId="61440176" w14:textId="77777777" w:rsidR="00F23E7F" w:rsidRPr="002F18CE" w:rsidRDefault="00F23E7F" w:rsidP="00F23E7F">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08F8F179" w14:textId="77777777" w:rsidR="00F23E7F" w:rsidRPr="002F18CE" w:rsidRDefault="00F23E7F" w:rsidP="00F23E7F">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51546E1F" w14:textId="77777777" w:rsidR="00F23E7F" w:rsidRPr="002F18CE" w:rsidRDefault="00F23E7F" w:rsidP="00F23E7F">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2F1179D3" w14:textId="77777777" w:rsidR="00F23E7F" w:rsidRPr="002F18CE" w:rsidRDefault="00F23E7F" w:rsidP="00F23E7F">
      <w:pPr>
        <w:pStyle w:val="ListParagraph"/>
        <w:numPr>
          <w:ilvl w:val="0"/>
          <w:numId w:val="2"/>
        </w:numPr>
        <w:rPr>
          <w:rFonts w:cstheme="minorHAnsi"/>
          <w:sz w:val="24"/>
          <w:szCs w:val="24"/>
        </w:rPr>
      </w:pPr>
      <w:r w:rsidRPr="002F18CE">
        <w:rPr>
          <w:rFonts w:cstheme="minorHAnsi"/>
          <w:sz w:val="24"/>
          <w:szCs w:val="24"/>
        </w:rPr>
        <w:t>Cost</w:t>
      </w:r>
    </w:p>
    <w:p w14:paraId="4C7B4FF8" w14:textId="77777777" w:rsidR="00F23E7F" w:rsidRPr="002F18CE" w:rsidRDefault="00F23E7F" w:rsidP="00F23E7F">
      <w:pPr>
        <w:pStyle w:val="ListParagraph"/>
        <w:numPr>
          <w:ilvl w:val="0"/>
          <w:numId w:val="2"/>
        </w:numPr>
        <w:rPr>
          <w:rFonts w:cstheme="minorHAnsi"/>
          <w:sz w:val="24"/>
          <w:szCs w:val="24"/>
        </w:rPr>
      </w:pPr>
      <w:r w:rsidRPr="002F18CE">
        <w:rPr>
          <w:rFonts w:cstheme="minorHAnsi"/>
          <w:sz w:val="24"/>
          <w:szCs w:val="24"/>
        </w:rPr>
        <w:t>Practice Size</w:t>
      </w:r>
    </w:p>
    <w:p w14:paraId="31B7BF67" w14:textId="77777777" w:rsidR="00F23E7F" w:rsidRPr="002F18CE" w:rsidRDefault="00F23E7F" w:rsidP="00F23E7F">
      <w:pPr>
        <w:pStyle w:val="ListParagraph"/>
        <w:numPr>
          <w:ilvl w:val="0"/>
          <w:numId w:val="2"/>
        </w:numPr>
        <w:rPr>
          <w:rFonts w:cstheme="minorHAnsi"/>
          <w:sz w:val="24"/>
          <w:szCs w:val="24"/>
        </w:rPr>
      </w:pPr>
      <w:r w:rsidRPr="002F18CE">
        <w:rPr>
          <w:rFonts w:cstheme="minorHAnsi"/>
          <w:sz w:val="24"/>
          <w:szCs w:val="24"/>
        </w:rPr>
        <w:t>Complexity</w:t>
      </w:r>
    </w:p>
    <w:p w14:paraId="713691E1" w14:textId="77777777" w:rsidR="00F23E7F" w:rsidRPr="002F18CE" w:rsidRDefault="00F23E7F" w:rsidP="00F23E7F">
      <w:pPr>
        <w:pStyle w:val="ListParagraph"/>
        <w:numPr>
          <w:ilvl w:val="0"/>
          <w:numId w:val="2"/>
        </w:numPr>
        <w:rPr>
          <w:rFonts w:cstheme="minorHAnsi"/>
          <w:sz w:val="24"/>
          <w:szCs w:val="24"/>
        </w:rPr>
      </w:pPr>
      <w:r w:rsidRPr="002F18CE">
        <w:rPr>
          <w:rFonts w:cstheme="minorHAnsi"/>
          <w:sz w:val="24"/>
          <w:szCs w:val="24"/>
        </w:rPr>
        <w:lastRenderedPageBreak/>
        <w:t>Alternate Solution</w:t>
      </w:r>
    </w:p>
    <w:p w14:paraId="55875F2C" w14:textId="77777777" w:rsidR="00F23E7F" w:rsidRPr="002F18CE" w:rsidRDefault="00F23E7F" w:rsidP="00F23E7F">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F23E7F" w:rsidRPr="002F18CE" w14:paraId="1A245168" w14:textId="77777777" w:rsidTr="000423A2">
        <w:tc>
          <w:tcPr>
            <w:tcW w:w="9576" w:type="dxa"/>
          </w:tcPr>
          <w:p w14:paraId="455AED55" w14:textId="77777777" w:rsidR="00F23E7F" w:rsidRPr="002F18CE" w:rsidRDefault="00F23E7F" w:rsidP="000423A2">
            <w:pPr>
              <w:rPr>
                <w:rFonts w:cstheme="minorHAnsi"/>
                <w:sz w:val="24"/>
                <w:szCs w:val="24"/>
              </w:rPr>
            </w:pPr>
          </w:p>
          <w:p w14:paraId="4C4FA142" w14:textId="77777777" w:rsidR="00F23E7F" w:rsidRPr="002F18CE" w:rsidRDefault="00F23E7F" w:rsidP="000423A2">
            <w:pPr>
              <w:rPr>
                <w:rFonts w:cstheme="minorHAnsi"/>
                <w:sz w:val="24"/>
                <w:szCs w:val="24"/>
              </w:rPr>
            </w:pPr>
          </w:p>
          <w:p w14:paraId="25EA307A" w14:textId="77777777" w:rsidR="00F23E7F" w:rsidRPr="002F18CE" w:rsidRDefault="00F23E7F" w:rsidP="000423A2">
            <w:pPr>
              <w:rPr>
                <w:rFonts w:cstheme="minorHAnsi"/>
                <w:sz w:val="24"/>
                <w:szCs w:val="24"/>
              </w:rPr>
            </w:pPr>
          </w:p>
          <w:p w14:paraId="24528772" w14:textId="77777777" w:rsidR="00F23E7F" w:rsidRPr="002F18CE" w:rsidRDefault="00F23E7F" w:rsidP="000423A2">
            <w:pPr>
              <w:rPr>
                <w:rFonts w:cstheme="minorHAnsi"/>
                <w:sz w:val="24"/>
                <w:szCs w:val="24"/>
              </w:rPr>
            </w:pPr>
          </w:p>
          <w:p w14:paraId="0D22F310" w14:textId="77777777" w:rsidR="00F23E7F" w:rsidRPr="002F18CE" w:rsidRDefault="00F23E7F" w:rsidP="000423A2">
            <w:pPr>
              <w:rPr>
                <w:rFonts w:cstheme="minorHAnsi"/>
                <w:sz w:val="24"/>
                <w:szCs w:val="24"/>
              </w:rPr>
            </w:pPr>
          </w:p>
          <w:p w14:paraId="10D36DB4" w14:textId="77777777" w:rsidR="00F23E7F" w:rsidRPr="002F18CE" w:rsidRDefault="00F23E7F" w:rsidP="000423A2">
            <w:pPr>
              <w:rPr>
                <w:rFonts w:cstheme="minorHAnsi"/>
                <w:sz w:val="24"/>
                <w:szCs w:val="24"/>
              </w:rPr>
            </w:pPr>
          </w:p>
        </w:tc>
      </w:tr>
    </w:tbl>
    <w:p w14:paraId="7E53D367" w14:textId="77777777" w:rsidR="00AD104B" w:rsidRPr="002F18CE" w:rsidRDefault="00AD104B" w:rsidP="00F23E7F">
      <w:pPr>
        <w:rPr>
          <w:rFonts w:cstheme="minorHAnsi"/>
          <w:sz w:val="24"/>
          <w:szCs w:val="24"/>
        </w:rPr>
      </w:pPr>
    </w:p>
    <w:p w14:paraId="70E20157" w14:textId="77777777" w:rsidR="00F23E7F" w:rsidRPr="002F18CE" w:rsidRDefault="00F23E7F" w:rsidP="00F23E7F">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F23E7F" w:rsidRPr="002F18CE" w14:paraId="260E465A" w14:textId="77777777" w:rsidTr="000423A2">
        <w:tc>
          <w:tcPr>
            <w:tcW w:w="9576" w:type="dxa"/>
          </w:tcPr>
          <w:p w14:paraId="295A483D" w14:textId="77777777" w:rsidR="00F23E7F" w:rsidRPr="002F18CE" w:rsidRDefault="00F23E7F" w:rsidP="000423A2">
            <w:pPr>
              <w:rPr>
                <w:rFonts w:cstheme="minorHAnsi"/>
                <w:sz w:val="24"/>
                <w:szCs w:val="24"/>
              </w:rPr>
            </w:pPr>
          </w:p>
          <w:p w14:paraId="079219B7" w14:textId="77777777" w:rsidR="00F23E7F" w:rsidRPr="002F18CE" w:rsidRDefault="00F23E7F" w:rsidP="000423A2">
            <w:pPr>
              <w:rPr>
                <w:rFonts w:cstheme="minorHAnsi"/>
                <w:sz w:val="24"/>
                <w:szCs w:val="24"/>
              </w:rPr>
            </w:pPr>
          </w:p>
          <w:p w14:paraId="0AF134E3" w14:textId="77777777" w:rsidR="00F23E7F" w:rsidRPr="002F18CE" w:rsidRDefault="00F23E7F" w:rsidP="000423A2">
            <w:pPr>
              <w:rPr>
                <w:rFonts w:cstheme="minorHAnsi"/>
                <w:sz w:val="24"/>
                <w:szCs w:val="24"/>
              </w:rPr>
            </w:pPr>
          </w:p>
          <w:p w14:paraId="62868CCE" w14:textId="77777777" w:rsidR="00F23E7F" w:rsidRPr="002F18CE" w:rsidRDefault="00F23E7F" w:rsidP="000423A2">
            <w:pPr>
              <w:rPr>
                <w:rFonts w:cstheme="minorHAnsi"/>
                <w:sz w:val="24"/>
                <w:szCs w:val="24"/>
              </w:rPr>
            </w:pPr>
          </w:p>
          <w:p w14:paraId="5ED49858" w14:textId="77777777" w:rsidR="00F23E7F" w:rsidRPr="002F18CE" w:rsidRDefault="00F23E7F" w:rsidP="000423A2">
            <w:pPr>
              <w:rPr>
                <w:rFonts w:cstheme="minorHAnsi"/>
                <w:sz w:val="24"/>
                <w:szCs w:val="24"/>
              </w:rPr>
            </w:pPr>
          </w:p>
          <w:p w14:paraId="1CE55C2F" w14:textId="77777777" w:rsidR="00F23E7F" w:rsidRPr="002F18CE" w:rsidRDefault="00F23E7F" w:rsidP="000423A2">
            <w:pPr>
              <w:rPr>
                <w:rFonts w:cstheme="minorHAnsi"/>
                <w:sz w:val="24"/>
                <w:szCs w:val="24"/>
              </w:rPr>
            </w:pPr>
          </w:p>
        </w:tc>
      </w:tr>
    </w:tbl>
    <w:p w14:paraId="0CADA4EB" w14:textId="77777777" w:rsidR="00F23E7F" w:rsidRPr="002F18CE" w:rsidRDefault="00F23E7F" w:rsidP="00F23E7F">
      <w:pPr>
        <w:rPr>
          <w:rFonts w:cstheme="minorHAnsi"/>
          <w:sz w:val="24"/>
          <w:szCs w:val="24"/>
        </w:rPr>
      </w:pPr>
    </w:p>
    <w:p w14:paraId="7C9C8403" w14:textId="77777777" w:rsidR="00F23E7F" w:rsidRPr="002F18CE" w:rsidRDefault="00F23E7F" w:rsidP="00F23E7F">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F23E7F" w:rsidRPr="002F18CE" w14:paraId="0F0B6AE3" w14:textId="77777777" w:rsidTr="000423A2">
        <w:tc>
          <w:tcPr>
            <w:tcW w:w="9576" w:type="dxa"/>
          </w:tcPr>
          <w:p w14:paraId="1B817395" w14:textId="77777777" w:rsidR="00F23E7F" w:rsidRPr="002F18CE" w:rsidRDefault="00F23E7F" w:rsidP="000423A2">
            <w:pPr>
              <w:rPr>
                <w:rFonts w:cstheme="minorHAnsi"/>
                <w:sz w:val="24"/>
                <w:szCs w:val="24"/>
              </w:rPr>
            </w:pPr>
          </w:p>
          <w:p w14:paraId="503BE4C8" w14:textId="77777777" w:rsidR="00F23E7F" w:rsidRPr="002F18CE" w:rsidRDefault="00F23E7F" w:rsidP="000423A2">
            <w:pPr>
              <w:rPr>
                <w:rFonts w:cstheme="minorHAnsi"/>
                <w:sz w:val="24"/>
                <w:szCs w:val="24"/>
              </w:rPr>
            </w:pPr>
          </w:p>
          <w:p w14:paraId="24C4BBB4" w14:textId="77777777" w:rsidR="00F23E7F" w:rsidRPr="002F18CE" w:rsidRDefault="00F23E7F" w:rsidP="000423A2">
            <w:pPr>
              <w:rPr>
                <w:rFonts w:cstheme="minorHAnsi"/>
                <w:sz w:val="24"/>
                <w:szCs w:val="24"/>
              </w:rPr>
            </w:pPr>
          </w:p>
          <w:p w14:paraId="2A61A336" w14:textId="77777777" w:rsidR="00F23E7F" w:rsidRPr="002F18CE" w:rsidRDefault="00F23E7F" w:rsidP="000423A2">
            <w:pPr>
              <w:rPr>
                <w:rFonts w:cstheme="minorHAnsi"/>
                <w:sz w:val="24"/>
                <w:szCs w:val="24"/>
              </w:rPr>
            </w:pPr>
          </w:p>
          <w:p w14:paraId="7EBF18A5" w14:textId="77777777" w:rsidR="00F23E7F" w:rsidRPr="002F18CE" w:rsidRDefault="00F23E7F" w:rsidP="000423A2">
            <w:pPr>
              <w:rPr>
                <w:rFonts w:cstheme="minorHAnsi"/>
                <w:sz w:val="24"/>
                <w:szCs w:val="24"/>
              </w:rPr>
            </w:pPr>
          </w:p>
          <w:p w14:paraId="04215D78" w14:textId="77777777" w:rsidR="00F23E7F" w:rsidRPr="002F18CE" w:rsidRDefault="00F23E7F" w:rsidP="000423A2">
            <w:pPr>
              <w:rPr>
                <w:rFonts w:cstheme="minorHAnsi"/>
                <w:sz w:val="24"/>
                <w:szCs w:val="24"/>
              </w:rPr>
            </w:pPr>
          </w:p>
        </w:tc>
      </w:tr>
    </w:tbl>
    <w:p w14:paraId="441032F9" w14:textId="77777777" w:rsidR="00F23E7F" w:rsidRPr="002F18CE" w:rsidRDefault="00F23E7F" w:rsidP="00F23E7F">
      <w:pPr>
        <w:rPr>
          <w:rFonts w:cstheme="minorHAnsi"/>
          <w:sz w:val="24"/>
          <w:szCs w:val="24"/>
        </w:rPr>
      </w:pPr>
    </w:p>
    <w:p w14:paraId="3C805040" w14:textId="77777777" w:rsidR="00F23E7F" w:rsidRPr="002F18CE" w:rsidRDefault="00F23E7F" w:rsidP="00F23E7F">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21938044" w14:textId="77777777" w:rsidR="00F23E7F" w:rsidRPr="002F18CE" w:rsidRDefault="00F23E7F" w:rsidP="00F23E7F">
      <w:pPr>
        <w:pStyle w:val="ListParagraph"/>
        <w:numPr>
          <w:ilvl w:val="0"/>
          <w:numId w:val="3"/>
        </w:numPr>
        <w:rPr>
          <w:rFonts w:cstheme="minorHAnsi"/>
          <w:sz w:val="24"/>
          <w:szCs w:val="24"/>
        </w:rPr>
      </w:pPr>
      <w:r w:rsidRPr="002F18CE">
        <w:rPr>
          <w:rFonts w:cstheme="minorHAnsi"/>
          <w:sz w:val="24"/>
          <w:szCs w:val="24"/>
        </w:rPr>
        <w:t>Low</w:t>
      </w:r>
    </w:p>
    <w:p w14:paraId="32AC8273" w14:textId="77777777" w:rsidR="00F23E7F" w:rsidRPr="002F18CE" w:rsidRDefault="00F23E7F" w:rsidP="00F23E7F">
      <w:pPr>
        <w:pStyle w:val="ListParagraph"/>
        <w:numPr>
          <w:ilvl w:val="0"/>
          <w:numId w:val="3"/>
        </w:numPr>
        <w:rPr>
          <w:rFonts w:cstheme="minorHAnsi"/>
          <w:sz w:val="24"/>
          <w:szCs w:val="24"/>
        </w:rPr>
      </w:pPr>
      <w:r w:rsidRPr="002F18CE">
        <w:rPr>
          <w:rFonts w:cstheme="minorHAnsi"/>
          <w:sz w:val="24"/>
          <w:szCs w:val="24"/>
        </w:rPr>
        <w:t>Medium</w:t>
      </w:r>
    </w:p>
    <w:p w14:paraId="1F155623" w14:textId="77777777" w:rsidR="00F23E7F" w:rsidRPr="002F18CE" w:rsidRDefault="00F23E7F" w:rsidP="00F23E7F">
      <w:pPr>
        <w:pStyle w:val="ListParagraph"/>
        <w:numPr>
          <w:ilvl w:val="0"/>
          <w:numId w:val="3"/>
        </w:numPr>
        <w:rPr>
          <w:rFonts w:cstheme="minorHAnsi"/>
          <w:sz w:val="24"/>
          <w:szCs w:val="24"/>
        </w:rPr>
      </w:pPr>
      <w:r w:rsidRPr="002F18CE">
        <w:rPr>
          <w:rFonts w:cstheme="minorHAnsi"/>
          <w:sz w:val="24"/>
          <w:szCs w:val="24"/>
        </w:rPr>
        <w:t>High</w:t>
      </w:r>
    </w:p>
    <w:p w14:paraId="109646D2" w14:textId="77777777" w:rsidR="00F23E7F" w:rsidRPr="002F18CE" w:rsidRDefault="00F23E7F" w:rsidP="00F23E7F">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7027B26A" w14:textId="77777777" w:rsidR="00F23E7F" w:rsidRPr="002F18CE" w:rsidRDefault="00F23E7F" w:rsidP="00F23E7F">
      <w:pPr>
        <w:pStyle w:val="ListParagraph"/>
        <w:numPr>
          <w:ilvl w:val="0"/>
          <w:numId w:val="3"/>
        </w:numPr>
        <w:rPr>
          <w:rFonts w:cstheme="minorHAnsi"/>
          <w:sz w:val="24"/>
          <w:szCs w:val="24"/>
        </w:rPr>
      </w:pPr>
      <w:r w:rsidRPr="002F18CE">
        <w:rPr>
          <w:rFonts w:cstheme="minorHAnsi"/>
          <w:sz w:val="24"/>
          <w:szCs w:val="24"/>
        </w:rPr>
        <w:t>Low</w:t>
      </w:r>
    </w:p>
    <w:p w14:paraId="3DF47B54" w14:textId="77777777" w:rsidR="00F23E7F" w:rsidRPr="002F18CE" w:rsidRDefault="00F23E7F" w:rsidP="00F23E7F">
      <w:pPr>
        <w:pStyle w:val="ListParagraph"/>
        <w:numPr>
          <w:ilvl w:val="0"/>
          <w:numId w:val="3"/>
        </w:numPr>
        <w:rPr>
          <w:rFonts w:cstheme="minorHAnsi"/>
          <w:sz w:val="24"/>
          <w:szCs w:val="24"/>
        </w:rPr>
      </w:pPr>
      <w:r w:rsidRPr="002F18CE">
        <w:rPr>
          <w:rFonts w:cstheme="minorHAnsi"/>
          <w:sz w:val="24"/>
          <w:szCs w:val="24"/>
        </w:rPr>
        <w:lastRenderedPageBreak/>
        <w:t>Medium</w:t>
      </w:r>
    </w:p>
    <w:p w14:paraId="672C11DE" w14:textId="77777777" w:rsidR="00F23E7F" w:rsidRPr="002F18CE" w:rsidRDefault="00F23E7F" w:rsidP="00F23E7F">
      <w:pPr>
        <w:pStyle w:val="ListParagraph"/>
        <w:numPr>
          <w:ilvl w:val="0"/>
          <w:numId w:val="3"/>
        </w:numPr>
        <w:rPr>
          <w:rFonts w:cstheme="minorHAnsi"/>
          <w:sz w:val="24"/>
          <w:szCs w:val="24"/>
        </w:rPr>
      </w:pPr>
      <w:r w:rsidRPr="002F18CE">
        <w:rPr>
          <w:rFonts w:cstheme="minorHAnsi"/>
          <w:sz w:val="24"/>
          <w:szCs w:val="24"/>
        </w:rPr>
        <w:t>High</w:t>
      </w:r>
    </w:p>
    <w:p w14:paraId="20B64F03" w14:textId="77777777" w:rsidR="009C6D7F" w:rsidRPr="002F18CE" w:rsidRDefault="009C6D7F" w:rsidP="009C6D7F">
      <w:pPr>
        <w:rPr>
          <w:rFonts w:cstheme="minorHAnsi"/>
          <w:b/>
          <w:sz w:val="24"/>
          <w:szCs w:val="24"/>
        </w:rPr>
      </w:pPr>
      <w:r w:rsidRPr="002F18CE">
        <w:rPr>
          <w:rFonts w:cstheme="minorHAnsi"/>
          <w:b/>
          <w:sz w:val="24"/>
          <w:szCs w:val="24"/>
        </w:rPr>
        <w:t>Overall Security Risk:</w:t>
      </w:r>
    </w:p>
    <w:p w14:paraId="0D01E602" w14:textId="77777777" w:rsidR="009C6D7F" w:rsidRPr="002F18CE" w:rsidRDefault="009C6D7F" w:rsidP="009C6D7F">
      <w:pPr>
        <w:pStyle w:val="ListParagraph"/>
        <w:numPr>
          <w:ilvl w:val="0"/>
          <w:numId w:val="3"/>
        </w:numPr>
        <w:rPr>
          <w:rFonts w:cstheme="minorHAnsi"/>
          <w:sz w:val="24"/>
          <w:szCs w:val="24"/>
        </w:rPr>
      </w:pPr>
      <w:r w:rsidRPr="002F18CE">
        <w:rPr>
          <w:rFonts w:cstheme="minorHAnsi"/>
          <w:sz w:val="24"/>
          <w:szCs w:val="24"/>
        </w:rPr>
        <w:t>Low</w:t>
      </w:r>
    </w:p>
    <w:p w14:paraId="1CE18BE2" w14:textId="77777777" w:rsidR="009C6D7F" w:rsidRPr="002F18CE" w:rsidRDefault="009C6D7F" w:rsidP="009C6D7F">
      <w:pPr>
        <w:pStyle w:val="ListParagraph"/>
        <w:numPr>
          <w:ilvl w:val="0"/>
          <w:numId w:val="3"/>
        </w:numPr>
        <w:rPr>
          <w:rFonts w:cstheme="minorHAnsi"/>
          <w:sz w:val="24"/>
          <w:szCs w:val="24"/>
        </w:rPr>
      </w:pPr>
      <w:r w:rsidRPr="002F18CE">
        <w:rPr>
          <w:rFonts w:cstheme="minorHAnsi"/>
          <w:sz w:val="24"/>
          <w:szCs w:val="24"/>
        </w:rPr>
        <w:t>Medium</w:t>
      </w:r>
    </w:p>
    <w:p w14:paraId="13C01693" w14:textId="77777777" w:rsidR="009C6D7F" w:rsidRPr="002F18CE" w:rsidRDefault="009C6D7F" w:rsidP="009C6D7F">
      <w:pPr>
        <w:pStyle w:val="ListParagraph"/>
        <w:numPr>
          <w:ilvl w:val="0"/>
          <w:numId w:val="3"/>
        </w:numPr>
        <w:rPr>
          <w:rFonts w:cstheme="minorHAnsi"/>
          <w:sz w:val="24"/>
          <w:szCs w:val="24"/>
        </w:rPr>
      </w:pPr>
      <w:r w:rsidRPr="002F18CE">
        <w:rPr>
          <w:rFonts w:cstheme="minorHAnsi"/>
          <w:sz w:val="24"/>
          <w:szCs w:val="24"/>
        </w:rPr>
        <w:t>High</w:t>
      </w:r>
    </w:p>
    <w:p w14:paraId="4B2EC517" w14:textId="77777777" w:rsidR="00F23E7F" w:rsidRPr="002F18CE" w:rsidRDefault="00F23E7F" w:rsidP="00F23E7F">
      <w:pPr>
        <w:rPr>
          <w:rFonts w:cstheme="minorHAnsi"/>
          <w:b/>
          <w:sz w:val="24"/>
          <w:szCs w:val="24"/>
        </w:rPr>
      </w:pPr>
      <w:r w:rsidRPr="002F18CE">
        <w:rPr>
          <w:rFonts w:cstheme="minorHAnsi"/>
          <w:b/>
          <w:sz w:val="24"/>
          <w:szCs w:val="24"/>
        </w:rPr>
        <w:t>Related Information:</w:t>
      </w:r>
    </w:p>
    <w:p w14:paraId="5C4BEC54" w14:textId="77777777" w:rsidR="00F23E7F" w:rsidRPr="002F18CE" w:rsidRDefault="00F23E7F" w:rsidP="00F23E7F">
      <w:pPr>
        <w:rPr>
          <w:rFonts w:cstheme="minorHAnsi"/>
          <w:i/>
          <w:sz w:val="24"/>
          <w:szCs w:val="24"/>
        </w:rPr>
      </w:pPr>
      <w:r w:rsidRPr="002F18CE">
        <w:rPr>
          <w:rFonts w:cstheme="minorHAnsi"/>
          <w:i/>
          <w:sz w:val="24"/>
          <w:szCs w:val="24"/>
        </w:rPr>
        <w:t>Things to Consider to Help Answer the Question:</w:t>
      </w:r>
    </w:p>
    <w:p w14:paraId="67B63EB6" w14:textId="77777777" w:rsidR="002A64E7" w:rsidRPr="002F18CE" w:rsidRDefault="002A64E7" w:rsidP="002A64E7">
      <w:pPr>
        <w:spacing w:before="100" w:beforeAutospacing="1" w:after="100" w:afterAutospacing="1" w:line="240" w:lineRule="auto"/>
        <w:contextualSpacing/>
        <w:rPr>
          <w:rFonts w:cstheme="minorHAnsi"/>
          <w:sz w:val="24"/>
          <w:szCs w:val="24"/>
        </w:rPr>
      </w:pPr>
      <w:r w:rsidRPr="002F18CE">
        <w:rPr>
          <w:rFonts w:eastAsia="Times New Roman" w:cstheme="minorHAnsi"/>
          <w:sz w:val="24"/>
          <w:szCs w:val="24"/>
        </w:rPr>
        <w:t>Consider that “</w:t>
      </w:r>
      <w:r w:rsidRPr="002F18CE">
        <w:rPr>
          <w:rFonts w:cstheme="minorHAnsi"/>
          <w:sz w:val="24"/>
          <w:szCs w:val="24"/>
        </w:rPr>
        <w:t xml:space="preserve">awareness” requires communication and comprehension by </w:t>
      </w:r>
      <w:r w:rsidR="00AC53E9" w:rsidRPr="002F18CE">
        <w:rPr>
          <w:rFonts w:cstheme="minorHAnsi"/>
          <w:sz w:val="24"/>
          <w:szCs w:val="24"/>
        </w:rPr>
        <w:t>the entire</w:t>
      </w:r>
      <w:r w:rsidRPr="002F18CE">
        <w:rPr>
          <w:rFonts w:cstheme="minorHAnsi"/>
          <w:sz w:val="24"/>
          <w:szCs w:val="24"/>
        </w:rPr>
        <w:t xml:space="preserve"> group of users who have access to the information system or </w:t>
      </w:r>
      <w:proofErr w:type="spellStart"/>
      <w:r w:rsidRPr="002F18CE">
        <w:rPr>
          <w:rFonts w:cstheme="minorHAnsi"/>
          <w:sz w:val="24"/>
          <w:szCs w:val="24"/>
        </w:rPr>
        <w:t>ePHI</w:t>
      </w:r>
      <w:proofErr w:type="spellEnd"/>
      <w:r w:rsidR="00AC53E9" w:rsidRPr="002F18CE">
        <w:rPr>
          <w:rFonts w:cstheme="minorHAnsi"/>
          <w:sz w:val="24"/>
          <w:szCs w:val="24"/>
        </w:rPr>
        <w:t>.</w:t>
      </w:r>
      <w:r w:rsidRPr="002F18CE">
        <w:rPr>
          <w:rFonts w:cstheme="minorHAnsi"/>
          <w:sz w:val="24"/>
          <w:szCs w:val="24"/>
        </w:rPr>
        <w:t xml:space="preserve"> Some examples of security awareness activities </w:t>
      </w:r>
      <w:r w:rsidR="00AC53E9" w:rsidRPr="002F18CE">
        <w:rPr>
          <w:rFonts w:cstheme="minorHAnsi"/>
          <w:sz w:val="24"/>
          <w:szCs w:val="24"/>
        </w:rPr>
        <w:t>could include</w:t>
      </w:r>
      <w:r w:rsidRPr="002F18CE">
        <w:rPr>
          <w:rFonts w:cstheme="minorHAnsi"/>
          <w:sz w:val="24"/>
          <w:szCs w:val="24"/>
        </w:rPr>
        <w:t>:</w:t>
      </w:r>
    </w:p>
    <w:p w14:paraId="5590B10B" w14:textId="77777777" w:rsidR="002A64E7" w:rsidRPr="002F18CE" w:rsidRDefault="002A64E7" w:rsidP="002A64E7">
      <w:pPr>
        <w:pStyle w:val="ListParagraph"/>
        <w:numPr>
          <w:ilvl w:val="0"/>
          <w:numId w:val="11"/>
        </w:numPr>
        <w:spacing w:before="100" w:beforeAutospacing="1" w:after="100" w:afterAutospacing="1" w:line="240" w:lineRule="auto"/>
        <w:rPr>
          <w:rFonts w:cstheme="minorHAnsi"/>
          <w:sz w:val="24"/>
          <w:szCs w:val="24"/>
        </w:rPr>
      </w:pPr>
      <w:r w:rsidRPr="002F18CE">
        <w:rPr>
          <w:rFonts w:cstheme="minorHAnsi"/>
          <w:sz w:val="24"/>
          <w:szCs w:val="24"/>
        </w:rPr>
        <w:t>Motivational slogans</w:t>
      </w:r>
    </w:p>
    <w:p w14:paraId="2AE4E68A" w14:textId="77777777" w:rsidR="002A64E7" w:rsidRPr="002F18CE" w:rsidRDefault="002A64E7" w:rsidP="002A64E7">
      <w:pPr>
        <w:numPr>
          <w:ilvl w:val="0"/>
          <w:numId w:val="11"/>
        </w:numPr>
        <w:spacing w:before="100" w:beforeAutospacing="1" w:after="100" w:afterAutospacing="1" w:line="240" w:lineRule="auto"/>
        <w:contextualSpacing/>
        <w:rPr>
          <w:rFonts w:cstheme="minorHAnsi"/>
          <w:sz w:val="24"/>
          <w:szCs w:val="24"/>
        </w:rPr>
      </w:pPr>
      <w:r w:rsidRPr="002F18CE">
        <w:rPr>
          <w:rFonts w:cstheme="minorHAnsi"/>
          <w:sz w:val="24"/>
          <w:szCs w:val="24"/>
        </w:rPr>
        <w:t>Login access banners</w:t>
      </w:r>
    </w:p>
    <w:p w14:paraId="2A6CF30F" w14:textId="77777777" w:rsidR="002A64E7" w:rsidRPr="002F18CE" w:rsidRDefault="002A64E7" w:rsidP="002A64E7">
      <w:pPr>
        <w:numPr>
          <w:ilvl w:val="0"/>
          <w:numId w:val="11"/>
        </w:numPr>
        <w:spacing w:before="100" w:beforeAutospacing="1" w:after="100" w:afterAutospacing="1" w:line="240" w:lineRule="auto"/>
        <w:contextualSpacing/>
        <w:rPr>
          <w:rFonts w:cstheme="minorHAnsi"/>
          <w:sz w:val="24"/>
          <w:szCs w:val="24"/>
        </w:rPr>
      </w:pPr>
      <w:r w:rsidRPr="002F18CE">
        <w:rPr>
          <w:rFonts w:cstheme="minorHAnsi"/>
          <w:sz w:val="24"/>
          <w:szCs w:val="24"/>
        </w:rPr>
        <w:t>Videos</w:t>
      </w:r>
    </w:p>
    <w:p w14:paraId="30B53F65" w14:textId="77777777" w:rsidR="002A64E7" w:rsidRPr="002F18CE" w:rsidRDefault="002A64E7" w:rsidP="002A64E7">
      <w:pPr>
        <w:numPr>
          <w:ilvl w:val="0"/>
          <w:numId w:val="11"/>
        </w:numPr>
        <w:spacing w:before="100" w:beforeAutospacing="1" w:after="100" w:afterAutospacing="1" w:line="240" w:lineRule="auto"/>
        <w:contextualSpacing/>
        <w:rPr>
          <w:rFonts w:cstheme="minorHAnsi"/>
          <w:sz w:val="24"/>
          <w:szCs w:val="24"/>
        </w:rPr>
      </w:pPr>
      <w:r w:rsidRPr="002F18CE">
        <w:rPr>
          <w:rFonts w:cstheme="minorHAnsi"/>
          <w:sz w:val="24"/>
          <w:szCs w:val="24"/>
        </w:rPr>
        <w:t>Computer-based awareness materials</w:t>
      </w:r>
    </w:p>
    <w:p w14:paraId="344DE154" w14:textId="77777777" w:rsidR="002A64E7" w:rsidRPr="002F18CE" w:rsidRDefault="002A64E7" w:rsidP="002A64E7">
      <w:pPr>
        <w:numPr>
          <w:ilvl w:val="0"/>
          <w:numId w:val="11"/>
        </w:numPr>
        <w:spacing w:before="100" w:beforeAutospacing="1" w:after="100" w:afterAutospacing="1" w:line="240" w:lineRule="auto"/>
        <w:contextualSpacing/>
        <w:rPr>
          <w:rFonts w:cstheme="minorHAnsi"/>
          <w:sz w:val="24"/>
          <w:szCs w:val="24"/>
        </w:rPr>
      </w:pPr>
      <w:r w:rsidRPr="002F18CE">
        <w:rPr>
          <w:rFonts w:cstheme="minorHAnsi"/>
          <w:sz w:val="24"/>
          <w:szCs w:val="24"/>
        </w:rPr>
        <w:t>Web-based awareness materials</w:t>
      </w:r>
    </w:p>
    <w:p w14:paraId="2ACA32FA" w14:textId="77777777" w:rsidR="002A64E7" w:rsidRPr="002F18CE" w:rsidRDefault="002A64E7" w:rsidP="002A64E7">
      <w:pPr>
        <w:numPr>
          <w:ilvl w:val="0"/>
          <w:numId w:val="11"/>
        </w:numPr>
        <w:spacing w:before="100" w:beforeAutospacing="1" w:after="100" w:afterAutospacing="1" w:line="240" w:lineRule="auto"/>
        <w:contextualSpacing/>
        <w:rPr>
          <w:rFonts w:cstheme="minorHAnsi"/>
          <w:sz w:val="24"/>
          <w:szCs w:val="24"/>
        </w:rPr>
      </w:pPr>
      <w:r w:rsidRPr="002F18CE">
        <w:rPr>
          <w:rFonts w:cstheme="minorHAnsi"/>
          <w:sz w:val="24"/>
          <w:szCs w:val="24"/>
        </w:rPr>
        <w:t>Posters or flyers</w:t>
      </w:r>
    </w:p>
    <w:p w14:paraId="2A126408" w14:textId="77777777" w:rsidR="002A64E7" w:rsidRPr="002F18CE" w:rsidRDefault="002A64E7" w:rsidP="002A64E7">
      <w:pPr>
        <w:numPr>
          <w:ilvl w:val="0"/>
          <w:numId w:val="11"/>
        </w:numPr>
        <w:spacing w:before="100" w:beforeAutospacing="1" w:after="100" w:afterAutospacing="1" w:line="240" w:lineRule="auto"/>
        <w:contextualSpacing/>
        <w:rPr>
          <w:rFonts w:cstheme="minorHAnsi"/>
          <w:sz w:val="24"/>
          <w:szCs w:val="24"/>
        </w:rPr>
      </w:pPr>
      <w:r w:rsidRPr="002F18CE">
        <w:rPr>
          <w:rFonts w:cstheme="minorHAnsi"/>
          <w:sz w:val="24"/>
          <w:szCs w:val="24"/>
        </w:rPr>
        <w:t>Briefings, articles, newsletters, and magazines</w:t>
      </w:r>
    </w:p>
    <w:p w14:paraId="1E945E20" w14:textId="77777777" w:rsidR="002A64E7" w:rsidRPr="002F18CE" w:rsidRDefault="002A64E7" w:rsidP="002A64E7">
      <w:pPr>
        <w:numPr>
          <w:ilvl w:val="0"/>
          <w:numId w:val="11"/>
        </w:numPr>
        <w:spacing w:before="100" w:beforeAutospacing="1" w:after="100" w:afterAutospacing="1" w:line="240" w:lineRule="auto"/>
        <w:contextualSpacing/>
        <w:rPr>
          <w:rFonts w:eastAsia="Times New Roman" w:cstheme="minorHAnsi"/>
          <w:sz w:val="24"/>
          <w:szCs w:val="24"/>
        </w:rPr>
      </w:pPr>
      <w:r w:rsidRPr="002F18CE">
        <w:rPr>
          <w:rFonts w:cstheme="minorHAnsi"/>
          <w:sz w:val="24"/>
          <w:szCs w:val="24"/>
        </w:rPr>
        <w:t xml:space="preserve">Exhibits </w:t>
      </w:r>
    </w:p>
    <w:p w14:paraId="3CEBB596" w14:textId="77777777" w:rsidR="002A64E7" w:rsidRPr="002F18CE" w:rsidRDefault="002A64E7" w:rsidP="002A64E7">
      <w:pPr>
        <w:spacing w:line="240" w:lineRule="auto"/>
        <w:contextualSpacing/>
        <w:rPr>
          <w:rFonts w:cstheme="minorHAnsi"/>
          <w:sz w:val="24"/>
          <w:szCs w:val="24"/>
        </w:rPr>
      </w:pPr>
      <w:r w:rsidRPr="002F18CE">
        <w:rPr>
          <w:rFonts w:cstheme="minorHAnsi"/>
          <w:sz w:val="24"/>
          <w:szCs w:val="24"/>
        </w:rPr>
        <w:t xml:space="preserve">Training strives to produce relevant and needed (information) security skills and competencies relevant to the roles and responsibilities assigned to the workforce member and the information systems to which they are authorized to access.  </w:t>
      </w:r>
    </w:p>
    <w:p w14:paraId="39A20BAB" w14:textId="77777777" w:rsidR="002A64E7" w:rsidRPr="002F18CE" w:rsidRDefault="002A64E7" w:rsidP="002A64E7">
      <w:pPr>
        <w:spacing w:line="240" w:lineRule="auto"/>
        <w:contextualSpacing/>
        <w:rPr>
          <w:rFonts w:cstheme="minorHAnsi"/>
          <w:sz w:val="24"/>
          <w:szCs w:val="24"/>
        </w:rPr>
      </w:pPr>
      <w:r w:rsidRPr="002F18CE">
        <w:rPr>
          <w:rFonts w:cstheme="minorHAnsi"/>
          <w:sz w:val="24"/>
          <w:szCs w:val="24"/>
        </w:rPr>
        <w:t>Training content can include policies, procedures, tools, and other documents for the roles that your practice defined.</w:t>
      </w:r>
    </w:p>
    <w:p w14:paraId="18A6603D" w14:textId="77777777" w:rsidR="002A64E7" w:rsidRPr="002F18CE" w:rsidRDefault="002A64E7" w:rsidP="002A64E7">
      <w:pPr>
        <w:spacing w:line="240" w:lineRule="auto"/>
        <w:contextualSpacing/>
        <w:rPr>
          <w:rFonts w:cstheme="minorHAnsi"/>
          <w:sz w:val="24"/>
          <w:szCs w:val="24"/>
        </w:rPr>
      </w:pPr>
    </w:p>
    <w:p w14:paraId="41C6B1B7" w14:textId="77777777" w:rsidR="002A64E7" w:rsidRPr="002F18CE" w:rsidRDefault="002A64E7" w:rsidP="002A64E7">
      <w:pPr>
        <w:spacing w:line="240" w:lineRule="auto"/>
        <w:contextualSpacing/>
        <w:rPr>
          <w:rFonts w:eastAsia="Times New Roman" w:cstheme="minorHAnsi"/>
          <w:sz w:val="24"/>
          <w:szCs w:val="24"/>
        </w:rPr>
      </w:pPr>
      <w:r w:rsidRPr="002F18CE">
        <w:rPr>
          <w:rFonts w:eastAsia="Times New Roman" w:cstheme="minorHAnsi"/>
          <w:sz w:val="24"/>
          <w:szCs w:val="24"/>
        </w:rPr>
        <w:t xml:space="preserve">Consider whether your practice involves key stakeholders when preparing and maintaining its security awareness and training program, such as those responsible for human resources, privacy, and security. </w:t>
      </w:r>
    </w:p>
    <w:p w14:paraId="7E9CA41A" w14:textId="77777777" w:rsidR="002A64E7" w:rsidRPr="002F18CE" w:rsidRDefault="002A64E7" w:rsidP="002A64E7">
      <w:pPr>
        <w:spacing w:line="240" w:lineRule="auto"/>
        <w:contextualSpacing/>
        <w:rPr>
          <w:rFonts w:cstheme="minorHAnsi"/>
          <w:sz w:val="24"/>
          <w:szCs w:val="24"/>
        </w:rPr>
      </w:pPr>
    </w:p>
    <w:p w14:paraId="5A50657E" w14:textId="77777777" w:rsidR="00F23E7F" w:rsidRPr="002F18CE" w:rsidRDefault="00F23E7F" w:rsidP="00F23E7F">
      <w:pPr>
        <w:rPr>
          <w:rFonts w:cstheme="minorHAnsi"/>
          <w:i/>
          <w:sz w:val="24"/>
          <w:szCs w:val="24"/>
        </w:rPr>
      </w:pPr>
      <w:r w:rsidRPr="002F18CE">
        <w:rPr>
          <w:rFonts w:cstheme="minorHAnsi"/>
          <w:i/>
          <w:sz w:val="24"/>
          <w:szCs w:val="24"/>
        </w:rPr>
        <w:t>Possible Threats and Vulnerabilities:</w:t>
      </w:r>
    </w:p>
    <w:p w14:paraId="595269EA" w14:textId="77777777" w:rsidR="002A64E7" w:rsidRPr="002F18CE" w:rsidRDefault="002A64E7" w:rsidP="002A64E7">
      <w:pPr>
        <w:spacing w:line="240" w:lineRule="auto"/>
        <w:contextualSpacing/>
        <w:rPr>
          <w:rFonts w:cstheme="minorHAnsi"/>
          <w:sz w:val="24"/>
          <w:szCs w:val="24"/>
        </w:rPr>
      </w:pPr>
      <w:r w:rsidRPr="002F18CE">
        <w:rPr>
          <w:rFonts w:cstheme="minorHAnsi"/>
          <w:sz w:val="24"/>
          <w:szCs w:val="24"/>
        </w:rPr>
        <w:t xml:space="preserve">Your practice may not be able to safeguard its </w:t>
      </w:r>
      <w:proofErr w:type="spellStart"/>
      <w:r w:rsidRPr="002F18CE">
        <w:rPr>
          <w:rFonts w:cstheme="minorHAnsi"/>
          <w:sz w:val="24"/>
          <w:szCs w:val="24"/>
        </w:rPr>
        <w:t>ePHI</w:t>
      </w:r>
      <w:proofErr w:type="spellEnd"/>
      <w:r w:rsidRPr="002F18CE">
        <w:rPr>
          <w:rFonts w:cstheme="minorHAnsi"/>
          <w:sz w:val="24"/>
          <w:szCs w:val="24"/>
        </w:rPr>
        <w:t xml:space="preserve"> if it does not have a training program for its workforce members that outlines the various security measures for reducing the risk of improper access, uses, and disclosures</w:t>
      </w:r>
    </w:p>
    <w:p w14:paraId="49B6195D" w14:textId="77777777" w:rsidR="002A64E7" w:rsidRPr="002F18CE" w:rsidRDefault="002A64E7" w:rsidP="002A64E7">
      <w:pPr>
        <w:spacing w:line="240" w:lineRule="auto"/>
        <w:contextualSpacing/>
        <w:rPr>
          <w:rFonts w:cstheme="minorHAnsi"/>
          <w:sz w:val="24"/>
          <w:szCs w:val="24"/>
        </w:rPr>
      </w:pPr>
    </w:p>
    <w:p w14:paraId="69F7D914" w14:textId="77777777" w:rsidR="002A64E7" w:rsidRPr="002F18CE" w:rsidRDefault="002A64E7" w:rsidP="002A64E7">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644FBB5D" w14:textId="77777777" w:rsidR="002A64E7" w:rsidRPr="002F18CE" w:rsidRDefault="002A64E7" w:rsidP="002A64E7">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61D3DC97" w14:textId="77777777" w:rsidR="002A64E7" w:rsidRPr="002F18CE" w:rsidRDefault="002A64E7" w:rsidP="002A64E7">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17C265B9" w14:textId="77777777" w:rsidR="002A64E7" w:rsidRPr="002F18CE" w:rsidRDefault="002A64E7" w:rsidP="002A64E7">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17C52E05" w14:textId="77777777" w:rsidR="002A64E7" w:rsidRPr="002F18CE" w:rsidRDefault="002A64E7" w:rsidP="00F23E7F">
      <w:pPr>
        <w:spacing w:after="0" w:line="240" w:lineRule="auto"/>
        <w:rPr>
          <w:rFonts w:cstheme="minorHAnsi"/>
          <w:i/>
          <w:sz w:val="24"/>
          <w:szCs w:val="24"/>
        </w:rPr>
      </w:pPr>
    </w:p>
    <w:p w14:paraId="0283380F" w14:textId="77777777" w:rsidR="00F23E7F" w:rsidRPr="002F18CE" w:rsidRDefault="00F23E7F" w:rsidP="00F23E7F">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7F0A3A70" w14:textId="77777777" w:rsidR="00F23E7F" w:rsidRPr="002F18CE" w:rsidRDefault="004B7C32" w:rsidP="00F23E7F">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F23E7F"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F23E7F" w:rsidRPr="002F18CE">
        <w:rPr>
          <w:rFonts w:eastAsia="Times New Roman" w:cstheme="minorHAnsi"/>
          <w:bCs/>
          <w:sz w:val="24"/>
          <w:szCs w:val="24"/>
        </w:rPr>
        <w:t>ePHI</w:t>
      </w:r>
      <w:proofErr w:type="spellEnd"/>
      <w:r w:rsidR="00F23E7F" w:rsidRPr="002F18CE">
        <w:rPr>
          <w:rFonts w:eastAsia="Times New Roman" w:cstheme="minorHAnsi"/>
          <w:bCs/>
          <w:sz w:val="24"/>
          <w:szCs w:val="24"/>
        </w:rPr>
        <w:t>.</w:t>
      </w:r>
    </w:p>
    <w:p w14:paraId="4670D439" w14:textId="77777777" w:rsidR="00B5639F" w:rsidRPr="002F18CE" w:rsidRDefault="00B5639F" w:rsidP="00F23E7F">
      <w:pPr>
        <w:spacing w:after="0" w:line="240" w:lineRule="auto"/>
        <w:rPr>
          <w:rFonts w:eastAsia="Times New Roman" w:cstheme="minorHAnsi"/>
          <w:bCs/>
          <w:sz w:val="24"/>
          <w:szCs w:val="24"/>
        </w:rPr>
      </w:pPr>
    </w:p>
    <w:p w14:paraId="718A7116"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Implement a security awareness and training program for all members of its workforce (including management).</w:t>
      </w:r>
    </w:p>
    <w:p w14:paraId="672145C9"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§164.308(a)(5)(i)]</w:t>
      </w:r>
    </w:p>
    <w:p w14:paraId="027F2656" w14:textId="77777777" w:rsidR="00B5639F" w:rsidRPr="002F18CE" w:rsidRDefault="00B5639F" w:rsidP="00B5639F">
      <w:pPr>
        <w:spacing w:after="0" w:line="240" w:lineRule="auto"/>
        <w:contextualSpacing/>
        <w:rPr>
          <w:rFonts w:cstheme="minorHAnsi"/>
          <w:sz w:val="24"/>
          <w:szCs w:val="24"/>
        </w:rPr>
      </w:pPr>
    </w:p>
    <w:p w14:paraId="62EE5D73" w14:textId="77777777" w:rsidR="00B5639F" w:rsidRPr="002F18CE" w:rsidRDefault="00B5639F" w:rsidP="00B5639F">
      <w:pPr>
        <w:autoSpaceDE w:val="0"/>
        <w:autoSpaceDN w:val="0"/>
        <w:adjustRightInd w:val="0"/>
        <w:spacing w:after="0" w:line="240" w:lineRule="auto"/>
        <w:rPr>
          <w:rFonts w:cstheme="minorHAnsi"/>
          <w:color w:val="000000" w:themeColor="text1"/>
          <w:sz w:val="24"/>
          <w:szCs w:val="24"/>
        </w:rPr>
      </w:pPr>
      <w:r w:rsidRPr="002F18CE">
        <w:rPr>
          <w:rFonts w:cstheme="minorHAnsi"/>
          <w:color w:val="000000" w:themeColor="text1"/>
          <w:sz w:val="24"/>
          <w:szCs w:val="24"/>
        </w:rPr>
        <w:t xml:space="preserve">Develop, document, and disseminate to workforce members a security awareness and training policy that addresses purpose, scope, roles, responsibilities, management commitment, coordination among organizational entities, compliance, and procedures to facilitate the implementation of the security awareness and training policy and associated security awareness and training controls. The policy should also </w:t>
      </w:r>
      <w:r w:rsidR="00AC53E9" w:rsidRPr="002F18CE">
        <w:rPr>
          <w:rFonts w:cstheme="minorHAnsi"/>
          <w:color w:val="000000" w:themeColor="text1"/>
          <w:sz w:val="24"/>
          <w:szCs w:val="24"/>
        </w:rPr>
        <w:t>include procedures</w:t>
      </w:r>
      <w:r w:rsidRPr="002F18CE">
        <w:rPr>
          <w:rFonts w:cstheme="minorHAnsi"/>
          <w:color w:val="000000" w:themeColor="text1"/>
          <w:sz w:val="24"/>
          <w:szCs w:val="24"/>
        </w:rPr>
        <w:t xml:space="preserve"> to facilitate its implementation and associated personnel security controls</w:t>
      </w:r>
    </w:p>
    <w:p w14:paraId="6D83E50F" w14:textId="77777777" w:rsidR="00B5639F" w:rsidRPr="002F18CE" w:rsidRDefault="00B5639F" w:rsidP="00B5639F">
      <w:pPr>
        <w:spacing w:after="0" w:line="240" w:lineRule="auto"/>
        <w:rPr>
          <w:rFonts w:cstheme="minorHAnsi"/>
          <w:color w:val="000000" w:themeColor="text1"/>
          <w:sz w:val="24"/>
          <w:szCs w:val="24"/>
        </w:rPr>
      </w:pPr>
      <w:r w:rsidRPr="002F18CE">
        <w:rPr>
          <w:rFonts w:cstheme="minorHAnsi"/>
          <w:color w:val="000000" w:themeColor="text1"/>
          <w:sz w:val="24"/>
          <w:szCs w:val="24"/>
        </w:rPr>
        <w:t>[NIST SP 800-53 AT-1]</w:t>
      </w:r>
    </w:p>
    <w:p w14:paraId="77F770F3" w14:textId="77777777" w:rsidR="00AD104B" w:rsidRPr="002F18CE" w:rsidRDefault="002A64E7" w:rsidP="00AD104B">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88" w:name="_Toc459304837"/>
      <w:r w:rsidRPr="002F18CE">
        <w:rPr>
          <w:b/>
        </w:rPr>
        <w:t>A35</w:t>
      </w:r>
      <w:r w:rsidR="00AD104B" w:rsidRPr="002F18CE">
        <w:rPr>
          <w:b/>
        </w:rPr>
        <w:t xml:space="preserve"> - </w:t>
      </w:r>
      <w:r w:rsidRPr="002F18CE">
        <w:rPr>
          <w:rFonts w:eastAsia="Times New Roman"/>
          <w:b/>
          <w:color w:val="000000"/>
        </w:rPr>
        <w:t>§</w:t>
      </w:r>
      <w:r w:rsidR="008870D6" w:rsidRPr="002F18CE">
        <w:rPr>
          <w:rFonts w:eastAsia="Times New Roman"/>
          <w:b/>
          <w:color w:val="000000"/>
        </w:rPr>
        <w:t>164.308(a)(5)(i)</w:t>
      </w:r>
      <w:r w:rsidR="00E90625" w:rsidRPr="002F18CE">
        <w:rPr>
          <w:rFonts w:eastAsia="Times New Roman"/>
          <w:b/>
          <w:color w:val="000000"/>
        </w:rPr>
        <w:t xml:space="preserve">  Standard</w:t>
      </w:r>
      <w:r w:rsidR="00AD104B" w:rsidRPr="002F18CE">
        <w:rPr>
          <w:rFonts w:eastAsia="Times New Roman"/>
          <w:b/>
          <w:color w:val="000000"/>
        </w:rPr>
        <w:t xml:space="preserve"> </w:t>
      </w:r>
      <w:r w:rsidR="00AD104B" w:rsidRPr="002F18CE">
        <w:t>Does your practice periodically review and update its security awareness and training program in response to changes in your organization, facilities or environment?</w:t>
      </w:r>
      <w:bookmarkEnd w:id="88"/>
    </w:p>
    <w:p w14:paraId="6AB507E5" w14:textId="77777777" w:rsidR="002A64E7" w:rsidRPr="002F18CE" w:rsidRDefault="002A64E7" w:rsidP="002A64E7">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3DFCD281" w14:textId="77777777" w:rsidR="002A64E7" w:rsidRPr="002F18CE" w:rsidRDefault="002A64E7" w:rsidP="002A64E7">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27247170" w14:textId="77777777" w:rsidR="002A64E7" w:rsidRPr="002F18CE" w:rsidRDefault="002A64E7" w:rsidP="002A64E7">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3C208F9C" w14:textId="77777777" w:rsidR="002A64E7" w:rsidRPr="002F18CE" w:rsidRDefault="002A64E7" w:rsidP="002A64E7">
      <w:pPr>
        <w:pStyle w:val="ListParagraph"/>
        <w:numPr>
          <w:ilvl w:val="0"/>
          <w:numId w:val="2"/>
        </w:numPr>
        <w:rPr>
          <w:rFonts w:cstheme="minorHAnsi"/>
          <w:sz w:val="24"/>
          <w:szCs w:val="24"/>
        </w:rPr>
      </w:pPr>
      <w:r w:rsidRPr="002F18CE">
        <w:rPr>
          <w:rFonts w:cstheme="minorHAnsi"/>
          <w:sz w:val="24"/>
          <w:szCs w:val="24"/>
        </w:rPr>
        <w:t>Cost</w:t>
      </w:r>
    </w:p>
    <w:p w14:paraId="483216CF" w14:textId="77777777" w:rsidR="002A64E7" w:rsidRPr="002F18CE" w:rsidRDefault="002A64E7" w:rsidP="002A64E7">
      <w:pPr>
        <w:pStyle w:val="ListParagraph"/>
        <w:numPr>
          <w:ilvl w:val="0"/>
          <w:numId w:val="2"/>
        </w:numPr>
        <w:rPr>
          <w:rFonts w:cstheme="minorHAnsi"/>
          <w:sz w:val="24"/>
          <w:szCs w:val="24"/>
        </w:rPr>
      </w:pPr>
      <w:r w:rsidRPr="002F18CE">
        <w:rPr>
          <w:rFonts w:cstheme="minorHAnsi"/>
          <w:sz w:val="24"/>
          <w:szCs w:val="24"/>
        </w:rPr>
        <w:t>Practice Size</w:t>
      </w:r>
    </w:p>
    <w:p w14:paraId="44A1D373" w14:textId="77777777" w:rsidR="002A64E7" w:rsidRPr="002F18CE" w:rsidRDefault="002A64E7" w:rsidP="002A64E7">
      <w:pPr>
        <w:pStyle w:val="ListParagraph"/>
        <w:numPr>
          <w:ilvl w:val="0"/>
          <w:numId w:val="2"/>
        </w:numPr>
        <w:rPr>
          <w:rFonts w:cstheme="minorHAnsi"/>
          <w:sz w:val="24"/>
          <w:szCs w:val="24"/>
        </w:rPr>
      </w:pPr>
      <w:r w:rsidRPr="002F18CE">
        <w:rPr>
          <w:rFonts w:cstheme="minorHAnsi"/>
          <w:sz w:val="24"/>
          <w:szCs w:val="24"/>
        </w:rPr>
        <w:t>Complexity</w:t>
      </w:r>
    </w:p>
    <w:p w14:paraId="0F39AADD" w14:textId="77777777" w:rsidR="002A64E7" w:rsidRPr="002F18CE" w:rsidRDefault="002A64E7" w:rsidP="002A64E7">
      <w:pPr>
        <w:pStyle w:val="ListParagraph"/>
        <w:numPr>
          <w:ilvl w:val="0"/>
          <w:numId w:val="2"/>
        </w:numPr>
        <w:rPr>
          <w:rFonts w:cstheme="minorHAnsi"/>
          <w:sz w:val="24"/>
          <w:szCs w:val="24"/>
        </w:rPr>
      </w:pPr>
      <w:r w:rsidRPr="002F18CE">
        <w:rPr>
          <w:rFonts w:cstheme="minorHAnsi"/>
          <w:sz w:val="24"/>
          <w:szCs w:val="24"/>
        </w:rPr>
        <w:t>Alternate Solution</w:t>
      </w:r>
    </w:p>
    <w:p w14:paraId="325C89B9" w14:textId="77777777" w:rsidR="002A64E7" w:rsidRPr="002F18CE" w:rsidRDefault="002A64E7" w:rsidP="002A64E7">
      <w:pPr>
        <w:rPr>
          <w:rFonts w:cstheme="minorHAnsi"/>
          <w:sz w:val="24"/>
          <w:szCs w:val="24"/>
        </w:rPr>
      </w:pPr>
      <w:r w:rsidRPr="002F18CE">
        <w:rPr>
          <w:rFonts w:cstheme="minorHAnsi"/>
          <w:sz w:val="24"/>
          <w:szCs w:val="24"/>
        </w:rPr>
        <w:lastRenderedPageBreak/>
        <w:t>Please detail your current activities:</w:t>
      </w:r>
    </w:p>
    <w:tbl>
      <w:tblPr>
        <w:tblStyle w:val="TableGrid"/>
        <w:tblW w:w="0" w:type="auto"/>
        <w:tblLook w:val="04A0" w:firstRow="1" w:lastRow="0" w:firstColumn="1" w:lastColumn="0" w:noHBand="0" w:noVBand="1"/>
      </w:tblPr>
      <w:tblGrid>
        <w:gridCol w:w="9576"/>
      </w:tblGrid>
      <w:tr w:rsidR="002A64E7" w:rsidRPr="002F18CE" w14:paraId="5F6CF5B4" w14:textId="77777777" w:rsidTr="000423A2">
        <w:tc>
          <w:tcPr>
            <w:tcW w:w="9576" w:type="dxa"/>
          </w:tcPr>
          <w:p w14:paraId="231C42D8" w14:textId="77777777" w:rsidR="002A64E7" w:rsidRPr="002F18CE" w:rsidRDefault="002A64E7" w:rsidP="000423A2">
            <w:pPr>
              <w:rPr>
                <w:rFonts w:cstheme="minorHAnsi"/>
                <w:sz w:val="24"/>
                <w:szCs w:val="24"/>
              </w:rPr>
            </w:pPr>
          </w:p>
          <w:p w14:paraId="0E3D1AA2" w14:textId="77777777" w:rsidR="002A64E7" w:rsidRPr="002F18CE" w:rsidRDefault="002A64E7" w:rsidP="000423A2">
            <w:pPr>
              <w:rPr>
                <w:rFonts w:cstheme="minorHAnsi"/>
                <w:sz w:val="24"/>
                <w:szCs w:val="24"/>
              </w:rPr>
            </w:pPr>
          </w:p>
          <w:p w14:paraId="59337B3D" w14:textId="77777777" w:rsidR="002A64E7" w:rsidRPr="002F18CE" w:rsidRDefault="002A64E7" w:rsidP="000423A2">
            <w:pPr>
              <w:rPr>
                <w:rFonts w:cstheme="minorHAnsi"/>
                <w:sz w:val="24"/>
                <w:szCs w:val="24"/>
              </w:rPr>
            </w:pPr>
          </w:p>
          <w:p w14:paraId="270BAA74" w14:textId="77777777" w:rsidR="002A64E7" w:rsidRPr="002F18CE" w:rsidRDefault="002A64E7" w:rsidP="000423A2">
            <w:pPr>
              <w:rPr>
                <w:rFonts w:cstheme="minorHAnsi"/>
                <w:sz w:val="24"/>
                <w:szCs w:val="24"/>
              </w:rPr>
            </w:pPr>
          </w:p>
          <w:p w14:paraId="0596EF13" w14:textId="77777777" w:rsidR="002A64E7" w:rsidRPr="002F18CE" w:rsidRDefault="002A64E7" w:rsidP="000423A2">
            <w:pPr>
              <w:rPr>
                <w:rFonts w:cstheme="minorHAnsi"/>
                <w:sz w:val="24"/>
                <w:szCs w:val="24"/>
              </w:rPr>
            </w:pPr>
          </w:p>
          <w:p w14:paraId="0A5E5198" w14:textId="77777777" w:rsidR="002A64E7" w:rsidRPr="002F18CE" w:rsidRDefault="002A64E7" w:rsidP="000423A2">
            <w:pPr>
              <w:rPr>
                <w:rFonts w:cstheme="minorHAnsi"/>
                <w:sz w:val="24"/>
                <w:szCs w:val="24"/>
              </w:rPr>
            </w:pPr>
          </w:p>
        </w:tc>
      </w:tr>
    </w:tbl>
    <w:p w14:paraId="721AF126" w14:textId="77777777" w:rsidR="002A64E7" w:rsidRPr="002F18CE" w:rsidRDefault="002A64E7" w:rsidP="002A64E7">
      <w:pPr>
        <w:rPr>
          <w:rFonts w:cstheme="minorHAnsi"/>
          <w:sz w:val="24"/>
          <w:szCs w:val="24"/>
        </w:rPr>
      </w:pPr>
    </w:p>
    <w:p w14:paraId="0EA23B30" w14:textId="77777777" w:rsidR="002A64E7" w:rsidRPr="002F18CE" w:rsidRDefault="002A64E7" w:rsidP="002A64E7">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2A64E7" w:rsidRPr="002F18CE" w14:paraId="00B065C0" w14:textId="77777777" w:rsidTr="000423A2">
        <w:tc>
          <w:tcPr>
            <w:tcW w:w="9576" w:type="dxa"/>
          </w:tcPr>
          <w:p w14:paraId="00C56800" w14:textId="77777777" w:rsidR="002A64E7" w:rsidRPr="002F18CE" w:rsidRDefault="002A64E7" w:rsidP="000423A2">
            <w:pPr>
              <w:rPr>
                <w:rFonts w:cstheme="minorHAnsi"/>
                <w:sz w:val="24"/>
                <w:szCs w:val="24"/>
              </w:rPr>
            </w:pPr>
          </w:p>
          <w:p w14:paraId="30336706" w14:textId="77777777" w:rsidR="002A64E7" w:rsidRPr="002F18CE" w:rsidRDefault="002A64E7" w:rsidP="000423A2">
            <w:pPr>
              <w:rPr>
                <w:rFonts w:cstheme="minorHAnsi"/>
                <w:sz w:val="24"/>
                <w:szCs w:val="24"/>
              </w:rPr>
            </w:pPr>
          </w:p>
          <w:p w14:paraId="3F040C4D" w14:textId="77777777" w:rsidR="002A64E7" w:rsidRPr="002F18CE" w:rsidRDefault="002A64E7" w:rsidP="000423A2">
            <w:pPr>
              <w:rPr>
                <w:rFonts w:cstheme="minorHAnsi"/>
                <w:sz w:val="24"/>
                <w:szCs w:val="24"/>
              </w:rPr>
            </w:pPr>
          </w:p>
          <w:p w14:paraId="1958B104" w14:textId="77777777" w:rsidR="002A64E7" w:rsidRPr="002F18CE" w:rsidRDefault="002A64E7" w:rsidP="000423A2">
            <w:pPr>
              <w:rPr>
                <w:rFonts w:cstheme="minorHAnsi"/>
                <w:sz w:val="24"/>
                <w:szCs w:val="24"/>
              </w:rPr>
            </w:pPr>
          </w:p>
          <w:p w14:paraId="7A8BA9BC" w14:textId="77777777" w:rsidR="002A64E7" w:rsidRPr="002F18CE" w:rsidRDefault="002A64E7" w:rsidP="000423A2">
            <w:pPr>
              <w:rPr>
                <w:rFonts w:cstheme="minorHAnsi"/>
                <w:sz w:val="24"/>
                <w:szCs w:val="24"/>
              </w:rPr>
            </w:pPr>
          </w:p>
          <w:p w14:paraId="5AFB95D8" w14:textId="77777777" w:rsidR="002A64E7" w:rsidRPr="002F18CE" w:rsidRDefault="002A64E7" w:rsidP="000423A2">
            <w:pPr>
              <w:rPr>
                <w:rFonts w:cstheme="minorHAnsi"/>
                <w:sz w:val="24"/>
                <w:szCs w:val="24"/>
              </w:rPr>
            </w:pPr>
          </w:p>
        </w:tc>
      </w:tr>
    </w:tbl>
    <w:p w14:paraId="0A3C27E8" w14:textId="77777777" w:rsidR="00AD104B" w:rsidRPr="002F18CE" w:rsidRDefault="00AD104B" w:rsidP="002A64E7">
      <w:pPr>
        <w:rPr>
          <w:rFonts w:cstheme="minorHAnsi"/>
          <w:sz w:val="24"/>
          <w:szCs w:val="24"/>
        </w:rPr>
      </w:pPr>
    </w:p>
    <w:p w14:paraId="40D3A8C1" w14:textId="77777777" w:rsidR="002A64E7" w:rsidRPr="002F18CE" w:rsidRDefault="002A64E7" w:rsidP="002A64E7">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2A64E7" w:rsidRPr="002F18CE" w14:paraId="78024C00" w14:textId="77777777" w:rsidTr="000423A2">
        <w:tc>
          <w:tcPr>
            <w:tcW w:w="9576" w:type="dxa"/>
          </w:tcPr>
          <w:p w14:paraId="12FDBF4F" w14:textId="77777777" w:rsidR="002A64E7" w:rsidRPr="002F18CE" w:rsidRDefault="002A64E7" w:rsidP="000423A2">
            <w:pPr>
              <w:rPr>
                <w:rFonts w:cstheme="minorHAnsi"/>
                <w:sz w:val="24"/>
                <w:szCs w:val="24"/>
              </w:rPr>
            </w:pPr>
          </w:p>
          <w:p w14:paraId="2BA0E48F" w14:textId="77777777" w:rsidR="002A64E7" w:rsidRPr="002F18CE" w:rsidRDefault="002A64E7" w:rsidP="000423A2">
            <w:pPr>
              <w:rPr>
                <w:rFonts w:cstheme="minorHAnsi"/>
                <w:sz w:val="24"/>
                <w:szCs w:val="24"/>
              </w:rPr>
            </w:pPr>
          </w:p>
          <w:p w14:paraId="566D17E4" w14:textId="77777777" w:rsidR="002A64E7" w:rsidRPr="002F18CE" w:rsidRDefault="002A64E7" w:rsidP="000423A2">
            <w:pPr>
              <w:rPr>
                <w:rFonts w:cstheme="minorHAnsi"/>
                <w:sz w:val="24"/>
                <w:szCs w:val="24"/>
              </w:rPr>
            </w:pPr>
          </w:p>
          <w:p w14:paraId="323A6CC8" w14:textId="77777777" w:rsidR="002A64E7" w:rsidRPr="002F18CE" w:rsidRDefault="002A64E7" w:rsidP="000423A2">
            <w:pPr>
              <w:rPr>
                <w:rFonts w:cstheme="minorHAnsi"/>
                <w:sz w:val="24"/>
                <w:szCs w:val="24"/>
              </w:rPr>
            </w:pPr>
          </w:p>
          <w:p w14:paraId="066BFE2A" w14:textId="77777777" w:rsidR="002A64E7" w:rsidRPr="002F18CE" w:rsidRDefault="002A64E7" w:rsidP="000423A2">
            <w:pPr>
              <w:rPr>
                <w:rFonts w:cstheme="minorHAnsi"/>
                <w:sz w:val="24"/>
                <w:szCs w:val="24"/>
              </w:rPr>
            </w:pPr>
          </w:p>
        </w:tc>
      </w:tr>
    </w:tbl>
    <w:p w14:paraId="0B2A856D" w14:textId="77777777" w:rsidR="002A64E7" w:rsidRPr="002F18CE" w:rsidRDefault="002A64E7" w:rsidP="002A64E7">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794D6FF3" w14:textId="77777777" w:rsidR="002A64E7" w:rsidRPr="002F18CE" w:rsidRDefault="002A64E7" w:rsidP="002A64E7">
      <w:pPr>
        <w:pStyle w:val="ListParagraph"/>
        <w:numPr>
          <w:ilvl w:val="0"/>
          <w:numId w:val="3"/>
        </w:numPr>
        <w:rPr>
          <w:rFonts w:cstheme="minorHAnsi"/>
          <w:sz w:val="24"/>
          <w:szCs w:val="24"/>
        </w:rPr>
      </w:pPr>
      <w:r w:rsidRPr="002F18CE">
        <w:rPr>
          <w:rFonts w:cstheme="minorHAnsi"/>
          <w:sz w:val="24"/>
          <w:szCs w:val="24"/>
        </w:rPr>
        <w:t>Low</w:t>
      </w:r>
    </w:p>
    <w:p w14:paraId="2ACCB6D0" w14:textId="77777777" w:rsidR="002A64E7" w:rsidRPr="002F18CE" w:rsidRDefault="002A64E7" w:rsidP="002A64E7">
      <w:pPr>
        <w:pStyle w:val="ListParagraph"/>
        <w:numPr>
          <w:ilvl w:val="0"/>
          <w:numId w:val="3"/>
        </w:numPr>
        <w:rPr>
          <w:rFonts w:cstheme="minorHAnsi"/>
          <w:sz w:val="24"/>
          <w:szCs w:val="24"/>
        </w:rPr>
      </w:pPr>
      <w:r w:rsidRPr="002F18CE">
        <w:rPr>
          <w:rFonts w:cstheme="minorHAnsi"/>
          <w:sz w:val="24"/>
          <w:szCs w:val="24"/>
        </w:rPr>
        <w:t>Medium</w:t>
      </w:r>
    </w:p>
    <w:p w14:paraId="0A8E1505" w14:textId="77777777" w:rsidR="002A64E7" w:rsidRPr="002F18CE" w:rsidRDefault="002A64E7" w:rsidP="002A64E7">
      <w:pPr>
        <w:pStyle w:val="ListParagraph"/>
        <w:numPr>
          <w:ilvl w:val="0"/>
          <w:numId w:val="3"/>
        </w:numPr>
        <w:rPr>
          <w:rFonts w:cstheme="minorHAnsi"/>
          <w:sz w:val="24"/>
          <w:szCs w:val="24"/>
        </w:rPr>
      </w:pPr>
      <w:r w:rsidRPr="002F18CE">
        <w:rPr>
          <w:rFonts w:cstheme="minorHAnsi"/>
          <w:sz w:val="24"/>
          <w:szCs w:val="24"/>
        </w:rPr>
        <w:t>High</w:t>
      </w:r>
    </w:p>
    <w:p w14:paraId="07C910ED" w14:textId="77777777" w:rsidR="002A64E7" w:rsidRPr="002F18CE" w:rsidRDefault="002A64E7" w:rsidP="002A64E7">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479AF8BD" w14:textId="77777777" w:rsidR="002A64E7" w:rsidRPr="002F18CE" w:rsidRDefault="002A64E7" w:rsidP="002A64E7">
      <w:pPr>
        <w:pStyle w:val="ListParagraph"/>
        <w:numPr>
          <w:ilvl w:val="0"/>
          <w:numId w:val="3"/>
        </w:numPr>
        <w:rPr>
          <w:rFonts w:cstheme="minorHAnsi"/>
          <w:sz w:val="24"/>
          <w:szCs w:val="24"/>
        </w:rPr>
      </w:pPr>
      <w:r w:rsidRPr="002F18CE">
        <w:rPr>
          <w:rFonts w:cstheme="minorHAnsi"/>
          <w:sz w:val="24"/>
          <w:szCs w:val="24"/>
        </w:rPr>
        <w:t>Low</w:t>
      </w:r>
    </w:p>
    <w:p w14:paraId="1F453DAF" w14:textId="77777777" w:rsidR="002A64E7" w:rsidRPr="002F18CE" w:rsidRDefault="002A64E7" w:rsidP="002A64E7">
      <w:pPr>
        <w:pStyle w:val="ListParagraph"/>
        <w:numPr>
          <w:ilvl w:val="0"/>
          <w:numId w:val="3"/>
        </w:numPr>
        <w:rPr>
          <w:rFonts w:cstheme="minorHAnsi"/>
          <w:sz w:val="24"/>
          <w:szCs w:val="24"/>
        </w:rPr>
      </w:pPr>
      <w:r w:rsidRPr="002F18CE">
        <w:rPr>
          <w:rFonts w:cstheme="minorHAnsi"/>
          <w:sz w:val="24"/>
          <w:szCs w:val="24"/>
        </w:rPr>
        <w:t>Medium</w:t>
      </w:r>
    </w:p>
    <w:p w14:paraId="3E5C1FF1" w14:textId="77777777" w:rsidR="002A64E7" w:rsidRPr="002F18CE" w:rsidRDefault="002A64E7" w:rsidP="002A64E7">
      <w:pPr>
        <w:pStyle w:val="ListParagraph"/>
        <w:numPr>
          <w:ilvl w:val="0"/>
          <w:numId w:val="3"/>
        </w:numPr>
        <w:rPr>
          <w:rFonts w:cstheme="minorHAnsi"/>
          <w:sz w:val="24"/>
          <w:szCs w:val="24"/>
        </w:rPr>
      </w:pPr>
      <w:r w:rsidRPr="002F18CE">
        <w:rPr>
          <w:rFonts w:cstheme="minorHAnsi"/>
          <w:sz w:val="24"/>
          <w:szCs w:val="24"/>
        </w:rPr>
        <w:t>High</w:t>
      </w:r>
    </w:p>
    <w:p w14:paraId="6F423152" w14:textId="77777777" w:rsidR="00642F29" w:rsidRPr="002F18CE" w:rsidRDefault="00642F29" w:rsidP="00642F29">
      <w:pPr>
        <w:rPr>
          <w:rFonts w:cstheme="minorHAnsi"/>
          <w:b/>
          <w:sz w:val="24"/>
          <w:szCs w:val="24"/>
        </w:rPr>
      </w:pPr>
      <w:r w:rsidRPr="002F18CE">
        <w:rPr>
          <w:rFonts w:cstheme="minorHAnsi"/>
          <w:b/>
          <w:sz w:val="24"/>
          <w:szCs w:val="24"/>
        </w:rPr>
        <w:t>Overall Security Risk:</w:t>
      </w:r>
    </w:p>
    <w:p w14:paraId="596B0FA6" w14:textId="77777777" w:rsidR="00642F29" w:rsidRPr="002F18CE" w:rsidRDefault="00642F29" w:rsidP="00642F29">
      <w:pPr>
        <w:pStyle w:val="ListParagraph"/>
        <w:numPr>
          <w:ilvl w:val="0"/>
          <w:numId w:val="3"/>
        </w:numPr>
        <w:rPr>
          <w:rFonts w:cstheme="minorHAnsi"/>
          <w:sz w:val="24"/>
          <w:szCs w:val="24"/>
        </w:rPr>
      </w:pPr>
      <w:r w:rsidRPr="002F18CE">
        <w:rPr>
          <w:rFonts w:cstheme="minorHAnsi"/>
          <w:sz w:val="24"/>
          <w:szCs w:val="24"/>
        </w:rPr>
        <w:lastRenderedPageBreak/>
        <w:t>Low</w:t>
      </w:r>
    </w:p>
    <w:p w14:paraId="7B442CB1" w14:textId="77777777" w:rsidR="00642F29" w:rsidRPr="002F18CE" w:rsidRDefault="00642F29" w:rsidP="00642F29">
      <w:pPr>
        <w:pStyle w:val="ListParagraph"/>
        <w:numPr>
          <w:ilvl w:val="0"/>
          <w:numId w:val="3"/>
        </w:numPr>
        <w:rPr>
          <w:rFonts w:cstheme="minorHAnsi"/>
          <w:sz w:val="24"/>
          <w:szCs w:val="24"/>
        </w:rPr>
      </w:pPr>
      <w:r w:rsidRPr="002F18CE">
        <w:rPr>
          <w:rFonts w:cstheme="minorHAnsi"/>
          <w:sz w:val="24"/>
          <w:szCs w:val="24"/>
        </w:rPr>
        <w:t>Medium</w:t>
      </w:r>
    </w:p>
    <w:p w14:paraId="017376E5" w14:textId="77777777" w:rsidR="00642F29" w:rsidRPr="002F18CE" w:rsidRDefault="00642F29" w:rsidP="00642F29">
      <w:pPr>
        <w:pStyle w:val="ListParagraph"/>
        <w:numPr>
          <w:ilvl w:val="0"/>
          <w:numId w:val="3"/>
        </w:numPr>
        <w:rPr>
          <w:rFonts w:cstheme="minorHAnsi"/>
          <w:sz w:val="24"/>
          <w:szCs w:val="24"/>
        </w:rPr>
      </w:pPr>
      <w:r w:rsidRPr="002F18CE">
        <w:rPr>
          <w:rFonts w:cstheme="minorHAnsi"/>
          <w:sz w:val="24"/>
          <w:szCs w:val="24"/>
        </w:rPr>
        <w:t>High</w:t>
      </w:r>
    </w:p>
    <w:p w14:paraId="45A4D495" w14:textId="77777777" w:rsidR="002A64E7" w:rsidRPr="002F18CE" w:rsidRDefault="002A64E7" w:rsidP="002A64E7">
      <w:pPr>
        <w:rPr>
          <w:rFonts w:cstheme="minorHAnsi"/>
          <w:b/>
          <w:sz w:val="24"/>
          <w:szCs w:val="24"/>
        </w:rPr>
      </w:pPr>
      <w:r w:rsidRPr="002F18CE">
        <w:rPr>
          <w:rFonts w:cstheme="minorHAnsi"/>
          <w:b/>
          <w:sz w:val="24"/>
          <w:szCs w:val="24"/>
        </w:rPr>
        <w:t>Related Information:</w:t>
      </w:r>
    </w:p>
    <w:p w14:paraId="5F7C241B" w14:textId="77777777" w:rsidR="002A64E7" w:rsidRPr="002F18CE" w:rsidRDefault="002A64E7" w:rsidP="002A64E7">
      <w:pPr>
        <w:rPr>
          <w:rFonts w:cstheme="minorHAnsi"/>
          <w:i/>
          <w:sz w:val="24"/>
          <w:szCs w:val="24"/>
        </w:rPr>
      </w:pPr>
      <w:r w:rsidRPr="002F18CE">
        <w:rPr>
          <w:rFonts w:cstheme="minorHAnsi"/>
          <w:i/>
          <w:sz w:val="24"/>
          <w:szCs w:val="24"/>
        </w:rPr>
        <w:t>Things to Consider to Help Answer the Question:</w:t>
      </w:r>
    </w:p>
    <w:p w14:paraId="38820C28" w14:textId="77777777" w:rsidR="002A64E7" w:rsidRPr="002F18CE" w:rsidRDefault="002A64E7" w:rsidP="002A64E7">
      <w:pPr>
        <w:rPr>
          <w:rFonts w:cstheme="minorHAnsi"/>
          <w:i/>
          <w:sz w:val="24"/>
          <w:szCs w:val="24"/>
        </w:rPr>
      </w:pPr>
      <w:r w:rsidRPr="002F18CE">
        <w:rPr>
          <w:rFonts w:cstheme="minorHAnsi"/>
          <w:sz w:val="24"/>
          <w:szCs w:val="24"/>
        </w:rPr>
        <w:t xml:space="preserve">Consider whether your practice understands that training is an ongoing, evolving process that responds to environmental and operational changes affecting the security of </w:t>
      </w:r>
      <w:proofErr w:type="spellStart"/>
      <w:r w:rsidRPr="002F18CE">
        <w:rPr>
          <w:rFonts w:cstheme="minorHAnsi"/>
          <w:sz w:val="24"/>
          <w:szCs w:val="24"/>
        </w:rPr>
        <w:t>ePHI</w:t>
      </w:r>
      <w:proofErr w:type="spellEnd"/>
      <w:r w:rsidRPr="002F18CE">
        <w:rPr>
          <w:rFonts w:cstheme="minorHAnsi"/>
          <w:sz w:val="24"/>
          <w:szCs w:val="24"/>
        </w:rPr>
        <w:t>.</w:t>
      </w:r>
    </w:p>
    <w:p w14:paraId="70192708" w14:textId="77777777" w:rsidR="002A64E7" w:rsidRPr="002F18CE" w:rsidRDefault="002A64E7" w:rsidP="002A64E7">
      <w:pPr>
        <w:rPr>
          <w:rFonts w:cstheme="minorHAnsi"/>
          <w:i/>
          <w:sz w:val="24"/>
          <w:szCs w:val="24"/>
        </w:rPr>
      </w:pPr>
      <w:r w:rsidRPr="002F18CE">
        <w:rPr>
          <w:rFonts w:cstheme="minorHAnsi"/>
          <w:i/>
          <w:sz w:val="24"/>
          <w:szCs w:val="24"/>
        </w:rPr>
        <w:t>Possible Threats and Vulnerabilities:</w:t>
      </w:r>
    </w:p>
    <w:p w14:paraId="0FFB4935" w14:textId="77777777" w:rsidR="002A64E7" w:rsidRPr="002F18CE" w:rsidRDefault="002A64E7" w:rsidP="002A64E7">
      <w:pPr>
        <w:spacing w:line="240" w:lineRule="auto"/>
        <w:contextualSpacing/>
        <w:rPr>
          <w:rFonts w:cstheme="minorHAnsi"/>
          <w:sz w:val="24"/>
          <w:szCs w:val="24"/>
        </w:rPr>
      </w:pPr>
      <w:r w:rsidRPr="002F18CE">
        <w:rPr>
          <w:rFonts w:cstheme="minorHAnsi"/>
          <w:sz w:val="24"/>
          <w:szCs w:val="24"/>
        </w:rPr>
        <w:t xml:space="preserve">Your practice may not be able to safeguard its </w:t>
      </w:r>
      <w:proofErr w:type="spellStart"/>
      <w:r w:rsidRPr="002F18CE">
        <w:rPr>
          <w:rFonts w:cstheme="minorHAnsi"/>
          <w:sz w:val="24"/>
          <w:szCs w:val="24"/>
        </w:rPr>
        <w:t>ePHI</w:t>
      </w:r>
      <w:proofErr w:type="spellEnd"/>
      <w:r w:rsidRPr="002F18CE">
        <w:rPr>
          <w:rFonts w:cstheme="minorHAnsi"/>
          <w:sz w:val="24"/>
          <w:szCs w:val="24"/>
        </w:rPr>
        <w:t xml:space="preserve"> if it does not periodically review and update its security awareness and training program in response to changes in organization, facilities or environment.</w:t>
      </w:r>
    </w:p>
    <w:p w14:paraId="36342DED" w14:textId="77777777" w:rsidR="002A64E7" w:rsidRPr="002F18CE" w:rsidRDefault="002A64E7" w:rsidP="002A64E7">
      <w:pPr>
        <w:spacing w:line="240" w:lineRule="auto"/>
        <w:contextualSpacing/>
        <w:rPr>
          <w:rFonts w:cstheme="minorHAnsi"/>
          <w:sz w:val="24"/>
          <w:szCs w:val="24"/>
        </w:rPr>
      </w:pPr>
    </w:p>
    <w:p w14:paraId="0AD2B55E" w14:textId="77777777" w:rsidR="002A64E7" w:rsidRPr="002F18CE" w:rsidRDefault="002A64E7" w:rsidP="002A64E7">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50848993" w14:textId="77777777" w:rsidR="002A64E7" w:rsidRPr="002F18CE" w:rsidRDefault="002A64E7" w:rsidP="002A64E7">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079EAF9C" w14:textId="77777777" w:rsidR="002A64E7" w:rsidRPr="002F18CE" w:rsidRDefault="002A64E7" w:rsidP="002A64E7">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6DC3BA07" w14:textId="77777777" w:rsidR="002A64E7" w:rsidRPr="002F18CE" w:rsidRDefault="002A64E7" w:rsidP="002A64E7">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08C48DE4" w14:textId="77777777" w:rsidR="002A64E7" w:rsidRPr="002F18CE" w:rsidRDefault="002A64E7" w:rsidP="002A64E7">
      <w:pPr>
        <w:pStyle w:val="ListParagraph"/>
        <w:spacing w:after="0" w:line="240" w:lineRule="auto"/>
        <w:ind w:left="252"/>
        <w:rPr>
          <w:rFonts w:eastAsia="Times New Roman" w:cstheme="minorHAnsi"/>
          <w:color w:val="000000" w:themeColor="text1"/>
          <w:sz w:val="24"/>
          <w:szCs w:val="24"/>
        </w:rPr>
      </w:pPr>
    </w:p>
    <w:p w14:paraId="7784144E" w14:textId="77777777" w:rsidR="002A64E7" w:rsidRPr="002F18CE" w:rsidRDefault="002A64E7" w:rsidP="002A64E7">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210BE22F" w14:textId="77777777" w:rsidR="002A64E7" w:rsidRPr="002F18CE" w:rsidRDefault="004B7C32" w:rsidP="002A64E7">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2A64E7"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2A64E7" w:rsidRPr="002F18CE">
        <w:rPr>
          <w:rFonts w:eastAsia="Times New Roman" w:cstheme="minorHAnsi"/>
          <w:bCs/>
          <w:sz w:val="24"/>
          <w:szCs w:val="24"/>
        </w:rPr>
        <w:t>ePHI</w:t>
      </w:r>
      <w:proofErr w:type="spellEnd"/>
      <w:r w:rsidR="002A64E7" w:rsidRPr="002F18CE">
        <w:rPr>
          <w:rFonts w:eastAsia="Times New Roman" w:cstheme="minorHAnsi"/>
          <w:bCs/>
          <w:sz w:val="24"/>
          <w:szCs w:val="24"/>
        </w:rPr>
        <w:t>.</w:t>
      </w:r>
    </w:p>
    <w:p w14:paraId="5FF0E3A3" w14:textId="77777777" w:rsidR="00B5639F" w:rsidRPr="002F18CE" w:rsidRDefault="00B5639F" w:rsidP="002A64E7">
      <w:pPr>
        <w:spacing w:after="0" w:line="240" w:lineRule="auto"/>
        <w:rPr>
          <w:rFonts w:eastAsia="Times New Roman" w:cstheme="minorHAnsi"/>
          <w:bCs/>
          <w:sz w:val="24"/>
          <w:szCs w:val="24"/>
        </w:rPr>
      </w:pPr>
    </w:p>
    <w:p w14:paraId="3759D7C1"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Implement a security awareness and training program for all members of its workforce (including management).</w:t>
      </w:r>
    </w:p>
    <w:p w14:paraId="0CB6E467"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§164.308(a)(5)(i)]</w:t>
      </w:r>
    </w:p>
    <w:p w14:paraId="5F64FC5D" w14:textId="77777777" w:rsidR="00B5639F" w:rsidRPr="002F18CE" w:rsidRDefault="00B5639F" w:rsidP="00B5639F">
      <w:pPr>
        <w:spacing w:after="0" w:line="240" w:lineRule="auto"/>
        <w:contextualSpacing/>
        <w:rPr>
          <w:rFonts w:eastAsia="Times New Roman" w:cstheme="minorHAnsi"/>
          <w:color w:val="000000"/>
          <w:sz w:val="24"/>
          <w:szCs w:val="24"/>
        </w:rPr>
      </w:pPr>
    </w:p>
    <w:p w14:paraId="4032576C" w14:textId="77777777" w:rsidR="00B5639F" w:rsidRPr="002F18CE" w:rsidRDefault="00B5639F" w:rsidP="00B5639F">
      <w:pPr>
        <w:spacing w:after="0" w:line="240" w:lineRule="auto"/>
        <w:contextualSpacing/>
        <w:rPr>
          <w:rFonts w:cstheme="minorHAnsi"/>
          <w:sz w:val="24"/>
          <w:szCs w:val="24"/>
        </w:rPr>
      </w:pPr>
      <w:r w:rsidRPr="002F18CE">
        <w:rPr>
          <w:rFonts w:eastAsia="Times New Roman" w:cstheme="minorHAnsi"/>
          <w:color w:val="000000"/>
          <w:sz w:val="24"/>
          <w:szCs w:val="24"/>
        </w:rPr>
        <w:t xml:space="preserve">Review and update the current security awareness and training policy and procedures based on </w:t>
      </w:r>
      <w:r w:rsidRPr="002F18CE">
        <w:rPr>
          <w:rFonts w:cstheme="minorHAnsi"/>
          <w:sz w:val="24"/>
          <w:szCs w:val="24"/>
        </w:rPr>
        <w:t xml:space="preserve">environmental and operational changes affecting the security of </w:t>
      </w:r>
      <w:proofErr w:type="spellStart"/>
      <w:r w:rsidRPr="002F18CE">
        <w:rPr>
          <w:rFonts w:cstheme="minorHAnsi"/>
          <w:sz w:val="24"/>
          <w:szCs w:val="24"/>
        </w:rPr>
        <w:t>ePHI</w:t>
      </w:r>
      <w:proofErr w:type="spellEnd"/>
      <w:r w:rsidRPr="002F18CE">
        <w:rPr>
          <w:rFonts w:cstheme="minorHAnsi"/>
          <w:sz w:val="24"/>
          <w:szCs w:val="24"/>
        </w:rPr>
        <w:t>.</w:t>
      </w:r>
    </w:p>
    <w:p w14:paraId="6650A9B1" w14:textId="77777777" w:rsidR="00B5639F" w:rsidRPr="002F18CE" w:rsidRDefault="00B5639F" w:rsidP="00B5639F">
      <w:pPr>
        <w:spacing w:after="0" w:line="240" w:lineRule="auto"/>
        <w:contextualSpacing/>
        <w:rPr>
          <w:rFonts w:cstheme="minorHAnsi"/>
          <w:sz w:val="24"/>
          <w:szCs w:val="24"/>
        </w:rPr>
      </w:pPr>
      <w:r w:rsidRPr="002F18CE">
        <w:rPr>
          <w:rFonts w:cstheme="minorHAnsi"/>
          <w:color w:val="000000" w:themeColor="text1"/>
          <w:sz w:val="24"/>
          <w:szCs w:val="24"/>
        </w:rPr>
        <w:t>[NIST SP 800-53 AT-1]</w:t>
      </w:r>
    </w:p>
    <w:p w14:paraId="3F8AD4E0" w14:textId="77777777" w:rsidR="00AD104B" w:rsidRPr="002F18CE" w:rsidRDefault="008870D6" w:rsidP="00AD104B">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89" w:name="_Toc459304838"/>
      <w:r w:rsidRPr="002F18CE">
        <w:rPr>
          <w:b/>
        </w:rPr>
        <w:t>A36</w:t>
      </w:r>
      <w:r w:rsidR="00AD104B" w:rsidRPr="002F18CE">
        <w:rPr>
          <w:b/>
        </w:rPr>
        <w:t xml:space="preserve"> - </w:t>
      </w:r>
      <w:r w:rsidRPr="002F18CE">
        <w:rPr>
          <w:rFonts w:eastAsia="Times New Roman"/>
          <w:b/>
          <w:color w:val="000000"/>
        </w:rPr>
        <w:t>§164.308(a)(5)(i</w:t>
      </w:r>
      <w:proofErr w:type="gramStart"/>
      <w:r w:rsidRPr="002F18CE">
        <w:rPr>
          <w:rFonts w:eastAsia="Times New Roman"/>
          <w:b/>
          <w:color w:val="000000"/>
        </w:rPr>
        <w:t>)</w:t>
      </w:r>
      <w:r w:rsidR="00E90625" w:rsidRPr="002F18CE">
        <w:rPr>
          <w:rFonts w:eastAsia="Times New Roman"/>
          <w:b/>
          <w:color w:val="000000"/>
        </w:rPr>
        <w:t xml:space="preserve">  Standard</w:t>
      </w:r>
      <w:proofErr w:type="gramEnd"/>
      <w:r w:rsidR="00AD104B" w:rsidRPr="002F18CE">
        <w:rPr>
          <w:rFonts w:eastAsia="Times New Roman"/>
          <w:b/>
          <w:color w:val="000000"/>
        </w:rPr>
        <w:t xml:space="preserve"> </w:t>
      </w:r>
      <w:r w:rsidR="00AD104B" w:rsidRPr="002F18CE">
        <w:t>Does your practice provide ongoing basic security awareness to all workforce members, including physicians?</w:t>
      </w:r>
      <w:bookmarkEnd w:id="89"/>
    </w:p>
    <w:p w14:paraId="4C156C97" w14:textId="77777777" w:rsidR="008870D6" w:rsidRPr="002F18CE" w:rsidRDefault="008870D6" w:rsidP="008870D6">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6CF3C72D" w14:textId="77777777" w:rsidR="008870D6" w:rsidRPr="002F18CE" w:rsidRDefault="008870D6" w:rsidP="008870D6">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lastRenderedPageBreak/>
        <w:t>No</w:t>
      </w:r>
    </w:p>
    <w:p w14:paraId="5F2CFFE2" w14:textId="77777777" w:rsidR="008870D6" w:rsidRPr="002F18CE" w:rsidRDefault="008870D6" w:rsidP="008870D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5C6168BA"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Cost</w:t>
      </w:r>
    </w:p>
    <w:p w14:paraId="1FFB896E"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Practice Size</w:t>
      </w:r>
    </w:p>
    <w:p w14:paraId="0FD3FCFB"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Complexity</w:t>
      </w:r>
    </w:p>
    <w:p w14:paraId="529CEF9E"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Alternate Solution</w:t>
      </w:r>
    </w:p>
    <w:p w14:paraId="69A15058" w14:textId="77777777" w:rsidR="008870D6" w:rsidRPr="002F18CE" w:rsidRDefault="008870D6" w:rsidP="008870D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8870D6" w:rsidRPr="002F18CE" w14:paraId="0513F4CE" w14:textId="77777777" w:rsidTr="000423A2">
        <w:tc>
          <w:tcPr>
            <w:tcW w:w="9576" w:type="dxa"/>
          </w:tcPr>
          <w:p w14:paraId="6C9438E7" w14:textId="77777777" w:rsidR="008870D6" w:rsidRPr="002F18CE" w:rsidRDefault="008870D6" w:rsidP="000423A2">
            <w:pPr>
              <w:rPr>
                <w:rFonts w:cstheme="minorHAnsi"/>
                <w:sz w:val="24"/>
                <w:szCs w:val="24"/>
              </w:rPr>
            </w:pPr>
          </w:p>
          <w:p w14:paraId="0D57D634" w14:textId="77777777" w:rsidR="008870D6" w:rsidRPr="002F18CE" w:rsidRDefault="008870D6" w:rsidP="000423A2">
            <w:pPr>
              <w:rPr>
                <w:rFonts w:cstheme="minorHAnsi"/>
                <w:sz w:val="24"/>
                <w:szCs w:val="24"/>
              </w:rPr>
            </w:pPr>
          </w:p>
          <w:p w14:paraId="7DC14C19" w14:textId="77777777" w:rsidR="008870D6" w:rsidRPr="002F18CE" w:rsidRDefault="008870D6" w:rsidP="000423A2">
            <w:pPr>
              <w:rPr>
                <w:rFonts w:cstheme="minorHAnsi"/>
                <w:sz w:val="24"/>
                <w:szCs w:val="24"/>
              </w:rPr>
            </w:pPr>
          </w:p>
          <w:p w14:paraId="7B9158A9" w14:textId="77777777" w:rsidR="008870D6" w:rsidRPr="002F18CE" w:rsidRDefault="008870D6" w:rsidP="000423A2">
            <w:pPr>
              <w:rPr>
                <w:rFonts w:cstheme="minorHAnsi"/>
                <w:sz w:val="24"/>
                <w:szCs w:val="24"/>
              </w:rPr>
            </w:pPr>
          </w:p>
          <w:p w14:paraId="120335B9" w14:textId="77777777" w:rsidR="008870D6" w:rsidRPr="002F18CE" w:rsidRDefault="008870D6" w:rsidP="000423A2">
            <w:pPr>
              <w:rPr>
                <w:rFonts w:cstheme="minorHAnsi"/>
                <w:sz w:val="24"/>
                <w:szCs w:val="24"/>
              </w:rPr>
            </w:pPr>
          </w:p>
          <w:p w14:paraId="2030A418" w14:textId="77777777" w:rsidR="008870D6" w:rsidRPr="002F18CE" w:rsidRDefault="008870D6" w:rsidP="000423A2">
            <w:pPr>
              <w:rPr>
                <w:rFonts w:cstheme="minorHAnsi"/>
                <w:sz w:val="24"/>
                <w:szCs w:val="24"/>
              </w:rPr>
            </w:pPr>
          </w:p>
        </w:tc>
      </w:tr>
    </w:tbl>
    <w:p w14:paraId="69A32C45" w14:textId="77777777" w:rsidR="00AD104B" w:rsidRPr="002F18CE" w:rsidRDefault="00AD104B" w:rsidP="008870D6">
      <w:pPr>
        <w:rPr>
          <w:rFonts w:cstheme="minorHAnsi"/>
          <w:sz w:val="24"/>
          <w:szCs w:val="24"/>
        </w:rPr>
      </w:pPr>
    </w:p>
    <w:p w14:paraId="33E63E11" w14:textId="77777777" w:rsidR="008870D6" w:rsidRPr="002F18CE" w:rsidRDefault="008870D6" w:rsidP="008870D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8870D6" w:rsidRPr="002F18CE" w14:paraId="68259C1F" w14:textId="77777777" w:rsidTr="000423A2">
        <w:tc>
          <w:tcPr>
            <w:tcW w:w="9576" w:type="dxa"/>
          </w:tcPr>
          <w:p w14:paraId="22E7D457" w14:textId="77777777" w:rsidR="008870D6" w:rsidRPr="002F18CE" w:rsidRDefault="008870D6" w:rsidP="000423A2">
            <w:pPr>
              <w:rPr>
                <w:rFonts w:cstheme="minorHAnsi"/>
                <w:sz w:val="24"/>
                <w:szCs w:val="24"/>
              </w:rPr>
            </w:pPr>
          </w:p>
          <w:p w14:paraId="32C9CFFE" w14:textId="77777777" w:rsidR="008870D6" w:rsidRPr="002F18CE" w:rsidRDefault="008870D6" w:rsidP="000423A2">
            <w:pPr>
              <w:rPr>
                <w:rFonts w:cstheme="minorHAnsi"/>
                <w:sz w:val="24"/>
                <w:szCs w:val="24"/>
              </w:rPr>
            </w:pPr>
          </w:p>
          <w:p w14:paraId="033D1A92" w14:textId="77777777" w:rsidR="008870D6" w:rsidRPr="002F18CE" w:rsidRDefault="008870D6" w:rsidP="000423A2">
            <w:pPr>
              <w:rPr>
                <w:rFonts w:cstheme="minorHAnsi"/>
                <w:sz w:val="24"/>
                <w:szCs w:val="24"/>
              </w:rPr>
            </w:pPr>
          </w:p>
          <w:p w14:paraId="5A30F79A" w14:textId="77777777" w:rsidR="008870D6" w:rsidRPr="002F18CE" w:rsidRDefault="008870D6" w:rsidP="000423A2">
            <w:pPr>
              <w:rPr>
                <w:rFonts w:cstheme="minorHAnsi"/>
                <w:sz w:val="24"/>
                <w:szCs w:val="24"/>
              </w:rPr>
            </w:pPr>
          </w:p>
          <w:p w14:paraId="2397C15D" w14:textId="77777777" w:rsidR="008870D6" w:rsidRPr="002F18CE" w:rsidRDefault="008870D6" w:rsidP="000423A2">
            <w:pPr>
              <w:rPr>
                <w:rFonts w:cstheme="minorHAnsi"/>
                <w:sz w:val="24"/>
                <w:szCs w:val="24"/>
              </w:rPr>
            </w:pPr>
          </w:p>
          <w:p w14:paraId="0FE1E547" w14:textId="77777777" w:rsidR="008870D6" w:rsidRPr="002F18CE" w:rsidRDefault="008870D6" w:rsidP="000423A2">
            <w:pPr>
              <w:rPr>
                <w:rFonts w:cstheme="minorHAnsi"/>
                <w:sz w:val="24"/>
                <w:szCs w:val="24"/>
              </w:rPr>
            </w:pPr>
          </w:p>
        </w:tc>
      </w:tr>
    </w:tbl>
    <w:p w14:paraId="05E34E79" w14:textId="77777777" w:rsidR="008870D6" w:rsidRPr="002F18CE" w:rsidRDefault="008870D6" w:rsidP="008870D6">
      <w:pPr>
        <w:rPr>
          <w:rFonts w:cstheme="minorHAnsi"/>
          <w:sz w:val="24"/>
          <w:szCs w:val="24"/>
        </w:rPr>
      </w:pPr>
    </w:p>
    <w:p w14:paraId="7C461912" w14:textId="77777777" w:rsidR="008870D6" w:rsidRPr="002F18CE" w:rsidRDefault="008870D6" w:rsidP="008870D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8870D6" w:rsidRPr="002F18CE" w14:paraId="12480D06" w14:textId="77777777" w:rsidTr="000423A2">
        <w:tc>
          <w:tcPr>
            <w:tcW w:w="9576" w:type="dxa"/>
          </w:tcPr>
          <w:p w14:paraId="283CD2AF" w14:textId="77777777" w:rsidR="008870D6" w:rsidRPr="002F18CE" w:rsidRDefault="008870D6" w:rsidP="000423A2">
            <w:pPr>
              <w:rPr>
                <w:rFonts w:cstheme="minorHAnsi"/>
                <w:sz w:val="24"/>
                <w:szCs w:val="24"/>
              </w:rPr>
            </w:pPr>
          </w:p>
          <w:p w14:paraId="406B42E4" w14:textId="77777777" w:rsidR="008870D6" w:rsidRPr="002F18CE" w:rsidRDefault="008870D6" w:rsidP="000423A2">
            <w:pPr>
              <w:rPr>
                <w:rFonts w:cstheme="minorHAnsi"/>
                <w:sz w:val="24"/>
                <w:szCs w:val="24"/>
              </w:rPr>
            </w:pPr>
          </w:p>
          <w:p w14:paraId="6DF1EAF5" w14:textId="77777777" w:rsidR="008870D6" w:rsidRPr="002F18CE" w:rsidRDefault="008870D6" w:rsidP="000423A2">
            <w:pPr>
              <w:rPr>
                <w:rFonts w:cstheme="minorHAnsi"/>
                <w:sz w:val="24"/>
                <w:szCs w:val="24"/>
              </w:rPr>
            </w:pPr>
          </w:p>
          <w:p w14:paraId="74CFB9CE" w14:textId="77777777" w:rsidR="008870D6" w:rsidRPr="002F18CE" w:rsidRDefault="008870D6" w:rsidP="000423A2">
            <w:pPr>
              <w:rPr>
                <w:rFonts w:cstheme="minorHAnsi"/>
                <w:sz w:val="24"/>
                <w:szCs w:val="24"/>
              </w:rPr>
            </w:pPr>
          </w:p>
          <w:p w14:paraId="6017F6F7" w14:textId="77777777" w:rsidR="008870D6" w:rsidRPr="002F18CE" w:rsidRDefault="008870D6" w:rsidP="000423A2">
            <w:pPr>
              <w:rPr>
                <w:rFonts w:cstheme="minorHAnsi"/>
                <w:sz w:val="24"/>
                <w:szCs w:val="24"/>
              </w:rPr>
            </w:pPr>
          </w:p>
          <w:p w14:paraId="126A4790" w14:textId="77777777" w:rsidR="008870D6" w:rsidRPr="002F18CE" w:rsidRDefault="008870D6" w:rsidP="000423A2">
            <w:pPr>
              <w:rPr>
                <w:rFonts w:cstheme="minorHAnsi"/>
                <w:sz w:val="24"/>
                <w:szCs w:val="24"/>
              </w:rPr>
            </w:pPr>
          </w:p>
        </w:tc>
      </w:tr>
    </w:tbl>
    <w:p w14:paraId="71284B03" w14:textId="77777777" w:rsidR="008870D6" w:rsidRPr="002F18CE" w:rsidRDefault="008870D6" w:rsidP="008870D6">
      <w:pPr>
        <w:rPr>
          <w:rFonts w:cstheme="minorHAnsi"/>
          <w:sz w:val="24"/>
          <w:szCs w:val="24"/>
        </w:rPr>
      </w:pPr>
    </w:p>
    <w:p w14:paraId="31D295E5" w14:textId="77777777" w:rsidR="008870D6" w:rsidRPr="002F18CE" w:rsidRDefault="008870D6" w:rsidP="008870D6">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76CD49EE"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lastRenderedPageBreak/>
        <w:t>Low</w:t>
      </w:r>
    </w:p>
    <w:p w14:paraId="3C9A2433"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006B925F"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39DAF1D2" w14:textId="77777777" w:rsidR="008870D6" w:rsidRPr="002F18CE" w:rsidRDefault="008870D6" w:rsidP="008870D6">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1F7BDEAF"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Low</w:t>
      </w:r>
    </w:p>
    <w:p w14:paraId="6E1A92E6"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0C826BA8"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0268C74E" w14:textId="77777777" w:rsidR="00877D7E" w:rsidRPr="002F18CE" w:rsidRDefault="00877D7E" w:rsidP="00877D7E">
      <w:pPr>
        <w:rPr>
          <w:rFonts w:cstheme="minorHAnsi"/>
          <w:b/>
          <w:sz w:val="24"/>
          <w:szCs w:val="24"/>
        </w:rPr>
      </w:pPr>
      <w:r w:rsidRPr="002F18CE">
        <w:rPr>
          <w:rFonts w:cstheme="minorHAnsi"/>
          <w:b/>
          <w:sz w:val="24"/>
          <w:szCs w:val="24"/>
        </w:rPr>
        <w:t>Overall Security Risk:</w:t>
      </w:r>
    </w:p>
    <w:p w14:paraId="08B2A274" w14:textId="77777777" w:rsidR="00877D7E" w:rsidRPr="002F18CE" w:rsidRDefault="00877D7E" w:rsidP="00877D7E">
      <w:pPr>
        <w:pStyle w:val="ListParagraph"/>
        <w:numPr>
          <w:ilvl w:val="0"/>
          <w:numId w:val="3"/>
        </w:numPr>
        <w:rPr>
          <w:rFonts w:cstheme="minorHAnsi"/>
          <w:sz w:val="24"/>
          <w:szCs w:val="24"/>
        </w:rPr>
      </w:pPr>
      <w:r w:rsidRPr="002F18CE">
        <w:rPr>
          <w:rFonts w:cstheme="minorHAnsi"/>
          <w:sz w:val="24"/>
          <w:szCs w:val="24"/>
        </w:rPr>
        <w:t>Low</w:t>
      </w:r>
    </w:p>
    <w:p w14:paraId="480EE893" w14:textId="77777777" w:rsidR="00877D7E" w:rsidRPr="002F18CE" w:rsidRDefault="00877D7E" w:rsidP="00877D7E">
      <w:pPr>
        <w:pStyle w:val="ListParagraph"/>
        <w:numPr>
          <w:ilvl w:val="0"/>
          <w:numId w:val="3"/>
        </w:numPr>
        <w:rPr>
          <w:rFonts w:cstheme="minorHAnsi"/>
          <w:sz w:val="24"/>
          <w:szCs w:val="24"/>
        </w:rPr>
      </w:pPr>
      <w:r w:rsidRPr="002F18CE">
        <w:rPr>
          <w:rFonts w:cstheme="minorHAnsi"/>
          <w:sz w:val="24"/>
          <w:szCs w:val="24"/>
        </w:rPr>
        <w:t>Medium</w:t>
      </w:r>
    </w:p>
    <w:p w14:paraId="7EFD3538" w14:textId="77777777" w:rsidR="00877D7E" w:rsidRPr="002F18CE" w:rsidRDefault="00877D7E" w:rsidP="00877D7E">
      <w:pPr>
        <w:pStyle w:val="ListParagraph"/>
        <w:numPr>
          <w:ilvl w:val="0"/>
          <w:numId w:val="3"/>
        </w:numPr>
        <w:rPr>
          <w:rFonts w:cstheme="minorHAnsi"/>
          <w:sz w:val="24"/>
          <w:szCs w:val="24"/>
        </w:rPr>
      </w:pPr>
      <w:r w:rsidRPr="002F18CE">
        <w:rPr>
          <w:rFonts w:cstheme="minorHAnsi"/>
          <w:sz w:val="24"/>
          <w:szCs w:val="24"/>
        </w:rPr>
        <w:t>High</w:t>
      </w:r>
    </w:p>
    <w:p w14:paraId="52EF907E" w14:textId="77777777" w:rsidR="008870D6" w:rsidRPr="002F18CE" w:rsidRDefault="008870D6" w:rsidP="008870D6">
      <w:pPr>
        <w:rPr>
          <w:rFonts w:cstheme="minorHAnsi"/>
          <w:b/>
          <w:sz w:val="24"/>
          <w:szCs w:val="24"/>
        </w:rPr>
      </w:pPr>
      <w:r w:rsidRPr="002F18CE">
        <w:rPr>
          <w:rFonts w:cstheme="minorHAnsi"/>
          <w:b/>
          <w:sz w:val="24"/>
          <w:szCs w:val="24"/>
        </w:rPr>
        <w:t>Related Information:</w:t>
      </w:r>
    </w:p>
    <w:p w14:paraId="4B870205" w14:textId="77777777" w:rsidR="008870D6" w:rsidRPr="002F18CE" w:rsidRDefault="008870D6" w:rsidP="008870D6">
      <w:pPr>
        <w:rPr>
          <w:rFonts w:cstheme="minorHAnsi"/>
          <w:i/>
          <w:sz w:val="24"/>
          <w:szCs w:val="24"/>
        </w:rPr>
      </w:pPr>
      <w:r w:rsidRPr="002F18CE">
        <w:rPr>
          <w:rFonts w:cstheme="minorHAnsi"/>
          <w:i/>
          <w:sz w:val="24"/>
          <w:szCs w:val="24"/>
        </w:rPr>
        <w:t>Things to Consider to Help Answer the Question:</w:t>
      </w:r>
    </w:p>
    <w:p w14:paraId="15656843" w14:textId="77777777" w:rsidR="008870D6" w:rsidRPr="002F18CE" w:rsidRDefault="008870D6" w:rsidP="008870D6">
      <w:pPr>
        <w:spacing w:line="240" w:lineRule="auto"/>
        <w:contextualSpacing/>
        <w:rPr>
          <w:rFonts w:eastAsia="Times New Roman" w:cstheme="minorHAnsi"/>
          <w:sz w:val="24"/>
          <w:szCs w:val="24"/>
        </w:rPr>
      </w:pPr>
      <w:r w:rsidRPr="002F18CE">
        <w:rPr>
          <w:rFonts w:eastAsia="Times New Roman" w:cstheme="minorHAnsi"/>
          <w:sz w:val="24"/>
          <w:szCs w:val="24"/>
        </w:rPr>
        <w:t>A user is a person or entity with authorized access.</w:t>
      </w:r>
    </w:p>
    <w:p w14:paraId="6E5DA223" w14:textId="77777777" w:rsidR="008870D6" w:rsidRPr="002F18CE" w:rsidRDefault="008870D6" w:rsidP="008870D6">
      <w:pPr>
        <w:rPr>
          <w:rFonts w:cstheme="minorHAnsi"/>
          <w:i/>
          <w:sz w:val="24"/>
          <w:szCs w:val="24"/>
        </w:rPr>
      </w:pPr>
    </w:p>
    <w:p w14:paraId="192203B7" w14:textId="77777777" w:rsidR="008870D6" w:rsidRPr="002F18CE" w:rsidRDefault="008870D6" w:rsidP="008870D6">
      <w:pPr>
        <w:rPr>
          <w:rFonts w:cstheme="minorHAnsi"/>
          <w:i/>
          <w:sz w:val="24"/>
          <w:szCs w:val="24"/>
        </w:rPr>
      </w:pPr>
      <w:r w:rsidRPr="002F18CE">
        <w:rPr>
          <w:rFonts w:cstheme="minorHAnsi"/>
          <w:i/>
          <w:sz w:val="24"/>
          <w:szCs w:val="24"/>
        </w:rPr>
        <w:t>Possible Threats and Vulnerabilities:</w:t>
      </w:r>
    </w:p>
    <w:p w14:paraId="48F545A4" w14:textId="77777777" w:rsidR="008870D6" w:rsidRPr="002F18CE" w:rsidRDefault="008870D6" w:rsidP="008870D6">
      <w:pPr>
        <w:spacing w:line="240" w:lineRule="auto"/>
        <w:contextualSpacing/>
        <w:rPr>
          <w:rFonts w:cstheme="minorHAnsi"/>
          <w:sz w:val="24"/>
          <w:szCs w:val="24"/>
        </w:rPr>
      </w:pPr>
      <w:r w:rsidRPr="002F18CE">
        <w:rPr>
          <w:rFonts w:cstheme="minorHAnsi"/>
          <w:sz w:val="24"/>
          <w:szCs w:val="24"/>
        </w:rPr>
        <w:t xml:space="preserve">Your practice may not be able to safeguard its </w:t>
      </w:r>
      <w:proofErr w:type="spellStart"/>
      <w:r w:rsidRPr="002F18CE">
        <w:rPr>
          <w:rFonts w:cstheme="minorHAnsi"/>
          <w:sz w:val="24"/>
          <w:szCs w:val="24"/>
        </w:rPr>
        <w:t>ePHI</w:t>
      </w:r>
      <w:proofErr w:type="spellEnd"/>
      <w:r w:rsidRPr="002F18CE">
        <w:rPr>
          <w:rFonts w:cstheme="minorHAnsi"/>
          <w:sz w:val="24"/>
          <w:szCs w:val="24"/>
        </w:rPr>
        <w:t xml:space="preserve"> if it does not educate its workforce members, including physicians, through ongoing basic security awareness trainings.</w:t>
      </w:r>
    </w:p>
    <w:p w14:paraId="047D8D55" w14:textId="77777777" w:rsidR="008870D6" w:rsidRPr="002F18CE" w:rsidRDefault="008870D6" w:rsidP="008870D6">
      <w:pPr>
        <w:spacing w:line="240" w:lineRule="auto"/>
        <w:contextualSpacing/>
        <w:rPr>
          <w:rFonts w:cstheme="minorHAnsi"/>
          <w:sz w:val="24"/>
          <w:szCs w:val="24"/>
        </w:rPr>
      </w:pPr>
    </w:p>
    <w:p w14:paraId="5FA3A6CE" w14:textId="77777777" w:rsidR="008870D6" w:rsidRPr="002F18CE" w:rsidRDefault="008870D6" w:rsidP="008870D6">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24431E21"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3DE7A40A"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7A8CFB7B"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0D989473" w14:textId="77777777" w:rsidR="008870D6" w:rsidRPr="002F18CE" w:rsidRDefault="008870D6" w:rsidP="008870D6">
      <w:pPr>
        <w:spacing w:after="0" w:line="240" w:lineRule="auto"/>
        <w:rPr>
          <w:rFonts w:eastAsia="Times New Roman" w:cstheme="minorHAnsi"/>
          <w:bCs/>
          <w:i/>
          <w:sz w:val="24"/>
          <w:szCs w:val="24"/>
        </w:rPr>
      </w:pPr>
    </w:p>
    <w:p w14:paraId="3183AF82" w14:textId="77777777" w:rsidR="008870D6" w:rsidRPr="002F18CE" w:rsidRDefault="008870D6" w:rsidP="008870D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23F0DCC1" w14:textId="77777777" w:rsidR="008870D6" w:rsidRPr="002F18CE" w:rsidRDefault="004B7C32" w:rsidP="008870D6">
      <w:pPr>
        <w:spacing w:after="0" w:line="240" w:lineRule="auto"/>
        <w:rPr>
          <w:rFonts w:eastAsia="Times New Roman" w:cstheme="minorHAnsi"/>
          <w:bCs/>
          <w:sz w:val="24"/>
          <w:szCs w:val="24"/>
        </w:rPr>
      </w:pPr>
      <w:r w:rsidRPr="002F18CE">
        <w:rPr>
          <w:rFonts w:eastAsia="Times New Roman" w:cstheme="minorHAnsi"/>
          <w:bCs/>
          <w:sz w:val="24"/>
          <w:szCs w:val="24"/>
        </w:rPr>
        <w:lastRenderedPageBreak/>
        <w:t>Below are s</w:t>
      </w:r>
      <w:r w:rsidR="008870D6"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8870D6" w:rsidRPr="002F18CE">
        <w:rPr>
          <w:rFonts w:eastAsia="Times New Roman" w:cstheme="minorHAnsi"/>
          <w:bCs/>
          <w:sz w:val="24"/>
          <w:szCs w:val="24"/>
        </w:rPr>
        <w:t>ePHI</w:t>
      </w:r>
      <w:proofErr w:type="spellEnd"/>
      <w:r w:rsidR="008870D6" w:rsidRPr="002F18CE">
        <w:rPr>
          <w:rFonts w:eastAsia="Times New Roman" w:cstheme="minorHAnsi"/>
          <w:bCs/>
          <w:sz w:val="24"/>
          <w:szCs w:val="24"/>
        </w:rPr>
        <w:t>.</w:t>
      </w:r>
    </w:p>
    <w:p w14:paraId="6A519960" w14:textId="77777777" w:rsidR="00B5639F" w:rsidRPr="002F18CE" w:rsidRDefault="00B5639F" w:rsidP="008870D6">
      <w:pPr>
        <w:spacing w:after="0" w:line="240" w:lineRule="auto"/>
        <w:rPr>
          <w:rFonts w:eastAsia="Times New Roman" w:cstheme="minorHAnsi"/>
          <w:bCs/>
          <w:sz w:val="24"/>
          <w:szCs w:val="24"/>
        </w:rPr>
      </w:pPr>
    </w:p>
    <w:p w14:paraId="5775D9BB"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Implement a security awareness and training program for all members of its workforce (including management).</w:t>
      </w:r>
    </w:p>
    <w:p w14:paraId="5F2EBD50" w14:textId="77777777" w:rsidR="00B5639F" w:rsidRPr="002F18CE" w:rsidRDefault="00B5639F" w:rsidP="00B5639F">
      <w:pPr>
        <w:spacing w:after="0" w:line="240" w:lineRule="auto"/>
        <w:contextualSpacing/>
        <w:rPr>
          <w:rFonts w:eastAsia="Times New Roman" w:cstheme="minorHAnsi"/>
          <w:color w:val="000000"/>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§164.308(a)(5)(i)]</w:t>
      </w:r>
    </w:p>
    <w:p w14:paraId="1F2192DC" w14:textId="77777777" w:rsidR="00B5639F" w:rsidRPr="002F18CE" w:rsidRDefault="00B5639F" w:rsidP="00B5639F">
      <w:pPr>
        <w:spacing w:after="0" w:line="240" w:lineRule="auto"/>
        <w:contextualSpacing/>
        <w:rPr>
          <w:rFonts w:eastAsia="Times New Roman" w:cstheme="minorHAnsi"/>
          <w:color w:val="000000"/>
          <w:sz w:val="24"/>
          <w:szCs w:val="24"/>
        </w:rPr>
      </w:pPr>
    </w:p>
    <w:p w14:paraId="660BD1DE" w14:textId="77777777" w:rsidR="00B5639F" w:rsidRPr="002F18CE" w:rsidRDefault="00B5639F" w:rsidP="00B5639F">
      <w:pPr>
        <w:autoSpaceDE w:val="0"/>
        <w:autoSpaceDN w:val="0"/>
        <w:adjustRightInd w:val="0"/>
        <w:spacing w:after="0" w:line="240" w:lineRule="auto"/>
        <w:rPr>
          <w:rFonts w:cstheme="minorHAnsi"/>
          <w:sz w:val="24"/>
          <w:szCs w:val="24"/>
        </w:rPr>
      </w:pPr>
      <w:r w:rsidRPr="002F18CE">
        <w:rPr>
          <w:rFonts w:cstheme="minorHAnsi"/>
          <w:sz w:val="24"/>
          <w:szCs w:val="24"/>
        </w:rPr>
        <w:t>Provides basic security awareness training to information system users (including managers, senior executives, and contractors) as part of initial training for new users (when required by information system changes, and thereafter on an ongoing basis).</w:t>
      </w:r>
    </w:p>
    <w:p w14:paraId="6E7F2A95" w14:textId="77777777" w:rsidR="00B5639F" w:rsidRPr="002F18CE" w:rsidRDefault="00B5639F" w:rsidP="00B5639F">
      <w:pPr>
        <w:spacing w:after="0" w:line="240" w:lineRule="auto"/>
        <w:rPr>
          <w:rFonts w:eastAsia="Times New Roman" w:cstheme="minorHAnsi"/>
          <w:bCs/>
          <w:i/>
          <w:sz w:val="24"/>
          <w:szCs w:val="24"/>
        </w:rPr>
      </w:pPr>
      <w:r w:rsidRPr="002F18CE">
        <w:rPr>
          <w:rFonts w:cstheme="minorHAnsi"/>
          <w:color w:val="000000" w:themeColor="text1"/>
          <w:sz w:val="24"/>
          <w:szCs w:val="24"/>
        </w:rPr>
        <w:t>[NIST SP 800-53 AT-2]</w:t>
      </w:r>
    </w:p>
    <w:p w14:paraId="1F91766A" w14:textId="77777777" w:rsidR="00AD104B" w:rsidRPr="002F18CE" w:rsidRDefault="008870D6" w:rsidP="00AD104B">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90" w:name="_Toc459304839"/>
      <w:r w:rsidRPr="002F18CE">
        <w:rPr>
          <w:b/>
        </w:rPr>
        <w:t>A37</w:t>
      </w:r>
      <w:r w:rsidR="00AD104B" w:rsidRPr="002F18CE">
        <w:rPr>
          <w:b/>
        </w:rPr>
        <w:t xml:space="preserve"> - </w:t>
      </w:r>
      <w:r w:rsidRPr="002F18CE">
        <w:rPr>
          <w:rFonts w:eastAsia="Times New Roman"/>
          <w:b/>
          <w:color w:val="000000"/>
        </w:rPr>
        <w:t>§164.308(a)(5)(i</w:t>
      </w:r>
      <w:proofErr w:type="gramStart"/>
      <w:r w:rsidRPr="002F18CE">
        <w:rPr>
          <w:rFonts w:eastAsia="Times New Roman"/>
          <w:b/>
          <w:color w:val="000000"/>
        </w:rPr>
        <w:t>)</w:t>
      </w:r>
      <w:r w:rsidR="00E90625" w:rsidRPr="002F18CE">
        <w:rPr>
          <w:rFonts w:eastAsia="Times New Roman"/>
          <w:b/>
          <w:color w:val="000000"/>
        </w:rPr>
        <w:t xml:space="preserve">  Standard</w:t>
      </w:r>
      <w:proofErr w:type="gramEnd"/>
      <w:r w:rsidR="00AD104B" w:rsidRPr="002F18CE">
        <w:rPr>
          <w:rFonts w:eastAsia="Times New Roman"/>
          <w:b/>
          <w:color w:val="000000"/>
        </w:rPr>
        <w:t xml:space="preserve"> </w:t>
      </w:r>
      <w:r w:rsidR="00AD104B" w:rsidRPr="002F18CE">
        <w:rPr>
          <w:rFonts w:eastAsia="Times New Roman"/>
          <w:color w:val="000000"/>
        </w:rPr>
        <w:t>D</w:t>
      </w:r>
      <w:r w:rsidR="00AD104B" w:rsidRPr="002F18CE">
        <w:t>oes your practice provide role-based training to all new workforce members?</w:t>
      </w:r>
      <w:bookmarkEnd w:id="90"/>
    </w:p>
    <w:p w14:paraId="2A7883B8" w14:textId="77777777" w:rsidR="008870D6" w:rsidRPr="002F18CE" w:rsidRDefault="008870D6" w:rsidP="008870D6">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6C62010F" w14:textId="77777777" w:rsidR="008870D6" w:rsidRPr="002F18CE" w:rsidRDefault="008870D6" w:rsidP="008870D6">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06CF86C7" w14:textId="77777777" w:rsidR="008870D6" w:rsidRPr="002F18CE" w:rsidRDefault="008870D6" w:rsidP="008870D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62722A2D"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Cost</w:t>
      </w:r>
    </w:p>
    <w:p w14:paraId="50C8EECB"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Practice Size</w:t>
      </w:r>
    </w:p>
    <w:p w14:paraId="477DB18B"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Complexity</w:t>
      </w:r>
    </w:p>
    <w:p w14:paraId="3C110C7F"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Alternate Solution</w:t>
      </w:r>
    </w:p>
    <w:p w14:paraId="7519264C" w14:textId="77777777" w:rsidR="008870D6" w:rsidRPr="002F18CE" w:rsidRDefault="008870D6" w:rsidP="008870D6">
      <w:pPr>
        <w:rPr>
          <w:rFonts w:cstheme="minorHAnsi"/>
          <w:sz w:val="24"/>
          <w:szCs w:val="24"/>
        </w:rPr>
      </w:pPr>
    </w:p>
    <w:p w14:paraId="60DF1A5C" w14:textId="77777777" w:rsidR="008870D6" w:rsidRPr="002F18CE" w:rsidRDefault="008870D6" w:rsidP="008870D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8870D6" w:rsidRPr="002F18CE" w14:paraId="149D86D9" w14:textId="77777777" w:rsidTr="000423A2">
        <w:tc>
          <w:tcPr>
            <w:tcW w:w="9576" w:type="dxa"/>
          </w:tcPr>
          <w:p w14:paraId="6A0312DC" w14:textId="77777777" w:rsidR="008870D6" w:rsidRPr="002F18CE" w:rsidRDefault="008870D6" w:rsidP="000423A2">
            <w:pPr>
              <w:rPr>
                <w:rFonts w:cstheme="minorHAnsi"/>
                <w:sz w:val="24"/>
                <w:szCs w:val="24"/>
              </w:rPr>
            </w:pPr>
          </w:p>
          <w:p w14:paraId="12F78127" w14:textId="77777777" w:rsidR="008870D6" w:rsidRPr="002F18CE" w:rsidRDefault="008870D6" w:rsidP="000423A2">
            <w:pPr>
              <w:rPr>
                <w:rFonts w:cstheme="minorHAnsi"/>
                <w:sz w:val="24"/>
                <w:szCs w:val="24"/>
              </w:rPr>
            </w:pPr>
          </w:p>
          <w:p w14:paraId="3C2278FB" w14:textId="77777777" w:rsidR="008870D6" w:rsidRPr="002F18CE" w:rsidRDefault="008870D6" w:rsidP="000423A2">
            <w:pPr>
              <w:rPr>
                <w:rFonts w:cstheme="minorHAnsi"/>
                <w:sz w:val="24"/>
                <w:szCs w:val="24"/>
              </w:rPr>
            </w:pPr>
          </w:p>
          <w:p w14:paraId="1187F76C" w14:textId="77777777" w:rsidR="008870D6" w:rsidRPr="002F18CE" w:rsidRDefault="008870D6" w:rsidP="000423A2">
            <w:pPr>
              <w:rPr>
                <w:rFonts w:cstheme="minorHAnsi"/>
                <w:sz w:val="24"/>
                <w:szCs w:val="24"/>
              </w:rPr>
            </w:pPr>
          </w:p>
          <w:p w14:paraId="282BB397" w14:textId="77777777" w:rsidR="008870D6" w:rsidRPr="002F18CE" w:rsidRDefault="008870D6" w:rsidP="000423A2">
            <w:pPr>
              <w:rPr>
                <w:rFonts w:cstheme="minorHAnsi"/>
                <w:sz w:val="24"/>
                <w:szCs w:val="24"/>
              </w:rPr>
            </w:pPr>
          </w:p>
          <w:p w14:paraId="2F957B07" w14:textId="77777777" w:rsidR="008870D6" w:rsidRPr="002F18CE" w:rsidRDefault="008870D6" w:rsidP="000423A2">
            <w:pPr>
              <w:rPr>
                <w:rFonts w:cstheme="minorHAnsi"/>
                <w:sz w:val="24"/>
                <w:szCs w:val="24"/>
              </w:rPr>
            </w:pPr>
          </w:p>
        </w:tc>
      </w:tr>
    </w:tbl>
    <w:p w14:paraId="7A4AFB5C" w14:textId="77777777" w:rsidR="008870D6" w:rsidRPr="002F18CE" w:rsidRDefault="008870D6" w:rsidP="008870D6">
      <w:pPr>
        <w:rPr>
          <w:rFonts w:cstheme="minorHAnsi"/>
          <w:sz w:val="24"/>
          <w:szCs w:val="24"/>
        </w:rPr>
      </w:pPr>
    </w:p>
    <w:p w14:paraId="2999F208" w14:textId="77777777" w:rsidR="008870D6" w:rsidRPr="002F18CE" w:rsidRDefault="008870D6" w:rsidP="008870D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8870D6" w:rsidRPr="002F18CE" w14:paraId="64FC4173" w14:textId="77777777" w:rsidTr="000423A2">
        <w:tc>
          <w:tcPr>
            <w:tcW w:w="9576" w:type="dxa"/>
          </w:tcPr>
          <w:p w14:paraId="11E6EF41" w14:textId="77777777" w:rsidR="008870D6" w:rsidRPr="002F18CE" w:rsidRDefault="008870D6" w:rsidP="000423A2">
            <w:pPr>
              <w:rPr>
                <w:rFonts w:cstheme="minorHAnsi"/>
                <w:sz w:val="24"/>
                <w:szCs w:val="24"/>
              </w:rPr>
            </w:pPr>
          </w:p>
          <w:p w14:paraId="63755BFD" w14:textId="77777777" w:rsidR="008870D6" w:rsidRPr="002F18CE" w:rsidRDefault="008870D6" w:rsidP="000423A2">
            <w:pPr>
              <w:rPr>
                <w:rFonts w:cstheme="minorHAnsi"/>
                <w:sz w:val="24"/>
                <w:szCs w:val="24"/>
              </w:rPr>
            </w:pPr>
          </w:p>
          <w:p w14:paraId="2856EEC6" w14:textId="77777777" w:rsidR="008870D6" w:rsidRPr="002F18CE" w:rsidRDefault="008870D6" w:rsidP="000423A2">
            <w:pPr>
              <w:rPr>
                <w:rFonts w:cstheme="minorHAnsi"/>
                <w:sz w:val="24"/>
                <w:szCs w:val="24"/>
              </w:rPr>
            </w:pPr>
          </w:p>
          <w:p w14:paraId="2A12F10E" w14:textId="77777777" w:rsidR="008870D6" w:rsidRPr="002F18CE" w:rsidRDefault="008870D6" w:rsidP="000423A2">
            <w:pPr>
              <w:rPr>
                <w:rFonts w:cstheme="minorHAnsi"/>
                <w:sz w:val="24"/>
                <w:szCs w:val="24"/>
              </w:rPr>
            </w:pPr>
          </w:p>
          <w:p w14:paraId="33B678BC" w14:textId="77777777" w:rsidR="008870D6" w:rsidRPr="002F18CE" w:rsidRDefault="008870D6" w:rsidP="000423A2">
            <w:pPr>
              <w:rPr>
                <w:rFonts w:cstheme="minorHAnsi"/>
                <w:sz w:val="24"/>
                <w:szCs w:val="24"/>
              </w:rPr>
            </w:pPr>
          </w:p>
          <w:p w14:paraId="7A42852E" w14:textId="77777777" w:rsidR="008870D6" w:rsidRPr="002F18CE" w:rsidRDefault="008870D6" w:rsidP="000423A2">
            <w:pPr>
              <w:rPr>
                <w:rFonts w:cstheme="minorHAnsi"/>
                <w:sz w:val="24"/>
                <w:szCs w:val="24"/>
              </w:rPr>
            </w:pPr>
          </w:p>
        </w:tc>
      </w:tr>
    </w:tbl>
    <w:p w14:paraId="3C67CFD7" w14:textId="77777777" w:rsidR="008870D6" w:rsidRPr="002F18CE" w:rsidRDefault="008870D6" w:rsidP="008870D6">
      <w:pPr>
        <w:rPr>
          <w:rFonts w:cstheme="minorHAnsi"/>
          <w:sz w:val="24"/>
          <w:szCs w:val="24"/>
        </w:rPr>
      </w:pPr>
    </w:p>
    <w:p w14:paraId="759D36A1" w14:textId="77777777" w:rsidR="008870D6" w:rsidRPr="002F18CE" w:rsidRDefault="008870D6" w:rsidP="008870D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8870D6" w:rsidRPr="002F18CE" w14:paraId="0AD1C1DB" w14:textId="77777777" w:rsidTr="000423A2">
        <w:tc>
          <w:tcPr>
            <w:tcW w:w="9576" w:type="dxa"/>
          </w:tcPr>
          <w:p w14:paraId="2B45C24A" w14:textId="77777777" w:rsidR="008870D6" w:rsidRPr="002F18CE" w:rsidRDefault="008870D6" w:rsidP="000423A2">
            <w:pPr>
              <w:rPr>
                <w:rFonts w:cstheme="minorHAnsi"/>
                <w:sz w:val="24"/>
                <w:szCs w:val="24"/>
              </w:rPr>
            </w:pPr>
          </w:p>
          <w:p w14:paraId="2E3B57D7" w14:textId="77777777" w:rsidR="008870D6" w:rsidRPr="002F18CE" w:rsidRDefault="008870D6" w:rsidP="000423A2">
            <w:pPr>
              <w:rPr>
                <w:rFonts w:cstheme="minorHAnsi"/>
                <w:sz w:val="24"/>
                <w:szCs w:val="24"/>
              </w:rPr>
            </w:pPr>
          </w:p>
          <w:p w14:paraId="35A5AD78" w14:textId="77777777" w:rsidR="008870D6" w:rsidRPr="002F18CE" w:rsidRDefault="008870D6" w:rsidP="000423A2">
            <w:pPr>
              <w:rPr>
                <w:rFonts w:cstheme="minorHAnsi"/>
                <w:sz w:val="24"/>
                <w:szCs w:val="24"/>
              </w:rPr>
            </w:pPr>
          </w:p>
          <w:p w14:paraId="2FFCB0AF" w14:textId="77777777" w:rsidR="008870D6" w:rsidRPr="002F18CE" w:rsidRDefault="008870D6" w:rsidP="000423A2">
            <w:pPr>
              <w:rPr>
                <w:rFonts w:cstheme="minorHAnsi"/>
                <w:sz w:val="24"/>
                <w:szCs w:val="24"/>
              </w:rPr>
            </w:pPr>
          </w:p>
          <w:p w14:paraId="0C12E61F" w14:textId="77777777" w:rsidR="008870D6" w:rsidRPr="002F18CE" w:rsidRDefault="008870D6" w:rsidP="000423A2">
            <w:pPr>
              <w:rPr>
                <w:rFonts w:cstheme="minorHAnsi"/>
                <w:sz w:val="24"/>
                <w:szCs w:val="24"/>
              </w:rPr>
            </w:pPr>
          </w:p>
          <w:p w14:paraId="4C12DDBF" w14:textId="77777777" w:rsidR="008870D6" w:rsidRPr="002F18CE" w:rsidRDefault="008870D6" w:rsidP="000423A2">
            <w:pPr>
              <w:rPr>
                <w:rFonts w:cstheme="minorHAnsi"/>
                <w:sz w:val="24"/>
                <w:szCs w:val="24"/>
              </w:rPr>
            </w:pPr>
          </w:p>
        </w:tc>
      </w:tr>
    </w:tbl>
    <w:p w14:paraId="2C069D64" w14:textId="77777777" w:rsidR="008870D6" w:rsidRPr="002F18CE" w:rsidRDefault="008870D6" w:rsidP="008870D6">
      <w:pPr>
        <w:rPr>
          <w:rFonts w:cstheme="minorHAnsi"/>
          <w:sz w:val="24"/>
          <w:szCs w:val="24"/>
        </w:rPr>
      </w:pPr>
    </w:p>
    <w:p w14:paraId="14D0CCF6" w14:textId="77777777" w:rsidR="008870D6" w:rsidRPr="002F18CE" w:rsidRDefault="008870D6" w:rsidP="008870D6">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2953C5B9"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Low</w:t>
      </w:r>
    </w:p>
    <w:p w14:paraId="0DD50135"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3F9C0E2B"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60D85F23" w14:textId="77777777" w:rsidR="008870D6" w:rsidRPr="002F18CE" w:rsidRDefault="008870D6" w:rsidP="008870D6">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67C6A18C"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Low</w:t>
      </w:r>
    </w:p>
    <w:p w14:paraId="4A305DE9"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3C8F9C9F"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6C784598" w14:textId="77777777" w:rsidR="00877D7E" w:rsidRPr="002F18CE" w:rsidRDefault="00877D7E" w:rsidP="00877D7E">
      <w:pPr>
        <w:rPr>
          <w:rFonts w:cstheme="minorHAnsi"/>
          <w:b/>
          <w:sz w:val="24"/>
          <w:szCs w:val="24"/>
        </w:rPr>
      </w:pPr>
      <w:r w:rsidRPr="002F18CE">
        <w:rPr>
          <w:rFonts w:cstheme="minorHAnsi"/>
          <w:b/>
          <w:sz w:val="24"/>
          <w:szCs w:val="24"/>
        </w:rPr>
        <w:t>Overall Security Risk:</w:t>
      </w:r>
    </w:p>
    <w:p w14:paraId="5D12BD25" w14:textId="77777777" w:rsidR="00877D7E" w:rsidRPr="002F18CE" w:rsidRDefault="00877D7E" w:rsidP="00877D7E">
      <w:pPr>
        <w:pStyle w:val="ListParagraph"/>
        <w:numPr>
          <w:ilvl w:val="0"/>
          <w:numId w:val="3"/>
        </w:numPr>
        <w:rPr>
          <w:rFonts w:cstheme="minorHAnsi"/>
          <w:sz w:val="24"/>
          <w:szCs w:val="24"/>
        </w:rPr>
      </w:pPr>
      <w:r w:rsidRPr="002F18CE">
        <w:rPr>
          <w:rFonts w:cstheme="minorHAnsi"/>
          <w:sz w:val="24"/>
          <w:szCs w:val="24"/>
        </w:rPr>
        <w:t>Low</w:t>
      </w:r>
    </w:p>
    <w:p w14:paraId="32EF280F" w14:textId="77777777" w:rsidR="00877D7E" w:rsidRPr="002F18CE" w:rsidRDefault="00877D7E" w:rsidP="00877D7E">
      <w:pPr>
        <w:pStyle w:val="ListParagraph"/>
        <w:numPr>
          <w:ilvl w:val="0"/>
          <w:numId w:val="3"/>
        </w:numPr>
        <w:rPr>
          <w:rFonts w:cstheme="minorHAnsi"/>
          <w:sz w:val="24"/>
          <w:szCs w:val="24"/>
        </w:rPr>
      </w:pPr>
      <w:r w:rsidRPr="002F18CE">
        <w:rPr>
          <w:rFonts w:cstheme="minorHAnsi"/>
          <w:sz w:val="24"/>
          <w:szCs w:val="24"/>
        </w:rPr>
        <w:t>Medium</w:t>
      </w:r>
    </w:p>
    <w:p w14:paraId="1BE08558" w14:textId="77777777" w:rsidR="00877D7E" w:rsidRPr="002F18CE" w:rsidRDefault="00877D7E" w:rsidP="00877D7E">
      <w:pPr>
        <w:pStyle w:val="ListParagraph"/>
        <w:numPr>
          <w:ilvl w:val="0"/>
          <w:numId w:val="3"/>
        </w:numPr>
        <w:rPr>
          <w:rFonts w:cstheme="minorHAnsi"/>
          <w:sz w:val="24"/>
          <w:szCs w:val="24"/>
        </w:rPr>
      </w:pPr>
      <w:r w:rsidRPr="002F18CE">
        <w:rPr>
          <w:rFonts w:cstheme="minorHAnsi"/>
          <w:sz w:val="24"/>
          <w:szCs w:val="24"/>
        </w:rPr>
        <w:t>High</w:t>
      </w:r>
    </w:p>
    <w:p w14:paraId="0F6835CC" w14:textId="77777777" w:rsidR="008870D6" w:rsidRPr="002F18CE" w:rsidRDefault="008870D6" w:rsidP="008870D6">
      <w:pPr>
        <w:rPr>
          <w:rFonts w:cstheme="minorHAnsi"/>
          <w:b/>
          <w:sz w:val="24"/>
          <w:szCs w:val="24"/>
        </w:rPr>
      </w:pPr>
      <w:r w:rsidRPr="002F18CE">
        <w:rPr>
          <w:rFonts w:cstheme="minorHAnsi"/>
          <w:b/>
          <w:sz w:val="24"/>
          <w:szCs w:val="24"/>
        </w:rPr>
        <w:t>Related Information:</w:t>
      </w:r>
    </w:p>
    <w:p w14:paraId="2BE488C2" w14:textId="77777777" w:rsidR="008870D6" w:rsidRPr="002F18CE" w:rsidRDefault="008870D6" w:rsidP="008870D6">
      <w:pPr>
        <w:rPr>
          <w:rFonts w:cstheme="minorHAnsi"/>
          <w:i/>
          <w:sz w:val="24"/>
          <w:szCs w:val="24"/>
        </w:rPr>
      </w:pPr>
      <w:r w:rsidRPr="002F18CE">
        <w:rPr>
          <w:rFonts w:cstheme="minorHAnsi"/>
          <w:i/>
          <w:sz w:val="24"/>
          <w:szCs w:val="24"/>
        </w:rPr>
        <w:t>Things to Consider to Help Answer the Question:</w:t>
      </w:r>
    </w:p>
    <w:p w14:paraId="795F5669" w14:textId="77777777" w:rsidR="008870D6" w:rsidRPr="002F18CE" w:rsidRDefault="008870D6" w:rsidP="008870D6">
      <w:pPr>
        <w:spacing w:line="240" w:lineRule="auto"/>
        <w:contextualSpacing/>
        <w:rPr>
          <w:rFonts w:eastAsia="Times New Roman" w:cstheme="minorHAnsi"/>
          <w:sz w:val="24"/>
          <w:szCs w:val="24"/>
        </w:rPr>
      </w:pPr>
      <w:r w:rsidRPr="002F18CE">
        <w:rPr>
          <w:rFonts w:eastAsia="Times New Roman" w:cstheme="minorHAnsi"/>
          <w:sz w:val="24"/>
          <w:szCs w:val="24"/>
        </w:rPr>
        <w:lastRenderedPageBreak/>
        <w:t>A user is a person or entity with authorized access.</w:t>
      </w:r>
    </w:p>
    <w:p w14:paraId="5982F57A" w14:textId="77777777" w:rsidR="008870D6" w:rsidRPr="002F18CE" w:rsidRDefault="008870D6" w:rsidP="008870D6">
      <w:pPr>
        <w:spacing w:line="240" w:lineRule="auto"/>
        <w:contextualSpacing/>
        <w:rPr>
          <w:rFonts w:eastAsia="Times New Roman" w:cstheme="minorHAnsi"/>
          <w:sz w:val="24"/>
          <w:szCs w:val="24"/>
        </w:rPr>
      </w:pPr>
    </w:p>
    <w:p w14:paraId="10102290"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Consider that what a workforce member needs to know about security in your practice can be both general and specific. </w:t>
      </w:r>
    </w:p>
    <w:p w14:paraId="560AAE9A" w14:textId="77777777" w:rsidR="008870D6" w:rsidRPr="002F18CE" w:rsidRDefault="008870D6" w:rsidP="008870D6">
      <w:pPr>
        <w:pStyle w:val="ListParagraph"/>
        <w:numPr>
          <w:ilvl w:val="0"/>
          <w:numId w:val="17"/>
        </w:numPr>
        <w:spacing w:line="240" w:lineRule="auto"/>
        <w:rPr>
          <w:rFonts w:eastAsia="Times New Roman" w:cstheme="minorHAnsi"/>
          <w:sz w:val="24"/>
          <w:szCs w:val="24"/>
        </w:rPr>
      </w:pPr>
      <w:r w:rsidRPr="002F18CE">
        <w:rPr>
          <w:rFonts w:eastAsia="Times New Roman" w:cstheme="minorHAnsi"/>
          <w:sz w:val="24"/>
          <w:szCs w:val="24"/>
        </w:rPr>
        <w:t xml:space="preserve">General knowledge is necessary for an understanding of foundation elements, such as terms and phrases, understanding privacy and security of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is required by law, and everyone is expected to do their part.   This is frequently referred to as “Awareness” activities.</w:t>
      </w:r>
    </w:p>
    <w:p w14:paraId="72D91DF0" w14:textId="77777777" w:rsidR="008870D6" w:rsidRPr="002F18CE" w:rsidRDefault="008870D6" w:rsidP="008870D6">
      <w:pPr>
        <w:pStyle w:val="ListParagraph"/>
        <w:numPr>
          <w:ilvl w:val="0"/>
          <w:numId w:val="17"/>
        </w:numPr>
        <w:spacing w:line="240" w:lineRule="auto"/>
        <w:rPr>
          <w:rFonts w:eastAsia="Times New Roman" w:cstheme="minorHAnsi"/>
          <w:sz w:val="24"/>
          <w:szCs w:val="24"/>
        </w:rPr>
      </w:pPr>
      <w:r w:rsidRPr="002F18CE">
        <w:rPr>
          <w:rFonts w:eastAsia="Times New Roman" w:cstheme="minorHAnsi"/>
          <w:sz w:val="24"/>
          <w:szCs w:val="24"/>
        </w:rPr>
        <w:t xml:space="preserve">Specific knowledge is necessary for the workforce member to understand how to perform the activities they are required to perform based on their role so that the privacy and security of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can be established and maintained.  This is frequently referred to as “Role-based Training” activities.  </w:t>
      </w:r>
    </w:p>
    <w:p w14:paraId="0E5E71C8"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Consider mandatory training for new hires to help make sure that all new hires have a general understanding of privacy and security and have the specific knowledge about how to perform the tasks assigned to them in a way that establishes and maintains privacy and security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w:t>
      </w:r>
    </w:p>
    <w:p w14:paraId="583FC738"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Consider the value requiring “refresher” training on a periodic basis.</w:t>
      </w:r>
    </w:p>
    <w:p w14:paraId="21CA86B6" w14:textId="77777777" w:rsidR="00EC0DE6" w:rsidRPr="002F18CE" w:rsidRDefault="00EC0DE6" w:rsidP="008870D6">
      <w:pPr>
        <w:rPr>
          <w:rFonts w:cstheme="minorHAnsi"/>
          <w:i/>
          <w:sz w:val="24"/>
          <w:szCs w:val="24"/>
        </w:rPr>
      </w:pPr>
    </w:p>
    <w:p w14:paraId="719EC603" w14:textId="77777777" w:rsidR="008870D6" w:rsidRPr="002F18CE" w:rsidRDefault="008870D6" w:rsidP="008870D6">
      <w:pPr>
        <w:rPr>
          <w:rFonts w:cstheme="minorHAnsi"/>
          <w:i/>
          <w:sz w:val="24"/>
          <w:szCs w:val="24"/>
        </w:rPr>
      </w:pPr>
      <w:r w:rsidRPr="002F18CE">
        <w:rPr>
          <w:rFonts w:cstheme="minorHAnsi"/>
          <w:i/>
          <w:sz w:val="24"/>
          <w:szCs w:val="24"/>
        </w:rPr>
        <w:t>Possible Threats and Vulnerabilities:</w:t>
      </w:r>
    </w:p>
    <w:p w14:paraId="731F4F62" w14:textId="77777777" w:rsidR="008870D6" w:rsidRPr="002F18CE" w:rsidRDefault="008870D6" w:rsidP="008870D6">
      <w:pPr>
        <w:rPr>
          <w:rFonts w:eastAsia="Times New Roman" w:cstheme="minorHAnsi"/>
          <w:sz w:val="24"/>
          <w:szCs w:val="24"/>
        </w:rPr>
      </w:pPr>
      <w:r w:rsidRPr="002F18CE">
        <w:rPr>
          <w:rFonts w:cstheme="minorHAnsi"/>
          <w:sz w:val="24"/>
          <w:szCs w:val="24"/>
        </w:rPr>
        <w:t xml:space="preserve">Your practice may not be able to safeguard its </w:t>
      </w:r>
      <w:proofErr w:type="spellStart"/>
      <w:r w:rsidRPr="002F18CE">
        <w:rPr>
          <w:rFonts w:cstheme="minorHAnsi"/>
          <w:sz w:val="24"/>
          <w:szCs w:val="24"/>
        </w:rPr>
        <w:t>ePHI</w:t>
      </w:r>
      <w:proofErr w:type="spellEnd"/>
      <w:r w:rsidRPr="002F18CE">
        <w:rPr>
          <w:rFonts w:cstheme="minorHAnsi"/>
          <w:sz w:val="24"/>
          <w:szCs w:val="24"/>
        </w:rPr>
        <w:t xml:space="preserve"> if it does not provide mandatory role-based security training to new workforce members and </w:t>
      </w:r>
      <w:r w:rsidRPr="002F18CE">
        <w:rPr>
          <w:rFonts w:eastAsia="Times New Roman" w:cstheme="minorHAnsi"/>
          <w:sz w:val="24"/>
          <w:szCs w:val="24"/>
        </w:rPr>
        <w:t>periodic role-based security training for all other existing workforce members.</w:t>
      </w:r>
    </w:p>
    <w:p w14:paraId="13354AD4" w14:textId="77777777" w:rsidR="008870D6" w:rsidRPr="002F18CE" w:rsidRDefault="008870D6" w:rsidP="008870D6">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7E8473F7"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3A61B97A"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521542C7" w14:textId="77777777" w:rsidR="008870D6" w:rsidRPr="002F18CE" w:rsidRDefault="008870D6" w:rsidP="008870D6">
      <w:pPr>
        <w:rPr>
          <w:rFonts w:cstheme="minorHAnsi"/>
          <w:i/>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14AFB4BF" w14:textId="77777777" w:rsidR="008870D6" w:rsidRPr="002F18CE" w:rsidRDefault="008870D6" w:rsidP="008870D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33B5BECE" w14:textId="77777777" w:rsidR="008870D6" w:rsidRPr="002F18CE" w:rsidRDefault="004B7C32" w:rsidP="008870D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8870D6"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8870D6" w:rsidRPr="002F18CE">
        <w:rPr>
          <w:rFonts w:eastAsia="Times New Roman" w:cstheme="minorHAnsi"/>
          <w:bCs/>
          <w:sz w:val="24"/>
          <w:szCs w:val="24"/>
        </w:rPr>
        <w:t>ePHI</w:t>
      </w:r>
      <w:proofErr w:type="spellEnd"/>
      <w:r w:rsidR="008870D6" w:rsidRPr="002F18CE">
        <w:rPr>
          <w:rFonts w:eastAsia="Times New Roman" w:cstheme="minorHAnsi"/>
          <w:bCs/>
          <w:sz w:val="24"/>
          <w:szCs w:val="24"/>
        </w:rPr>
        <w:t>.</w:t>
      </w:r>
    </w:p>
    <w:p w14:paraId="5E65C03F" w14:textId="77777777" w:rsidR="00B5639F" w:rsidRPr="002F18CE" w:rsidRDefault="00B5639F" w:rsidP="008870D6">
      <w:pPr>
        <w:spacing w:after="0" w:line="240" w:lineRule="auto"/>
        <w:rPr>
          <w:rFonts w:eastAsia="Times New Roman" w:cstheme="minorHAnsi"/>
          <w:bCs/>
          <w:sz w:val="24"/>
          <w:szCs w:val="24"/>
        </w:rPr>
      </w:pPr>
    </w:p>
    <w:p w14:paraId="008D21CF"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Implement a security awareness and training program for all members of its workforce (including management).</w:t>
      </w:r>
    </w:p>
    <w:p w14:paraId="4156AB69"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§164.308(a)(5)(i)]</w:t>
      </w:r>
    </w:p>
    <w:p w14:paraId="34FAB13D" w14:textId="77777777" w:rsidR="00B5639F" w:rsidRPr="002F18CE" w:rsidRDefault="00B5639F" w:rsidP="00B5639F">
      <w:pPr>
        <w:spacing w:after="0" w:line="240" w:lineRule="auto"/>
        <w:contextualSpacing/>
        <w:rPr>
          <w:rFonts w:eastAsia="Times New Roman" w:cstheme="minorHAnsi"/>
          <w:color w:val="000000"/>
          <w:sz w:val="24"/>
          <w:szCs w:val="24"/>
        </w:rPr>
      </w:pPr>
    </w:p>
    <w:p w14:paraId="106E4B27" w14:textId="77777777" w:rsidR="00B5639F" w:rsidRPr="002F18CE" w:rsidRDefault="00B5639F" w:rsidP="00B5639F">
      <w:pPr>
        <w:autoSpaceDE w:val="0"/>
        <w:autoSpaceDN w:val="0"/>
        <w:adjustRightInd w:val="0"/>
        <w:spacing w:after="0" w:line="240" w:lineRule="auto"/>
        <w:rPr>
          <w:rFonts w:cstheme="minorHAnsi"/>
          <w:sz w:val="24"/>
          <w:szCs w:val="24"/>
        </w:rPr>
      </w:pPr>
      <w:r w:rsidRPr="002F18CE">
        <w:rPr>
          <w:rFonts w:cstheme="minorHAnsi"/>
          <w:sz w:val="24"/>
          <w:szCs w:val="24"/>
        </w:rPr>
        <w:lastRenderedPageBreak/>
        <w:t xml:space="preserve">Provide role-based security training to personnel with assigned security roles and responsibilities before authorizing access to the information system or performing assigned duties </w:t>
      </w:r>
    </w:p>
    <w:p w14:paraId="7245D069" w14:textId="77777777" w:rsidR="00B5639F" w:rsidRPr="002F18CE" w:rsidRDefault="00B5639F" w:rsidP="00B5639F">
      <w:pPr>
        <w:autoSpaceDE w:val="0"/>
        <w:autoSpaceDN w:val="0"/>
        <w:adjustRightInd w:val="0"/>
        <w:spacing w:after="0" w:line="240" w:lineRule="auto"/>
        <w:rPr>
          <w:rFonts w:cstheme="minorHAnsi"/>
          <w:sz w:val="24"/>
          <w:szCs w:val="24"/>
        </w:rPr>
      </w:pPr>
      <w:r w:rsidRPr="002F18CE">
        <w:rPr>
          <w:rFonts w:cstheme="minorHAnsi"/>
          <w:sz w:val="24"/>
          <w:szCs w:val="24"/>
        </w:rPr>
        <w:t>(</w:t>
      </w:r>
      <w:proofErr w:type="gramStart"/>
      <w:r w:rsidRPr="002F18CE">
        <w:rPr>
          <w:rFonts w:cstheme="minorHAnsi"/>
          <w:sz w:val="24"/>
          <w:szCs w:val="24"/>
        </w:rPr>
        <w:t>when</w:t>
      </w:r>
      <w:proofErr w:type="gramEnd"/>
      <w:r w:rsidRPr="002F18CE">
        <w:rPr>
          <w:rFonts w:cstheme="minorHAnsi"/>
          <w:sz w:val="24"/>
          <w:szCs w:val="24"/>
        </w:rPr>
        <w:t xml:space="preserve"> required by information system changes, and thereafter on an ongoing basis).</w:t>
      </w:r>
    </w:p>
    <w:p w14:paraId="7B5943A7" w14:textId="77777777" w:rsidR="00B5639F" w:rsidRPr="002F18CE" w:rsidRDefault="00B5639F" w:rsidP="00B5639F">
      <w:pPr>
        <w:spacing w:after="0" w:line="240" w:lineRule="auto"/>
        <w:rPr>
          <w:rFonts w:cstheme="minorHAnsi"/>
          <w:sz w:val="24"/>
          <w:szCs w:val="24"/>
        </w:rPr>
      </w:pPr>
      <w:r w:rsidRPr="002F18CE">
        <w:rPr>
          <w:rFonts w:cstheme="minorHAnsi"/>
          <w:sz w:val="24"/>
          <w:szCs w:val="24"/>
        </w:rPr>
        <w:t>[NIST SP 800-53 AT-3]</w:t>
      </w:r>
    </w:p>
    <w:p w14:paraId="2A855315" w14:textId="77777777" w:rsidR="00AD104B" w:rsidRPr="002F18CE" w:rsidRDefault="008870D6" w:rsidP="00AD104B">
      <w:pPr>
        <w:pStyle w:val="Heading1"/>
        <w:pBdr>
          <w:top w:val="single" w:sz="4" w:space="1" w:color="auto"/>
          <w:left w:val="single" w:sz="4" w:space="4" w:color="auto"/>
          <w:bottom w:val="single" w:sz="4" w:space="1" w:color="auto"/>
          <w:right w:val="single" w:sz="4" w:space="4" w:color="auto"/>
        </w:pBdr>
      </w:pPr>
      <w:bookmarkStart w:id="91" w:name="_Toc459304840"/>
      <w:r w:rsidRPr="002F18CE">
        <w:rPr>
          <w:b/>
        </w:rPr>
        <w:t>A38</w:t>
      </w:r>
      <w:r w:rsidR="00AD104B" w:rsidRPr="002F18CE">
        <w:rPr>
          <w:b/>
        </w:rPr>
        <w:t xml:space="preserve"> - </w:t>
      </w:r>
      <w:r w:rsidRPr="002F18CE">
        <w:rPr>
          <w:rFonts w:eastAsia="Times New Roman"/>
          <w:b/>
        </w:rPr>
        <w:t>§164.308(a)(5)(i</w:t>
      </w:r>
      <w:proofErr w:type="gramStart"/>
      <w:r w:rsidRPr="002F18CE">
        <w:rPr>
          <w:rFonts w:eastAsia="Times New Roman"/>
          <w:b/>
        </w:rPr>
        <w:t>)</w:t>
      </w:r>
      <w:r w:rsidR="00E90625" w:rsidRPr="002F18CE">
        <w:rPr>
          <w:rFonts w:eastAsia="Times New Roman"/>
          <w:b/>
        </w:rPr>
        <w:t xml:space="preserve">  Standard</w:t>
      </w:r>
      <w:proofErr w:type="gramEnd"/>
      <w:r w:rsidR="00AD104B" w:rsidRPr="002F18CE">
        <w:rPr>
          <w:rFonts w:eastAsia="Times New Roman"/>
          <w:b/>
        </w:rPr>
        <w:t xml:space="preserve"> </w:t>
      </w:r>
      <w:r w:rsidR="00AD104B" w:rsidRPr="002F18CE">
        <w:t>Does your practice keep records that detail when each workforce member satisfactorily completed periodic training?</w:t>
      </w:r>
      <w:bookmarkEnd w:id="91"/>
    </w:p>
    <w:p w14:paraId="57D11861" w14:textId="77777777" w:rsidR="008870D6" w:rsidRPr="002F18CE" w:rsidRDefault="008870D6" w:rsidP="008870D6">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0BA13395" w14:textId="77777777" w:rsidR="008870D6" w:rsidRPr="002F18CE" w:rsidRDefault="008870D6" w:rsidP="008870D6">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424495A6" w14:textId="77777777" w:rsidR="008870D6" w:rsidRPr="002F18CE" w:rsidRDefault="008870D6" w:rsidP="008870D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5C2DD5D3"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Cost</w:t>
      </w:r>
    </w:p>
    <w:p w14:paraId="6570D54B"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Practice Size</w:t>
      </w:r>
    </w:p>
    <w:p w14:paraId="34B38FB0"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Complexity</w:t>
      </w:r>
    </w:p>
    <w:p w14:paraId="679C2CED"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Alternate Solution</w:t>
      </w:r>
    </w:p>
    <w:p w14:paraId="6D745FB4" w14:textId="77777777" w:rsidR="008870D6" w:rsidRPr="002F18CE" w:rsidRDefault="008870D6" w:rsidP="008870D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8870D6" w:rsidRPr="002F18CE" w14:paraId="0059E428" w14:textId="77777777" w:rsidTr="000423A2">
        <w:tc>
          <w:tcPr>
            <w:tcW w:w="9576" w:type="dxa"/>
          </w:tcPr>
          <w:p w14:paraId="248873E7" w14:textId="77777777" w:rsidR="008870D6" w:rsidRPr="002F18CE" w:rsidRDefault="008870D6" w:rsidP="000423A2">
            <w:pPr>
              <w:rPr>
                <w:rFonts w:cstheme="minorHAnsi"/>
                <w:sz w:val="24"/>
                <w:szCs w:val="24"/>
              </w:rPr>
            </w:pPr>
          </w:p>
          <w:p w14:paraId="21D333F8" w14:textId="77777777" w:rsidR="008870D6" w:rsidRPr="002F18CE" w:rsidRDefault="008870D6" w:rsidP="000423A2">
            <w:pPr>
              <w:rPr>
                <w:rFonts w:cstheme="minorHAnsi"/>
                <w:sz w:val="24"/>
                <w:szCs w:val="24"/>
              </w:rPr>
            </w:pPr>
          </w:p>
          <w:p w14:paraId="3E7D7CC6" w14:textId="77777777" w:rsidR="008870D6" w:rsidRPr="002F18CE" w:rsidRDefault="008870D6" w:rsidP="000423A2">
            <w:pPr>
              <w:rPr>
                <w:rFonts w:cstheme="minorHAnsi"/>
                <w:sz w:val="24"/>
                <w:szCs w:val="24"/>
              </w:rPr>
            </w:pPr>
          </w:p>
          <w:p w14:paraId="6F287CF0" w14:textId="77777777" w:rsidR="008870D6" w:rsidRPr="002F18CE" w:rsidRDefault="008870D6" w:rsidP="000423A2">
            <w:pPr>
              <w:rPr>
                <w:rFonts w:cstheme="minorHAnsi"/>
                <w:sz w:val="24"/>
                <w:szCs w:val="24"/>
              </w:rPr>
            </w:pPr>
          </w:p>
          <w:p w14:paraId="7F4DE830" w14:textId="77777777" w:rsidR="008870D6" w:rsidRPr="002F18CE" w:rsidRDefault="008870D6" w:rsidP="000423A2">
            <w:pPr>
              <w:rPr>
                <w:rFonts w:cstheme="minorHAnsi"/>
                <w:sz w:val="24"/>
                <w:szCs w:val="24"/>
              </w:rPr>
            </w:pPr>
          </w:p>
          <w:p w14:paraId="6AD173F1" w14:textId="77777777" w:rsidR="008870D6" w:rsidRPr="002F18CE" w:rsidRDefault="008870D6" w:rsidP="000423A2">
            <w:pPr>
              <w:rPr>
                <w:rFonts w:cstheme="minorHAnsi"/>
                <w:sz w:val="24"/>
                <w:szCs w:val="24"/>
              </w:rPr>
            </w:pPr>
          </w:p>
        </w:tc>
      </w:tr>
    </w:tbl>
    <w:p w14:paraId="139292E6" w14:textId="77777777" w:rsidR="00AD104B" w:rsidRPr="002F18CE" w:rsidRDefault="00AD104B" w:rsidP="008870D6">
      <w:pPr>
        <w:rPr>
          <w:rFonts w:cstheme="minorHAnsi"/>
          <w:sz w:val="24"/>
          <w:szCs w:val="24"/>
        </w:rPr>
      </w:pPr>
    </w:p>
    <w:p w14:paraId="791A3627" w14:textId="77777777" w:rsidR="008870D6" w:rsidRPr="002F18CE" w:rsidRDefault="008870D6" w:rsidP="008870D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8870D6" w:rsidRPr="002F18CE" w14:paraId="1E30C6D4" w14:textId="77777777" w:rsidTr="000423A2">
        <w:tc>
          <w:tcPr>
            <w:tcW w:w="9576" w:type="dxa"/>
          </w:tcPr>
          <w:p w14:paraId="7D9C7201" w14:textId="77777777" w:rsidR="008870D6" w:rsidRPr="002F18CE" w:rsidRDefault="008870D6" w:rsidP="000423A2">
            <w:pPr>
              <w:rPr>
                <w:rFonts w:cstheme="minorHAnsi"/>
                <w:sz w:val="24"/>
                <w:szCs w:val="24"/>
              </w:rPr>
            </w:pPr>
          </w:p>
          <w:p w14:paraId="75CE7BBC" w14:textId="77777777" w:rsidR="008870D6" w:rsidRPr="002F18CE" w:rsidRDefault="008870D6" w:rsidP="000423A2">
            <w:pPr>
              <w:rPr>
                <w:rFonts w:cstheme="minorHAnsi"/>
                <w:sz w:val="24"/>
                <w:szCs w:val="24"/>
              </w:rPr>
            </w:pPr>
          </w:p>
          <w:p w14:paraId="0D6DC061" w14:textId="77777777" w:rsidR="008870D6" w:rsidRPr="002F18CE" w:rsidRDefault="008870D6" w:rsidP="000423A2">
            <w:pPr>
              <w:rPr>
                <w:rFonts w:cstheme="minorHAnsi"/>
                <w:sz w:val="24"/>
                <w:szCs w:val="24"/>
              </w:rPr>
            </w:pPr>
          </w:p>
          <w:p w14:paraId="4679FE10" w14:textId="77777777" w:rsidR="008870D6" w:rsidRPr="002F18CE" w:rsidRDefault="008870D6" w:rsidP="000423A2">
            <w:pPr>
              <w:rPr>
                <w:rFonts w:cstheme="minorHAnsi"/>
                <w:sz w:val="24"/>
                <w:szCs w:val="24"/>
              </w:rPr>
            </w:pPr>
          </w:p>
          <w:p w14:paraId="511487D3" w14:textId="77777777" w:rsidR="008870D6" w:rsidRPr="002F18CE" w:rsidRDefault="008870D6" w:rsidP="000423A2">
            <w:pPr>
              <w:rPr>
                <w:rFonts w:cstheme="minorHAnsi"/>
                <w:sz w:val="24"/>
                <w:szCs w:val="24"/>
              </w:rPr>
            </w:pPr>
          </w:p>
          <w:p w14:paraId="1BAB8598" w14:textId="77777777" w:rsidR="008870D6" w:rsidRPr="002F18CE" w:rsidRDefault="008870D6" w:rsidP="000423A2">
            <w:pPr>
              <w:rPr>
                <w:rFonts w:cstheme="minorHAnsi"/>
                <w:sz w:val="24"/>
                <w:szCs w:val="24"/>
              </w:rPr>
            </w:pPr>
          </w:p>
        </w:tc>
      </w:tr>
    </w:tbl>
    <w:p w14:paraId="504865BE" w14:textId="77777777" w:rsidR="008870D6" w:rsidRPr="002F18CE" w:rsidRDefault="008870D6" w:rsidP="008870D6">
      <w:pPr>
        <w:rPr>
          <w:rFonts w:cstheme="minorHAnsi"/>
          <w:sz w:val="24"/>
          <w:szCs w:val="24"/>
        </w:rPr>
      </w:pPr>
    </w:p>
    <w:p w14:paraId="047402BE" w14:textId="77777777" w:rsidR="008870D6" w:rsidRPr="002F18CE" w:rsidRDefault="008870D6" w:rsidP="008870D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8870D6" w:rsidRPr="002F18CE" w14:paraId="7F7C3E6C" w14:textId="77777777" w:rsidTr="000423A2">
        <w:tc>
          <w:tcPr>
            <w:tcW w:w="9576" w:type="dxa"/>
          </w:tcPr>
          <w:p w14:paraId="7199E8E5" w14:textId="77777777" w:rsidR="008870D6" w:rsidRPr="002F18CE" w:rsidRDefault="008870D6" w:rsidP="000423A2">
            <w:pPr>
              <w:rPr>
                <w:rFonts w:cstheme="minorHAnsi"/>
                <w:sz w:val="24"/>
                <w:szCs w:val="24"/>
              </w:rPr>
            </w:pPr>
          </w:p>
          <w:p w14:paraId="38888A09" w14:textId="77777777" w:rsidR="008870D6" w:rsidRPr="002F18CE" w:rsidRDefault="008870D6" w:rsidP="000423A2">
            <w:pPr>
              <w:rPr>
                <w:rFonts w:cstheme="minorHAnsi"/>
                <w:sz w:val="24"/>
                <w:szCs w:val="24"/>
              </w:rPr>
            </w:pPr>
          </w:p>
          <w:p w14:paraId="69244406" w14:textId="77777777" w:rsidR="008870D6" w:rsidRPr="002F18CE" w:rsidRDefault="008870D6" w:rsidP="000423A2">
            <w:pPr>
              <w:rPr>
                <w:rFonts w:cstheme="minorHAnsi"/>
                <w:sz w:val="24"/>
                <w:szCs w:val="24"/>
              </w:rPr>
            </w:pPr>
          </w:p>
          <w:p w14:paraId="2F528255" w14:textId="77777777" w:rsidR="008870D6" w:rsidRPr="002F18CE" w:rsidRDefault="008870D6" w:rsidP="000423A2">
            <w:pPr>
              <w:rPr>
                <w:rFonts w:cstheme="minorHAnsi"/>
                <w:sz w:val="24"/>
                <w:szCs w:val="24"/>
              </w:rPr>
            </w:pPr>
          </w:p>
          <w:p w14:paraId="0B5EBCCA" w14:textId="77777777" w:rsidR="008870D6" w:rsidRPr="002F18CE" w:rsidRDefault="008870D6" w:rsidP="000423A2">
            <w:pPr>
              <w:rPr>
                <w:rFonts w:cstheme="minorHAnsi"/>
                <w:sz w:val="24"/>
                <w:szCs w:val="24"/>
              </w:rPr>
            </w:pPr>
          </w:p>
          <w:p w14:paraId="4C7D56EA" w14:textId="77777777" w:rsidR="008870D6" w:rsidRPr="002F18CE" w:rsidRDefault="008870D6" w:rsidP="000423A2">
            <w:pPr>
              <w:rPr>
                <w:rFonts w:cstheme="minorHAnsi"/>
                <w:sz w:val="24"/>
                <w:szCs w:val="24"/>
              </w:rPr>
            </w:pPr>
          </w:p>
        </w:tc>
      </w:tr>
    </w:tbl>
    <w:p w14:paraId="5C73B942" w14:textId="77777777" w:rsidR="00EC0DE6" w:rsidRPr="002F18CE" w:rsidRDefault="00EC0DE6" w:rsidP="008870D6">
      <w:pPr>
        <w:rPr>
          <w:rFonts w:cstheme="minorHAnsi"/>
          <w:sz w:val="24"/>
          <w:szCs w:val="24"/>
        </w:rPr>
      </w:pPr>
    </w:p>
    <w:p w14:paraId="5E96F4E9" w14:textId="77777777" w:rsidR="008870D6" w:rsidRPr="002F18CE" w:rsidRDefault="008870D6" w:rsidP="008870D6">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603E89FA"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Low</w:t>
      </w:r>
    </w:p>
    <w:p w14:paraId="5A4014E9"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676F075C"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297A30A9" w14:textId="77777777" w:rsidR="008870D6" w:rsidRPr="002F18CE" w:rsidRDefault="008870D6" w:rsidP="008870D6">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4FA98DDF"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Low</w:t>
      </w:r>
    </w:p>
    <w:p w14:paraId="36B492FB"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48778166"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2BABF435" w14:textId="77777777" w:rsidR="00BE7343" w:rsidRPr="002F18CE" w:rsidRDefault="00BE7343" w:rsidP="00BE7343">
      <w:pPr>
        <w:rPr>
          <w:rFonts w:cstheme="minorHAnsi"/>
          <w:b/>
          <w:sz w:val="24"/>
          <w:szCs w:val="24"/>
        </w:rPr>
      </w:pPr>
      <w:r w:rsidRPr="002F18CE">
        <w:rPr>
          <w:rFonts w:cstheme="minorHAnsi"/>
          <w:b/>
          <w:sz w:val="24"/>
          <w:szCs w:val="24"/>
        </w:rPr>
        <w:t>Overall Security Risk:</w:t>
      </w:r>
    </w:p>
    <w:p w14:paraId="7EC45A09" w14:textId="77777777" w:rsidR="00BE7343" w:rsidRPr="002F18CE" w:rsidRDefault="00BE7343" w:rsidP="00BE7343">
      <w:pPr>
        <w:pStyle w:val="ListParagraph"/>
        <w:numPr>
          <w:ilvl w:val="0"/>
          <w:numId w:val="3"/>
        </w:numPr>
        <w:rPr>
          <w:rFonts w:cstheme="minorHAnsi"/>
          <w:sz w:val="24"/>
          <w:szCs w:val="24"/>
        </w:rPr>
      </w:pPr>
      <w:r w:rsidRPr="002F18CE">
        <w:rPr>
          <w:rFonts w:cstheme="minorHAnsi"/>
          <w:sz w:val="24"/>
          <w:szCs w:val="24"/>
        </w:rPr>
        <w:t>Low</w:t>
      </w:r>
    </w:p>
    <w:p w14:paraId="4DBF01BB" w14:textId="77777777" w:rsidR="00BE7343" w:rsidRPr="002F18CE" w:rsidRDefault="00BE7343" w:rsidP="00BE7343">
      <w:pPr>
        <w:pStyle w:val="ListParagraph"/>
        <w:numPr>
          <w:ilvl w:val="0"/>
          <w:numId w:val="3"/>
        </w:numPr>
        <w:rPr>
          <w:rFonts w:cstheme="minorHAnsi"/>
          <w:sz w:val="24"/>
          <w:szCs w:val="24"/>
        </w:rPr>
      </w:pPr>
      <w:r w:rsidRPr="002F18CE">
        <w:rPr>
          <w:rFonts w:cstheme="minorHAnsi"/>
          <w:sz w:val="24"/>
          <w:szCs w:val="24"/>
        </w:rPr>
        <w:t>Medium</w:t>
      </w:r>
    </w:p>
    <w:p w14:paraId="33B24384" w14:textId="77777777" w:rsidR="00BE7343" w:rsidRPr="002F18CE" w:rsidRDefault="00BE7343" w:rsidP="00BE7343">
      <w:pPr>
        <w:pStyle w:val="ListParagraph"/>
        <w:numPr>
          <w:ilvl w:val="0"/>
          <w:numId w:val="3"/>
        </w:numPr>
        <w:rPr>
          <w:rFonts w:cstheme="minorHAnsi"/>
          <w:sz w:val="24"/>
          <w:szCs w:val="24"/>
        </w:rPr>
      </w:pPr>
      <w:r w:rsidRPr="002F18CE">
        <w:rPr>
          <w:rFonts w:cstheme="minorHAnsi"/>
          <w:sz w:val="24"/>
          <w:szCs w:val="24"/>
        </w:rPr>
        <w:t>High</w:t>
      </w:r>
    </w:p>
    <w:p w14:paraId="58D4FDF6" w14:textId="77777777" w:rsidR="008870D6" w:rsidRPr="002F18CE" w:rsidRDefault="008870D6" w:rsidP="008870D6">
      <w:pPr>
        <w:rPr>
          <w:rFonts w:cstheme="minorHAnsi"/>
          <w:b/>
          <w:sz w:val="24"/>
          <w:szCs w:val="24"/>
        </w:rPr>
      </w:pPr>
      <w:r w:rsidRPr="002F18CE">
        <w:rPr>
          <w:rFonts w:cstheme="minorHAnsi"/>
          <w:b/>
          <w:sz w:val="24"/>
          <w:szCs w:val="24"/>
        </w:rPr>
        <w:t>Related Information:</w:t>
      </w:r>
    </w:p>
    <w:p w14:paraId="7E1FAC7E" w14:textId="77777777" w:rsidR="008870D6" w:rsidRPr="002F18CE" w:rsidRDefault="008870D6" w:rsidP="008870D6">
      <w:pPr>
        <w:rPr>
          <w:rFonts w:cstheme="minorHAnsi"/>
          <w:i/>
          <w:sz w:val="24"/>
          <w:szCs w:val="24"/>
        </w:rPr>
      </w:pPr>
      <w:r w:rsidRPr="002F18CE">
        <w:rPr>
          <w:rFonts w:cstheme="minorHAnsi"/>
          <w:i/>
          <w:sz w:val="24"/>
          <w:szCs w:val="24"/>
        </w:rPr>
        <w:t>Things to Consider to Help Answer the Question:</w:t>
      </w:r>
    </w:p>
    <w:p w14:paraId="20294DB8" w14:textId="77777777" w:rsidR="008870D6" w:rsidRPr="002F18CE" w:rsidRDefault="008870D6" w:rsidP="008870D6">
      <w:pPr>
        <w:rPr>
          <w:rFonts w:cstheme="minorHAnsi"/>
          <w:i/>
          <w:sz w:val="24"/>
          <w:szCs w:val="24"/>
        </w:rPr>
      </w:pPr>
      <w:r w:rsidRPr="002F18CE">
        <w:rPr>
          <w:rFonts w:eastAsia="Times New Roman" w:cstheme="minorHAnsi"/>
          <w:sz w:val="24"/>
          <w:szCs w:val="24"/>
        </w:rPr>
        <w:t xml:space="preserve">Consider whether your practice documents when the workforce member completes role-based HIPAA Security Rule training.  </w:t>
      </w:r>
    </w:p>
    <w:p w14:paraId="6B974DB4" w14:textId="77777777" w:rsidR="008870D6" w:rsidRPr="002F18CE" w:rsidRDefault="008870D6" w:rsidP="008870D6">
      <w:pPr>
        <w:rPr>
          <w:rFonts w:cstheme="minorHAnsi"/>
          <w:i/>
          <w:sz w:val="24"/>
          <w:szCs w:val="24"/>
        </w:rPr>
      </w:pPr>
      <w:r w:rsidRPr="002F18CE">
        <w:rPr>
          <w:rFonts w:cstheme="minorHAnsi"/>
          <w:i/>
          <w:sz w:val="24"/>
          <w:szCs w:val="24"/>
        </w:rPr>
        <w:t>Possible Threats and Vulnerabilities:</w:t>
      </w:r>
    </w:p>
    <w:p w14:paraId="268CE5A2" w14:textId="77777777" w:rsidR="008870D6" w:rsidRPr="002F18CE" w:rsidRDefault="008870D6" w:rsidP="008870D6">
      <w:pPr>
        <w:spacing w:line="240" w:lineRule="auto"/>
        <w:contextualSpacing/>
        <w:rPr>
          <w:rFonts w:cstheme="minorHAnsi"/>
          <w:sz w:val="24"/>
          <w:szCs w:val="24"/>
        </w:rPr>
      </w:pPr>
      <w:r w:rsidRPr="002F18CE">
        <w:rPr>
          <w:rFonts w:cstheme="minorHAnsi"/>
          <w:sz w:val="24"/>
          <w:szCs w:val="24"/>
        </w:rPr>
        <w:t xml:space="preserve">Your practice may not be able to safeguard its </w:t>
      </w:r>
      <w:proofErr w:type="spellStart"/>
      <w:r w:rsidRPr="002F18CE">
        <w:rPr>
          <w:rFonts w:cstheme="minorHAnsi"/>
          <w:sz w:val="24"/>
          <w:szCs w:val="24"/>
        </w:rPr>
        <w:t>ePHI</w:t>
      </w:r>
      <w:proofErr w:type="spellEnd"/>
      <w:r w:rsidRPr="002F18CE">
        <w:rPr>
          <w:rFonts w:cstheme="minorHAnsi"/>
          <w:sz w:val="24"/>
          <w:szCs w:val="24"/>
        </w:rPr>
        <w:t xml:space="preserve"> if it does not maintain detailed records </w:t>
      </w:r>
      <w:r w:rsidRPr="002F18CE">
        <w:rPr>
          <w:rFonts w:eastAsia="Times New Roman" w:cstheme="minorHAnsi"/>
          <w:sz w:val="24"/>
          <w:szCs w:val="24"/>
        </w:rPr>
        <w:t>which include when workforce members periodically completed their role-based trainings.</w:t>
      </w:r>
    </w:p>
    <w:p w14:paraId="0652396B" w14:textId="77777777" w:rsidR="008870D6" w:rsidRPr="002F18CE" w:rsidRDefault="008870D6" w:rsidP="008870D6">
      <w:pPr>
        <w:spacing w:line="240" w:lineRule="auto"/>
        <w:contextualSpacing/>
        <w:rPr>
          <w:rFonts w:cstheme="minorHAnsi"/>
          <w:sz w:val="24"/>
          <w:szCs w:val="24"/>
        </w:rPr>
      </w:pPr>
    </w:p>
    <w:p w14:paraId="1B716EE0" w14:textId="77777777" w:rsidR="008870D6" w:rsidRPr="002F18CE" w:rsidRDefault="008870D6" w:rsidP="008870D6">
      <w:pPr>
        <w:spacing w:line="240" w:lineRule="auto"/>
        <w:contextualSpacing/>
        <w:rPr>
          <w:rFonts w:cstheme="minorHAnsi"/>
          <w:sz w:val="24"/>
          <w:szCs w:val="24"/>
        </w:rPr>
      </w:pPr>
      <w:r w:rsidRPr="002F18CE">
        <w:rPr>
          <w:rFonts w:eastAsia="Times New Roman" w:cstheme="minorHAnsi"/>
          <w:color w:val="000000"/>
          <w:sz w:val="24"/>
          <w:szCs w:val="24"/>
        </w:rPr>
        <w:lastRenderedPageBreak/>
        <w:t>Some potential impacts include:</w:t>
      </w:r>
    </w:p>
    <w:p w14:paraId="69B75945"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39E89A5D"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2B76A3A6"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0170E42F" w14:textId="77777777" w:rsidR="008870D6" w:rsidRPr="002F18CE" w:rsidRDefault="008870D6" w:rsidP="008870D6">
      <w:pPr>
        <w:spacing w:after="0" w:line="240" w:lineRule="auto"/>
        <w:rPr>
          <w:rFonts w:eastAsia="Times New Roman" w:cstheme="minorHAnsi"/>
          <w:bCs/>
          <w:i/>
          <w:sz w:val="24"/>
          <w:szCs w:val="24"/>
        </w:rPr>
      </w:pPr>
    </w:p>
    <w:p w14:paraId="62EEA07C" w14:textId="77777777" w:rsidR="008870D6" w:rsidRPr="002F18CE" w:rsidRDefault="008870D6" w:rsidP="008870D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778FA4D7" w14:textId="77777777" w:rsidR="008870D6" w:rsidRPr="002F18CE" w:rsidRDefault="004B7C32" w:rsidP="008870D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8870D6"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8870D6" w:rsidRPr="002F18CE">
        <w:rPr>
          <w:rFonts w:eastAsia="Times New Roman" w:cstheme="minorHAnsi"/>
          <w:bCs/>
          <w:sz w:val="24"/>
          <w:szCs w:val="24"/>
        </w:rPr>
        <w:t>ePHI</w:t>
      </w:r>
      <w:proofErr w:type="spellEnd"/>
      <w:r w:rsidR="008870D6" w:rsidRPr="002F18CE">
        <w:rPr>
          <w:rFonts w:eastAsia="Times New Roman" w:cstheme="minorHAnsi"/>
          <w:bCs/>
          <w:sz w:val="24"/>
          <w:szCs w:val="24"/>
        </w:rPr>
        <w:t>.</w:t>
      </w:r>
    </w:p>
    <w:p w14:paraId="5CB3B1B5" w14:textId="77777777" w:rsidR="00B5639F" w:rsidRPr="002F18CE" w:rsidRDefault="00B5639F" w:rsidP="008870D6">
      <w:pPr>
        <w:spacing w:after="0" w:line="240" w:lineRule="auto"/>
        <w:rPr>
          <w:rFonts w:eastAsia="Times New Roman" w:cstheme="minorHAnsi"/>
          <w:bCs/>
          <w:sz w:val="24"/>
          <w:szCs w:val="24"/>
        </w:rPr>
      </w:pPr>
    </w:p>
    <w:p w14:paraId="74B55247"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Implement a security awareness and training program for all members of its workforce (including management).</w:t>
      </w:r>
    </w:p>
    <w:p w14:paraId="6B2272B7"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§164.308(a)(5)(i)]</w:t>
      </w:r>
    </w:p>
    <w:p w14:paraId="2397B950" w14:textId="77777777" w:rsidR="00B5639F" w:rsidRPr="002F18CE" w:rsidRDefault="00B5639F" w:rsidP="00B5639F">
      <w:pPr>
        <w:spacing w:after="0" w:line="240" w:lineRule="auto"/>
        <w:contextualSpacing/>
        <w:rPr>
          <w:rFonts w:eastAsia="Times New Roman" w:cstheme="minorHAnsi"/>
          <w:color w:val="000000"/>
          <w:sz w:val="24"/>
          <w:szCs w:val="24"/>
        </w:rPr>
      </w:pPr>
    </w:p>
    <w:p w14:paraId="0EACFC05" w14:textId="77777777" w:rsidR="00B5639F" w:rsidRPr="002F18CE" w:rsidRDefault="00B5639F" w:rsidP="00B5639F">
      <w:pPr>
        <w:autoSpaceDE w:val="0"/>
        <w:autoSpaceDN w:val="0"/>
        <w:adjustRightInd w:val="0"/>
        <w:spacing w:after="0" w:line="240" w:lineRule="auto"/>
        <w:rPr>
          <w:rFonts w:eastAsia="Times New Roman" w:cstheme="minorHAnsi"/>
          <w:color w:val="000000"/>
          <w:sz w:val="24"/>
          <w:szCs w:val="24"/>
        </w:rPr>
      </w:pPr>
      <w:r w:rsidRPr="002F18CE">
        <w:rPr>
          <w:rFonts w:eastAsia="Times New Roman" w:cstheme="minorHAnsi"/>
          <w:color w:val="000000"/>
          <w:sz w:val="24"/>
          <w:szCs w:val="24"/>
        </w:rPr>
        <w:t>Document and monitor individual information system security training activities including basic security awareness training and specific information system security training.  Retain individual training records for workforce members and business associates.</w:t>
      </w:r>
    </w:p>
    <w:p w14:paraId="1D4D0A02" w14:textId="77777777" w:rsidR="00B5639F" w:rsidRPr="002F18CE" w:rsidRDefault="00B5639F" w:rsidP="00B5639F">
      <w:pPr>
        <w:spacing w:after="0" w:line="240" w:lineRule="auto"/>
        <w:rPr>
          <w:rFonts w:eastAsia="Times New Roman" w:cstheme="minorHAnsi"/>
          <w:bCs/>
          <w:i/>
          <w:sz w:val="24"/>
          <w:szCs w:val="24"/>
        </w:rPr>
      </w:pPr>
      <w:r w:rsidRPr="002F18CE">
        <w:rPr>
          <w:rFonts w:cstheme="minorHAnsi"/>
          <w:sz w:val="24"/>
          <w:szCs w:val="24"/>
        </w:rPr>
        <w:t>[NIST SP 800-53 AT-4]</w:t>
      </w:r>
    </w:p>
    <w:p w14:paraId="2F85BF6D" w14:textId="77777777" w:rsidR="00AD104B" w:rsidRPr="002F18CE" w:rsidRDefault="008870D6" w:rsidP="00AD104B">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92" w:name="_Toc459304841"/>
      <w:r w:rsidRPr="002F18CE">
        <w:rPr>
          <w:b/>
        </w:rPr>
        <w:t>A39</w:t>
      </w:r>
      <w:r w:rsidR="00AD104B" w:rsidRPr="002F18CE">
        <w:rPr>
          <w:b/>
        </w:rPr>
        <w:t xml:space="preserve"> - </w:t>
      </w:r>
      <w:r w:rsidRPr="002F18CE">
        <w:rPr>
          <w:rFonts w:eastAsia="Times New Roman"/>
          <w:b/>
          <w:color w:val="000000"/>
        </w:rPr>
        <w:t>§164.308(a)(5)(ii)(A)  Addressable</w:t>
      </w:r>
      <w:r w:rsidR="00AD104B" w:rsidRPr="002F18CE">
        <w:rPr>
          <w:rFonts w:eastAsia="Times New Roman"/>
          <w:b/>
          <w:color w:val="000000"/>
        </w:rPr>
        <w:t xml:space="preserve"> </w:t>
      </w:r>
      <w:r w:rsidR="00AD104B" w:rsidRPr="002F18CE">
        <w:t>As part of your practice’s ongoing security awareness activities, does your practice prepare and communicate periodic security reminders to communicate about new or important issues?</w:t>
      </w:r>
      <w:bookmarkEnd w:id="92"/>
    </w:p>
    <w:p w14:paraId="390D8420" w14:textId="77777777" w:rsidR="008870D6" w:rsidRPr="002F18CE" w:rsidRDefault="008870D6" w:rsidP="008870D6">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56929D0F" w14:textId="77777777" w:rsidR="008870D6" w:rsidRPr="002F18CE" w:rsidRDefault="008870D6" w:rsidP="008870D6">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51A035B2" w14:textId="77777777" w:rsidR="008870D6" w:rsidRPr="002F18CE" w:rsidRDefault="008870D6" w:rsidP="008870D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0A38C110"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Cost</w:t>
      </w:r>
    </w:p>
    <w:p w14:paraId="3E533CA8"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Practice Size</w:t>
      </w:r>
    </w:p>
    <w:p w14:paraId="1A4ADB91"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Complexity</w:t>
      </w:r>
    </w:p>
    <w:p w14:paraId="44D5F7AF"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Alternate Solution</w:t>
      </w:r>
    </w:p>
    <w:p w14:paraId="5F8BBC47" w14:textId="77777777" w:rsidR="008870D6" w:rsidRPr="002F18CE" w:rsidRDefault="008870D6" w:rsidP="008870D6">
      <w:pPr>
        <w:rPr>
          <w:rFonts w:cstheme="minorHAnsi"/>
          <w:sz w:val="24"/>
          <w:szCs w:val="24"/>
        </w:rPr>
      </w:pPr>
    </w:p>
    <w:p w14:paraId="0EC2E97B" w14:textId="77777777" w:rsidR="008870D6" w:rsidRPr="002F18CE" w:rsidRDefault="008870D6" w:rsidP="008870D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8870D6" w:rsidRPr="002F18CE" w14:paraId="0C29CA2B" w14:textId="77777777" w:rsidTr="000423A2">
        <w:tc>
          <w:tcPr>
            <w:tcW w:w="9576" w:type="dxa"/>
          </w:tcPr>
          <w:p w14:paraId="6683C68F" w14:textId="77777777" w:rsidR="008870D6" w:rsidRPr="002F18CE" w:rsidRDefault="008870D6" w:rsidP="000423A2">
            <w:pPr>
              <w:rPr>
                <w:rFonts w:cstheme="minorHAnsi"/>
                <w:sz w:val="24"/>
                <w:szCs w:val="24"/>
              </w:rPr>
            </w:pPr>
          </w:p>
          <w:p w14:paraId="68654299" w14:textId="77777777" w:rsidR="008870D6" w:rsidRPr="002F18CE" w:rsidRDefault="008870D6" w:rsidP="000423A2">
            <w:pPr>
              <w:rPr>
                <w:rFonts w:cstheme="minorHAnsi"/>
                <w:sz w:val="24"/>
                <w:szCs w:val="24"/>
              </w:rPr>
            </w:pPr>
          </w:p>
          <w:p w14:paraId="0FB8E1F1" w14:textId="77777777" w:rsidR="008870D6" w:rsidRPr="002F18CE" w:rsidRDefault="008870D6" w:rsidP="000423A2">
            <w:pPr>
              <w:rPr>
                <w:rFonts w:cstheme="minorHAnsi"/>
                <w:sz w:val="24"/>
                <w:szCs w:val="24"/>
              </w:rPr>
            </w:pPr>
          </w:p>
          <w:p w14:paraId="42C0A5C7" w14:textId="77777777" w:rsidR="008870D6" w:rsidRPr="002F18CE" w:rsidRDefault="008870D6" w:rsidP="000423A2">
            <w:pPr>
              <w:rPr>
                <w:rFonts w:cstheme="minorHAnsi"/>
                <w:sz w:val="24"/>
                <w:szCs w:val="24"/>
              </w:rPr>
            </w:pPr>
          </w:p>
          <w:p w14:paraId="73A4AB37" w14:textId="77777777" w:rsidR="008870D6" w:rsidRPr="002F18CE" w:rsidRDefault="008870D6" w:rsidP="000423A2">
            <w:pPr>
              <w:rPr>
                <w:rFonts w:cstheme="minorHAnsi"/>
                <w:sz w:val="24"/>
                <w:szCs w:val="24"/>
              </w:rPr>
            </w:pPr>
          </w:p>
          <w:p w14:paraId="0F495AB7" w14:textId="77777777" w:rsidR="008870D6" w:rsidRPr="002F18CE" w:rsidRDefault="008870D6" w:rsidP="000423A2">
            <w:pPr>
              <w:rPr>
                <w:rFonts w:cstheme="minorHAnsi"/>
                <w:sz w:val="24"/>
                <w:szCs w:val="24"/>
              </w:rPr>
            </w:pPr>
          </w:p>
        </w:tc>
      </w:tr>
    </w:tbl>
    <w:p w14:paraId="3A3D8320" w14:textId="77777777" w:rsidR="008870D6" w:rsidRPr="002F18CE" w:rsidRDefault="008870D6" w:rsidP="008870D6">
      <w:pPr>
        <w:rPr>
          <w:rFonts w:cstheme="minorHAnsi"/>
          <w:sz w:val="24"/>
          <w:szCs w:val="24"/>
        </w:rPr>
      </w:pPr>
    </w:p>
    <w:p w14:paraId="64DC429B" w14:textId="77777777" w:rsidR="008870D6" w:rsidRPr="002F18CE" w:rsidRDefault="008870D6" w:rsidP="008870D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8870D6" w:rsidRPr="002F18CE" w14:paraId="72D0173A" w14:textId="77777777" w:rsidTr="000423A2">
        <w:tc>
          <w:tcPr>
            <w:tcW w:w="9576" w:type="dxa"/>
          </w:tcPr>
          <w:p w14:paraId="70F4284C" w14:textId="77777777" w:rsidR="008870D6" w:rsidRPr="002F18CE" w:rsidRDefault="008870D6" w:rsidP="000423A2">
            <w:pPr>
              <w:rPr>
                <w:rFonts w:cstheme="minorHAnsi"/>
                <w:sz w:val="24"/>
                <w:szCs w:val="24"/>
              </w:rPr>
            </w:pPr>
          </w:p>
          <w:p w14:paraId="61BACC57" w14:textId="77777777" w:rsidR="008870D6" w:rsidRPr="002F18CE" w:rsidRDefault="008870D6" w:rsidP="000423A2">
            <w:pPr>
              <w:rPr>
                <w:rFonts w:cstheme="minorHAnsi"/>
                <w:sz w:val="24"/>
                <w:szCs w:val="24"/>
              </w:rPr>
            </w:pPr>
          </w:p>
          <w:p w14:paraId="563E12A0" w14:textId="77777777" w:rsidR="008870D6" w:rsidRPr="002F18CE" w:rsidRDefault="008870D6" w:rsidP="000423A2">
            <w:pPr>
              <w:rPr>
                <w:rFonts w:cstheme="minorHAnsi"/>
                <w:sz w:val="24"/>
                <w:szCs w:val="24"/>
              </w:rPr>
            </w:pPr>
          </w:p>
          <w:p w14:paraId="265D68FB" w14:textId="77777777" w:rsidR="008870D6" w:rsidRPr="002F18CE" w:rsidRDefault="008870D6" w:rsidP="000423A2">
            <w:pPr>
              <w:rPr>
                <w:rFonts w:cstheme="minorHAnsi"/>
                <w:sz w:val="24"/>
                <w:szCs w:val="24"/>
              </w:rPr>
            </w:pPr>
          </w:p>
          <w:p w14:paraId="68912B64" w14:textId="77777777" w:rsidR="008870D6" w:rsidRPr="002F18CE" w:rsidRDefault="008870D6" w:rsidP="000423A2">
            <w:pPr>
              <w:rPr>
                <w:rFonts w:cstheme="minorHAnsi"/>
                <w:sz w:val="24"/>
                <w:szCs w:val="24"/>
              </w:rPr>
            </w:pPr>
          </w:p>
          <w:p w14:paraId="243A7CBD" w14:textId="77777777" w:rsidR="008870D6" w:rsidRPr="002F18CE" w:rsidRDefault="008870D6" w:rsidP="000423A2">
            <w:pPr>
              <w:rPr>
                <w:rFonts w:cstheme="minorHAnsi"/>
                <w:sz w:val="24"/>
                <w:szCs w:val="24"/>
              </w:rPr>
            </w:pPr>
          </w:p>
        </w:tc>
      </w:tr>
    </w:tbl>
    <w:p w14:paraId="34181198" w14:textId="77777777" w:rsidR="008870D6" w:rsidRPr="002F18CE" w:rsidRDefault="008870D6" w:rsidP="008870D6">
      <w:pPr>
        <w:rPr>
          <w:rFonts w:cstheme="minorHAnsi"/>
          <w:sz w:val="24"/>
          <w:szCs w:val="24"/>
        </w:rPr>
      </w:pPr>
    </w:p>
    <w:p w14:paraId="1A67C212" w14:textId="77777777" w:rsidR="008870D6" w:rsidRPr="002F18CE" w:rsidRDefault="008870D6" w:rsidP="008870D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8870D6" w:rsidRPr="002F18CE" w14:paraId="0007EBB5" w14:textId="77777777" w:rsidTr="000423A2">
        <w:tc>
          <w:tcPr>
            <w:tcW w:w="9576" w:type="dxa"/>
          </w:tcPr>
          <w:p w14:paraId="198CFBD1" w14:textId="77777777" w:rsidR="008870D6" w:rsidRPr="002F18CE" w:rsidRDefault="008870D6" w:rsidP="000423A2">
            <w:pPr>
              <w:rPr>
                <w:rFonts w:cstheme="minorHAnsi"/>
                <w:sz w:val="24"/>
                <w:szCs w:val="24"/>
              </w:rPr>
            </w:pPr>
          </w:p>
          <w:p w14:paraId="50A53B25" w14:textId="77777777" w:rsidR="008870D6" w:rsidRPr="002F18CE" w:rsidRDefault="008870D6" w:rsidP="000423A2">
            <w:pPr>
              <w:rPr>
                <w:rFonts w:cstheme="minorHAnsi"/>
                <w:sz w:val="24"/>
                <w:szCs w:val="24"/>
              </w:rPr>
            </w:pPr>
          </w:p>
          <w:p w14:paraId="6DDAD973" w14:textId="77777777" w:rsidR="008870D6" w:rsidRPr="002F18CE" w:rsidRDefault="008870D6" w:rsidP="000423A2">
            <w:pPr>
              <w:rPr>
                <w:rFonts w:cstheme="minorHAnsi"/>
                <w:sz w:val="24"/>
                <w:szCs w:val="24"/>
              </w:rPr>
            </w:pPr>
          </w:p>
          <w:p w14:paraId="7FD4F6E7" w14:textId="77777777" w:rsidR="008870D6" w:rsidRPr="002F18CE" w:rsidRDefault="008870D6" w:rsidP="000423A2">
            <w:pPr>
              <w:rPr>
                <w:rFonts w:cstheme="minorHAnsi"/>
                <w:sz w:val="24"/>
                <w:szCs w:val="24"/>
              </w:rPr>
            </w:pPr>
          </w:p>
          <w:p w14:paraId="2810EBF0" w14:textId="77777777" w:rsidR="008870D6" w:rsidRPr="002F18CE" w:rsidRDefault="008870D6" w:rsidP="000423A2">
            <w:pPr>
              <w:rPr>
                <w:rFonts w:cstheme="minorHAnsi"/>
                <w:sz w:val="24"/>
                <w:szCs w:val="24"/>
              </w:rPr>
            </w:pPr>
          </w:p>
          <w:p w14:paraId="2C381EF2" w14:textId="77777777" w:rsidR="008870D6" w:rsidRPr="002F18CE" w:rsidRDefault="008870D6" w:rsidP="000423A2">
            <w:pPr>
              <w:rPr>
                <w:rFonts w:cstheme="minorHAnsi"/>
                <w:sz w:val="24"/>
                <w:szCs w:val="24"/>
              </w:rPr>
            </w:pPr>
          </w:p>
        </w:tc>
      </w:tr>
    </w:tbl>
    <w:p w14:paraId="4AEA1E4C" w14:textId="77777777" w:rsidR="008870D6" w:rsidRPr="002F18CE" w:rsidRDefault="008870D6" w:rsidP="008870D6">
      <w:pPr>
        <w:rPr>
          <w:rFonts w:cstheme="minorHAnsi"/>
          <w:sz w:val="24"/>
          <w:szCs w:val="24"/>
        </w:rPr>
      </w:pPr>
    </w:p>
    <w:p w14:paraId="12993583" w14:textId="77777777" w:rsidR="008870D6" w:rsidRPr="002F18CE" w:rsidRDefault="008870D6" w:rsidP="008870D6">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1AA692EC"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Low</w:t>
      </w:r>
    </w:p>
    <w:p w14:paraId="035F2149"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738C8DD0"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7229496A" w14:textId="77777777" w:rsidR="008870D6" w:rsidRPr="002F18CE" w:rsidRDefault="008870D6" w:rsidP="008870D6">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34F2543B"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Low</w:t>
      </w:r>
    </w:p>
    <w:p w14:paraId="4F96247D"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4E02AD12"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57B66753" w14:textId="77777777" w:rsidR="00E058F9" w:rsidRPr="002F18CE" w:rsidRDefault="00E058F9" w:rsidP="00E058F9">
      <w:pPr>
        <w:rPr>
          <w:rFonts w:cstheme="minorHAnsi"/>
          <w:b/>
          <w:sz w:val="24"/>
          <w:szCs w:val="24"/>
        </w:rPr>
      </w:pPr>
      <w:r w:rsidRPr="002F18CE">
        <w:rPr>
          <w:rFonts w:cstheme="minorHAnsi"/>
          <w:b/>
          <w:sz w:val="24"/>
          <w:szCs w:val="24"/>
        </w:rPr>
        <w:lastRenderedPageBreak/>
        <w:t>Overall Security Risk:</w:t>
      </w:r>
    </w:p>
    <w:p w14:paraId="0BA6C88D" w14:textId="77777777" w:rsidR="00E058F9" w:rsidRPr="002F18CE" w:rsidRDefault="00E058F9" w:rsidP="00E058F9">
      <w:pPr>
        <w:pStyle w:val="ListParagraph"/>
        <w:numPr>
          <w:ilvl w:val="0"/>
          <w:numId w:val="3"/>
        </w:numPr>
        <w:rPr>
          <w:rFonts w:cstheme="minorHAnsi"/>
          <w:sz w:val="24"/>
          <w:szCs w:val="24"/>
        </w:rPr>
      </w:pPr>
      <w:r w:rsidRPr="002F18CE">
        <w:rPr>
          <w:rFonts w:cstheme="minorHAnsi"/>
          <w:sz w:val="24"/>
          <w:szCs w:val="24"/>
        </w:rPr>
        <w:t>Low</w:t>
      </w:r>
    </w:p>
    <w:p w14:paraId="18688432" w14:textId="77777777" w:rsidR="00E058F9" w:rsidRPr="002F18CE" w:rsidRDefault="00E058F9" w:rsidP="00E058F9">
      <w:pPr>
        <w:pStyle w:val="ListParagraph"/>
        <w:numPr>
          <w:ilvl w:val="0"/>
          <w:numId w:val="3"/>
        </w:numPr>
        <w:rPr>
          <w:rFonts w:cstheme="minorHAnsi"/>
          <w:sz w:val="24"/>
          <w:szCs w:val="24"/>
        </w:rPr>
      </w:pPr>
      <w:r w:rsidRPr="002F18CE">
        <w:rPr>
          <w:rFonts w:cstheme="minorHAnsi"/>
          <w:sz w:val="24"/>
          <w:szCs w:val="24"/>
        </w:rPr>
        <w:t>Medium</w:t>
      </w:r>
    </w:p>
    <w:p w14:paraId="7CA423C3" w14:textId="77777777" w:rsidR="00E058F9" w:rsidRPr="002F18CE" w:rsidRDefault="00E058F9" w:rsidP="00E058F9">
      <w:pPr>
        <w:pStyle w:val="ListParagraph"/>
        <w:numPr>
          <w:ilvl w:val="0"/>
          <w:numId w:val="3"/>
        </w:numPr>
        <w:rPr>
          <w:rFonts w:cstheme="minorHAnsi"/>
          <w:sz w:val="24"/>
          <w:szCs w:val="24"/>
        </w:rPr>
      </w:pPr>
      <w:r w:rsidRPr="002F18CE">
        <w:rPr>
          <w:rFonts w:cstheme="minorHAnsi"/>
          <w:sz w:val="24"/>
          <w:szCs w:val="24"/>
        </w:rPr>
        <w:t>High</w:t>
      </w:r>
    </w:p>
    <w:p w14:paraId="3FFCF97C" w14:textId="77777777" w:rsidR="008870D6" w:rsidRPr="002F18CE" w:rsidRDefault="008870D6" w:rsidP="008870D6">
      <w:pPr>
        <w:rPr>
          <w:rFonts w:cstheme="minorHAnsi"/>
          <w:b/>
          <w:sz w:val="24"/>
          <w:szCs w:val="24"/>
        </w:rPr>
      </w:pPr>
      <w:r w:rsidRPr="002F18CE">
        <w:rPr>
          <w:rFonts w:cstheme="minorHAnsi"/>
          <w:b/>
          <w:sz w:val="24"/>
          <w:szCs w:val="24"/>
        </w:rPr>
        <w:t>Related Information:</w:t>
      </w:r>
    </w:p>
    <w:p w14:paraId="66FBD772" w14:textId="77777777" w:rsidR="008870D6" w:rsidRPr="002F18CE" w:rsidRDefault="008870D6" w:rsidP="008870D6">
      <w:pPr>
        <w:rPr>
          <w:rFonts w:cstheme="minorHAnsi"/>
          <w:i/>
          <w:sz w:val="24"/>
          <w:szCs w:val="24"/>
        </w:rPr>
      </w:pPr>
      <w:r w:rsidRPr="002F18CE">
        <w:rPr>
          <w:rFonts w:cstheme="minorHAnsi"/>
          <w:i/>
          <w:sz w:val="24"/>
          <w:szCs w:val="24"/>
        </w:rPr>
        <w:t>Things to Consider to Help Answer the Question:</w:t>
      </w:r>
    </w:p>
    <w:p w14:paraId="6685229A" w14:textId="77777777" w:rsidR="008870D6" w:rsidRPr="002F18CE" w:rsidRDefault="008870D6" w:rsidP="008870D6">
      <w:pPr>
        <w:spacing w:line="240" w:lineRule="auto"/>
        <w:contextualSpacing/>
        <w:rPr>
          <w:rFonts w:eastAsia="Times New Roman" w:cstheme="minorHAnsi"/>
          <w:sz w:val="24"/>
          <w:szCs w:val="24"/>
        </w:rPr>
      </w:pPr>
      <w:r w:rsidRPr="002F18CE">
        <w:rPr>
          <w:rFonts w:eastAsia="Times New Roman" w:cstheme="minorHAnsi"/>
          <w:sz w:val="24"/>
          <w:szCs w:val="24"/>
        </w:rPr>
        <w:t xml:space="preserve">Consider that people are the weakest link in your security program.  They get busy, forget or try to cut corners to get things done faster.  Periodic reminders can help to deter poor behaviors and reinforce good ones.  </w:t>
      </w:r>
    </w:p>
    <w:p w14:paraId="1C8D6742" w14:textId="77777777" w:rsidR="008870D6" w:rsidRPr="002F18CE" w:rsidRDefault="008870D6" w:rsidP="008870D6">
      <w:pPr>
        <w:spacing w:line="240" w:lineRule="auto"/>
        <w:contextualSpacing/>
        <w:rPr>
          <w:rFonts w:eastAsia="Times New Roman" w:cstheme="minorHAnsi"/>
          <w:sz w:val="24"/>
          <w:szCs w:val="24"/>
        </w:rPr>
      </w:pPr>
    </w:p>
    <w:p w14:paraId="77BF055F" w14:textId="77777777" w:rsidR="008870D6" w:rsidRPr="002F18CE" w:rsidRDefault="008870D6" w:rsidP="008870D6">
      <w:pPr>
        <w:spacing w:line="240" w:lineRule="auto"/>
        <w:contextualSpacing/>
        <w:rPr>
          <w:rFonts w:eastAsia="Times New Roman" w:cstheme="minorHAnsi"/>
          <w:sz w:val="24"/>
          <w:szCs w:val="24"/>
        </w:rPr>
      </w:pPr>
      <w:r w:rsidRPr="002F18CE">
        <w:rPr>
          <w:rFonts w:eastAsia="Times New Roman" w:cstheme="minorHAnsi"/>
          <w:sz w:val="24"/>
          <w:szCs w:val="24"/>
        </w:rPr>
        <w:t>Consider that security reminders can be:</w:t>
      </w:r>
    </w:p>
    <w:p w14:paraId="763E08C4" w14:textId="77777777" w:rsidR="008870D6" w:rsidRPr="002F18CE" w:rsidRDefault="008870D6" w:rsidP="008870D6">
      <w:pPr>
        <w:pStyle w:val="ListParagraph"/>
        <w:numPr>
          <w:ilvl w:val="0"/>
          <w:numId w:val="18"/>
        </w:numPr>
        <w:spacing w:after="0" w:line="240" w:lineRule="auto"/>
        <w:rPr>
          <w:rFonts w:eastAsia="Times New Roman" w:cstheme="minorHAnsi"/>
          <w:sz w:val="24"/>
          <w:szCs w:val="24"/>
        </w:rPr>
      </w:pPr>
      <w:r w:rsidRPr="002F18CE">
        <w:rPr>
          <w:rFonts w:eastAsia="Times New Roman" w:cstheme="minorHAnsi"/>
          <w:sz w:val="24"/>
          <w:szCs w:val="24"/>
        </w:rPr>
        <w:t>Email reminders</w:t>
      </w:r>
    </w:p>
    <w:p w14:paraId="44E33FC3" w14:textId="77777777" w:rsidR="008870D6" w:rsidRPr="002F18CE" w:rsidRDefault="008870D6" w:rsidP="008870D6">
      <w:pPr>
        <w:pStyle w:val="ListParagraph"/>
        <w:numPr>
          <w:ilvl w:val="0"/>
          <w:numId w:val="18"/>
        </w:numPr>
        <w:spacing w:after="0" w:line="240" w:lineRule="auto"/>
        <w:rPr>
          <w:rFonts w:eastAsia="Times New Roman" w:cstheme="minorHAnsi"/>
          <w:sz w:val="24"/>
          <w:szCs w:val="24"/>
        </w:rPr>
      </w:pPr>
      <w:r w:rsidRPr="002F18CE">
        <w:rPr>
          <w:rFonts w:eastAsia="Times New Roman" w:cstheme="minorHAnsi"/>
          <w:sz w:val="24"/>
          <w:szCs w:val="24"/>
        </w:rPr>
        <w:t>Meetings</w:t>
      </w:r>
    </w:p>
    <w:p w14:paraId="5D11FFB8" w14:textId="77777777" w:rsidR="008870D6" w:rsidRPr="002F18CE" w:rsidRDefault="008870D6" w:rsidP="008870D6">
      <w:pPr>
        <w:pStyle w:val="ListParagraph"/>
        <w:numPr>
          <w:ilvl w:val="0"/>
          <w:numId w:val="18"/>
        </w:numPr>
        <w:spacing w:after="0" w:line="240" w:lineRule="auto"/>
        <w:rPr>
          <w:rFonts w:eastAsia="Times New Roman" w:cstheme="minorHAnsi"/>
          <w:sz w:val="24"/>
          <w:szCs w:val="24"/>
        </w:rPr>
      </w:pPr>
      <w:r w:rsidRPr="002F18CE">
        <w:rPr>
          <w:rFonts w:eastAsia="Times New Roman" w:cstheme="minorHAnsi"/>
          <w:sz w:val="24"/>
          <w:szCs w:val="24"/>
        </w:rPr>
        <w:t>Posters</w:t>
      </w:r>
    </w:p>
    <w:p w14:paraId="168C148E" w14:textId="77777777" w:rsidR="008870D6" w:rsidRPr="002F18CE" w:rsidRDefault="008870D6" w:rsidP="008870D6">
      <w:pPr>
        <w:pStyle w:val="ListParagraph"/>
        <w:numPr>
          <w:ilvl w:val="0"/>
          <w:numId w:val="18"/>
        </w:numPr>
        <w:spacing w:after="0" w:line="240" w:lineRule="auto"/>
        <w:rPr>
          <w:rFonts w:eastAsia="Times New Roman" w:cstheme="minorHAnsi"/>
          <w:sz w:val="24"/>
          <w:szCs w:val="24"/>
        </w:rPr>
      </w:pPr>
      <w:r w:rsidRPr="002F18CE">
        <w:rPr>
          <w:rFonts w:eastAsia="Times New Roman" w:cstheme="minorHAnsi"/>
          <w:sz w:val="24"/>
          <w:szCs w:val="24"/>
        </w:rPr>
        <w:t>Announcements that appear upon logging in</w:t>
      </w:r>
    </w:p>
    <w:p w14:paraId="16FD55D8" w14:textId="77777777" w:rsidR="008870D6" w:rsidRPr="002F18CE" w:rsidRDefault="008870D6" w:rsidP="008870D6">
      <w:pPr>
        <w:pStyle w:val="ListParagraph"/>
        <w:spacing w:after="0" w:line="240" w:lineRule="auto"/>
        <w:ind w:left="360"/>
        <w:rPr>
          <w:rFonts w:eastAsia="Times New Roman" w:cstheme="minorHAnsi"/>
          <w:sz w:val="24"/>
          <w:szCs w:val="24"/>
        </w:rPr>
      </w:pPr>
    </w:p>
    <w:p w14:paraId="0FD2F32C" w14:textId="77777777" w:rsidR="008870D6" w:rsidRPr="002F18CE" w:rsidRDefault="008870D6" w:rsidP="008870D6">
      <w:pPr>
        <w:rPr>
          <w:rFonts w:cstheme="minorHAnsi"/>
          <w:i/>
          <w:sz w:val="24"/>
          <w:szCs w:val="24"/>
        </w:rPr>
      </w:pPr>
      <w:r w:rsidRPr="002F18CE">
        <w:rPr>
          <w:rFonts w:cstheme="minorHAnsi"/>
          <w:i/>
          <w:sz w:val="24"/>
          <w:szCs w:val="24"/>
        </w:rPr>
        <w:t>Possible Threats and Vulnerabilities:</w:t>
      </w:r>
    </w:p>
    <w:p w14:paraId="2AC79F33" w14:textId="77777777" w:rsidR="008870D6" w:rsidRPr="002F18CE" w:rsidRDefault="008870D6" w:rsidP="008870D6">
      <w:pPr>
        <w:spacing w:line="240" w:lineRule="auto"/>
        <w:contextualSpacing/>
        <w:rPr>
          <w:rFonts w:cstheme="minorHAnsi"/>
          <w:sz w:val="24"/>
          <w:szCs w:val="24"/>
        </w:rPr>
      </w:pPr>
      <w:r w:rsidRPr="002F18CE">
        <w:rPr>
          <w:rFonts w:cstheme="minorHAnsi"/>
          <w:sz w:val="24"/>
          <w:szCs w:val="24"/>
        </w:rPr>
        <w:t xml:space="preserve">Your practice may not be able to safeguard its </w:t>
      </w:r>
      <w:proofErr w:type="spellStart"/>
      <w:r w:rsidRPr="002F18CE">
        <w:rPr>
          <w:rFonts w:cstheme="minorHAnsi"/>
          <w:sz w:val="24"/>
          <w:szCs w:val="24"/>
        </w:rPr>
        <w:t>ePHI</w:t>
      </w:r>
      <w:proofErr w:type="spellEnd"/>
      <w:r w:rsidRPr="002F18CE">
        <w:rPr>
          <w:rFonts w:cstheme="minorHAnsi"/>
          <w:sz w:val="24"/>
          <w:szCs w:val="24"/>
        </w:rPr>
        <w:t xml:space="preserve"> if it does not prepare and communicate periodic security reminders to communicate about new or important issues.</w:t>
      </w:r>
    </w:p>
    <w:p w14:paraId="4733348E" w14:textId="77777777" w:rsidR="008870D6" w:rsidRPr="002F18CE" w:rsidRDefault="008870D6" w:rsidP="008870D6">
      <w:pPr>
        <w:spacing w:line="240" w:lineRule="auto"/>
        <w:contextualSpacing/>
        <w:rPr>
          <w:rFonts w:cstheme="minorHAnsi"/>
          <w:sz w:val="24"/>
          <w:szCs w:val="24"/>
        </w:rPr>
      </w:pPr>
    </w:p>
    <w:p w14:paraId="1273FAF0" w14:textId="77777777" w:rsidR="008870D6" w:rsidRPr="002F18CE" w:rsidRDefault="008870D6" w:rsidP="008870D6">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066E8A61"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59BF5FC3"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1DC9A258"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5B65D006" w14:textId="77777777" w:rsidR="008870D6" w:rsidRPr="002F18CE" w:rsidRDefault="008870D6" w:rsidP="008870D6">
      <w:pPr>
        <w:pStyle w:val="ListParagraph"/>
        <w:spacing w:after="0" w:line="240" w:lineRule="auto"/>
        <w:ind w:left="252"/>
        <w:rPr>
          <w:rFonts w:eastAsia="Times New Roman" w:cstheme="minorHAnsi"/>
          <w:color w:val="000000" w:themeColor="text1"/>
          <w:sz w:val="24"/>
          <w:szCs w:val="24"/>
        </w:rPr>
      </w:pPr>
    </w:p>
    <w:p w14:paraId="6BEA7003" w14:textId="77777777" w:rsidR="008870D6" w:rsidRPr="002F18CE" w:rsidRDefault="008870D6" w:rsidP="008870D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1BD80A45" w14:textId="77777777" w:rsidR="008870D6" w:rsidRPr="002F18CE" w:rsidRDefault="004B7C32" w:rsidP="008870D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8870D6"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8870D6" w:rsidRPr="002F18CE">
        <w:rPr>
          <w:rFonts w:eastAsia="Times New Roman" w:cstheme="minorHAnsi"/>
          <w:bCs/>
          <w:sz w:val="24"/>
          <w:szCs w:val="24"/>
        </w:rPr>
        <w:t>ePHI</w:t>
      </w:r>
      <w:proofErr w:type="spellEnd"/>
      <w:r w:rsidR="008870D6" w:rsidRPr="002F18CE">
        <w:rPr>
          <w:rFonts w:eastAsia="Times New Roman" w:cstheme="minorHAnsi"/>
          <w:bCs/>
          <w:sz w:val="24"/>
          <w:szCs w:val="24"/>
        </w:rPr>
        <w:t>.</w:t>
      </w:r>
    </w:p>
    <w:p w14:paraId="4A0EB130" w14:textId="77777777" w:rsidR="00B5639F" w:rsidRPr="002F18CE" w:rsidRDefault="00B5639F" w:rsidP="00B5639F">
      <w:pPr>
        <w:spacing w:after="0" w:line="240" w:lineRule="auto"/>
        <w:contextualSpacing/>
        <w:rPr>
          <w:rFonts w:cstheme="minorHAnsi"/>
          <w:sz w:val="24"/>
          <w:szCs w:val="24"/>
        </w:rPr>
      </w:pPr>
    </w:p>
    <w:p w14:paraId="30B05A27"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Periodic security updates.</w:t>
      </w:r>
    </w:p>
    <w:p w14:paraId="787F4A3B" w14:textId="77777777" w:rsidR="00B5639F" w:rsidRPr="002F18CE" w:rsidRDefault="00B5639F" w:rsidP="00B5639F">
      <w:pPr>
        <w:spacing w:after="0" w:line="240" w:lineRule="auto"/>
        <w:contextualSpacing/>
        <w:rPr>
          <w:rFonts w:cstheme="minorHAnsi"/>
          <w:sz w:val="24"/>
          <w:szCs w:val="24"/>
        </w:rPr>
      </w:pPr>
      <w:r w:rsidRPr="002F18CE">
        <w:rPr>
          <w:rFonts w:eastAsia="Times New Roman" w:cstheme="minorHAnsi"/>
          <w:color w:val="000000"/>
          <w:sz w:val="24"/>
          <w:szCs w:val="24"/>
        </w:rPr>
        <w:t xml:space="preserve">[45 CFR </w:t>
      </w:r>
      <w:r w:rsidRPr="002F18CE">
        <w:rPr>
          <w:rFonts w:cstheme="minorHAnsi"/>
          <w:sz w:val="24"/>
          <w:szCs w:val="24"/>
        </w:rPr>
        <w:t>§164.308(a)(5)(ii)(A)]</w:t>
      </w:r>
    </w:p>
    <w:p w14:paraId="464F9EE3" w14:textId="77777777" w:rsidR="00B5639F" w:rsidRPr="002F18CE" w:rsidRDefault="00B5639F" w:rsidP="00B5639F">
      <w:pPr>
        <w:spacing w:after="0" w:line="240" w:lineRule="auto"/>
        <w:contextualSpacing/>
        <w:rPr>
          <w:rFonts w:cstheme="minorHAnsi"/>
          <w:sz w:val="24"/>
          <w:szCs w:val="24"/>
        </w:rPr>
      </w:pPr>
    </w:p>
    <w:p w14:paraId="778F4234" w14:textId="77777777" w:rsidR="00B5639F" w:rsidRPr="002F18CE" w:rsidRDefault="00B5639F" w:rsidP="00B5639F">
      <w:pPr>
        <w:spacing w:after="0" w:line="240" w:lineRule="auto"/>
        <w:contextualSpacing/>
        <w:rPr>
          <w:rFonts w:eastAsia="Times New Roman" w:cstheme="minorHAnsi"/>
          <w:color w:val="000000"/>
          <w:sz w:val="24"/>
          <w:szCs w:val="24"/>
        </w:rPr>
      </w:pPr>
      <w:r w:rsidRPr="002F18CE">
        <w:rPr>
          <w:rFonts w:eastAsia="Times New Roman" w:cstheme="minorHAnsi"/>
          <w:color w:val="000000"/>
          <w:sz w:val="24"/>
          <w:szCs w:val="24"/>
        </w:rPr>
        <w:t>Disseminate security alerts, advisories, and directives to workforce members.</w:t>
      </w:r>
    </w:p>
    <w:p w14:paraId="4DEBB9A1" w14:textId="77777777" w:rsidR="00B5639F" w:rsidRPr="002F18CE" w:rsidRDefault="00B5639F" w:rsidP="00B5639F">
      <w:pPr>
        <w:rPr>
          <w:rFonts w:cstheme="minorHAnsi"/>
          <w:color w:val="000000" w:themeColor="text1"/>
          <w:sz w:val="24"/>
          <w:szCs w:val="24"/>
        </w:rPr>
      </w:pPr>
      <w:r w:rsidRPr="002F18CE">
        <w:rPr>
          <w:rFonts w:cstheme="minorHAnsi"/>
          <w:color w:val="000000" w:themeColor="text1"/>
          <w:sz w:val="24"/>
          <w:szCs w:val="24"/>
        </w:rPr>
        <w:lastRenderedPageBreak/>
        <w:t>[NIST SP 800-53 SI-5]</w:t>
      </w:r>
    </w:p>
    <w:p w14:paraId="673D2F53" w14:textId="77777777" w:rsidR="00EC0DE6" w:rsidRPr="002F18CE" w:rsidRDefault="00EC0DE6" w:rsidP="00B5639F">
      <w:pPr>
        <w:rPr>
          <w:rFonts w:cstheme="minorHAnsi"/>
          <w:color w:val="000000" w:themeColor="text1"/>
          <w:sz w:val="24"/>
          <w:szCs w:val="24"/>
        </w:rPr>
      </w:pPr>
    </w:p>
    <w:p w14:paraId="314D7B30" w14:textId="77777777" w:rsidR="00AD104B" w:rsidRPr="002F18CE" w:rsidRDefault="008870D6" w:rsidP="00AD104B">
      <w:pPr>
        <w:pStyle w:val="Heading1"/>
        <w:pBdr>
          <w:top w:val="single" w:sz="4" w:space="1" w:color="auto"/>
          <w:left w:val="single" w:sz="4" w:space="4" w:color="auto"/>
          <w:bottom w:val="single" w:sz="4" w:space="1" w:color="auto"/>
          <w:right w:val="single" w:sz="4" w:space="4" w:color="auto"/>
        </w:pBdr>
      </w:pPr>
      <w:bookmarkStart w:id="93" w:name="_Toc459304842"/>
      <w:r w:rsidRPr="002F18CE">
        <w:rPr>
          <w:b/>
        </w:rPr>
        <w:t>A40</w:t>
      </w:r>
      <w:r w:rsidR="00AD104B" w:rsidRPr="002F18CE">
        <w:rPr>
          <w:b/>
        </w:rPr>
        <w:t xml:space="preserve"> - </w:t>
      </w:r>
      <w:r w:rsidRPr="002F18CE">
        <w:rPr>
          <w:rFonts w:eastAsia="Times New Roman"/>
          <w:b/>
          <w:color w:val="000000"/>
        </w:rPr>
        <w:t>§164.308(a)(5)(ii)(B)  Addressable</w:t>
      </w:r>
      <w:r w:rsidR="00AD104B" w:rsidRPr="002F18CE">
        <w:rPr>
          <w:rFonts w:eastAsia="Times New Roman"/>
          <w:b/>
          <w:color w:val="000000"/>
        </w:rPr>
        <w:t xml:space="preserve"> </w:t>
      </w:r>
      <w:r w:rsidR="00AD104B" w:rsidRPr="002F18CE">
        <w:t>Does your practice’s awareness and training content include information about the importance of implementing software patches and updating antivirus software when requested?</w:t>
      </w:r>
      <w:bookmarkEnd w:id="93"/>
      <w:r w:rsidR="00AD104B" w:rsidRPr="002F18CE">
        <w:t xml:space="preserve">   </w:t>
      </w:r>
    </w:p>
    <w:p w14:paraId="047BB9D5" w14:textId="77777777" w:rsidR="008870D6" w:rsidRPr="002F18CE" w:rsidRDefault="008870D6" w:rsidP="008870D6">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1994C83E" w14:textId="77777777" w:rsidR="008870D6" w:rsidRPr="002F18CE" w:rsidRDefault="008870D6" w:rsidP="008870D6">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7BD2BE46" w14:textId="77777777" w:rsidR="008870D6" w:rsidRPr="002F18CE" w:rsidRDefault="008870D6" w:rsidP="008870D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5EDA75C5"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Cost</w:t>
      </w:r>
    </w:p>
    <w:p w14:paraId="7DE4E798"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Practice Size</w:t>
      </w:r>
    </w:p>
    <w:p w14:paraId="5195BB09"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Complexity</w:t>
      </w:r>
    </w:p>
    <w:p w14:paraId="78353C2E"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Alternate Solution</w:t>
      </w:r>
    </w:p>
    <w:p w14:paraId="2D52B0D7" w14:textId="77777777" w:rsidR="008870D6" w:rsidRPr="002F18CE" w:rsidRDefault="008870D6" w:rsidP="008870D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8870D6" w:rsidRPr="002F18CE" w14:paraId="306ABA23" w14:textId="77777777" w:rsidTr="000423A2">
        <w:tc>
          <w:tcPr>
            <w:tcW w:w="9576" w:type="dxa"/>
          </w:tcPr>
          <w:p w14:paraId="5856F2F5" w14:textId="77777777" w:rsidR="008870D6" w:rsidRPr="002F18CE" w:rsidRDefault="008870D6" w:rsidP="000423A2">
            <w:pPr>
              <w:rPr>
                <w:rFonts w:cstheme="minorHAnsi"/>
                <w:sz w:val="24"/>
                <w:szCs w:val="24"/>
              </w:rPr>
            </w:pPr>
          </w:p>
          <w:p w14:paraId="1AB38C74" w14:textId="77777777" w:rsidR="008870D6" w:rsidRPr="002F18CE" w:rsidRDefault="008870D6" w:rsidP="000423A2">
            <w:pPr>
              <w:rPr>
                <w:rFonts w:cstheme="minorHAnsi"/>
                <w:sz w:val="24"/>
                <w:szCs w:val="24"/>
              </w:rPr>
            </w:pPr>
          </w:p>
          <w:p w14:paraId="752003BF" w14:textId="77777777" w:rsidR="008870D6" w:rsidRPr="002F18CE" w:rsidRDefault="008870D6" w:rsidP="000423A2">
            <w:pPr>
              <w:rPr>
                <w:rFonts w:cstheme="minorHAnsi"/>
                <w:sz w:val="24"/>
                <w:szCs w:val="24"/>
              </w:rPr>
            </w:pPr>
          </w:p>
          <w:p w14:paraId="683CACC5" w14:textId="77777777" w:rsidR="008870D6" w:rsidRPr="002F18CE" w:rsidRDefault="008870D6" w:rsidP="000423A2">
            <w:pPr>
              <w:rPr>
                <w:rFonts w:cstheme="minorHAnsi"/>
                <w:sz w:val="24"/>
                <w:szCs w:val="24"/>
              </w:rPr>
            </w:pPr>
          </w:p>
          <w:p w14:paraId="7ABD0177" w14:textId="77777777" w:rsidR="008870D6" w:rsidRPr="002F18CE" w:rsidRDefault="008870D6" w:rsidP="000423A2">
            <w:pPr>
              <w:rPr>
                <w:rFonts w:cstheme="minorHAnsi"/>
                <w:sz w:val="24"/>
                <w:szCs w:val="24"/>
              </w:rPr>
            </w:pPr>
          </w:p>
          <w:p w14:paraId="3FEE34C2" w14:textId="77777777" w:rsidR="008870D6" w:rsidRPr="002F18CE" w:rsidRDefault="008870D6" w:rsidP="000423A2">
            <w:pPr>
              <w:rPr>
                <w:rFonts w:cstheme="minorHAnsi"/>
                <w:sz w:val="24"/>
                <w:szCs w:val="24"/>
              </w:rPr>
            </w:pPr>
          </w:p>
        </w:tc>
      </w:tr>
    </w:tbl>
    <w:p w14:paraId="0973AB62" w14:textId="77777777" w:rsidR="008870D6" w:rsidRPr="002F18CE" w:rsidRDefault="008870D6" w:rsidP="008870D6">
      <w:pPr>
        <w:rPr>
          <w:rFonts w:cstheme="minorHAnsi"/>
          <w:sz w:val="24"/>
          <w:szCs w:val="24"/>
        </w:rPr>
      </w:pPr>
    </w:p>
    <w:p w14:paraId="358279D6" w14:textId="77777777" w:rsidR="008870D6" w:rsidRPr="002F18CE" w:rsidRDefault="008870D6" w:rsidP="008870D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8870D6" w:rsidRPr="002F18CE" w14:paraId="010CB782" w14:textId="77777777" w:rsidTr="000423A2">
        <w:tc>
          <w:tcPr>
            <w:tcW w:w="9576" w:type="dxa"/>
          </w:tcPr>
          <w:p w14:paraId="6988D929" w14:textId="77777777" w:rsidR="008870D6" w:rsidRPr="002F18CE" w:rsidRDefault="008870D6" w:rsidP="000423A2">
            <w:pPr>
              <w:rPr>
                <w:rFonts w:cstheme="minorHAnsi"/>
                <w:sz w:val="24"/>
                <w:szCs w:val="24"/>
              </w:rPr>
            </w:pPr>
          </w:p>
          <w:p w14:paraId="41FFF29B" w14:textId="77777777" w:rsidR="008870D6" w:rsidRPr="002F18CE" w:rsidRDefault="008870D6" w:rsidP="000423A2">
            <w:pPr>
              <w:rPr>
                <w:rFonts w:cstheme="minorHAnsi"/>
                <w:sz w:val="24"/>
                <w:szCs w:val="24"/>
              </w:rPr>
            </w:pPr>
          </w:p>
          <w:p w14:paraId="130AEFB1" w14:textId="77777777" w:rsidR="008870D6" w:rsidRPr="002F18CE" w:rsidRDefault="008870D6" w:rsidP="000423A2">
            <w:pPr>
              <w:rPr>
                <w:rFonts w:cstheme="minorHAnsi"/>
                <w:sz w:val="24"/>
                <w:szCs w:val="24"/>
              </w:rPr>
            </w:pPr>
          </w:p>
          <w:p w14:paraId="259A0270" w14:textId="77777777" w:rsidR="008870D6" w:rsidRPr="002F18CE" w:rsidRDefault="008870D6" w:rsidP="000423A2">
            <w:pPr>
              <w:rPr>
                <w:rFonts w:cstheme="minorHAnsi"/>
                <w:sz w:val="24"/>
                <w:szCs w:val="24"/>
              </w:rPr>
            </w:pPr>
          </w:p>
          <w:p w14:paraId="205C51D0" w14:textId="77777777" w:rsidR="008870D6" w:rsidRPr="002F18CE" w:rsidRDefault="008870D6" w:rsidP="000423A2">
            <w:pPr>
              <w:rPr>
                <w:rFonts w:cstheme="minorHAnsi"/>
                <w:sz w:val="24"/>
                <w:szCs w:val="24"/>
              </w:rPr>
            </w:pPr>
          </w:p>
          <w:p w14:paraId="10BB6B36" w14:textId="77777777" w:rsidR="008870D6" w:rsidRPr="002F18CE" w:rsidRDefault="008870D6" w:rsidP="000423A2">
            <w:pPr>
              <w:rPr>
                <w:rFonts w:cstheme="minorHAnsi"/>
                <w:sz w:val="24"/>
                <w:szCs w:val="24"/>
              </w:rPr>
            </w:pPr>
          </w:p>
        </w:tc>
      </w:tr>
    </w:tbl>
    <w:p w14:paraId="5FE8B53D" w14:textId="77777777" w:rsidR="00AD104B" w:rsidRPr="002F18CE" w:rsidRDefault="00AD104B" w:rsidP="008870D6">
      <w:pPr>
        <w:rPr>
          <w:rFonts w:cstheme="minorHAnsi"/>
          <w:sz w:val="24"/>
          <w:szCs w:val="24"/>
        </w:rPr>
      </w:pPr>
    </w:p>
    <w:p w14:paraId="7D7DDC25" w14:textId="77777777" w:rsidR="008870D6" w:rsidRPr="002F18CE" w:rsidRDefault="008870D6" w:rsidP="008870D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8870D6" w:rsidRPr="002F18CE" w14:paraId="116A7321" w14:textId="77777777" w:rsidTr="000423A2">
        <w:tc>
          <w:tcPr>
            <w:tcW w:w="9576" w:type="dxa"/>
          </w:tcPr>
          <w:p w14:paraId="60736DD4" w14:textId="77777777" w:rsidR="008870D6" w:rsidRPr="002F18CE" w:rsidRDefault="008870D6" w:rsidP="000423A2">
            <w:pPr>
              <w:rPr>
                <w:rFonts w:cstheme="minorHAnsi"/>
                <w:sz w:val="24"/>
                <w:szCs w:val="24"/>
              </w:rPr>
            </w:pPr>
          </w:p>
          <w:p w14:paraId="4749378E" w14:textId="77777777" w:rsidR="008870D6" w:rsidRPr="002F18CE" w:rsidRDefault="008870D6" w:rsidP="000423A2">
            <w:pPr>
              <w:rPr>
                <w:rFonts w:cstheme="minorHAnsi"/>
                <w:sz w:val="24"/>
                <w:szCs w:val="24"/>
              </w:rPr>
            </w:pPr>
          </w:p>
          <w:p w14:paraId="5EE51EBF" w14:textId="77777777" w:rsidR="008870D6" w:rsidRPr="002F18CE" w:rsidRDefault="008870D6" w:rsidP="000423A2">
            <w:pPr>
              <w:rPr>
                <w:rFonts w:cstheme="minorHAnsi"/>
                <w:sz w:val="24"/>
                <w:szCs w:val="24"/>
              </w:rPr>
            </w:pPr>
          </w:p>
          <w:p w14:paraId="16D96F43" w14:textId="77777777" w:rsidR="008870D6" w:rsidRPr="002F18CE" w:rsidRDefault="008870D6" w:rsidP="000423A2">
            <w:pPr>
              <w:rPr>
                <w:rFonts w:cstheme="minorHAnsi"/>
                <w:sz w:val="24"/>
                <w:szCs w:val="24"/>
              </w:rPr>
            </w:pPr>
          </w:p>
          <w:p w14:paraId="2E8E2A11" w14:textId="77777777" w:rsidR="008870D6" w:rsidRPr="002F18CE" w:rsidRDefault="008870D6" w:rsidP="000423A2">
            <w:pPr>
              <w:rPr>
                <w:rFonts w:cstheme="minorHAnsi"/>
                <w:sz w:val="24"/>
                <w:szCs w:val="24"/>
              </w:rPr>
            </w:pPr>
          </w:p>
          <w:p w14:paraId="1EF0A804" w14:textId="77777777" w:rsidR="008870D6" w:rsidRPr="002F18CE" w:rsidRDefault="008870D6" w:rsidP="000423A2">
            <w:pPr>
              <w:rPr>
                <w:rFonts w:cstheme="minorHAnsi"/>
                <w:sz w:val="24"/>
                <w:szCs w:val="24"/>
              </w:rPr>
            </w:pPr>
          </w:p>
        </w:tc>
      </w:tr>
    </w:tbl>
    <w:p w14:paraId="3BCF6C04" w14:textId="77777777" w:rsidR="008870D6" w:rsidRPr="002F18CE" w:rsidRDefault="008870D6" w:rsidP="008870D6">
      <w:pPr>
        <w:rPr>
          <w:rFonts w:cstheme="minorHAnsi"/>
          <w:sz w:val="24"/>
          <w:szCs w:val="24"/>
        </w:rPr>
      </w:pPr>
    </w:p>
    <w:p w14:paraId="1F6FA3AE" w14:textId="77777777" w:rsidR="008870D6" w:rsidRPr="002F18CE" w:rsidRDefault="008870D6" w:rsidP="008870D6">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18E715F7"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Low</w:t>
      </w:r>
    </w:p>
    <w:p w14:paraId="744270B4"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33EAB0A3"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4D8731CF" w14:textId="77777777" w:rsidR="008870D6" w:rsidRPr="002F18CE" w:rsidRDefault="008870D6" w:rsidP="008870D6">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568EAECF"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Low</w:t>
      </w:r>
    </w:p>
    <w:p w14:paraId="3AD52885"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1E8050AF"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3BA3FF4C" w14:textId="77777777" w:rsidR="00E058F9" w:rsidRPr="002F18CE" w:rsidRDefault="00E058F9" w:rsidP="00E058F9">
      <w:pPr>
        <w:rPr>
          <w:rFonts w:cstheme="minorHAnsi"/>
          <w:b/>
          <w:sz w:val="24"/>
          <w:szCs w:val="24"/>
        </w:rPr>
      </w:pPr>
      <w:r w:rsidRPr="002F18CE">
        <w:rPr>
          <w:rFonts w:cstheme="minorHAnsi"/>
          <w:b/>
          <w:sz w:val="24"/>
          <w:szCs w:val="24"/>
        </w:rPr>
        <w:t>Overall Security Risk:</w:t>
      </w:r>
    </w:p>
    <w:p w14:paraId="1D85E984" w14:textId="77777777" w:rsidR="00E058F9" w:rsidRPr="002F18CE" w:rsidRDefault="00E058F9" w:rsidP="00E058F9">
      <w:pPr>
        <w:pStyle w:val="ListParagraph"/>
        <w:numPr>
          <w:ilvl w:val="0"/>
          <w:numId w:val="3"/>
        </w:numPr>
        <w:rPr>
          <w:rFonts w:cstheme="minorHAnsi"/>
          <w:sz w:val="24"/>
          <w:szCs w:val="24"/>
        </w:rPr>
      </w:pPr>
      <w:r w:rsidRPr="002F18CE">
        <w:rPr>
          <w:rFonts w:cstheme="minorHAnsi"/>
          <w:sz w:val="24"/>
          <w:szCs w:val="24"/>
        </w:rPr>
        <w:t>Low</w:t>
      </w:r>
    </w:p>
    <w:p w14:paraId="355C3DCD" w14:textId="77777777" w:rsidR="00E058F9" w:rsidRPr="002F18CE" w:rsidRDefault="00E058F9" w:rsidP="00E058F9">
      <w:pPr>
        <w:pStyle w:val="ListParagraph"/>
        <w:numPr>
          <w:ilvl w:val="0"/>
          <w:numId w:val="3"/>
        </w:numPr>
        <w:rPr>
          <w:rFonts w:cstheme="minorHAnsi"/>
          <w:sz w:val="24"/>
          <w:szCs w:val="24"/>
        </w:rPr>
      </w:pPr>
      <w:r w:rsidRPr="002F18CE">
        <w:rPr>
          <w:rFonts w:cstheme="minorHAnsi"/>
          <w:sz w:val="24"/>
          <w:szCs w:val="24"/>
        </w:rPr>
        <w:t>Medium</w:t>
      </w:r>
    </w:p>
    <w:p w14:paraId="2EBBBAF0" w14:textId="77777777" w:rsidR="00E058F9" w:rsidRPr="002F18CE" w:rsidRDefault="00E058F9" w:rsidP="00E058F9">
      <w:pPr>
        <w:pStyle w:val="ListParagraph"/>
        <w:numPr>
          <w:ilvl w:val="0"/>
          <w:numId w:val="3"/>
        </w:numPr>
        <w:rPr>
          <w:rFonts w:cstheme="minorHAnsi"/>
          <w:sz w:val="24"/>
          <w:szCs w:val="24"/>
        </w:rPr>
      </w:pPr>
      <w:r w:rsidRPr="002F18CE">
        <w:rPr>
          <w:rFonts w:cstheme="minorHAnsi"/>
          <w:sz w:val="24"/>
          <w:szCs w:val="24"/>
        </w:rPr>
        <w:t>High</w:t>
      </w:r>
    </w:p>
    <w:p w14:paraId="72FF5E61" w14:textId="77777777" w:rsidR="008870D6" w:rsidRPr="002F18CE" w:rsidRDefault="008870D6" w:rsidP="008870D6">
      <w:pPr>
        <w:rPr>
          <w:rFonts w:cstheme="minorHAnsi"/>
          <w:b/>
          <w:sz w:val="24"/>
          <w:szCs w:val="24"/>
        </w:rPr>
      </w:pPr>
      <w:r w:rsidRPr="002F18CE">
        <w:rPr>
          <w:rFonts w:cstheme="minorHAnsi"/>
          <w:b/>
          <w:sz w:val="24"/>
          <w:szCs w:val="24"/>
        </w:rPr>
        <w:t>Related Information:</w:t>
      </w:r>
    </w:p>
    <w:p w14:paraId="49D49D3C" w14:textId="77777777" w:rsidR="008870D6" w:rsidRPr="002F18CE" w:rsidRDefault="008870D6" w:rsidP="008870D6">
      <w:pPr>
        <w:rPr>
          <w:rFonts w:cstheme="minorHAnsi"/>
          <w:i/>
          <w:sz w:val="24"/>
          <w:szCs w:val="24"/>
        </w:rPr>
      </w:pPr>
      <w:r w:rsidRPr="002F18CE">
        <w:rPr>
          <w:rFonts w:cstheme="minorHAnsi"/>
          <w:i/>
          <w:sz w:val="24"/>
          <w:szCs w:val="24"/>
        </w:rPr>
        <w:t>Things to Consider to Help Answer the Question:</w:t>
      </w:r>
    </w:p>
    <w:p w14:paraId="7CA0D325" w14:textId="77777777" w:rsidR="008870D6" w:rsidRPr="002F18CE" w:rsidRDefault="008870D6" w:rsidP="008870D6">
      <w:pPr>
        <w:spacing w:line="240" w:lineRule="auto"/>
        <w:contextualSpacing/>
        <w:rPr>
          <w:rFonts w:eastAsia="Times New Roman" w:cstheme="minorHAnsi"/>
          <w:sz w:val="24"/>
          <w:szCs w:val="24"/>
        </w:rPr>
      </w:pPr>
      <w:r w:rsidRPr="002F18CE">
        <w:rPr>
          <w:rFonts w:eastAsia="Times New Roman" w:cstheme="minorHAnsi"/>
          <w:sz w:val="24"/>
          <w:szCs w:val="24"/>
        </w:rPr>
        <w:t>Consider that:</w:t>
      </w:r>
    </w:p>
    <w:p w14:paraId="40D1362A"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Software and firmware can have inherent weaknesses and flaws in their design.  Manufacturers can identify these weaknesses and write code to improve them.  These codes are commonly referred to as “patches.”  </w:t>
      </w:r>
    </w:p>
    <w:p w14:paraId="3517CFB0"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Timely implementation of software patches is a practice that can guard against malware by reducing the number of weaknesses that malware can exploit.  </w:t>
      </w:r>
    </w:p>
    <w:p w14:paraId="6D875206"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Training workforce members to make updates to workstations and devices when requested to do so can help to reduce the risk presented by malware.</w:t>
      </w:r>
    </w:p>
    <w:p w14:paraId="7B62AE21"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lastRenderedPageBreak/>
        <w:t>Training workforce members not to load software to your practice’s workstations and devices, without approval from the security official.</w:t>
      </w:r>
    </w:p>
    <w:p w14:paraId="13BF353B" w14:textId="77777777" w:rsidR="008870D6" w:rsidRPr="002F18CE" w:rsidRDefault="008870D6" w:rsidP="008870D6">
      <w:pPr>
        <w:rPr>
          <w:rFonts w:cstheme="minorHAnsi"/>
          <w:i/>
          <w:sz w:val="24"/>
          <w:szCs w:val="24"/>
        </w:rPr>
      </w:pPr>
      <w:r w:rsidRPr="002F18CE">
        <w:rPr>
          <w:rFonts w:cstheme="minorHAnsi"/>
          <w:i/>
          <w:sz w:val="24"/>
          <w:szCs w:val="24"/>
        </w:rPr>
        <w:t>Possible Threats and Vulnerabilities:</w:t>
      </w:r>
    </w:p>
    <w:p w14:paraId="2969DB0C" w14:textId="77777777" w:rsidR="008870D6" w:rsidRPr="002F18CE" w:rsidRDefault="008870D6" w:rsidP="008870D6">
      <w:pPr>
        <w:spacing w:line="240" w:lineRule="auto"/>
        <w:contextualSpacing/>
        <w:rPr>
          <w:rFonts w:cstheme="minorHAnsi"/>
          <w:sz w:val="24"/>
          <w:szCs w:val="24"/>
        </w:rPr>
      </w:pPr>
      <w:r w:rsidRPr="002F18CE">
        <w:rPr>
          <w:rFonts w:cstheme="minorHAnsi"/>
          <w:sz w:val="24"/>
          <w:szCs w:val="24"/>
        </w:rPr>
        <w:t xml:space="preserve">Your practice may not be able to safeguard its information systems, applications, and </w:t>
      </w:r>
      <w:proofErr w:type="spellStart"/>
      <w:r w:rsidRPr="002F18CE">
        <w:rPr>
          <w:rFonts w:cstheme="minorHAnsi"/>
          <w:sz w:val="24"/>
          <w:szCs w:val="24"/>
        </w:rPr>
        <w:t>ePHI</w:t>
      </w:r>
      <w:proofErr w:type="spellEnd"/>
      <w:r w:rsidRPr="002F18CE">
        <w:rPr>
          <w:rFonts w:cstheme="minorHAnsi"/>
          <w:sz w:val="24"/>
          <w:szCs w:val="24"/>
        </w:rPr>
        <w:t xml:space="preserve"> if it does not educate its workforce about how to detect, report, and protect against malware.</w:t>
      </w:r>
    </w:p>
    <w:p w14:paraId="5D052131" w14:textId="77777777" w:rsidR="008870D6" w:rsidRPr="002F18CE" w:rsidRDefault="008870D6" w:rsidP="008870D6">
      <w:pPr>
        <w:spacing w:line="240" w:lineRule="auto"/>
        <w:contextualSpacing/>
        <w:rPr>
          <w:rFonts w:cstheme="minorHAnsi"/>
          <w:sz w:val="24"/>
          <w:szCs w:val="24"/>
        </w:rPr>
      </w:pPr>
    </w:p>
    <w:p w14:paraId="28D739BB" w14:textId="77777777" w:rsidR="008870D6" w:rsidRPr="002F18CE" w:rsidRDefault="008870D6" w:rsidP="008870D6">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63CE881C"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05487776"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481BA2D0"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6741E133" w14:textId="77777777" w:rsidR="008870D6" w:rsidRPr="002F18CE" w:rsidRDefault="008870D6" w:rsidP="008870D6">
      <w:pPr>
        <w:spacing w:after="0" w:line="240" w:lineRule="auto"/>
        <w:rPr>
          <w:rFonts w:cstheme="minorHAnsi"/>
          <w:i/>
          <w:sz w:val="24"/>
          <w:szCs w:val="24"/>
        </w:rPr>
      </w:pPr>
    </w:p>
    <w:p w14:paraId="656940FC" w14:textId="77777777" w:rsidR="008870D6" w:rsidRPr="002F18CE" w:rsidRDefault="008870D6" w:rsidP="008870D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11EEED20" w14:textId="77777777" w:rsidR="008870D6" w:rsidRPr="002F18CE" w:rsidRDefault="004B7C32" w:rsidP="008870D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8870D6"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8870D6" w:rsidRPr="002F18CE">
        <w:rPr>
          <w:rFonts w:eastAsia="Times New Roman" w:cstheme="minorHAnsi"/>
          <w:bCs/>
          <w:sz w:val="24"/>
          <w:szCs w:val="24"/>
        </w:rPr>
        <w:t>ePHI</w:t>
      </w:r>
      <w:proofErr w:type="spellEnd"/>
      <w:r w:rsidR="008870D6" w:rsidRPr="002F18CE">
        <w:rPr>
          <w:rFonts w:eastAsia="Times New Roman" w:cstheme="minorHAnsi"/>
          <w:bCs/>
          <w:sz w:val="24"/>
          <w:szCs w:val="24"/>
        </w:rPr>
        <w:t>.</w:t>
      </w:r>
    </w:p>
    <w:p w14:paraId="160B957B" w14:textId="77777777" w:rsidR="00B5639F" w:rsidRPr="002F18CE" w:rsidRDefault="00B5639F" w:rsidP="008870D6">
      <w:pPr>
        <w:spacing w:after="0" w:line="240" w:lineRule="auto"/>
        <w:rPr>
          <w:rFonts w:eastAsia="Times New Roman" w:cstheme="minorHAnsi"/>
          <w:bCs/>
          <w:sz w:val="24"/>
          <w:szCs w:val="24"/>
        </w:rPr>
      </w:pPr>
    </w:p>
    <w:p w14:paraId="557253A4" w14:textId="77777777" w:rsidR="00B5639F" w:rsidRPr="002F18CE" w:rsidRDefault="00B5639F" w:rsidP="00B5639F">
      <w:pPr>
        <w:spacing w:after="0" w:line="240" w:lineRule="auto"/>
        <w:contextualSpacing/>
        <w:rPr>
          <w:rFonts w:cstheme="minorHAnsi"/>
          <w:sz w:val="24"/>
          <w:szCs w:val="24"/>
        </w:rPr>
      </w:pPr>
      <w:proofErr w:type="gramStart"/>
      <w:r w:rsidRPr="002F18CE">
        <w:rPr>
          <w:rFonts w:cstheme="minorHAnsi"/>
          <w:sz w:val="24"/>
          <w:szCs w:val="24"/>
        </w:rPr>
        <w:t>Procedures for guarding against, detecting, and reporting malicious software.</w:t>
      </w:r>
      <w:proofErr w:type="gramEnd"/>
    </w:p>
    <w:p w14:paraId="1DFFB11E"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§164.308(a)(5)(ii)(B)]</w:t>
      </w:r>
    </w:p>
    <w:p w14:paraId="753A8D02" w14:textId="77777777" w:rsidR="00B5639F" w:rsidRPr="002F18CE" w:rsidRDefault="00B5639F" w:rsidP="00B5639F">
      <w:pPr>
        <w:spacing w:after="0" w:line="240" w:lineRule="auto"/>
        <w:contextualSpacing/>
        <w:rPr>
          <w:rFonts w:eastAsia="Times New Roman" w:cstheme="minorHAnsi"/>
          <w:color w:val="000000"/>
          <w:sz w:val="24"/>
          <w:szCs w:val="24"/>
        </w:rPr>
      </w:pPr>
    </w:p>
    <w:p w14:paraId="62408002" w14:textId="77777777" w:rsidR="00B5639F" w:rsidRPr="002F18CE" w:rsidRDefault="00B5639F" w:rsidP="00B5639F">
      <w:pPr>
        <w:autoSpaceDE w:val="0"/>
        <w:autoSpaceDN w:val="0"/>
        <w:adjustRightInd w:val="0"/>
        <w:spacing w:after="0" w:line="240" w:lineRule="auto"/>
        <w:rPr>
          <w:rFonts w:cstheme="minorHAnsi"/>
          <w:sz w:val="24"/>
          <w:szCs w:val="24"/>
        </w:rPr>
      </w:pPr>
      <w:r w:rsidRPr="002F18CE">
        <w:rPr>
          <w:rFonts w:cstheme="minorHAnsi"/>
          <w:sz w:val="24"/>
          <w:szCs w:val="24"/>
        </w:rPr>
        <w:t>Establish procedures and oversight for installation of software by users; enforce software installation policies; and monitors policy compliance.</w:t>
      </w:r>
    </w:p>
    <w:p w14:paraId="5F7BB759" w14:textId="77777777" w:rsidR="00B5639F" w:rsidRPr="002F18CE" w:rsidRDefault="00B5639F" w:rsidP="00B5639F">
      <w:pPr>
        <w:autoSpaceDE w:val="0"/>
        <w:autoSpaceDN w:val="0"/>
        <w:adjustRightInd w:val="0"/>
        <w:spacing w:after="0" w:line="240" w:lineRule="auto"/>
        <w:rPr>
          <w:rFonts w:cstheme="minorHAnsi"/>
          <w:sz w:val="24"/>
          <w:szCs w:val="24"/>
        </w:rPr>
      </w:pPr>
      <w:r w:rsidRPr="002F18CE">
        <w:rPr>
          <w:rFonts w:cstheme="minorHAnsi"/>
          <w:sz w:val="24"/>
          <w:szCs w:val="24"/>
        </w:rPr>
        <w:t>[NIST SP 800-53 CM-11]</w:t>
      </w:r>
    </w:p>
    <w:p w14:paraId="2835BD61" w14:textId="77777777" w:rsidR="00AD104B" w:rsidRPr="002F18CE" w:rsidRDefault="008870D6" w:rsidP="00AD104B">
      <w:pPr>
        <w:pStyle w:val="Heading1"/>
        <w:pBdr>
          <w:top w:val="single" w:sz="4" w:space="1" w:color="auto"/>
          <w:left w:val="single" w:sz="4" w:space="4" w:color="auto"/>
          <w:bottom w:val="single" w:sz="4" w:space="1" w:color="auto"/>
          <w:right w:val="single" w:sz="4" w:space="4" w:color="auto"/>
        </w:pBdr>
      </w:pPr>
      <w:bookmarkStart w:id="94" w:name="_Toc459304843"/>
      <w:r w:rsidRPr="002F18CE">
        <w:rPr>
          <w:b/>
        </w:rPr>
        <w:t>A41</w:t>
      </w:r>
      <w:r w:rsidR="00AD104B" w:rsidRPr="002F18CE">
        <w:rPr>
          <w:b/>
        </w:rPr>
        <w:t xml:space="preserve"> - </w:t>
      </w:r>
      <w:r w:rsidRPr="002F18CE">
        <w:rPr>
          <w:rFonts w:eastAsia="Times New Roman"/>
          <w:b/>
          <w:color w:val="000000"/>
        </w:rPr>
        <w:t>§164.308(a)(5)(ii)(B)  Addressable</w:t>
      </w:r>
      <w:r w:rsidR="00AD104B" w:rsidRPr="002F18CE">
        <w:rPr>
          <w:rFonts w:eastAsia="Times New Roman"/>
          <w:b/>
          <w:color w:val="000000"/>
        </w:rPr>
        <w:t xml:space="preserve"> </w:t>
      </w:r>
      <w:r w:rsidR="00AD104B" w:rsidRPr="002F18CE">
        <w:t>Does your practice’s awareness and training content include information about how malware can get into your systems?</w:t>
      </w:r>
      <w:bookmarkEnd w:id="94"/>
      <w:r w:rsidR="00AD104B" w:rsidRPr="002F18CE">
        <w:t xml:space="preserve"> </w:t>
      </w:r>
    </w:p>
    <w:p w14:paraId="30AF093B" w14:textId="77777777" w:rsidR="008870D6" w:rsidRPr="002F18CE" w:rsidRDefault="008870D6" w:rsidP="008870D6">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4601F1DA" w14:textId="77777777" w:rsidR="008870D6" w:rsidRPr="002F18CE" w:rsidRDefault="008870D6" w:rsidP="008870D6">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53A814BB" w14:textId="77777777" w:rsidR="008870D6" w:rsidRPr="002F18CE" w:rsidRDefault="008870D6" w:rsidP="008870D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72303048"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Cost</w:t>
      </w:r>
    </w:p>
    <w:p w14:paraId="3DB93F01"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Practice Size</w:t>
      </w:r>
    </w:p>
    <w:p w14:paraId="06B2E527"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Complexity</w:t>
      </w:r>
    </w:p>
    <w:p w14:paraId="180DD034"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Alternate Solution</w:t>
      </w:r>
    </w:p>
    <w:p w14:paraId="64F915DB" w14:textId="77777777" w:rsidR="008870D6" w:rsidRPr="002F18CE" w:rsidRDefault="008870D6" w:rsidP="008870D6">
      <w:pPr>
        <w:rPr>
          <w:rFonts w:cstheme="minorHAnsi"/>
          <w:sz w:val="24"/>
          <w:szCs w:val="24"/>
        </w:rPr>
      </w:pPr>
      <w:r w:rsidRPr="002F18CE">
        <w:rPr>
          <w:rFonts w:cstheme="minorHAnsi"/>
          <w:sz w:val="24"/>
          <w:szCs w:val="24"/>
        </w:rPr>
        <w:lastRenderedPageBreak/>
        <w:t>Please detail your current activities:</w:t>
      </w:r>
    </w:p>
    <w:tbl>
      <w:tblPr>
        <w:tblStyle w:val="TableGrid"/>
        <w:tblW w:w="0" w:type="auto"/>
        <w:tblLook w:val="04A0" w:firstRow="1" w:lastRow="0" w:firstColumn="1" w:lastColumn="0" w:noHBand="0" w:noVBand="1"/>
      </w:tblPr>
      <w:tblGrid>
        <w:gridCol w:w="9576"/>
      </w:tblGrid>
      <w:tr w:rsidR="008870D6" w:rsidRPr="002F18CE" w14:paraId="7B335351" w14:textId="77777777" w:rsidTr="000423A2">
        <w:tc>
          <w:tcPr>
            <w:tcW w:w="9576" w:type="dxa"/>
          </w:tcPr>
          <w:p w14:paraId="42C870E3" w14:textId="77777777" w:rsidR="008870D6" w:rsidRPr="002F18CE" w:rsidRDefault="008870D6" w:rsidP="000423A2">
            <w:pPr>
              <w:rPr>
                <w:rFonts w:cstheme="minorHAnsi"/>
                <w:sz w:val="24"/>
                <w:szCs w:val="24"/>
              </w:rPr>
            </w:pPr>
          </w:p>
          <w:p w14:paraId="1E9F97BF" w14:textId="77777777" w:rsidR="008870D6" w:rsidRPr="002F18CE" w:rsidRDefault="008870D6" w:rsidP="000423A2">
            <w:pPr>
              <w:rPr>
                <w:rFonts w:cstheme="minorHAnsi"/>
                <w:sz w:val="24"/>
                <w:szCs w:val="24"/>
              </w:rPr>
            </w:pPr>
          </w:p>
          <w:p w14:paraId="6B8D47B6" w14:textId="77777777" w:rsidR="008870D6" w:rsidRPr="002F18CE" w:rsidRDefault="008870D6" w:rsidP="000423A2">
            <w:pPr>
              <w:rPr>
                <w:rFonts w:cstheme="minorHAnsi"/>
                <w:sz w:val="24"/>
                <w:szCs w:val="24"/>
              </w:rPr>
            </w:pPr>
          </w:p>
          <w:p w14:paraId="2604FC57" w14:textId="77777777" w:rsidR="008870D6" w:rsidRPr="002F18CE" w:rsidRDefault="008870D6" w:rsidP="000423A2">
            <w:pPr>
              <w:rPr>
                <w:rFonts w:cstheme="minorHAnsi"/>
                <w:sz w:val="24"/>
                <w:szCs w:val="24"/>
              </w:rPr>
            </w:pPr>
          </w:p>
          <w:p w14:paraId="28516CC0" w14:textId="77777777" w:rsidR="008870D6" w:rsidRPr="002F18CE" w:rsidRDefault="008870D6" w:rsidP="000423A2">
            <w:pPr>
              <w:rPr>
                <w:rFonts w:cstheme="minorHAnsi"/>
                <w:sz w:val="24"/>
                <w:szCs w:val="24"/>
              </w:rPr>
            </w:pPr>
          </w:p>
          <w:p w14:paraId="56C5BEBE" w14:textId="77777777" w:rsidR="008870D6" w:rsidRPr="002F18CE" w:rsidRDefault="008870D6" w:rsidP="000423A2">
            <w:pPr>
              <w:rPr>
                <w:rFonts w:cstheme="minorHAnsi"/>
                <w:sz w:val="24"/>
                <w:szCs w:val="24"/>
              </w:rPr>
            </w:pPr>
          </w:p>
        </w:tc>
      </w:tr>
    </w:tbl>
    <w:p w14:paraId="7B103186" w14:textId="77777777" w:rsidR="008870D6" w:rsidRPr="002F18CE" w:rsidRDefault="008870D6" w:rsidP="008870D6">
      <w:pPr>
        <w:rPr>
          <w:rFonts w:cstheme="minorHAnsi"/>
          <w:sz w:val="24"/>
          <w:szCs w:val="24"/>
        </w:rPr>
      </w:pPr>
    </w:p>
    <w:p w14:paraId="3748DF7C" w14:textId="77777777" w:rsidR="008870D6" w:rsidRPr="002F18CE" w:rsidRDefault="008870D6" w:rsidP="008870D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8870D6" w:rsidRPr="002F18CE" w14:paraId="1142C3E3" w14:textId="77777777" w:rsidTr="000423A2">
        <w:tc>
          <w:tcPr>
            <w:tcW w:w="9576" w:type="dxa"/>
          </w:tcPr>
          <w:p w14:paraId="01B270FE" w14:textId="77777777" w:rsidR="008870D6" w:rsidRPr="002F18CE" w:rsidRDefault="008870D6" w:rsidP="000423A2">
            <w:pPr>
              <w:rPr>
                <w:rFonts w:cstheme="minorHAnsi"/>
                <w:sz w:val="24"/>
                <w:szCs w:val="24"/>
              </w:rPr>
            </w:pPr>
          </w:p>
          <w:p w14:paraId="35A564B1" w14:textId="77777777" w:rsidR="008870D6" w:rsidRPr="002F18CE" w:rsidRDefault="008870D6" w:rsidP="000423A2">
            <w:pPr>
              <w:rPr>
                <w:rFonts w:cstheme="minorHAnsi"/>
                <w:sz w:val="24"/>
                <w:szCs w:val="24"/>
              </w:rPr>
            </w:pPr>
          </w:p>
          <w:p w14:paraId="2514986C" w14:textId="77777777" w:rsidR="008870D6" w:rsidRPr="002F18CE" w:rsidRDefault="008870D6" w:rsidP="000423A2">
            <w:pPr>
              <w:rPr>
                <w:rFonts w:cstheme="minorHAnsi"/>
                <w:sz w:val="24"/>
                <w:szCs w:val="24"/>
              </w:rPr>
            </w:pPr>
          </w:p>
          <w:p w14:paraId="2228219B" w14:textId="77777777" w:rsidR="008870D6" w:rsidRPr="002F18CE" w:rsidRDefault="008870D6" w:rsidP="000423A2">
            <w:pPr>
              <w:rPr>
                <w:rFonts w:cstheme="minorHAnsi"/>
                <w:sz w:val="24"/>
                <w:szCs w:val="24"/>
              </w:rPr>
            </w:pPr>
          </w:p>
          <w:p w14:paraId="789DFDE3" w14:textId="77777777" w:rsidR="008870D6" w:rsidRPr="002F18CE" w:rsidRDefault="008870D6" w:rsidP="000423A2">
            <w:pPr>
              <w:rPr>
                <w:rFonts w:cstheme="minorHAnsi"/>
                <w:sz w:val="24"/>
                <w:szCs w:val="24"/>
              </w:rPr>
            </w:pPr>
          </w:p>
          <w:p w14:paraId="6021F1B6" w14:textId="77777777" w:rsidR="008870D6" w:rsidRPr="002F18CE" w:rsidRDefault="008870D6" w:rsidP="000423A2">
            <w:pPr>
              <w:rPr>
                <w:rFonts w:cstheme="minorHAnsi"/>
                <w:sz w:val="24"/>
                <w:szCs w:val="24"/>
              </w:rPr>
            </w:pPr>
          </w:p>
        </w:tc>
      </w:tr>
    </w:tbl>
    <w:p w14:paraId="49619D1A" w14:textId="77777777" w:rsidR="008870D6" w:rsidRPr="002F18CE" w:rsidRDefault="008870D6" w:rsidP="008870D6">
      <w:pPr>
        <w:rPr>
          <w:rFonts w:cstheme="minorHAnsi"/>
          <w:sz w:val="24"/>
          <w:szCs w:val="24"/>
        </w:rPr>
      </w:pPr>
    </w:p>
    <w:p w14:paraId="40D4CCC8" w14:textId="77777777" w:rsidR="008870D6" w:rsidRPr="002F18CE" w:rsidRDefault="008870D6" w:rsidP="008870D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8870D6" w:rsidRPr="002F18CE" w14:paraId="425FA9C8" w14:textId="77777777" w:rsidTr="000423A2">
        <w:tc>
          <w:tcPr>
            <w:tcW w:w="9576" w:type="dxa"/>
          </w:tcPr>
          <w:p w14:paraId="3EC0E26F" w14:textId="77777777" w:rsidR="008870D6" w:rsidRPr="002F18CE" w:rsidRDefault="008870D6" w:rsidP="000423A2">
            <w:pPr>
              <w:rPr>
                <w:rFonts w:cstheme="minorHAnsi"/>
                <w:sz w:val="24"/>
                <w:szCs w:val="24"/>
              </w:rPr>
            </w:pPr>
          </w:p>
          <w:p w14:paraId="08BB84A2" w14:textId="77777777" w:rsidR="008870D6" w:rsidRPr="002F18CE" w:rsidRDefault="008870D6" w:rsidP="000423A2">
            <w:pPr>
              <w:rPr>
                <w:rFonts w:cstheme="minorHAnsi"/>
                <w:sz w:val="24"/>
                <w:szCs w:val="24"/>
              </w:rPr>
            </w:pPr>
          </w:p>
          <w:p w14:paraId="1CDBF932" w14:textId="77777777" w:rsidR="008870D6" w:rsidRPr="002F18CE" w:rsidRDefault="008870D6" w:rsidP="000423A2">
            <w:pPr>
              <w:rPr>
                <w:rFonts w:cstheme="minorHAnsi"/>
                <w:sz w:val="24"/>
                <w:szCs w:val="24"/>
              </w:rPr>
            </w:pPr>
          </w:p>
          <w:p w14:paraId="3DF3AB70" w14:textId="77777777" w:rsidR="008870D6" w:rsidRPr="002F18CE" w:rsidRDefault="008870D6" w:rsidP="000423A2">
            <w:pPr>
              <w:rPr>
                <w:rFonts w:cstheme="minorHAnsi"/>
                <w:sz w:val="24"/>
                <w:szCs w:val="24"/>
              </w:rPr>
            </w:pPr>
          </w:p>
          <w:p w14:paraId="4804AAF9" w14:textId="77777777" w:rsidR="008870D6" w:rsidRPr="002F18CE" w:rsidRDefault="008870D6" w:rsidP="000423A2">
            <w:pPr>
              <w:rPr>
                <w:rFonts w:cstheme="minorHAnsi"/>
                <w:sz w:val="24"/>
                <w:szCs w:val="24"/>
              </w:rPr>
            </w:pPr>
          </w:p>
          <w:p w14:paraId="761FF0A4" w14:textId="77777777" w:rsidR="008870D6" w:rsidRPr="002F18CE" w:rsidRDefault="008870D6" w:rsidP="000423A2">
            <w:pPr>
              <w:rPr>
                <w:rFonts w:cstheme="minorHAnsi"/>
                <w:sz w:val="24"/>
                <w:szCs w:val="24"/>
              </w:rPr>
            </w:pPr>
          </w:p>
        </w:tc>
      </w:tr>
    </w:tbl>
    <w:p w14:paraId="6B012E34" w14:textId="77777777" w:rsidR="00EC0DE6" w:rsidRPr="002F18CE" w:rsidRDefault="00EC0DE6" w:rsidP="008870D6">
      <w:pPr>
        <w:rPr>
          <w:rFonts w:cstheme="minorHAnsi"/>
          <w:sz w:val="24"/>
          <w:szCs w:val="24"/>
        </w:rPr>
      </w:pPr>
    </w:p>
    <w:p w14:paraId="275664D9" w14:textId="77777777" w:rsidR="008870D6" w:rsidRPr="002F18CE" w:rsidRDefault="008870D6" w:rsidP="008870D6">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3867984C"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Low</w:t>
      </w:r>
    </w:p>
    <w:p w14:paraId="794A6FAD"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37AB3868"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3E9FD1A9" w14:textId="77777777" w:rsidR="008870D6" w:rsidRPr="002F18CE" w:rsidRDefault="008870D6" w:rsidP="008870D6">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143B1F1B"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Low</w:t>
      </w:r>
    </w:p>
    <w:p w14:paraId="3B251910"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193F54E1"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lastRenderedPageBreak/>
        <w:t>High</w:t>
      </w:r>
    </w:p>
    <w:p w14:paraId="2DA7FBF4" w14:textId="77777777" w:rsidR="002E3F28" w:rsidRPr="002F18CE" w:rsidRDefault="002E3F28" w:rsidP="002E3F28">
      <w:pPr>
        <w:rPr>
          <w:rFonts w:cstheme="minorHAnsi"/>
          <w:b/>
          <w:sz w:val="24"/>
          <w:szCs w:val="24"/>
        </w:rPr>
      </w:pPr>
      <w:r w:rsidRPr="002F18CE">
        <w:rPr>
          <w:rFonts w:cstheme="minorHAnsi"/>
          <w:b/>
          <w:sz w:val="24"/>
          <w:szCs w:val="24"/>
        </w:rPr>
        <w:t>Overall Security Risk:</w:t>
      </w:r>
    </w:p>
    <w:p w14:paraId="20798CAB" w14:textId="77777777" w:rsidR="002E3F28" w:rsidRPr="002F18CE" w:rsidRDefault="002E3F28" w:rsidP="002E3F28">
      <w:pPr>
        <w:pStyle w:val="ListParagraph"/>
        <w:numPr>
          <w:ilvl w:val="0"/>
          <w:numId w:val="3"/>
        </w:numPr>
        <w:rPr>
          <w:rFonts w:cstheme="minorHAnsi"/>
          <w:sz w:val="24"/>
          <w:szCs w:val="24"/>
        </w:rPr>
      </w:pPr>
      <w:r w:rsidRPr="002F18CE">
        <w:rPr>
          <w:rFonts w:cstheme="minorHAnsi"/>
          <w:sz w:val="24"/>
          <w:szCs w:val="24"/>
        </w:rPr>
        <w:t>Low</w:t>
      </w:r>
    </w:p>
    <w:p w14:paraId="72164B78" w14:textId="77777777" w:rsidR="002E3F28" w:rsidRPr="002F18CE" w:rsidRDefault="002E3F28" w:rsidP="002E3F28">
      <w:pPr>
        <w:pStyle w:val="ListParagraph"/>
        <w:numPr>
          <w:ilvl w:val="0"/>
          <w:numId w:val="3"/>
        </w:numPr>
        <w:rPr>
          <w:rFonts w:cstheme="minorHAnsi"/>
          <w:sz w:val="24"/>
          <w:szCs w:val="24"/>
        </w:rPr>
      </w:pPr>
      <w:r w:rsidRPr="002F18CE">
        <w:rPr>
          <w:rFonts w:cstheme="minorHAnsi"/>
          <w:sz w:val="24"/>
          <w:szCs w:val="24"/>
        </w:rPr>
        <w:t>Medium</w:t>
      </w:r>
    </w:p>
    <w:p w14:paraId="5C5A2225" w14:textId="77777777" w:rsidR="002E3F28" w:rsidRPr="002F18CE" w:rsidRDefault="002E3F28" w:rsidP="002E3F28">
      <w:pPr>
        <w:pStyle w:val="ListParagraph"/>
        <w:numPr>
          <w:ilvl w:val="0"/>
          <w:numId w:val="3"/>
        </w:numPr>
        <w:rPr>
          <w:rFonts w:cstheme="minorHAnsi"/>
          <w:sz w:val="24"/>
          <w:szCs w:val="24"/>
        </w:rPr>
      </w:pPr>
      <w:r w:rsidRPr="002F18CE">
        <w:rPr>
          <w:rFonts w:cstheme="minorHAnsi"/>
          <w:sz w:val="24"/>
          <w:szCs w:val="24"/>
        </w:rPr>
        <w:t>High</w:t>
      </w:r>
    </w:p>
    <w:p w14:paraId="08DCC07C" w14:textId="77777777" w:rsidR="008870D6" w:rsidRPr="002F18CE" w:rsidRDefault="008870D6" w:rsidP="008870D6">
      <w:pPr>
        <w:rPr>
          <w:rFonts w:cstheme="minorHAnsi"/>
          <w:b/>
          <w:sz w:val="24"/>
          <w:szCs w:val="24"/>
        </w:rPr>
      </w:pPr>
      <w:r w:rsidRPr="002F18CE">
        <w:rPr>
          <w:rFonts w:cstheme="minorHAnsi"/>
          <w:b/>
          <w:sz w:val="24"/>
          <w:szCs w:val="24"/>
        </w:rPr>
        <w:t>Related Information:</w:t>
      </w:r>
    </w:p>
    <w:p w14:paraId="17D0FCC3" w14:textId="77777777" w:rsidR="008870D6" w:rsidRPr="002F18CE" w:rsidRDefault="008870D6" w:rsidP="008870D6">
      <w:pPr>
        <w:rPr>
          <w:rFonts w:cstheme="minorHAnsi"/>
          <w:i/>
          <w:sz w:val="24"/>
          <w:szCs w:val="24"/>
        </w:rPr>
      </w:pPr>
      <w:r w:rsidRPr="002F18CE">
        <w:rPr>
          <w:rFonts w:cstheme="minorHAnsi"/>
          <w:i/>
          <w:sz w:val="24"/>
          <w:szCs w:val="24"/>
        </w:rPr>
        <w:t>Things to Consider to Help Answer the Question:</w:t>
      </w:r>
    </w:p>
    <w:p w14:paraId="477D82A8" w14:textId="77777777" w:rsidR="008870D6" w:rsidRPr="002F18CE" w:rsidRDefault="008870D6" w:rsidP="008870D6">
      <w:pPr>
        <w:spacing w:line="240" w:lineRule="auto"/>
        <w:contextualSpacing/>
        <w:rPr>
          <w:rFonts w:eastAsia="Times New Roman" w:cstheme="minorHAnsi"/>
          <w:sz w:val="24"/>
          <w:szCs w:val="24"/>
        </w:rPr>
      </w:pPr>
      <w:r w:rsidRPr="002F18CE">
        <w:rPr>
          <w:rFonts w:eastAsia="Times New Roman" w:cstheme="minorHAnsi"/>
          <w:sz w:val="24"/>
          <w:szCs w:val="24"/>
        </w:rPr>
        <w:t xml:space="preserve">Consider that malicious software can include viruses, worms, Trojans, time bombs, spyware, email hoaxes and the like.  </w:t>
      </w:r>
    </w:p>
    <w:p w14:paraId="350A3B40" w14:textId="77777777" w:rsidR="008870D6" w:rsidRPr="002F18CE" w:rsidRDefault="008870D6" w:rsidP="008870D6">
      <w:pPr>
        <w:spacing w:line="240" w:lineRule="auto"/>
        <w:contextualSpacing/>
        <w:rPr>
          <w:rFonts w:eastAsia="Times New Roman" w:cstheme="minorHAnsi"/>
          <w:sz w:val="24"/>
          <w:szCs w:val="24"/>
        </w:rPr>
      </w:pPr>
    </w:p>
    <w:p w14:paraId="648FE662" w14:textId="77777777" w:rsidR="008870D6" w:rsidRPr="002F18CE" w:rsidRDefault="008870D6" w:rsidP="008870D6">
      <w:pPr>
        <w:spacing w:line="240" w:lineRule="auto"/>
        <w:contextualSpacing/>
        <w:rPr>
          <w:rFonts w:eastAsia="Times New Roman" w:cstheme="minorHAnsi"/>
          <w:sz w:val="24"/>
          <w:szCs w:val="24"/>
        </w:rPr>
      </w:pPr>
      <w:r w:rsidRPr="002F18CE">
        <w:rPr>
          <w:rFonts w:eastAsia="Times New Roman" w:cstheme="minorHAnsi"/>
          <w:sz w:val="24"/>
          <w:szCs w:val="24"/>
        </w:rPr>
        <w:t>Consider whether your practice’s awareness and training content explains:</w:t>
      </w:r>
    </w:p>
    <w:p w14:paraId="7F861929"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The dangers presented by malware</w:t>
      </w:r>
    </w:p>
    <w:p w14:paraId="568038BF"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How to thwarting phishing schemes</w:t>
      </w:r>
    </w:p>
    <w:p w14:paraId="100DE529"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Why it is unsafe to click links contained in emails received from persons known and unknown</w:t>
      </w:r>
    </w:p>
    <w:p w14:paraId="001D0D58"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Why opening attachments that are not scanned for malware is unsafe</w:t>
      </w:r>
    </w:p>
    <w:p w14:paraId="7595AC54"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How to report such irregular system performance or suspicious communications.</w:t>
      </w:r>
    </w:p>
    <w:p w14:paraId="0A00F7AD" w14:textId="77777777" w:rsidR="008870D6" w:rsidRPr="002F18CE" w:rsidRDefault="008870D6" w:rsidP="008870D6">
      <w:pPr>
        <w:rPr>
          <w:rFonts w:cstheme="minorHAnsi"/>
          <w:i/>
          <w:sz w:val="24"/>
          <w:szCs w:val="24"/>
        </w:rPr>
      </w:pPr>
      <w:r w:rsidRPr="002F18CE">
        <w:rPr>
          <w:rFonts w:cstheme="minorHAnsi"/>
          <w:i/>
          <w:sz w:val="24"/>
          <w:szCs w:val="24"/>
        </w:rPr>
        <w:t>Possible Threats and Vulnerabilities:</w:t>
      </w:r>
    </w:p>
    <w:p w14:paraId="622A4B96" w14:textId="77777777" w:rsidR="008870D6" w:rsidRPr="002F18CE" w:rsidRDefault="008870D6" w:rsidP="008870D6">
      <w:pPr>
        <w:spacing w:line="240" w:lineRule="auto"/>
        <w:contextualSpacing/>
        <w:rPr>
          <w:rFonts w:cstheme="minorHAnsi"/>
          <w:sz w:val="24"/>
          <w:szCs w:val="24"/>
        </w:rPr>
      </w:pPr>
      <w:r w:rsidRPr="002F18CE">
        <w:rPr>
          <w:rFonts w:cstheme="minorHAnsi"/>
          <w:sz w:val="24"/>
          <w:szCs w:val="24"/>
        </w:rPr>
        <w:t xml:space="preserve">Your practice may not be able to safeguard its information systems, applications, and </w:t>
      </w:r>
      <w:proofErr w:type="spellStart"/>
      <w:r w:rsidRPr="002F18CE">
        <w:rPr>
          <w:rFonts w:cstheme="minorHAnsi"/>
          <w:sz w:val="24"/>
          <w:szCs w:val="24"/>
        </w:rPr>
        <w:t>ePHI</w:t>
      </w:r>
      <w:proofErr w:type="spellEnd"/>
      <w:r w:rsidRPr="002F18CE">
        <w:rPr>
          <w:rFonts w:cstheme="minorHAnsi"/>
          <w:sz w:val="24"/>
          <w:szCs w:val="24"/>
        </w:rPr>
        <w:t xml:space="preserve"> if its workforce does not follow its policies and procedures for guarding against, detecting, and reporting malicious software and include malware protection. </w:t>
      </w:r>
    </w:p>
    <w:p w14:paraId="0BA2ABFC" w14:textId="77777777" w:rsidR="008870D6" w:rsidRPr="002F18CE" w:rsidRDefault="008870D6" w:rsidP="008870D6">
      <w:pPr>
        <w:spacing w:line="240" w:lineRule="auto"/>
        <w:contextualSpacing/>
        <w:rPr>
          <w:rFonts w:cstheme="minorHAnsi"/>
          <w:sz w:val="24"/>
          <w:szCs w:val="24"/>
        </w:rPr>
      </w:pPr>
    </w:p>
    <w:p w14:paraId="7AACAB00" w14:textId="77777777" w:rsidR="008870D6" w:rsidRPr="002F18CE" w:rsidRDefault="008870D6" w:rsidP="008870D6">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4D2911A4"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3B96971F"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1B30523C"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27CF96B3" w14:textId="77777777" w:rsidR="008870D6" w:rsidRPr="002F18CE" w:rsidRDefault="008870D6" w:rsidP="008870D6">
      <w:pPr>
        <w:spacing w:after="0" w:line="240" w:lineRule="auto"/>
        <w:rPr>
          <w:rFonts w:eastAsia="Times New Roman" w:cstheme="minorHAnsi"/>
          <w:bCs/>
          <w:i/>
          <w:sz w:val="24"/>
          <w:szCs w:val="24"/>
        </w:rPr>
      </w:pPr>
    </w:p>
    <w:p w14:paraId="61D50EC4" w14:textId="77777777" w:rsidR="008870D6" w:rsidRPr="002F18CE" w:rsidRDefault="008870D6" w:rsidP="008870D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45A468D1" w14:textId="77777777" w:rsidR="008870D6" w:rsidRPr="002F18CE" w:rsidRDefault="004B7C32" w:rsidP="008870D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8870D6"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8870D6" w:rsidRPr="002F18CE">
        <w:rPr>
          <w:rFonts w:eastAsia="Times New Roman" w:cstheme="minorHAnsi"/>
          <w:bCs/>
          <w:sz w:val="24"/>
          <w:szCs w:val="24"/>
        </w:rPr>
        <w:t>ePHI</w:t>
      </w:r>
      <w:proofErr w:type="spellEnd"/>
      <w:r w:rsidR="008870D6" w:rsidRPr="002F18CE">
        <w:rPr>
          <w:rFonts w:eastAsia="Times New Roman" w:cstheme="minorHAnsi"/>
          <w:bCs/>
          <w:sz w:val="24"/>
          <w:szCs w:val="24"/>
        </w:rPr>
        <w:t>.</w:t>
      </w:r>
    </w:p>
    <w:p w14:paraId="4F55FE2E" w14:textId="77777777" w:rsidR="00B5639F" w:rsidRPr="002F18CE" w:rsidRDefault="00B5639F" w:rsidP="008870D6">
      <w:pPr>
        <w:spacing w:after="0" w:line="240" w:lineRule="auto"/>
        <w:rPr>
          <w:rFonts w:eastAsia="Times New Roman" w:cstheme="minorHAnsi"/>
          <w:bCs/>
          <w:sz w:val="24"/>
          <w:szCs w:val="24"/>
        </w:rPr>
      </w:pPr>
    </w:p>
    <w:p w14:paraId="310505E6" w14:textId="77777777" w:rsidR="00B5639F" w:rsidRPr="002F18CE" w:rsidRDefault="00B5639F" w:rsidP="00B5639F">
      <w:pPr>
        <w:spacing w:after="0" w:line="240" w:lineRule="auto"/>
        <w:contextualSpacing/>
        <w:rPr>
          <w:rFonts w:cstheme="minorHAnsi"/>
          <w:sz w:val="24"/>
          <w:szCs w:val="24"/>
        </w:rPr>
      </w:pPr>
      <w:proofErr w:type="gramStart"/>
      <w:r w:rsidRPr="002F18CE">
        <w:rPr>
          <w:rFonts w:cstheme="minorHAnsi"/>
          <w:sz w:val="24"/>
          <w:szCs w:val="24"/>
        </w:rPr>
        <w:lastRenderedPageBreak/>
        <w:t>Procedures for guarding against, detecting, and reporting malicious software.</w:t>
      </w:r>
      <w:proofErr w:type="gramEnd"/>
    </w:p>
    <w:p w14:paraId="28C02492"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§164.308(a)(5)(ii)(B)]</w:t>
      </w:r>
    </w:p>
    <w:p w14:paraId="6E47AA9C" w14:textId="77777777" w:rsidR="00B5639F" w:rsidRPr="002F18CE" w:rsidRDefault="00B5639F" w:rsidP="00B5639F">
      <w:pPr>
        <w:spacing w:after="0" w:line="240" w:lineRule="auto"/>
        <w:contextualSpacing/>
        <w:rPr>
          <w:rFonts w:eastAsia="Times New Roman" w:cstheme="minorHAnsi"/>
          <w:color w:val="000000"/>
          <w:sz w:val="24"/>
          <w:szCs w:val="24"/>
        </w:rPr>
      </w:pPr>
    </w:p>
    <w:p w14:paraId="4E691E01" w14:textId="77777777" w:rsidR="00B5639F" w:rsidRPr="002F18CE" w:rsidRDefault="00B5639F" w:rsidP="00B5639F">
      <w:pPr>
        <w:pStyle w:val="ListParagraph"/>
        <w:numPr>
          <w:ilvl w:val="0"/>
          <w:numId w:val="33"/>
        </w:numPr>
        <w:spacing w:after="0" w:line="240" w:lineRule="auto"/>
        <w:ind w:left="360"/>
        <w:rPr>
          <w:rFonts w:cstheme="minorHAnsi"/>
          <w:sz w:val="24"/>
          <w:szCs w:val="24"/>
        </w:rPr>
      </w:pPr>
      <w:r w:rsidRPr="002F18CE">
        <w:rPr>
          <w:rFonts w:cstheme="minorHAnsi"/>
          <w:sz w:val="24"/>
          <w:szCs w:val="24"/>
        </w:rPr>
        <w:t>Include practical exercises in security awareness and training that simulate:</w:t>
      </w:r>
    </w:p>
    <w:p w14:paraId="31B0E59B" w14:textId="77777777" w:rsidR="00B5639F" w:rsidRPr="002F18CE" w:rsidRDefault="00B5639F" w:rsidP="00B5639F">
      <w:pPr>
        <w:pStyle w:val="ListParagraph"/>
        <w:numPr>
          <w:ilvl w:val="0"/>
          <w:numId w:val="34"/>
        </w:numPr>
        <w:spacing w:after="0" w:line="240" w:lineRule="auto"/>
        <w:rPr>
          <w:rFonts w:cstheme="minorHAnsi"/>
          <w:sz w:val="24"/>
          <w:szCs w:val="24"/>
        </w:rPr>
      </w:pPr>
      <w:r w:rsidRPr="002F18CE">
        <w:rPr>
          <w:rFonts w:cstheme="minorHAnsi"/>
          <w:sz w:val="24"/>
          <w:szCs w:val="24"/>
        </w:rPr>
        <w:t>Actual cyber-attacks</w:t>
      </w:r>
    </w:p>
    <w:p w14:paraId="6A652B98" w14:textId="77777777" w:rsidR="00B5639F" w:rsidRPr="002F18CE" w:rsidRDefault="00B5639F" w:rsidP="00B5639F">
      <w:pPr>
        <w:pStyle w:val="ListParagraph"/>
        <w:numPr>
          <w:ilvl w:val="0"/>
          <w:numId w:val="34"/>
        </w:numPr>
        <w:spacing w:after="0" w:line="240" w:lineRule="auto"/>
        <w:rPr>
          <w:rFonts w:cstheme="minorHAnsi"/>
          <w:sz w:val="24"/>
          <w:szCs w:val="24"/>
        </w:rPr>
      </w:pPr>
      <w:r w:rsidRPr="002F18CE">
        <w:rPr>
          <w:rFonts w:cstheme="minorHAnsi"/>
          <w:sz w:val="24"/>
          <w:szCs w:val="24"/>
        </w:rPr>
        <w:t xml:space="preserve">No-notice social engineering attempts to collect information </w:t>
      </w:r>
    </w:p>
    <w:p w14:paraId="46466094" w14:textId="77777777" w:rsidR="00B5639F" w:rsidRPr="002F18CE" w:rsidRDefault="00B5639F" w:rsidP="00B5639F">
      <w:pPr>
        <w:pStyle w:val="ListParagraph"/>
        <w:numPr>
          <w:ilvl w:val="0"/>
          <w:numId w:val="34"/>
        </w:numPr>
        <w:spacing w:after="0" w:line="240" w:lineRule="auto"/>
        <w:rPr>
          <w:rFonts w:cstheme="minorHAnsi"/>
          <w:sz w:val="24"/>
          <w:szCs w:val="24"/>
        </w:rPr>
      </w:pPr>
      <w:r w:rsidRPr="002F18CE">
        <w:rPr>
          <w:rFonts w:cstheme="minorHAnsi"/>
          <w:sz w:val="24"/>
          <w:szCs w:val="24"/>
        </w:rPr>
        <w:t>The adverse impact of opening malicious email attachments or invoking, via spear phishing attacks ,malicious web links</w:t>
      </w:r>
    </w:p>
    <w:p w14:paraId="14F3D8FF" w14:textId="77777777" w:rsidR="00B5639F" w:rsidRPr="002F18CE" w:rsidRDefault="00B5639F" w:rsidP="008870D6">
      <w:pPr>
        <w:spacing w:after="0" w:line="240" w:lineRule="auto"/>
        <w:rPr>
          <w:rFonts w:cstheme="minorHAnsi"/>
          <w:sz w:val="24"/>
          <w:szCs w:val="24"/>
        </w:rPr>
      </w:pPr>
      <w:r w:rsidRPr="002F18CE">
        <w:rPr>
          <w:rFonts w:cstheme="minorHAnsi"/>
          <w:sz w:val="24"/>
          <w:szCs w:val="24"/>
        </w:rPr>
        <w:t>[NIST SP 800-53 AT-2]</w:t>
      </w:r>
    </w:p>
    <w:p w14:paraId="69D87032" w14:textId="77777777" w:rsidR="00AD104B" w:rsidRPr="002F18CE" w:rsidRDefault="008870D6" w:rsidP="00AD104B">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95" w:name="_Toc459304844"/>
      <w:r w:rsidRPr="002F18CE">
        <w:rPr>
          <w:b/>
        </w:rPr>
        <w:t>A42</w:t>
      </w:r>
      <w:r w:rsidR="00AD104B" w:rsidRPr="002F18CE">
        <w:rPr>
          <w:b/>
        </w:rPr>
        <w:t xml:space="preserve"> - </w:t>
      </w:r>
      <w:r w:rsidRPr="002F18CE">
        <w:rPr>
          <w:rFonts w:eastAsia="Times New Roman"/>
          <w:b/>
          <w:color w:val="000000"/>
        </w:rPr>
        <w:t xml:space="preserve">§164.308(a)(5)(ii)(C)  Addressable </w:t>
      </w:r>
      <w:r w:rsidR="00AD104B" w:rsidRPr="002F18CE">
        <w:t>Does your practice include log-in monitoring as part of its awareness and training programs?</w:t>
      </w:r>
      <w:bookmarkEnd w:id="95"/>
      <w:r w:rsidR="00AD104B" w:rsidRPr="002F18CE">
        <w:t xml:space="preserve">  </w:t>
      </w:r>
    </w:p>
    <w:p w14:paraId="2F552BE5" w14:textId="77777777" w:rsidR="008870D6" w:rsidRPr="002F18CE" w:rsidRDefault="008870D6" w:rsidP="008870D6">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7181C216" w14:textId="77777777" w:rsidR="008870D6" w:rsidRPr="002F18CE" w:rsidRDefault="008870D6" w:rsidP="008870D6">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19FFB44A" w14:textId="77777777" w:rsidR="008870D6" w:rsidRPr="002F18CE" w:rsidRDefault="008870D6" w:rsidP="008870D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01B43CC0"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Cost</w:t>
      </w:r>
    </w:p>
    <w:p w14:paraId="7A8B3843"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Practice Size</w:t>
      </w:r>
    </w:p>
    <w:p w14:paraId="49FA4A1E"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Complexity</w:t>
      </w:r>
    </w:p>
    <w:p w14:paraId="21FA4155"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Alternate Solution</w:t>
      </w:r>
    </w:p>
    <w:p w14:paraId="18A92AF4" w14:textId="77777777" w:rsidR="008870D6" w:rsidRPr="002F18CE" w:rsidRDefault="008870D6" w:rsidP="008870D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8870D6" w:rsidRPr="002F18CE" w14:paraId="1C9D2B80" w14:textId="77777777" w:rsidTr="000423A2">
        <w:tc>
          <w:tcPr>
            <w:tcW w:w="9576" w:type="dxa"/>
          </w:tcPr>
          <w:p w14:paraId="2CE19AA6" w14:textId="77777777" w:rsidR="008870D6" w:rsidRPr="002F18CE" w:rsidRDefault="008870D6" w:rsidP="000423A2">
            <w:pPr>
              <w:rPr>
                <w:rFonts w:cstheme="minorHAnsi"/>
                <w:sz w:val="24"/>
                <w:szCs w:val="24"/>
              </w:rPr>
            </w:pPr>
          </w:p>
          <w:p w14:paraId="65F69B22" w14:textId="77777777" w:rsidR="008870D6" w:rsidRPr="002F18CE" w:rsidRDefault="008870D6" w:rsidP="000423A2">
            <w:pPr>
              <w:rPr>
                <w:rFonts w:cstheme="minorHAnsi"/>
                <w:sz w:val="24"/>
                <w:szCs w:val="24"/>
              </w:rPr>
            </w:pPr>
          </w:p>
          <w:p w14:paraId="40AA5678" w14:textId="77777777" w:rsidR="008870D6" w:rsidRPr="002F18CE" w:rsidRDefault="008870D6" w:rsidP="000423A2">
            <w:pPr>
              <w:rPr>
                <w:rFonts w:cstheme="minorHAnsi"/>
                <w:sz w:val="24"/>
                <w:szCs w:val="24"/>
              </w:rPr>
            </w:pPr>
          </w:p>
          <w:p w14:paraId="61C421BE" w14:textId="77777777" w:rsidR="008870D6" w:rsidRPr="002F18CE" w:rsidRDefault="008870D6" w:rsidP="000423A2">
            <w:pPr>
              <w:rPr>
                <w:rFonts w:cstheme="minorHAnsi"/>
                <w:sz w:val="24"/>
                <w:szCs w:val="24"/>
              </w:rPr>
            </w:pPr>
          </w:p>
          <w:p w14:paraId="3C4F624C" w14:textId="77777777" w:rsidR="008870D6" w:rsidRPr="002F18CE" w:rsidRDefault="008870D6" w:rsidP="000423A2">
            <w:pPr>
              <w:rPr>
                <w:rFonts w:cstheme="minorHAnsi"/>
                <w:sz w:val="24"/>
                <w:szCs w:val="24"/>
              </w:rPr>
            </w:pPr>
          </w:p>
          <w:p w14:paraId="4C7AC324" w14:textId="77777777" w:rsidR="008870D6" w:rsidRPr="002F18CE" w:rsidRDefault="008870D6" w:rsidP="000423A2">
            <w:pPr>
              <w:rPr>
                <w:rFonts w:cstheme="minorHAnsi"/>
                <w:sz w:val="24"/>
                <w:szCs w:val="24"/>
              </w:rPr>
            </w:pPr>
          </w:p>
        </w:tc>
      </w:tr>
    </w:tbl>
    <w:p w14:paraId="549A84CC" w14:textId="77777777" w:rsidR="008870D6" w:rsidRPr="002F18CE" w:rsidRDefault="008870D6" w:rsidP="008870D6">
      <w:pPr>
        <w:rPr>
          <w:rFonts w:cstheme="minorHAnsi"/>
          <w:sz w:val="24"/>
          <w:szCs w:val="24"/>
        </w:rPr>
      </w:pPr>
    </w:p>
    <w:p w14:paraId="46E561E5" w14:textId="77777777" w:rsidR="008870D6" w:rsidRPr="002F18CE" w:rsidRDefault="008870D6" w:rsidP="008870D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8870D6" w:rsidRPr="002F18CE" w14:paraId="77749956" w14:textId="77777777" w:rsidTr="000423A2">
        <w:tc>
          <w:tcPr>
            <w:tcW w:w="9576" w:type="dxa"/>
          </w:tcPr>
          <w:p w14:paraId="68E97B96" w14:textId="77777777" w:rsidR="008870D6" w:rsidRPr="002F18CE" w:rsidRDefault="008870D6" w:rsidP="000423A2">
            <w:pPr>
              <w:rPr>
                <w:rFonts w:cstheme="minorHAnsi"/>
                <w:sz w:val="24"/>
                <w:szCs w:val="24"/>
              </w:rPr>
            </w:pPr>
          </w:p>
          <w:p w14:paraId="60370AD3" w14:textId="77777777" w:rsidR="008870D6" w:rsidRPr="002F18CE" w:rsidRDefault="008870D6" w:rsidP="000423A2">
            <w:pPr>
              <w:rPr>
                <w:rFonts w:cstheme="minorHAnsi"/>
                <w:sz w:val="24"/>
                <w:szCs w:val="24"/>
              </w:rPr>
            </w:pPr>
          </w:p>
          <w:p w14:paraId="3AA7189E" w14:textId="77777777" w:rsidR="008870D6" w:rsidRPr="002F18CE" w:rsidRDefault="008870D6" w:rsidP="000423A2">
            <w:pPr>
              <w:rPr>
                <w:rFonts w:cstheme="minorHAnsi"/>
                <w:sz w:val="24"/>
                <w:szCs w:val="24"/>
              </w:rPr>
            </w:pPr>
          </w:p>
          <w:p w14:paraId="376848AE" w14:textId="77777777" w:rsidR="008870D6" w:rsidRPr="002F18CE" w:rsidRDefault="008870D6" w:rsidP="000423A2">
            <w:pPr>
              <w:rPr>
                <w:rFonts w:cstheme="minorHAnsi"/>
                <w:sz w:val="24"/>
                <w:szCs w:val="24"/>
              </w:rPr>
            </w:pPr>
          </w:p>
          <w:p w14:paraId="36B9088A" w14:textId="77777777" w:rsidR="008870D6" w:rsidRPr="002F18CE" w:rsidRDefault="008870D6" w:rsidP="000423A2">
            <w:pPr>
              <w:rPr>
                <w:rFonts w:cstheme="minorHAnsi"/>
                <w:sz w:val="24"/>
                <w:szCs w:val="24"/>
              </w:rPr>
            </w:pPr>
          </w:p>
          <w:p w14:paraId="73895AFD" w14:textId="77777777" w:rsidR="008870D6" w:rsidRPr="002F18CE" w:rsidRDefault="008870D6" w:rsidP="000423A2">
            <w:pPr>
              <w:rPr>
                <w:rFonts w:cstheme="minorHAnsi"/>
                <w:sz w:val="24"/>
                <w:szCs w:val="24"/>
              </w:rPr>
            </w:pPr>
          </w:p>
        </w:tc>
      </w:tr>
    </w:tbl>
    <w:p w14:paraId="4F2B7B24" w14:textId="77777777" w:rsidR="008870D6" w:rsidRPr="002F18CE" w:rsidRDefault="008870D6" w:rsidP="008870D6">
      <w:pPr>
        <w:rPr>
          <w:rFonts w:cstheme="minorHAnsi"/>
          <w:sz w:val="24"/>
          <w:szCs w:val="24"/>
        </w:rPr>
      </w:pPr>
    </w:p>
    <w:p w14:paraId="521FFA81" w14:textId="77777777" w:rsidR="008870D6" w:rsidRPr="002F18CE" w:rsidRDefault="008870D6" w:rsidP="008870D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8870D6" w:rsidRPr="002F18CE" w14:paraId="4BC3B1C4" w14:textId="77777777" w:rsidTr="000423A2">
        <w:tc>
          <w:tcPr>
            <w:tcW w:w="9576" w:type="dxa"/>
          </w:tcPr>
          <w:p w14:paraId="2FDA0C51" w14:textId="77777777" w:rsidR="008870D6" w:rsidRPr="002F18CE" w:rsidRDefault="008870D6" w:rsidP="000423A2">
            <w:pPr>
              <w:rPr>
                <w:rFonts w:cstheme="minorHAnsi"/>
                <w:sz w:val="24"/>
                <w:szCs w:val="24"/>
              </w:rPr>
            </w:pPr>
          </w:p>
          <w:p w14:paraId="5B175704" w14:textId="77777777" w:rsidR="008870D6" w:rsidRPr="002F18CE" w:rsidRDefault="008870D6" w:rsidP="000423A2">
            <w:pPr>
              <w:rPr>
                <w:rFonts w:cstheme="minorHAnsi"/>
                <w:sz w:val="24"/>
                <w:szCs w:val="24"/>
              </w:rPr>
            </w:pPr>
          </w:p>
          <w:p w14:paraId="29721B42" w14:textId="77777777" w:rsidR="008870D6" w:rsidRPr="002F18CE" w:rsidRDefault="008870D6" w:rsidP="000423A2">
            <w:pPr>
              <w:rPr>
                <w:rFonts w:cstheme="minorHAnsi"/>
                <w:sz w:val="24"/>
                <w:szCs w:val="24"/>
              </w:rPr>
            </w:pPr>
          </w:p>
          <w:p w14:paraId="198C6E8C" w14:textId="77777777" w:rsidR="008870D6" w:rsidRPr="002F18CE" w:rsidRDefault="008870D6" w:rsidP="000423A2">
            <w:pPr>
              <w:rPr>
                <w:rFonts w:cstheme="minorHAnsi"/>
                <w:sz w:val="24"/>
                <w:szCs w:val="24"/>
              </w:rPr>
            </w:pPr>
          </w:p>
          <w:p w14:paraId="3B79B3D9" w14:textId="77777777" w:rsidR="008870D6" w:rsidRPr="002F18CE" w:rsidRDefault="008870D6" w:rsidP="000423A2">
            <w:pPr>
              <w:rPr>
                <w:rFonts w:cstheme="minorHAnsi"/>
                <w:sz w:val="24"/>
                <w:szCs w:val="24"/>
              </w:rPr>
            </w:pPr>
          </w:p>
          <w:p w14:paraId="46F54E25" w14:textId="77777777" w:rsidR="008870D6" w:rsidRPr="002F18CE" w:rsidRDefault="008870D6" w:rsidP="000423A2">
            <w:pPr>
              <w:rPr>
                <w:rFonts w:cstheme="minorHAnsi"/>
                <w:sz w:val="24"/>
                <w:szCs w:val="24"/>
              </w:rPr>
            </w:pPr>
          </w:p>
        </w:tc>
      </w:tr>
    </w:tbl>
    <w:p w14:paraId="2D877B41" w14:textId="77777777" w:rsidR="008870D6" w:rsidRPr="002F18CE" w:rsidRDefault="008870D6" w:rsidP="008870D6">
      <w:pPr>
        <w:rPr>
          <w:rFonts w:cstheme="minorHAnsi"/>
          <w:sz w:val="24"/>
          <w:szCs w:val="24"/>
        </w:rPr>
      </w:pPr>
    </w:p>
    <w:p w14:paraId="4190384B" w14:textId="77777777" w:rsidR="008870D6" w:rsidRPr="002F18CE" w:rsidRDefault="008870D6" w:rsidP="008870D6">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54CC5A41"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Low</w:t>
      </w:r>
    </w:p>
    <w:p w14:paraId="3EAF549E"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674E058A"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37377EA9" w14:textId="77777777" w:rsidR="008870D6" w:rsidRPr="002F18CE" w:rsidRDefault="008870D6" w:rsidP="008870D6">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6702F913"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Low</w:t>
      </w:r>
    </w:p>
    <w:p w14:paraId="781A4C61"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23F11675"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72F74BA9" w14:textId="77777777" w:rsidR="007F327D" w:rsidRPr="002F18CE" w:rsidRDefault="007F327D" w:rsidP="007F327D">
      <w:pPr>
        <w:rPr>
          <w:rFonts w:cstheme="minorHAnsi"/>
          <w:b/>
          <w:sz w:val="24"/>
          <w:szCs w:val="24"/>
        </w:rPr>
      </w:pPr>
      <w:r w:rsidRPr="002F18CE">
        <w:rPr>
          <w:rFonts w:cstheme="minorHAnsi"/>
          <w:b/>
          <w:sz w:val="24"/>
          <w:szCs w:val="24"/>
        </w:rPr>
        <w:t>Overall Security Risk:</w:t>
      </w:r>
    </w:p>
    <w:p w14:paraId="141E8556" w14:textId="77777777" w:rsidR="007F327D" w:rsidRPr="002F18CE" w:rsidRDefault="007F327D" w:rsidP="007F327D">
      <w:pPr>
        <w:pStyle w:val="ListParagraph"/>
        <w:numPr>
          <w:ilvl w:val="0"/>
          <w:numId w:val="3"/>
        </w:numPr>
        <w:rPr>
          <w:rFonts w:cstheme="minorHAnsi"/>
          <w:sz w:val="24"/>
          <w:szCs w:val="24"/>
        </w:rPr>
      </w:pPr>
      <w:r w:rsidRPr="002F18CE">
        <w:rPr>
          <w:rFonts w:cstheme="minorHAnsi"/>
          <w:sz w:val="24"/>
          <w:szCs w:val="24"/>
        </w:rPr>
        <w:t>Low</w:t>
      </w:r>
    </w:p>
    <w:p w14:paraId="71EE004B" w14:textId="77777777" w:rsidR="007F327D" w:rsidRPr="002F18CE" w:rsidRDefault="007F327D" w:rsidP="007F327D">
      <w:pPr>
        <w:pStyle w:val="ListParagraph"/>
        <w:numPr>
          <w:ilvl w:val="0"/>
          <w:numId w:val="3"/>
        </w:numPr>
        <w:rPr>
          <w:rFonts w:cstheme="minorHAnsi"/>
          <w:sz w:val="24"/>
          <w:szCs w:val="24"/>
        </w:rPr>
      </w:pPr>
      <w:r w:rsidRPr="002F18CE">
        <w:rPr>
          <w:rFonts w:cstheme="minorHAnsi"/>
          <w:sz w:val="24"/>
          <w:szCs w:val="24"/>
        </w:rPr>
        <w:t>Medium</w:t>
      </w:r>
    </w:p>
    <w:p w14:paraId="528E2519" w14:textId="77777777" w:rsidR="007F327D" w:rsidRPr="002F18CE" w:rsidRDefault="007F327D" w:rsidP="007F327D">
      <w:pPr>
        <w:pStyle w:val="ListParagraph"/>
        <w:numPr>
          <w:ilvl w:val="0"/>
          <w:numId w:val="3"/>
        </w:numPr>
        <w:rPr>
          <w:rFonts w:cstheme="minorHAnsi"/>
          <w:sz w:val="24"/>
          <w:szCs w:val="24"/>
        </w:rPr>
      </w:pPr>
      <w:r w:rsidRPr="002F18CE">
        <w:rPr>
          <w:rFonts w:cstheme="minorHAnsi"/>
          <w:sz w:val="24"/>
          <w:szCs w:val="24"/>
        </w:rPr>
        <w:t>High</w:t>
      </w:r>
    </w:p>
    <w:p w14:paraId="323200A2" w14:textId="77777777" w:rsidR="008870D6" w:rsidRPr="002F18CE" w:rsidRDefault="008870D6" w:rsidP="008870D6">
      <w:pPr>
        <w:rPr>
          <w:rFonts w:cstheme="minorHAnsi"/>
          <w:b/>
          <w:sz w:val="24"/>
          <w:szCs w:val="24"/>
        </w:rPr>
      </w:pPr>
      <w:r w:rsidRPr="002F18CE">
        <w:rPr>
          <w:rFonts w:cstheme="minorHAnsi"/>
          <w:b/>
          <w:sz w:val="24"/>
          <w:szCs w:val="24"/>
        </w:rPr>
        <w:t>Related Information:</w:t>
      </w:r>
    </w:p>
    <w:p w14:paraId="434F0471" w14:textId="77777777" w:rsidR="008870D6" w:rsidRPr="002F18CE" w:rsidRDefault="008870D6" w:rsidP="008870D6">
      <w:pPr>
        <w:rPr>
          <w:rFonts w:cstheme="minorHAnsi"/>
          <w:i/>
          <w:sz w:val="24"/>
          <w:szCs w:val="24"/>
        </w:rPr>
      </w:pPr>
      <w:r w:rsidRPr="002F18CE">
        <w:rPr>
          <w:rFonts w:cstheme="minorHAnsi"/>
          <w:i/>
          <w:sz w:val="24"/>
          <w:szCs w:val="24"/>
        </w:rPr>
        <w:t>Things to Consider to Help Answer the Question:</w:t>
      </w:r>
    </w:p>
    <w:p w14:paraId="496A48BA" w14:textId="77777777" w:rsidR="008870D6" w:rsidRPr="002F18CE" w:rsidRDefault="008870D6" w:rsidP="008870D6">
      <w:pPr>
        <w:spacing w:line="240" w:lineRule="auto"/>
        <w:contextualSpacing/>
        <w:rPr>
          <w:rFonts w:eastAsia="Times New Roman" w:cstheme="minorHAnsi"/>
          <w:sz w:val="24"/>
          <w:szCs w:val="24"/>
        </w:rPr>
      </w:pPr>
      <w:r w:rsidRPr="002F18CE">
        <w:rPr>
          <w:rFonts w:eastAsia="Times New Roman" w:cstheme="minorHAnsi"/>
          <w:sz w:val="24"/>
          <w:szCs w:val="24"/>
        </w:rPr>
        <w:t xml:space="preserve">Consider that monitoring information system log-in (and attempts to log-in) is one way to identify abuse of information systems and inappropriate access of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w:t>
      </w:r>
    </w:p>
    <w:p w14:paraId="0D74F412" w14:textId="77777777" w:rsidR="008870D6" w:rsidRPr="002F18CE" w:rsidRDefault="008870D6" w:rsidP="008870D6">
      <w:pPr>
        <w:spacing w:line="240" w:lineRule="auto"/>
        <w:contextualSpacing/>
        <w:rPr>
          <w:rFonts w:eastAsia="Times New Roman" w:cstheme="minorHAnsi"/>
          <w:sz w:val="24"/>
          <w:szCs w:val="24"/>
        </w:rPr>
      </w:pPr>
    </w:p>
    <w:p w14:paraId="5AC40A9D" w14:textId="77777777" w:rsidR="008870D6" w:rsidRPr="002F18CE" w:rsidRDefault="008870D6" w:rsidP="008870D6">
      <w:pPr>
        <w:spacing w:line="240" w:lineRule="auto"/>
        <w:contextualSpacing/>
        <w:rPr>
          <w:rFonts w:eastAsia="Times New Roman" w:cstheme="minorHAnsi"/>
          <w:sz w:val="24"/>
          <w:szCs w:val="24"/>
        </w:rPr>
      </w:pPr>
      <w:r w:rsidRPr="002F18CE">
        <w:rPr>
          <w:rFonts w:eastAsia="Times New Roman" w:cstheme="minorHAnsi"/>
          <w:sz w:val="24"/>
          <w:szCs w:val="24"/>
        </w:rPr>
        <w:lastRenderedPageBreak/>
        <w:t>Consider whether your practice makes its workforce members aware that:</w:t>
      </w:r>
    </w:p>
    <w:p w14:paraId="2DD80C17"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Their use of the practice’s information systems (workstations and devices) and </w:t>
      </w:r>
      <w:proofErr w:type="spellStart"/>
      <w:r w:rsidRPr="002F18CE">
        <w:rPr>
          <w:rFonts w:cstheme="minorHAnsi"/>
          <w:sz w:val="24"/>
          <w:szCs w:val="24"/>
        </w:rPr>
        <w:t>ePHI</w:t>
      </w:r>
      <w:proofErr w:type="spellEnd"/>
      <w:r w:rsidRPr="002F18CE">
        <w:rPr>
          <w:rFonts w:cstheme="minorHAnsi"/>
          <w:sz w:val="24"/>
          <w:szCs w:val="24"/>
        </w:rPr>
        <w:t xml:space="preserve"> is being monitored </w:t>
      </w:r>
    </w:p>
    <w:p w14:paraId="5454AD24" w14:textId="77777777" w:rsidR="008870D6" w:rsidRPr="002F18CE" w:rsidRDefault="008870D6" w:rsidP="008870D6">
      <w:pPr>
        <w:rPr>
          <w:rFonts w:cstheme="minorHAnsi"/>
          <w:i/>
          <w:sz w:val="24"/>
          <w:szCs w:val="24"/>
        </w:rPr>
      </w:pPr>
      <w:r w:rsidRPr="002F18CE">
        <w:rPr>
          <w:rFonts w:cstheme="minorHAnsi"/>
          <w:sz w:val="24"/>
          <w:szCs w:val="24"/>
        </w:rPr>
        <w:t xml:space="preserve">Misuse of information systems and </w:t>
      </w:r>
      <w:proofErr w:type="spellStart"/>
      <w:r w:rsidRPr="002F18CE">
        <w:rPr>
          <w:rFonts w:cstheme="minorHAnsi"/>
          <w:sz w:val="24"/>
          <w:szCs w:val="24"/>
        </w:rPr>
        <w:t>ePHI</w:t>
      </w:r>
      <w:proofErr w:type="spellEnd"/>
      <w:r w:rsidRPr="002F18CE">
        <w:rPr>
          <w:rFonts w:cstheme="minorHAnsi"/>
          <w:sz w:val="24"/>
          <w:szCs w:val="24"/>
        </w:rPr>
        <w:t xml:space="preserve"> will result in disciplinary action and may include termination of employment or more.</w:t>
      </w:r>
    </w:p>
    <w:p w14:paraId="4F830F4D" w14:textId="77777777" w:rsidR="008870D6" w:rsidRPr="002F18CE" w:rsidRDefault="008870D6" w:rsidP="008870D6">
      <w:pPr>
        <w:rPr>
          <w:rFonts w:cstheme="minorHAnsi"/>
          <w:i/>
          <w:sz w:val="24"/>
          <w:szCs w:val="24"/>
        </w:rPr>
      </w:pPr>
      <w:r w:rsidRPr="002F18CE">
        <w:rPr>
          <w:rFonts w:cstheme="minorHAnsi"/>
          <w:i/>
          <w:sz w:val="24"/>
          <w:szCs w:val="24"/>
        </w:rPr>
        <w:t>Possible Threats and Vulnerabilities:</w:t>
      </w:r>
    </w:p>
    <w:p w14:paraId="71EED2EA" w14:textId="77777777" w:rsidR="008870D6" w:rsidRPr="002F18CE" w:rsidRDefault="008870D6" w:rsidP="008870D6">
      <w:pPr>
        <w:spacing w:line="240" w:lineRule="auto"/>
        <w:contextualSpacing/>
        <w:rPr>
          <w:rFonts w:cstheme="minorHAnsi"/>
          <w:sz w:val="24"/>
          <w:szCs w:val="24"/>
        </w:rPr>
      </w:pPr>
      <w:r w:rsidRPr="002F18CE">
        <w:rPr>
          <w:rFonts w:cstheme="minorHAnsi"/>
          <w:sz w:val="24"/>
          <w:szCs w:val="24"/>
        </w:rPr>
        <w:t xml:space="preserve">Your practice may not be able to safeguard its </w:t>
      </w:r>
      <w:proofErr w:type="spellStart"/>
      <w:r w:rsidRPr="002F18CE">
        <w:rPr>
          <w:rFonts w:cstheme="minorHAnsi"/>
          <w:sz w:val="24"/>
          <w:szCs w:val="24"/>
        </w:rPr>
        <w:t>ePHI</w:t>
      </w:r>
      <w:proofErr w:type="spellEnd"/>
      <w:r w:rsidRPr="002F18CE">
        <w:rPr>
          <w:rFonts w:cstheme="minorHAnsi"/>
          <w:sz w:val="24"/>
          <w:szCs w:val="24"/>
        </w:rPr>
        <w:t xml:space="preserve"> if its workforce members do not follow its policies and procedures regarding acceptable use of information systems and </w:t>
      </w:r>
      <w:proofErr w:type="spellStart"/>
      <w:r w:rsidRPr="002F18CE">
        <w:rPr>
          <w:rFonts w:cstheme="minorHAnsi"/>
          <w:sz w:val="24"/>
          <w:szCs w:val="24"/>
        </w:rPr>
        <w:t>ePHI</w:t>
      </w:r>
      <w:proofErr w:type="spellEnd"/>
      <w:r w:rsidRPr="002F18CE">
        <w:rPr>
          <w:rFonts w:cstheme="minorHAnsi"/>
          <w:sz w:val="24"/>
          <w:szCs w:val="24"/>
        </w:rPr>
        <w:t xml:space="preserve">.  </w:t>
      </w:r>
    </w:p>
    <w:p w14:paraId="721E41F5" w14:textId="77777777" w:rsidR="008870D6" w:rsidRPr="002F18CE" w:rsidRDefault="008870D6" w:rsidP="008870D6">
      <w:pPr>
        <w:spacing w:line="240" w:lineRule="auto"/>
        <w:contextualSpacing/>
        <w:rPr>
          <w:rFonts w:cstheme="minorHAnsi"/>
          <w:sz w:val="24"/>
          <w:szCs w:val="24"/>
        </w:rPr>
      </w:pPr>
    </w:p>
    <w:p w14:paraId="0DD54406" w14:textId="77777777" w:rsidR="008870D6" w:rsidRPr="002F18CE" w:rsidRDefault="008870D6" w:rsidP="008870D6">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499F62EF"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02A352FB"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4EB306BA"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4515F978" w14:textId="77777777" w:rsidR="008870D6" w:rsidRPr="002F18CE" w:rsidRDefault="008870D6" w:rsidP="008870D6">
      <w:pPr>
        <w:spacing w:after="0" w:line="240" w:lineRule="auto"/>
        <w:rPr>
          <w:rFonts w:eastAsia="Times New Roman" w:cstheme="minorHAnsi"/>
          <w:bCs/>
          <w:i/>
          <w:sz w:val="24"/>
          <w:szCs w:val="24"/>
        </w:rPr>
      </w:pPr>
    </w:p>
    <w:p w14:paraId="771050A6" w14:textId="77777777" w:rsidR="008870D6" w:rsidRPr="002F18CE" w:rsidRDefault="008870D6" w:rsidP="008870D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47F2EB43" w14:textId="77777777" w:rsidR="008870D6" w:rsidRPr="002F18CE" w:rsidRDefault="004B7C32" w:rsidP="008870D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8870D6"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8870D6" w:rsidRPr="002F18CE">
        <w:rPr>
          <w:rFonts w:eastAsia="Times New Roman" w:cstheme="minorHAnsi"/>
          <w:bCs/>
          <w:sz w:val="24"/>
          <w:szCs w:val="24"/>
        </w:rPr>
        <w:t>ePHI</w:t>
      </w:r>
      <w:proofErr w:type="spellEnd"/>
      <w:r w:rsidR="008870D6" w:rsidRPr="002F18CE">
        <w:rPr>
          <w:rFonts w:eastAsia="Times New Roman" w:cstheme="minorHAnsi"/>
          <w:bCs/>
          <w:sz w:val="24"/>
          <w:szCs w:val="24"/>
        </w:rPr>
        <w:t>.</w:t>
      </w:r>
    </w:p>
    <w:p w14:paraId="4D384607" w14:textId="77777777" w:rsidR="00B5639F" w:rsidRPr="002F18CE" w:rsidRDefault="00B5639F" w:rsidP="008870D6">
      <w:pPr>
        <w:spacing w:after="0" w:line="240" w:lineRule="auto"/>
        <w:rPr>
          <w:rFonts w:eastAsia="Times New Roman" w:cstheme="minorHAnsi"/>
          <w:bCs/>
          <w:sz w:val="24"/>
          <w:szCs w:val="24"/>
        </w:rPr>
      </w:pPr>
    </w:p>
    <w:p w14:paraId="02E34879"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Procedures for monitoring log-in attempts and reporting discrepancies.</w:t>
      </w:r>
    </w:p>
    <w:p w14:paraId="645FF9D6" w14:textId="77777777" w:rsidR="00B5639F" w:rsidRPr="002F18CE" w:rsidRDefault="00B5639F" w:rsidP="00B5639F">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§164.308(a)(5)(ii)(C)]</w:t>
      </w:r>
    </w:p>
    <w:p w14:paraId="51006335"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p>
    <w:p w14:paraId="16EAB848" w14:textId="77777777" w:rsidR="00B5639F" w:rsidRPr="002F18CE" w:rsidRDefault="00B5639F" w:rsidP="00B5639F">
      <w:pPr>
        <w:spacing w:line="240" w:lineRule="auto"/>
        <w:rPr>
          <w:rFonts w:cstheme="minorHAnsi"/>
          <w:sz w:val="24"/>
          <w:szCs w:val="24"/>
        </w:rPr>
      </w:pPr>
      <w:r w:rsidRPr="002F18CE">
        <w:rPr>
          <w:rFonts w:cstheme="minorHAnsi"/>
          <w:sz w:val="24"/>
          <w:szCs w:val="24"/>
        </w:rPr>
        <w:t>Include information about monitoring log-in attempts and reporting discrepancies and include log-in monitoring as part of its awareness and training programs. Engage in practical exercises in security awareness training that simulate actual cyber-attacks (e.g., no-notice social engineering attempts to collect information), gain unauthorized access, or simulate the adverse impact of opening malicious email attachments or invoking, via spear phishing attacks, malicious web links</w:t>
      </w:r>
      <w:r w:rsidRPr="002F18CE">
        <w:rPr>
          <w:rFonts w:cstheme="minorHAnsi"/>
          <w:sz w:val="24"/>
          <w:szCs w:val="24"/>
        </w:rPr>
        <w:br/>
        <w:t>[NIST SP 800-53 AT-2]</w:t>
      </w:r>
    </w:p>
    <w:p w14:paraId="45AC5555" w14:textId="77777777" w:rsidR="00B5639F" w:rsidRPr="002F18CE" w:rsidRDefault="00B5639F" w:rsidP="00B5639F">
      <w:pPr>
        <w:spacing w:after="0" w:line="240" w:lineRule="auto"/>
        <w:rPr>
          <w:rFonts w:eastAsia="Times New Roman" w:cstheme="minorHAnsi"/>
          <w:color w:val="000000" w:themeColor="text1"/>
          <w:sz w:val="24"/>
          <w:szCs w:val="24"/>
        </w:rPr>
      </w:pPr>
      <w:r w:rsidRPr="002F18CE">
        <w:rPr>
          <w:rFonts w:eastAsia="Times New Roman" w:cstheme="minorHAnsi"/>
          <w:color w:val="000000" w:themeColor="text1"/>
          <w:sz w:val="24"/>
          <w:szCs w:val="24"/>
        </w:rPr>
        <w:t>Employ automated mechanisms and tools to assist in the tracking of security incidents and in the collection and analysis of incident information, such as malware attacks.</w:t>
      </w:r>
    </w:p>
    <w:p w14:paraId="7F527A0A" w14:textId="77777777" w:rsidR="00B5639F" w:rsidRPr="002F18CE" w:rsidRDefault="00B5639F" w:rsidP="00B5639F">
      <w:pPr>
        <w:spacing w:after="0" w:line="240" w:lineRule="auto"/>
        <w:rPr>
          <w:rFonts w:eastAsia="Times New Roman" w:cstheme="minorHAnsi"/>
          <w:bCs/>
          <w:i/>
          <w:sz w:val="24"/>
          <w:szCs w:val="24"/>
        </w:rPr>
      </w:pPr>
      <w:r w:rsidRPr="002F18CE">
        <w:rPr>
          <w:rFonts w:eastAsia="Times New Roman" w:cstheme="minorHAnsi"/>
          <w:color w:val="000000" w:themeColor="text1"/>
          <w:sz w:val="24"/>
          <w:szCs w:val="24"/>
        </w:rPr>
        <w:t>[NIST SP 800-53 IR-5]</w:t>
      </w:r>
    </w:p>
    <w:p w14:paraId="1A20BB82" w14:textId="77777777" w:rsidR="00AD104B" w:rsidRPr="002F18CE" w:rsidRDefault="008870D6" w:rsidP="00AD104B">
      <w:pPr>
        <w:pStyle w:val="Heading1"/>
        <w:pBdr>
          <w:top w:val="single" w:sz="4" w:space="1" w:color="auto"/>
          <w:left w:val="single" w:sz="4" w:space="4" w:color="auto"/>
          <w:bottom w:val="single" w:sz="4" w:space="1" w:color="auto"/>
          <w:right w:val="single" w:sz="4" w:space="4" w:color="auto"/>
        </w:pBdr>
      </w:pPr>
      <w:bookmarkStart w:id="96" w:name="_Toc459304845"/>
      <w:r w:rsidRPr="002F18CE">
        <w:rPr>
          <w:b/>
        </w:rPr>
        <w:t>A43</w:t>
      </w:r>
      <w:r w:rsidR="00AD104B" w:rsidRPr="002F18CE">
        <w:rPr>
          <w:b/>
        </w:rPr>
        <w:t xml:space="preserve"> - </w:t>
      </w:r>
      <w:r w:rsidRPr="002F18CE">
        <w:rPr>
          <w:rFonts w:eastAsia="Times New Roman"/>
          <w:b/>
          <w:color w:val="000000"/>
        </w:rPr>
        <w:t>§164.308(a)(5)(ii)(D</w:t>
      </w:r>
      <w:proofErr w:type="gramStart"/>
      <w:r w:rsidRPr="002F18CE">
        <w:rPr>
          <w:rFonts w:eastAsia="Times New Roman"/>
          <w:b/>
          <w:color w:val="000000"/>
        </w:rPr>
        <w:t>)  Addressable</w:t>
      </w:r>
      <w:proofErr w:type="gramEnd"/>
      <w:r w:rsidR="00AD104B" w:rsidRPr="002F18CE">
        <w:rPr>
          <w:rFonts w:eastAsia="Times New Roman"/>
          <w:b/>
          <w:color w:val="000000"/>
        </w:rPr>
        <w:t xml:space="preserve"> </w:t>
      </w:r>
      <w:r w:rsidR="00AD104B" w:rsidRPr="002F18CE">
        <w:t>Does your practice include password management as part of its awareness and training programs?</w:t>
      </w:r>
      <w:bookmarkEnd w:id="96"/>
    </w:p>
    <w:p w14:paraId="74C63706" w14:textId="77777777" w:rsidR="008870D6" w:rsidRPr="002F18CE" w:rsidRDefault="008870D6" w:rsidP="008870D6">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7339E859" w14:textId="77777777" w:rsidR="008870D6" w:rsidRPr="002F18CE" w:rsidRDefault="008870D6" w:rsidP="008870D6">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lastRenderedPageBreak/>
        <w:t>No</w:t>
      </w:r>
    </w:p>
    <w:p w14:paraId="0F939240" w14:textId="77777777" w:rsidR="008870D6" w:rsidRPr="002F18CE" w:rsidRDefault="008870D6" w:rsidP="008870D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2B5E54BA"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Cost</w:t>
      </w:r>
    </w:p>
    <w:p w14:paraId="5CE5353E"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Practice Size</w:t>
      </w:r>
    </w:p>
    <w:p w14:paraId="603864E9"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Complexity</w:t>
      </w:r>
    </w:p>
    <w:p w14:paraId="6E84333B"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Alternate Solution</w:t>
      </w:r>
    </w:p>
    <w:p w14:paraId="60AE508C" w14:textId="77777777" w:rsidR="008870D6" w:rsidRPr="002F18CE" w:rsidRDefault="008870D6" w:rsidP="008870D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8870D6" w:rsidRPr="002F18CE" w14:paraId="5F840089" w14:textId="77777777" w:rsidTr="000423A2">
        <w:tc>
          <w:tcPr>
            <w:tcW w:w="9576" w:type="dxa"/>
          </w:tcPr>
          <w:p w14:paraId="1A54FD47" w14:textId="77777777" w:rsidR="008870D6" w:rsidRPr="002F18CE" w:rsidRDefault="008870D6" w:rsidP="000423A2">
            <w:pPr>
              <w:rPr>
                <w:rFonts w:cstheme="minorHAnsi"/>
                <w:sz w:val="24"/>
                <w:szCs w:val="24"/>
              </w:rPr>
            </w:pPr>
          </w:p>
          <w:p w14:paraId="49854E48" w14:textId="77777777" w:rsidR="008870D6" w:rsidRPr="002F18CE" w:rsidRDefault="008870D6" w:rsidP="000423A2">
            <w:pPr>
              <w:rPr>
                <w:rFonts w:cstheme="minorHAnsi"/>
                <w:sz w:val="24"/>
                <w:szCs w:val="24"/>
              </w:rPr>
            </w:pPr>
          </w:p>
          <w:p w14:paraId="1A18F08F" w14:textId="77777777" w:rsidR="008870D6" w:rsidRPr="002F18CE" w:rsidRDefault="008870D6" w:rsidP="000423A2">
            <w:pPr>
              <w:rPr>
                <w:rFonts w:cstheme="minorHAnsi"/>
                <w:sz w:val="24"/>
                <w:szCs w:val="24"/>
              </w:rPr>
            </w:pPr>
          </w:p>
          <w:p w14:paraId="49D14D9A" w14:textId="77777777" w:rsidR="008870D6" w:rsidRPr="002F18CE" w:rsidRDefault="008870D6" w:rsidP="000423A2">
            <w:pPr>
              <w:rPr>
                <w:rFonts w:cstheme="minorHAnsi"/>
                <w:sz w:val="24"/>
                <w:szCs w:val="24"/>
              </w:rPr>
            </w:pPr>
          </w:p>
          <w:p w14:paraId="7D9AFADD" w14:textId="77777777" w:rsidR="008870D6" w:rsidRPr="002F18CE" w:rsidRDefault="008870D6" w:rsidP="000423A2">
            <w:pPr>
              <w:rPr>
                <w:rFonts w:cstheme="minorHAnsi"/>
                <w:sz w:val="24"/>
                <w:szCs w:val="24"/>
              </w:rPr>
            </w:pPr>
          </w:p>
          <w:p w14:paraId="3D96DC08" w14:textId="77777777" w:rsidR="008870D6" w:rsidRPr="002F18CE" w:rsidRDefault="008870D6" w:rsidP="000423A2">
            <w:pPr>
              <w:rPr>
                <w:rFonts w:cstheme="minorHAnsi"/>
                <w:sz w:val="24"/>
                <w:szCs w:val="24"/>
              </w:rPr>
            </w:pPr>
          </w:p>
        </w:tc>
      </w:tr>
    </w:tbl>
    <w:p w14:paraId="66157B9B" w14:textId="77777777" w:rsidR="008870D6" w:rsidRPr="002F18CE" w:rsidRDefault="008870D6" w:rsidP="008870D6">
      <w:pPr>
        <w:rPr>
          <w:rFonts w:cstheme="minorHAnsi"/>
          <w:sz w:val="24"/>
          <w:szCs w:val="24"/>
        </w:rPr>
      </w:pPr>
    </w:p>
    <w:p w14:paraId="6133E277" w14:textId="77777777" w:rsidR="008870D6" w:rsidRPr="002F18CE" w:rsidRDefault="008870D6" w:rsidP="008870D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8870D6" w:rsidRPr="002F18CE" w14:paraId="05004362" w14:textId="77777777" w:rsidTr="000423A2">
        <w:tc>
          <w:tcPr>
            <w:tcW w:w="9576" w:type="dxa"/>
          </w:tcPr>
          <w:p w14:paraId="1E83E46C" w14:textId="77777777" w:rsidR="008870D6" w:rsidRPr="002F18CE" w:rsidRDefault="008870D6" w:rsidP="000423A2">
            <w:pPr>
              <w:rPr>
                <w:rFonts w:cstheme="minorHAnsi"/>
                <w:sz w:val="24"/>
                <w:szCs w:val="24"/>
              </w:rPr>
            </w:pPr>
          </w:p>
          <w:p w14:paraId="44DEBA02" w14:textId="77777777" w:rsidR="008870D6" w:rsidRPr="002F18CE" w:rsidRDefault="008870D6" w:rsidP="000423A2">
            <w:pPr>
              <w:rPr>
                <w:rFonts w:cstheme="minorHAnsi"/>
                <w:sz w:val="24"/>
                <w:szCs w:val="24"/>
              </w:rPr>
            </w:pPr>
          </w:p>
          <w:p w14:paraId="2F92B01A" w14:textId="77777777" w:rsidR="008870D6" w:rsidRPr="002F18CE" w:rsidRDefault="008870D6" w:rsidP="000423A2">
            <w:pPr>
              <w:rPr>
                <w:rFonts w:cstheme="minorHAnsi"/>
                <w:sz w:val="24"/>
                <w:szCs w:val="24"/>
              </w:rPr>
            </w:pPr>
          </w:p>
          <w:p w14:paraId="297A92F7" w14:textId="77777777" w:rsidR="008870D6" w:rsidRPr="002F18CE" w:rsidRDefault="008870D6" w:rsidP="000423A2">
            <w:pPr>
              <w:rPr>
                <w:rFonts w:cstheme="minorHAnsi"/>
                <w:sz w:val="24"/>
                <w:szCs w:val="24"/>
              </w:rPr>
            </w:pPr>
          </w:p>
          <w:p w14:paraId="5E64C613" w14:textId="77777777" w:rsidR="008870D6" w:rsidRPr="002F18CE" w:rsidRDefault="008870D6" w:rsidP="000423A2">
            <w:pPr>
              <w:rPr>
                <w:rFonts w:cstheme="minorHAnsi"/>
                <w:sz w:val="24"/>
                <w:szCs w:val="24"/>
              </w:rPr>
            </w:pPr>
          </w:p>
          <w:p w14:paraId="5B0FB785" w14:textId="77777777" w:rsidR="008870D6" w:rsidRPr="002F18CE" w:rsidRDefault="008870D6" w:rsidP="000423A2">
            <w:pPr>
              <w:rPr>
                <w:rFonts w:cstheme="minorHAnsi"/>
                <w:sz w:val="24"/>
                <w:szCs w:val="24"/>
              </w:rPr>
            </w:pPr>
          </w:p>
        </w:tc>
      </w:tr>
    </w:tbl>
    <w:p w14:paraId="7625C6D0" w14:textId="77777777" w:rsidR="008870D6" w:rsidRPr="002F18CE" w:rsidRDefault="008870D6" w:rsidP="008870D6">
      <w:pPr>
        <w:rPr>
          <w:rFonts w:cstheme="minorHAnsi"/>
          <w:sz w:val="24"/>
          <w:szCs w:val="24"/>
        </w:rPr>
      </w:pPr>
    </w:p>
    <w:p w14:paraId="22490CF4" w14:textId="77777777" w:rsidR="008870D6" w:rsidRPr="002F18CE" w:rsidRDefault="008870D6" w:rsidP="008870D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8870D6" w:rsidRPr="002F18CE" w14:paraId="5B6A44A2" w14:textId="77777777" w:rsidTr="000423A2">
        <w:tc>
          <w:tcPr>
            <w:tcW w:w="9576" w:type="dxa"/>
          </w:tcPr>
          <w:p w14:paraId="6782BBFD" w14:textId="77777777" w:rsidR="008870D6" w:rsidRPr="002F18CE" w:rsidRDefault="008870D6" w:rsidP="000423A2">
            <w:pPr>
              <w:rPr>
                <w:rFonts w:cstheme="minorHAnsi"/>
                <w:sz w:val="24"/>
                <w:szCs w:val="24"/>
              </w:rPr>
            </w:pPr>
          </w:p>
          <w:p w14:paraId="1D72C077" w14:textId="77777777" w:rsidR="008870D6" w:rsidRPr="002F18CE" w:rsidRDefault="008870D6" w:rsidP="000423A2">
            <w:pPr>
              <w:rPr>
                <w:rFonts w:cstheme="minorHAnsi"/>
                <w:sz w:val="24"/>
                <w:szCs w:val="24"/>
              </w:rPr>
            </w:pPr>
          </w:p>
          <w:p w14:paraId="564E49C1" w14:textId="77777777" w:rsidR="008870D6" w:rsidRPr="002F18CE" w:rsidRDefault="008870D6" w:rsidP="000423A2">
            <w:pPr>
              <w:rPr>
                <w:rFonts w:cstheme="minorHAnsi"/>
                <w:sz w:val="24"/>
                <w:szCs w:val="24"/>
              </w:rPr>
            </w:pPr>
          </w:p>
          <w:p w14:paraId="1470579E" w14:textId="77777777" w:rsidR="008870D6" w:rsidRPr="002F18CE" w:rsidRDefault="008870D6" w:rsidP="000423A2">
            <w:pPr>
              <w:rPr>
                <w:rFonts w:cstheme="minorHAnsi"/>
                <w:sz w:val="24"/>
                <w:szCs w:val="24"/>
              </w:rPr>
            </w:pPr>
          </w:p>
          <w:p w14:paraId="34DE0E75" w14:textId="77777777" w:rsidR="008870D6" w:rsidRPr="002F18CE" w:rsidRDefault="008870D6" w:rsidP="000423A2">
            <w:pPr>
              <w:rPr>
                <w:rFonts w:cstheme="minorHAnsi"/>
                <w:sz w:val="24"/>
                <w:szCs w:val="24"/>
              </w:rPr>
            </w:pPr>
          </w:p>
          <w:p w14:paraId="45DD71F9" w14:textId="77777777" w:rsidR="008870D6" w:rsidRPr="002F18CE" w:rsidRDefault="008870D6" w:rsidP="000423A2">
            <w:pPr>
              <w:rPr>
                <w:rFonts w:cstheme="minorHAnsi"/>
                <w:sz w:val="24"/>
                <w:szCs w:val="24"/>
              </w:rPr>
            </w:pPr>
          </w:p>
        </w:tc>
      </w:tr>
    </w:tbl>
    <w:p w14:paraId="16D7D944" w14:textId="77777777" w:rsidR="008870D6" w:rsidRPr="002F18CE" w:rsidRDefault="008870D6" w:rsidP="008870D6">
      <w:pPr>
        <w:rPr>
          <w:rFonts w:cstheme="minorHAnsi"/>
          <w:sz w:val="24"/>
          <w:szCs w:val="24"/>
        </w:rPr>
      </w:pPr>
    </w:p>
    <w:p w14:paraId="71B6B415" w14:textId="77777777" w:rsidR="008870D6" w:rsidRPr="002F18CE" w:rsidRDefault="008870D6" w:rsidP="008870D6">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0927742E"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lastRenderedPageBreak/>
        <w:t>Low</w:t>
      </w:r>
    </w:p>
    <w:p w14:paraId="49A0C793"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38153B74"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21969DF2" w14:textId="77777777" w:rsidR="008870D6" w:rsidRPr="002F18CE" w:rsidRDefault="008870D6" w:rsidP="008870D6">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2A36075C"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Low</w:t>
      </w:r>
    </w:p>
    <w:p w14:paraId="75C521F8"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26B52739"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0EAE8090" w14:textId="77777777" w:rsidR="007C70C0" w:rsidRPr="002F18CE" w:rsidRDefault="007C70C0" w:rsidP="007C70C0">
      <w:pPr>
        <w:rPr>
          <w:rFonts w:cstheme="minorHAnsi"/>
          <w:b/>
          <w:sz w:val="24"/>
          <w:szCs w:val="24"/>
        </w:rPr>
      </w:pPr>
      <w:r w:rsidRPr="002F18CE">
        <w:rPr>
          <w:rFonts w:cstheme="minorHAnsi"/>
          <w:b/>
          <w:sz w:val="24"/>
          <w:szCs w:val="24"/>
        </w:rPr>
        <w:t>Overall Security Risk:</w:t>
      </w:r>
    </w:p>
    <w:p w14:paraId="5786D965" w14:textId="77777777" w:rsidR="007C70C0" w:rsidRPr="002F18CE" w:rsidRDefault="007C70C0" w:rsidP="007C70C0">
      <w:pPr>
        <w:pStyle w:val="ListParagraph"/>
        <w:numPr>
          <w:ilvl w:val="0"/>
          <w:numId w:val="3"/>
        </w:numPr>
        <w:rPr>
          <w:rFonts w:cstheme="minorHAnsi"/>
          <w:sz w:val="24"/>
          <w:szCs w:val="24"/>
        </w:rPr>
      </w:pPr>
      <w:r w:rsidRPr="002F18CE">
        <w:rPr>
          <w:rFonts w:cstheme="minorHAnsi"/>
          <w:sz w:val="24"/>
          <w:szCs w:val="24"/>
        </w:rPr>
        <w:t>Low</w:t>
      </w:r>
    </w:p>
    <w:p w14:paraId="6B4EE3A9" w14:textId="77777777" w:rsidR="007C70C0" w:rsidRPr="002F18CE" w:rsidRDefault="007C70C0" w:rsidP="007C70C0">
      <w:pPr>
        <w:pStyle w:val="ListParagraph"/>
        <w:numPr>
          <w:ilvl w:val="0"/>
          <w:numId w:val="3"/>
        </w:numPr>
        <w:rPr>
          <w:rFonts w:cstheme="minorHAnsi"/>
          <w:sz w:val="24"/>
          <w:szCs w:val="24"/>
        </w:rPr>
      </w:pPr>
      <w:r w:rsidRPr="002F18CE">
        <w:rPr>
          <w:rFonts w:cstheme="minorHAnsi"/>
          <w:sz w:val="24"/>
          <w:szCs w:val="24"/>
        </w:rPr>
        <w:t>Medium</w:t>
      </w:r>
    </w:p>
    <w:p w14:paraId="4C80C0C8" w14:textId="77777777" w:rsidR="007C70C0" w:rsidRPr="002F18CE" w:rsidRDefault="007C70C0" w:rsidP="007C70C0">
      <w:pPr>
        <w:pStyle w:val="ListParagraph"/>
        <w:numPr>
          <w:ilvl w:val="0"/>
          <w:numId w:val="3"/>
        </w:numPr>
        <w:rPr>
          <w:rFonts w:cstheme="minorHAnsi"/>
          <w:sz w:val="24"/>
          <w:szCs w:val="24"/>
        </w:rPr>
      </w:pPr>
      <w:r w:rsidRPr="002F18CE">
        <w:rPr>
          <w:rFonts w:cstheme="minorHAnsi"/>
          <w:sz w:val="24"/>
          <w:szCs w:val="24"/>
        </w:rPr>
        <w:t>High</w:t>
      </w:r>
    </w:p>
    <w:p w14:paraId="02709233" w14:textId="77777777" w:rsidR="008870D6" w:rsidRPr="002F18CE" w:rsidRDefault="008870D6" w:rsidP="008870D6">
      <w:pPr>
        <w:rPr>
          <w:rFonts w:cstheme="minorHAnsi"/>
          <w:b/>
          <w:sz w:val="24"/>
          <w:szCs w:val="24"/>
        </w:rPr>
      </w:pPr>
      <w:r w:rsidRPr="002F18CE">
        <w:rPr>
          <w:rFonts w:cstheme="minorHAnsi"/>
          <w:b/>
          <w:sz w:val="24"/>
          <w:szCs w:val="24"/>
        </w:rPr>
        <w:t>Related Information:</w:t>
      </w:r>
    </w:p>
    <w:p w14:paraId="33A56454" w14:textId="77777777" w:rsidR="008870D6" w:rsidRPr="002F18CE" w:rsidRDefault="008870D6" w:rsidP="008870D6">
      <w:pPr>
        <w:rPr>
          <w:rFonts w:cstheme="minorHAnsi"/>
          <w:i/>
          <w:sz w:val="24"/>
          <w:szCs w:val="24"/>
        </w:rPr>
      </w:pPr>
      <w:r w:rsidRPr="002F18CE">
        <w:rPr>
          <w:rFonts w:cstheme="minorHAnsi"/>
          <w:i/>
          <w:sz w:val="24"/>
          <w:szCs w:val="24"/>
        </w:rPr>
        <w:t>Things to Consider to Help Answer the Question:</w:t>
      </w:r>
    </w:p>
    <w:p w14:paraId="6B06AE07" w14:textId="77777777" w:rsidR="008870D6" w:rsidRPr="002F18CE" w:rsidRDefault="008870D6" w:rsidP="008870D6">
      <w:pPr>
        <w:spacing w:line="240" w:lineRule="auto"/>
        <w:contextualSpacing/>
        <w:rPr>
          <w:rFonts w:eastAsia="Times New Roman" w:cstheme="minorHAnsi"/>
          <w:sz w:val="24"/>
          <w:szCs w:val="24"/>
        </w:rPr>
      </w:pPr>
      <w:r w:rsidRPr="002F18CE">
        <w:rPr>
          <w:rFonts w:eastAsia="Times New Roman" w:cstheme="minorHAnsi"/>
          <w:sz w:val="24"/>
          <w:szCs w:val="24"/>
        </w:rPr>
        <w:t>Consider whether your practice’s awareness and training educates its workforce about:</w:t>
      </w:r>
    </w:p>
    <w:p w14:paraId="7A4F2645"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How to select a password of suitable strength</w:t>
      </w:r>
    </w:p>
    <w:p w14:paraId="497C1C47"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How to change a password</w:t>
      </w:r>
    </w:p>
    <w:p w14:paraId="3955A955"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The frequency with which a password should be changed</w:t>
      </w:r>
    </w:p>
    <w:p w14:paraId="264DFE0B"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The importance of not divulging or sharing passwords with others</w:t>
      </w:r>
    </w:p>
    <w:p w14:paraId="1917AF82"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How to safeguard a password.</w:t>
      </w:r>
    </w:p>
    <w:p w14:paraId="3CB4DAF4" w14:textId="77777777" w:rsidR="008870D6" w:rsidRPr="002F18CE" w:rsidRDefault="008870D6" w:rsidP="008870D6">
      <w:pPr>
        <w:rPr>
          <w:rFonts w:cstheme="minorHAnsi"/>
          <w:i/>
          <w:sz w:val="24"/>
          <w:szCs w:val="24"/>
        </w:rPr>
      </w:pPr>
      <w:r w:rsidRPr="002F18CE">
        <w:rPr>
          <w:rFonts w:cstheme="minorHAnsi"/>
          <w:i/>
          <w:sz w:val="24"/>
          <w:szCs w:val="24"/>
        </w:rPr>
        <w:t>Possible Threats and Vulnerabilities:</w:t>
      </w:r>
    </w:p>
    <w:p w14:paraId="01409C7C" w14:textId="77777777" w:rsidR="008870D6" w:rsidRPr="002F18CE" w:rsidRDefault="008870D6" w:rsidP="008870D6">
      <w:pPr>
        <w:spacing w:line="240" w:lineRule="auto"/>
        <w:contextualSpacing/>
        <w:rPr>
          <w:rFonts w:cstheme="minorHAnsi"/>
          <w:sz w:val="24"/>
          <w:szCs w:val="24"/>
        </w:rPr>
      </w:pPr>
      <w:r w:rsidRPr="002F18CE">
        <w:rPr>
          <w:rFonts w:cstheme="minorHAnsi"/>
          <w:sz w:val="24"/>
          <w:szCs w:val="24"/>
        </w:rPr>
        <w:t xml:space="preserve">Your practice may not be able to safeguard its </w:t>
      </w:r>
      <w:proofErr w:type="spellStart"/>
      <w:r w:rsidRPr="002F18CE">
        <w:rPr>
          <w:rFonts w:cstheme="minorHAnsi"/>
          <w:sz w:val="24"/>
          <w:szCs w:val="24"/>
        </w:rPr>
        <w:t>ePHI</w:t>
      </w:r>
      <w:proofErr w:type="spellEnd"/>
      <w:r w:rsidRPr="002F18CE">
        <w:rPr>
          <w:rFonts w:cstheme="minorHAnsi"/>
          <w:sz w:val="24"/>
          <w:szCs w:val="24"/>
        </w:rPr>
        <w:t xml:space="preserve"> if its workforce is not aware does not have policies and procedures explaining how to create, change, and protect passwords and include password management as part of its awareness and training programs.</w:t>
      </w:r>
    </w:p>
    <w:p w14:paraId="26BFEC5B" w14:textId="77777777" w:rsidR="008870D6" w:rsidRPr="002F18CE" w:rsidRDefault="008870D6" w:rsidP="008870D6">
      <w:pPr>
        <w:spacing w:line="240" w:lineRule="auto"/>
        <w:contextualSpacing/>
        <w:rPr>
          <w:rFonts w:cstheme="minorHAnsi"/>
          <w:sz w:val="24"/>
          <w:szCs w:val="24"/>
        </w:rPr>
      </w:pPr>
    </w:p>
    <w:p w14:paraId="2BDB3873" w14:textId="77777777" w:rsidR="008870D6" w:rsidRPr="002F18CE" w:rsidRDefault="008870D6" w:rsidP="008870D6">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14116D82"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7BA2C843"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2EE9A518"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lastRenderedPageBreak/>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546F576B" w14:textId="77777777" w:rsidR="008870D6" w:rsidRPr="002F18CE" w:rsidRDefault="008870D6" w:rsidP="008870D6">
      <w:pPr>
        <w:pStyle w:val="ListParagraph"/>
        <w:spacing w:after="0" w:line="240" w:lineRule="auto"/>
        <w:ind w:left="252"/>
        <w:rPr>
          <w:rFonts w:eastAsia="Times New Roman" w:cstheme="minorHAnsi"/>
          <w:color w:val="000000" w:themeColor="text1"/>
          <w:sz w:val="24"/>
          <w:szCs w:val="24"/>
        </w:rPr>
      </w:pPr>
    </w:p>
    <w:p w14:paraId="4E798B92" w14:textId="77777777" w:rsidR="008870D6" w:rsidRPr="002F18CE" w:rsidRDefault="008870D6" w:rsidP="008870D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27EC48DE" w14:textId="77777777" w:rsidR="008870D6" w:rsidRPr="002F18CE" w:rsidRDefault="004B7C32" w:rsidP="008870D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8870D6"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8870D6" w:rsidRPr="002F18CE">
        <w:rPr>
          <w:rFonts w:eastAsia="Times New Roman" w:cstheme="minorHAnsi"/>
          <w:bCs/>
          <w:sz w:val="24"/>
          <w:szCs w:val="24"/>
        </w:rPr>
        <w:t>ePHI</w:t>
      </w:r>
      <w:proofErr w:type="spellEnd"/>
      <w:r w:rsidR="008870D6" w:rsidRPr="002F18CE">
        <w:rPr>
          <w:rFonts w:eastAsia="Times New Roman" w:cstheme="minorHAnsi"/>
          <w:bCs/>
          <w:sz w:val="24"/>
          <w:szCs w:val="24"/>
        </w:rPr>
        <w:t>.</w:t>
      </w:r>
    </w:p>
    <w:p w14:paraId="2EB4248C" w14:textId="77777777" w:rsidR="00B5639F" w:rsidRPr="002F18CE" w:rsidRDefault="00B5639F" w:rsidP="00B5639F">
      <w:pPr>
        <w:autoSpaceDE w:val="0"/>
        <w:autoSpaceDN w:val="0"/>
        <w:adjustRightInd w:val="0"/>
        <w:spacing w:after="0" w:line="240" w:lineRule="auto"/>
        <w:contextualSpacing/>
        <w:rPr>
          <w:rFonts w:cstheme="minorHAnsi"/>
          <w:sz w:val="24"/>
          <w:szCs w:val="24"/>
        </w:rPr>
      </w:pPr>
    </w:p>
    <w:p w14:paraId="4FEAD5AA"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proofErr w:type="gramStart"/>
      <w:r w:rsidRPr="002F18CE">
        <w:rPr>
          <w:rFonts w:cstheme="minorHAnsi"/>
          <w:sz w:val="24"/>
          <w:szCs w:val="24"/>
        </w:rPr>
        <w:t>Procedures for creating, changing, and safeguarding passwords.</w:t>
      </w:r>
      <w:proofErr w:type="gramEnd"/>
    </w:p>
    <w:p w14:paraId="7F13CD8B" w14:textId="77777777" w:rsidR="00B5639F" w:rsidRPr="002F18CE" w:rsidRDefault="00B5639F" w:rsidP="00B5639F">
      <w:pPr>
        <w:autoSpaceDE w:val="0"/>
        <w:autoSpaceDN w:val="0"/>
        <w:adjustRightInd w:val="0"/>
        <w:spacing w:after="0" w:line="240" w:lineRule="auto"/>
        <w:contextualSpacing/>
        <w:rPr>
          <w:rFonts w:cstheme="minorHAnsi"/>
          <w:sz w:val="24"/>
          <w:szCs w:val="24"/>
        </w:rPr>
      </w:pPr>
      <w:r w:rsidRPr="002F18CE">
        <w:rPr>
          <w:rFonts w:cstheme="minorHAnsi"/>
          <w:color w:val="000000" w:themeColor="text1"/>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§164.308(a)(5)(ii)(D)]</w:t>
      </w:r>
    </w:p>
    <w:p w14:paraId="35C15830" w14:textId="77777777" w:rsidR="00B5639F" w:rsidRPr="002F18CE" w:rsidRDefault="00B5639F" w:rsidP="00B5639F">
      <w:pPr>
        <w:autoSpaceDE w:val="0"/>
        <w:autoSpaceDN w:val="0"/>
        <w:adjustRightInd w:val="0"/>
        <w:spacing w:after="0" w:line="240" w:lineRule="auto"/>
        <w:contextualSpacing/>
        <w:rPr>
          <w:rFonts w:cstheme="minorHAnsi"/>
          <w:color w:val="000000" w:themeColor="text1"/>
          <w:sz w:val="24"/>
          <w:szCs w:val="24"/>
        </w:rPr>
      </w:pPr>
    </w:p>
    <w:p w14:paraId="55610BAB" w14:textId="77777777" w:rsidR="00B5639F" w:rsidRPr="002F18CE" w:rsidRDefault="00B5639F" w:rsidP="00B5639F">
      <w:pPr>
        <w:spacing w:line="240" w:lineRule="auto"/>
        <w:rPr>
          <w:rFonts w:cstheme="minorHAnsi"/>
          <w:sz w:val="24"/>
          <w:szCs w:val="24"/>
        </w:rPr>
      </w:pPr>
      <w:r w:rsidRPr="002F18CE">
        <w:rPr>
          <w:rFonts w:cstheme="minorHAnsi"/>
          <w:sz w:val="24"/>
          <w:szCs w:val="24"/>
        </w:rPr>
        <w:t>Develop, document, and disseminate to workforce members an access control policy that addresses purpose, scope, roles, responsibilities, management commitment, the expected coordination among organizational entities, and compliance requirements.  This policy should include procedures to facilitate its implementation and the associated access controls.</w:t>
      </w:r>
      <w:r w:rsidRPr="002F18CE">
        <w:rPr>
          <w:rFonts w:cstheme="minorHAnsi"/>
          <w:sz w:val="24"/>
          <w:szCs w:val="24"/>
        </w:rPr>
        <w:br/>
        <w:t>[NIST SP 800-53 AC-1]</w:t>
      </w:r>
    </w:p>
    <w:p w14:paraId="07097DFC" w14:textId="77777777" w:rsidR="008870D6" w:rsidRPr="002F18CE" w:rsidRDefault="00B5639F" w:rsidP="00B5639F">
      <w:pPr>
        <w:rPr>
          <w:rFonts w:cstheme="minorHAnsi"/>
          <w:sz w:val="24"/>
          <w:szCs w:val="24"/>
        </w:rPr>
      </w:pPr>
      <w:r w:rsidRPr="002F18CE">
        <w:rPr>
          <w:rFonts w:cstheme="minorHAnsi"/>
          <w:sz w:val="24"/>
          <w:szCs w:val="24"/>
        </w:rPr>
        <w:t xml:space="preserve">Develop, document, and disseminate to workforce members an identification and authentication policy that addresses purpose, scope, roles, responsibilities, </w:t>
      </w:r>
      <w:r w:rsidR="00AD104B" w:rsidRPr="002F18CE">
        <w:rPr>
          <w:rFonts w:cstheme="minorHAnsi"/>
          <w:sz w:val="24"/>
          <w:szCs w:val="24"/>
        </w:rPr>
        <w:t>management</w:t>
      </w:r>
      <w:r w:rsidRPr="002F18CE">
        <w:rPr>
          <w:rFonts w:cstheme="minorHAnsi"/>
          <w:sz w:val="24"/>
          <w:szCs w:val="24"/>
        </w:rPr>
        <w:t xml:space="preserve"> commitment, coordination among organizational entities, and compliance; and procedures to facilitate the implementation of the identification and authentication policy and associated identification and authentication </w:t>
      </w:r>
      <w:r w:rsidR="00AD104B" w:rsidRPr="002F18CE">
        <w:rPr>
          <w:rFonts w:cstheme="minorHAnsi"/>
          <w:sz w:val="24"/>
          <w:szCs w:val="24"/>
        </w:rPr>
        <w:t>controls.</w:t>
      </w:r>
      <w:r w:rsidRPr="002F18CE">
        <w:rPr>
          <w:rFonts w:cstheme="minorHAnsi"/>
          <w:sz w:val="24"/>
          <w:szCs w:val="24"/>
        </w:rPr>
        <w:br/>
        <w:t>[NIST SP 800-53 IA-1]</w:t>
      </w:r>
    </w:p>
    <w:p w14:paraId="1232DE61" w14:textId="77777777" w:rsidR="00AD104B" w:rsidRPr="002F18CE" w:rsidRDefault="008870D6" w:rsidP="00AD104B">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97" w:name="_Toc459304846"/>
      <w:r w:rsidRPr="002F18CE">
        <w:rPr>
          <w:b/>
        </w:rPr>
        <w:t>A44</w:t>
      </w:r>
      <w:r w:rsidR="00AD104B" w:rsidRPr="002F18CE">
        <w:rPr>
          <w:b/>
        </w:rPr>
        <w:t xml:space="preserve"> - </w:t>
      </w:r>
      <w:r w:rsidRPr="002F18CE">
        <w:rPr>
          <w:rFonts w:eastAsia="Times New Roman"/>
          <w:b/>
          <w:color w:val="000000"/>
        </w:rPr>
        <w:t>§164.308(a)(6)(i</w:t>
      </w:r>
      <w:proofErr w:type="gramStart"/>
      <w:r w:rsidRPr="002F18CE">
        <w:rPr>
          <w:rFonts w:eastAsia="Times New Roman"/>
          <w:b/>
          <w:color w:val="000000"/>
        </w:rPr>
        <w:t>)  Standard</w:t>
      </w:r>
      <w:proofErr w:type="gramEnd"/>
      <w:r w:rsidR="00AD104B" w:rsidRPr="002F18CE">
        <w:rPr>
          <w:rFonts w:eastAsia="Times New Roman"/>
          <w:b/>
          <w:color w:val="000000"/>
        </w:rPr>
        <w:t xml:space="preserve"> </w:t>
      </w:r>
      <w:r w:rsidR="00AD104B" w:rsidRPr="002F18CE">
        <w:t>Does your practice have policies and procedures designed to help prevent, detect and respond to security incidents?</w:t>
      </w:r>
      <w:bookmarkEnd w:id="97"/>
      <w:r w:rsidR="00AD104B" w:rsidRPr="002F18CE">
        <w:t xml:space="preserve">  </w:t>
      </w:r>
    </w:p>
    <w:p w14:paraId="4489DAB2" w14:textId="77777777" w:rsidR="008870D6" w:rsidRPr="002F18CE" w:rsidRDefault="008870D6" w:rsidP="008870D6">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7797C5FD" w14:textId="77777777" w:rsidR="008870D6" w:rsidRPr="002F18CE" w:rsidRDefault="008870D6" w:rsidP="008870D6">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14936742" w14:textId="77777777" w:rsidR="008870D6" w:rsidRPr="002F18CE" w:rsidRDefault="008870D6" w:rsidP="008870D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75ED1BA0"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Cost</w:t>
      </w:r>
    </w:p>
    <w:p w14:paraId="2449C25C"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Practice Size</w:t>
      </w:r>
    </w:p>
    <w:p w14:paraId="3CB2195D"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Complexity</w:t>
      </w:r>
    </w:p>
    <w:p w14:paraId="1783EBBD"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Alternate Solution</w:t>
      </w:r>
    </w:p>
    <w:p w14:paraId="3AF77B2A" w14:textId="77777777" w:rsidR="008870D6" w:rsidRPr="002F18CE" w:rsidRDefault="008870D6" w:rsidP="008870D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8870D6" w:rsidRPr="002F18CE" w14:paraId="68F1DDAB" w14:textId="77777777" w:rsidTr="000423A2">
        <w:tc>
          <w:tcPr>
            <w:tcW w:w="9576" w:type="dxa"/>
          </w:tcPr>
          <w:p w14:paraId="433CDB5D" w14:textId="77777777" w:rsidR="008870D6" w:rsidRPr="002F18CE" w:rsidRDefault="008870D6" w:rsidP="000423A2">
            <w:pPr>
              <w:rPr>
                <w:rFonts w:cstheme="minorHAnsi"/>
                <w:sz w:val="24"/>
                <w:szCs w:val="24"/>
              </w:rPr>
            </w:pPr>
          </w:p>
          <w:p w14:paraId="10B86836" w14:textId="77777777" w:rsidR="008870D6" w:rsidRPr="002F18CE" w:rsidRDefault="008870D6" w:rsidP="000423A2">
            <w:pPr>
              <w:rPr>
                <w:rFonts w:cstheme="minorHAnsi"/>
                <w:sz w:val="24"/>
                <w:szCs w:val="24"/>
              </w:rPr>
            </w:pPr>
          </w:p>
          <w:p w14:paraId="0D82A8E7" w14:textId="77777777" w:rsidR="008870D6" w:rsidRPr="002F18CE" w:rsidRDefault="008870D6" w:rsidP="000423A2">
            <w:pPr>
              <w:rPr>
                <w:rFonts w:cstheme="minorHAnsi"/>
                <w:sz w:val="24"/>
                <w:szCs w:val="24"/>
              </w:rPr>
            </w:pPr>
          </w:p>
          <w:p w14:paraId="68964BC1" w14:textId="77777777" w:rsidR="008870D6" w:rsidRPr="002F18CE" w:rsidRDefault="008870D6" w:rsidP="000423A2">
            <w:pPr>
              <w:rPr>
                <w:rFonts w:cstheme="minorHAnsi"/>
                <w:sz w:val="24"/>
                <w:szCs w:val="24"/>
              </w:rPr>
            </w:pPr>
          </w:p>
          <w:p w14:paraId="68E520E6" w14:textId="77777777" w:rsidR="008870D6" w:rsidRPr="002F18CE" w:rsidRDefault="008870D6" w:rsidP="000423A2">
            <w:pPr>
              <w:rPr>
                <w:rFonts w:cstheme="minorHAnsi"/>
                <w:sz w:val="24"/>
                <w:szCs w:val="24"/>
              </w:rPr>
            </w:pPr>
          </w:p>
          <w:p w14:paraId="392C0613" w14:textId="77777777" w:rsidR="008870D6" w:rsidRPr="002F18CE" w:rsidRDefault="008870D6" w:rsidP="000423A2">
            <w:pPr>
              <w:rPr>
                <w:rFonts w:cstheme="minorHAnsi"/>
                <w:sz w:val="24"/>
                <w:szCs w:val="24"/>
              </w:rPr>
            </w:pPr>
          </w:p>
        </w:tc>
      </w:tr>
    </w:tbl>
    <w:p w14:paraId="21D1D000" w14:textId="77777777" w:rsidR="00AD104B" w:rsidRPr="002F18CE" w:rsidRDefault="00AD104B" w:rsidP="008870D6">
      <w:pPr>
        <w:rPr>
          <w:rFonts w:cstheme="minorHAnsi"/>
          <w:sz w:val="24"/>
          <w:szCs w:val="24"/>
        </w:rPr>
      </w:pPr>
    </w:p>
    <w:p w14:paraId="0925528A" w14:textId="77777777" w:rsidR="008870D6" w:rsidRPr="002F18CE" w:rsidRDefault="008870D6" w:rsidP="008870D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8870D6" w:rsidRPr="002F18CE" w14:paraId="5D61D0B2" w14:textId="77777777" w:rsidTr="000423A2">
        <w:tc>
          <w:tcPr>
            <w:tcW w:w="9576" w:type="dxa"/>
          </w:tcPr>
          <w:p w14:paraId="77DC36FF" w14:textId="77777777" w:rsidR="008870D6" w:rsidRPr="002F18CE" w:rsidRDefault="008870D6" w:rsidP="000423A2">
            <w:pPr>
              <w:rPr>
                <w:rFonts w:cstheme="minorHAnsi"/>
                <w:sz w:val="24"/>
                <w:szCs w:val="24"/>
              </w:rPr>
            </w:pPr>
          </w:p>
          <w:p w14:paraId="5636BDAF" w14:textId="77777777" w:rsidR="008870D6" w:rsidRPr="002F18CE" w:rsidRDefault="008870D6" w:rsidP="000423A2">
            <w:pPr>
              <w:rPr>
                <w:rFonts w:cstheme="minorHAnsi"/>
                <w:sz w:val="24"/>
                <w:szCs w:val="24"/>
              </w:rPr>
            </w:pPr>
          </w:p>
          <w:p w14:paraId="0D17D5E4" w14:textId="77777777" w:rsidR="008870D6" w:rsidRPr="002F18CE" w:rsidRDefault="008870D6" w:rsidP="000423A2">
            <w:pPr>
              <w:rPr>
                <w:rFonts w:cstheme="minorHAnsi"/>
                <w:sz w:val="24"/>
                <w:szCs w:val="24"/>
              </w:rPr>
            </w:pPr>
          </w:p>
          <w:p w14:paraId="66755435" w14:textId="77777777" w:rsidR="008870D6" w:rsidRPr="002F18CE" w:rsidRDefault="008870D6" w:rsidP="000423A2">
            <w:pPr>
              <w:rPr>
                <w:rFonts w:cstheme="minorHAnsi"/>
                <w:sz w:val="24"/>
                <w:szCs w:val="24"/>
              </w:rPr>
            </w:pPr>
          </w:p>
          <w:p w14:paraId="3E2C60ED" w14:textId="77777777" w:rsidR="008870D6" w:rsidRPr="002F18CE" w:rsidRDefault="008870D6" w:rsidP="000423A2">
            <w:pPr>
              <w:rPr>
                <w:rFonts w:cstheme="minorHAnsi"/>
                <w:sz w:val="24"/>
                <w:szCs w:val="24"/>
              </w:rPr>
            </w:pPr>
          </w:p>
          <w:p w14:paraId="478F3E9C" w14:textId="77777777" w:rsidR="008870D6" w:rsidRPr="002F18CE" w:rsidRDefault="008870D6" w:rsidP="000423A2">
            <w:pPr>
              <w:rPr>
                <w:rFonts w:cstheme="minorHAnsi"/>
                <w:sz w:val="24"/>
                <w:szCs w:val="24"/>
              </w:rPr>
            </w:pPr>
          </w:p>
        </w:tc>
      </w:tr>
    </w:tbl>
    <w:p w14:paraId="0C901755" w14:textId="77777777" w:rsidR="008870D6" w:rsidRPr="002F18CE" w:rsidRDefault="008870D6" w:rsidP="008870D6">
      <w:pPr>
        <w:rPr>
          <w:rFonts w:cstheme="minorHAnsi"/>
          <w:sz w:val="24"/>
          <w:szCs w:val="24"/>
        </w:rPr>
      </w:pPr>
    </w:p>
    <w:p w14:paraId="0EDBC31E" w14:textId="77777777" w:rsidR="008870D6" w:rsidRPr="002F18CE" w:rsidRDefault="008870D6" w:rsidP="008870D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8870D6" w:rsidRPr="002F18CE" w14:paraId="657CA354" w14:textId="77777777" w:rsidTr="000423A2">
        <w:tc>
          <w:tcPr>
            <w:tcW w:w="9576" w:type="dxa"/>
          </w:tcPr>
          <w:p w14:paraId="1FD901F5" w14:textId="77777777" w:rsidR="008870D6" w:rsidRPr="002F18CE" w:rsidRDefault="008870D6" w:rsidP="000423A2">
            <w:pPr>
              <w:rPr>
                <w:rFonts w:cstheme="minorHAnsi"/>
                <w:sz w:val="24"/>
                <w:szCs w:val="24"/>
              </w:rPr>
            </w:pPr>
          </w:p>
          <w:p w14:paraId="632CE659" w14:textId="77777777" w:rsidR="008870D6" w:rsidRPr="002F18CE" w:rsidRDefault="008870D6" w:rsidP="000423A2">
            <w:pPr>
              <w:rPr>
                <w:rFonts w:cstheme="minorHAnsi"/>
                <w:sz w:val="24"/>
                <w:szCs w:val="24"/>
              </w:rPr>
            </w:pPr>
          </w:p>
          <w:p w14:paraId="4C8DD613" w14:textId="77777777" w:rsidR="008870D6" w:rsidRPr="002F18CE" w:rsidRDefault="008870D6" w:rsidP="000423A2">
            <w:pPr>
              <w:rPr>
                <w:rFonts w:cstheme="minorHAnsi"/>
                <w:sz w:val="24"/>
                <w:szCs w:val="24"/>
              </w:rPr>
            </w:pPr>
          </w:p>
          <w:p w14:paraId="785A6666" w14:textId="77777777" w:rsidR="008870D6" w:rsidRPr="002F18CE" w:rsidRDefault="008870D6" w:rsidP="000423A2">
            <w:pPr>
              <w:rPr>
                <w:rFonts w:cstheme="minorHAnsi"/>
                <w:sz w:val="24"/>
                <w:szCs w:val="24"/>
              </w:rPr>
            </w:pPr>
          </w:p>
          <w:p w14:paraId="3F174C8B" w14:textId="77777777" w:rsidR="008870D6" w:rsidRPr="002F18CE" w:rsidRDefault="008870D6" w:rsidP="000423A2">
            <w:pPr>
              <w:rPr>
                <w:rFonts w:cstheme="minorHAnsi"/>
                <w:sz w:val="24"/>
                <w:szCs w:val="24"/>
              </w:rPr>
            </w:pPr>
          </w:p>
          <w:p w14:paraId="7BE04323" w14:textId="77777777" w:rsidR="008870D6" w:rsidRPr="002F18CE" w:rsidRDefault="008870D6" w:rsidP="000423A2">
            <w:pPr>
              <w:rPr>
                <w:rFonts w:cstheme="minorHAnsi"/>
                <w:sz w:val="24"/>
                <w:szCs w:val="24"/>
              </w:rPr>
            </w:pPr>
          </w:p>
        </w:tc>
      </w:tr>
    </w:tbl>
    <w:p w14:paraId="7992B30A" w14:textId="77777777" w:rsidR="008870D6" w:rsidRPr="002F18CE" w:rsidRDefault="008870D6" w:rsidP="008870D6">
      <w:pPr>
        <w:rPr>
          <w:rFonts w:cstheme="minorHAnsi"/>
          <w:sz w:val="24"/>
          <w:szCs w:val="24"/>
        </w:rPr>
      </w:pPr>
    </w:p>
    <w:p w14:paraId="0BEB8B8F" w14:textId="77777777" w:rsidR="008870D6" w:rsidRPr="002F18CE" w:rsidRDefault="008870D6" w:rsidP="008870D6">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6655A96A"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Low</w:t>
      </w:r>
    </w:p>
    <w:p w14:paraId="7F5137BF"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69D49E55"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1CCB1E23" w14:textId="77777777" w:rsidR="008870D6" w:rsidRPr="002F18CE" w:rsidRDefault="008870D6" w:rsidP="008870D6">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374FF6D6"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Low</w:t>
      </w:r>
    </w:p>
    <w:p w14:paraId="11BD4C95"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262FA5A1"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0CF1DF7E" w14:textId="77777777" w:rsidR="007C70C0" w:rsidRPr="002F18CE" w:rsidRDefault="007C70C0" w:rsidP="007C70C0">
      <w:pPr>
        <w:rPr>
          <w:rFonts w:cstheme="minorHAnsi"/>
          <w:b/>
          <w:sz w:val="24"/>
          <w:szCs w:val="24"/>
        </w:rPr>
      </w:pPr>
      <w:r w:rsidRPr="002F18CE">
        <w:rPr>
          <w:rFonts w:cstheme="minorHAnsi"/>
          <w:b/>
          <w:sz w:val="24"/>
          <w:szCs w:val="24"/>
        </w:rPr>
        <w:t>Overall Security Risk:</w:t>
      </w:r>
    </w:p>
    <w:p w14:paraId="36179B9F" w14:textId="77777777" w:rsidR="007C70C0" w:rsidRPr="002F18CE" w:rsidRDefault="007C70C0" w:rsidP="007C70C0">
      <w:pPr>
        <w:pStyle w:val="ListParagraph"/>
        <w:numPr>
          <w:ilvl w:val="0"/>
          <w:numId w:val="3"/>
        </w:numPr>
        <w:rPr>
          <w:rFonts w:cstheme="minorHAnsi"/>
          <w:sz w:val="24"/>
          <w:szCs w:val="24"/>
        </w:rPr>
      </w:pPr>
      <w:r w:rsidRPr="002F18CE">
        <w:rPr>
          <w:rFonts w:cstheme="minorHAnsi"/>
          <w:sz w:val="24"/>
          <w:szCs w:val="24"/>
        </w:rPr>
        <w:lastRenderedPageBreak/>
        <w:t>Low</w:t>
      </w:r>
    </w:p>
    <w:p w14:paraId="42B9FB1A" w14:textId="77777777" w:rsidR="007C70C0" w:rsidRPr="002F18CE" w:rsidRDefault="007C70C0" w:rsidP="007C70C0">
      <w:pPr>
        <w:pStyle w:val="ListParagraph"/>
        <w:numPr>
          <w:ilvl w:val="0"/>
          <w:numId w:val="3"/>
        </w:numPr>
        <w:rPr>
          <w:rFonts w:cstheme="minorHAnsi"/>
          <w:sz w:val="24"/>
          <w:szCs w:val="24"/>
        </w:rPr>
      </w:pPr>
      <w:r w:rsidRPr="002F18CE">
        <w:rPr>
          <w:rFonts w:cstheme="minorHAnsi"/>
          <w:sz w:val="24"/>
          <w:szCs w:val="24"/>
        </w:rPr>
        <w:t>Medium</w:t>
      </w:r>
    </w:p>
    <w:p w14:paraId="73E2F433" w14:textId="77777777" w:rsidR="007C70C0" w:rsidRPr="002F18CE" w:rsidRDefault="007C70C0" w:rsidP="007C70C0">
      <w:pPr>
        <w:pStyle w:val="ListParagraph"/>
        <w:numPr>
          <w:ilvl w:val="0"/>
          <w:numId w:val="3"/>
        </w:numPr>
        <w:rPr>
          <w:rFonts w:cstheme="minorHAnsi"/>
          <w:sz w:val="24"/>
          <w:szCs w:val="24"/>
        </w:rPr>
      </w:pPr>
      <w:r w:rsidRPr="002F18CE">
        <w:rPr>
          <w:rFonts w:cstheme="minorHAnsi"/>
          <w:sz w:val="24"/>
          <w:szCs w:val="24"/>
        </w:rPr>
        <w:t>High</w:t>
      </w:r>
    </w:p>
    <w:p w14:paraId="64BF4DF9" w14:textId="77777777" w:rsidR="008870D6" w:rsidRPr="002F18CE" w:rsidRDefault="008870D6" w:rsidP="008870D6">
      <w:pPr>
        <w:rPr>
          <w:rFonts w:cstheme="minorHAnsi"/>
          <w:b/>
          <w:sz w:val="24"/>
          <w:szCs w:val="24"/>
        </w:rPr>
      </w:pPr>
      <w:r w:rsidRPr="002F18CE">
        <w:rPr>
          <w:rFonts w:cstheme="minorHAnsi"/>
          <w:b/>
          <w:sz w:val="24"/>
          <w:szCs w:val="24"/>
        </w:rPr>
        <w:t>Related Information:</w:t>
      </w:r>
    </w:p>
    <w:p w14:paraId="1A1F36A1" w14:textId="77777777" w:rsidR="008870D6" w:rsidRPr="002F18CE" w:rsidRDefault="008870D6" w:rsidP="008870D6">
      <w:pPr>
        <w:rPr>
          <w:rFonts w:cstheme="minorHAnsi"/>
          <w:i/>
          <w:sz w:val="24"/>
          <w:szCs w:val="24"/>
        </w:rPr>
      </w:pPr>
      <w:r w:rsidRPr="002F18CE">
        <w:rPr>
          <w:rFonts w:cstheme="minorHAnsi"/>
          <w:i/>
          <w:sz w:val="24"/>
          <w:szCs w:val="24"/>
        </w:rPr>
        <w:t>Things to Consider to Help Answer the Question:</w:t>
      </w:r>
    </w:p>
    <w:p w14:paraId="3A7F8AEA" w14:textId="77777777" w:rsidR="008870D6" w:rsidRPr="002F18CE" w:rsidRDefault="008870D6" w:rsidP="008870D6">
      <w:pPr>
        <w:spacing w:line="240" w:lineRule="auto"/>
        <w:contextualSpacing/>
        <w:rPr>
          <w:rFonts w:eastAsia="Times New Roman" w:cstheme="minorHAnsi"/>
          <w:sz w:val="24"/>
          <w:szCs w:val="24"/>
        </w:rPr>
      </w:pPr>
      <w:r w:rsidRPr="002F18CE">
        <w:rPr>
          <w:rFonts w:eastAsia="Times New Roman" w:cstheme="minorHAnsi"/>
          <w:sz w:val="24"/>
          <w:szCs w:val="24"/>
        </w:rPr>
        <w:t>Consider that an incident is the attempted or successful unauthorized access, use, disclosure, modification, or destruction of information or interference with system operations in an information system.</w:t>
      </w:r>
    </w:p>
    <w:p w14:paraId="4A011756" w14:textId="77777777" w:rsidR="008870D6" w:rsidRPr="002F18CE" w:rsidRDefault="008870D6" w:rsidP="008870D6">
      <w:pPr>
        <w:spacing w:line="240" w:lineRule="auto"/>
        <w:contextualSpacing/>
        <w:rPr>
          <w:rFonts w:eastAsia="Times New Roman" w:cstheme="minorHAnsi"/>
          <w:sz w:val="24"/>
          <w:szCs w:val="24"/>
        </w:rPr>
      </w:pPr>
    </w:p>
    <w:p w14:paraId="26E92066" w14:textId="77777777" w:rsidR="008870D6" w:rsidRPr="002F18CE" w:rsidRDefault="008870D6" w:rsidP="008870D6">
      <w:pPr>
        <w:rPr>
          <w:rFonts w:cstheme="minorHAnsi"/>
          <w:i/>
          <w:sz w:val="24"/>
          <w:szCs w:val="24"/>
        </w:rPr>
      </w:pPr>
      <w:r w:rsidRPr="002F18CE">
        <w:rPr>
          <w:rFonts w:eastAsia="Times New Roman" w:cstheme="minorHAnsi"/>
          <w:sz w:val="24"/>
          <w:szCs w:val="24"/>
        </w:rPr>
        <w:t>Consider whether your practice is able to timely and effectively recognize, report and respond to an incident.</w:t>
      </w:r>
    </w:p>
    <w:p w14:paraId="588CC0F2" w14:textId="77777777" w:rsidR="008870D6" w:rsidRPr="002F18CE" w:rsidRDefault="008870D6" w:rsidP="008870D6">
      <w:pPr>
        <w:rPr>
          <w:rFonts w:cstheme="minorHAnsi"/>
          <w:i/>
          <w:sz w:val="24"/>
          <w:szCs w:val="24"/>
        </w:rPr>
      </w:pPr>
      <w:r w:rsidRPr="002F18CE">
        <w:rPr>
          <w:rFonts w:cstheme="minorHAnsi"/>
          <w:i/>
          <w:sz w:val="24"/>
          <w:szCs w:val="24"/>
        </w:rPr>
        <w:t>Possible Threats and Vulnerabilities:</w:t>
      </w:r>
    </w:p>
    <w:p w14:paraId="2AD2E03A" w14:textId="77777777" w:rsidR="008870D6" w:rsidRPr="002F18CE" w:rsidRDefault="008870D6" w:rsidP="008870D6">
      <w:pPr>
        <w:spacing w:line="240" w:lineRule="auto"/>
        <w:contextualSpacing/>
        <w:rPr>
          <w:rFonts w:cstheme="minorHAnsi"/>
          <w:sz w:val="24"/>
          <w:szCs w:val="24"/>
        </w:rPr>
      </w:pPr>
      <w:r w:rsidRPr="002F18CE">
        <w:rPr>
          <w:rFonts w:cstheme="minorHAnsi"/>
          <w:sz w:val="24"/>
          <w:szCs w:val="24"/>
        </w:rPr>
        <w:t xml:space="preserve">Your practice may not be able to safeguard its information systems, applications, and </w:t>
      </w:r>
      <w:proofErr w:type="spellStart"/>
      <w:r w:rsidRPr="002F18CE">
        <w:rPr>
          <w:rFonts w:cstheme="minorHAnsi"/>
          <w:sz w:val="24"/>
          <w:szCs w:val="24"/>
        </w:rPr>
        <w:t>ePHI</w:t>
      </w:r>
      <w:proofErr w:type="spellEnd"/>
      <w:r w:rsidRPr="002F18CE">
        <w:rPr>
          <w:rFonts w:cstheme="minorHAnsi"/>
          <w:sz w:val="24"/>
          <w:szCs w:val="24"/>
        </w:rPr>
        <w:t xml:space="preserve"> if it does not have policies and procedures designed to help prevent, detect and respond to security incidents. </w:t>
      </w:r>
    </w:p>
    <w:p w14:paraId="76F0E284" w14:textId="77777777" w:rsidR="008870D6" w:rsidRPr="002F18CE" w:rsidRDefault="008870D6" w:rsidP="008870D6">
      <w:pPr>
        <w:spacing w:line="240" w:lineRule="auto"/>
        <w:contextualSpacing/>
        <w:rPr>
          <w:rFonts w:cstheme="minorHAnsi"/>
          <w:sz w:val="24"/>
          <w:szCs w:val="24"/>
        </w:rPr>
      </w:pPr>
    </w:p>
    <w:p w14:paraId="122ECCCE" w14:textId="77777777" w:rsidR="008870D6" w:rsidRPr="002F18CE" w:rsidRDefault="008870D6" w:rsidP="008870D6">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2873AF36"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7915832E"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49567060"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1421E5AC" w14:textId="77777777" w:rsidR="008870D6" w:rsidRPr="002F18CE" w:rsidRDefault="008870D6" w:rsidP="008870D6">
      <w:pPr>
        <w:spacing w:after="0" w:line="240" w:lineRule="auto"/>
        <w:rPr>
          <w:rFonts w:eastAsia="Times New Roman" w:cstheme="minorHAnsi"/>
          <w:bCs/>
          <w:i/>
          <w:sz w:val="24"/>
          <w:szCs w:val="24"/>
        </w:rPr>
      </w:pPr>
    </w:p>
    <w:p w14:paraId="7374C64E" w14:textId="77777777" w:rsidR="008870D6" w:rsidRPr="002F18CE" w:rsidRDefault="008870D6" w:rsidP="008870D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61E8A1D5" w14:textId="77777777" w:rsidR="008870D6" w:rsidRPr="002F18CE" w:rsidRDefault="004B7C32" w:rsidP="008870D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8870D6"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8870D6" w:rsidRPr="002F18CE">
        <w:rPr>
          <w:rFonts w:eastAsia="Times New Roman" w:cstheme="minorHAnsi"/>
          <w:bCs/>
          <w:sz w:val="24"/>
          <w:szCs w:val="24"/>
        </w:rPr>
        <w:t>ePHI</w:t>
      </w:r>
      <w:proofErr w:type="spellEnd"/>
      <w:r w:rsidR="008870D6" w:rsidRPr="002F18CE">
        <w:rPr>
          <w:rFonts w:eastAsia="Times New Roman" w:cstheme="minorHAnsi"/>
          <w:bCs/>
          <w:sz w:val="24"/>
          <w:szCs w:val="24"/>
        </w:rPr>
        <w:t>.</w:t>
      </w:r>
    </w:p>
    <w:p w14:paraId="34956031" w14:textId="77777777" w:rsidR="00A36805" w:rsidRPr="002F18CE" w:rsidRDefault="00A36805" w:rsidP="00A36805">
      <w:pPr>
        <w:autoSpaceDE w:val="0"/>
        <w:autoSpaceDN w:val="0"/>
        <w:adjustRightInd w:val="0"/>
        <w:spacing w:line="240" w:lineRule="auto"/>
        <w:contextualSpacing/>
        <w:rPr>
          <w:rFonts w:cstheme="minorHAnsi"/>
          <w:sz w:val="24"/>
          <w:szCs w:val="24"/>
        </w:rPr>
      </w:pPr>
    </w:p>
    <w:p w14:paraId="6197FC49" w14:textId="77777777" w:rsidR="00A36805" w:rsidRPr="002F18CE" w:rsidRDefault="00A36805" w:rsidP="00A36805">
      <w:pPr>
        <w:autoSpaceDE w:val="0"/>
        <w:autoSpaceDN w:val="0"/>
        <w:adjustRightInd w:val="0"/>
        <w:spacing w:line="240" w:lineRule="auto"/>
        <w:contextualSpacing/>
        <w:rPr>
          <w:rFonts w:cstheme="minorHAnsi"/>
          <w:sz w:val="24"/>
          <w:szCs w:val="24"/>
        </w:rPr>
      </w:pPr>
      <w:r w:rsidRPr="002F18CE">
        <w:rPr>
          <w:rFonts w:cstheme="minorHAnsi"/>
          <w:sz w:val="24"/>
          <w:szCs w:val="24"/>
        </w:rPr>
        <w:t>Implement policies and procedures to address security incidents.</w:t>
      </w:r>
    </w:p>
    <w:p w14:paraId="1EB6571C" w14:textId="77777777" w:rsidR="00A36805" w:rsidRPr="002F18CE" w:rsidRDefault="00A36805" w:rsidP="00A36805">
      <w:pPr>
        <w:spacing w:after="0" w:line="240" w:lineRule="auto"/>
        <w:contextualSpacing/>
        <w:rPr>
          <w:rFonts w:cstheme="minorHAnsi"/>
          <w:sz w:val="24"/>
          <w:szCs w:val="24"/>
        </w:rPr>
      </w:pPr>
      <w:r w:rsidRPr="002F18CE">
        <w:rPr>
          <w:rFonts w:eastAsia="Times New Roman" w:cstheme="minorHAnsi"/>
          <w:color w:val="000000"/>
          <w:sz w:val="24"/>
          <w:szCs w:val="24"/>
        </w:rPr>
        <w:t xml:space="preserve">[45 CFR </w:t>
      </w:r>
      <w:r w:rsidRPr="002F18CE">
        <w:rPr>
          <w:rFonts w:cstheme="minorHAnsi"/>
          <w:sz w:val="24"/>
          <w:szCs w:val="24"/>
        </w:rPr>
        <w:t>§164.308(a)(6)(i)]</w:t>
      </w:r>
    </w:p>
    <w:p w14:paraId="543897CD" w14:textId="77777777" w:rsidR="00A36805" w:rsidRPr="002F18CE" w:rsidRDefault="00A36805" w:rsidP="00A36805">
      <w:pPr>
        <w:spacing w:after="0" w:line="240" w:lineRule="auto"/>
        <w:contextualSpacing/>
        <w:rPr>
          <w:rFonts w:cstheme="minorHAnsi"/>
          <w:sz w:val="24"/>
          <w:szCs w:val="24"/>
        </w:rPr>
      </w:pPr>
    </w:p>
    <w:p w14:paraId="1A246A04" w14:textId="77777777" w:rsidR="00A36805" w:rsidRPr="002F18CE" w:rsidRDefault="00A36805" w:rsidP="00A36805">
      <w:pPr>
        <w:autoSpaceDE w:val="0"/>
        <w:autoSpaceDN w:val="0"/>
        <w:adjustRightInd w:val="0"/>
        <w:spacing w:after="0" w:line="240" w:lineRule="auto"/>
        <w:rPr>
          <w:rFonts w:cstheme="minorHAnsi"/>
          <w:sz w:val="24"/>
          <w:szCs w:val="24"/>
        </w:rPr>
      </w:pPr>
      <w:r w:rsidRPr="002F18CE">
        <w:rPr>
          <w:rFonts w:cstheme="minorHAnsi"/>
          <w:sz w:val="24"/>
          <w:szCs w:val="24"/>
        </w:rPr>
        <w:t>Develop, document, and disseminate to workforce members an incident response policy that addresses purpose, scope, roles, responsibilities, management commitment, coordination among organizational entities, and compliance, and procedures to facilitate the implementation of the incident response policy and associated incident response controls</w:t>
      </w:r>
    </w:p>
    <w:p w14:paraId="0203ED6E" w14:textId="77777777" w:rsidR="00A36805" w:rsidRPr="002F18CE" w:rsidRDefault="00A36805" w:rsidP="00A36805">
      <w:pPr>
        <w:rPr>
          <w:rFonts w:cstheme="minorHAnsi"/>
          <w:color w:val="000000" w:themeColor="text1"/>
          <w:sz w:val="24"/>
          <w:szCs w:val="24"/>
        </w:rPr>
      </w:pPr>
      <w:r w:rsidRPr="002F18CE">
        <w:rPr>
          <w:rFonts w:cstheme="minorHAnsi"/>
          <w:color w:val="000000" w:themeColor="text1"/>
          <w:sz w:val="24"/>
          <w:szCs w:val="24"/>
        </w:rPr>
        <w:t>[NIST SP 800-53 IR-1]</w:t>
      </w:r>
    </w:p>
    <w:p w14:paraId="6BB83D7F" w14:textId="77777777" w:rsidR="00AD104B" w:rsidRPr="002F18CE" w:rsidRDefault="008870D6" w:rsidP="00AD104B">
      <w:pPr>
        <w:pStyle w:val="Heading1"/>
        <w:pBdr>
          <w:top w:val="single" w:sz="4" w:space="1" w:color="auto"/>
          <w:left w:val="single" w:sz="4" w:space="4" w:color="auto"/>
          <w:bottom w:val="single" w:sz="4" w:space="1" w:color="auto"/>
          <w:right w:val="single" w:sz="4" w:space="4" w:color="auto"/>
        </w:pBdr>
      </w:pPr>
      <w:bookmarkStart w:id="98" w:name="_Toc459304847"/>
      <w:r w:rsidRPr="002F18CE">
        <w:rPr>
          <w:b/>
        </w:rPr>
        <w:lastRenderedPageBreak/>
        <w:t>A45</w:t>
      </w:r>
      <w:r w:rsidR="00AD104B" w:rsidRPr="002F18CE">
        <w:rPr>
          <w:b/>
        </w:rPr>
        <w:t xml:space="preserve"> - </w:t>
      </w:r>
      <w:r w:rsidRPr="002F18CE">
        <w:rPr>
          <w:rFonts w:eastAsia="Times New Roman"/>
          <w:b/>
          <w:color w:val="000000"/>
        </w:rPr>
        <w:t>§164.308(a)(6)(ii</w:t>
      </w:r>
      <w:proofErr w:type="gramStart"/>
      <w:r w:rsidRPr="002F18CE">
        <w:rPr>
          <w:rFonts w:eastAsia="Times New Roman"/>
          <w:b/>
          <w:color w:val="000000"/>
        </w:rPr>
        <w:t>)  Required</w:t>
      </w:r>
      <w:proofErr w:type="gramEnd"/>
      <w:r w:rsidR="00AD104B" w:rsidRPr="002F18CE">
        <w:rPr>
          <w:rFonts w:eastAsia="Times New Roman"/>
          <w:b/>
          <w:color w:val="000000"/>
        </w:rPr>
        <w:t xml:space="preserve"> </w:t>
      </w:r>
      <w:r w:rsidR="00AD104B" w:rsidRPr="002F18CE">
        <w:t>Does your practice have incident response policies and procedures that assign roles and responsibilities for incident response?</w:t>
      </w:r>
      <w:bookmarkEnd w:id="98"/>
      <w:r w:rsidR="00AD104B" w:rsidRPr="002F18CE">
        <w:t xml:space="preserve"> </w:t>
      </w:r>
    </w:p>
    <w:p w14:paraId="161C153F" w14:textId="77777777" w:rsidR="008870D6" w:rsidRPr="002F18CE" w:rsidRDefault="008870D6" w:rsidP="008870D6">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4E67CFDA" w14:textId="77777777" w:rsidR="008870D6" w:rsidRPr="002F18CE" w:rsidRDefault="008870D6" w:rsidP="008870D6">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7F9DC059" w14:textId="77777777" w:rsidR="008870D6" w:rsidRPr="002F18CE" w:rsidRDefault="008870D6" w:rsidP="008870D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61E91496"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Cost</w:t>
      </w:r>
    </w:p>
    <w:p w14:paraId="45C79AE1"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Practice Size</w:t>
      </w:r>
    </w:p>
    <w:p w14:paraId="158D8228"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Complexity</w:t>
      </w:r>
    </w:p>
    <w:p w14:paraId="70C6F8E4"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Alternate Solution</w:t>
      </w:r>
    </w:p>
    <w:p w14:paraId="1C474428" w14:textId="77777777" w:rsidR="008870D6" w:rsidRPr="002F18CE" w:rsidRDefault="008870D6" w:rsidP="008870D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8870D6" w:rsidRPr="002F18CE" w14:paraId="5ED155D3" w14:textId="77777777" w:rsidTr="000423A2">
        <w:tc>
          <w:tcPr>
            <w:tcW w:w="9576" w:type="dxa"/>
          </w:tcPr>
          <w:p w14:paraId="750E79C9" w14:textId="77777777" w:rsidR="008870D6" w:rsidRPr="002F18CE" w:rsidRDefault="008870D6" w:rsidP="000423A2">
            <w:pPr>
              <w:rPr>
                <w:rFonts w:cstheme="minorHAnsi"/>
                <w:sz w:val="24"/>
                <w:szCs w:val="24"/>
              </w:rPr>
            </w:pPr>
          </w:p>
          <w:p w14:paraId="47630A42" w14:textId="77777777" w:rsidR="008870D6" w:rsidRPr="002F18CE" w:rsidRDefault="008870D6" w:rsidP="000423A2">
            <w:pPr>
              <w:rPr>
                <w:rFonts w:cstheme="minorHAnsi"/>
                <w:sz w:val="24"/>
                <w:szCs w:val="24"/>
              </w:rPr>
            </w:pPr>
          </w:p>
          <w:p w14:paraId="3D8D51BB" w14:textId="77777777" w:rsidR="008870D6" w:rsidRPr="002F18CE" w:rsidRDefault="008870D6" w:rsidP="000423A2">
            <w:pPr>
              <w:rPr>
                <w:rFonts w:cstheme="minorHAnsi"/>
                <w:sz w:val="24"/>
                <w:szCs w:val="24"/>
              </w:rPr>
            </w:pPr>
          </w:p>
          <w:p w14:paraId="71853EE8" w14:textId="77777777" w:rsidR="008870D6" w:rsidRPr="002F18CE" w:rsidRDefault="008870D6" w:rsidP="000423A2">
            <w:pPr>
              <w:rPr>
                <w:rFonts w:cstheme="minorHAnsi"/>
                <w:sz w:val="24"/>
                <w:szCs w:val="24"/>
              </w:rPr>
            </w:pPr>
          </w:p>
          <w:p w14:paraId="1FCB5187" w14:textId="77777777" w:rsidR="008870D6" w:rsidRPr="002F18CE" w:rsidRDefault="008870D6" w:rsidP="000423A2">
            <w:pPr>
              <w:rPr>
                <w:rFonts w:cstheme="minorHAnsi"/>
                <w:sz w:val="24"/>
                <w:szCs w:val="24"/>
              </w:rPr>
            </w:pPr>
          </w:p>
          <w:p w14:paraId="56037CA3" w14:textId="77777777" w:rsidR="008870D6" w:rsidRPr="002F18CE" w:rsidRDefault="008870D6" w:rsidP="000423A2">
            <w:pPr>
              <w:rPr>
                <w:rFonts w:cstheme="minorHAnsi"/>
                <w:sz w:val="24"/>
                <w:szCs w:val="24"/>
              </w:rPr>
            </w:pPr>
          </w:p>
        </w:tc>
      </w:tr>
    </w:tbl>
    <w:p w14:paraId="1FD66CFA" w14:textId="77777777" w:rsidR="00EC0DE6" w:rsidRPr="002F18CE" w:rsidRDefault="00EC0DE6" w:rsidP="008870D6">
      <w:pPr>
        <w:rPr>
          <w:rFonts w:cstheme="minorHAnsi"/>
          <w:sz w:val="24"/>
          <w:szCs w:val="24"/>
        </w:rPr>
      </w:pPr>
    </w:p>
    <w:p w14:paraId="001F66D3" w14:textId="77777777" w:rsidR="008870D6" w:rsidRPr="002F18CE" w:rsidRDefault="008870D6" w:rsidP="008870D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8870D6" w:rsidRPr="002F18CE" w14:paraId="68709726" w14:textId="77777777" w:rsidTr="000423A2">
        <w:tc>
          <w:tcPr>
            <w:tcW w:w="9576" w:type="dxa"/>
          </w:tcPr>
          <w:p w14:paraId="4FB86260" w14:textId="77777777" w:rsidR="008870D6" w:rsidRPr="002F18CE" w:rsidRDefault="008870D6" w:rsidP="000423A2">
            <w:pPr>
              <w:rPr>
                <w:rFonts w:cstheme="minorHAnsi"/>
                <w:sz w:val="24"/>
                <w:szCs w:val="24"/>
              </w:rPr>
            </w:pPr>
          </w:p>
          <w:p w14:paraId="6FA2DFC7" w14:textId="77777777" w:rsidR="008870D6" w:rsidRPr="002F18CE" w:rsidRDefault="008870D6" w:rsidP="000423A2">
            <w:pPr>
              <w:rPr>
                <w:rFonts w:cstheme="minorHAnsi"/>
                <w:sz w:val="24"/>
                <w:szCs w:val="24"/>
              </w:rPr>
            </w:pPr>
          </w:p>
          <w:p w14:paraId="566FDAE4" w14:textId="77777777" w:rsidR="008870D6" w:rsidRPr="002F18CE" w:rsidRDefault="008870D6" w:rsidP="000423A2">
            <w:pPr>
              <w:rPr>
                <w:rFonts w:cstheme="minorHAnsi"/>
                <w:sz w:val="24"/>
                <w:szCs w:val="24"/>
              </w:rPr>
            </w:pPr>
          </w:p>
          <w:p w14:paraId="1C2D3193" w14:textId="77777777" w:rsidR="008870D6" w:rsidRPr="002F18CE" w:rsidRDefault="008870D6" w:rsidP="000423A2">
            <w:pPr>
              <w:rPr>
                <w:rFonts w:cstheme="minorHAnsi"/>
                <w:sz w:val="24"/>
                <w:szCs w:val="24"/>
              </w:rPr>
            </w:pPr>
          </w:p>
          <w:p w14:paraId="0CD39897" w14:textId="77777777" w:rsidR="008870D6" w:rsidRPr="002F18CE" w:rsidRDefault="008870D6" w:rsidP="000423A2">
            <w:pPr>
              <w:rPr>
                <w:rFonts w:cstheme="minorHAnsi"/>
                <w:sz w:val="24"/>
                <w:szCs w:val="24"/>
              </w:rPr>
            </w:pPr>
          </w:p>
          <w:p w14:paraId="2C919792" w14:textId="77777777" w:rsidR="008870D6" w:rsidRPr="002F18CE" w:rsidRDefault="008870D6" w:rsidP="000423A2">
            <w:pPr>
              <w:rPr>
                <w:rFonts w:cstheme="minorHAnsi"/>
                <w:sz w:val="24"/>
                <w:szCs w:val="24"/>
              </w:rPr>
            </w:pPr>
          </w:p>
        </w:tc>
      </w:tr>
    </w:tbl>
    <w:p w14:paraId="42638836" w14:textId="77777777" w:rsidR="008870D6" w:rsidRPr="002F18CE" w:rsidRDefault="008870D6" w:rsidP="008870D6">
      <w:pPr>
        <w:rPr>
          <w:rFonts w:cstheme="minorHAnsi"/>
          <w:sz w:val="24"/>
          <w:szCs w:val="24"/>
        </w:rPr>
      </w:pPr>
    </w:p>
    <w:p w14:paraId="7F6D5FAC" w14:textId="77777777" w:rsidR="008870D6" w:rsidRPr="002F18CE" w:rsidRDefault="008870D6" w:rsidP="008870D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8870D6" w:rsidRPr="002F18CE" w14:paraId="227EF288" w14:textId="77777777" w:rsidTr="000423A2">
        <w:tc>
          <w:tcPr>
            <w:tcW w:w="9576" w:type="dxa"/>
          </w:tcPr>
          <w:p w14:paraId="21FC4472" w14:textId="77777777" w:rsidR="008870D6" w:rsidRPr="002F18CE" w:rsidRDefault="008870D6" w:rsidP="000423A2">
            <w:pPr>
              <w:rPr>
                <w:rFonts w:cstheme="minorHAnsi"/>
                <w:sz w:val="24"/>
                <w:szCs w:val="24"/>
              </w:rPr>
            </w:pPr>
          </w:p>
          <w:p w14:paraId="65DA7FBC" w14:textId="77777777" w:rsidR="008870D6" w:rsidRPr="002F18CE" w:rsidRDefault="008870D6" w:rsidP="000423A2">
            <w:pPr>
              <w:rPr>
                <w:rFonts w:cstheme="minorHAnsi"/>
                <w:sz w:val="24"/>
                <w:szCs w:val="24"/>
              </w:rPr>
            </w:pPr>
          </w:p>
          <w:p w14:paraId="0A634397" w14:textId="77777777" w:rsidR="008870D6" w:rsidRPr="002F18CE" w:rsidRDefault="008870D6" w:rsidP="000423A2">
            <w:pPr>
              <w:rPr>
                <w:rFonts w:cstheme="minorHAnsi"/>
                <w:sz w:val="24"/>
                <w:szCs w:val="24"/>
              </w:rPr>
            </w:pPr>
          </w:p>
          <w:p w14:paraId="1D24A7BD" w14:textId="77777777" w:rsidR="008870D6" w:rsidRPr="002F18CE" w:rsidRDefault="008870D6" w:rsidP="000423A2">
            <w:pPr>
              <w:rPr>
                <w:rFonts w:cstheme="minorHAnsi"/>
                <w:sz w:val="24"/>
                <w:szCs w:val="24"/>
              </w:rPr>
            </w:pPr>
          </w:p>
          <w:p w14:paraId="2243B3C3" w14:textId="77777777" w:rsidR="008870D6" w:rsidRPr="002F18CE" w:rsidRDefault="008870D6" w:rsidP="000423A2">
            <w:pPr>
              <w:rPr>
                <w:rFonts w:cstheme="minorHAnsi"/>
                <w:sz w:val="24"/>
                <w:szCs w:val="24"/>
              </w:rPr>
            </w:pPr>
          </w:p>
          <w:p w14:paraId="1A53F8DD" w14:textId="77777777" w:rsidR="008870D6" w:rsidRPr="002F18CE" w:rsidRDefault="008870D6" w:rsidP="000423A2">
            <w:pPr>
              <w:rPr>
                <w:rFonts w:cstheme="minorHAnsi"/>
                <w:sz w:val="24"/>
                <w:szCs w:val="24"/>
              </w:rPr>
            </w:pPr>
          </w:p>
        </w:tc>
      </w:tr>
    </w:tbl>
    <w:p w14:paraId="7B2B0061" w14:textId="77777777" w:rsidR="008870D6" w:rsidRPr="002F18CE" w:rsidRDefault="008870D6" w:rsidP="008870D6">
      <w:pPr>
        <w:rPr>
          <w:rFonts w:cstheme="minorHAnsi"/>
          <w:sz w:val="24"/>
          <w:szCs w:val="24"/>
        </w:rPr>
      </w:pPr>
    </w:p>
    <w:p w14:paraId="3BBA7330" w14:textId="77777777" w:rsidR="008870D6" w:rsidRPr="002F18CE" w:rsidRDefault="008870D6" w:rsidP="008870D6">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7AE1CC47"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Low</w:t>
      </w:r>
    </w:p>
    <w:p w14:paraId="4366C9D0"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5958FA84"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458F7E82" w14:textId="77777777" w:rsidR="008870D6" w:rsidRPr="002F18CE" w:rsidRDefault="008870D6" w:rsidP="008870D6">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2CF511ED"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Low</w:t>
      </w:r>
    </w:p>
    <w:p w14:paraId="50BD7CA0"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1062E390"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3CC0D232" w14:textId="77777777" w:rsidR="0006784C" w:rsidRPr="002F18CE" w:rsidRDefault="0006784C" w:rsidP="0006784C">
      <w:pPr>
        <w:rPr>
          <w:rFonts w:cstheme="minorHAnsi"/>
          <w:b/>
          <w:sz w:val="24"/>
          <w:szCs w:val="24"/>
        </w:rPr>
      </w:pPr>
      <w:r w:rsidRPr="002F18CE">
        <w:rPr>
          <w:rFonts w:cstheme="minorHAnsi"/>
          <w:b/>
          <w:sz w:val="24"/>
          <w:szCs w:val="24"/>
        </w:rPr>
        <w:t>Overall Security Risk:</w:t>
      </w:r>
    </w:p>
    <w:p w14:paraId="4C4C9B8F" w14:textId="77777777" w:rsidR="0006784C" w:rsidRPr="002F18CE" w:rsidRDefault="0006784C" w:rsidP="0006784C">
      <w:pPr>
        <w:pStyle w:val="ListParagraph"/>
        <w:numPr>
          <w:ilvl w:val="0"/>
          <w:numId w:val="3"/>
        </w:numPr>
        <w:rPr>
          <w:rFonts w:cstheme="minorHAnsi"/>
          <w:sz w:val="24"/>
          <w:szCs w:val="24"/>
        </w:rPr>
      </w:pPr>
      <w:r w:rsidRPr="002F18CE">
        <w:rPr>
          <w:rFonts w:cstheme="minorHAnsi"/>
          <w:sz w:val="24"/>
          <w:szCs w:val="24"/>
        </w:rPr>
        <w:t>Low</w:t>
      </w:r>
    </w:p>
    <w:p w14:paraId="31F89D29" w14:textId="77777777" w:rsidR="0006784C" w:rsidRPr="002F18CE" w:rsidRDefault="0006784C" w:rsidP="0006784C">
      <w:pPr>
        <w:pStyle w:val="ListParagraph"/>
        <w:numPr>
          <w:ilvl w:val="0"/>
          <w:numId w:val="3"/>
        </w:numPr>
        <w:rPr>
          <w:rFonts w:cstheme="minorHAnsi"/>
          <w:sz w:val="24"/>
          <w:szCs w:val="24"/>
        </w:rPr>
      </w:pPr>
      <w:r w:rsidRPr="002F18CE">
        <w:rPr>
          <w:rFonts w:cstheme="minorHAnsi"/>
          <w:sz w:val="24"/>
          <w:szCs w:val="24"/>
        </w:rPr>
        <w:t>Medium</w:t>
      </w:r>
    </w:p>
    <w:p w14:paraId="29B1EA10" w14:textId="77777777" w:rsidR="0006784C" w:rsidRPr="002F18CE" w:rsidRDefault="0006784C" w:rsidP="0006784C">
      <w:pPr>
        <w:pStyle w:val="ListParagraph"/>
        <w:numPr>
          <w:ilvl w:val="0"/>
          <w:numId w:val="3"/>
        </w:numPr>
        <w:rPr>
          <w:rFonts w:cstheme="minorHAnsi"/>
          <w:sz w:val="24"/>
          <w:szCs w:val="24"/>
        </w:rPr>
      </w:pPr>
      <w:r w:rsidRPr="002F18CE">
        <w:rPr>
          <w:rFonts w:cstheme="minorHAnsi"/>
          <w:sz w:val="24"/>
          <w:szCs w:val="24"/>
        </w:rPr>
        <w:t>High</w:t>
      </w:r>
    </w:p>
    <w:p w14:paraId="296D3C2F" w14:textId="77777777" w:rsidR="008870D6" w:rsidRPr="002F18CE" w:rsidRDefault="008870D6" w:rsidP="008870D6">
      <w:pPr>
        <w:rPr>
          <w:rFonts w:cstheme="minorHAnsi"/>
          <w:b/>
          <w:sz w:val="24"/>
          <w:szCs w:val="24"/>
        </w:rPr>
      </w:pPr>
      <w:r w:rsidRPr="002F18CE">
        <w:rPr>
          <w:rFonts w:cstheme="minorHAnsi"/>
          <w:b/>
          <w:sz w:val="24"/>
          <w:szCs w:val="24"/>
        </w:rPr>
        <w:t>Related Information:</w:t>
      </w:r>
    </w:p>
    <w:p w14:paraId="5EAA9EC7" w14:textId="77777777" w:rsidR="008870D6" w:rsidRPr="002F18CE" w:rsidRDefault="008870D6" w:rsidP="008870D6">
      <w:pPr>
        <w:rPr>
          <w:rFonts w:cstheme="minorHAnsi"/>
          <w:i/>
          <w:sz w:val="24"/>
          <w:szCs w:val="24"/>
        </w:rPr>
      </w:pPr>
      <w:r w:rsidRPr="002F18CE">
        <w:rPr>
          <w:rFonts w:cstheme="minorHAnsi"/>
          <w:i/>
          <w:sz w:val="24"/>
          <w:szCs w:val="24"/>
        </w:rPr>
        <w:t>Things to Consider to Help Answer the Question:</w:t>
      </w:r>
    </w:p>
    <w:p w14:paraId="529A31FA" w14:textId="77777777" w:rsidR="008870D6" w:rsidRPr="002F18CE" w:rsidRDefault="008870D6" w:rsidP="008870D6">
      <w:pPr>
        <w:spacing w:line="240" w:lineRule="auto"/>
        <w:contextualSpacing/>
        <w:rPr>
          <w:rFonts w:eastAsia="Times New Roman" w:cstheme="minorHAnsi"/>
          <w:sz w:val="24"/>
          <w:szCs w:val="24"/>
        </w:rPr>
      </w:pPr>
      <w:r w:rsidRPr="002F18CE">
        <w:rPr>
          <w:rFonts w:eastAsia="Times New Roman" w:cstheme="minorHAnsi"/>
          <w:sz w:val="24"/>
          <w:szCs w:val="24"/>
        </w:rPr>
        <w:t>Consider whether your practice has implemented a process for responding to a security incident.</w:t>
      </w:r>
    </w:p>
    <w:p w14:paraId="007C1D10" w14:textId="77777777" w:rsidR="008870D6" w:rsidRPr="002F18CE" w:rsidRDefault="008870D6" w:rsidP="008870D6">
      <w:pPr>
        <w:spacing w:line="240" w:lineRule="auto"/>
        <w:contextualSpacing/>
        <w:rPr>
          <w:rFonts w:cstheme="minorHAnsi"/>
          <w:sz w:val="24"/>
          <w:szCs w:val="24"/>
        </w:rPr>
      </w:pPr>
    </w:p>
    <w:p w14:paraId="3473AF1A" w14:textId="77777777" w:rsidR="008870D6" w:rsidRPr="002F18CE" w:rsidRDefault="008870D6" w:rsidP="008870D6">
      <w:pPr>
        <w:spacing w:line="240" w:lineRule="auto"/>
        <w:contextualSpacing/>
        <w:rPr>
          <w:rFonts w:cstheme="minorHAnsi"/>
          <w:sz w:val="24"/>
          <w:szCs w:val="24"/>
        </w:rPr>
      </w:pPr>
      <w:r w:rsidRPr="002F18CE">
        <w:rPr>
          <w:rFonts w:cstheme="minorHAnsi"/>
          <w:sz w:val="24"/>
          <w:szCs w:val="24"/>
        </w:rPr>
        <w:t xml:space="preserve">Consider that effective security incident procedures enable your practice to analyze, isolate, control, and recover from a security incident?  </w:t>
      </w:r>
    </w:p>
    <w:p w14:paraId="55114C71" w14:textId="77777777" w:rsidR="008870D6" w:rsidRPr="002F18CE" w:rsidRDefault="008870D6" w:rsidP="008870D6">
      <w:pPr>
        <w:rPr>
          <w:rFonts w:cstheme="minorHAnsi"/>
          <w:i/>
          <w:sz w:val="24"/>
          <w:szCs w:val="24"/>
        </w:rPr>
      </w:pPr>
    </w:p>
    <w:p w14:paraId="13AE61C9" w14:textId="77777777" w:rsidR="008870D6" w:rsidRPr="002F18CE" w:rsidRDefault="008870D6" w:rsidP="008870D6">
      <w:pPr>
        <w:rPr>
          <w:rFonts w:cstheme="minorHAnsi"/>
          <w:i/>
          <w:sz w:val="24"/>
          <w:szCs w:val="24"/>
        </w:rPr>
      </w:pPr>
      <w:r w:rsidRPr="002F18CE">
        <w:rPr>
          <w:rFonts w:cstheme="minorHAnsi"/>
          <w:i/>
          <w:sz w:val="24"/>
          <w:szCs w:val="24"/>
        </w:rPr>
        <w:t>Possible Threats and Vulnerabilities:</w:t>
      </w:r>
    </w:p>
    <w:p w14:paraId="23EA05D5" w14:textId="77777777" w:rsidR="008870D6" w:rsidRPr="002F18CE" w:rsidRDefault="008870D6" w:rsidP="008870D6">
      <w:pPr>
        <w:spacing w:line="240" w:lineRule="auto"/>
        <w:contextualSpacing/>
        <w:rPr>
          <w:rFonts w:cstheme="minorHAnsi"/>
          <w:sz w:val="24"/>
          <w:szCs w:val="24"/>
        </w:rPr>
      </w:pPr>
      <w:r w:rsidRPr="002F18CE">
        <w:rPr>
          <w:rFonts w:cstheme="minorHAnsi"/>
          <w:sz w:val="24"/>
          <w:szCs w:val="24"/>
        </w:rPr>
        <w:t xml:space="preserve">Your practice may not be able to safeguard its information systems, applications, and </w:t>
      </w:r>
      <w:proofErr w:type="spellStart"/>
      <w:r w:rsidRPr="002F18CE">
        <w:rPr>
          <w:rFonts w:cstheme="minorHAnsi"/>
          <w:sz w:val="24"/>
          <w:szCs w:val="24"/>
        </w:rPr>
        <w:t>ePHI</w:t>
      </w:r>
      <w:proofErr w:type="spellEnd"/>
      <w:r w:rsidRPr="002F18CE">
        <w:rPr>
          <w:rFonts w:cstheme="minorHAnsi"/>
          <w:sz w:val="24"/>
          <w:szCs w:val="24"/>
        </w:rPr>
        <w:t xml:space="preserve"> if it does not have incident response policies and procedures that assign roles and responsibilities for incident responses. </w:t>
      </w:r>
    </w:p>
    <w:p w14:paraId="63EE7D7D" w14:textId="77777777" w:rsidR="008870D6" w:rsidRPr="002F18CE" w:rsidRDefault="008870D6" w:rsidP="008870D6">
      <w:pPr>
        <w:spacing w:line="240" w:lineRule="auto"/>
        <w:contextualSpacing/>
        <w:rPr>
          <w:rFonts w:cstheme="minorHAnsi"/>
          <w:sz w:val="24"/>
          <w:szCs w:val="24"/>
        </w:rPr>
      </w:pPr>
    </w:p>
    <w:p w14:paraId="4F511EB1" w14:textId="77777777" w:rsidR="008870D6" w:rsidRPr="002F18CE" w:rsidRDefault="008870D6" w:rsidP="008870D6">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761356EC"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lastRenderedPageBreak/>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5EFA87C8"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4C37DACC"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15D1A778" w14:textId="77777777" w:rsidR="008870D6" w:rsidRPr="002F18CE" w:rsidRDefault="008870D6" w:rsidP="008870D6">
      <w:pPr>
        <w:pStyle w:val="ListParagraph"/>
        <w:spacing w:after="0" w:line="240" w:lineRule="auto"/>
        <w:ind w:left="252"/>
        <w:rPr>
          <w:rFonts w:eastAsia="Times New Roman" w:cstheme="minorHAnsi"/>
          <w:color w:val="000000" w:themeColor="text1"/>
          <w:sz w:val="24"/>
          <w:szCs w:val="24"/>
        </w:rPr>
      </w:pPr>
    </w:p>
    <w:p w14:paraId="27125487" w14:textId="77777777" w:rsidR="008870D6" w:rsidRPr="002F18CE" w:rsidRDefault="008870D6" w:rsidP="008870D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05417FC9" w14:textId="77777777" w:rsidR="008870D6" w:rsidRPr="002F18CE" w:rsidRDefault="004B7C32" w:rsidP="008870D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8870D6"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8870D6" w:rsidRPr="002F18CE">
        <w:rPr>
          <w:rFonts w:eastAsia="Times New Roman" w:cstheme="minorHAnsi"/>
          <w:bCs/>
          <w:sz w:val="24"/>
          <w:szCs w:val="24"/>
        </w:rPr>
        <w:t>ePHI</w:t>
      </w:r>
      <w:proofErr w:type="spellEnd"/>
      <w:r w:rsidR="008870D6" w:rsidRPr="002F18CE">
        <w:rPr>
          <w:rFonts w:eastAsia="Times New Roman" w:cstheme="minorHAnsi"/>
          <w:bCs/>
          <w:sz w:val="24"/>
          <w:szCs w:val="24"/>
        </w:rPr>
        <w:t>.</w:t>
      </w:r>
    </w:p>
    <w:p w14:paraId="3CCFF319" w14:textId="77777777" w:rsidR="00A36805" w:rsidRPr="002F18CE" w:rsidRDefault="00A36805" w:rsidP="00A36805">
      <w:pPr>
        <w:spacing w:after="0" w:line="240" w:lineRule="auto"/>
        <w:contextualSpacing/>
        <w:rPr>
          <w:rFonts w:cstheme="minorHAnsi"/>
          <w:sz w:val="24"/>
          <w:szCs w:val="24"/>
        </w:rPr>
      </w:pPr>
    </w:p>
    <w:p w14:paraId="10ADDEF3" w14:textId="77777777" w:rsidR="00A36805" w:rsidRPr="002F18CE" w:rsidRDefault="00A36805" w:rsidP="00A36805">
      <w:pPr>
        <w:spacing w:after="0" w:line="240" w:lineRule="auto"/>
        <w:contextualSpacing/>
        <w:rPr>
          <w:rFonts w:eastAsia="Times New Roman" w:cstheme="minorHAnsi"/>
          <w:color w:val="000000"/>
          <w:sz w:val="24"/>
          <w:szCs w:val="24"/>
        </w:rPr>
      </w:pPr>
      <w:r w:rsidRPr="002F18CE">
        <w:rPr>
          <w:rFonts w:cstheme="minorHAnsi"/>
          <w:sz w:val="24"/>
          <w:szCs w:val="24"/>
        </w:rPr>
        <w:t>Identify and respond to suspected or known security incidents; mitigate, to the extent practicable, harmful effects of security incidents that are known to the covered entity or business associate; and document security incidents and their outcomes.</w:t>
      </w:r>
      <w:r w:rsidRPr="002F18CE">
        <w:rPr>
          <w:rFonts w:eastAsia="Times New Roman" w:cstheme="minorHAnsi"/>
          <w:color w:val="000000"/>
          <w:sz w:val="24"/>
          <w:szCs w:val="24"/>
        </w:rPr>
        <w:t xml:space="preserve"> </w:t>
      </w:r>
    </w:p>
    <w:p w14:paraId="794ED416" w14:textId="77777777" w:rsidR="00A36805" w:rsidRPr="002F18CE" w:rsidRDefault="00A36805" w:rsidP="00A36805">
      <w:pPr>
        <w:spacing w:after="0" w:line="240" w:lineRule="auto"/>
        <w:contextualSpacing/>
        <w:rPr>
          <w:rFonts w:cstheme="minorHAnsi"/>
          <w:sz w:val="24"/>
          <w:szCs w:val="24"/>
        </w:rPr>
      </w:pPr>
      <w:r w:rsidRPr="002F18CE">
        <w:rPr>
          <w:rFonts w:eastAsia="Times New Roman" w:cstheme="minorHAnsi"/>
          <w:color w:val="000000"/>
          <w:sz w:val="24"/>
          <w:szCs w:val="24"/>
        </w:rPr>
        <w:t xml:space="preserve">[45 CFR </w:t>
      </w:r>
      <w:r w:rsidRPr="002F18CE">
        <w:rPr>
          <w:rFonts w:cstheme="minorHAnsi"/>
          <w:sz w:val="24"/>
          <w:szCs w:val="24"/>
        </w:rPr>
        <w:t>§164.308(a)(6)(ii)]</w:t>
      </w:r>
    </w:p>
    <w:p w14:paraId="602B3897" w14:textId="77777777" w:rsidR="00A36805" w:rsidRPr="002F18CE" w:rsidRDefault="00A36805" w:rsidP="00A36805">
      <w:pPr>
        <w:spacing w:after="0" w:line="240" w:lineRule="auto"/>
        <w:contextualSpacing/>
        <w:rPr>
          <w:rFonts w:cstheme="minorHAnsi"/>
          <w:sz w:val="24"/>
          <w:szCs w:val="24"/>
        </w:rPr>
      </w:pPr>
    </w:p>
    <w:p w14:paraId="7526E892" w14:textId="77777777" w:rsidR="00A36805" w:rsidRPr="002F18CE" w:rsidRDefault="00A36805" w:rsidP="00A36805">
      <w:pPr>
        <w:autoSpaceDE w:val="0"/>
        <w:autoSpaceDN w:val="0"/>
        <w:adjustRightInd w:val="0"/>
        <w:spacing w:after="0" w:line="240" w:lineRule="auto"/>
        <w:rPr>
          <w:rFonts w:cstheme="minorHAnsi"/>
          <w:sz w:val="24"/>
          <w:szCs w:val="24"/>
        </w:rPr>
      </w:pPr>
      <w:r w:rsidRPr="002F18CE">
        <w:rPr>
          <w:rFonts w:cstheme="minorHAnsi"/>
          <w:sz w:val="24"/>
          <w:szCs w:val="24"/>
        </w:rPr>
        <w:t>Develop, document, and disseminate to workforce members an incident response policy that addresses purpose, scope, roles, responsibilities, management commitment, coordination among organizational entities, and compliance, and procedures to facilitate the implementation of the incident response policy and associated incident response controls</w:t>
      </w:r>
    </w:p>
    <w:p w14:paraId="70B52292" w14:textId="77777777" w:rsidR="00A36805" w:rsidRPr="002F18CE" w:rsidRDefault="00A36805" w:rsidP="00A36805">
      <w:pPr>
        <w:rPr>
          <w:rFonts w:cstheme="minorHAnsi"/>
          <w:color w:val="000000" w:themeColor="text1"/>
          <w:sz w:val="24"/>
          <w:szCs w:val="24"/>
        </w:rPr>
      </w:pPr>
      <w:r w:rsidRPr="002F18CE">
        <w:rPr>
          <w:rFonts w:cstheme="minorHAnsi"/>
          <w:color w:val="000000" w:themeColor="text1"/>
          <w:sz w:val="24"/>
          <w:szCs w:val="24"/>
        </w:rPr>
        <w:t>[NIST SP 800-53 IR-1]</w:t>
      </w:r>
    </w:p>
    <w:p w14:paraId="6FFC2CDA" w14:textId="77777777" w:rsidR="00AD104B" w:rsidRPr="002F18CE" w:rsidRDefault="008870D6" w:rsidP="00AD104B">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99" w:name="_Toc459304848"/>
      <w:r w:rsidRPr="002F18CE">
        <w:rPr>
          <w:b/>
        </w:rPr>
        <w:t>A46</w:t>
      </w:r>
      <w:r w:rsidR="00AD104B" w:rsidRPr="002F18CE">
        <w:rPr>
          <w:b/>
        </w:rPr>
        <w:t xml:space="preserve"> - </w:t>
      </w:r>
      <w:r w:rsidRPr="002F18CE">
        <w:rPr>
          <w:rFonts w:eastAsia="Times New Roman"/>
          <w:b/>
          <w:color w:val="000000"/>
        </w:rPr>
        <w:t>§164.308(a)(6)(ii)  Required</w:t>
      </w:r>
      <w:r w:rsidR="00AD104B" w:rsidRPr="002F18CE">
        <w:rPr>
          <w:rFonts w:eastAsia="Times New Roman"/>
          <w:b/>
          <w:color w:val="000000"/>
        </w:rPr>
        <w:t xml:space="preserve"> </w:t>
      </w:r>
      <w:r w:rsidR="00AD104B" w:rsidRPr="002F18CE">
        <w:t>Does your practice identify members of its incident response team and assure workforce members are trained and that incident response plans are tested?</w:t>
      </w:r>
      <w:bookmarkEnd w:id="99"/>
    </w:p>
    <w:p w14:paraId="3851A41A" w14:textId="77777777" w:rsidR="008870D6" w:rsidRPr="002F18CE" w:rsidRDefault="008870D6" w:rsidP="008870D6">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2F114B7E" w14:textId="77777777" w:rsidR="008870D6" w:rsidRPr="002F18CE" w:rsidRDefault="008870D6" w:rsidP="008870D6">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4589F6A4" w14:textId="77777777" w:rsidR="008870D6" w:rsidRPr="002F18CE" w:rsidRDefault="008870D6" w:rsidP="008870D6">
      <w:pPr>
        <w:pStyle w:val="ListParagraph"/>
        <w:rPr>
          <w:rFonts w:cstheme="minorHAnsi"/>
          <w:sz w:val="24"/>
          <w:szCs w:val="24"/>
        </w:rPr>
      </w:pPr>
    </w:p>
    <w:p w14:paraId="58C7D18F" w14:textId="77777777" w:rsidR="008870D6" w:rsidRPr="002F18CE" w:rsidRDefault="008870D6" w:rsidP="008870D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04BF4EF1"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Cost</w:t>
      </w:r>
    </w:p>
    <w:p w14:paraId="3A442DEC"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Practice Size</w:t>
      </w:r>
    </w:p>
    <w:p w14:paraId="64A27D51"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Complexity</w:t>
      </w:r>
    </w:p>
    <w:p w14:paraId="48AE6A50"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Alternate Solution</w:t>
      </w:r>
    </w:p>
    <w:p w14:paraId="66314964" w14:textId="77777777" w:rsidR="008870D6" w:rsidRPr="002F18CE" w:rsidRDefault="008870D6" w:rsidP="008870D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8870D6" w:rsidRPr="002F18CE" w14:paraId="373EEE46" w14:textId="77777777" w:rsidTr="000423A2">
        <w:tc>
          <w:tcPr>
            <w:tcW w:w="9576" w:type="dxa"/>
          </w:tcPr>
          <w:p w14:paraId="0BD9625D" w14:textId="77777777" w:rsidR="008870D6" w:rsidRPr="002F18CE" w:rsidRDefault="008870D6" w:rsidP="000423A2">
            <w:pPr>
              <w:rPr>
                <w:rFonts w:cstheme="minorHAnsi"/>
                <w:sz w:val="24"/>
                <w:szCs w:val="24"/>
              </w:rPr>
            </w:pPr>
          </w:p>
          <w:p w14:paraId="2D9F45E1" w14:textId="77777777" w:rsidR="008870D6" w:rsidRPr="002F18CE" w:rsidRDefault="008870D6" w:rsidP="000423A2">
            <w:pPr>
              <w:rPr>
                <w:rFonts w:cstheme="minorHAnsi"/>
                <w:sz w:val="24"/>
                <w:szCs w:val="24"/>
              </w:rPr>
            </w:pPr>
          </w:p>
          <w:p w14:paraId="52489623" w14:textId="77777777" w:rsidR="008870D6" w:rsidRPr="002F18CE" w:rsidRDefault="008870D6" w:rsidP="000423A2">
            <w:pPr>
              <w:rPr>
                <w:rFonts w:cstheme="minorHAnsi"/>
                <w:sz w:val="24"/>
                <w:szCs w:val="24"/>
              </w:rPr>
            </w:pPr>
          </w:p>
          <w:p w14:paraId="45B4AEE8" w14:textId="77777777" w:rsidR="008870D6" w:rsidRPr="002F18CE" w:rsidRDefault="008870D6" w:rsidP="000423A2">
            <w:pPr>
              <w:rPr>
                <w:rFonts w:cstheme="minorHAnsi"/>
                <w:sz w:val="24"/>
                <w:szCs w:val="24"/>
              </w:rPr>
            </w:pPr>
          </w:p>
          <w:p w14:paraId="3FA6CD3A" w14:textId="77777777" w:rsidR="008870D6" w:rsidRPr="002F18CE" w:rsidRDefault="008870D6" w:rsidP="000423A2">
            <w:pPr>
              <w:rPr>
                <w:rFonts w:cstheme="minorHAnsi"/>
                <w:sz w:val="24"/>
                <w:szCs w:val="24"/>
              </w:rPr>
            </w:pPr>
          </w:p>
          <w:p w14:paraId="7D1C06D4" w14:textId="77777777" w:rsidR="008870D6" w:rsidRPr="002F18CE" w:rsidRDefault="008870D6" w:rsidP="000423A2">
            <w:pPr>
              <w:rPr>
                <w:rFonts w:cstheme="minorHAnsi"/>
                <w:sz w:val="24"/>
                <w:szCs w:val="24"/>
              </w:rPr>
            </w:pPr>
          </w:p>
        </w:tc>
      </w:tr>
    </w:tbl>
    <w:p w14:paraId="0447C5A1" w14:textId="77777777" w:rsidR="008870D6" w:rsidRPr="002F18CE" w:rsidRDefault="008870D6" w:rsidP="008870D6">
      <w:pPr>
        <w:rPr>
          <w:rFonts w:cstheme="minorHAnsi"/>
          <w:sz w:val="24"/>
          <w:szCs w:val="24"/>
        </w:rPr>
      </w:pPr>
    </w:p>
    <w:p w14:paraId="50756EEE" w14:textId="77777777" w:rsidR="008870D6" w:rsidRPr="002F18CE" w:rsidRDefault="008870D6" w:rsidP="008870D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8870D6" w:rsidRPr="002F18CE" w14:paraId="375E8571" w14:textId="77777777" w:rsidTr="000423A2">
        <w:tc>
          <w:tcPr>
            <w:tcW w:w="9576" w:type="dxa"/>
          </w:tcPr>
          <w:p w14:paraId="442D7834" w14:textId="77777777" w:rsidR="008870D6" w:rsidRPr="002F18CE" w:rsidRDefault="008870D6" w:rsidP="000423A2">
            <w:pPr>
              <w:rPr>
                <w:rFonts w:cstheme="minorHAnsi"/>
                <w:sz w:val="24"/>
                <w:szCs w:val="24"/>
              </w:rPr>
            </w:pPr>
          </w:p>
          <w:p w14:paraId="1F693145" w14:textId="77777777" w:rsidR="008870D6" w:rsidRPr="002F18CE" w:rsidRDefault="008870D6" w:rsidP="000423A2">
            <w:pPr>
              <w:rPr>
                <w:rFonts w:cstheme="minorHAnsi"/>
                <w:sz w:val="24"/>
                <w:szCs w:val="24"/>
              </w:rPr>
            </w:pPr>
          </w:p>
          <w:p w14:paraId="2193D765" w14:textId="77777777" w:rsidR="008870D6" w:rsidRPr="002F18CE" w:rsidRDefault="008870D6" w:rsidP="000423A2">
            <w:pPr>
              <w:rPr>
                <w:rFonts w:cstheme="minorHAnsi"/>
                <w:sz w:val="24"/>
                <w:szCs w:val="24"/>
              </w:rPr>
            </w:pPr>
          </w:p>
          <w:p w14:paraId="3FBB016D" w14:textId="77777777" w:rsidR="008870D6" w:rsidRPr="002F18CE" w:rsidRDefault="008870D6" w:rsidP="000423A2">
            <w:pPr>
              <w:rPr>
                <w:rFonts w:cstheme="minorHAnsi"/>
                <w:sz w:val="24"/>
                <w:szCs w:val="24"/>
              </w:rPr>
            </w:pPr>
          </w:p>
          <w:p w14:paraId="0432943C" w14:textId="77777777" w:rsidR="008870D6" w:rsidRPr="002F18CE" w:rsidRDefault="008870D6" w:rsidP="000423A2">
            <w:pPr>
              <w:rPr>
                <w:rFonts w:cstheme="minorHAnsi"/>
                <w:sz w:val="24"/>
                <w:szCs w:val="24"/>
              </w:rPr>
            </w:pPr>
          </w:p>
          <w:p w14:paraId="236D68E9" w14:textId="77777777" w:rsidR="008870D6" w:rsidRPr="002F18CE" w:rsidRDefault="008870D6" w:rsidP="000423A2">
            <w:pPr>
              <w:rPr>
                <w:rFonts w:cstheme="minorHAnsi"/>
                <w:sz w:val="24"/>
                <w:szCs w:val="24"/>
              </w:rPr>
            </w:pPr>
          </w:p>
        </w:tc>
      </w:tr>
    </w:tbl>
    <w:p w14:paraId="40320EE0" w14:textId="77777777" w:rsidR="008870D6" w:rsidRPr="002F18CE" w:rsidRDefault="008870D6" w:rsidP="008870D6">
      <w:pPr>
        <w:rPr>
          <w:rFonts w:cstheme="minorHAnsi"/>
          <w:sz w:val="24"/>
          <w:szCs w:val="24"/>
        </w:rPr>
      </w:pPr>
    </w:p>
    <w:p w14:paraId="5B718482" w14:textId="77777777" w:rsidR="008870D6" w:rsidRPr="002F18CE" w:rsidRDefault="008870D6" w:rsidP="008870D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8870D6" w:rsidRPr="002F18CE" w14:paraId="2097EDEE" w14:textId="77777777" w:rsidTr="000423A2">
        <w:tc>
          <w:tcPr>
            <w:tcW w:w="9576" w:type="dxa"/>
          </w:tcPr>
          <w:p w14:paraId="2CF566F7" w14:textId="77777777" w:rsidR="008870D6" w:rsidRPr="002F18CE" w:rsidRDefault="008870D6" w:rsidP="000423A2">
            <w:pPr>
              <w:rPr>
                <w:rFonts w:cstheme="minorHAnsi"/>
                <w:sz w:val="24"/>
                <w:szCs w:val="24"/>
              </w:rPr>
            </w:pPr>
          </w:p>
          <w:p w14:paraId="5D7BCF3F" w14:textId="77777777" w:rsidR="008870D6" w:rsidRPr="002F18CE" w:rsidRDefault="008870D6" w:rsidP="000423A2">
            <w:pPr>
              <w:rPr>
                <w:rFonts w:cstheme="minorHAnsi"/>
                <w:sz w:val="24"/>
                <w:szCs w:val="24"/>
              </w:rPr>
            </w:pPr>
          </w:p>
          <w:p w14:paraId="71CA8298" w14:textId="77777777" w:rsidR="008870D6" w:rsidRPr="002F18CE" w:rsidRDefault="008870D6" w:rsidP="000423A2">
            <w:pPr>
              <w:rPr>
                <w:rFonts w:cstheme="minorHAnsi"/>
                <w:sz w:val="24"/>
                <w:szCs w:val="24"/>
              </w:rPr>
            </w:pPr>
          </w:p>
          <w:p w14:paraId="0100F1D7" w14:textId="77777777" w:rsidR="008870D6" w:rsidRPr="002F18CE" w:rsidRDefault="008870D6" w:rsidP="000423A2">
            <w:pPr>
              <w:rPr>
                <w:rFonts w:cstheme="minorHAnsi"/>
                <w:sz w:val="24"/>
                <w:szCs w:val="24"/>
              </w:rPr>
            </w:pPr>
          </w:p>
          <w:p w14:paraId="1C4A78E2" w14:textId="77777777" w:rsidR="008870D6" w:rsidRPr="002F18CE" w:rsidRDefault="008870D6" w:rsidP="000423A2">
            <w:pPr>
              <w:rPr>
                <w:rFonts w:cstheme="minorHAnsi"/>
                <w:sz w:val="24"/>
                <w:szCs w:val="24"/>
              </w:rPr>
            </w:pPr>
          </w:p>
          <w:p w14:paraId="700C3D48" w14:textId="77777777" w:rsidR="008870D6" w:rsidRPr="002F18CE" w:rsidRDefault="008870D6" w:rsidP="000423A2">
            <w:pPr>
              <w:rPr>
                <w:rFonts w:cstheme="minorHAnsi"/>
                <w:sz w:val="24"/>
                <w:szCs w:val="24"/>
              </w:rPr>
            </w:pPr>
          </w:p>
        </w:tc>
      </w:tr>
    </w:tbl>
    <w:p w14:paraId="7F8F7B94" w14:textId="77777777" w:rsidR="008870D6" w:rsidRPr="002F18CE" w:rsidRDefault="008870D6" w:rsidP="008870D6">
      <w:pPr>
        <w:rPr>
          <w:rFonts w:cstheme="minorHAnsi"/>
          <w:sz w:val="24"/>
          <w:szCs w:val="24"/>
        </w:rPr>
      </w:pPr>
    </w:p>
    <w:p w14:paraId="3E84DED7" w14:textId="77777777" w:rsidR="008870D6" w:rsidRPr="002F18CE" w:rsidRDefault="008870D6" w:rsidP="008870D6">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0A65C489"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Low</w:t>
      </w:r>
    </w:p>
    <w:p w14:paraId="7D317ADB"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6E432183"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20698578" w14:textId="77777777" w:rsidR="008870D6" w:rsidRPr="002F18CE" w:rsidRDefault="008870D6" w:rsidP="008870D6">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0B320F35"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Low</w:t>
      </w:r>
    </w:p>
    <w:p w14:paraId="1A7E2A17"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752172EB"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1F4294EA" w14:textId="77777777" w:rsidR="0060048E" w:rsidRPr="002F18CE" w:rsidRDefault="0060048E" w:rsidP="0060048E">
      <w:pPr>
        <w:rPr>
          <w:rFonts w:cstheme="minorHAnsi"/>
          <w:b/>
          <w:sz w:val="24"/>
          <w:szCs w:val="24"/>
        </w:rPr>
      </w:pPr>
      <w:r w:rsidRPr="002F18CE">
        <w:rPr>
          <w:rFonts w:cstheme="minorHAnsi"/>
          <w:b/>
          <w:sz w:val="24"/>
          <w:szCs w:val="24"/>
        </w:rPr>
        <w:t>Overall Security Risk:</w:t>
      </w:r>
    </w:p>
    <w:p w14:paraId="58578C14" w14:textId="77777777" w:rsidR="0060048E" w:rsidRPr="002F18CE" w:rsidRDefault="0060048E" w:rsidP="0060048E">
      <w:pPr>
        <w:pStyle w:val="ListParagraph"/>
        <w:numPr>
          <w:ilvl w:val="0"/>
          <w:numId w:val="3"/>
        </w:numPr>
        <w:rPr>
          <w:rFonts w:cstheme="minorHAnsi"/>
          <w:sz w:val="24"/>
          <w:szCs w:val="24"/>
        </w:rPr>
      </w:pPr>
      <w:r w:rsidRPr="002F18CE">
        <w:rPr>
          <w:rFonts w:cstheme="minorHAnsi"/>
          <w:sz w:val="24"/>
          <w:szCs w:val="24"/>
        </w:rPr>
        <w:lastRenderedPageBreak/>
        <w:t>Low</w:t>
      </w:r>
    </w:p>
    <w:p w14:paraId="31A5C883" w14:textId="77777777" w:rsidR="0060048E" w:rsidRPr="002F18CE" w:rsidRDefault="0060048E" w:rsidP="0060048E">
      <w:pPr>
        <w:pStyle w:val="ListParagraph"/>
        <w:numPr>
          <w:ilvl w:val="0"/>
          <w:numId w:val="3"/>
        </w:numPr>
        <w:rPr>
          <w:rFonts w:cstheme="minorHAnsi"/>
          <w:sz w:val="24"/>
          <w:szCs w:val="24"/>
        </w:rPr>
      </w:pPr>
      <w:r w:rsidRPr="002F18CE">
        <w:rPr>
          <w:rFonts w:cstheme="minorHAnsi"/>
          <w:sz w:val="24"/>
          <w:szCs w:val="24"/>
        </w:rPr>
        <w:t>Medium</w:t>
      </w:r>
    </w:p>
    <w:p w14:paraId="400A1CFC" w14:textId="77777777" w:rsidR="0060048E" w:rsidRPr="002F18CE" w:rsidRDefault="0060048E" w:rsidP="0060048E">
      <w:pPr>
        <w:pStyle w:val="ListParagraph"/>
        <w:numPr>
          <w:ilvl w:val="0"/>
          <w:numId w:val="3"/>
        </w:numPr>
        <w:rPr>
          <w:rFonts w:cstheme="minorHAnsi"/>
          <w:sz w:val="24"/>
          <w:szCs w:val="24"/>
        </w:rPr>
      </w:pPr>
      <w:r w:rsidRPr="002F18CE">
        <w:rPr>
          <w:rFonts w:cstheme="minorHAnsi"/>
          <w:sz w:val="24"/>
          <w:szCs w:val="24"/>
        </w:rPr>
        <w:t>High</w:t>
      </w:r>
    </w:p>
    <w:p w14:paraId="5F06CFC1" w14:textId="77777777" w:rsidR="008870D6" w:rsidRPr="002F18CE" w:rsidRDefault="008870D6" w:rsidP="008870D6">
      <w:pPr>
        <w:rPr>
          <w:rFonts w:cstheme="minorHAnsi"/>
          <w:b/>
          <w:sz w:val="24"/>
          <w:szCs w:val="24"/>
        </w:rPr>
      </w:pPr>
      <w:r w:rsidRPr="002F18CE">
        <w:rPr>
          <w:rFonts w:cstheme="minorHAnsi"/>
          <w:b/>
          <w:sz w:val="24"/>
          <w:szCs w:val="24"/>
        </w:rPr>
        <w:t>Related Information:</w:t>
      </w:r>
    </w:p>
    <w:p w14:paraId="235D01A5" w14:textId="77777777" w:rsidR="008870D6" w:rsidRPr="002F18CE" w:rsidRDefault="008870D6" w:rsidP="008870D6">
      <w:pPr>
        <w:rPr>
          <w:rFonts w:cstheme="minorHAnsi"/>
          <w:i/>
          <w:sz w:val="24"/>
          <w:szCs w:val="24"/>
        </w:rPr>
      </w:pPr>
      <w:r w:rsidRPr="002F18CE">
        <w:rPr>
          <w:rFonts w:cstheme="minorHAnsi"/>
          <w:i/>
          <w:sz w:val="24"/>
          <w:szCs w:val="24"/>
        </w:rPr>
        <w:t>Things to Consider to Help Answer the Question:</w:t>
      </w:r>
    </w:p>
    <w:p w14:paraId="4214EB50" w14:textId="77777777" w:rsidR="008870D6" w:rsidRPr="002F18CE" w:rsidRDefault="008870D6" w:rsidP="008870D6">
      <w:pPr>
        <w:spacing w:line="240" w:lineRule="auto"/>
        <w:contextualSpacing/>
        <w:rPr>
          <w:rFonts w:eastAsia="Times New Roman" w:cstheme="minorHAnsi"/>
          <w:sz w:val="24"/>
          <w:szCs w:val="24"/>
        </w:rPr>
      </w:pPr>
      <w:r w:rsidRPr="002F18CE">
        <w:rPr>
          <w:rFonts w:eastAsia="Times New Roman" w:cstheme="minorHAnsi"/>
          <w:sz w:val="24"/>
          <w:szCs w:val="24"/>
        </w:rPr>
        <w:t>Consider whether your practice:</w:t>
      </w:r>
    </w:p>
    <w:p w14:paraId="379423C5" w14:textId="77777777" w:rsidR="008870D6" w:rsidRPr="002F18CE" w:rsidRDefault="008870D6" w:rsidP="008870D6">
      <w:pPr>
        <w:pStyle w:val="ListParagraph"/>
        <w:numPr>
          <w:ilvl w:val="0"/>
          <w:numId w:val="19"/>
        </w:numPr>
        <w:spacing w:after="0" w:line="240" w:lineRule="auto"/>
        <w:rPr>
          <w:rFonts w:eastAsia="Times New Roman" w:cstheme="minorHAnsi"/>
          <w:sz w:val="24"/>
          <w:szCs w:val="24"/>
        </w:rPr>
      </w:pPr>
      <w:r w:rsidRPr="002F18CE">
        <w:rPr>
          <w:rFonts w:eastAsia="Times New Roman" w:cstheme="minorHAnsi"/>
          <w:sz w:val="24"/>
          <w:szCs w:val="24"/>
        </w:rPr>
        <w:t>Identifies the roles that will participate in incident response and reporting</w:t>
      </w:r>
    </w:p>
    <w:p w14:paraId="492D0FE3" w14:textId="77777777" w:rsidR="008870D6" w:rsidRPr="002F18CE" w:rsidRDefault="008870D6" w:rsidP="008870D6">
      <w:pPr>
        <w:pStyle w:val="ListParagraph"/>
        <w:numPr>
          <w:ilvl w:val="0"/>
          <w:numId w:val="19"/>
        </w:numPr>
        <w:spacing w:after="0" w:line="240" w:lineRule="auto"/>
        <w:rPr>
          <w:rFonts w:eastAsia="Times New Roman" w:cstheme="minorHAnsi"/>
          <w:sz w:val="24"/>
          <w:szCs w:val="24"/>
        </w:rPr>
      </w:pPr>
      <w:r w:rsidRPr="002F18CE">
        <w:rPr>
          <w:rFonts w:eastAsia="Times New Roman" w:cstheme="minorHAnsi"/>
          <w:sz w:val="24"/>
          <w:szCs w:val="24"/>
        </w:rPr>
        <w:t>Provides appropriate role-based training</w:t>
      </w:r>
    </w:p>
    <w:p w14:paraId="60C750B4" w14:textId="77777777" w:rsidR="008870D6" w:rsidRPr="002F18CE" w:rsidRDefault="008870D6" w:rsidP="008870D6">
      <w:pPr>
        <w:pStyle w:val="ListParagraph"/>
        <w:numPr>
          <w:ilvl w:val="0"/>
          <w:numId w:val="19"/>
        </w:numPr>
        <w:spacing w:after="0" w:line="240" w:lineRule="auto"/>
        <w:rPr>
          <w:rFonts w:eastAsia="Times New Roman" w:cstheme="minorHAnsi"/>
          <w:sz w:val="24"/>
          <w:szCs w:val="24"/>
        </w:rPr>
      </w:pPr>
      <w:r w:rsidRPr="002F18CE">
        <w:rPr>
          <w:rFonts w:eastAsia="Times New Roman" w:cstheme="minorHAnsi"/>
          <w:sz w:val="24"/>
          <w:szCs w:val="24"/>
        </w:rPr>
        <w:t>Engages in incident response testing</w:t>
      </w:r>
    </w:p>
    <w:p w14:paraId="596FF00B" w14:textId="77777777" w:rsidR="008870D6" w:rsidRPr="002F18CE" w:rsidRDefault="008870D6" w:rsidP="008870D6">
      <w:pPr>
        <w:pStyle w:val="ListParagraph"/>
        <w:numPr>
          <w:ilvl w:val="0"/>
          <w:numId w:val="19"/>
        </w:numPr>
        <w:spacing w:after="0" w:line="240" w:lineRule="auto"/>
        <w:rPr>
          <w:rFonts w:eastAsia="Times New Roman" w:cstheme="minorHAnsi"/>
          <w:sz w:val="24"/>
          <w:szCs w:val="24"/>
        </w:rPr>
      </w:pPr>
      <w:r w:rsidRPr="002F18CE">
        <w:rPr>
          <w:rFonts w:eastAsia="Times New Roman" w:cstheme="minorHAnsi"/>
          <w:sz w:val="24"/>
          <w:szCs w:val="24"/>
        </w:rPr>
        <w:t>Makes observations and recommendations for improving incident response in formal reports</w:t>
      </w:r>
    </w:p>
    <w:p w14:paraId="3658A9FE" w14:textId="77777777" w:rsidR="008870D6" w:rsidRPr="002F18CE" w:rsidRDefault="008870D6" w:rsidP="008870D6">
      <w:pPr>
        <w:pStyle w:val="ListParagraph"/>
        <w:numPr>
          <w:ilvl w:val="0"/>
          <w:numId w:val="19"/>
        </w:numPr>
        <w:spacing w:after="0" w:line="240" w:lineRule="auto"/>
        <w:rPr>
          <w:rFonts w:eastAsia="Times New Roman" w:cstheme="minorHAnsi"/>
          <w:sz w:val="24"/>
          <w:szCs w:val="24"/>
        </w:rPr>
      </w:pPr>
      <w:r w:rsidRPr="002F18CE">
        <w:rPr>
          <w:rFonts w:eastAsia="Times New Roman" w:cstheme="minorHAnsi"/>
          <w:sz w:val="24"/>
          <w:szCs w:val="24"/>
        </w:rPr>
        <w:t>Identifies who may (and who may not) speak to business associates, patients, the media, and law enforcement in the event of an incident</w:t>
      </w:r>
    </w:p>
    <w:p w14:paraId="027E4081" w14:textId="77777777" w:rsidR="008870D6" w:rsidRPr="002F18CE" w:rsidRDefault="008870D6" w:rsidP="008870D6">
      <w:pPr>
        <w:rPr>
          <w:rFonts w:cstheme="minorHAnsi"/>
          <w:i/>
          <w:sz w:val="24"/>
          <w:szCs w:val="24"/>
        </w:rPr>
      </w:pPr>
      <w:r w:rsidRPr="002F18CE">
        <w:rPr>
          <w:rFonts w:cstheme="minorHAnsi"/>
          <w:i/>
          <w:sz w:val="24"/>
          <w:szCs w:val="24"/>
        </w:rPr>
        <w:t>Possible Threats and Vulnerabilities:</w:t>
      </w:r>
    </w:p>
    <w:p w14:paraId="407D566D" w14:textId="77777777" w:rsidR="008870D6" w:rsidRPr="002F18CE" w:rsidRDefault="008870D6" w:rsidP="008870D6">
      <w:pPr>
        <w:spacing w:line="240" w:lineRule="auto"/>
        <w:contextualSpacing/>
        <w:rPr>
          <w:rFonts w:cstheme="minorHAnsi"/>
          <w:sz w:val="24"/>
          <w:szCs w:val="24"/>
        </w:rPr>
      </w:pPr>
      <w:r w:rsidRPr="002F18CE">
        <w:rPr>
          <w:rFonts w:cstheme="minorHAnsi"/>
          <w:sz w:val="24"/>
          <w:szCs w:val="24"/>
        </w:rPr>
        <w:t xml:space="preserve">Your practice may not be able to safeguard its information systems, applications, and </w:t>
      </w:r>
      <w:proofErr w:type="spellStart"/>
      <w:r w:rsidRPr="002F18CE">
        <w:rPr>
          <w:rFonts w:cstheme="minorHAnsi"/>
          <w:sz w:val="24"/>
          <w:szCs w:val="24"/>
        </w:rPr>
        <w:t>ePHI</w:t>
      </w:r>
      <w:proofErr w:type="spellEnd"/>
      <w:r w:rsidRPr="002F18CE">
        <w:rPr>
          <w:rFonts w:cstheme="minorHAnsi"/>
          <w:sz w:val="24"/>
          <w:szCs w:val="24"/>
        </w:rPr>
        <w:t xml:space="preserve"> if it does not identify members of its incident response team and assure workforce members are trained and that incident response plans are tested.</w:t>
      </w:r>
    </w:p>
    <w:p w14:paraId="23696AF8" w14:textId="77777777" w:rsidR="008870D6" w:rsidRPr="002F18CE" w:rsidRDefault="008870D6" w:rsidP="008870D6">
      <w:pPr>
        <w:spacing w:after="0" w:line="240" w:lineRule="auto"/>
        <w:contextualSpacing/>
        <w:rPr>
          <w:rFonts w:eastAsia="Times New Roman" w:cstheme="minorHAnsi"/>
          <w:color w:val="000000"/>
          <w:sz w:val="24"/>
          <w:szCs w:val="24"/>
        </w:rPr>
      </w:pPr>
    </w:p>
    <w:p w14:paraId="1E396EA2" w14:textId="77777777" w:rsidR="008870D6" w:rsidRPr="002F18CE" w:rsidRDefault="008870D6" w:rsidP="008870D6">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1C55FBB8"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29A68488"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74372234"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02282C11" w14:textId="77777777" w:rsidR="008870D6" w:rsidRPr="002F18CE" w:rsidRDefault="008870D6" w:rsidP="008870D6">
      <w:pPr>
        <w:pStyle w:val="ListParagraph"/>
        <w:spacing w:after="0" w:line="240" w:lineRule="auto"/>
        <w:ind w:left="252"/>
        <w:rPr>
          <w:rFonts w:eastAsia="Times New Roman" w:cstheme="minorHAnsi"/>
          <w:color w:val="000000" w:themeColor="text1"/>
          <w:sz w:val="24"/>
          <w:szCs w:val="24"/>
        </w:rPr>
      </w:pPr>
    </w:p>
    <w:p w14:paraId="5A2F2F5D" w14:textId="77777777" w:rsidR="008870D6" w:rsidRPr="002F18CE" w:rsidRDefault="008870D6" w:rsidP="008870D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5F38DC8D" w14:textId="77777777" w:rsidR="008870D6" w:rsidRPr="002F18CE" w:rsidRDefault="004B7C32" w:rsidP="008870D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8870D6"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8870D6" w:rsidRPr="002F18CE">
        <w:rPr>
          <w:rFonts w:eastAsia="Times New Roman" w:cstheme="minorHAnsi"/>
          <w:bCs/>
          <w:sz w:val="24"/>
          <w:szCs w:val="24"/>
        </w:rPr>
        <w:t>ePHI</w:t>
      </w:r>
      <w:proofErr w:type="spellEnd"/>
      <w:r w:rsidR="008870D6" w:rsidRPr="002F18CE">
        <w:rPr>
          <w:rFonts w:eastAsia="Times New Roman" w:cstheme="minorHAnsi"/>
          <w:bCs/>
          <w:sz w:val="24"/>
          <w:szCs w:val="24"/>
        </w:rPr>
        <w:t>.</w:t>
      </w:r>
    </w:p>
    <w:p w14:paraId="2371EEEE" w14:textId="77777777" w:rsidR="008870D6" w:rsidRPr="002F18CE" w:rsidRDefault="008870D6" w:rsidP="00E912CE">
      <w:pPr>
        <w:rPr>
          <w:rFonts w:cstheme="minorHAnsi"/>
          <w:sz w:val="24"/>
          <w:szCs w:val="24"/>
        </w:rPr>
      </w:pPr>
    </w:p>
    <w:p w14:paraId="64E7F4E7" w14:textId="77777777" w:rsidR="00A36805" w:rsidRPr="002F18CE" w:rsidRDefault="00A36805" w:rsidP="00A36805">
      <w:pPr>
        <w:spacing w:after="0" w:line="240" w:lineRule="auto"/>
        <w:contextualSpacing/>
        <w:rPr>
          <w:rFonts w:eastAsia="Times New Roman" w:cstheme="minorHAnsi"/>
          <w:color w:val="000000"/>
          <w:sz w:val="24"/>
          <w:szCs w:val="24"/>
        </w:rPr>
      </w:pPr>
      <w:r w:rsidRPr="002F18CE">
        <w:rPr>
          <w:rFonts w:cstheme="minorHAnsi"/>
          <w:sz w:val="24"/>
          <w:szCs w:val="24"/>
        </w:rPr>
        <w:t>Identify and respond to suspected or known security incidents; mitigate, to the extent practicable, harmful effects of security incidents that are known to the covered entity or business associate; and document security incidents and their outcomes.</w:t>
      </w:r>
      <w:r w:rsidRPr="002F18CE">
        <w:rPr>
          <w:rFonts w:eastAsia="Times New Roman" w:cstheme="minorHAnsi"/>
          <w:color w:val="000000"/>
          <w:sz w:val="24"/>
          <w:szCs w:val="24"/>
        </w:rPr>
        <w:t xml:space="preserve"> </w:t>
      </w:r>
    </w:p>
    <w:p w14:paraId="31AB36F5" w14:textId="77777777" w:rsidR="00A36805" w:rsidRPr="002F18CE" w:rsidRDefault="00A36805" w:rsidP="00A36805">
      <w:pPr>
        <w:spacing w:after="0" w:line="240" w:lineRule="auto"/>
        <w:contextualSpacing/>
        <w:rPr>
          <w:rFonts w:cstheme="minorHAnsi"/>
          <w:sz w:val="24"/>
          <w:szCs w:val="24"/>
        </w:rPr>
      </w:pPr>
      <w:r w:rsidRPr="002F18CE">
        <w:rPr>
          <w:rFonts w:eastAsia="Times New Roman" w:cstheme="minorHAnsi"/>
          <w:color w:val="000000"/>
          <w:sz w:val="24"/>
          <w:szCs w:val="24"/>
        </w:rPr>
        <w:t xml:space="preserve">[45 CFR </w:t>
      </w:r>
      <w:r w:rsidRPr="002F18CE">
        <w:rPr>
          <w:rFonts w:cstheme="minorHAnsi"/>
          <w:sz w:val="24"/>
          <w:szCs w:val="24"/>
        </w:rPr>
        <w:t>§164.308(a)(6)(ii)]</w:t>
      </w:r>
    </w:p>
    <w:p w14:paraId="10682435" w14:textId="77777777" w:rsidR="00A36805" w:rsidRPr="002F18CE" w:rsidRDefault="00A36805" w:rsidP="00A36805">
      <w:pPr>
        <w:spacing w:after="0" w:line="240" w:lineRule="auto"/>
        <w:contextualSpacing/>
        <w:rPr>
          <w:rFonts w:eastAsia="Times New Roman" w:cstheme="minorHAnsi"/>
          <w:color w:val="000000"/>
          <w:sz w:val="24"/>
          <w:szCs w:val="24"/>
        </w:rPr>
      </w:pPr>
    </w:p>
    <w:p w14:paraId="0641B882" w14:textId="77777777" w:rsidR="00A36805" w:rsidRPr="002F18CE" w:rsidRDefault="00A36805" w:rsidP="00A36805">
      <w:pPr>
        <w:spacing w:line="240" w:lineRule="auto"/>
        <w:rPr>
          <w:rFonts w:cstheme="minorHAnsi"/>
          <w:sz w:val="24"/>
          <w:szCs w:val="24"/>
        </w:rPr>
      </w:pPr>
      <w:r w:rsidRPr="002F18CE">
        <w:rPr>
          <w:rFonts w:cstheme="minorHAnsi"/>
          <w:sz w:val="24"/>
          <w:szCs w:val="24"/>
        </w:rPr>
        <w:lastRenderedPageBreak/>
        <w:t>The organization provides incident response training to information system users consistent with assigned roles and responsibilities within a specific time period of assuming an incident response role or responsibility, (when required by information system changes, and thereafter on an ongoing basis).</w:t>
      </w:r>
      <w:r w:rsidRPr="002F18CE">
        <w:rPr>
          <w:rFonts w:cstheme="minorHAnsi"/>
          <w:sz w:val="24"/>
          <w:szCs w:val="24"/>
        </w:rPr>
        <w:br/>
        <w:t>[NIST SP 800-53 IR-2]</w:t>
      </w:r>
    </w:p>
    <w:p w14:paraId="22500FFF" w14:textId="77777777" w:rsidR="00A36805" w:rsidRPr="002F18CE" w:rsidRDefault="00A36805" w:rsidP="00A36805">
      <w:pPr>
        <w:rPr>
          <w:rFonts w:cstheme="minorHAnsi"/>
          <w:sz w:val="24"/>
          <w:szCs w:val="24"/>
        </w:rPr>
      </w:pPr>
      <w:r w:rsidRPr="002F18CE">
        <w:rPr>
          <w:rFonts w:cstheme="minorHAnsi"/>
          <w:sz w:val="24"/>
          <w:szCs w:val="24"/>
        </w:rPr>
        <w:t>Test the incident response capability for the information systems to determine the incident response effectiveness and document the results.</w:t>
      </w:r>
      <w:r w:rsidRPr="002F18CE">
        <w:rPr>
          <w:rFonts w:cstheme="minorHAnsi"/>
          <w:sz w:val="24"/>
          <w:szCs w:val="24"/>
        </w:rPr>
        <w:br/>
        <w:t>[NIST SP 800-53 IR-3]</w:t>
      </w:r>
    </w:p>
    <w:p w14:paraId="74826906" w14:textId="77777777" w:rsidR="00954B28" w:rsidRPr="002F18CE" w:rsidRDefault="008870D6" w:rsidP="00954B28">
      <w:pPr>
        <w:pStyle w:val="Heading1"/>
        <w:pBdr>
          <w:top w:val="single" w:sz="4" w:space="1" w:color="auto"/>
          <w:left w:val="single" w:sz="4" w:space="4" w:color="auto"/>
          <w:bottom w:val="single" w:sz="4" w:space="1" w:color="auto"/>
          <w:right w:val="single" w:sz="4" w:space="4" w:color="auto"/>
        </w:pBdr>
        <w:rPr>
          <w:rFonts w:eastAsia="Times New Roman"/>
        </w:rPr>
      </w:pPr>
      <w:bookmarkStart w:id="100" w:name="_Toc459304849"/>
      <w:r w:rsidRPr="002F18CE">
        <w:rPr>
          <w:b/>
        </w:rPr>
        <w:t>A47</w:t>
      </w:r>
      <w:r w:rsidR="00954B28" w:rsidRPr="002F18CE">
        <w:rPr>
          <w:b/>
        </w:rPr>
        <w:t xml:space="preserve"> - </w:t>
      </w:r>
      <w:r w:rsidRPr="002F18CE">
        <w:rPr>
          <w:rFonts w:eastAsia="Times New Roman"/>
          <w:b/>
        </w:rPr>
        <w:t>§164.308(a)(6)(ii)  Required</w:t>
      </w:r>
      <w:r w:rsidR="00954B28" w:rsidRPr="002F18CE">
        <w:rPr>
          <w:rFonts w:eastAsia="Times New Roman"/>
          <w:b/>
        </w:rPr>
        <w:t xml:space="preserve"> </w:t>
      </w:r>
      <w:r w:rsidR="00954B28" w:rsidRPr="002F18CE">
        <w:t xml:space="preserve">Does your practice’s incident response plan align with its emergency operations and contingency plan, especially when it comes to prioritizing system recovery actions or events to restore key processes, systems, applications, electronic device and media, and information (such as </w:t>
      </w:r>
      <w:proofErr w:type="spellStart"/>
      <w:r w:rsidR="00954B28" w:rsidRPr="002F18CE">
        <w:t>ePHI</w:t>
      </w:r>
      <w:proofErr w:type="spellEnd"/>
      <w:r w:rsidR="00954B28" w:rsidRPr="002F18CE">
        <w:t>)?</w:t>
      </w:r>
      <w:bookmarkEnd w:id="100"/>
    </w:p>
    <w:p w14:paraId="4A03FEA5" w14:textId="77777777" w:rsidR="008870D6" w:rsidRPr="002F18CE" w:rsidRDefault="008870D6" w:rsidP="008870D6">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164CD656" w14:textId="77777777" w:rsidR="008870D6" w:rsidRPr="002F18CE" w:rsidRDefault="008870D6" w:rsidP="008870D6">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1CC76548" w14:textId="77777777" w:rsidR="008870D6" w:rsidRPr="002F18CE" w:rsidRDefault="008870D6" w:rsidP="008870D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28852BF0"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Cost</w:t>
      </w:r>
    </w:p>
    <w:p w14:paraId="17F3532F"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Practice Size</w:t>
      </w:r>
    </w:p>
    <w:p w14:paraId="6CCAE001"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Complexity</w:t>
      </w:r>
    </w:p>
    <w:p w14:paraId="3E006D77"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Alternate Solution</w:t>
      </w:r>
    </w:p>
    <w:p w14:paraId="317445AC" w14:textId="77777777" w:rsidR="008870D6" w:rsidRPr="002F18CE" w:rsidRDefault="008870D6" w:rsidP="008870D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8870D6" w:rsidRPr="002F18CE" w14:paraId="4208713C" w14:textId="77777777" w:rsidTr="000423A2">
        <w:tc>
          <w:tcPr>
            <w:tcW w:w="9576" w:type="dxa"/>
          </w:tcPr>
          <w:p w14:paraId="54A1B059" w14:textId="77777777" w:rsidR="008870D6" w:rsidRPr="002F18CE" w:rsidRDefault="008870D6" w:rsidP="000423A2">
            <w:pPr>
              <w:rPr>
                <w:rFonts w:cstheme="minorHAnsi"/>
                <w:sz w:val="24"/>
                <w:szCs w:val="24"/>
              </w:rPr>
            </w:pPr>
          </w:p>
          <w:p w14:paraId="59F73081" w14:textId="77777777" w:rsidR="008870D6" w:rsidRPr="002F18CE" w:rsidRDefault="008870D6" w:rsidP="000423A2">
            <w:pPr>
              <w:rPr>
                <w:rFonts w:cstheme="minorHAnsi"/>
                <w:sz w:val="24"/>
                <w:szCs w:val="24"/>
              </w:rPr>
            </w:pPr>
          </w:p>
          <w:p w14:paraId="7B0CAD76" w14:textId="77777777" w:rsidR="008870D6" w:rsidRPr="002F18CE" w:rsidRDefault="008870D6" w:rsidP="000423A2">
            <w:pPr>
              <w:rPr>
                <w:rFonts w:cstheme="minorHAnsi"/>
                <w:sz w:val="24"/>
                <w:szCs w:val="24"/>
              </w:rPr>
            </w:pPr>
          </w:p>
          <w:p w14:paraId="30677796" w14:textId="77777777" w:rsidR="008870D6" w:rsidRPr="002F18CE" w:rsidRDefault="008870D6" w:rsidP="000423A2">
            <w:pPr>
              <w:rPr>
                <w:rFonts w:cstheme="minorHAnsi"/>
                <w:sz w:val="24"/>
                <w:szCs w:val="24"/>
              </w:rPr>
            </w:pPr>
          </w:p>
          <w:p w14:paraId="0C6388BE" w14:textId="77777777" w:rsidR="008870D6" w:rsidRPr="002F18CE" w:rsidRDefault="008870D6" w:rsidP="000423A2">
            <w:pPr>
              <w:rPr>
                <w:rFonts w:cstheme="minorHAnsi"/>
                <w:sz w:val="24"/>
                <w:szCs w:val="24"/>
              </w:rPr>
            </w:pPr>
          </w:p>
          <w:p w14:paraId="61818CEE" w14:textId="77777777" w:rsidR="008870D6" w:rsidRPr="002F18CE" w:rsidRDefault="008870D6" w:rsidP="000423A2">
            <w:pPr>
              <w:rPr>
                <w:rFonts w:cstheme="minorHAnsi"/>
                <w:sz w:val="24"/>
                <w:szCs w:val="24"/>
              </w:rPr>
            </w:pPr>
          </w:p>
        </w:tc>
      </w:tr>
    </w:tbl>
    <w:p w14:paraId="58ECDE6A" w14:textId="77777777" w:rsidR="008870D6" w:rsidRPr="002F18CE" w:rsidRDefault="008870D6" w:rsidP="008870D6">
      <w:pPr>
        <w:rPr>
          <w:rFonts w:cstheme="minorHAnsi"/>
          <w:sz w:val="24"/>
          <w:szCs w:val="24"/>
        </w:rPr>
      </w:pPr>
    </w:p>
    <w:p w14:paraId="121D7DA0" w14:textId="77777777" w:rsidR="008870D6" w:rsidRPr="002F18CE" w:rsidRDefault="008870D6" w:rsidP="008870D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8870D6" w:rsidRPr="002F18CE" w14:paraId="0F825576" w14:textId="77777777" w:rsidTr="000423A2">
        <w:tc>
          <w:tcPr>
            <w:tcW w:w="9576" w:type="dxa"/>
          </w:tcPr>
          <w:p w14:paraId="106912EF" w14:textId="77777777" w:rsidR="008870D6" w:rsidRPr="002F18CE" w:rsidRDefault="008870D6" w:rsidP="000423A2">
            <w:pPr>
              <w:rPr>
                <w:rFonts w:cstheme="minorHAnsi"/>
                <w:sz w:val="24"/>
                <w:szCs w:val="24"/>
              </w:rPr>
            </w:pPr>
          </w:p>
          <w:p w14:paraId="2A0809F5" w14:textId="77777777" w:rsidR="008870D6" w:rsidRPr="002F18CE" w:rsidRDefault="008870D6" w:rsidP="000423A2">
            <w:pPr>
              <w:rPr>
                <w:rFonts w:cstheme="minorHAnsi"/>
                <w:sz w:val="24"/>
                <w:szCs w:val="24"/>
              </w:rPr>
            </w:pPr>
          </w:p>
          <w:p w14:paraId="1172B926" w14:textId="77777777" w:rsidR="008870D6" w:rsidRPr="002F18CE" w:rsidRDefault="008870D6" w:rsidP="000423A2">
            <w:pPr>
              <w:rPr>
                <w:rFonts w:cstheme="minorHAnsi"/>
                <w:sz w:val="24"/>
                <w:szCs w:val="24"/>
              </w:rPr>
            </w:pPr>
          </w:p>
          <w:p w14:paraId="7935A2AB" w14:textId="77777777" w:rsidR="008870D6" w:rsidRPr="002F18CE" w:rsidRDefault="008870D6" w:rsidP="000423A2">
            <w:pPr>
              <w:rPr>
                <w:rFonts w:cstheme="minorHAnsi"/>
                <w:sz w:val="24"/>
                <w:szCs w:val="24"/>
              </w:rPr>
            </w:pPr>
          </w:p>
          <w:p w14:paraId="19AE7F59" w14:textId="77777777" w:rsidR="008870D6" w:rsidRPr="002F18CE" w:rsidRDefault="008870D6" w:rsidP="000423A2">
            <w:pPr>
              <w:rPr>
                <w:rFonts w:cstheme="minorHAnsi"/>
                <w:sz w:val="24"/>
                <w:szCs w:val="24"/>
              </w:rPr>
            </w:pPr>
          </w:p>
          <w:p w14:paraId="56582B4F" w14:textId="77777777" w:rsidR="008870D6" w:rsidRPr="002F18CE" w:rsidRDefault="008870D6" w:rsidP="000423A2">
            <w:pPr>
              <w:rPr>
                <w:rFonts w:cstheme="minorHAnsi"/>
                <w:sz w:val="24"/>
                <w:szCs w:val="24"/>
              </w:rPr>
            </w:pPr>
          </w:p>
        </w:tc>
      </w:tr>
    </w:tbl>
    <w:p w14:paraId="16154897" w14:textId="77777777" w:rsidR="008870D6" w:rsidRPr="002F18CE" w:rsidRDefault="008870D6" w:rsidP="008870D6">
      <w:pPr>
        <w:rPr>
          <w:rFonts w:cstheme="minorHAnsi"/>
          <w:sz w:val="24"/>
          <w:szCs w:val="24"/>
        </w:rPr>
      </w:pPr>
    </w:p>
    <w:p w14:paraId="498E8F96" w14:textId="77777777" w:rsidR="008870D6" w:rsidRPr="002F18CE" w:rsidRDefault="008870D6" w:rsidP="008870D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8870D6" w:rsidRPr="002F18CE" w14:paraId="0A7CE35C" w14:textId="77777777" w:rsidTr="000423A2">
        <w:tc>
          <w:tcPr>
            <w:tcW w:w="9576" w:type="dxa"/>
          </w:tcPr>
          <w:p w14:paraId="7D275950" w14:textId="77777777" w:rsidR="008870D6" w:rsidRPr="002F18CE" w:rsidRDefault="008870D6" w:rsidP="000423A2">
            <w:pPr>
              <w:rPr>
                <w:rFonts w:cstheme="minorHAnsi"/>
                <w:sz w:val="24"/>
                <w:szCs w:val="24"/>
              </w:rPr>
            </w:pPr>
          </w:p>
          <w:p w14:paraId="699A3A83" w14:textId="77777777" w:rsidR="008870D6" w:rsidRPr="002F18CE" w:rsidRDefault="008870D6" w:rsidP="000423A2">
            <w:pPr>
              <w:rPr>
                <w:rFonts w:cstheme="minorHAnsi"/>
                <w:sz w:val="24"/>
                <w:szCs w:val="24"/>
              </w:rPr>
            </w:pPr>
          </w:p>
          <w:p w14:paraId="5CC39585" w14:textId="77777777" w:rsidR="008870D6" w:rsidRPr="002F18CE" w:rsidRDefault="008870D6" w:rsidP="000423A2">
            <w:pPr>
              <w:rPr>
                <w:rFonts w:cstheme="minorHAnsi"/>
                <w:sz w:val="24"/>
                <w:szCs w:val="24"/>
              </w:rPr>
            </w:pPr>
          </w:p>
          <w:p w14:paraId="564BF8AA" w14:textId="77777777" w:rsidR="008870D6" w:rsidRPr="002F18CE" w:rsidRDefault="008870D6" w:rsidP="000423A2">
            <w:pPr>
              <w:rPr>
                <w:rFonts w:cstheme="minorHAnsi"/>
                <w:sz w:val="24"/>
                <w:szCs w:val="24"/>
              </w:rPr>
            </w:pPr>
          </w:p>
          <w:p w14:paraId="3B8F7A6F" w14:textId="77777777" w:rsidR="008870D6" w:rsidRPr="002F18CE" w:rsidRDefault="008870D6" w:rsidP="000423A2">
            <w:pPr>
              <w:rPr>
                <w:rFonts w:cstheme="minorHAnsi"/>
                <w:sz w:val="24"/>
                <w:szCs w:val="24"/>
              </w:rPr>
            </w:pPr>
          </w:p>
          <w:p w14:paraId="0A58C4A7" w14:textId="77777777" w:rsidR="008870D6" w:rsidRPr="002F18CE" w:rsidRDefault="008870D6" w:rsidP="000423A2">
            <w:pPr>
              <w:rPr>
                <w:rFonts w:cstheme="minorHAnsi"/>
                <w:sz w:val="24"/>
                <w:szCs w:val="24"/>
              </w:rPr>
            </w:pPr>
          </w:p>
        </w:tc>
      </w:tr>
    </w:tbl>
    <w:p w14:paraId="742AE5BC" w14:textId="77777777" w:rsidR="008870D6" w:rsidRPr="002F18CE" w:rsidRDefault="008870D6" w:rsidP="008870D6">
      <w:pPr>
        <w:rPr>
          <w:rFonts w:cstheme="minorHAnsi"/>
          <w:sz w:val="24"/>
          <w:szCs w:val="24"/>
        </w:rPr>
      </w:pPr>
    </w:p>
    <w:p w14:paraId="2CBC48AC" w14:textId="77777777" w:rsidR="008870D6" w:rsidRPr="002F18CE" w:rsidRDefault="008870D6" w:rsidP="008870D6">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4E3CAD33"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Low</w:t>
      </w:r>
    </w:p>
    <w:p w14:paraId="08CD58A5"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48CE609F"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305D93D2" w14:textId="77777777" w:rsidR="008870D6" w:rsidRPr="002F18CE" w:rsidRDefault="008870D6" w:rsidP="008870D6">
      <w:pPr>
        <w:rPr>
          <w:rFonts w:cstheme="minorHAnsi"/>
          <w:sz w:val="24"/>
          <w:szCs w:val="24"/>
        </w:rPr>
      </w:pPr>
    </w:p>
    <w:p w14:paraId="10FCB3E3" w14:textId="77777777" w:rsidR="008870D6" w:rsidRPr="002F18CE" w:rsidRDefault="008870D6" w:rsidP="008870D6">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498DC1B6"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Low</w:t>
      </w:r>
    </w:p>
    <w:p w14:paraId="5E4D5070"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5713B30D"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29C8D5D0" w14:textId="77777777" w:rsidR="0060048E" w:rsidRPr="002F18CE" w:rsidRDefault="0060048E" w:rsidP="0060048E">
      <w:pPr>
        <w:rPr>
          <w:rFonts w:cstheme="minorHAnsi"/>
          <w:b/>
          <w:sz w:val="24"/>
          <w:szCs w:val="24"/>
        </w:rPr>
      </w:pPr>
      <w:r w:rsidRPr="002F18CE">
        <w:rPr>
          <w:rFonts w:cstheme="minorHAnsi"/>
          <w:b/>
          <w:sz w:val="24"/>
          <w:szCs w:val="24"/>
        </w:rPr>
        <w:t>Overall Security Risk:</w:t>
      </w:r>
    </w:p>
    <w:p w14:paraId="18BF491B" w14:textId="77777777" w:rsidR="0060048E" w:rsidRPr="002F18CE" w:rsidRDefault="0060048E" w:rsidP="0060048E">
      <w:pPr>
        <w:pStyle w:val="ListParagraph"/>
        <w:numPr>
          <w:ilvl w:val="0"/>
          <w:numId w:val="3"/>
        </w:numPr>
        <w:rPr>
          <w:rFonts w:cstheme="minorHAnsi"/>
          <w:sz w:val="24"/>
          <w:szCs w:val="24"/>
        </w:rPr>
      </w:pPr>
      <w:r w:rsidRPr="002F18CE">
        <w:rPr>
          <w:rFonts w:cstheme="minorHAnsi"/>
          <w:sz w:val="24"/>
          <w:szCs w:val="24"/>
        </w:rPr>
        <w:t>Low</w:t>
      </w:r>
    </w:p>
    <w:p w14:paraId="7D6461A7" w14:textId="77777777" w:rsidR="0060048E" w:rsidRPr="002F18CE" w:rsidRDefault="0060048E" w:rsidP="0060048E">
      <w:pPr>
        <w:pStyle w:val="ListParagraph"/>
        <w:numPr>
          <w:ilvl w:val="0"/>
          <w:numId w:val="3"/>
        </w:numPr>
        <w:rPr>
          <w:rFonts w:cstheme="minorHAnsi"/>
          <w:sz w:val="24"/>
          <w:szCs w:val="24"/>
        </w:rPr>
      </w:pPr>
      <w:r w:rsidRPr="002F18CE">
        <w:rPr>
          <w:rFonts w:cstheme="minorHAnsi"/>
          <w:sz w:val="24"/>
          <w:szCs w:val="24"/>
        </w:rPr>
        <w:t>Medium</w:t>
      </w:r>
    </w:p>
    <w:p w14:paraId="0F034380" w14:textId="77777777" w:rsidR="0060048E" w:rsidRPr="002F18CE" w:rsidRDefault="0060048E" w:rsidP="0060048E">
      <w:pPr>
        <w:pStyle w:val="ListParagraph"/>
        <w:numPr>
          <w:ilvl w:val="0"/>
          <w:numId w:val="3"/>
        </w:numPr>
        <w:rPr>
          <w:rFonts w:cstheme="minorHAnsi"/>
          <w:sz w:val="24"/>
          <w:szCs w:val="24"/>
        </w:rPr>
      </w:pPr>
      <w:r w:rsidRPr="002F18CE">
        <w:rPr>
          <w:rFonts w:cstheme="minorHAnsi"/>
          <w:sz w:val="24"/>
          <w:szCs w:val="24"/>
        </w:rPr>
        <w:t>High</w:t>
      </w:r>
    </w:p>
    <w:p w14:paraId="0B41347C" w14:textId="77777777" w:rsidR="008870D6" w:rsidRPr="002F18CE" w:rsidRDefault="008870D6" w:rsidP="008870D6">
      <w:pPr>
        <w:rPr>
          <w:rFonts w:cstheme="minorHAnsi"/>
          <w:b/>
          <w:sz w:val="24"/>
          <w:szCs w:val="24"/>
        </w:rPr>
      </w:pPr>
      <w:r w:rsidRPr="002F18CE">
        <w:rPr>
          <w:rFonts w:cstheme="minorHAnsi"/>
          <w:b/>
          <w:sz w:val="24"/>
          <w:szCs w:val="24"/>
        </w:rPr>
        <w:t>Related Information:</w:t>
      </w:r>
    </w:p>
    <w:p w14:paraId="5F872840" w14:textId="77777777" w:rsidR="008870D6" w:rsidRPr="002F18CE" w:rsidRDefault="008870D6" w:rsidP="008870D6">
      <w:pPr>
        <w:rPr>
          <w:rFonts w:cstheme="minorHAnsi"/>
          <w:i/>
          <w:sz w:val="24"/>
          <w:szCs w:val="24"/>
        </w:rPr>
      </w:pPr>
      <w:r w:rsidRPr="002F18CE">
        <w:rPr>
          <w:rFonts w:cstheme="minorHAnsi"/>
          <w:i/>
          <w:sz w:val="24"/>
          <w:szCs w:val="24"/>
        </w:rPr>
        <w:t>Things to Consider to Help Answer the Question:</w:t>
      </w:r>
    </w:p>
    <w:p w14:paraId="5F2009B9" w14:textId="77777777" w:rsidR="008870D6" w:rsidRPr="002F18CE" w:rsidRDefault="008870D6" w:rsidP="008870D6">
      <w:pPr>
        <w:rPr>
          <w:rFonts w:cstheme="minorHAnsi"/>
          <w:i/>
          <w:sz w:val="24"/>
          <w:szCs w:val="24"/>
        </w:rPr>
      </w:pPr>
      <w:r w:rsidRPr="002F18CE">
        <w:rPr>
          <w:rFonts w:eastAsia="Times New Roman" w:cstheme="minorHAnsi"/>
          <w:sz w:val="24"/>
          <w:szCs w:val="24"/>
        </w:rPr>
        <w:lastRenderedPageBreak/>
        <w:t>Consider whether your practice includes business continuity operating procedures, where applicable, to its incident response plan in order to standardize and prioritize system recovery actions or events.</w:t>
      </w:r>
    </w:p>
    <w:p w14:paraId="6B21DC51" w14:textId="77777777" w:rsidR="008870D6" w:rsidRPr="002F18CE" w:rsidRDefault="008870D6" w:rsidP="008870D6">
      <w:pPr>
        <w:rPr>
          <w:rFonts w:cstheme="minorHAnsi"/>
          <w:i/>
          <w:sz w:val="24"/>
          <w:szCs w:val="24"/>
        </w:rPr>
      </w:pPr>
      <w:r w:rsidRPr="002F18CE">
        <w:rPr>
          <w:rFonts w:cstheme="minorHAnsi"/>
          <w:i/>
          <w:sz w:val="24"/>
          <w:szCs w:val="24"/>
        </w:rPr>
        <w:t>Possible Threats and Vulnerabilities:</w:t>
      </w:r>
    </w:p>
    <w:p w14:paraId="0D0DEEAA" w14:textId="77777777" w:rsidR="008870D6" w:rsidRPr="002F18CE" w:rsidRDefault="008870D6" w:rsidP="008870D6">
      <w:pPr>
        <w:spacing w:after="0" w:line="240" w:lineRule="auto"/>
        <w:contextualSpacing/>
        <w:rPr>
          <w:rFonts w:cstheme="minorHAnsi"/>
          <w:color w:val="000000"/>
          <w:sz w:val="24"/>
          <w:szCs w:val="24"/>
        </w:rPr>
      </w:pPr>
      <w:r w:rsidRPr="002F18CE">
        <w:rPr>
          <w:rFonts w:eastAsia="Times New Roman" w:cstheme="minorHAnsi"/>
          <w:color w:val="000000"/>
          <w:sz w:val="24"/>
          <w:szCs w:val="24"/>
        </w:rPr>
        <w:t xml:space="preserve">If </w:t>
      </w:r>
      <w:r w:rsidRPr="002F18CE">
        <w:rPr>
          <w:rFonts w:cstheme="minorHAnsi"/>
          <w:color w:val="000000"/>
          <w:sz w:val="24"/>
          <w:szCs w:val="24"/>
        </w:rPr>
        <w:t xml:space="preserve">your practice’s incident response plan does not align with its emergency operations and contingency plan, it may not be able to safeguard its information systems, applications, and </w:t>
      </w:r>
      <w:proofErr w:type="spellStart"/>
      <w:r w:rsidRPr="002F18CE">
        <w:rPr>
          <w:rFonts w:cstheme="minorHAnsi"/>
          <w:color w:val="000000"/>
          <w:sz w:val="24"/>
          <w:szCs w:val="24"/>
        </w:rPr>
        <w:t>ePHI</w:t>
      </w:r>
      <w:proofErr w:type="spellEnd"/>
      <w:r w:rsidRPr="002F18CE">
        <w:rPr>
          <w:rFonts w:cstheme="minorHAnsi"/>
          <w:color w:val="000000"/>
          <w:sz w:val="24"/>
          <w:szCs w:val="24"/>
        </w:rPr>
        <w:t>.</w:t>
      </w:r>
    </w:p>
    <w:p w14:paraId="6A899E23" w14:textId="77777777" w:rsidR="008870D6" w:rsidRPr="002F18CE" w:rsidRDefault="008870D6" w:rsidP="008870D6">
      <w:pPr>
        <w:spacing w:after="0" w:line="240" w:lineRule="auto"/>
        <w:contextualSpacing/>
        <w:rPr>
          <w:rFonts w:cstheme="minorHAnsi"/>
          <w:color w:val="000000"/>
          <w:sz w:val="24"/>
          <w:szCs w:val="24"/>
        </w:rPr>
      </w:pPr>
    </w:p>
    <w:p w14:paraId="3C848F43" w14:textId="77777777" w:rsidR="008870D6" w:rsidRPr="002F18CE" w:rsidRDefault="008870D6" w:rsidP="008870D6">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4478E26B"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6C92FDFB"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5E268197"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06465DFE" w14:textId="77777777" w:rsidR="008870D6" w:rsidRPr="002F18CE" w:rsidRDefault="008870D6" w:rsidP="008870D6">
      <w:pPr>
        <w:pStyle w:val="ListParagraph"/>
        <w:spacing w:after="0" w:line="240" w:lineRule="auto"/>
        <w:ind w:left="252"/>
        <w:rPr>
          <w:rFonts w:eastAsia="Times New Roman" w:cstheme="minorHAnsi"/>
          <w:color w:val="000000" w:themeColor="text1"/>
          <w:sz w:val="24"/>
          <w:szCs w:val="24"/>
        </w:rPr>
      </w:pPr>
    </w:p>
    <w:p w14:paraId="54908E79" w14:textId="77777777" w:rsidR="008870D6" w:rsidRPr="002F18CE" w:rsidRDefault="008870D6" w:rsidP="008870D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48B69072" w14:textId="77777777" w:rsidR="008870D6" w:rsidRPr="002F18CE" w:rsidRDefault="004B7C32" w:rsidP="008870D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8870D6"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8870D6" w:rsidRPr="002F18CE">
        <w:rPr>
          <w:rFonts w:eastAsia="Times New Roman" w:cstheme="minorHAnsi"/>
          <w:bCs/>
          <w:sz w:val="24"/>
          <w:szCs w:val="24"/>
        </w:rPr>
        <w:t>ePHI</w:t>
      </w:r>
      <w:proofErr w:type="spellEnd"/>
      <w:r w:rsidR="008870D6" w:rsidRPr="002F18CE">
        <w:rPr>
          <w:rFonts w:eastAsia="Times New Roman" w:cstheme="minorHAnsi"/>
          <w:bCs/>
          <w:sz w:val="24"/>
          <w:szCs w:val="24"/>
        </w:rPr>
        <w:t>.</w:t>
      </w:r>
    </w:p>
    <w:p w14:paraId="1ED0531D" w14:textId="77777777" w:rsidR="008870D6" w:rsidRPr="002F18CE" w:rsidRDefault="008870D6" w:rsidP="00E912CE">
      <w:pPr>
        <w:rPr>
          <w:rFonts w:cstheme="minorHAnsi"/>
          <w:sz w:val="24"/>
          <w:szCs w:val="24"/>
        </w:rPr>
      </w:pPr>
    </w:p>
    <w:p w14:paraId="39113004" w14:textId="77777777" w:rsidR="00A36805" w:rsidRPr="002F18CE" w:rsidRDefault="00A36805" w:rsidP="00A36805">
      <w:pPr>
        <w:spacing w:after="0" w:line="240" w:lineRule="auto"/>
        <w:contextualSpacing/>
        <w:rPr>
          <w:rFonts w:eastAsia="Times New Roman" w:cstheme="minorHAnsi"/>
          <w:color w:val="000000"/>
          <w:sz w:val="24"/>
          <w:szCs w:val="24"/>
        </w:rPr>
      </w:pPr>
      <w:r w:rsidRPr="002F18CE">
        <w:rPr>
          <w:rFonts w:cstheme="minorHAnsi"/>
          <w:sz w:val="24"/>
          <w:szCs w:val="24"/>
        </w:rPr>
        <w:t>Identify and respond to suspected or known security incidents; mitigate, to the extent practicable, harmful effects of security incidents that are known to the covered entity or business associate; and document security incidents and their outcomes.</w:t>
      </w:r>
      <w:r w:rsidRPr="002F18CE">
        <w:rPr>
          <w:rFonts w:eastAsia="Times New Roman" w:cstheme="minorHAnsi"/>
          <w:color w:val="000000"/>
          <w:sz w:val="24"/>
          <w:szCs w:val="24"/>
        </w:rPr>
        <w:t xml:space="preserve"> </w:t>
      </w:r>
    </w:p>
    <w:p w14:paraId="636BD0EF" w14:textId="77777777" w:rsidR="00A36805" w:rsidRPr="002F18CE" w:rsidRDefault="00A36805" w:rsidP="00A36805">
      <w:pPr>
        <w:spacing w:after="0" w:line="240" w:lineRule="auto"/>
        <w:contextualSpacing/>
        <w:rPr>
          <w:rFonts w:cstheme="minorHAnsi"/>
          <w:sz w:val="24"/>
          <w:szCs w:val="24"/>
        </w:rPr>
      </w:pPr>
      <w:r w:rsidRPr="002F18CE">
        <w:rPr>
          <w:rFonts w:eastAsia="Times New Roman" w:cstheme="minorHAnsi"/>
          <w:color w:val="000000"/>
          <w:sz w:val="24"/>
          <w:szCs w:val="24"/>
        </w:rPr>
        <w:t xml:space="preserve">[45 CFR </w:t>
      </w:r>
      <w:r w:rsidRPr="002F18CE">
        <w:rPr>
          <w:rFonts w:cstheme="minorHAnsi"/>
          <w:sz w:val="24"/>
          <w:szCs w:val="24"/>
        </w:rPr>
        <w:t>§164.308(a)(6)(ii)]</w:t>
      </w:r>
    </w:p>
    <w:p w14:paraId="3A3B459A" w14:textId="77777777" w:rsidR="00A36805" w:rsidRPr="002F18CE" w:rsidRDefault="00A36805" w:rsidP="00A36805">
      <w:pPr>
        <w:spacing w:after="0" w:line="240" w:lineRule="auto"/>
        <w:contextualSpacing/>
        <w:rPr>
          <w:rFonts w:eastAsia="Times New Roman" w:cstheme="minorHAnsi"/>
          <w:color w:val="000000"/>
          <w:sz w:val="24"/>
          <w:szCs w:val="24"/>
        </w:rPr>
      </w:pPr>
    </w:p>
    <w:p w14:paraId="0EEA0A8D" w14:textId="77777777" w:rsidR="00A36805" w:rsidRPr="002F18CE" w:rsidRDefault="00A36805" w:rsidP="00A36805">
      <w:pPr>
        <w:autoSpaceDE w:val="0"/>
        <w:autoSpaceDN w:val="0"/>
        <w:adjustRightInd w:val="0"/>
        <w:spacing w:after="0" w:line="240" w:lineRule="auto"/>
        <w:rPr>
          <w:rFonts w:cstheme="minorHAnsi"/>
          <w:sz w:val="24"/>
          <w:szCs w:val="24"/>
        </w:rPr>
      </w:pPr>
      <w:r w:rsidRPr="002F18CE">
        <w:rPr>
          <w:rFonts w:cstheme="minorHAnsi"/>
          <w:sz w:val="24"/>
          <w:szCs w:val="24"/>
        </w:rPr>
        <w:t>Implement an incident handling capability for security incidents that includes preparation, detection and analysis, containment, eradication, and recovery; coordinates incident handling activities with contingency planning activities; and incorporates lessons learned from ongoing incident handling activities into incident response procedures, training, and testing/exercises, and implements the resulting changes accordingly.</w:t>
      </w:r>
    </w:p>
    <w:p w14:paraId="43A38263" w14:textId="77777777" w:rsidR="00A36805" w:rsidRPr="002F18CE" w:rsidRDefault="00A36805" w:rsidP="00A36805">
      <w:pPr>
        <w:rPr>
          <w:rFonts w:cstheme="minorHAnsi"/>
          <w:sz w:val="24"/>
          <w:szCs w:val="24"/>
        </w:rPr>
      </w:pPr>
      <w:r w:rsidRPr="002F18CE">
        <w:rPr>
          <w:rFonts w:cstheme="minorHAnsi"/>
          <w:sz w:val="24"/>
          <w:szCs w:val="24"/>
        </w:rPr>
        <w:t>[NIST SP 800-53 IR-4]</w:t>
      </w:r>
    </w:p>
    <w:p w14:paraId="72CDEE86" w14:textId="77777777" w:rsidR="00954B28" w:rsidRPr="002F18CE" w:rsidRDefault="008870D6" w:rsidP="00954B28">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101" w:name="_Toc459304850"/>
      <w:r w:rsidRPr="002F18CE">
        <w:rPr>
          <w:b/>
        </w:rPr>
        <w:t>A48</w:t>
      </w:r>
      <w:r w:rsidR="00954B28" w:rsidRPr="002F18CE">
        <w:rPr>
          <w:b/>
        </w:rPr>
        <w:t xml:space="preserve"> - </w:t>
      </w:r>
      <w:r w:rsidRPr="002F18CE">
        <w:rPr>
          <w:rFonts w:eastAsia="Times New Roman"/>
          <w:b/>
          <w:color w:val="000000"/>
        </w:rPr>
        <w:t>§164.308(a)(6)(ii</w:t>
      </w:r>
      <w:proofErr w:type="gramStart"/>
      <w:r w:rsidRPr="002F18CE">
        <w:rPr>
          <w:rFonts w:eastAsia="Times New Roman"/>
          <w:b/>
          <w:color w:val="000000"/>
        </w:rPr>
        <w:t>)  Required</w:t>
      </w:r>
      <w:proofErr w:type="gramEnd"/>
      <w:r w:rsidR="00954B28" w:rsidRPr="002F18CE">
        <w:rPr>
          <w:rFonts w:eastAsia="Times New Roman"/>
          <w:b/>
          <w:color w:val="000000"/>
        </w:rPr>
        <w:t xml:space="preserve"> </w:t>
      </w:r>
      <w:r w:rsidR="00954B28" w:rsidRPr="002F18CE">
        <w:t>Does your practice implement the information system’s security protection tools to protect against malware?</w:t>
      </w:r>
      <w:bookmarkEnd w:id="101"/>
      <w:r w:rsidR="00954B28" w:rsidRPr="002F18CE">
        <w:t xml:space="preserve">  </w:t>
      </w:r>
    </w:p>
    <w:p w14:paraId="61446D5C" w14:textId="77777777" w:rsidR="008870D6" w:rsidRPr="002F18CE" w:rsidRDefault="008870D6" w:rsidP="008870D6">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192444CE" w14:textId="77777777" w:rsidR="008870D6" w:rsidRPr="002F18CE" w:rsidRDefault="008870D6" w:rsidP="008870D6">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1F705945" w14:textId="77777777" w:rsidR="008870D6" w:rsidRPr="002F18CE" w:rsidRDefault="008870D6" w:rsidP="008870D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341D7C04"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lastRenderedPageBreak/>
        <w:t>Cost</w:t>
      </w:r>
    </w:p>
    <w:p w14:paraId="6A2B7806"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Practice Size</w:t>
      </w:r>
    </w:p>
    <w:p w14:paraId="20A85E77"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Complexity</w:t>
      </w:r>
    </w:p>
    <w:p w14:paraId="763CBE5D"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Alternate Solution</w:t>
      </w:r>
    </w:p>
    <w:p w14:paraId="135FEC66" w14:textId="77777777" w:rsidR="008870D6" w:rsidRPr="002F18CE" w:rsidRDefault="008870D6" w:rsidP="008870D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8870D6" w:rsidRPr="002F18CE" w14:paraId="0476B829" w14:textId="77777777" w:rsidTr="000423A2">
        <w:tc>
          <w:tcPr>
            <w:tcW w:w="9576" w:type="dxa"/>
          </w:tcPr>
          <w:p w14:paraId="61FCCD35" w14:textId="77777777" w:rsidR="008870D6" w:rsidRPr="002F18CE" w:rsidRDefault="008870D6" w:rsidP="000423A2">
            <w:pPr>
              <w:rPr>
                <w:rFonts w:cstheme="minorHAnsi"/>
                <w:sz w:val="24"/>
                <w:szCs w:val="24"/>
              </w:rPr>
            </w:pPr>
          </w:p>
          <w:p w14:paraId="3A596763" w14:textId="77777777" w:rsidR="008870D6" w:rsidRPr="002F18CE" w:rsidRDefault="008870D6" w:rsidP="000423A2">
            <w:pPr>
              <w:rPr>
                <w:rFonts w:cstheme="minorHAnsi"/>
                <w:sz w:val="24"/>
                <w:szCs w:val="24"/>
              </w:rPr>
            </w:pPr>
          </w:p>
          <w:p w14:paraId="12E0017B" w14:textId="77777777" w:rsidR="008870D6" w:rsidRPr="002F18CE" w:rsidRDefault="008870D6" w:rsidP="000423A2">
            <w:pPr>
              <w:rPr>
                <w:rFonts w:cstheme="minorHAnsi"/>
                <w:sz w:val="24"/>
                <w:szCs w:val="24"/>
              </w:rPr>
            </w:pPr>
          </w:p>
          <w:p w14:paraId="36A58E39" w14:textId="77777777" w:rsidR="008870D6" w:rsidRPr="002F18CE" w:rsidRDefault="008870D6" w:rsidP="000423A2">
            <w:pPr>
              <w:rPr>
                <w:rFonts w:cstheme="minorHAnsi"/>
                <w:sz w:val="24"/>
                <w:szCs w:val="24"/>
              </w:rPr>
            </w:pPr>
          </w:p>
          <w:p w14:paraId="084DDF93" w14:textId="77777777" w:rsidR="008870D6" w:rsidRPr="002F18CE" w:rsidRDefault="008870D6" w:rsidP="000423A2">
            <w:pPr>
              <w:rPr>
                <w:rFonts w:cstheme="minorHAnsi"/>
                <w:sz w:val="24"/>
                <w:szCs w:val="24"/>
              </w:rPr>
            </w:pPr>
          </w:p>
          <w:p w14:paraId="2E86CD17" w14:textId="77777777" w:rsidR="008870D6" w:rsidRPr="002F18CE" w:rsidRDefault="008870D6" w:rsidP="000423A2">
            <w:pPr>
              <w:rPr>
                <w:rFonts w:cstheme="minorHAnsi"/>
                <w:sz w:val="24"/>
                <w:szCs w:val="24"/>
              </w:rPr>
            </w:pPr>
          </w:p>
        </w:tc>
      </w:tr>
    </w:tbl>
    <w:p w14:paraId="5983B756" w14:textId="77777777" w:rsidR="008870D6" w:rsidRPr="002F18CE" w:rsidRDefault="008870D6" w:rsidP="008870D6">
      <w:pPr>
        <w:rPr>
          <w:rFonts w:cstheme="minorHAnsi"/>
          <w:sz w:val="24"/>
          <w:szCs w:val="24"/>
        </w:rPr>
      </w:pPr>
    </w:p>
    <w:p w14:paraId="2D1D5228" w14:textId="77777777" w:rsidR="008870D6" w:rsidRPr="002F18CE" w:rsidRDefault="008870D6" w:rsidP="008870D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8870D6" w:rsidRPr="002F18CE" w14:paraId="02735373" w14:textId="77777777" w:rsidTr="000423A2">
        <w:tc>
          <w:tcPr>
            <w:tcW w:w="9576" w:type="dxa"/>
          </w:tcPr>
          <w:p w14:paraId="58E5A24B" w14:textId="77777777" w:rsidR="008870D6" w:rsidRPr="002F18CE" w:rsidRDefault="008870D6" w:rsidP="000423A2">
            <w:pPr>
              <w:rPr>
                <w:rFonts w:cstheme="minorHAnsi"/>
                <w:sz w:val="24"/>
                <w:szCs w:val="24"/>
              </w:rPr>
            </w:pPr>
          </w:p>
          <w:p w14:paraId="7C90084F" w14:textId="77777777" w:rsidR="008870D6" w:rsidRPr="002F18CE" w:rsidRDefault="008870D6" w:rsidP="000423A2">
            <w:pPr>
              <w:rPr>
                <w:rFonts w:cstheme="minorHAnsi"/>
                <w:sz w:val="24"/>
                <w:szCs w:val="24"/>
              </w:rPr>
            </w:pPr>
          </w:p>
          <w:p w14:paraId="3C9BC293" w14:textId="77777777" w:rsidR="008870D6" w:rsidRPr="002F18CE" w:rsidRDefault="008870D6" w:rsidP="000423A2">
            <w:pPr>
              <w:rPr>
                <w:rFonts w:cstheme="minorHAnsi"/>
                <w:sz w:val="24"/>
                <w:szCs w:val="24"/>
              </w:rPr>
            </w:pPr>
          </w:p>
          <w:p w14:paraId="3E844F41" w14:textId="77777777" w:rsidR="008870D6" w:rsidRPr="002F18CE" w:rsidRDefault="008870D6" w:rsidP="000423A2">
            <w:pPr>
              <w:rPr>
                <w:rFonts w:cstheme="minorHAnsi"/>
                <w:sz w:val="24"/>
                <w:szCs w:val="24"/>
              </w:rPr>
            </w:pPr>
          </w:p>
          <w:p w14:paraId="74E13FE2" w14:textId="77777777" w:rsidR="008870D6" w:rsidRPr="002F18CE" w:rsidRDefault="008870D6" w:rsidP="000423A2">
            <w:pPr>
              <w:rPr>
                <w:rFonts w:cstheme="minorHAnsi"/>
                <w:sz w:val="24"/>
                <w:szCs w:val="24"/>
              </w:rPr>
            </w:pPr>
          </w:p>
          <w:p w14:paraId="005CC80D" w14:textId="77777777" w:rsidR="008870D6" w:rsidRPr="002F18CE" w:rsidRDefault="008870D6" w:rsidP="000423A2">
            <w:pPr>
              <w:rPr>
                <w:rFonts w:cstheme="minorHAnsi"/>
                <w:sz w:val="24"/>
                <w:szCs w:val="24"/>
              </w:rPr>
            </w:pPr>
          </w:p>
        </w:tc>
      </w:tr>
    </w:tbl>
    <w:p w14:paraId="1D550326" w14:textId="77777777" w:rsidR="008870D6" w:rsidRPr="002F18CE" w:rsidRDefault="008870D6" w:rsidP="008870D6">
      <w:pPr>
        <w:rPr>
          <w:rFonts w:cstheme="minorHAnsi"/>
          <w:sz w:val="24"/>
          <w:szCs w:val="24"/>
        </w:rPr>
      </w:pPr>
    </w:p>
    <w:p w14:paraId="61669CA3" w14:textId="77777777" w:rsidR="008870D6" w:rsidRPr="002F18CE" w:rsidRDefault="008870D6" w:rsidP="008870D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8870D6" w:rsidRPr="002F18CE" w14:paraId="661177A0" w14:textId="77777777" w:rsidTr="000423A2">
        <w:tc>
          <w:tcPr>
            <w:tcW w:w="9576" w:type="dxa"/>
          </w:tcPr>
          <w:p w14:paraId="3893FCFC" w14:textId="77777777" w:rsidR="008870D6" w:rsidRPr="002F18CE" w:rsidRDefault="008870D6" w:rsidP="000423A2">
            <w:pPr>
              <w:rPr>
                <w:rFonts w:cstheme="minorHAnsi"/>
                <w:sz w:val="24"/>
                <w:szCs w:val="24"/>
              </w:rPr>
            </w:pPr>
          </w:p>
          <w:p w14:paraId="205D1096" w14:textId="77777777" w:rsidR="008870D6" w:rsidRPr="002F18CE" w:rsidRDefault="008870D6" w:rsidP="000423A2">
            <w:pPr>
              <w:rPr>
                <w:rFonts w:cstheme="minorHAnsi"/>
                <w:sz w:val="24"/>
                <w:szCs w:val="24"/>
              </w:rPr>
            </w:pPr>
          </w:p>
          <w:p w14:paraId="2D521772" w14:textId="77777777" w:rsidR="008870D6" w:rsidRPr="002F18CE" w:rsidRDefault="008870D6" w:rsidP="000423A2">
            <w:pPr>
              <w:rPr>
                <w:rFonts w:cstheme="minorHAnsi"/>
                <w:sz w:val="24"/>
                <w:szCs w:val="24"/>
              </w:rPr>
            </w:pPr>
          </w:p>
          <w:p w14:paraId="415A38CC" w14:textId="77777777" w:rsidR="008870D6" w:rsidRPr="002F18CE" w:rsidRDefault="008870D6" w:rsidP="000423A2">
            <w:pPr>
              <w:rPr>
                <w:rFonts w:cstheme="minorHAnsi"/>
                <w:sz w:val="24"/>
                <w:szCs w:val="24"/>
              </w:rPr>
            </w:pPr>
          </w:p>
          <w:p w14:paraId="3D41AF6B" w14:textId="77777777" w:rsidR="008870D6" w:rsidRPr="002F18CE" w:rsidRDefault="008870D6" w:rsidP="000423A2">
            <w:pPr>
              <w:rPr>
                <w:rFonts w:cstheme="minorHAnsi"/>
                <w:sz w:val="24"/>
                <w:szCs w:val="24"/>
              </w:rPr>
            </w:pPr>
          </w:p>
          <w:p w14:paraId="1BF37663" w14:textId="77777777" w:rsidR="008870D6" w:rsidRPr="002F18CE" w:rsidRDefault="008870D6" w:rsidP="000423A2">
            <w:pPr>
              <w:rPr>
                <w:rFonts w:cstheme="minorHAnsi"/>
                <w:sz w:val="24"/>
                <w:szCs w:val="24"/>
              </w:rPr>
            </w:pPr>
          </w:p>
        </w:tc>
      </w:tr>
    </w:tbl>
    <w:p w14:paraId="47270FCA" w14:textId="77777777" w:rsidR="008870D6" w:rsidRPr="002F18CE" w:rsidRDefault="008870D6" w:rsidP="008870D6">
      <w:pPr>
        <w:rPr>
          <w:rFonts w:cstheme="minorHAnsi"/>
          <w:sz w:val="24"/>
          <w:szCs w:val="24"/>
        </w:rPr>
      </w:pPr>
    </w:p>
    <w:p w14:paraId="409589FB" w14:textId="77777777" w:rsidR="008870D6" w:rsidRPr="002F18CE" w:rsidRDefault="008870D6" w:rsidP="008870D6">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43DB349B"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Low</w:t>
      </w:r>
    </w:p>
    <w:p w14:paraId="4B7DF0A8"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39862869"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lastRenderedPageBreak/>
        <w:t>High</w:t>
      </w:r>
    </w:p>
    <w:p w14:paraId="6AC913A4" w14:textId="77777777" w:rsidR="008870D6" w:rsidRPr="002F18CE" w:rsidRDefault="008870D6" w:rsidP="008870D6">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3F037011"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Low</w:t>
      </w:r>
    </w:p>
    <w:p w14:paraId="01EF0ED3"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4B18758A"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04621484" w14:textId="77777777" w:rsidR="0060048E" w:rsidRPr="002F18CE" w:rsidRDefault="0060048E" w:rsidP="0060048E">
      <w:pPr>
        <w:rPr>
          <w:rFonts w:cstheme="minorHAnsi"/>
          <w:b/>
          <w:sz w:val="24"/>
          <w:szCs w:val="24"/>
        </w:rPr>
      </w:pPr>
      <w:r w:rsidRPr="002F18CE">
        <w:rPr>
          <w:rFonts w:cstheme="minorHAnsi"/>
          <w:b/>
          <w:sz w:val="24"/>
          <w:szCs w:val="24"/>
        </w:rPr>
        <w:t>Overall Security Risk:</w:t>
      </w:r>
    </w:p>
    <w:p w14:paraId="41B9CD37" w14:textId="77777777" w:rsidR="0060048E" w:rsidRPr="002F18CE" w:rsidRDefault="0060048E" w:rsidP="0060048E">
      <w:pPr>
        <w:pStyle w:val="ListParagraph"/>
        <w:numPr>
          <w:ilvl w:val="0"/>
          <w:numId w:val="3"/>
        </w:numPr>
        <w:rPr>
          <w:rFonts w:cstheme="minorHAnsi"/>
          <w:sz w:val="24"/>
          <w:szCs w:val="24"/>
        </w:rPr>
      </w:pPr>
      <w:r w:rsidRPr="002F18CE">
        <w:rPr>
          <w:rFonts w:cstheme="minorHAnsi"/>
          <w:sz w:val="24"/>
          <w:szCs w:val="24"/>
        </w:rPr>
        <w:t>Low</w:t>
      </w:r>
    </w:p>
    <w:p w14:paraId="100298D7" w14:textId="77777777" w:rsidR="0060048E" w:rsidRPr="002F18CE" w:rsidRDefault="0060048E" w:rsidP="0060048E">
      <w:pPr>
        <w:pStyle w:val="ListParagraph"/>
        <w:numPr>
          <w:ilvl w:val="0"/>
          <w:numId w:val="3"/>
        </w:numPr>
        <w:rPr>
          <w:rFonts w:cstheme="minorHAnsi"/>
          <w:sz w:val="24"/>
          <w:szCs w:val="24"/>
        </w:rPr>
      </w:pPr>
      <w:r w:rsidRPr="002F18CE">
        <w:rPr>
          <w:rFonts w:cstheme="minorHAnsi"/>
          <w:sz w:val="24"/>
          <w:szCs w:val="24"/>
        </w:rPr>
        <w:t>Medium</w:t>
      </w:r>
    </w:p>
    <w:p w14:paraId="4EAE2C1F" w14:textId="77777777" w:rsidR="0060048E" w:rsidRPr="002F18CE" w:rsidRDefault="0060048E" w:rsidP="0060048E">
      <w:pPr>
        <w:pStyle w:val="ListParagraph"/>
        <w:numPr>
          <w:ilvl w:val="0"/>
          <w:numId w:val="3"/>
        </w:numPr>
        <w:rPr>
          <w:rFonts w:cstheme="minorHAnsi"/>
          <w:sz w:val="24"/>
          <w:szCs w:val="24"/>
        </w:rPr>
      </w:pPr>
      <w:r w:rsidRPr="002F18CE">
        <w:rPr>
          <w:rFonts w:cstheme="minorHAnsi"/>
          <w:sz w:val="24"/>
          <w:szCs w:val="24"/>
        </w:rPr>
        <w:t>High</w:t>
      </w:r>
    </w:p>
    <w:p w14:paraId="0ADF8E10" w14:textId="77777777" w:rsidR="008870D6" w:rsidRPr="002F18CE" w:rsidRDefault="008870D6" w:rsidP="008870D6">
      <w:pPr>
        <w:rPr>
          <w:rFonts w:cstheme="minorHAnsi"/>
          <w:b/>
          <w:sz w:val="24"/>
          <w:szCs w:val="24"/>
        </w:rPr>
      </w:pPr>
      <w:r w:rsidRPr="002F18CE">
        <w:rPr>
          <w:rFonts w:cstheme="minorHAnsi"/>
          <w:b/>
          <w:sz w:val="24"/>
          <w:szCs w:val="24"/>
        </w:rPr>
        <w:t>Related Information:</w:t>
      </w:r>
    </w:p>
    <w:p w14:paraId="3D59A566" w14:textId="77777777" w:rsidR="008870D6" w:rsidRPr="002F18CE" w:rsidRDefault="008870D6" w:rsidP="008870D6">
      <w:pPr>
        <w:rPr>
          <w:rFonts w:cstheme="minorHAnsi"/>
          <w:i/>
          <w:sz w:val="24"/>
          <w:szCs w:val="24"/>
        </w:rPr>
      </w:pPr>
      <w:r w:rsidRPr="002F18CE">
        <w:rPr>
          <w:rFonts w:cstheme="minorHAnsi"/>
          <w:i/>
          <w:sz w:val="24"/>
          <w:szCs w:val="24"/>
        </w:rPr>
        <w:t>Things to Consider to Help Answer the Question:</w:t>
      </w:r>
    </w:p>
    <w:p w14:paraId="332B0CA0" w14:textId="77777777" w:rsidR="008870D6" w:rsidRPr="002F18CE" w:rsidRDefault="008870D6" w:rsidP="008870D6">
      <w:pPr>
        <w:rPr>
          <w:rFonts w:cstheme="minorHAnsi"/>
          <w:i/>
          <w:sz w:val="24"/>
          <w:szCs w:val="24"/>
        </w:rPr>
      </w:pPr>
      <w:r w:rsidRPr="002F18CE">
        <w:rPr>
          <w:rFonts w:eastAsia="Times New Roman" w:cstheme="minorHAnsi"/>
          <w:sz w:val="24"/>
          <w:szCs w:val="24"/>
        </w:rPr>
        <w:t xml:space="preserve">Consider whether your practice completes </w:t>
      </w:r>
      <w:r w:rsidRPr="002F18CE">
        <w:rPr>
          <w:rFonts w:cstheme="minorHAnsi"/>
          <w:sz w:val="24"/>
          <w:szCs w:val="24"/>
        </w:rPr>
        <w:t xml:space="preserve">regular and real-time scans of its servers, information systems, and workstations, laptops and other electronic devices </w:t>
      </w:r>
      <w:r w:rsidRPr="002F18CE">
        <w:rPr>
          <w:rFonts w:eastAsia="Times New Roman" w:cstheme="minorHAnsi"/>
          <w:sz w:val="24"/>
          <w:szCs w:val="24"/>
        </w:rPr>
        <w:t>in order to identify and respond to suspected or known security incidents.</w:t>
      </w:r>
    </w:p>
    <w:p w14:paraId="15903669" w14:textId="77777777" w:rsidR="008870D6" w:rsidRPr="002F18CE" w:rsidRDefault="008870D6" w:rsidP="008870D6">
      <w:pPr>
        <w:rPr>
          <w:rFonts w:cstheme="minorHAnsi"/>
          <w:i/>
          <w:sz w:val="24"/>
          <w:szCs w:val="24"/>
        </w:rPr>
      </w:pPr>
      <w:r w:rsidRPr="002F18CE">
        <w:rPr>
          <w:rFonts w:cstheme="minorHAnsi"/>
          <w:i/>
          <w:sz w:val="24"/>
          <w:szCs w:val="24"/>
        </w:rPr>
        <w:t>Possible Threats and Vulnerabilities:</w:t>
      </w:r>
    </w:p>
    <w:p w14:paraId="58841D47" w14:textId="77777777" w:rsidR="008870D6" w:rsidRPr="002F18CE" w:rsidRDefault="008870D6" w:rsidP="008870D6">
      <w:pPr>
        <w:spacing w:line="240" w:lineRule="auto"/>
        <w:contextualSpacing/>
        <w:rPr>
          <w:rFonts w:cstheme="minorHAnsi"/>
          <w:sz w:val="24"/>
          <w:szCs w:val="24"/>
        </w:rPr>
      </w:pPr>
      <w:r w:rsidRPr="002F18CE">
        <w:rPr>
          <w:rFonts w:cstheme="minorHAnsi"/>
          <w:sz w:val="24"/>
          <w:szCs w:val="24"/>
        </w:rPr>
        <w:t xml:space="preserve">Your practice may not be able to safeguard its information systems, applications, and </w:t>
      </w:r>
      <w:proofErr w:type="spellStart"/>
      <w:r w:rsidRPr="002F18CE">
        <w:rPr>
          <w:rFonts w:cstheme="minorHAnsi"/>
          <w:sz w:val="24"/>
          <w:szCs w:val="24"/>
        </w:rPr>
        <w:t>ePHI</w:t>
      </w:r>
      <w:proofErr w:type="spellEnd"/>
      <w:r w:rsidRPr="002F18CE">
        <w:rPr>
          <w:rFonts w:cstheme="minorHAnsi"/>
          <w:sz w:val="24"/>
          <w:szCs w:val="24"/>
        </w:rPr>
        <w:t xml:space="preserve"> if it does not implement the information system’s security protection tools to protect against malware. </w:t>
      </w:r>
    </w:p>
    <w:p w14:paraId="5F642367" w14:textId="77777777" w:rsidR="008870D6" w:rsidRPr="002F18CE" w:rsidRDefault="008870D6" w:rsidP="008870D6">
      <w:pPr>
        <w:spacing w:line="240" w:lineRule="auto"/>
        <w:contextualSpacing/>
        <w:rPr>
          <w:rFonts w:cstheme="minorHAnsi"/>
          <w:sz w:val="24"/>
          <w:szCs w:val="24"/>
        </w:rPr>
      </w:pPr>
    </w:p>
    <w:p w14:paraId="1FAF14DD" w14:textId="77777777" w:rsidR="008870D6" w:rsidRPr="002F18CE" w:rsidRDefault="008870D6" w:rsidP="008870D6">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1AC03216"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5A4E3AA0"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062BF4A7"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5F556D0E" w14:textId="77777777" w:rsidR="008870D6" w:rsidRPr="002F18CE" w:rsidRDefault="008870D6" w:rsidP="008870D6">
      <w:pPr>
        <w:spacing w:after="0" w:line="240" w:lineRule="auto"/>
        <w:rPr>
          <w:rFonts w:eastAsia="Times New Roman" w:cstheme="minorHAnsi"/>
          <w:bCs/>
          <w:i/>
          <w:sz w:val="24"/>
          <w:szCs w:val="24"/>
        </w:rPr>
      </w:pPr>
    </w:p>
    <w:p w14:paraId="6B458960" w14:textId="77777777" w:rsidR="008870D6" w:rsidRPr="002F18CE" w:rsidRDefault="008870D6" w:rsidP="008870D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65B4192A" w14:textId="77777777" w:rsidR="008870D6" w:rsidRPr="002F18CE" w:rsidRDefault="004B7C32" w:rsidP="008870D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8870D6"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8870D6" w:rsidRPr="002F18CE">
        <w:rPr>
          <w:rFonts w:eastAsia="Times New Roman" w:cstheme="minorHAnsi"/>
          <w:bCs/>
          <w:sz w:val="24"/>
          <w:szCs w:val="24"/>
        </w:rPr>
        <w:t>ePHI</w:t>
      </w:r>
      <w:proofErr w:type="spellEnd"/>
      <w:r w:rsidR="008870D6" w:rsidRPr="002F18CE">
        <w:rPr>
          <w:rFonts w:eastAsia="Times New Roman" w:cstheme="minorHAnsi"/>
          <w:bCs/>
          <w:sz w:val="24"/>
          <w:szCs w:val="24"/>
        </w:rPr>
        <w:t>.</w:t>
      </w:r>
    </w:p>
    <w:p w14:paraId="493652AC" w14:textId="77777777" w:rsidR="008870D6" w:rsidRPr="002F18CE" w:rsidRDefault="008870D6" w:rsidP="008870D6">
      <w:pPr>
        <w:spacing w:after="0" w:line="240" w:lineRule="auto"/>
        <w:rPr>
          <w:rFonts w:eastAsia="Times New Roman" w:cstheme="minorHAnsi"/>
          <w:bCs/>
          <w:sz w:val="24"/>
          <w:szCs w:val="24"/>
        </w:rPr>
      </w:pPr>
    </w:p>
    <w:p w14:paraId="440E7856" w14:textId="77777777" w:rsidR="00A36805" w:rsidRPr="002F18CE" w:rsidRDefault="00A36805" w:rsidP="00A36805">
      <w:pPr>
        <w:spacing w:after="0" w:line="240" w:lineRule="auto"/>
        <w:contextualSpacing/>
        <w:rPr>
          <w:rFonts w:eastAsia="Times New Roman" w:cstheme="minorHAnsi"/>
          <w:color w:val="000000"/>
          <w:sz w:val="24"/>
          <w:szCs w:val="24"/>
        </w:rPr>
      </w:pPr>
      <w:r w:rsidRPr="002F18CE">
        <w:rPr>
          <w:rFonts w:cstheme="minorHAnsi"/>
          <w:sz w:val="24"/>
          <w:szCs w:val="24"/>
        </w:rPr>
        <w:t>Identify and respond to suspected or known security incidents; mitigate, to the extent practicable, harmful effects of security incidents that are known to the covered entity or business associate; and document security incidents and their outcomes.</w:t>
      </w:r>
      <w:r w:rsidRPr="002F18CE">
        <w:rPr>
          <w:rFonts w:eastAsia="Times New Roman" w:cstheme="minorHAnsi"/>
          <w:color w:val="000000"/>
          <w:sz w:val="24"/>
          <w:szCs w:val="24"/>
        </w:rPr>
        <w:t xml:space="preserve"> </w:t>
      </w:r>
    </w:p>
    <w:p w14:paraId="7A2B4BA3" w14:textId="77777777" w:rsidR="00A36805" w:rsidRPr="002F18CE" w:rsidRDefault="00A36805" w:rsidP="00A36805">
      <w:pPr>
        <w:spacing w:after="0" w:line="240" w:lineRule="auto"/>
        <w:contextualSpacing/>
        <w:rPr>
          <w:rFonts w:cstheme="minorHAnsi"/>
          <w:sz w:val="24"/>
          <w:szCs w:val="24"/>
        </w:rPr>
      </w:pPr>
      <w:r w:rsidRPr="002F18CE">
        <w:rPr>
          <w:rFonts w:eastAsia="Times New Roman" w:cstheme="minorHAnsi"/>
          <w:color w:val="000000"/>
          <w:sz w:val="24"/>
          <w:szCs w:val="24"/>
        </w:rPr>
        <w:t xml:space="preserve">[45 CFR </w:t>
      </w:r>
      <w:r w:rsidRPr="002F18CE">
        <w:rPr>
          <w:rFonts w:cstheme="minorHAnsi"/>
          <w:sz w:val="24"/>
          <w:szCs w:val="24"/>
        </w:rPr>
        <w:t>§164.308(a)(6)(ii)]</w:t>
      </w:r>
    </w:p>
    <w:p w14:paraId="6A01A898" w14:textId="77777777" w:rsidR="00A36805" w:rsidRPr="002F18CE" w:rsidRDefault="00A36805" w:rsidP="00A36805">
      <w:pPr>
        <w:spacing w:after="0" w:line="240" w:lineRule="auto"/>
        <w:contextualSpacing/>
        <w:rPr>
          <w:rFonts w:eastAsia="Times New Roman" w:cstheme="minorHAnsi"/>
          <w:color w:val="000000"/>
          <w:sz w:val="24"/>
          <w:szCs w:val="24"/>
        </w:rPr>
      </w:pPr>
    </w:p>
    <w:p w14:paraId="5CADBD23" w14:textId="77777777" w:rsidR="00A36805" w:rsidRPr="002F18CE" w:rsidRDefault="00A36805" w:rsidP="00A36805">
      <w:pPr>
        <w:spacing w:after="0" w:line="240" w:lineRule="auto"/>
        <w:contextualSpacing/>
        <w:rPr>
          <w:rFonts w:cstheme="minorHAnsi"/>
          <w:sz w:val="24"/>
          <w:szCs w:val="24"/>
        </w:rPr>
      </w:pPr>
      <w:r w:rsidRPr="002F18CE">
        <w:rPr>
          <w:rFonts w:cstheme="minorHAnsi"/>
          <w:sz w:val="24"/>
          <w:szCs w:val="24"/>
        </w:rPr>
        <w:t>Employs automated mechanisms and tools to assist in the tracking of security incidents and in the collection and analysis of incident information, such as malware attacks.</w:t>
      </w:r>
    </w:p>
    <w:p w14:paraId="103DD377" w14:textId="77777777" w:rsidR="00A36805" w:rsidRPr="002F18CE" w:rsidRDefault="00A36805" w:rsidP="00A36805">
      <w:pPr>
        <w:spacing w:after="0" w:line="240" w:lineRule="auto"/>
        <w:rPr>
          <w:rFonts w:cstheme="minorHAnsi"/>
          <w:sz w:val="24"/>
          <w:szCs w:val="24"/>
        </w:rPr>
      </w:pPr>
      <w:r w:rsidRPr="002F18CE">
        <w:rPr>
          <w:rFonts w:cstheme="minorHAnsi"/>
          <w:sz w:val="24"/>
          <w:szCs w:val="24"/>
        </w:rPr>
        <w:t>[NIST SP 800-53 IR-5]</w:t>
      </w:r>
    </w:p>
    <w:p w14:paraId="2EE6375A" w14:textId="77777777" w:rsidR="00954B28" w:rsidRPr="002F18CE" w:rsidRDefault="008870D6" w:rsidP="00954B28">
      <w:pPr>
        <w:pStyle w:val="Heading1"/>
        <w:pBdr>
          <w:top w:val="single" w:sz="4" w:space="1" w:color="auto"/>
          <w:left w:val="single" w:sz="4" w:space="4" w:color="auto"/>
          <w:bottom w:val="single" w:sz="4" w:space="1" w:color="auto"/>
          <w:right w:val="single" w:sz="4" w:space="4" w:color="auto"/>
        </w:pBdr>
      </w:pPr>
      <w:bookmarkStart w:id="102" w:name="_Toc459304851"/>
      <w:r w:rsidRPr="002F18CE">
        <w:rPr>
          <w:b/>
        </w:rPr>
        <w:t>A49</w:t>
      </w:r>
      <w:r w:rsidR="00954B28" w:rsidRPr="002F18CE">
        <w:rPr>
          <w:b/>
        </w:rPr>
        <w:t xml:space="preserve"> - </w:t>
      </w:r>
      <w:r w:rsidRPr="002F18CE">
        <w:rPr>
          <w:rFonts w:eastAsia="Times New Roman"/>
          <w:b/>
          <w:color w:val="000000"/>
        </w:rPr>
        <w:t>§164.308(a)(7)(i)  Standard</w:t>
      </w:r>
      <w:r w:rsidR="00954B28" w:rsidRPr="002F18CE">
        <w:rPr>
          <w:rFonts w:eastAsia="Times New Roman"/>
          <w:b/>
          <w:color w:val="000000"/>
        </w:rPr>
        <w:t xml:space="preserve"> </w:t>
      </w:r>
      <w:r w:rsidR="00954B28" w:rsidRPr="002F18CE">
        <w:t xml:space="preserve">Does your practice know what critical services and </w:t>
      </w:r>
      <w:proofErr w:type="spellStart"/>
      <w:r w:rsidR="00954B28" w:rsidRPr="002F18CE">
        <w:t>ePHI</w:t>
      </w:r>
      <w:proofErr w:type="spellEnd"/>
      <w:r w:rsidR="00954B28" w:rsidRPr="002F18CE">
        <w:t xml:space="preserve"> it must have available to support decision making about a patient’s treatment during an emergency?</w:t>
      </w:r>
      <w:bookmarkEnd w:id="102"/>
      <w:r w:rsidR="00954B28" w:rsidRPr="002F18CE">
        <w:t xml:space="preserve">  </w:t>
      </w:r>
    </w:p>
    <w:p w14:paraId="50E6373C" w14:textId="77777777" w:rsidR="008870D6" w:rsidRPr="002F18CE" w:rsidRDefault="008870D6" w:rsidP="008870D6">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2AE1D3D6" w14:textId="77777777" w:rsidR="008870D6" w:rsidRPr="002F18CE" w:rsidRDefault="008870D6" w:rsidP="008870D6">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348886D2" w14:textId="77777777" w:rsidR="008870D6" w:rsidRPr="002F18CE" w:rsidRDefault="008870D6" w:rsidP="008870D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74A8E41A"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Cost</w:t>
      </w:r>
    </w:p>
    <w:p w14:paraId="0E43B408"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Practice Size</w:t>
      </w:r>
    </w:p>
    <w:p w14:paraId="565E50AD"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Complexity</w:t>
      </w:r>
    </w:p>
    <w:p w14:paraId="7B49D868"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Alternate Solution</w:t>
      </w:r>
    </w:p>
    <w:p w14:paraId="5B000CA2" w14:textId="77777777" w:rsidR="008870D6" w:rsidRPr="002F18CE" w:rsidRDefault="008870D6" w:rsidP="008870D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8870D6" w:rsidRPr="002F18CE" w14:paraId="6688FED1" w14:textId="77777777" w:rsidTr="000423A2">
        <w:tc>
          <w:tcPr>
            <w:tcW w:w="9576" w:type="dxa"/>
          </w:tcPr>
          <w:p w14:paraId="2BF190A0" w14:textId="77777777" w:rsidR="008870D6" w:rsidRPr="002F18CE" w:rsidRDefault="008870D6" w:rsidP="000423A2">
            <w:pPr>
              <w:rPr>
                <w:rFonts w:cstheme="minorHAnsi"/>
                <w:sz w:val="24"/>
                <w:szCs w:val="24"/>
              </w:rPr>
            </w:pPr>
          </w:p>
          <w:p w14:paraId="6D460192" w14:textId="77777777" w:rsidR="008870D6" w:rsidRPr="002F18CE" w:rsidRDefault="008870D6" w:rsidP="000423A2">
            <w:pPr>
              <w:rPr>
                <w:rFonts w:cstheme="minorHAnsi"/>
                <w:sz w:val="24"/>
                <w:szCs w:val="24"/>
              </w:rPr>
            </w:pPr>
          </w:p>
          <w:p w14:paraId="31B727C4" w14:textId="77777777" w:rsidR="008870D6" w:rsidRPr="002F18CE" w:rsidRDefault="008870D6" w:rsidP="000423A2">
            <w:pPr>
              <w:rPr>
                <w:rFonts w:cstheme="minorHAnsi"/>
                <w:sz w:val="24"/>
                <w:szCs w:val="24"/>
              </w:rPr>
            </w:pPr>
          </w:p>
          <w:p w14:paraId="5A7D4911" w14:textId="77777777" w:rsidR="008870D6" w:rsidRPr="002F18CE" w:rsidRDefault="008870D6" w:rsidP="000423A2">
            <w:pPr>
              <w:rPr>
                <w:rFonts w:cstheme="minorHAnsi"/>
                <w:sz w:val="24"/>
                <w:szCs w:val="24"/>
              </w:rPr>
            </w:pPr>
          </w:p>
          <w:p w14:paraId="1368FA3A" w14:textId="77777777" w:rsidR="008870D6" w:rsidRPr="002F18CE" w:rsidRDefault="008870D6" w:rsidP="000423A2">
            <w:pPr>
              <w:rPr>
                <w:rFonts w:cstheme="minorHAnsi"/>
                <w:sz w:val="24"/>
                <w:szCs w:val="24"/>
              </w:rPr>
            </w:pPr>
          </w:p>
          <w:p w14:paraId="3D544FDF" w14:textId="77777777" w:rsidR="008870D6" w:rsidRPr="002F18CE" w:rsidRDefault="008870D6" w:rsidP="000423A2">
            <w:pPr>
              <w:rPr>
                <w:rFonts w:cstheme="minorHAnsi"/>
                <w:sz w:val="24"/>
                <w:szCs w:val="24"/>
              </w:rPr>
            </w:pPr>
          </w:p>
        </w:tc>
      </w:tr>
    </w:tbl>
    <w:p w14:paraId="30A48BD7" w14:textId="77777777" w:rsidR="008870D6" w:rsidRPr="002F18CE" w:rsidRDefault="008870D6" w:rsidP="008870D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8870D6" w:rsidRPr="002F18CE" w14:paraId="65DDCF77" w14:textId="77777777" w:rsidTr="000423A2">
        <w:tc>
          <w:tcPr>
            <w:tcW w:w="9576" w:type="dxa"/>
          </w:tcPr>
          <w:p w14:paraId="339590DF" w14:textId="77777777" w:rsidR="008870D6" w:rsidRPr="002F18CE" w:rsidRDefault="008870D6" w:rsidP="000423A2">
            <w:pPr>
              <w:rPr>
                <w:rFonts w:cstheme="minorHAnsi"/>
                <w:sz w:val="24"/>
                <w:szCs w:val="24"/>
              </w:rPr>
            </w:pPr>
          </w:p>
          <w:p w14:paraId="0BE385B8" w14:textId="77777777" w:rsidR="008870D6" w:rsidRPr="002F18CE" w:rsidRDefault="008870D6" w:rsidP="000423A2">
            <w:pPr>
              <w:rPr>
                <w:rFonts w:cstheme="minorHAnsi"/>
                <w:sz w:val="24"/>
                <w:szCs w:val="24"/>
              </w:rPr>
            </w:pPr>
          </w:p>
          <w:p w14:paraId="328D9AFE" w14:textId="77777777" w:rsidR="008870D6" w:rsidRPr="002F18CE" w:rsidRDefault="008870D6" w:rsidP="000423A2">
            <w:pPr>
              <w:rPr>
                <w:rFonts w:cstheme="minorHAnsi"/>
                <w:sz w:val="24"/>
                <w:szCs w:val="24"/>
              </w:rPr>
            </w:pPr>
          </w:p>
          <w:p w14:paraId="7D7FD01F" w14:textId="77777777" w:rsidR="008870D6" w:rsidRPr="002F18CE" w:rsidRDefault="008870D6" w:rsidP="000423A2">
            <w:pPr>
              <w:rPr>
                <w:rFonts w:cstheme="minorHAnsi"/>
                <w:sz w:val="24"/>
                <w:szCs w:val="24"/>
              </w:rPr>
            </w:pPr>
          </w:p>
          <w:p w14:paraId="2B602AE7" w14:textId="77777777" w:rsidR="008870D6" w:rsidRPr="002F18CE" w:rsidRDefault="008870D6" w:rsidP="000423A2">
            <w:pPr>
              <w:rPr>
                <w:rFonts w:cstheme="minorHAnsi"/>
                <w:sz w:val="24"/>
                <w:szCs w:val="24"/>
              </w:rPr>
            </w:pPr>
          </w:p>
          <w:p w14:paraId="235A9A4A" w14:textId="77777777" w:rsidR="008870D6" w:rsidRPr="002F18CE" w:rsidRDefault="008870D6" w:rsidP="000423A2">
            <w:pPr>
              <w:rPr>
                <w:rFonts w:cstheme="minorHAnsi"/>
                <w:sz w:val="24"/>
                <w:szCs w:val="24"/>
              </w:rPr>
            </w:pPr>
          </w:p>
        </w:tc>
      </w:tr>
    </w:tbl>
    <w:p w14:paraId="096CE61F" w14:textId="77777777" w:rsidR="008870D6" w:rsidRPr="002F18CE" w:rsidRDefault="008870D6" w:rsidP="008870D6">
      <w:pPr>
        <w:rPr>
          <w:rFonts w:cstheme="minorHAnsi"/>
          <w:sz w:val="24"/>
          <w:szCs w:val="24"/>
        </w:rPr>
      </w:pPr>
    </w:p>
    <w:p w14:paraId="31C4D73A" w14:textId="77777777" w:rsidR="008870D6" w:rsidRPr="002F18CE" w:rsidRDefault="008870D6" w:rsidP="008870D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8870D6" w:rsidRPr="002F18CE" w14:paraId="2ADD0751" w14:textId="77777777" w:rsidTr="000423A2">
        <w:tc>
          <w:tcPr>
            <w:tcW w:w="9576" w:type="dxa"/>
          </w:tcPr>
          <w:p w14:paraId="6781AD1A" w14:textId="77777777" w:rsidR="008870D6" w:rsidRPr="002F18CE" w:rsidRDefault="008870D6" w:rsidP="000423A2">
            <w:pPr>
              <w:rPr>
                <w:rFonts w:cstheme="minorHAnsi"/>
                <w:sz w:val="24"/>
                <w:szCs w:val="24"/>
              </w:rPr>
            </w:pPr>
          </w:p>
          <w:p w14:paraId="74DAA0E6" w14:textId="77777777" w:rsidR="008870D6" w:rsidRPr="002F18CE" w:rsidRDefault="008870D6" w:rsidP="000423A2">
            <w:pPr>
              <w:rPr>
                <w:rFonts w:cstheme="minorHAnsi"/>
                <w:sz w:val="24"/>
                <w:szCs w:val="24"/>
              </w:rPr>
            </w:pPr>
          </w:p>
          <w:p w14:paraId="025B8B53" w14:textId="77777777" w:rsidR="008870D6" w:rsidRPr="002F18CE" w:rsidRDefault="008870D6" w:rsidP="000423A2">
            <w:pPr>
              <w:rPr>
                <w:rFonts w:cstheme="minorHAnsi"/>
                <w:sz w:val="24"/>
                <w:szCs w:val="24"/>
              </w:rPr>
            </w:pPr>
          </w:p>
          <w:p w14:paraId="0CFC94B2" w14:textId="77777777" w:rsidR="008870D6" w:rsidRPr="002F18CE" w:rsidRDefault="008870D6" w:rsidP="000423A2">
            <w:pPr>
              <w:rPr>
                <w:rFonts w:cstheme="minorHAnsi"/>
                <w:sz w:val="24"/>
                <w:szCs w:val="24"/>
              </w:rPr>
            </w:pPr>
          </w:p>
          <w:p w14:paraId="50E12437" w14:textId="77777777" w:rsidR="008870D6" w:rsidRPr="002F18CE" w:rsidRDefault="008870D6" w:rsidP="000423A2">
            <w:pPr>
              <w:rPr>
                <w:rFonts w:cstheme="minorHAnsi"/>
                <w:sz w:val="24"/>
                <w:szCs w:val="24"/>
              </w:rPr>
            </w:pPr>
          </w:p>
          <w:p w14:paraId="6837419D" w14:textId="77777777" w:rsidR="008870D6" w:rsidRPr="002F18CE" w:rsidRDefault="008870D6" w:rsidP="000423A2">
            <w:pPr>
              <w:rPr>
                <w:rFonts w:cstheme="minorHAnsi"/>
                <w:sz w:val="24"/>
                <w:szCs w:val="24"/>
              </w:rPr>
            </w:pPr>
          </w:p>
        </w:tc>
      </w:tr>
    </w:tbl>
    <w:p w14:paraId="7C6E7BC0" w14:textId="77777777" w:rsidR="008870D6" w:rsidRPr="002F18CE" w:rsidRDefault="008870D6" w:rsidP="008870D6">
      <w:pPr>
        <w:rPr>
          <w:rFonts w:cstheme="minorHAnsi"/>
          <w:sz w:val="24"/>
          <w:szCs w:val="24"/>
        </w:rPr>
      </w:pPr>
    </w:p>
    <w:p w14:paraId="358E5FF9" w14:textId="77777777" w:rsidR="008870D6" w:rsidRPr="002F18CE" w:rsidRDefault="008870D6" w:rsidP="008870D6">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3204AA9A"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Low</w:t>
      </w:r>
    </w:p>
    <w:p w14:paraId="781192EF"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553ED57B"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6690B6DC" w14:textId="77777777" w:rsidR="008870D6" w:rsidRPr="002F18CE" w:rsidRDefault="008870D6" w:rsidP="008870D6">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58C3F455"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Low</w:t>
      </w:r>
    </w:p>
    <w:p w14:paraId="7081359F"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27F2FF50"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30395EEE" w14:textId="77777777" w:rsidR="009F25BE" w:rsidRPr="002F18CE" w:rsidRDefault="009F25BE" w:rsidP="009F25BE">
      <w:pPr>
        <w:rPr>
          <w:rFonts w:cstheme="minorHAnsi"/>
          <w:b/>
          <w:sz w:val="24"/>
          <w:szCs w:val="24"/>
        </w:rPr>
      </w:pPr>
      <w:r w:rsidRPr="002F18CE">
        <w:rPr>
          <w:rFonts w:cstheme="minorHAnsi"/>
          <w:b/>
          <w:sz w:val="24"/>
          <w:szCs w:val="24"/>
        </w:rPr>
        <w:t>Overall Security Risk:</w:t>
      </w:r>
    </w:p>
    <w:p w14:paraId="23FB9326" w14:textId="77777777" w:rsidR="009F25BE" w:rsidRPr="002F18CE" w:rsidRDefault="009F25BE" w:rsidP="009F25BE">
      <w:pPr>
        <w:pStyle w:val="ListParagraph"/>
        <w:numPr>
          <w:ilvl w:val="0"/>
          <w:numId w:val="3"/>
        </w:numPr>
        <w:rPr>
          <w:rFonts w:cstheme="minorHAnsi"/>
          <w:sz w:val="24"/>
          <w:szCs w:val="24"/>
        </w:rPr>
      </w:pPr>
      <w:r w:rsidRPr="002F18CE">
        <w:rPr>
          <w:rFonts w:cstheme="minorHAnsi"/>
          <w:sz w:val="24"/>
          <w:szCs w:val="24"/>
        </w:rPr>
        <w:t>Low</w:t>
      </w:r>
    </w:p>
    <w:p w14:paraId="0548E59C" w14:textId="77777777" w:rsidR="009F25BE" w:rsidRPr="002F18CE" w:rsidRDefault="009F25BE" w:rsidP="009F25BE">
      <w:pPr>
        <w:pStyle w:val="ListParagraph"/>
        <w:numPr>
          <w:ilvl w:val="0"/>
          <w:numId w:val="3"/>
        </w:numPr>
        <w:rPr>
          <w:rFonts w:cstheme="minorHAnsi"/>
          <w:sz w:val="24"/>
          <w:szCs w:val="24"/>
        </w:rPr>
      </w:pPr>
      <w:r w:rsidRPr="002F18CE">
        <w:rPr>
          <w:rFonts w:cstheme="minorHAnsi"/>
          <w:sz w:val="24"/>
          <w:szCs w:val="24"/>
        </w:rPr>
        <w:t>Medium</w:t>
      </w:r>
    </w:p>
    <w:p w14:paraId="589D4C1D" w14:textId="77777777" w:rsidR="009F25BE" w:rsidRPr="002F18CE" w:rsidRDefault="009F25BE" w:rsidP="009F25BE">
      <w:pPr>
        <w:pStyle w:val="ListParagraph"/>
        <w:numPr>
          <w:ilvl w:val="0"/>
          <w:numId w:val="3"/>
        </w:numPr>
        <w:rPr>
          <w:rFonts w:cstheme="minorHAnsi"/>
          <w:sz w:val="24"/>
          <w:szCs w:val="24"/>
        </w:rPr>
      </w:pPr>
      <w:r w:rsidRPr="002F18CE">
        <w:rPr>
          <w:rFonts w:cstheme="minorHAnsi"/>
          <w:sz w:val="24"/>
          <w:szCs w:val="24"/>
        </w:rPr>
        <w:t>High</w:t>
      </w:r>
    </w:p>
    <w:p w14:paraId="257DE873" w14:textId="77777777" w:rsidR="008870D6" w:rsidRPr="002F18CE" w:rsidRDefault="008870D6" w:rsidP="008870D6">
      <w:pPr>
        <w:rPr>
          <w:rFonts w:cstheme="minorHAnsi"/>
          <w:b/>
          <w:sz w:val="24"/>
          <w:szCs w:val="24"/>
        </w:rPr>
      </w:pPr>
      <w:r w:rsidRPr="002F18CE">
        <w:rPr>
          <w:rFonts w:cstheme="minorHAnsi"/>
          <w:b/>
          <w:sz w:val="24"/>
          <w:szCs w:val="24"/>
        </w:rPr>
        <w:t>Related Information:</w:t>
      </w:r>
    </w:p>
    <w:p w14:paraId="6A4B5D8A" w14:textId="77777777" w:rsidR="008870D6" w:rsidRPr="002F18CE" w:rsidRDefault="008870D6" w:rsidP="008870D6">
      <w:pPr>
        <w:rPr>
          <w:rFonts w:cstheme="minorHAnsi"/>
          <w:i/>
          <w:sz w:val="24"/>
          <w:szCs w:val="24"/>
        </w:rPr>
      </w:pPr>
      <w:r w:rsidRPr="002F18CE">
        <w:rPr>
          <w:rFonts w:cstheme="minorHAnsi"/>
          <w:i/>
          <w:sz w:val="24"/>
          <w:szCs w:val="24"/>
        </w:rPr>
        <w:t>Things to Consider to Help Answer the Question:</w:t>
      </w:r>
    </w:p>
    <w:p w14:paraId="68506833" w14:textId="77777777" w:rsidR="008870D6" w:rsidRPr="002F18CE" w:rsidRDefault="008870D6" w:rsidP="008870D6">
      <w:pPr>
        <w:rPr>
          <w:rFonts w:cstheme="minorHAnsi"/>
          <w:i/>
          <w:sz w:val="24"/>
          <w:szCs w:val="24"/>
        </w:rPr>
      </w:pPr>
      <w:r w:rsidRPr="002F18CE">
        <w:rPr>
          <w:rFonts w:eastAsia="Times New Roman" w:cstheme="minorHAnsi"/>
          <w:sz w:val="24"/>
          <w:szCs w:val="24"/>
        </w:rPr>
        <w:t xml:space="preserve">Consider that critical services can include creating, accessing, transmitting and storing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such as access and transmitting of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for prescription medications.</w:t>
      </w:r>
    </w:p>
    <w:p w14:paraId="6FBA4A09" w14:textId="77777777" w:rsidR="008870D6" w:rsidRPr="002F18CE" w:rsidRDefault="008870D6" w:rsidP="008870D6">
      <w:pPr>
        <w:rPr>
          <w:rFonts w:cstheme="minorHAnsi"/>
          <w:i/>
          <w:sz w:val="24"/>
          <w:szCs w:val="24"/>
        </w:rPr>
      </w:pPr>
      <w:r w:rsidRPr="002F18CE">
        <w:rPr>
          <w:rFonts w:cstheme="minorHAnsi"/>
          <w:i/>
          <w:sz w:val="24"/>
          <w:szCs w:val="24"/>
        </w:rPr>
        <w:t>Possible Threats and Vulnerabilities:</w:t>
      </w:r>
    </w:p>
    <w:p w14:paraId="58B72F7B" w14:textId="77777777" w:rsidR="008870D6" w:rsidRPr="002F18CE" w:rsidRDefault="008870D6" w:rsidP="008870D6">
      <w:pPr>
        <w:spacing w:line="240" w:lineRule="auto"/>
        <w:contextualSpacing/>
        <w:rPr>
          <w:rFonts w:cstheme="minorHAnsi"/>
          <w:sz w:val="24"/>
          <w:szCs w:val="24"/>
        </w:rPr>
      </w:pPr>
      <w:r w:rsidRPr="002F18CE">
        <w:rPr>
          <w:rFonts w:cstheme="minorHAnsi"/>
          <w:sz w:val="24"/>
          <w:szCs w:val="24"/>
        </w:rPr>
        <w:lastRenderedPageBreak/>
        <w:t xml:space="preserve">Your practice may not be able to operate and treat patients effectively and efficiently if it does not know what critical services and </w:t>
      </w:r>
      <w:proofErr w:type="spellStart"/>
      <w:r w:rsidRPr="002F18CE">
        <w:rPr>
          <w:rFonts w:cstheme="minorHAnsi"/>
          <w:sz w:val="24"/>
          <w:szCs w:val="24"/>
        </w:rPr>
        <w:t>ePHI</w:t>
      </w:r>
      <w:proofErr w:type="spellEnd"/>
      <w:r w:rsidRPr="002F18CE">
        <w:rPr>
          <w:rFonts w:cstheme="minorHAnsi"/>
          <w:sz w:val="24"/>
          <w:szCs w:val="24"/>
        </w:rPr>
        <w:t xml:space="preserve"> it must have available to support patient treatment decision making during an emergency.</w:t>
      </w:r>
    </w:p>
    <w:p w14:paraId="06A57766" w14:textId="77777777" w:rsidR="008870D6" w:rsidRPr="002F18CE" w:rsidRDefault="008870D6" w:rsidP="008870D6">
      <w:pPr>
        <w:spacing w:line="240" w:lineRule="auto"/>
        <w:contextualSpacing/>
        <w:rPr>
          <w:rFonts w:cstheme="minorHAnsi"/>
          <w:sz w:val="24"/>
          <w:szCs w:val="24"/>
        </w:rPr>
      </w:pPr>
    </w:p>
    <w:p w14:paraId="14E2453F" w14:textId="77777777" w:rsidR="008870D6" w:rsidRPr="002F18CE" w:rsidRDefault="008870D6" w:rsidP="008870D6">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47873669" w14:textId="77777777" w:rsidR="008870D6" w:rsidRPr="002F18CE" w:rsidRDefault="008870D6" w:rsidP="008870D6">
      <w:pPr>
        <w:pStyle w:val="ListParagraph"/>
        <w:numPr>
          <w:ilvl w:val="0"/>
          <w:numId w:val="20"/>
        </w:numPr>
        <w:spacing w:line="240" w:lineRule="auto"/>
        <w:rPr>
          <w:rFonts w:cstheme="minorHAnsi"/>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293F40A6" w14:textId="77777777" w:rsidR="008870D6" w:rsidRPr="002F18CE" w:rsidRDefault="008870D6" w:rsidP="008870D6">
      <w:pPr>
        <w:spacing w:after="0" w:line="240" w:lineRule="auto"/>
        <w:rPr>
          <w:rFonts w:eastAsia="Times New Roman" w:cstheme="minorHAnsi"/>
          <w:bCs/>
          <w:i/>
          <w:sz w:val="24"/>
          <w:szCs w:val="24"/>
        </w:rPr>
      </w:pPr>
    </w:p>
    <w:p w14:paraId="7A9FE65C" w14:textId="77777777" w:rsidR="008870D6" w:rsidRPr="002F18CE" w:rsidRDefault="008870D6" w:rsidP="008870D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63555141" w14:textId="77777777" w:rsidR="008870D6" w:rsidRPr="002F18CE" w:rsidRDefault="004B7C32" w:rsidP="008870D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8870D6"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8870D6" w:rsidRPr="002F18CE">
        <w:rPr>
          <w:rFonts w:eastAsia="Times New Roman" w:cstheme="minorHAnsi"/>
          <w:bCs/>
          <w:sz w:val="24"/>
          <w:szCs w:val="24"/>
        </w:rPr>
        <w:t>ePHI</w:t>
      </w:r>
      <w:proofErr w:type="spellEnd"/>
      <w:r w:rsidR="008870D6" w:rsidRPr="002F18CE">
        <w:rPr>
          <w:rFonts w:eastAsia="Times New Roman" w:cstheme="minorHAnsi"/>
          <w:bCs/>
          <w:sz w:val="24"/>
          <w:szCs w:val="24"/>
        </w:rPr>
        <w:t>.</w:t>
      </w:r>
    </w:p>
    <w:p w14:paraId="5B1B11F0" w14:textId="77777777" w:rsidR="00A36805" w:rsidRPr="002F18CE" w:rsidRDefault="00A36805" w:rsidP="008870D6">
      <w:pPr>
        <w:spacing w:after="0" w:line="240" w:lineRule="auto"/>
        <w:rPr>
          <w:rFonts w:eastAsia="Times New Roman" w:cstheme="minorHAnsi"/>
          <w:bCs/>
          <w:sz w:val="24"/>
          <w:szCs w:val="24"/>
        </w:rPr>
      </w:pPr>
    </w:p>
    <w:p w14:paraId="388C1089" w14:textId="77777777" w:rsidR="00A36805" w:rsidRPr="002F18CE" w:rsidRDefault="00A36805" w:rsidP="00A36805">
      <w:pPr>
        <w:spacing w:after="0" w:line="240" w:lineRule="auto"/>
        <w:contextualSpacing/>
        <w:rPr>
          <w:rFonts w:cstheme="minorHAnsi"/>
          <w:sz w:val="24"/>
          <w:szCs w:val="24"/>
        </w:rPr>
      </w:pPr>
      <w:r w:rsidRPr="002F18CE">
        <w:rPr>
          <w:rFonts w:cstheme="minorHAnsi"/>
          <w:sz w:val="24"/>
          <w:szCs w:val="24"/>
        </w:rPr>
        <w:t>Establish (and implement as needed) policies and procedures for responding to an emergency or other occurrence (for example, fire, vandalism, system failure, and natural disaster) that damages systems that contain electronic protected health information.</w:t>
      </w:r>
    </w:p>
    <w:p w14:paraId="70632445" w14:textId="77777777" w:rsidR="00A36805" w:rsidRPr="002F18CE" w:rsidRDefault="00A36805" w:rsidP="00A36805">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§164.308(a)(7)(i)]</w:t>
      </w:r>
    </w:p>
    <w:p w14:paraId="2673565E" w14:textId="77777777" w:rsidR="00A36805" w:rsidRPr="002F18CE" w:rsidRDefault="00A36805" w:rsidP="00A36805">
      <w:pPr>
        <w:spacing w:after="0" w:line="240" w:lineRule="auto"/>
        <w:contextualSpacing/>
        <w:rPr>
          <w:rFonts w:cstheme="minorHAnsi"/>
          <w:sz w:val="24"/>
          <w:szCs w:val="24"/>
        </w:rPr>
      </w:pPr>
    </w:p>
    <w:p w14:paraId="31C50BD2" w14:textId="77777777" w:rsidR="00A36805" w:rsidRPr="002F18CE" w:rsidRDefault="00A36805" w:rsidP="00A36805">
      <w:pPr>
        <w:spacing w:after="0" w:line="240" w:lineRule="auto"/>
        <w:rPr>
          <w:rFonts w:eastAsia="Times New Roman" w:cstheme="minorHAnsi"/>
          <w:color w:val="000000" w:themeColor="text1"/>
          <w:sz w:val="24"/>
          <w:szCs w:val="24"/>
        </w:rPr>
      </w:pPr>
      <w:r w:rsidRPr="002F18CE">
        <w:rPr>
          <w:rFonts w:eastAsia="Times New Roman" w:cstheme="minorHAnsi"/>
          <w:color w:val="000000" w:themeColor="text1"/>
          <w:sz w:val="24"/>
          <w:szCs w:val="24"/>
        </w:rPr>
        <w:t>Develop, document, and disseminate to workforce members a contingency planning policy that addresses purpose, scope, roles, responsibilities, management commitment, coordination among organizational entities, and compliance; and procedures to facilitate the implementation of the contingency planning policy and associated contingency planning controls;</w:t>
      </w:r>
    </w:p>
    <w:p w14:paraId="6F634F8D" w14:textId="77777777" w:rsidR="00A36805" w:rsidRPr="002F18CE" w:rsidRDefault="00A36805" w:rsidP="00A36805">
      <w:pPr>
        <w:spacing w:after="0" w:line="240" w:lineRule="auto"/>
        <w:rPr>
          <w:rFonts w:cstheme="minorHAnsi"/>
          <w:sz w:val="24"/>
          <w:szCs w:val="24"/>
        </w:rPr>
      </w:pPr>
      <w:r w:rsidRPr="002F18CE">
        <w:rPr>
          <w:rFonts w:eastAsia="Times New Roman" w:cstheme="minorHAnsi"/>
          <w:color w:val="000000" w:themeColor="text1"/>
          <w:sz w:val="24"/>
          <w:szCs w:val="24"/>
        </w:rPr>
        <w:t>[NIST SP 800-53 CP-1]</w:t>
      </w:r>
    </w:p>
    <w:p w14:paraId="4FEFD360" w14:textId="77777777" w:rsidR="00A36805" w:rsidRPr="002F18CE" w:rsidRDefault="00A36805" w:rsidP="00A36805">
      <w:pPr>
        <w:spacing w:after="0" w:line="240" w:lineRule="auto"/>
        <w:rPr>
          <w:rFonts w:eastAsia="Times New Roman" w:cstheme="minorHAnsi"/>
          <w:color w:val="000000" w:themeColor="text1"/>
          <w:sz w:val="24"/>
          <w:szCs w:val="24"/>
        </w:rPr>
      </w:pPr>
    </w:p>
    <w:p w14:paraId="3E8CED28" w14:textId="77777777" w:rsidR="00A36805" w:rsidRPr="002F18CE" w:rsidRDefault="00A36805" w:rsidP="00A36805">
      <w:pPr>
        <w:spacing w:after="0" w:line="240" w:lineRule="auto"/>
        <w:rPr>
          <w:rFonts w:eastAsia="Times New Roman" w:cstheme="minorHAnsi"/>
          <w:color w:val="000000" w:themeColor="text1"/>
          <w:sz w:val="24"/>
          <w:szCs w:val="24"/>
        </w:rPr>
      </w:pPr>
      <w:r w:rsidRPr="002F18CE">
        <w:rPr>
          <w:rFonts w:eastAsia="Times New Roman" w:cstheme="minorHAnsi"/>
          <w:color w:val="000000" w:themeColor="text1"/>
          <w:sz w:val="24"/>
          <w:szCs w:val="24"/>
        </w:rPr>
        <w:t>Implement a contingency plan that identifies essential activities and associated requirements, such as roles, responsibilities and processes for full information system restoration (e.g., termination of emergency access, reinstitution of normal access controls).</w:t>
      </w:r>
      <w:r w:rsidRPr="002F18CE">
        <w:rPr>
          <w:rFonts w:eastAsia="Times New Roman" w:cstheme="minorHAnsi"/>
          <w:color w:val="000000" w:themeColor="text1"/>
          <w:sz w:val="24"/>
          <w:szCs w:val="24"/>
        </w:rPr>
        <w:br/>
        <w:t>[NIST SP 800-53 CP-2]</w:t>
      </w:r>
    </w:p>
    <w:p w14:paraId="3F72E4DC" w14:textId="77777777" w:rsidR="00A36805" w:rsidRPr="002F18CE" w:rsidRDefault="00A36805" w:rsidP="00A36805">
      <w:pPr>
        <w:spacing w:after="0" w:line="240" w:lineRule="auto"/>
        <w:rPr>
          <w:rFonts w:eastAsia="Times New Roman" w:cstheme="minorHAnsi"/>
          <w:color w:val="000000" w:themeColor="text1"/>
          <w:sz w:val="24"/>
          <w:szCs w:val="24"/>
        </w:rPr>
      </w:pPr>
    </w:p>
    <w:p w14:paraId="35C290C8" w14:textId="77777777" w:rsidR="00A36805" w:rsidRPr="002F18CE" w:rsidRDefault="00A36805" w:rsidP="00A36805">
      <w:pPr>
        <w:spacing w:after="0" w:line="240" w:lineRule="auto"/>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Implement a contingency plan that identifies roles and responsibilities for accessing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and also identifies the critical information systems that are needed during an emergency.</w:t>
      </w:r>
    </w:p>
    <w:p w14:paraId="04391FBA" w14:textId="77777777" w:rsidR="00A36805" w:rsidRPr="002F18CE" w:rsidRDefault="00A36805" w:rsidP="00A36805">
      <w:pPr>
        <w:spacing w:after="0" w:line="240" w:lineRule="auto"/>
        <w:rPr>
          <w:rFonts w:eastAsia="Times New Roman" w:cstheme="minorHAnsi"/>
          <w:color w:val="000000" w:themeColor="text1"/>
          <w:sz w:val="24"/>
          <w:szCs w:val="24"/>
        </w:rPr>
      </w:pPr>
      <w:r w:rsidRPr="002F18CE">
        <w:rPr>
          <w:rFonts w:eastAsia="Times New Roman" w:cstheme="minorHAnsi"/>
          <w:color w:val="000000" w:themeColor="text1"/>
          <w:sz w:val="24"/>
          <w:szCs w:val="24"/>
        </w:rPr>
        <w:t>[NIST SP 800-53 CP-2]</w:t>
      </w:r>
    </w:p>
    <w:p w14:paraId="1E82D899" w14:textId="77777777" w:rsidR="00954B28" w:rsidRPr="002F18CE" w:rsidRDefault="008870D6" w:rsidP="00954B28">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103" w:name="_Toc459304852"/>
      <w:r w:rsidRPr="002F18CE">
        <w:rPr>
          <w:b/>
        </w:rPr>
        <w:t>A50</w:t>
      </w:r>
      <w:r w:rsidR="00954B28" w:rsidRPr="002F18CE">
        <w:rPr>
          <w:b/>
        </w:rPr>
        <w:t xml:space="preserve"> - </w:t>
      </w:r>
      <w:r w:rsidRPr="002F18CE">
        <w:rPr>
          <w:rFonts w:eastAsia="Times New Roman"/>
          <w:b/>
          <w:color w:val="000000"/>
        </w:rPr>
        <w:t>§164.308(a)(7)(i)  Standard</w:t>
      </w:r>
      <w:r w:rsidR="00954B28" w:rsidRPr="002F18CE">
        <w:rPr>
          <w:rFonts w:eastAsia="Times New Roman"/>
          <w:b/>
          <w:color w:val="000000"/>
        </w:rPr>
        <w:t xml:space="preserve"> </w:t>
      </w:r>
      <w:r w:rsidR="00954B28" w:rsidRPr="002F18CE">
        <w:t xml:space="preserve">Does your practice consider how natural or man-made disasters could damage its information systems or prevent access to </w:t>
      </w:r>
      <w:proofErr w:type="spellStart"/>
      <w:r w:rsidR="00954B28" w:rsidRPr="002F18CE">
        <w:t>ePHI</w:t>
      </w:r>
      <w:proofErr w:type="spellEnd"/>
      <w:r w:rsidR="00954B28" w:rsidRPr="002F18CE">
        <w:t xml:space="preserve"> and develop policies and procedures for responding to such a situation?</w:t>
      </w:r>
      <w:bookmarkEnd w:id="103"/>
      <w:r w:rsidR="00954B28" w:rsidRPr="002F18CE">
        <w:t xml:space="preserve"> </w:t>
      </w:r>
    </w:p>
    <w:p w14:paraId="1CBC17A3" w14:textId="77777777" w:rsidR="008870D6" w:rsidRPr="002F18CE" w:rsidRDefault="008870D6" w:rsidP="008870D6">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76E38893" w14:textId="77777777" w:rsidR="008870D6" w:rsidRPr="002F18CE" w:rsidRDefault="008870D6" w:rsidP="008870D6">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11FB70BB" w14:textId="77777777" w:rsidR="008870D6" w:rsidRPr="002F18CE" w:rsidRDefault="008870D6" w:rsidP="008870D6">
      <w:pPr>
        <w:pStyle w:val="ListParagraph"/>
        <w:rPr>
          <w:rFonts w:cstheme="minorHAnsi"/>
          <w:sz w:val="24"/>
          <w:szCs w:val="24"/>
        </w:rPr>
      </w:pPr>
    </w:p>
    <w:p w14:paraId="76207D30" w14:textId="77777777" w:rsidR="008870D6" w:rsidRPr="002F18CE" w:rsidRDefault="008870D6" w:rsidP="008870D6">
      <w:pPr>
        <w:rPr>
          <w:rFonts w:cstheme="minorHAnsi"/>
          <w:sz w:val="24"/>
          <w:szCs w:val="24"/>
        </w:rPr>
      </w:pPr>
      <w:r w:rsidRPr="002F18CE">
        <w:rPr>
          <w:rFonts w:cstheme="minorHAnsi"/>
          <w:b/>
          <w:sz w:val="24"/>
          <w:szCs w:val="24"/>
        </w:rPr>
        <w:lastRenderedPageBreak/>
        <w:t>If no</w:t>
      </w:r>
      <w:r w:rsidRPr="002F18CE">
        <w:rPr>
          <w:rFonts w:cstheme="minorHAnsi"/>
          <w:sz w:val="24"/>
          <w:szCs w:val="24"/>
        </w:rPr>
        <w:t>, please select from the following:</w:t>
      </w:r>
    </w:p>
    <w:p w14:paraId="576F90AC"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Cost</w:t>
      </w:r>
    </w:p>
    <w:p w14:paraId="6E0E0899"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Practice Size</w:t>
      </w:r>
    </w:p>
    <w:p w14:paraId="2B6CC7ED"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Complexity</w:t>
      </w:r>
    </w:p>
    <w:p w14:paraId="073E89C5"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Alternate Solution</w:t>
      </w:r>
    </w:p>
    <w:p w14:paraId="053806AA" w14:textId="77777777" w:rsidR="008870D6" w:rsidRPr="002F18CE" w:rsidRDefault="008870D6" w:rsidP="008870D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8870D6" w:rsidRPr="002F18CE" w14:paraId="0F781778" w14:textId="77777777" w:rsidTr="000423A2">
        <w:tc>
          <w:tcPr>
            <w:tcW w:w="9576" w:type="dxa"/>
          </w:tcPr>
          <w:p w14:paraId="51644ECB" w14:textId="77777777" w:rsidR="008870D6" w:rsidRPr="002F18CE" w:rsidRDefault="008870D6" w:rsidP="000423A2">
            <w:pPr>
              <w:rPr>
                <w:rFonts w:cstheme="minorHAnsi"/>
                <w:sz w:val="24"/>
                <w:szCs w:val="24"/>
              </w:rPr>
            </w:pPr>
          </w:p>
          <w:p w14:paraId="102FB3F1" w14:textId="77777777" w:rsidR="008870D6" w:rsidRPr="002F18CE" w:rsidRDefault="008870D6" w:rsidP="000423A2">
            <w:pPr>
              <w:rPr>
                <w:rFonts w:cstheme="minorHAnsi"/>
                <w:sz w:val="24"/>
                <w:szCs w:val="24"/>
              </w:rPr>
            </w:pPr>
          </w:p>
          <w:p w14:paraId="1116D123" w14:textId="77777777" w:rsidR="008870D6" w:rsidRPr="002F18CE" w:rsidRDefault="008870D6" w:rsidP="000423A2">
            <w:pPr>
              <w:rPr>
                <w:rFonts w:cstheme="minorHAnsi"/>
                <w:sz w:val="24"/>
                <w:szCs w:val="24"/>
              </w:rPr>
            </w:pPr>
          </w:p>
          <w:p w14:paraId="3361E21D" w14:textId="77777777" w:rsidR="008870D6" w:rsidRPr="002F18CE" w:rsidRDefault="008870D6" w:rsidP="000423A2">
            <w:pPr>
              <w:rPr>
                <w:rFonts w:cstheme="minorHAnsi"/>
                <w:sz w:val="24"/>
                <w:szCs w:val="24"/>
              </w:rPr>
            </w:pPr>
          </w:p>
          <w:p w14:paraId="4D2C476E" w14:textId="77777777" w:rsidR="008870D6" w:rsidRPr="002F18CE" w:rsidRDefault="008870D6" w:rsidP="000423A2">
            <w:pPr>
              <w:rPr>
                <w:rFonts w:cstheme="minorHAnsi"/>
                <w:sz w:val="24"/>
                <w:szCs w:val="24"/>
              </w:rPr>
            </w:pPr>
          </w:p>
          <w:p w14:paraId="36BD1915" w14:textId="77777777" w:rsidR="008870D6" w:rsidRPr="002F18CE" w:rsidRDefault="008870D6" w:rsidP="000423A2">
            <w:pPr>
              <w:rPr>
                <w:rFonts w:cstheme="minorHAnsi"/>
                <w:sz w:val="24"/>
                <w:szCs w:val="24"/>
              </w:rPr>
            </w:pPr>
          </w:p>
        </w:tc>
      </w:tr>
    </w:tbl>
    <w:p w14:paraId="0D290C19" w14:textId="77777777" w:rsidR="008870D6" w:rsidRPr="002F18CE" w:rsidRDefault="008870D6" w:rsidP="008870D6">
      <w:pPr>
        <w:rPr>
          <w:rFonts w:cstheme="minorHAnsi"/>
          <w:sz w:val="24"/>
          <w:szCs w:val="24"/>
        </w:rPr>
      </w:pPr>
    </w:p>
    <w:p w14:paraId="7AC1C2B7" w14:textId="77777777" w:rsidR="008870D6" w:rsidRPr="002F18CE" w:rsidRDefault="008870D6" w:rsidP="008870D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8870D6" w:rsidRPr="002F18CE" w14:paraId="1C085DA8" w14:textId="77777777" w:rsidTr="000423A2">
        <w:tc>
          <w:tcPr>
            <w:tcW w:w="9576" w:type="dxa"/>
          </w:tcPr>
          <w:p w14:paraId="7657EA0D" w14:textId="77777777" w:rsidR="008870D6" w:rsidRPr="002F18CE" w:rsidRDefault="008870D6" w:rsidP="000423A2">
            <w:pPr>
              <w:rPr>
                <w:rFonts w:cstheme="minorHAnsi"/>
                <w:sz w:val="24"/>
                <w:szCs w:val="24"/>
              </w:rPr>
            </w:pPr>
          </w:p>
          <w:p w14:paraId="25BAF36E" w14:textId="77777777" w:rsidR="008870D6" w:rsidRPr="002F18CE" w:rsidRDefault="008870D6" w:rsidP="000423A2">
            <w:pPr>
              <w:rPr>
                <w:rFonts w:cstheme="minorHAnsi"/>
                <w:sz w:val="24"/>
                <w:szCs w:val="24"/>
              </w:rPr>
            </w:pPr>
          </w:p>
          <w:p w14:paraId="10197C6F" w14:textId="77777777" w:rsidR="008870D6" w:rsidRPr="002F18CE" w:rsidRDefault="008870D6" w:rsidP="000423A2">
            <w:pPr>
              <w:rPr>
                <w:rFonts w:cstheme="minorHAnsi"/>
                <w:sz w:val="24"/>
                <w:szCs w:val="24"/>
              </w:rPr>
            </w:pPr>
          </w:p>
          <w:p w14:paraId="3CC76E04" w14:textId="77777777" w:rsidR="008870D6" w:rsidRPr="002F18CE" w:rsidRDefault="008870D6" w:rsidP="000423A2">
            <w:pPr>
              <w:rPr>
                <w:rFonts w:cstheme="minorHAnsi"/>
                <w:sz w:val="24"/>
                <w:szCs w:val="24"/>
              </w:rPr>
            </w:pPr>
          </w:p>
          <w:p w14:paraId="49D45210" w14:textId="77777777" w:rsidR="008870D6" w:rsidRPr="002F18CE" w:rsidRDefault="008870D6" w:rsidP="000423A2">
            <w:pPr>
              <w:rPr>
                <w:rFonts w:cstheme="minorHAnsi"/>
                <w:sz w:val="24"/>
                <w:szCs w:val="24"/>
              </w:rPr>
            </w:pPr>
          </w:p>
          <w:p w14:paraId="715D1C02" w14:textId="77777777" w:rsidR="008870D6" w:rsidRPr="002F18CE" w:rsidRDefault="008870D6" w:rsidP="000423A2">
            <w:pPr>
              <w:rPr>
                <w:rFonts w:cstheme="minorHAnsi"/>
                <w:sz w:val="24"/>
                <w:szCs w:val="24"/>
              </w:rPr>
            </w:pPr>
          </w:p>
        </w:tc>
      </w:tr>
    </w:tbl>
    <w:p w14:paraId="07FDC349" w14:textId="77777777" w:rsidR="008870D6" w:rsidRPr="002F18CE" w:rsidRDefault="008870D6" w:rsidP="008870D6">
      <w:pPr>
        <w:rPr>
          <w:rFonts w:cstheme="minorHAnsi"/>
          <w:sz w:val="24"/>
          <w:szCs w:val="24"/>
        </w:rPr>
      </w:pPr>
    </w:p>
    <w:p w14:paraId="2D398569" w14:textId="77777777" w:rsidR="008870D6" w:rsidRPr="002F18CE" w:rsidRDefault="008870D6" w:rsidP="008870D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8870D6" w:rsidRPr="002F18CE" w14:paraId="649ED9A2" w14:textId="77777777" w:rsidTr="000423A2">
        <w:tc>
          <w:tcPr>
            <w:tcW w:w="9576" w:type="dxa"/>
          </w:tcPr>
          <w:p w14:paraId="12BFE856" w14:textId="77777777" w:rsidR="008870D6" w:rsidRPr="002F18CE" w:rsidRDefault="008870D6" w:rsidP="000423A2">
            <w:pPr>
              <w:rPr>
                <w:rFonts w:cstheme="minorHAnsi"/>
                <w:sz w:val="24"/>
                <w:szCs w:val="24"/>
              </w:rPr>
            </w:pPr>
          </w:p>
          <w:p w14:paraId="6740E0E4" w14:textId="77777777" w:rsidR="008870D6" w:rsidRPr="002F18CE" w:rsidRDefault="008870D6" w:rsidP="000423A2">
            <w:pPr>
              <w:rPr>
                <w:rFonts w:cstheme="minorHAnsi"/>
                <w:sz w:val="24"/>
                <w:szCs w:val="24"/>
              </w:rPr>
            </w:pPr>
          </w:p>
          <w:p w14:paraId="3F0066C4" w14:textId="77777777" w:rsidR="008870D6" w:rsidRPr="002F18CE" w:rsidRDefault="008870D6" w:rsidP="000423A2">
            <w:pPr>
              <w:rPr>
                <w:rFonts w:cstheme="minorHAnsi"/>
                <w:sz w:val="24"/>
                <w:szCs w:val="24"/>
              </w:rPr>
            </w:pPr>
          </w:p>
          <w:p w14:paraId="0D73422D" w14:textId="77777777" w:rsidR="008870D6" w:rsidRPr="002F18CE" w:rsidRDefault="008870D6" w:rsidP="000423A2">
            <w:pPr>
              <w:rPr>
                <w:rFonts w:cstheme="minorHAnsi"/>
                <w:sz w:val="24"/>
                <w:szCs w:val="24"/>
              </w:rPr>
            </w:pPr>
          </w:p>
          <w:p w14:paraId="19BE6B14" w14:textId="77777777" w:rsidR="008870D6" w:rsidRPr="002F18CE" w:rsidRDefault="008870D6" w:rsidP="000423A2">
            <w:pPr>
              <w:rPr>
                <w:rFonts w:cstheme="minorHAnsi"/>
                <w:sz w:val="24"/>
                <w:szCs w:val="24"/>
              </w:rPr>
            </w:pPr>
          </w:p>
          <w:p w14:paraId="391E909E" w14:textId="77777777" w:rsidR="008870D6" w:rsidRPr="002F18CE" w:rsidRDefault="008870D6" w:rsidP="000423A2">
            <w:pPr>
              <w:rPr>
                <w:rFonts w:cstheme="minorHAnsi"/>
                <w:sz w:val="24"/>
                <w:szCs w:val="24"/>
              </w:rPr>
            </w:pPr>
          </w:p>
        </w:tc>
      </w:tr>
    </w:tbl>
    <w:p w14:paraId="3D100CB2" w14:textId="77777777" w:rsidR="008870D6" w:rsidRPr="002F18CE" w:rsidRDefault="008870D6" w:rsidP="008870D6">
      <w:pPr>
        <w:rPr>
          <w:rFonts w:cstheme="minorHAnsi"/>
          <w:sz w:val="24"/>
          <w:szCs w:val="24"/>
        </w:rPr>
      </w:pPr>
    </w:p>
    <w:p w14:paraId="2BC3D145" w14:textId="77777777" w:rsidR="008870D6" w:rsidRPr="002F18CE" w:rsidRDefault="008870D6" w:rsidP="008870D6">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12401E48"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Low</w:t>
      </w:r>
    </w:p>
    <w:p w14:paraId="40D67E4F"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lastRenderedPageBreak/>
        <w:t>Medium</w:t>
      </w:r>
    </w:p>
    <w:p w14:paraId="7FB8617B"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5F80A225" w14:textId="77777777" w:rsidR="008870D6" w:rsidRPr="002F18CE" w:rsidRDefault="008870D6" w:rsidP="008870D6">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64D94606"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Low</w:t>
      </w:r>
    </w:p>
    <w:p w14:paraId="7E60332F"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4B989E90"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3907EA55" w14:textId="77777777" w:rsidR="009F25BE" w:rsidRPr="002F18CE" w:rsidRDefault="009F25BE" w:rsidP="009F25BE">
      <w:pPr>
        <w:rPr>
          <w:rFonts w:cstheme="minorHAnsi"/>
          <w:b/>
          <w:sz w:val="24"/>
          <w:szCs w:val="24"/>
        </w:rPr>
      </w:pPr>
      <w:r w:rsidRPr="002F18CE">
        <w:rPr>
          <w:rFonts w:cstheme="minorHAnsi"/>
          <w:b/>
          <w:sz w:val="24"/>
          <w:szCs w:val="24"/>
        </w:rPr>
        <w:t>Overall Security Risk:</w:t>
      </w:r>
    </w:p>
    <w:p w14:paraId="7FB5878E" w14:textId="77777777" w:rsidR="009F25BE" w:rsidRPr="002F18CE" w:rsidRDefault="009F25BE" w:rsidP="009F25BE">
      <w:pPr>
        <w:pStyle w:val="ListParagraph"/>
        <w:numPr>
          <w:ilvl w:val="0"/>
          <w:numId w:val="3"/>
        </w:numPr>
        <w:rPr>
          <w:rFonts w:cstheme="minorHAnsi"/>
          <w:sz w:val="24"/>
          <w:szCs w:val="24"/>
        </w:rPr>
      </w:pPr>
      <w:r w:rsidRPr="002F18CE">
        <w:rPr>
          <w:rFonts w:cstheme="minorHAnsi"/>
          <w:sz w:val="24"/>
          <w:szCs w:val="24"/>
        </w:rPr>
        <w:t>Low</w:t>
      </w:r>
    </w:p>
    <w:p w14:paraId="721E5A21" w14:textId="77777777" w:rsidR="009F25BE" w:rsidRPr="002F18CE" w:rsidRDefault="009F25BE" w:rsidP="009F25BE">
      <w:pPr>
        <w:pStyle w:val="ListParagraph"/>
        <w:numPr>
          <w:ilvl w:val="0"/>
          <w:numId w:val="3"/>
        </w:numPr>
        <w:rPr>
          <w:rFonts w:cstheme="minorHAnsi"/>
          <w:sz w:val="24"/>
          <w:szCs w:val="24"/>
        </w:rPr>
      </w:pPr>
      <w:r w:rsidRPr="002F18CE">
        <w:rPr>
          <w:rFonts w:cstheme="minorHAnsi"/>
          <w:sz w:val="24"/>
          <w:szCs w:val="24"/>
        </w:rPr>
        <w:t>Medium</w:t>
      </w:r>
    </w:p>
    <w:p w14:paraId="11749475" w14:textId="77777777" w:rsidR="009F25BE" w:rsidRPr="002F18CE" w:rsidRDefault="009F25BE" w:rsidP="009F25BE">
      <w:pPr>
        <w:pStyle w:val="ListParagraph"/>
        <w:numPr>
          <w:ilvl w:val="0"/>
          <w:numId w:val="3"/>
        </w:numPr>
        <w:rPr>
          <w:rFonts w:cstheme="minorHAnsi"/>
          <w:sz w:val="24"/>
          <w:szCs w:val="24"/>
        </w:rPr>
      </w:pPr>
      <w:r w:rsidRPr="002F18CE">
        <w:rPr>
          <w:rFonts w:cstheme="minorHAnsi"/>
          <w:sz w:val="24"/>
          <w:szCs w:val="24"/>
        </w:rPr>
        <w:t>High</w:t>
      </w:r>
    </w:p>
    <w:p w14:paraId="407018B5" w14:textId="77777777" w:rsidR="008870D6" w:rsidRPr="002F18CE" w:rsidRDefault="008870D6" w:rsidP="008870D6">
      <w:pPr>
        <w:rPr>
          <w:rFonts w:cstheme="minorHAnsi"/>
          <w:b/>
          <w:sz w:val="24"/>
          <w:szCs w:val="24"/>
        </w:rPr>
      </w:pPr>
      <w:r w:rsidRPr="002F18CE">
        <w:rPr>
          <w:rFonts w:cstheme="minorHAnsi"/>
          <w:b/>
          <w:sz w:val="24"/>
          <w:szCs w:val="24"/>
        </w:rPr>
        <w:t>Related Information:</w:t>
      </w:r>
    </w:p>
    <w:p w14:paraId="2770A72E" w14:textId="77777777" w:rsidR="008870D6" w:rsidRPr="002F18CE" w:rsidRDefault="008870D6" w:rsidP="008870D6">
      <w:pPr>
        <w:rPr>
          <w:rFonts w:cstheme="minorHAnsi"/>
          <w:i/>
          <w:sz w:val="24"/>
          <w:szCs w:val="24"/>
        </w:rPr>
      </w:pPr>
      <w:r w:rsidRPr="002F18CE">
        <w:rPr>
          <w:rFonts w:cstheme="minorHAnsi"/>
          <w:i/>
          <w:sz w:val="24"/>
          <w:szCs w:val="24"/>
        </w:rPr>
        <w:t>Things to Consider to Help Answer the Question:</w:t>
      </w:r>
    </w:p>
    <w:p w14:paraId="27CA57DE" w14:textId="77777777" w:rsidR="008870D6" w:rsidRPr="002F18CE" w:rsidRDefault="008870D6" w:rsidP="008870D6">
      <w:pPr>
        <w:spacing w:line="240" w:lineRule="auto"/>
        <w:contextualSpacing/>
        <w:rPr>
          <w:rFonts w:eastAsia="Times New Roman" w:cstheme="minorHAnsi"/>
          <w:sz w:val="24"/>
          <w:szCs w:val="24"/>
        </w:rPr>
      </w:pPr>
      <w:r w:rsidRPr="002F18CE">
        <w:rPr>
          <w:rFonts w:eastAsia="Times New Roman" w:cstheme="minorHAnsi"/>
          <w:sz w:val="24"/>
          <w:szCs w:val="24"/>
        </w:rPr>
        <w:t>Consider whether your practice’s contingency plan includes provisions:</w:t>
      </w:r>
    </w:p>
    <w:p w14:paraId="1899B66B" w14:textId="77777777" w:rsidR="008870D6" w:rsidRPr="002F18CE" w:rsidRDefault="008870D6" w:rsidP="008870D6">
      <w:pPr>
        <w:pStyle w:val="ListParagraph"/>
        <w:numPr>
          <w:ilvl w:val="0"/>
          <w:numId w:val="21"/>
        </w:numPr>
        <w:spacing w:after="0" w:line="240" w:lineRule="auto"/>
        <w:rPr>
          <w:rFonts w:eastAsia="Times New Roman" w:cstheme="minorHAnsi"/>
          <w:sz w:val="24"/>
          <w:szCs w:val="24"/>
        </w:rPr>
      </w:pPr>
      <w:r w:rsidRPr="002F18CE">
        <w:rPr>
          <w:rFonts w:eastAsia="Times New Roman" w:cstheme="minorHAnsi"/>
          <w:sz w:val="24"/>
          <w:szCs w:val="24"/>
        </w:rPr>
        <w:t>Defining the organization’s overall contingency objectives</w:t>
      </w:r>
    </w:p>
    <w:p w14:paraId="5BF7E762" w14:textId="77777777" w:rsidR="008870D6" w:rsidRPr="002F18CE" w:rsidRDefault="008870D6" w:rsidP="008870D6">
      <w:pPr>
        <w:pStyle w:val="ListParagraph"/>
        <w:numPr>
          <w:ilvl w:val="0"/>
          <w:numId w:val="21"/>
        </w:numPr>
        <w:spacing w:after="0" w:line="240" w:lineRule="auto"/>
        <w:rPr>
          <w:rFonts w:eastAsia="Times New Roman" w:cstheme="minorHAnsi"/>
          <w:sz w:val="24"/>
          <w:szCs w:val="24"/>
        </w:rPr>
      </w:pPr>
      <w:r w:rsidRPr="002F18CE">
        <w:rPr>
          <w:rFonts w:eastAsia="Times New Roman" w:cstheme="minorHAnsi"/>
          <w:sz w:val="24"/>
          <w:szCs w:val="24"/>
        </w:rPr>
        <w:t>Establishing the organizational framework, roles, responsibilities, authority, and accountability</w:t>
      </w:r>
    </w:p>
    <w:p w14:paraId="50748380" w14:textId="77777777" w:rsidR="008870D6" w:rsidRPr="002F18CE" w:rsidRDefault="008870D6" w:rsidP="008870D6">
      <w:pPr>
        <w:pStyle w:val="ListParagraph"/>
        <w:numPr>
          <w:ilvl w:val="0"/>
          <w:numId w:val="21"/>
        </w:numPr>
        <w:spacing w:after="0" w:line="240" w:lineRule="auto"/>
        <w:rPr>
          <w:rFonts w:eastAsia="Times New Roman" w:cstheme="minorHAnsi"/>
          <w:sz w:val="24"/>
          <w:szCs w:val="24"/>
        </w:rPr>
      </w:pPr>
      <w:r w:rsidRPr="002F18CE">
        <w:rPr>
          <w:rFonts w:eastAsia="Times New Roman" w:cstheme="minorHAnsi"/>
          <w:sz w:val="24"/>
          <w:szCs w:val="24"/>
        </w:rPr>
        <w:t>Addressing scope, resource requirements, training, testing, plan maintenance, and backup requirements</w:t>
      </w:r>
    </w:p>
    <w:p w14:paraId="20E5AABB" w14:textId="77777777" w:rsidR="008870D6" w:rsidRPr="002F18CE" w:rsidRDefault="008870D6" w:rsidP="008870D6">
      <w:pPr>
        <w:pStyle w:val="ListParagraph"/>
        <w:numPr>
          <w:ilvl w:val="0"/>
          <w:numId w:val="21"/>
        </w:numPr>
        <w:spacing w:after="0" w:line="240" w:lineRule="auto"/>
        <w:rPr>
          <w:rFonts w:eastAsia="Times New Roman" w:cstheme="minorHAnsi"/>
          <w:sz w:val="24"/>
          <w:szCs w:val="24"/>
        </w:rPr>
      </w:pPr>
      <w:r w:rsidRPr="002F18CE">
        <w:rPr>
          <w:rFonts w:eastAsia="Times New Roman" w:cstheme="minorHAnsi"/>
          <w:sz w:val="24"/>
          <w:szCs w:val="24"/>
        </w:rPr>
        <w:t xml:space="preserve">Activating an emergency mode of operations and enabling emergency access to </w:t>
      </w:r>
      <w:proofErr w:type="spellStart"/>
      <w:r w:rsidRPr="002F18CE">
        <w:rPr>
          <w:rFonts w:eastAsia="Times New Roman" w:cstheme="minorHAnsi"/>
          <w:sz w:val="24"/>
          <w:szCs w:val="24"/>
        </w:rPr>
        <w:t>ePHI</w:t>
      </w:r>
      <w:proofErr w:type="spellEnd"/>
    </w:p>
    <w:p w14:paraId="25D38A9F" w14:textId="77777777" w:rsidR="008870D6" w:rsidRPr="002F18CE" w:rsidRDefault="008870D6" w:rsidP="008870D6">
      <w:pPr>
        <w:pStyle w:val="ListParagraph"/>
        <w:numPr>
          <w:ilvl w:val="0"/>
          <w:numId w:val="21"/>
        </w:numPr>
        <w:spacing w:after="0" w:line="240" w:lineRule="auto"/>
        <w:rPr>
          <w:rFonts w:eastAsia="Times New Roman" w:cstheme="minorHAnsi"/>
          <w:sz w:val="24"/>
          <w:szCs w:val="24"/>
        </w:rPr>
      </w:pPr>
      <w:r w:rsidRPr="002F18CE">
        <w:rPr>
          <w:rFonts w:eastAsia="Times New Roman" w:cstheme="minorHAnsi"/>
          <w:sz w:val="24"/>
          <w:szCs w:val="24"/>
        </w:rPr>
        <w:t xml:space="preserve">Recovering from an emergency and resuming normal operations.  </w:t>
      </w:r>
    </w:p>
    <w:p w14:paraId="3F79C290" w14:textId="77777777" w:rsidR="008870D6" w:rsidRPr="002F18CE" w:rsidRDefault="008870D6" w:rsidP="008870D6">
      <w:pPr>
        <w:rPr>
          <w:rFonts w:cstheme="minorHAnsi"/>
          <w:i/>
          <w:sz w:val="24"/>
          <w:szCs w:val="24"/>
        </w:rPr>
      </w:pPr>
    </w:p>
    <w:p w14:paraId="3D29EF1F" w14:textId="77777777" w:rsidR="008870D6" w:rsidRPr="002F18CE" w:rsidRDefault="008870D6" w:rsidP="008870D6">
      <w:pPr>
        <w:rPr>
          <w:rFonts w:cstheme="minorHAnsi"/>
          <w:i/>
          <w:sz w:val="24"/>
          <w:szCs w:val="24"/>
        </w:rPr>
      </w:pPr>
      <w:r w:rsidRPr="002F18CE">
        <w:rPr>
          <w:rFonts w:cstheme="minorHAnsi"/>
          <w:i/>
          <w:sz w:val="24"/>
          <w:szCs w:val="24"/>
        </w:rPr>
        <w:t>Possible Threats and Vulnerabilities:</w:t>
      </w:r>
    </w:p>
    <w:p w14:paraId="0CC745D1" w14:textId="77777777" w:rsidR="008870D6" w:rsidRPr="002F18CE" w:rsidRDefault="008870D6" w:rsidP="008870D6">
      <w:pPr>
        <w:spacing w:line="240" w:lineRule="auto"/>
        <w:contextualSpacing/>
        <w:rPr>
          <w:rFonts w:cstheme="minorHAnsi"/>
          <w:sz w:val="24"/>
          <w:szCs w:val="24"/>
        </w:rPr>
      </w:pPr>
      <w:r w:rsidRPr="002F18CE">
        <w:rPr>
          <w:rFonts w:cstheme="minorHAnsi"/>
          <w:sz w:val="24"/>
          <w:szCs w:val="24"/>
        </w:rPr>
        <w:t xml:space="preserve">Your practice may not be able to safeguard its information systems, applications, and </w:t>
      </w:r>
      <w:proofErr w:type="spellStart"/>
      <w:r w:rsidRPr="002F18CE">
        <w:rPr>
          <w:rFonts w:cstheme="minorHAnsi"/>
          <w:sz w:val="24"/>
          <w:szCs w:val="24"/>
        </w:rPr>
        <w:t>ePHI</w:t>
      </w:r>
      <w:proofErr w:type="spellEnd"/>
      <w:r w:rsidRPr="002F18CE">
        <w:rPr>
          <w:rFonts w:cstheme="minorHAnsi"/>
          <w:sz w:val="24"/>
          <w:szCs w:val="24"/>
        </w:rPr>
        <w:t xml:space="preserve"> if it does not know how natural or man-made disasters could damage its information systems or prevent access to </w:t>
      </w:r>
      <w:proofErr w:type="spellStart"/>
      <w:r w:rsidRPr="002F18CE">
        <w:rPr>
          <w:rFonts w:cstheme="minorHAnsi"/>
          <w:sz w:val="24"/>
          <w:szCs w:val="24"/>
        </w:rPr>
        <w:t>ePHI</w:t>
      </w:r>
      <w:proofErr w:type="spellEnd"/>
      <w:r w:rsidRPr="002F18CE">
        <w:rPr>
          <w:rFonts w:cstheme="minorHAnsi"/>
          <w:sz w:val="24"/>
          <w:szCs w:val="24"/>
        </w:rPr>
        <w:t>; and develop policies and procedures for responding to such a situation.</w:t>
      </w:r>
    </w:p>
    <w:p w14:paraId="53CE1653" w14:textId="77777777" w:rsidR="008870D6" w:rsidRPr="002F18CE" w:rsidRDefault="008870D6" w:rsidP="008870D6">
      <w:pPr>
        <w:spacing w:line="240" w:lineRule="auto"/>
        <w:contextualSpacing/>
        <w:rPr>
          <w:rFonts w:cstheme="minorHAnsi"/>
          <w:sz w:val="24"/>
          <w:szCs w:val="24"/>
        </w:rPr>
      </w:pPr>
    </w:p>
    <w:p w14:paraId="243B5F39" w14:textId="77777777" w:rsidR="008870D6" w:rsidRPr="002F18CE" w:rsidRDefault="008870D6" w:rsidP="008870D6">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14C0C4DB" w14:textId="77777777" w:rsidR="008870D6" w:rsidRPr="002F18CE" w:rsidRDefault="008870D6" w:rsidP="008870D6">
      <w:pPr>
        <w:pStyle w:val="ListParagraph"/>
        <w:numPr>
          <w:ilvl w:val="0"/>
          <w:numId w:val="6"/>
        </w:numPr>
        <w:spacing w:line="240" w:lineRule="auto"/>
        <w:ind w:left="252" w:hanging="252"/>
        <w:rPr>
          <w:rFonts w:cstheme="minorHAnsi"/>
          <w:sz w:val="24"/>
          <w:szCs w:val="24"/>
        </w:rPr>
      </w:pPr>
      <w:r w:rsidRPr="002F18CE">
        <w:rPr>
          <w:rFonts w:cstheme="minorHAnsi"/>
          <w:sz w:val="24"/>
          <w:szCs w:val="24"/>
        </w:rPr>
        <w:lastRenderedPageBreak/>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424CD369"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1857326C" w14:textId="77777777" w:rsidR="008870D6" w:rsidRPr="002F18CE" w:rsidRDefault="008870D6" w:rsidP="008870D6">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64361374" w14:textId="77777777" w:rsidR="008870D6" w:rsidRPr="002F18CE" w:rsidRDefault="008870D6" w:rsidP="008870D6">
      <w:pPr>
        <w:spacing w:after="0" w:line="240" w:lineRule="auto"/>
        <w:rPr>
          <w:rFonts w:eastAsia="Times New Roman" w:cstheme="minorHAnsi"/>
          <w:bCs/>
          <w:i/>
          <w:sz w:val="24"/>
          <w:szCs w:val="24"/>
        </w:rPr>
      </w:pPr>
    </w:p>
    <w:p w14:paraId="09952827" w14:textId="77777777" w:rsidR="008870D6" w:rsidRPr="002F18CE" w:rsidRDefault="008870D6" w:rsidP="008870D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3A321FEF" w14:textId="77777777" w:rsidR="008870D6" w:rsidRPr="002F18CE" w:rsidRDefault="004B7C32" w:rsidP="008870D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8870D6"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8870D6" w:rsidRPr="002F18CE">
        <w:rPr>
          <w:rFonts w:eastAsia="Times New Roman" w:cstheme="minorHAnsi"/>
          <w:bCs/>
          <w:sz w:val="24"/>
          <w:szCs w:val="24"/>
        </w:rPr>
        <w:t>ePHI</w:t>
      </w:r>
      <w:proofErr w:type="spellEnd"/>
      <w:r w:rsidR="008870D6" w:rsidRPr="002F18CE">
        <w:rPr>
          <w:rFonts w:eastAsia="Times New Roman" w:cstheme="minorHAnsi"/>
          <w:bCs/>
          <w:sz w:val="24"/>
          <w:szCs w:val="24"/>
        </w:rPr>
        <w:t>.</w:t>
      </w:r>
    </w:p>
    <w:p w14:paraId="2FFFDD68" w14:textId="77777777" w:rsidR="00A36805" w:rsidRPr="002F18CE" w:rsidRDefault="00A36805" w:rsidP="00A36805">
      <w:pPr>
        <w:spacing w:after="0" w:line="240" w:lineRule="auto"/>
        <w:contextualSpacing/>
        <w:rPr>
          <w:rFonts w:cstheme="minorHAnsi"/>
          <w:sz w:val="24"/>
          <w:szCs w:val="24"/>
        </w:rPr>
      </w:pPr>
    </w:p>
    <w:p w14:paraId="05DDA07F" w14:textId="77777777" w:rsidR="00A36805" w:rsidRPr="002F18CE" w:rsidRDefault="00A36805" w:rsidP="00A36805">
      <w:pPr>
        <w:spacing w:after="0" w:line="240" w:lineRule="auto"/>
        <w:contextualSpacing/>
        <w:rPr>
          <w:rFonts w:cstheme="minorHAnsi"/>
          <w:sz w:val="24"/>
          <w:szCs w:val="24"/>
        </w:rPr>
      </w:pPr>
      <w:r w:rsidRPr="002F18CE">
        <w:rPr>
          <w:rFonts w:cstheme="minorHAnsi"/>
          <w:sz w:val="24"/>
          <w:szCs w:val="24"/>
        </w:rPr>
        <w:t>Establish (and implement as needed) policies and procedures for responding to an emergency or other occurrence (for example, fire, vandalism, system failure, and natural disaster) that damages systems that contain electronic protected health information.</w:t>
      </w:r>
    </w:p>
    <w:p w14:paraId="2262E714" w14:textId="77777777" w:rsidR="00A36805" w:rsidRPr="002F18CE" w:rsidRDefault="00A36805" w:rsidP="00A36805">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§164.308(a)(7)(i)]</w:t>
      </w:r>
    </w:p>
    <w:p w14:paraId="4747B3EC" w14:textId="77777777" w:rsidR="00A36805" w:rsidRPr="002F18CE" w:rsidRDefault="00A36805" w:rsidP="00A36805">
      <w:pPr>
        <w:spacing w:after="0" w:line="240" w:lineRule="auto"/>
        <w:contextualSpacing/>
        <w:rPr>
          <w:rFonts w:cstheme="minorHAnsi"/>
          <w:sz w:val="24"/>
          <w:szCs w:val="24"/>
        </w:rPr>
      </w:pPr>
    </w:p>
    <w:p w14:paraId="24CE2D6B" w14:textId="77777777" w:rsidR="00A36805" w:rsidRPr="002F18CE" w:rsidRDefault="00A36805" w:rsidP="00A36805">
      <w:pPr>
        <w:spacing w:after="0" w:line="240" w:lineRule="auto"/>
        <w:rPr>
          <w:rFonts w:eastAsia="Times New Roman" w:cstheme="minorHAnsi"/>
          <w:color w:val="000000" w:themeColor="text1"/>
          <w:sz w:val="24"/>
          <w:szCs w:val="24"/>
        </w:rPr>
      </w:pPr>
      <w:r w:rsidRPr="002F18CE">
        <w:rPr>
          <w:rFonts w:eastAsia="Times New Roman" w:cstheme="minorHAnsi"/>
          <w:color w:val="000000" w:themeColor="text1"/>
          <w:sz w:val="24"/>
          <w:szCs w:val="24"/>
        </w:rPr>
        <w:t>Consider whether your practice’s continuity plan aligns with published expertise for business continuity such as NIST SP 800-34.</w:t>
      </w:r>
    </w:p>
    <w:p w14:paraId="14B11CB1" w14:textId="77777777" w:rsidR="00A36805" w:rsidRPr="002F18CE" w:rsidRDefault="00A36805" w:rsidP="00A36805">
      <w:pPr>
        <w:spacing w:after="0" w:line="240" w:lineRule="auto"/>
        <w:rPr>
          <w:rFonts w:eastAsia="Times New Roman" w:cstheme="minorHAnsi"/>
          <w:color w:val="000000" w:themeColor="text1"/>
          <w:sz w:val="24"/>
          <w:szCs w:val="24"/>
        </w:rPr>
      </w:pPr>
    </w:p>
    <w:p w14:paraId="69A67C54" w14:textId="77777777" w:rsidR="00A36805" w:rsidRPr="002F18CE" w:rsidRDefault="00A36805" w:rsidP="00A36805">
      <w:pPr>
        <w:spacing w:after="0" w:line="240" w:lineRule="auto"/>
        <w:rPr>
          <w:rFonts w:eastAsia="Times New Roman" w:cstheme="minorHAnsi"/>
          <w:color w:val="000000" w:themeColor="text1"/>
          <w:sz w:val="24"/>
          <w:szCs w:val="24"/>
        </w:rPr>
      </w:pPr>
      <w:r w:rsidRPr="002F18CE">
        <w:rPr>
          <w:rFonts w:eastAsia="Times New Roman" w:cstheme="minorHAnsi"/>
          <w:color w:val="000000" w:themeColor="text1"/>
          <w:sz w:val="24"/>
          <w:szCs w:val="24"/>
        </w:rPr>
        <w:t>Develop, document, and disseminate to workforce members a contingency planning policy that addresses purpose, scope, roles, responsibilities, management commitment, coordination among organizational entities, and compliance; and procedures to facilitate the implementation of the contingency planning policy and associated contingency planning controls.</w:t>
      </w:r>
    </w:p>
    <w:p w14:paraId="32FC8E0A" w14:textId="77777777" w:rsidR="00A36805" w:rsidRPr="002F18CE" w:rsidRDefault="00A36805" w:rsidP="00A36805">
      <w:pPr>
        <w:spacing w:after="0" w:line="240" w:lineRule="auto"/>
        <w:rPr>
          <w:rFonts w:cstheme="minorHAnsi"/>
          <w:sz w:val="24"/>
          <w:szCs w:val="24"/>
        </w:rPr>
      </w:pPr>
      <w:r w:rsidRPr="002F18CE">
        <w:rPr>
          <w:rFonts w:eastAsia="Times New Roman" w:cstheme="minorHAnsi"/>
          <w:color w:val="000000" w:themeColor="text1"/>
          <w:sz w:val="24"/>
          <w:szCs w:val="24"/>
        </w:rPr>
        <w:t>[NIST SP 800-53 CP-1]</w:t>
      </w:r>
    </w:p>
    <w:p w14:paraId="1DE1E236" w14:textId="77777777" w:rsidR="00A36805" w:rsidRPr="002F18CE" w:rsidRDefault="00A36805" w:rsidP="00A36805">
      <w:pPr>
        <w:spacing w:after="0" w:line="240" w:lineRule="auto"/>
        <w:rPr>
          <w:rFonts w:eastAsia="Times New Roman" w:cstheme="minorHAnsi"/>
          <w:color w:val="000000" w:themeColor="text1"/>
          <w:sz w:val="24"/>
          <w:szCs w:val="24"/>
        </w:rPr>
      </w:pPr>
    </w:p>
    <w:p w14:paraId="7DAFFD84" w14:textId="77777777" w:rsidR="00A36805" w:rsidRPr="002F18CE" w:rsidRDefault="00A36805" w:rsidP="00A36805">
      <w:pPr>
        <w:spacing w:after="0" w:line="240" w:lineRule="auto"/>
        <w:rPr>
          <w:rFonts w:eastAsia="Times New Roman" w:cstheme="minorHAnsi"/>
          <w:color w:val="000000" w:themeColor="text1"/>
          <w:sz w:val="24"/>
          <w:szCs w:val="24"/>
        </w:rPr>
      </w:pPr>
      <w:r w:rsidRPr="002F18CE">
        <w:rPr>
          <w:rFonts w:eastAsia="Times New Roman" w:cstheme="minorHAnsi"/>
          <w:color w:val="000000" w:themeColor="text1"/>
          <w:sz w:val="24"/>
          <w:szCs w:val="24"/>
        </w:rPr>
        <w:t>Implement a contingency plan that identifies essential activities and associated requirements, such as roles, responsibilities and processes for full information system restoration (e.g., termination of emergency access, reinstitution of normal access controls).</w:t>
      </w:r>
      <w:r w:rsidRPr="002F18CE">
        <w:rPr>
          <w:rFonts w:eastAsia="Times New Roman" w:cstheme="minorHAnsi"/>
          <w:color w:val="000000" w:themeColor="text1"/>
          <w:sz w:val="24"/>
          <w:szCs w:val="24"/>
        </w:rPr>
        <w:br/>
        <w:t>[NIST SP 800-53 CP-2]</w:t>
      </w:r>
    </w:p>
    <w:p w14:paraId="639DB13A" w14:textId="77777777" w:rsidR="00A36805" w:rsidRPr="002F18CE" w:rsidRDefault="00A36805" w:rsidP="00A36805">
      <w:pPr>
        <w:spacing w:after="0" w:line="240" w:lineRule="auto"/>
        <w:rPr>
          <w:rFonts w:eastAsia="Times New Roman" w:cstheme="minorHAnsi"/>
          <w:color w:val="000000" w:themeColor="text1"/>
          <w:sz w:val="24"/>
          <w:szCs w:val="24"/>
        </w:rPr>
      </w:pPr>
    </w:p>
    <w:p w14:paraId="33A4FD13" w14:textId="77777777" w:rsidR="00A36805" w:rsidRPr="002F18CE" w:rsidRDefault="00A36805" w:rsidP="00A36805">
      <w:pPr>
        <w:spacing w:after="0" w:line="240" w:lineRule="auto"/>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Implement a contingency plan that identifies roles and responsibilities for accessing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and also identifies the critical information systems that are needed during an emergency.</w:t>
      </w:r>
    </w:p>
    <w:p w14:paraId="5B8D972B" w14:textId="77777777" w:rsidR="00A36805" w:rsidRPr="002F18CE" w:rsidRDefault="00A36805" w:rsidP="00A36805">
      <w:pPr>
        <w:rPr>
          <w:rFonts w:eastAsia="Times New Roman" w:cstheme="minorHAnsi"/>
          <w:color w:val="000000" w:themeColor="text1"/>
          <w:sz w:val="24"/>
          <w:szCs w:val="24"/>
        </w:rPr>
      </w:pPr>
      <w:r w:rsidRPr="002F18CE">
        <w:rPr>
          <w:rFonts w:eastAsia="Times New Roman" w:cstheme="minorHAnsi"/>
          <w:color w:val="000000" w:themeColor="text1"/>
          <w:sz w:val="24"/>
          <w:szCs w:val="24"/>
        </w:rPr>
        <w:t>[NIST SP 800-53 CP-2]</w:t>
      </w:r>
    </w:p>
    <w:p w14:paraId="61ED4195" w14:textId="77777777" w:rsidR="00954B28" w:rsidRPr="002F18CE" w:rsidRDefault="008870D6" w:rsidP="00954B28">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104" w:name="_Toc459304853"/>
      <w:r w:rsidRPr="002F18CE">
        <w:rPr>
          <w:b/>
        </w:rPr>
        <w:t>A51</w:t>
      </w:r>
      <w:r w:rsidR="00954B28" w:rsidRPr="002F18CE">
        <w:rPr>
          <w:b/>
        </w:rPr>
        <w:t xml:space="preserve"> - </w:t>
      </w:r>
      <w:r w:rsidRPr="002F18CE">
        <w:rPr>
          <w:rFonts w:eastAsia="Times New Roman"/>
          <w:b/>
          <w:color w:val="000000"/>
        </w:rPr>
        <w:t>§164.308(a)(7)(i</w:t>
      </w:r>
      <w:proofErr w:type="gramStart"/>
      <w:r w:rsidRPr="002F18CE">
        <w:rPr>
          <w:rFonts w:eastAsia="Times New Roman"/>
          <w:b/>
          <w:color w:val="000000"/>
        </w:rPr>
        <w:t>)  Standard</w:t>
      </w:r>
      <w:proofErr w:type="gramEnd"/>
      <w:r w:rsidR="00954B28" w:rsidRPr="002F18CE">
        <w:rPr>
          <w:rFonts w:eastAsia="Times New Roman"/>
          <w:b/>
          <w:color w:val="000000"/>
        </w:rPr>
        <w:t xml:space="preserve"> </w:t>
      </w:r>
      <w:r w:rsidR="00954B28" w:rsidRPr="002F18CE">
        <w:t>Does your practice regularly review/update its contingency plan as appropriate?</w:t>
      </w:r>
      <w:bookmarkEnd w:id="104"/>
    </w:p>
    <w:p w14:paraId="65F9DFB9" w14:textId="77777777" w:rsidR="008870D6" w:rsidRPr="002F18CE" w:rsidRDefault="008870D6" w:rsidP="008870D6">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3E0899F1" w14:textId="77777777" w:rsidR="008870D6" w:rsidRPr="002F18CE" w:rsidRDefault="008870D6" w:rsidP="008870D6">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6B06954E" w14:textId="77777777" w:rsidR="008870D6" w:rsidRPr="002F18CE" w:rsidRDefault="008870D6" w:rsidP="008870D6">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769ABA9B"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lastRenderedPageBreak/>
        <w:t>Cost</w:t>
      </w:r>
    </w:p>
    <w:p w14:paraId="28F5D474"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Practice Size</w:t>
      </w:r>
    </w:p>
    <w:p w14:paraId="79E441A0"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Complexity</w:t>
      </w:r>
    </w:p>
    <w:p w14:paraId="44B68F03" w14:textId="77777777" w:rsidR="008870D6" w:rsidRPr="002F18CE" w:rsidRDefault="008870D6" w:rsidP="008870D6">
      <w:pPr>
        <w:pStyle w:val="ListParagraph"/>
        <w:numPr>
          <w:ilvl w:val="0"/>
          <w:numId w:val="2"/>
        </w:numPr>
        <w:rPr>
          <w:rFonts w:cstheme="minorHAnsi"/>
          <w:sz w:val="24"/>
          <w:szCs w:val="24"/>
        </w:rPr>
      </w:pPr>
      <w:r w:rsidRPr="002F18CE">
        <w:rPr>
          <w:rFonts w:cstheme="minorHAnsi"/>
          <w:sz w:val="24"/>
          <w:szCs w:val="24"/>
        </w:rPr>
        <w:t>Alternate Solution</w:t>
      </w:r>
    </w:p>
    <w:p w14:paraId="2A99318B" w14:textId="77777777" w:rsidR="008870D6" w:rsidRPr="002F18CE" w:rsidRDefault="008870D6" w:rsidP="008870D6">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8870D6" w:rsidRPr="002F18CE" w14:paraId="6C7B2CC4" w14:textId="77777777" w:rsidTr="000423A2">
        <w:tc>
          <w:tcPr>
            <w:tcW w:w="9576" w:type="dxa"/>
          </w:tcPr>
          <w:p w14:paraId="520E77F6" w14:textId="77777777" w:rsidR="008870D6" w:rsidRPr="002F18CE" w:rsidRDefault="008870D6" w:rsidP="000423A2">
            <w:pPr>
              <w:rPr>
                <w:rFonts w:cstheme="minorHAnsi"/>
                <w:sz w:val="24"/>
                <w:szCs w:val="24"/>
              </w:rPr>
            </w:pPr>
          </w:p>
          <w:p w14:paraId="101D09BD" w14:textId="77777777" w:rsidR="008870D6" w:rsidRPr="002F18CE" w:rsidRDefault="008870D6" w:rsidP="000423A2">
            <w:pPr>
              <w:rPr>
                <w:rFonts w:cstheme="minorHAnsi"/>
                <w:sz w:val="24"/>
                <w:szCs w:val="24"/>
              </w:rPr>
            </w:pPr>
          </w:p>
          <w:p w14:paraId="450B4451" w14:textId="77777777" w:rsidR="008870D6" w:rsidRPr="002F18CE" w:rsidRDefault="008870D6" w:rsidP="000423A2">
            <w:pPr>
              <w:rPr>
                <w:rFonts w:cstheme="minorHAnsi"/>
                <w:sz w:val="24"/>
                <w:szCs w:val="24"/>
              </w:rPr>
            </w:pPr>
          </w:p>
          <w:p w14:paraId="5C48BB27" w14:textId="77777777" w:rsidR="008870D6" w:rsidRPr="002F18CE" w:rsidRDefault="008870D6" w:rsidP="000423A2">
            <w:pPr>
              <w:rPr>
                <w:rFonts w:cstheme="minorHAnsi"/>
                <w:sz w:val="24"/>
                <w:szCs w:val="24"/>
              </w:rPr>
            </w:pPr>
          </w:p>
          <w:p w14:paraId="6D40BE4D" w14:textId="77777777" w:rsidR="008870D6" w:rsidRPr="002F18CE" w:rsidRDefault="008870D6" w:rsidP="000423A2">
            <w:pPr>
              <w:rPr>
                <w:rFonts w:cstheme="minorHAnsi"/>
                <w:sz w:val="24"/>
                <w:szCs w:val="24"/>
              </w:rPr>
            </w:pPr>
          </w:p>
          <w:p w14:paraId="67D188D4" w14:textId="77777777" w:rsidR="008870D6" w:rsidRPr="002F18CE" w:rsidRDefault="008870D6" w:rsidP="000423A2">
            <w:pPr>
              <w:rPr>
                <w:rFonts w:cstheme="minorHAnsi"/>
                <w:sz w:val="24"/>
                <w:szCs w:val="24"/>
              </w:rPr>
            </w:pPr>
          </w:p>
        </w:tc>
      </w:tr>
    </w:tbl>
    <w:p w14:paraId="4C714FCB" w14:textId="77777777" w:rsidR="008870D6" w:rsidRPr="002F18CE" w:rsidRDefault="008870D6" w:rsidP="008870D6">
      <w:pPr>
        <w:rPr>
          <w:rFonts w:cstheme="minorHAnsi"/>
          <w:sz w:val="24"/>
          <w:szCs w:val="24"/>
        </w:rPr>
      </w:pPr>
    </w:p>
    <w:p w14:paraId="320EEA80" w14:textId="77777777" w:rsidR="008870D6" w:rsidRPr="002F18CE" w:rsidRDefault="008870D6" w:rsidP="008870D6">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8870D6" w:rsidRPr="002F18CE" w14:paraId="03126D98" w14:textId="77777777" w:rsidTr="000423A2">
        <w:tc>
          <w:tcPr>
            <w:tcW w:w="9576" w:type="dxa"/>
          </w:tcPr>
          <w:p w14:paraId="0146FC7B" w14:textId="77777777" w:rsidR="008870D6" w:rsidRPr="002F18CE" w:rsidRDefault="008870D6" w:rsidP="000423A2">
            <w:pPr>
              <w:rPr>
                <w:rFonts w:cstheme="minorHAnsi"/>
                <w:sz w:val="24"/>
                <w:szCs w:val="24"/>
              </w:rPr>
            </w:pPr>
          </w:p>
          <w:p w14:paraId="1B50B535" w14:textId="77777777" w:rsidR="008870D6" w:rsidRPr="002F18CE" w:rsidRDefault="008870D6" w:rsidP="000423A2">
            <w:pPr>
              <w:rPr>
                <w:rFonts w:cstheme="minorHAnsi"/>
                <w:sz w:val="24"/>
                <w:szCs w:val="24"/>
              </w:rPr>
            </w:pPr>
          </w:p>
          <w:p w14:paraId="0244606A" w14:textId="77777777" w:rsidR="008870D6" w:rsidRPr="002F18CE" w:rsidRDefault="008870D6" w:rsidP="000423A2">
            <w:pPr>
              <w:rPr>
                <w:rFonts w:cstheme="minorHAnsi"/>
                <w:sz w:val="24"/>
                <w:szCs w:val="24"/>
              </w:rPr>
            </w:pPr>
          </w:p>
          <w:p w14:paraId="14337D4B" w14:textId="77777777" w:rsidR="008870D6" w:rsidRPr="002F18CE" w:rsidRDefault="008870D6" w:rsidP="000423A2">
            <w:pPr>
              <w:rPr>
                <w:rFonts w:cstheme="minorHAnsi"/>
                <w:sz w:val="24"/>
                <w:szCs w:val="24"/>
              </w:rPr>
            </w:pPr>
          </w:p>
          <w:p w14:paraId="165A599D" w14:textId="77777777" w:rsidR="008870D6" w:rsidRPr="002F18CE" w:rsidRDefault="008870D6" w:rsidP="000423A2">
            <w:pPr>
              <w:rPr>
                <w:rFonts w:cstheme="minorHAnsi"/>
                <w:sz w:val="24"/>
                <w:szCs w:val="24"/>
              </w:rPr>
            </w:pPr>
          </w:p>
          <w:p w14:paraId="232CA714" w14:textId="77777777" w:rsidR="008870D6" w:rsidRPr="002F18CE" w:rsidRDefault="008870D6" w:rsidP="000423A2">
            <w:pPr>
              <w:rPr>
                <w:rFonts w:cstheme="minorHAnsi"/>
                <w:sz w:val="24"/>
                <w:szCs w:val="24"/>
              </w:rPr>
            </w:pPr>
          </w:p>
        </w:tc>
      </w:tr>
    </w:tbl>
    <w:p w14:paraId="75030857" w14:textId="77777777" w:rsidR="008870D6" w:rsidRPr="002F18CE" w:rsidRDefault="008870D6" w:rsidP="008870D6">
      <w:pPr>
        <w:rPr>
          <w:rFonts w:cstheme="minorHAnsi"/>
          <w:sz w:val="24"/>
          <w:szCs w:val="24"/>
        </w:rPr>
      </w:pPr>
    </w:p>
    <w:p w14:paraId="1063E8EF" w14:textId="77777777" w:rsidR="008870D6" w:rsidRPr="002F18CE" w:rsidRDefault="008870D6" w:rsidP="008870D6">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8870D6" w:rsidRPr="002F18CE" w14:paraId="4D79FC46" w14:textId="77777777" w:rsidTr="000423A2">
        <w:tc>
          <w:tcPr>
            <w:tcW w:w="9576" w:type="dxa"/>
          </w:tcPr>
          <w:p w14:paraId="63EBDA3C" w14:textId="77777777" w:rsidR="008870D6" w:rsidRPr="002F18CE" w:rsidRDefault="008870D6" w:rsidP="000423A2">
            <w:pPr>
              <w:rPr>
                <w:rFonts w:cstheme="minorHAnsi"/>
                <w:sz w:val="24"/>
                <w:szCs w:val="24"/>
              </w:rPr>
            </w:pPr>
          </w:p>
          <w:p w14:paraId="6A201F96" w14:textId="77777777" w:rsidR="008870D6" w:rsidRPr="002F18CE" w:rsidRDefault="008870D6" w:rsidP="000423A2">
            <w:pPr>
              <w:rPr>
                <w:rFonts w:cstheme="minorHAnsi"/>
                <w:sz w:val="24"/>
                <w:szCs w:val="24"/>
              </w:rPr>
            </w:pPr>
          </w:p>
          <w:p w14:paraId="6D68BDFE" w14:textId="77777777" w:rsidR="008870D6" w:rsidRPr="002F18CE" w:rsidRDefault="008870D6" w:rsidP="000423A2">
            <w:pPr>
              <w:rPr>
                <w:rFonts w:cstheme="minorHAnsi"/>
                <w:sz w:val="24"/>
                <w:szCs w:val="24"/>
              </w:rPr>
            </w:pPr>
          </w:p>
          <w:p w14:paraId="664DA6D1" w14:textId="77777777" w:rsidR="008870D6" w:rsidRPr="002F18CE" w:rsidRDefault="008870D6" w:rsidP="000423A2">
            <w:pPr>
              <w:rPr>
                <w:rFonts w:cstheme="minorHAnsi"/>
                <w:sz w:val="24"/>
                <w:szCs w:val="24"/>
              </w:rPr>
            </w:pPr>
          </w:p>
          <w:p w14:paraId="4C058F58" w14:textId="77777777" w:rsidR="008870D6" w:rsidRPr="002F18CE" w:rsidRDefault="008870D6" w:rsidP="000423A2">
            <w:pPr>
              <w:rPr>
                <w:rFonts w:cstheme="minorHAnsi"/>
                <w:sz w:val="24"/>
                <w:szCs w:val="24"/>
              </w:rPr>
            </w:pPr>
          </w:p>
          <w:p w14:paraId="0C5900A2" w14:textId="77777777" w:rsidR="008870D6" w:rsidRPr="002F18CE" w:rsidRDefault="008870D6" w:rsidP="000423A2">
            <w:pPr>
              <w:rPr>
                <w:rFonts w:cstheme="minorHAnsi"/>
                <w:sz w:val="24"/>
                <w:szCs w:val="24"/>
              </w:rPr>
            </w:pPr>
          </w:p>
        </w:tc>
      </w:tr>
    </w:tbl>
    <w:p w14:paraId="5BCFF6D3" w14:textId="77777777" w:rsidR="008870D6" w:rsidRPr="002F18CE" w:rsidRDefault="008870D6" w:rsidP="008870D6">
      <w:pPr>
        <w:rPr>
          <w:rFonts w:cstheme="minorHAnsi"/>
          <w:sz w:val="24"/>
          <w:szCs w:val="24"/>
        </w:rPr>
      </w:pPr>
    </w:p>
    <w:p w14:paraId="543CDDFC" w14:textId="77777777" w:rsidR="008870D6" w:rsidRPr="002F18CE" w:rsidRDefault="008870D6" w:rsidP="008870D6">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3E1CE483"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Low</w:t>
      </w:r>
    </w:p>
    <w:p w14:paraId="757758DE"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7E993056"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lastRenderedPageBreak/>
        <w:t>High</w:t>
      </w:r>
    </w:p>
    <w:p w14:paraId="55E03E77" w14:textId="77777777" w:rsidR="008870D6" w:rsidRPr="002F18CE" w:rsidRDefault="008870D6" w:rsidP="008870D6">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16C93260"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Low</w:t>
      </w:r>
    </w:p>
    <w:p w14:paraId="3F9E49DE"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Medium</w:t>
      </w:r>
    </w:p>
    <w:p w14:paraId="36849DF2" w14:textId="77777777" w:rsidR="008870D6" w:rsidRPr="002F18CE" w:rsidRDefault="008870D6" w:rsidP="008870D6">
      <w:pPr>
        <w:pStyle w:val="ListParagraph"/>
        <w:numPr>
          <w:ilvl w:val="0"/>
          <w:numId w:val="3"/>
        </w:numPr>
        <w:rPr>
          <w:rFonts w:cstheme="minorHAnsi"/>
          <w:sz w:val="24"/>
          <w:szCs w:val="24"/>
        </w:rPr>
      </w:pPr>
      <w:r w:rsidRPr="002F18CE">
        <w:rPr>
          <w:rFonts w:cstheme="minorHAnsi"/>
          <w:sz w:val="24"/>
          <w:szCs w:val="24"/>
        </w:rPr>
        <w:t>High</w:t>
      </w:r>
    </w:p>
    <w:p w14:paraId="18AC0DA8" w14:textId="77777777" w:rsidR="000111AA" w:rsidRPr="002F18CE" w:rsidRDefault="000111AA" w:rsidP="000111AA">
      <w:pPr>
        <w:rPr>
          <w:rFonts w:cstheme="minorHAnsi"/>
          <w:b/>
          <w:sz w:val="24"/>
          <w:szCs w:val="24"/>
        </w:rPr>
      </w:pPr>
      <w:r w:rsidRPr="002F18CE">
        <w:rPr>
          <w:rFonts w:cstheme="minorHAnsi"/>
          <w:b/>
          <w:sz w:val="24"/>
          <w:szCs w:val="24"/>
        </w:rPr>
        <w:t>Overall Security Risk:</w:t>
      </w:r>
    </w:p>
    <w:p w14:paraId="1B94971D" w14:textId="77777777" w:rsidR="000111AA" w:rsidRPr="002F18CE" w:rsidRDefault="000111AA" w:rsidP="000111AA">
      <w:pPr>
        <w:pStyle w:val="ListParagraph"/>
        <w:numPr>
          <w:ilvl w:val="0"/>
          <w:numId w:val="3"/>
        </w:numPr>
        <w:rPr>
          <w:rFonts w:cstheme="minorHAnsi"/>
          <w:sz w:val="24"/>
          <w:szCs w:val="24"/>
        </w:rPr>
      </w:pPr>
      <w:r w:rsidRPr="002F18CE">
        <w:rPr>
          <w:rFonts w:cstheme="minorHAnsi"/>
          <w:sz w:val="24"/>
          <w:szCs w:val="24"/>
        </w:rPr>
        <w:t>Low</w:t>
      </w:r>
    </w:p>
    <w:p w14:paraId="2E75E60A" w14:textId="77777777" w:rsidR="000111AA" w:rsidRPr="002F18CE" w:rsidRDefault="000111AA" w:rsidP="000111AA">
      <w:pPr>
        <w:pStyle w:val="ListParagraph"/>
        <w:numPr>
          <w:ilvl w:val="0"/>
          <w:numId w:val="3"/>
        </w:numPr>
        <w:rPr>
          <w:rFonts w:cstheme="minorHAnsi"/>
          <w:sz w:val="24"/>
          <w:szCs w:val="24"/>
        </w:rPr>
      </w:pPr>
      <w:r w:rsidRPr="002F18CE">
        <w:rPr>
          <w:rFonts w:cstheme="minorHAnsi"/>
          <w:sz w:val="24"/>
          <w:szCs w:val="24"/>
        </w:rPr>
        <w:t>Medium</w:t>
      </w:r>
    </w:p>
    <w:p w14:paraId="7C06D171" w14:textId="77777777" w:rsidR="000111AA" w:rsidRPr="002F18CE" w:rsidRDefault="000111AA" w:rsidP="000111AA">
      <w:pPr>
        <w:pStyle w:val="ListParagraph"/>
        <w:numPr>
          <w:ilvl w:val="0"/>
          <w:numId w:val="3"/>
        </w:numPr>
        <w:rPr>
          <w:rFonts w:cstheme="minorHAnsi"/>
          <w:sz w:val="24"/>
          <w:szCs w:val="24"/>
        </w:rPr>
      </w:pPr>
      <w:r w:rsidRPr="002F18CE">
        <w:rPr>
          <w:rFonts w:cstheme="minorHAnsi"/>
          <w:sz w:val="24"/>
          <w:szCs w:val="24"/>
        </w:rPr>
        <w:t>High</w:t>
      </w:r>
    </w:p>
    <w:p w14:paraId="2C9DC4A7" w14:textId="77777777" w:rsidR="008870D6" w:rsidRPr="002F18CE" w:rsidRDefault="008870D6" w:rsidP="008870D6">
      <w:pPr>
        <w:rPr>
          <w:rFonts w:cstheme="minorHAnsi"/>
          <w:b/>
          <w:sz w:val="24"/>
          <w:szCs w:val="24"/>
        </w:rPr>
      </w:pPr>
      <w:r w:rsidRPr="002F18CE">
        <w:rPr>
          <w:rFonts w:cstheme="minorHAnsi"/>
          <w:b/>
          <w:sz w:val="24"/>
          <w:szCs w:val="24"/>
        </w:rPr>
        <w:t>Related Information:</w:t>
      </w:r>
    </w:p>
    <w:p w14:paraId="3B8E0406" w14:textId="77777777" w:rsidR="008870D6" w:rsidRPr="002F18CE" w:rsidRDefault="008870D6" w:rsidP="008870D6">
      <w:pPr>
        <w:rPr>
          <w:rFonts w:cstheme="minorHAnsi"/>
          <w:i/>
          <w:sz w:val="24"/>
          <w:szCs w:val="24"/>
        </w:rPr>
      </w:pPr>
      <w:r w:rsidRPr="002F18CE">
        <w:rPr>
          <w:rFonts w:cstheme="minorHAnsi"/>
          <w:i/>
          <w:sz w:val="24"/>
          <w:szCs w:val="24"/>
        </w:rPr>
        <w:t>Things to Consider to Help Answer the Question:</w:t>
      </w:r>
    </w:p>
    <w:p w14:paraId="523D2D59" w14:textId="77777777" w:rsidR="008870D6" w:rsidRPr="002F18CE" w:rsidRDefault="00B72BC9" w:rsidP="008870D6">
      <w:pPr>
        <w:rPr>
          <w:rFonts w:cstheme="minorHAnsi"/>
          <w:i/>
          <w:sz w:val="24"/>
          <w:szCs w:val="24"/>
        </w:rPr>
      </w:pPr>
      <w:r w:rsidRPr="002F18CE">
        <w:rPr>
          <w:rFonts w:eastAsia="Times New Roman" w:cstheme="minorHAnsi"/>
          <w:sz w:val="24"/>
          <w:szCs w:val="24"/>
        </w:rPr>
        <w:t>Consider whether your practice updates its contingency plan in response to changes in its environment, operations, or policies.</w:t>
      </w:r>
    </w:p>
    <w:p w14:paraId="1001A100" w14:textId="77777777" w:rsidR="008870D6" w:rsidRPr="002F18CE" w:rsidRDefault="008870D6" w:rsidP="008870D6">
      <w:pPr>
        <w:rPr>
          <w:rFonts w:cstheme="minorHAnsi"/>
          <w:i/>
          <w:sz w:val="24"/>
          <w:szCs w:val="24"/>
        </w:rPr>
      </w:pPr>
      <w:r w:rsidRPr="002F18CE">
        <w:rPr>
          <w:rFonts w:cstheme="minorHAnsi"/>
          <w:i/>
          <w:sz w:val="24"/>
          <w:szCs w:val="24"/>
        </w:rPr>
        <w:t>Possible Threats and Vulnerabilities:</w:t>
      </w:r>
    </w:p>
    <w:p w14:paraId="298A4588" w14:textId="77777777" w:rsidR="00B72BC9" w:rsidRPr="002F18CE" w:rsidRDefault="00B72BC9" w:rsidP="00B72BC9">
      <w:pPr>
        <w:spacing w:line="240" w:lineRule="auto"/>
        <w:contextualSpacing/>
        <w:rPr>
          <w:rFonts w:cstheme="minorHAnsi"/>
          <w:sz w:val="24"/>
          <w:szCs w:val="24"/>
        </w:rPr>
      </w:pPr>
      <w:r w:rsidRPr="002F18CE">
        <w:rPr>
          <w:rFonts w:cstheme="minorHAnsi"/>
          <w:sz w:val="24"/>
          <w:szCs w:val="24"/>
        </w:rPr>
        <w:t xml:space="preserve">Your practice may not be able to safeguard its information systems, applications, and </w:t>
      </w:r>
      <w:proofErr w:type="spellStart"/>
      <w:r w:rsidRPr="002F18CE">
        <w:rPr>
          <w:rFonts w:cstheme="minorHAnsi"/>
          <w:sz w:val="24"/>
          <w:szCs w:val="24"/>
        </w:rPr>
        <w:t>ePHI</w:t>
      </w:r>
      <w:proofErr w:type="spellEnd"/>
      <w:r w:rsidRPr="002F18CE">
        <w:rPr>
          <w:rFonts w:cstheme="minorHAnsi"/>
          <w:sz w:val="24"/>
          <w:szCs w:val="24"/>
        </w:rPr>
        <w:t xml:space="preserve"> if it does not update its contingency plan in response to changes in its environment, operations, or policies.</w:t>
      </w:r>
    </w:p>
    <w:p w14:paraId="389A45A7" w14:textId="77777777" w:rsidR="00B72BC9" w:rsidRPr="002F18CE" w:rsidRDefault="00B72BC9" w:rsidP="00B72BC9">
      <w:pPr>
        <w:spacing w:line="240" w:lineRule="auto"/>
        <w:contextualSpacing/>
        <w:rPr>
          <w:rFonts w:cstheme="minorHAnsi"/>
          <w:sz w:val="24"/>
          <w:szCs w:val="24"/>
        </w:rPr>
      </w:pPr>
    </w:p>
    <w:p w14:paraId="116EE9F1" w14:textId="77777777" w:rsidR="00B72BC9" w:rsidRPr="002F18CE" w:rsidRDefault="00B72BC9" w:rsidP="00B72BC9">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671186F5" w14:textId="77777777" w:rsidR="00B72BC9" w:rsidRPr="002F18CE" w:rsidRDefault="00B72BC9" w:rsidP="00B72BC9">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26735EFD" w14:textId="77777777" w:rsidR="00B72BC9" w:rsidRPr="002F18CE" w:rsidRDefault="00B72BC9" w:rsidP="00B72BC9">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330FDEA9" w14:textId="77777777" w:rsidR="008870D6" w:rsidRPr="002F18CE" w:rsidRDefault="00B72BC9" w:rsidP="00B72BC9">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02DDCF91" w14:textId="77777777" w:rsidR="00B72BC9" w:rsidRPr="002F18CE" w:rsidRDefault="00B72BC9" w:rsidP="00B72BC9">
      <w:pPr>
        <w:pStyle w:val="ListParagraph"/>
        <w:spacing w:after="0" w:line="240" w:lineRule="auto"/>
        <w:ind w:left="252"/>
        <w:rPr>
          <w:rFonts w:eastAsia="Times New Roman" w:cstheme="minorHAnsi"/>
          <w:color w:val="000000" w:themeColor="text1"/>
          <w:sz w:val="24"/>
          <w:szCs w:val="24"/>
        </w:rPr>
      </w:pPr>
    </w:p>
    <w:p w14:paraId="12709CCF" w14:textId="77777777" w:rsidR="008870D6" w:rsidRPr="002F18CE" w:rsidRDefault="008870D6" w:rsidP="008870D6">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053C6E59" w14:textId="77777777" w:rsidR="008870D6" w:rsidRPr="002F18CE" w:rsidRDefault="004B7C32" w:rsidP="008870D6">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8870D6"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8870D6" w:rsidRPr="002F18CE">
        <w:rPr>
          <w:rFonts w:eastAsia="Times New Roman" w:cstheme="minorHAnsi"/>
          <w:bCs/>
          <w:sz w:val="24"/>
          <w:szCs w:val="24"/>
        </w:rPr>
        <w:t>ePHI</w:t>
      </w:r>
      <w:proofErr w:type="spellEnd"/>
      <w:r w:rsidR="008870D6" w:rsidRPr="002F18CE">
        <w:rPr>
          <w:rFonts w:eastAsia="Times New Roman" w:cstheme="minorHAnsi"/>
          <w:bCs/>
          <w:sz w:val="24"/>
          <w:szCs w:val="24"/>
        </w:rPr>
        <w:t>.</w:t>
      </w:r>
    </w:p>
    <w:p w14:paraId="7A61F8D6" w14:textId="77777777" w:rsidR="00A36805" w:rsidRPr="002F18CE" w:rsidRDefault="00A36805" w:rsidP="008870D6">
      <w:pPr>
        <w:spacing w:after="0" w:line="240" w:lineRule="auto"/>
        <w:rPr>
          <w:rFonts w:eastAsia="Times New Roman" w:cstheme="minorHAnsi"/>
          <w:bCs/>
          <w:sz w:val="24"/>
          <w:szCs w:val="24"/>
        </w:rPr>
      </w:pPr>
    </w:p>
    <w:p w14:paraId="1B9425E7" w14:textId="77777777" w:rsidR="00A36805" w:rsidRPr="002F18CE" w:rsidRDefault="00A36805" w:rsidP="00A36805">
      <w:pPr>
        <w:spacing w:after="0" w:line="240" w:lineRule="auto"/>
        <w:contextualSpacing/>
        <w:rPr>
          <w:rFonts w:cstheme="minorHAnsi"/>
          <w:sz w:val="24"/>
          <w:szCs w:val="24"/>
        </w:rPr>
      </w:pPr>
      <w:r w:rsidRPr="002F18CE">
        <w:rPr>
          <w:rFonts w:cstheme="minorHAnsi"/>
          <w:sz w:val="24"/>
          <w:szCs w:val="24"/>
        </w:rPr>
        <w:lastRenderedPageBreak/>
        <w:t>Establish (and implement as needed) policies and procedures for responding to an emergency or other occurrence (for example, fire, vandalism, system failure, and natural disaster) that damages systems that contain electronic protected health information.</w:t>
      </w:r>
    </w:p>
    <w:p w14:paraId="1D7EC1A6" w14:textId="77777777" w:rsidR="00A36805" w:rsidRPr="002F18CE" w:rsidRDefault="00A36805" w:rsidP="00A36805">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§164.308(a)(7)(i)]</w:t>
      </w:r>
    </w:p>
    <w:p w14:paraId="22D7AFA9" w14:textId="77777777" w:rsidR="00A36805" w:rsidRPr="002F18CE" w:rsidRDefault="00A36805" w:rsidP="00A36805">
      <w:pPr>
        <w:spacing w:after="0" w:line="240" w:lineRule="auto"/>
        <w:contextualSpacing/>
        <w:rPr>
          <w:rFonts w:eastAsia="Times New Roman" w:cstheme="minorHAnsi"/>
          <w:color w:val="000000"/>
          <w:sz w:val="24"/>
          <w:szCs w:val="24"/>
        </w:rPr>
      </w:pPr>
    </w:p>
    <w:p w14:paraId="477A9C45" w14:textId="77777777" w:rsidR="00A36805" w:rsidRPr="002F18CE" w:rsidRDefault="00A36805" w:rsidP="00A36805">
      <w:pPr>
        <w:autoSpaceDE w:val="0"/>
        <w:autoSpaceDN w:val="0"/>
        <w:adjustRightInd w:val="0"/>
        <w:spacing w:after="0" w:line="240" w:lineRule="auto"/>
        <w:rPr>
          <w:rFonts w:cstheme="minorHAnsi"/>
          <w:sz w:val="24"/>
          <w:szCs w:val="24"/>
        </w:rPr>
      </w:pPr>
      <w:r w:rsidRPr="002F18CE">
        <w:rPr>
          <w:rFonts w:cstheme="minorHAnsi"/>
          <w:sz w:val="24"/>
          <w:szCs w:val="24"/>
        </w:rPr>
        <w:t>Review and update the current contingency planning policy and contingency planning procedures regularly or as needed.</w:t>
      </w:r>
    </w:p>
    <w:p w14:paraId="45C9CD8C" w14:textId="77777777" w:rsidR="00A36805" w:rsidRPr="002F18CE" w:rsidRDefault="00A36805" w:rsidP="00A36805">
      <w:pPr>
        <w:spacing w:after="0" w:line="240" w:lineRule="auto"/>
        <w:rPr>
          <w:rFonts w:eastAsia="Times New Roman" w:cstheme="minorHAnsi"/>
          <w:bCs/>
          <w:i/>
          <w:sz w:val="24"/>
          <w:szCs w:val="24"/>
        </w:rPr>
      </w:pPr>
      <w:r w:rsidRPr="002F18CE">
        <w:rPr>
          <w:rFonts w:cstheme="minorHAnsi"/>
          <w:sz w:val="24"/>
          <w:szCs w:val="24"/>
        </w:rPr>
        <w:t>[NIST SP 800-53 CP-1]</w:t>
      </w:r>
    </w:p>
    <w:p w14:paraId="69DF3C76" w14:textId="77777777" w:rsidR="00954B28" w:rsidRPr="002F18CE" w:rsidRDefault="00B72BC9" w:rsidP="00954B28">
      <w:pPr>
        <w:pStyle w:val="Heading1"/>
        <w:pBdr>
          <w:top w:val="single" w:sz="4" w:space="1" w:color="auto"/>
          <w:left w:val="single" w:sz="4" w:space="4" w:color="auto"/>
          <w:bottom w:val="single" w:sz="4" w:space="1" w:color="auto"/>
          <w:right w:val="single" w:sz="4" w:space="4" w:color="auto"/>
        </w:pBdr>
      </w:pPr>
      <w:bookmarkStart w:id="105" w:name="_Toc459304854"/>
      <w:r w:rsidRPr="002F18CE">
        <w:rPr>
          <w:b/>
        </w:rPr>
        <w:t>A52</w:t>
      </w:r>
      <w:r w:rsidR="00954B28" w:rsidRPr="002F18CE">
        <w:rPr>
          <w:b/>
        </w:rPr>
        <w:t xml:space="preserve"> - </w:t>
      </w:r>
      <w:r w:rsidRPr="002F18CE">
        <w:rPr>
          <w:rFonts w:eastAsia="Times New Roman"/>
          <w:b/>
          <w:color w:val="000000"/>
        </w:rPr>
        <w:t>§164.308(a)(7)(ii)(A)  Required</w:t>
      </w:r>
      <w:r w:rsidR="00954B28" w:rsidRPr="002F18CE">
        <w:rPr>
          <w:rFonts w:eastAsia="Times New Roman"/>
          <w:b/>
          <w:color w:val="000000"/>
        </w:rPr>
        <w:t xml:space="preserve"> </w:t>
      </w:r>
      <w:r w:rsidR="00954B28" w:rsidRPr="002F18CE">
        <w:t xml:space="preserve">Does your practice have policies and procedures for the creation and secure storage of an electronic copy of </w:t>
      </w:r>
      <w:proofErr w:type="spellStart"/>
      <w:r w:rsidR="00954B28" w:rsidRPr="002F18CE">
        <w:t>ePHI</w:t>
      </w:r>
      <w:proofErr w:type="spellEnd"/>
      <w:r w:rsidR="00954B28" w:rsidRPr="002F18CE">
        <w:t xml:space="preserve"> that would be used in the case of system breakdown or disaster?</w:t>
      </w:r>
      <w:bookmarkEnd w:id="105"/>
      <w:r w:rsidR="00954B28" w:rsidRPr="002F18CE">
        <w:t xml:space="preserve"> </w:t>
      </w:r>
    </w:p>
    <w:p w14:paraId="341F7B72" w14:textId="77777777" w:rsidR="00B72BC9" w:rsidRPr="002F18CE" w:rsidRDefault="00B72BC9" w:rsidP="00B72BC9">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36CF9291" w14:textId="77777777" w:rsidR="00B72BC9" w:rsidRPr="002F18CE" w:rsidRDefault="00B72BC9" w:rsidP="00B72BC9">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54368976" w14:textId="77777777" w:rsidR="00B72BC9" w:rsidRPr="002F18CE" w:rsidRDefault="00B72BC9" w:rsidP="00B72BC9">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4B4443F7"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Cost</w:t>
      </w:r>
    </w:p>
    <w:p w14:paraId="14F03B3E"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Practice Size</w:t>
      </w:r>
    </w:p>
    <w:p w14:paraId="5F1D6B33"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Complexity</w:t>
      </w:r>
    </w:p>
    <w:p w14:paraId="06A66DC8"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Alternate Solution</w:t>
      </w:r>
    </w:p>
    <w:p w14:paraId="39CE3480" w14:textId="77777777" w:rsidR="00B72BC9" w:rsidRPr="002F18CE" w:rsidRDefault="00B72BC9" w:rsidP="00B72BC9">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B72BC9" w:rsidRPr="002F18CE" w14:paraId="2A996245" w14:textId="77777777" w:rsidTr="000423A2">
        <w:tc>
          <w:tcPr>
            <w:tcW w:w="9576" w:type="dxa"/>
          </w:tcPr>
          <w:p w14:paraId="36C0D7BC" w14:textId="77777777" w:rsidR="00B72BC9" w:rsidRPr="002F18CE" w:rsidRDefault="00B72BC9" w:rsidP="000423A2">
            <w:pPr>
              <w:rPr>
                <w:rFonts w:cstheme="minorHAnsi"/>
                <w:sz w:val="24"/>
                <w:szCs w:val="24"/>
              </w:rPr>
            </w:pPr>
          </w:p>
          <w:p w14:paraId="1F211AD8" w14:textId="77777777" w:rsidR="00B72BC9" w:rsidRPr="002F18CE" w:rsidRDefault="00B72BC9" w:rsidP="000423A2">
            <w:pPr>
              <w:rPr>
                <w:rFonts w:cstheme="minorHAnsi"/>
                <w:sz w:val="24"/>
                <w:szCs w:val="24"/>
              </w:rPr>
            </w:pPr>
          </w:p>
          <w:p w14:paraId="540F9840" w14:textId="77777777" w:rsidR="00B72BC9" w:rsidRPr="002F18CE" w:rsidRDefault="00B72BC9" w:rsidP="000423A2">
            <w:pPr>
              <w:rPr>
                <w:rFonts w:cstheme="minorHAnsi"/>
                <w:sz w:val="24"/>
                <w:szCs w:val="24"/>
              </w:rPr>
            </w:pPr>
          </w:p>
          <w:p w14:paraId="7550A989" w14:textId="77777777" w:rsidR="00B72BC9" w:rsidRPr="002F18CE" w:rsidRDefault="00B72BC9" w:rsidP="000423A2">
            <w:pPr>
              <w:rPr>
                <w:rFonts w:cstheme="minorHAnsi"/>
                <w:sz w:val="24"/>
                <w:szCs w:val="24"/>
              </w:rPr>
            </w:pPr>
          </w:p>
          <w:p w14:paraId="3284E841" w14:textId="77777777" w:rsidR="00B72BC9" w:rsidRPr="002F18CE" w:rsidRDefault="00B72BC9" w:rsidP="000423A2">
            <w:pPr>
              <w:rPr>
                <w:rFonts w:cstheme="minorHAnsi"/>
                <w:sz w:val="24"/>
                <w:szCs w:val="24"/>
              </w:rPr>
            </w:pPr>
          </w:p>
          <w:p w14:paraId="2FCEC647" w14:textId="77777777" w:rsidR="00B72BC9" w:rsidRPr="002F18CE" w:rsidRDefault="00B72BC9" w:rsidP="000423A2">
            <w:pPr>
              <w:rPr>
                <w:rFonts w:cstheme="minorHAnsi"/>
                <w:sz w:val="24"/>
                <w:szCs w:val="24"/>
              </w:rPr>
            </w:pPr>
          </w:p>
        </w:tc>
      </w:tr>
    </w:tbl>
    <w:p w14:paraId="595BA7B0" w14:textId="77777777" w:rsidR="00B72BC9" w:rsidRPr="002F18CE" w:rsidRDefault="00B72BC9" w:rsidP="00B72BC9">
      <w:pPr>
        <w:rPr>
          <w:rFonts w:cstheme="minorHAnsi"/>
          <w:sz w:val="24"/>
          <w:szCs w:val="24"/>
        </w:rPr>
      </w:pPr>
    </w:p>
    <w:p w14:paraId="2C3CF4BD" w14:textId="77777777" w:rsidR="00B72BC9" w:rsidRPr="002F18CE" w:rsidRDefault="00B72BC9" w:rsidP="00B72BC9">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B72BC9" w:rsidRPr="002F18CE" w14:paraId="7C133B59" w14:textId="77777777" w:rsidTr="000423A2">
        <w:tc>
          <w:tcPr>
            <w:tcW w:w="9576" w:type="dxa"/>
          </w:tcPr>
          <w:p w14:paraId="3985BC6B" w14:textId="77777777" w:rsidR="00B72BC9" w:rsidRPr="002F18CE" w:rsidRDefault="00B72BC9" w:rsidP="000423A2">
            <w:pPr>
              <w:rPr>
                <w:rFonts w:cstheme="minorHAnsi"/>
                <w:sz w:val="24"/>
                <w:szCs w:val="24"/>
              </w:rPr>
            </w:pPr>
          </w:p>
          <w:p w14:paraId="5A9A32D4" w14:textId="77777777" w:rsidR="00B72BC9" w:rsidRPr="002F18CE" w:rsidRDefault="00B72BC9" w:rsidP="000423A2">
            <w:pPr>
              <w:rPr>
                <w:rFonts w:cstheme="minorHAnsi"/>
                <w:sz w:val="24"/>
                <w:szCs w:val="24"/>
              </w:rPr>
            </w:pPr>
          </w:p>
          <w:p w14:paraId="689CE6AD" w14:textId="77777777" w:rsidR="00B72BC9" w:rsidRPr="002F18CE" w:rsidRDefault="00B72BC9" w:rsidP="000423A2">
            <w:pPr>
              <w:rPr>
                <w:rFonts w:cstheme="minorHAnsi"/>
                <w:sz w:val="24"/>
                <w:szCs w:val="24"/>
              </w:rPr>
            </w:pPr>
          </w:p>
          <w:p w14:paraId="664A57C2" w14:textId="77777777" w:rsidR="00B72BC9" w:rsidRPr="002F18CE" w:rsidRDefault="00B72BC9" w:rsidP="000423A2">
            <w:pPr>
              <w:rPr>
                <w:rFonts w:cstheme="minorHAnsi"/>
                <w:sz w:val="24"/>
                <w:szCs w:val="24"/>
              </w:rPr>
            </w:pPr>
          </w:p>
          <w:p w14:paraId="4D15904E" w14:textId="77777777" w:rsidR="00B72BC9" w:rsidRPr="002F18CE" w:rsidRDefault="00B72BC9" w:rsidP="000423A2">
            <w:pPr>
              <w:rPr>
                <w:rFonts w:cstheme="minorHAnsi"/>
                <w:sz w:val="24"/>
                <w:szCs w:val="24"/>
              </w:rPr>
            </w:pPr>
          </w:p>
          <w:p w14:paraId="4F4DF094" w14:textId="77777777" w:rsidR="00B72BC9" w:rsidRPr="002F18CE" w:rsidRDefault="00B72BC9" w:rsidP="000423A2">
            <w:pPr>
              <w:rPr>
                <w:rFonts w:cstheme="minorHAnsi"/>
                <w:sz w:val="24"/>
                <w:szCs w:val="24"/>
              </w:rPr>
            </w:pPr>
          </w:p>
        </w:tc>
      </w:tr>
    </w:tbl>
    <w:p w14:paraId="08D8C085" w14:textId="77777777" w:rsidR="00B72BC9" w:rsidRPr="002F18CE" w:rsidRDefault="00B72BC9" w:rsidP="00B72BC9">
      <w:pPr>
        <w:rPr>
          <w:rFonts w:cstheme="minorHAnsi"/>
          <w:sz w:val="24"/>
          <w:szCs w:val="24"/>
        </w:rPr>
      </w:pPr>
    </w:p>
    <w:p w14:paraId="7E5E531A" w14:textId="77777777" w:rsidR="00B72BC9" w:rsidRPr="002F18CE" w:rsidRDefault="00B72BC9" w:rsidP="00B72BC9">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B72BC9" w:rsidRPr="002F18CE" w14:paraId="5927F8F1" w14:textId="77777777" w:rsidTr="000423A2">
        <w:tc>
          <w:tcPr>
            <w:tcW w:w="9576" w:type="dxa"/>
          </w:tcPr>
          <w:p w14:paraId="03A713C5" w14:textId="77777777" w:rsidR="00B72BC9" w:rsidRPr="002F18CE" w:rsidRDefault="00B72BC9" w:rsidP="000423A2">
            <w:pPr>
              <w:rPr>
                <w:rFonts w:cstheme="minorHAnsi"/>
                <w:sz w:val="24"/>
                <w:szCs w:val="24"/>
              </w:rPr>
            </w:pPr>
          </w:p>
          <w:p w14:paraId="3BAE21D7" w14:textId="77777777" w:rsidR="00B72BC9" w:rsidRPr="002F18CE" w:rsidRDefault="00B72BC9" w:rsidP="000423A2">
            <w:pPr>
              <w:rPr>
                <w:rFonts w:cstheme="minorHAnsi"/>
                <w:sz w:val="24"/>
                <w:szCs w:val="24"/>
              </w:rPr>
            </w:pPr>
          </w:p>
          <w:p w14:paraId="22551491" w14:textId="77777777" w:rsidR="00B72BC9" w:rsidRPr="002F18CE" w:rsidRDefault="00B72BC9" w:rsidP="000423A2">
            <w:pPr>
              <w:rPr>
                <w:rFonts w:cstheme="minorHAnsi"/>
                <w:sz w:val="24"/>
                <w:szCs w:val="24"/>
              </w:rPr>
            </w:pPr>
          </w:p>
          <w:p w14:paraId="3502C1E3" w14:textId="77777777" w:rsidR="00B72BC9" w:rsidRPr="002F18CE" w:rsidRDefault="00B72BC9" w:rsidP="000423A2">
            <w:pPr>
              <w:rPr>
                <w:rFonts w:cstheme="minorHAnsi"/>
                <w:sz w:val="24"/>
                <w:szCs w:val="24"/>
              </w:rPr>
            </w:pPr>
          </w:p>
          <w:p w14:paraId="45D4F8AE" w14:textId="77777777" w:rsidR="00B72BC9" w:rsidRPr="002F18CE" w:rsidRDefault="00B72BC9" w:rsidP="000423A2">
            <w:pPr>
              <w:rPr>
                <w:rFonts w:cstheme="minorHAnsi"/>
                <w:sz w:val="24"/>
                <w:szCs w:val="24"/>
              </w:rPr>
            </w:pPr>
          </w:p>
          <w:p w14:paraId="16551589" w14:textId="77777777" w:rsidR="00B72BC9" w:rsidRPr="002F18CE" w:rsidRDefault="00B72BC9" w:rsidP="000423A2">
            <w:pPr>
              <w:rPr>
                <w:rFonts w:cstheme="minorHAnsi"/>
                <w:sz w:val="24"/>
                <w:szCs w:val="24"/>
              </w:rPr>
            </w:pPr>
          </w:p>
        </w:tc>
      </w:tr>
    </w:tbl>
    <w:p w14:paraId="6D861D06" w14:textId="77777777" w:rsidR="00B72BC9" w:rsidRPr="002F18CE" w:rsidRDefault="00B72BC9" w:rsidP="00B72BC9">
      <w:pPr>
        <w:rPr>
          <w:rFonts w:cstheme="minorHAnsi"/>
          <w:sz w:val="24"/>
          <w:szCs w:val="24"/>
        </w:rPr>
      </w:pPr>
    </w:p>
    <w:p w14:paraId="4D146976" w14:textId="77777777" w:rsidR="00B72BC9" w:rsidRPr="002F18CE" w:rsidRDefault="00B72BC9" w:rsidP="00B72BC9">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231EBE7E"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Low</w:t>
      </w:r>
    </w:p>
    <w:p w14:paraId="6D7EAD74"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Medium</w:t>
      </w:r>
    </w:p>
    <w:p w14:paraId="2FD1387F"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High</w:t>
      </w:r>
    </w:p>
    <w:p w14:paraId="087135A2" w14:textId="77777777" w:rsidR="00B72BC9" w:rsidRPr="002F18CE" w:rsidRDefault="00B72BC9" w:rsidP="00B72BC9">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7A2344FD"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Low</w:t>
      </w:r>
    </w:p>
    <w:p w14:paraId="361AA681"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Medium</w:t>
      </w:r>
    </w:p>
    <w:p w14:paraId="377281CC"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High</w:t>
      </w:r>
    </w:p>
    <w:p w14:paraId="3EEA4E45" w14:textId="77777777" w:rsidR="00A94ED4" w:rsidRPr="002F18CE" w:rsidRDefault="00A94ED4" w:rsidP="00A94ED4">
      <w:pPr>
        <w:rPr>
          <w:rFonts w:cstheme="minorHAnsi"/>
          <w:b/>
          <w:sz w:val="24"/>
          <w:szCs w:val="24"/>
        </w:rPr>
      </w:pPr>
      <w:r w:rsidRPr="002F18CE">
        <w:rPr>
          <w:rFonts w:cstheme="minorHAnsi"/>
          <w:b/>
          <w:sz w:val="24"/>
          <w:szCs w:val="24"/>
        </w:rPr>
        <w:t>Overall Security Risk:</w:t>
      </w:r>
    </w:p>
    <w:p w14:paraId="3DC97AC4" w14:textId="77777777" w:rsidR="00A94ED4" w:rsidRPr="002F18CE" w:rsidRDefault="00A94ED4" w:rsidP="00A94ED4">
      <w:pPr>
        <w:pStyle w:val="ListParagraph"/>
        <w:numPr>
          <w:ilvl w:val="0"/>
          <w:numId w:val="3"/>
        </w:numPr>
        <w:rPr>
          <w:rFonts w:cstheme="minorHAnsi"/>
          <w:sz w:val="24"/>
          <w:szCs w:val="24"/>
        </w:rPr>
      </w:pPr>
      <w:r w:rsidRPr="002F18CE">
        <w:rPr>
          <w:rFonts w:cstheme="minorHAnsi"/>
          <w:sz w:val="24"/>
          <w:szCs w:val="24"/>
        </w:rPr>
        <w:t>Low</w:t>
      </w:r>
    </w:p>
    <w:p w14:paraId="757798E7" w14:textId="77777777" w:rsidR="00A94ED4" w:rsidRPr="002F18CE" w:rsidRDefault="00A94ED4" w:rsidP="00A94ED4">
      <w:pPr>
        <w:pStyle w:val="ListParagraph"/>
        <w:numPr>
          <w:ilvl w:val="0"/>
          <w:numId w:val="3"/>
        </w:numPr>
        <w:rPr>
          <w:rFonts w:cstheme="minorHAnsi"/>
          <w:sz w:val="24"/>
          <w:szCs w:val="24"/>
        </w:rPr>
      </w:pPr>
      <w:r w:rsidRPr="002F18CE">
        <w:rPr>
          <w:rFonts w:cstheme="minorHAnsi"/>
          <w:sz w:val="24"/>
          <w:szCs w:val="24"/>
        </w:rPr>
        <w:t>Medium</w:t>
      </w:r>
    </w:p>
    <w:p w14:paraId="0831BEBF" w14:textId="77777777" w:rsidR="00A94ED4" w:rsidRPr="002F18CE" w:rsidRDefault="00A94ED4" w:rsidP="00A94ED4">
      <w:pPr>
        <w:pStyle w:val="ListParagraph"/>
        <w:numPr>
          <w:ilvl w:val="0"/>
          <w:numId w:val="3"/>
        </w:numPr>
        <w:rPr>
          <w:rFonts w:cstheme="minorHAnsi"/>
          <w:sz w:val="24"/>
          <w:szCs w:val="24"/>
        </w:rPr>
      </w:pPr>
      <w:r w:rsidRPr="002F18CE">
        <w:rPr>
          <w:rFonts w:cstheme="minorHAnsi"/>
          <w:sz w:val="24"/>
          <w:szCs w:val="24"/>
        </w:rPr>
        <w:t>High</w:t>
      </w:r>
    </w:p>
    <w:p w14:paraId="776F5D5B" w14:textId="77777777" w:rsidR="00B72BC9" w:rsidRPr="002F18CE" w:rsidRDefault="00B72BC9" w:rsidP="00B72BC9">
      <w:pPr>
        <w:rPr>
          <w:rFonts w:cstheme="minorHAnsi"/>
          <w:b/>
          <w:sz w:val="24"/>
          <w:szCs w:val="24"/>
        </w:rPr>
      </w:pPr>
      <w:r w:rsidRPr="002F18CE">
        <w:rPr>
          <w:rFonts w:cstheme="minorHAnsi"/>
          <w:b/>
          <w:sz w:val="24"/>
          <w:szCs w:val="24"/>
        </w:rPr>
        <w:t>Related Information:</w:t>
      </w:r>
    </w:p>
    <w:p w14:paraId="065D6034" w14:textId="77777777" w:rsidR="00B72BC9" w:rsidRPr="002F18CE" w:rsidRDefault="00B72BC9" w:rsidP="00B72BC9">
      <w:pPr>
        <w:rPr>
          <w:rFonts w:cstheme="minorHAnsi"/>
          <w:i/>
          <w:sz w:val="24"/>
          <w:szCs w:val="24"/>
        </w:rPr>
      </w:pPr>
      <w:r w:rsidRPr="002F18CE">
        <w:rPr>
          <w:rFonts w:cstheme="minorHAnsi"/>
          <w:i/>
          <w:sz w:val="24"/>
          <w:szCs w:val="24"/>
        </w:rPr>
        <w:t>Things to Consider to Help Answer the Question:</w:t>
      </w:r>
    </w:p>
    <w:p w14:paraId="47404CFC" w14:textId="77777777" w:rsidR="00B72BC9" w:rsidRPr="002F18CE" w:rsidRDefault="00B72BC9" w:rsidP="00B72BC9">
      <w:pPr>
        <w:spacing w:line="240" w:lineRule="auto"/>
        <w:contextualSpacing/>
        <w:rPr>
          <w:rFonts w:cstheme="minorHAnsi"/>
          <w:sz w:val="24"/>
          <w:szCs w:val="24"/>
        </w:rPr>
      </w:pPr>
      <w:r w:rsidRPr="002F18CE">
        <w:rPr>
          <w:rFonts w:eastAsia="Times New Roman" w:cstheme="minorHAnsi"/>
          <w:sz w:val="24"/>
          <w:szCs w:val="24"/>
        </w:rPr>
        <w:t xml:space="preserve">Consider that a data backup plan </w:t>
      </w:r>
      <w:r w:rsidRPr="002F18CE">
        <w:rPr>
          <w:rFonts w:cstheme="minorHAnsi"/>
          <w:sz w:val="24"/>
          <w:szCs w:val="24"/>
        </w:rPr>
        <w:t xml:space="preserve">is a collection of procedures to create and maintain retrievable exact copies of </w:t>
      </w:r>
      <w:proofErr w:type="spellStart"/>
      <w:r w:rsidRPr="002F18CE">
        <w:rPr>
          <w:rFonts w:cstheme="minorHAnsi"/>
          <w:sz w:val="24"/>
          <w:szCs w:val="24"/>
        </w:rPr>
        <w:t>ePHI</w:t>
      </w:r>
      <w:proofErr w:type="spellEnd"/>
      <w:r w:rsidRPr="002F18CE">
        <w:rPr>
          <w:rFonts w:cstheme="minorHAnsi"/>
          <w:sz w:val="24"/>
          <w:szCs w:val="24"/>
        </w:rPr>
        <w:t>.</w:t>
      </w:r>
    </w:p>
    <w:p w14:paraId="08D62BD4" w14:textId="77777777" w:rsidR="00B72BC9" w:rsidRPr="002F18CE" w:rsidRDefault="00B72BC9" w:rsidP="00B72BC9">
      <w:pPr>
        <w:spacing w:line="240" w:lineRule="auto"/>
        <w:contextualSpacing/>
        <w:rPr>
          <w:rFonts w:eastAsia="Times New Roman" w:cstheme="minorHAnsi"/>
          <w:sz w:val="24"/>
          <w:szCs w:val="24"/>
        </w:rPr>
      </w:pPr>
    </w:p>
    <w:p w14:paraId="1B5C140C" w14:textId="77777777" w:rsidR="00B72BC9" w:rsidRPr="002F18CE" w:rsidRDefault="00B72BC9" w:rsidP="00B72BC9">
      <w:pPr>
        <w:spacing w:line="240" w:lineRule="auto"/>
        <w:contextualSpacing/>
        <w:rPr>
          <w:rFonts w:eastAsia="Times New Roman" w:cstheme="minorHAnsi"/>
          <w:sz w:val="24"/>
          <w:szCs w:val="24"/>
        </w:rPr>
      </w:pPr>
      <w:r w:rsidRPr="002F18CE">
        <w:rPr>
          <w:rFonts w:eastAsia="Times New Roman" w:cstheme="minorHAnsi"/>
          <w:sz w:val="24"/>
          <w:szCs w:val="24"/>
        </w:rPr>
        <w:lastRenderedPageBreak/>
        <w:t xml:space="preserve">Consider that retrievable exact copies of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can be created and maintained in removable media (e.g. </w:t>
      </w:r>
      <w:r w:rsidR="00AC53E9" w:rsidRPr="002F18CE">
        <w:rPr>
          <w:rFonts w:eastAsia="Times New Roman" w:cstheme="minorHAnsi"/>
          <w:sz w:val="24"/>
          <w:szCs w:val="24"/>
        </w:rPr>
        <w:t>compact disks (</w:t>
      </w:r>
      <w:r w:rsidRPr="002F18CE">
        <w:rPr>
          <w:rFonts w:eastAsia="Times New Roman" w:cstheme="minorHAnsi"/>
          <w:sz w:val="24"/>
          <w:szCs w:val="24"/>
        </w:rPr>
        <w:t>CDs</w:t>
      </w:r>
      <w:r w:rsidR="00AC53E9" w:rsidRPr="002F18CE">
        <w:rPr>
          <w:rFonts w:eastAsia="Times New Roman" w:cstheme="minorHAnsi"/>
          <w:sz w:val="24"/>
          <w:szCs w:val="24"/>
        </w:rPr>
        <w:t>)</w:t>
      </w:r>
      <w:r w:rsidRPr="002F18CE">
        <w:rPr>
          <w:rFonts w:eastAsia="Times New Roman" w:cstheme="minorHAnsi"/>
          <w:sz w:val="24"/>
          <w:szCs w:val="24"/>
        </w:rPr>
        <w:t xml:space="preserve">, </w:t>
      </w:r>
      <w:r w:rsidR="00AC53E9" w:rsidRPr="002F18CE">
        <w:rPr>
          <w:rFonts w:eastAsia="Times New Roman" w:cstheme="minorHAnsi"/>
          <w:sz w:val="24"/>
          <w:szCs w:val="24"/>
        </w:rPr>
        <w:t>universal serial bus (</w:t>
      </w:r>
      <w:r w:rsidRPr="002F18CE">
        <w:rPr>
          <w:rFonts w:eastAsia="Times New Roman" w:cstheme="minorHAnsi"/>
          <w:sz w:val="24"/>
          <w:szCs w:val="24"/>
        </w:rPr>
        <w:t>USB</w:t>
      </w:r>
      <w:r w:rsidR="00AC53E9" w:rsidRPr="002F18CE">
        <w:rPr>
          <w:rFonts w:eastAsia="Times New Roman" w:cstheme="minorHAnsi"/>
          <w:sz w:val="24"/>
          <w:szCs w:val="24"/>
        </w:rPr>
        <w:t>)</w:t>
      </w:r>
      <w:r w:rsidRPr="002F18CE">
        <w:rPr>
          <w:rFonts w:eastAsia="Times New Roman" w:cstheme="minorHAnsi"/>
          <w:sz w:val="24"/>
          <w:szCs w:val="24"/>
        </w:rPr>
        <w:t xml:space="preserve"> Drives, Portable Disk Drives),or virtually (e.g. cloud-based storage).</w:t>
      </w:r>
    </w:p>
    <w:p w14:paraId="3679D465" w14:textId="77777777" w:rsidR="00B72BC9" w:rsidRPr="002F18CE" w:rsidRDefault="00B72BC9" w:rsidP="00B72BC9">
      <w:pPr>
        <w:spacing w:line="240" w:lineRule="auto"/>
        <w:contextualSpacing/>
        <w:rPr>
          <w:rFonts w:eastAsia="Times New Roman" w:cstheme="minorHAnsi"/>
          <w:sz w:val="24"/>
          <w:szCs w:val="24"/>
        </w:rPr>
      </w:pPr>
    </w:p>
    <w:p w14:paraId="7AD5FDD4" w14:textId="77777777" w:rsidR="00B72BC9" w:rsidRPr="002F18CE" w:rsidRDefault="00B72BC9" w:rsidP="00B72BC9">
      <w:pPr>
        <w:rPr>
          <w:rFonts w:cstheme="minorHAnsi"/>
          <w:i/>
          <w:sz w:val="24"/>
          <w:szCs w:val="24"/>
        </w:rPr>
      </w:pPr>
      <w:r w:rsidRPr="002F18CE">
        <w:rPr>
          <w:rFonts w:eastAsia="Times New Roman" w:cstheme="minorHAnsi"/>
          <w:sz w:val="24"/>
          <w:szCs w:val="24"/>
        </w:rPr>
        <w:t>Consider how you might protect your backup from unauthorized use or disclosures (e.g. encryption).</w:t>
      </w:r>
    </w:p>
    <w:p w14:paraId="7E77B7BB" w14:textId="77777777" w:rsidR="00B72BC9" w:rsidRPr="002F18CE" w:rsidRDefault="00B72BC9" w:rsidP="00B72BC9">
      <w:pPr>
        <w:rPr>
          <w:rFonts w:cstheme="minorHAnsi"/>
          <w:i/>
          <w:sz w:val="24"/>
          <w:szCs w:val="24"/>
        </w:rPr>
      </w:pPr>
      <w:r w:rsidRPr="002F18CE">
        <w:rPr>
          <w:rFonts w:cstheme="minorHAnsi"/>
          <w:i/>
          <w:sz w:val="24"/>
          <w:szCs w:val="24"/>
        </w:rPr>
        <w:t>Possible Threats and Vulnerabilities:</w:t>
      </w:r>
    </w:p>
    <w:p w14:paraId="51D07BBE" w14:textId="77777777" w:rsidR="00B72BC9" w:rsidRPr="002F18CE" w:rsidRDefault="00B72BC9" w:rsidP="00B72BC9">
      <w:pPr>
        <w:spacing w:line="240" w:lineRule="auto"/>
        <w:contextualSpacing/>
        <w:rPr>
          <w:rFonts w:cstheme="minorHAnsi"/>
          <w:sz w:val="24"/>
          <w:szCs w:val="24"/>
        </w:rPr>
      </w:pPr>
      <w:r w:rsidRPr="002F18CE">
        <w:rPr>
          <w:rFonts w:cstheme="minorHAnsi"/>
          <w:sz w:val="24"/>
          <w:szCs w:val="24"/>
        </w:rPr>
        <w:t xml:space="preserve">Your practice may not be able to operate and treat patients effectively and efficiently if it does not have policies and procedures for the creation and secure storage of an electronic copy of </w:t>
      </w:r>
      <w:proofErr w:type="spellStart"/>
      <w:r w:rsidRPr="002F18CE">
        <w:rPr>
          <w:rFonts w:cstheme="minorHAnsi"/>
          <w:sz w:val="24"/>
          <w:szCs w:val="24"/>
        </w:rPr>
        <w:t>ePHI</w:t>
      </w:r>
      <w:proofErr w:type="spellEnd"/>
      <w:r w:rsidRPr="002F18CE">
        <w:rPr>
          <w:rFonts w:cstheme="minorHAnsi"/>
          <w:sz w:val="24"/>
          <w:szCs w:val="24"/>
        </w:rPr>
        <w:t xml:space="preserve"> that would be used in the case of system breakdown or disaster.</w:t>
      </w:r>
    </w:p>
    <w:p w14:paraId="4627F6C6" w14:textId="77777777" w:rsidR="00B72BC9" w:rsidRPr="002F18CE" w:rsidRDefault="00B72BC9" w:rsidP="00B72BC9">
      <w:pPr>
        <w:spacing w:line="240" w:lineRule="auto"/>
        <w:contextualSpacing/>
        <w:rPr>
          <w:rFonts w:cstheme="minorHAnsi"/>
          <w:sz w:val="24"/>
          <w:szCs w:val="24"/>
        </w:rPr>
      </w:pPr>
    </w:p>
    <w:p w14:paraId="0632E01A" w14:textId="77777777" w:rsidR="00B72BC9" w:rsidRPr="002F18CE" w:rsidRDefault="00B72BC9" w:rsidP="00B72BC9">
      <w:pPr>
        <w:spacing w:line="240" w:lineRule="auto"/>
        <w:contextualSpacing/>
        <w:rPr>
          <w:rFonts w:eastAsia="Times New Roman" w:cstheme="minorHAnsi"/>
          <w:color w:val="000000"/>
          <w:sz w:val="24"/>
          <w:szCs w:val="24"/>
        </w:rPr>
      </w:pPr>
      <w:r w:rsidRPr="002F18CE">
        <w:rPr>
          <w:rFonts w:eastAsia="Times New Roman" w:cstheme="minorHAnsi"/>
          <w:color w:val="000000"/>
          <w:sz w:val="24"/>
          <w:szCs w:val="24"/>
        </w:rPr>
        <w:t>Some potential impacts include:</w:t>
      </w:r>
    </w:p>
    <w:p w14:paraId="68CBF493" w14:textId="77777777" w:rsidR="00B72BC9" w:rsidRPr="002F18CE" w:rsidRDefault="00B72BC9" w:rsidP="00B72BC9">
      <w:pPr>
        <w:pStyle w:val="ListParagraph"/>
        <w:numPr>
          <w:ilvl w:val="0"/>
          <w:numId w:val="6"/>
        </w:numPr>
        <w:spacing w:after="0" w:line="240" w:lineRule="auto"/>
        <w:ind w:left="252" w:hanging="252"/>
        <w:rPr>
          <w:rFonts w:eastAsia="Times New Roman" w:cstheme="minorHAnsi"/>
          <w:color w:val="000000"/>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73728EE8" w14:textId="77777777" w:rsidR="00B72BC9" w:rsidRPr="002F18CE" w:rsidRDefault="00B72BC9" w:rsidP="00B72BC9">
      <w:pPr>
        <w:rPr>
          <w:rFonts w:cstheme="minorHAnsi"/>
          <w:i/>
          <w:sz w:val="24"/>
          <w:szCs w:val="24"/>
        </w:rPr>
      </w:pPr>
    </w:p>
    <w:p w14:paraId="0CE13C84" w14:textId="77777777" w:rsidR="00B72BC9" w:rsidRPr="002F18CE" w:rsidRDefault="00B72BC9" w:rsidP="00B72BC9">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37DB4C86" w14:textId="77777777" w:rsidR="00B72BC9" w:rsidRPr="002F18CE" w:rsidRDefault="004B7C32" w:rsidP="00B72BC9">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B72BC9"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B72BC9" w:rsidRPr="002F18CE">
        <w:rPr>
          <w:rFonts w:eastAsia="Times New Roman" w:cstheme="minorHAnsi"/>
          <w:bCs/>
          <w:sz w:val="24"/>
          <w:szCs w:val="24"/>
        </w:rPr>
        <w:t>ePHI</w:t>
      </w:r>
      <w:proofErr w:type="spellEnd"/>
      <w:r w:rsidR="00B72BC9" w:rsidRPr="002F18CE">
        <w:rPr>
          <w:rFonts w:eastAsia="Times New Roman" w:cstheme="minorHAnsi"/>
          <w:bCs/>
          <w:sz w:val="24"/>
          <w:szCs w:val="24"/>
        </w:rPr>
        <w:t>.</w:t>
      </w:r>
    </w:p>
    <w:p w14:paraId="73138FD6" w14:textId="77777777" w:rsidR="00A36805" w:rsidRPr="002F18CE" w:rsidRDefault="00A36805" w:rsidP="00B72BC9">
      <w:pPr>
        <w:spacing w:after="0" w:line="240" w:lineRule="auto"/>
        <w:rPr>
          <w:rFonts w:eastAsia="Times New Roman" w:cstheme="minorHAnsi"/>
          <w:bCs/>
          <w:sz w:val="24"/>
          <w:szCs w:val="24"/>
        </w:rPr>
      </w:pPr>
    </w:p>
    <w:p w14:paraId="5081F8CE" w14:textId="77777777" w:rsidR="00A36805" w:rsidRPr="002F18CE" w:rsidRDefault="00A36805" w:rsidP="00A36805">
      <w:pPr>
        <w:spacing w:after="0" w:line="240" w:lineRule="auto"/>
        <w:contextualSpacing/>
        <w:rPr>
          <w:rFonts w:cstheme="minorHAnsi"/>
          <w:sz w:val="24"/>
          <w:szCs w:val="24"/>
        </w:rPr>
      </w:pPr>
      <w:r w:rsidRPr="002F18CE">
        <w:rPr>
          <w:rFonts w:cstheme="minorHAnsi"/>
          <w:sz w:val="24"/>
          <w:szCs w:val="24"/>
        </w:rPr>
        <w:t>Establish and implement procedures to create and maintain retrievable exact copies of electronic protected health information.</w:t>
      </w:r>
    </w:p>
    <w:p w14:paraId="2532DE9D" w14:textId="77777777" w:rsidR="00A36805" w:rsidRPr="002F18CE" w:rsidRDefault="00A36805" w:rsidP="00A36805">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§164.308(a)(7)(ii)(A)]</w:t>
      </w:r>
    </w:p>
    <w:p w14:paraId="2B92F677" w14:textId="77777777" w:rsidR="00A36805" w:rsidRPr="002F18CE" w:rsidRDefault="00A36805" w:rsidP="00A36805">
      <w:pPr>
        <w:spacing w:after="0" w:line="240" w:lineRule="auto"/>
        <w:contextualSpacing/>
        <w:rPr>
          <w:rFonts w:cstheme="minorHAnsi"/>
          <w:sz w:val="24"/>
          <w:szCs w:val="24"/>
        </w:rPr>
      </w:pPr>
    </w:p>
    <w:p w14:paraId="40060D5F" w14:textId="77777777" w:rsidR="00A36805" w:rsidRPr="002F18CE" w:rsidRDefault="00A36805" w:rsidP="00A36805">
      <w:pPr>
        <w:spacing w:after="0" w:line="240" w:lineRule="auto"/>
        <w:rPr>
          <w:rFonts w:cstheme="minorHAnsi"/>
          <w:color w:val="000000" w:themeColor="text1"/>
          <w:sz w:val="24"/>
          <w:szCs w:val="24"/>
        </w:rPr>
      </w:pPr>
      <w:r w:rsidRPr="002F18CE">
        <w:rPr>
          <w:rFonts w:cstheme="minorHAnsi"/>
          <w:color w:val="000000" w:themeColor="text1"/>
          <w:sz w:val="24"/>
          <w:szCs w:val="24"/>
        </w:rPr>
        <w:t>Develop, document, and disseminate to workforce members a contingency planning policy that addresses purpose, scope, roles, responsibilities, management commitment, coordination among organizational entities, and compliance; and procedures to facilitate the implementation of the contingency planning policy and associated contingency planning controls</w:t>
      </w:r>
    </w:p>
    <w:p w14:paraId="433BBCB2" w14:textId="77777777" w:rsidR="00A36805" w:rsidRPr="002F18CE" w:rsidRDefault="00A36805" w:rsidP="00A36805">
      <w:pPr>
        <w:spacing w:after="0" w:line="240" w:lineRule="auto"/>
        <w:rPr>
          <w:rFonts w:cstheme="minorHAnsi"/>
          <w:sz w:val="24"/>
          <w:szCs w:val="24"/>
        </w:rPr>
      </w:pPr>
      <w:r w:rsidRPr="002F18CE">
        <w:rPr>
          <w:rFonts w:cstheme="minorHAnsi"/>
          <w:color w:val="000000" w:themeColor="text1"/>
          <w:sz w:val="24"/>
          <w:szCs w:val="24"/>
        </w:rPr>
        <w:t>[NIST SP 800-53 CP-1]</w:t>
      </w:r>
      <w:r w:rsidRPr="002F18CE">
        <w:rPr>
          <w:rFonts w:cstheme="minorHAnsi"/>
          <w:sz w:val="24"/>
          <w:szCs w:val="24"/>
        </w:rPr>
        <w:br/>
      </w:r>
    </w:p>
    <w:p w14:paraId="65C2C191" w14:textId="77777777" w:rsidR="00A36805" w:rsidRPr="002F18CE" w:rsidRDefault="00A36805" w:rsidP="00A36805">
      <w:pPr>
        <w:spacing w:line="240" w:lineRule="auto"/>
        <w:rPr>
          <w:rFonts w:cstheme="minorHAnsi"/>
          <w:sz w:val="24"/>
          <w:szCs w:val="24"/>
        </w:rPr>
      </w:pPr>
      <w:r w:rsidRPr="002F18CE">
        <w:rPr>
          <w:rFonts w:cstheme="minorHAnsi"/>
          <w:color w:val="000000" w:themeColor="text1"/>
          <w:sz w:val="24"/>
          <w:szCs w:val="24"/>
        </w:rPr>
        <w:t xml:space="preserve">Establish an alternate storage site with the necessary agreements to permit the storage and retrieval of an exact copy of your practice’s </w:t>
      </w:r>
      <w:proofErr w:type="spellStart"/>
      <w:r w:rsidRPr="002F18CE">
        <w:rPr>
          <w:rFonts w:cstheme="minorHAnsi"/>
          <w:color w:val="000000" w:themeColor="text1"/>
          <w:sz w:val="24"/>
          <w:szCs w:val="24"/>
        </w:rPr>
        <w:t>ePHI</w:t>
      </w:r>
      <w:proofErr w:type="spellEnd"/>
      <w:r w:rsidRPr="002F18CE">
        <w:rPr>
          <w:rFonts w:cstheme="minorHAnsi"/>
          <w:color w:val="000000" w:themeColor="text1"/>
          <w:sz w:val="24"/>
          <w:szCs w:val="24"/>
        </w:rPr>
        <w:t>.  Ensure that the alternate storage site provides information security safeguards equivalent to those of the primary site.</w:t>
      </w:r>
      <w:r w:rsidRPr="002F18CE">
        <w:rPr>
          <w:rFonts w:cstheme="minorHAnsi"/>
          <w:color w:val="000000" w:themeColor="text1"/>
          <w:sz w:val="24"/>
          <w:szCs w:val="24"/>
        </w:rPr>
        <w:br/>
        <w:t>[NIST SP 800-53 CP-6]</w:t>
      </w:r>
    </w:p>
    <w:p w14:paraId="7B88CDC2" w14:textId="77777777" w:rsidR="00A36805" w:rsidRPr="002F18CE" w:rsidRDefault="00A36805" w:rsidP="00A36805">
      <w:pPr>
        <w:spacing w:after="0" w:line="240" w:lineRule="auto"/>
        <w:rPr>
          <w:rFonts w:eastAsia="Times New Roman" w:cstheme="minorHAnsi"/>
          <w:bCs/>
          <w:i/>
          <w:sz w:val="24"/>
          <w:szCs w:val="24"/>
        </w:rPr>
      </w:pPr>
      <w:r w:rsidRPr="002F18CE">
        <w:rPr>
          <w:rFonts w:cstheme="minorHAnsi"/>
          <w:color w:val="000000" w:themeColor="text1"/>
          <w:sz w:val="24"/>
          <w:szCs w:val="24"/>
        </w:rPr>
        <w:t>Conduct backups of user-level, system- level, and security-related documentation contained in the information system. [NIST SP 800-53 CP-9]</w:t>
      </w:r>
    </w:p>
    <w:p w14:paraId="4A4A95DE" w14:textId="77777777" w:rsidR="00954B28" w:rsidRPr="002F18CE" w:rsidRDefault="00B72BC9" w:rsidP="00954B28">
      <w:pPr>
        <w:pStyle w:val="Heading1"/>
        <w:pBdr>
          <w:top w:val="single" w:sz="4" w:space="1" w:color="auto"/>
          <w:left w:val="single" w:sz="4" w:space="4" w:color="auto"/>
          <w:bottom w:val="single" w:sz="4" w:space="1" w:color="auto"/>
          <w:right w:val="single" w:sz="4" w:space="4" w:color="auto"/>
        </w:pBdr>
      </w:pPr>
      <w:bookmarkStart w:id="106" w:name="_Toc459304855"/>
      <w:r w:rsidRPr="002F18CE">
        <w:rPr>
          <w:b/>
        </w:rPr>
        <w:lastRenderedPageBreak/>
        <w:t>A53</w:t>
      </w:r>
      <w:r w:rsidR="00954B28" w:rsidRPr="002F18CE">
        <w:rPr>
          <w:b/>
        </w:rPr>
        <w:t xml:space="preserve"> - </w:t>
      </w:r>
      <w:r w:rsidRPr="002F18CE">
        <w:rPr>
          <w:rFonts w:eastAsia="Times New Roman"/>
          <w:b/>
          <w:color w:val="000000"/>
        </w:rPr>
        <w:t>§164.308(a)(7)(ii)(B</w:t>
      </w:r>
      <w:proofErr w:type="gramStart"/>
      <w:r w:rsidRPr="002F18CE">
        <w:rPr>
          <w:rFonts w:eastAsia="Times New Roman"/>
          <w:b/>
          <w:color w:val="000000"/>
        </w:rPr>
        <w:t>)  Required</w:t>
      </w:r>
      <w:proofErr w:type="gramEnd"/>
      <w:r w:rsidR="00954B28" w:rsidRPr="002F18CE">
        <w:rPr>
          <w:rFonts w:eastAsia="Times New Roman"/>
          <w:b/>
          <w:color w:val="000000"/>
        </w:rPr>
        <w:t xml:space="preserve"> </w:t>
      </w:r>
      <w:r w:rsidR="00954B28" w:rsidRPr="002F18CE">
        <w:t xml:space="preserve">Does your practice have policies and procedures for contingency plans to provide access to </w:t>
      </w:r>
      <w:proofErr w:type="spellStart"/>
      <w:r w:rsidR="00954B28" w:rsidRPr="002F18CE">
        <w:t>ePHI</w:t>
      </w:r>
      <w:proofErr w:type="spellEnd"/>
      <w:r w:rsidR="00954B28" w:rsidRPr="002F18CE">
        <w:t xml:space="preserve"> to continue operations after a natural or human-made disaster?</w:t>
      </w:r>
      <w:bookmarkEnd w:id="106"/>
      <w:r w:rsidR="00954B28" w:rsidRPr="002F18CE">
        <w:t xml:space="preserve">  </w:t>
      </w:r>
    </w:p>
    <w:p w14:paraId="2A64525F" w14:textId="77777777" w:rsidR="00B72BC9" w:rsidRPr="002F18CE" w:rsidRDefault="00B72BC9" w:rsidP="00B72BC9">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65B8CF7D" w14:textId="77777777" w:rsidR="00B72BC9" w:rsidRPr="002F18CE" w:rsidRDefault="00B72BC9" w:rsidP="00B72BC9">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7DFCEB76" w14:textId="77777777" w:rsidR="00B72BC9" w:rsidRPr="002F18CE" w:rsidRDefault="00B72BC9" w:rsidP="00B72BC9">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6AE21423"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Cost</w:t>
      </w:r>
    </w:p>
    <w:p w14:paraId="7E2B6FBB"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Practice Size</w:t>
      </w:r>
    </w:p>
    <w:p w14:paraId="636A6439"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Complexity</w:t>
      </w:r>
    </w:p>
    <w:p w14:paraId="0393D253"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Alternate Solution</w:t>
      </w:r>
    </w:p>
    <w:p w14:paraId="58F8780B" w14:textId="77777777" w:rsidR="00B72BC9" w:rsidRPr="002F18CE" w:rsidRDefault="00B72BC9" w:rsidP="00B72BC9">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B72BC9" w:rsidRPr="002F18CE" w14:paraId="2B2B9ECC" w14:textId="77777777" w:rsidTr="000423A2">
        <w:tc>
          <w:tcPr>
            <w:tcW w:w="9576" w:type="dxa"/>
          </w:tcPr>
          <w:p w14:paraId="4F22192F" w14:textId="77777777" w:rsidR="00B72BC9" w:rsidRPr="002F18CE" w:rsidRDefault="00B72BC9" w:rsidP="000423A2">
            <w:pPr>
              <w:rPr>
                <w:rFonts w:cstheme="minorHAnsi"/>
                <w:sz w:val="24"/>
                <w:szCs w:val="24"/>
              </w:rPr>
            </w:pPr>
          </w:p>
          <w:p w14:paraId="6A2CFC15" w14:textId="77777777" w:rsidR="00B72BC9" w:rsidRPr="002F18CE" w:rsidRDefault="00B72BC9" w:rsidP="000423A2">
            <w:pPr>
              <w:rPr>
                <w:rFonts w:cstheme="minorHAnsi"/>
                <w:sz w:val="24"/>
                <w:szCs w:val="24"/>
              </w:rPr>
            </w:pPr>
          </w:p>
          <w:p w14:paraId="5ACFB3EE" w14:textId="77777777" w:rsidR="00B72BC9" w:rsidRPr="002F18CE" w:rsidRDefault="00B72BC9" w:rsidP="000423A2">
            <w:pPr>
              <w:rPr>
                <w:rFonts w:cstheme="minorHAnsi"/>
                <w:sz w:val="24"/>
                <w:szCs w:val="24"/>
              </w:rPr>
            </w:pPr>
          </w:p>
          <w:p w14:paraId="6D36866D" w14:textId="77777777" w:rsidR="00B72BC9" w:rsidRPr="002F18CE" w:rsidRDefault="00B72BC9" w:rsidP="000423A2">
            <w:pPr>
              <w:rPr>
                <w:rFonts w:cstheme="minorHAnsi"/>
                <w:sz w:val="24"/>
                <w:szCs w:val="24"/>
              </w:rPr>
            </w:pPr>
          </w:p>
          <w:p w14:paraId="5FD0030D" w14:textId="77777777" w:rsidR="00B72BC9" w:rsidRPr="002F18CE" w:rsidRDefault="00B72BC9" w:rsidP="000423A2">
            <w:pPr>
              <w:rPr>
                <w:rFonts w:cstheme="minorHAnsi"/>
                <w:sz w:val="24"/>
                <w:szCs w:val="24"/>
              </w:rPr>
            </w:pPr>
          </w:p>
          <w:p w14:paraId="4A11E283" w14:textId="77777777" w:rsidR="00B72BC9" w:rsidRPr="002F18CE" w:rsidRDefault="00B72BC9" w:rsidP="000423A2">
            <w:pPr>
              <w:rPr>
                <w:rFonts w:cstheme="minorHAnsi"/>
                <w:sz w:val="24"/>
                <w:szCs w:val="24"/>
              </w:rPr>
            </w:pPr>
          </w:p>
        </w:tc>
      </w:tr>
    </w:tbl>
    <w:p w14:paraId="4377BE78" w14:textId="77777777" w:rsidR="00B72BC9" w:rsidRPr="002F18CE" w:rsidRDefault="00B72BC9" w:rsidP="00B72BC9">
      <w:pPr>
        <w:rPr>
          <w:rFonts w:cstheme="minorHAnsi"/>
          <w:sz w:val="24"/>
          <w:szCs w:val="24"/>
        </w:rPr>
      </w:pPr>
    </w:p>
    <w:p w14:paraId="63D2CA92" w14:textId="77777777" w:rsidR="00B72BC9" w:rsidRPr="002F18CE" w:rsidRDefault="00B72BC9" w:rsidP="00B72BC9">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B72BC9" w:rsidRPr="002F18CE" w14:paraId="21AC72D1" w14:textId="77777777" w:rsidTr="000423A2">
        <w:tc>
          <w:tcPr>
            <w:tcW w:w="9576" w:type="dxa"/>
          </w:tcPr>
          <w:p w14:paraId="28B24019" w14:textId="77777777" w:rsidR="00B72BC9" w:rsidRPr="002F18CE" w:rsidRDefault="00B72BC9" w:rsidP="000423A2">
            <w:pPr>
              <w:rPr>
                <w:rFonts w:cstheme="minorHAnsi"/>
                <w:sz w:val="24"/>
                <w:szCs w:val="24"/>
              </w:rPr>
            </w:pPr>
          </w:p>
          <w:p w14:paraId="5951B8A0" w14:textId="77777777" w:rsidR="00B72BC9" w:rsidRPr="002F18CE" w:rsidRDefault="00B72BC9" w:rsidP="000423A2">
            <w:pPr>
              <w:rPr>
                <w:rFonts w:cstheme="minorHAnsi"/>
                <w:sz w:val="24"/>
                <w:szCs w:val="24"/>
              </w:rPr>
            </w:pPr>
          </w:p>
          <w:p w14:paraId="2F24BF26" w14:textId="77777777" w:rsidR="00B72BC9" w:rsidRPr="002F18CE" w:rsidRDefault="00B72BC9" w:rsidP="000423A2">
            <w:pPr>
              <w:rPr>
                <w:rFonts w:cstheme="minorHAnsi"/>
                <w:sz w:val="24"/>
                <w:szCs w:val="24"/>
              </w:rPr>
            </w:pPr>
          </w:p>
          <w:p w14:paraId="2FC5D34C" w14:textId="77777777" w:rsidR="00B72BC9" w:rsidRPr="002F18CE" w:rsidRDefault="00B72BC9" w:rsidP="000423A2">
            <w:pPr>
              <w:rPr>
                <w:rFonts w:cstheme="minorHAnsi"/>
                <w:sz w:val="24"/>
                <w:szCs w:val="24"/>
              </w:rPr>
            </w:pPr>
          </w:p>
          <w:p w14:paraId="5347D0D1" w14:textId="77777777" w:rsidR="00B72BC9" w:rsidRPr="002F18CE" w:rsidRDefault="00B72BC9" w:rsidP="000423A2">
            <w:pPr>
              <w:rPr>
                <w:rFonts w:cstheme="minorHAnsi"/>
                <w:sz w:val="24"/>
                <w:szCs w:val="24"/>
              </w:rPr>
            </w:pPr>
          </w:p>
          <w:p w14:paraId="0522C356" w14:textId="77777777" w:rsidR="00B72BC9" w:rsidRPr="002F18CE" w:rsidRDefault="00B72BC9" w:rsidP="000423A2">
            <w:pPr>
              <w:rPr>
                <w:rFonts w:cstheme="minorHAnsi"/>
                <w:sz w:val="24"/>
                <w:szCs w:val="24"/>
              </w:rPr>
            </w:pPr>
          </w:p>
        </w:tc>
      </w:tr>
    </w:tbl>
    <w:p w14:paraId="6FBD74B8" w14:textId="77777777" w:rsidR="00EC0DE6" w:rsidRPr="002F18CE" w:rsidRDefault="00EC0DE6" w:rsidP="00B72BC9">
      <w:pPr>
        <w:rPr>
          <w:rFonts w:cstheme="minorHAnsi"/>
          <w:sz w:val="24"/>
          <w:szCs w:val="24"/>
        </w:rPr>
      </w:pPr>
    </w:p>
    <w:p w14:paraId="5233AAE8" w14:textId="77777777" w:rsidR="00B72BC9" w:rsidRPr="002F18CE" w:rsidRDefault="00B72BC9" w:rsidP="00B72BC9">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B72BC9" w:rsidRPr="002F18CE" w14:paraId="7AD43800" w14:textId="77777777" w:rsidTr="000423A2">
        <w:tc>
          <w:tcPr>
            <w:tcW w:w="9576" w:type="dxa"/>
          </w:tcPr>
          <w:p w14:paraId="23306E0F" w14:textId="77777777" w:rsidR="00B72BC9" w:rsidRPr="002F18CE" w:rsidRDefault="00B72BC9" w:rsidP="000423A2">
            <w:pPr>
              <w:rPr>
                <w:rFonts w:cstheme="minorHAnsi"/>
                <w:sz w:val="24"/>
                <w:szCs w:val="24"/>
              </w:rPr>
            </w:pPr>
          </w:p>
          <w:p w14:paraId="13FAFEE2" w14:textId="77777777" w:rsidR="00B72BC9" w:rsidRPr="002F18CE" w:rsidRDefault="00B72BC9" w:rsidP="000423A2">
            <w:pPr>
              <w:rPr>
                <w:rFonts w:cstheme="minorHAnsi"/>
                <w:sz w:val="24"/>
                <w:szCs w:val="24"/>
              </w:rPr>
            </w:pPr>
          </w:p>
          <w:p w14:paraId="1F10D7E1" w14:textId="77777777" w:rsidR="00B72BC9" w:rsidRPr="002F18CE" w:rsidRDefault="00B72BC9" w:rsidP="000423A2">
            <w:pPr>
              <w:rPr>
                <w:rFonts w:cstheme="minorHAnsi"/>
                <w:sz w:val="24"/>
                <w:szCs w:val="24"/>
              </w:rPr>
            </w:pPr>
          </w:p>
          <w:p w14:paraId="643699EB" w14:textId="77777777" w:rsidR="00B72BC9" w:rsidRPr="002F18CE" w:rsidRDefault="00B72BC9" w:rsidP="000423A2">
            <w:pPr>
              <w:rPr>
                <w:rFonts w:cstheme="minorHAnsi"/>
                <w:sz w:val="24"/>
                <w:szCs w:val="24"/>
              </w:rPr>
            </w:pPr>
          </w:p>
          <w:p w14:paraId="1DBBBBA4" w14:textId="77777777" w:rsidR="00B72BC9" w:rsidRPr="002F18CE" w:rsidRDefault="00B72BC9" w:rsidP="000423A2">
            <w:pPr>
              <w:rPr>
                <w:rFonts w:cstheme="minorHAnsi"/>
                <w:sz w:val="24"/>
                <w:szCs w:val="24"/>
              </w:rPr>
            </w:pPr>
          </w:p>
          <w:p w14:paraId="461A524D" w14:textId="77777777" w:rsidR="00B72BC9" w:rsidRPr="002F18CE" w:rsidRDefault="00B72BC9" w:rsidP="000423A2">
            <w:pPr>
              <w:rPr>
                <w:rFonts w:cstheme="minorHAnsi"/>
                <w:sz w:val="24"/>
                <w:szCs w:val="24"/>
              </w:rPr>
            </w:pPr>
          </w:p>
        </w:tc>
      </w:tr>
    </w:tbl>
    <w:p w14:paraId="3A7544A6" w14:textId="77777777" w:rsidR="00B72BC9" w:rsidRPr="002F18CE" w:rsidRDefault="00B72BC9" w:rsidP="00B72BC9">
      <w:pPr>
        <w:rPr>
          <w:rFonts w:cstheme="minorHAnsi"/>
          <w:sz w:val="24"/>
          <w:szCs w:val="24"/>
        </w:rPr>
      </w:pPr>
    </w:p>
    <w:p w14:paraId="3FD75677" w14:textId="77777777" w:rsidR="00B72BC9" w:rsidRPr="002F18CE" w:rsidRDefault="00B72BC9" w:rsidP="00B72BC9">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431CFBFB"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Low</w:t>
      </w:r>
    </w:p>
    <w:p w14:paraId="49FBA37A"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Medium</w:t>
      </w:r>
    </w:p>
    <w:p w14:paraId="55BB4A3F"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High</w:t>
      </w:r>
    </w:p>
    <w:p w14:paraId="0D1C454E" w14:textId="77777777" w:rsidR="00B72BC9" w:rsidRPr="002F18CE" w:rsidRDefault="00B72BC9" w:rsidP="00B72BC9">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109B82D4"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Low</w:t>
      </w:r>
    </w:p>
    <w:p w14:paraId="38F6A90D"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Medium</w:t>
      </w:r>
    </w:p>
    <w:p w14:paraId="69C02DBD"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High</w:t>
      </w:r>
    </w:p>
    <w:p w14:paraId="0CA79995" w14:textId="77777777" w:rsidR="003768A2" w:rsidRPr="002F18CE" w:rsidRDefault="003768A2" w:rsidP="003768A2">
      <w:pPr>
        <w:rPr>
          <w:rFonts w:cstheme="minorHAnsi"/>
          <w:b/>
          <w:sz w:val="24"/>
          <w:szCs w:val="24"/>
        </w:rPr>
      </w:pPr>
      <w:r w:rsidRPr="002F18CE">
        <w:rPr>
          <w:rFonts w:cstheme="minorHAnsi"/>
          <w:b/>
          <w:sz w:val="24"/>
          <w:szCs w:val="24"/>
        </w:rPr>
        <w:t>Overall Security Risk:</w:t>
      </w:r>
    </w:p>
    <w:p w14:paraId="14BBAE84" w14:textId="77777777" w:rsidR="003768A2" w:rsidRPr="002F18CE" w:rsidRDefault="003768A2" w:rsidP="003768A2">
      <w:pPr>
        <w:pStyle w:val="ListParagraph"/>
        <w:numPr>
          <w:ilvl w:val="0"/>
          <w:numId w:val="3"/>
        </w:numPr>
        <w:rPr>
          <w:rFonts w:cstheme="minorHAnsi"/>
          <w:sz w:val="24"/>
          <w:szCs w:val="24"/>
        </w:rPr>
      </w:pPr>
      <w:r w:rsidRPr="002F18CE">
        <w:rPr>
          <w:rFonts w:cstheme="minorHAnsi"/>
          <w:sz w:val="24"/>
          <w:szCs w:val="24"/>
        </w:rPr>
        <w:t>Low</w:t>
      </w:r>
    </w:p>
    <w:p w14:paraId="7F22B911" w14:textId="77777777" w:rsidR="003768A2" w:rsidRPr="002F18CE" w:rsidRDefault="003768A2" w:rsidP="003768A2">
      <w:pPr>
        <w:pStyle w:val="ListParagraph"/>
        <w:numPr>
          <w:ilvl w:val="0"/>
          <w:numId w:val="3"/>
        </w:numPr>
        <w:rPr>
          <w:rFonts w:cstheme="minorHAnsi"/>
          <w:sz w:val="24"/>
          <w:szCs w:val="24"/>
        </w:rPr>
      </w:pPr>
      <w:r w:rsidRPr="002F18CE">
        <w:rPr>
          <w:rFonts w:cstheme="minorHAnsi"/>
          <w:sz w:val="24"/>
          <w:szCs w:val="24"/>
        </w:rPr>
        <w:t>Medium</w:t>
      </w:r>
    </w:p>
    <w:p w14:paraId="7222CD70" w14:textId="77777777" w:rsidR="003768A2" w:rsidRPr="002F18CE" w:rsidRDefault="003768A2" w:rsidP="003768A2">
      <w:pPr>
        <w:pStyle w:val="ListParagraph"/>
        <w:numPr>
          <w:ilvl w:val="0"/>
          <w:numId w:val="3"/>
        </w:numPr>
        <w:rPr>
          <w:rFonts w:cstheme="minorHAnsi"/>
          <w:sz w:val="24"/>
          <w:szCs w:val="24"/>
        </w:rPr>
      </w:pPr>
      <w:r w:rsidRPr="002F18CE">
        <w:rPr>
          <w:rFonts w:cstheme="minorHAnsi"/>
          <w:sz w:val="24"/>
          <w:szCs w:val="24"/>
        </w:rPr>
        <w:t>High</w:t>
      </w:r>
    </w:p>
    <w:p w14:paraId="3C304317" w14:textId="77777777" w:rsidR="00B72BC9" w:rsidRPr="002F18CE" w:rsidRDefault="00B72BC9" w:rsidP="00B72BC9">
      <w:pPr>
        <w:rPr>
          <w:rFonts w:cstheme="minorHAnsi"/>
          <w:b/>
          <w:sz w:val="24"/>
          <w:szCs w:val="24"/>
        </w:rPr>
      </w:pPr>
      <w:r w:rsidRPr="002F18CE">
        <w:rPr>
          <w:rFonts w:cstheme="minorHAnsi"/>
          <w:b/>
          <w:sz w:val="24"/>
          <w:szCs w:val="24"/>
        </w:rPr>
        <w:t>Related Information:</w:t>
      </w:r>
    </w:p>
    <w:p w14:paraId="228A9782" w14:textId="77777777" w:rsidR="00B72BC9" w:rsidRPr="002F18CE" w:rsidRDefault="00B72BC9" w:rsidP="00B72BC9">
      <w:pPr>
        <w:rPr>
          <w:rFonts w:cstheme="minorHAnsi"/>
          <w:i/>
          <w:sz w:val="24"/>
          <w:szCs w:val="24"/>
        </w:rPr>
      </w:pPr>
      <w:r w:rsidRPr="002F18CE">
        <w:rPr>
          <w:rFonts w:cstheme="minorHAnsi"/>
          <w:i/>
          <w:sz w:val="24"/>
          <w:szCs w:val="24"/>
        </w:rPr>
        <w:t>Things to Consider to Help Answer the Question:</w:t>
      </w:r>
    </w:p>
    <w:p w14:paraId="39E31B03" w14:textId="77777777" w:rsidR="00B72BC9" w:rsidRPr="002F18CE" w:rsidRDefault="00B72BC9" w:rsidP="00B72BC9">
      <w:pPr>
        <w:spacing w:line="240" w:lineRule="auto"/>
        <w:contextualSpacing/>
        <w:rPr>
          <w:rFonts w:eastAsia="Times New Roman" w:cstheme="minorHAnsi"/>
          <w:sz w:val="24"/>
          <w:szCs w:val="24"/>
        </w:rPr>
      </w:pPr>
      <w:r w:rsidRPr="002F18CE">
        <w:rPr>
          <w:rFonts w:eastAsia="Times New Roman" w:cstheme="minorHAnsi"/>
          <w:sz w:val="24"/>
          <w:szCs w:val="24"/>
        </w:rPr>
        <w:t>Consider that your practice’s ability to continue operating in the event of a disaster is dependent upon its ability to:</w:t>
      </w:r>
    </w:p>
    <w:p w14:paraId="58901230" w14:textId="77777777" w:rsidR="00B72BC9" w:rsidRPr="002F18CE" w:rsidRDefault="00B72BC9" w:rsidP="00B72BC9">
      <w:pPr>
        <w:pStyle w:val="ListParagraph"/>
        <w:numPr>
          <w:ilvl w:val="0"/>
          <w:numId w:val="22"/>
        </w:numPr>
        <w:spacing w:after="0" w:line="240" w:lineRule="auto"/>
        <w:rPr>
          <w:rFonts w:eastAsia="Times New Roman" w:cstheme="minorHAnsi"/>
          <w:sz w:val="24"/>
          <w:szCs w:val="24"/>
        </w:rPr>
      </w:pPr>
      <w:r w:rsidRPr="002F18CE">
        <w:rPr>
          <w:rFonts w:eastAsia="Times New Roman" w:cstheme="minorHAnsi"/>
          <w:sz w:val="24"/>
          <w:szCs w:val="24"/>
        </w:rPr>
        <w:t xml:space="preserve">Provide an alternative location for your practice’s operation, such as location equipped with the information systems necessary to access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to which key workforce members are instructed to report</w:t>
      </w:r>
    </w:p>
    <w:p w14:paraId="2A169BF2" w14:textId="77777777" w:rsidR="00B72BC9" w:rsidRPr="002F18CE" w:rsidRDefault="00B72BC9" w:rsidP="00B72BC9">
      <w:pPr>
        <w:pStyle w:val="ListParagraph"/>
        <w:numPr>
          <w:ilvl w:val="0"/>
          <w:numId w:val="22"/>
        </w:numPr>
        <w:spacing w:after="0" w:line="240" w:lineRule="auto"/>
        <w:rPr>
          <w:rFonts w:eastAsia="Times New Roman" w:cstheme="minorHAnsi"/>
          <w:sz w:val="24"/>
          <w:szCs w:val="24"/>
        </w:rPr>
      </w:pPr>
      <w:r w:rsidRPr="002F18CE">
        <w:rPr>
          <w:rFonts w:eastAsia="Times New Roman" w:cstheme="minorHAnsi"/>
          <w:sz w:val="24"/>
          <w:szCs w:val="24"/>
        </w:rPr>
        <w:t xml:space="preserve">Provide information systems equipped to access </w:t>
      </w:r>
      <w:proofErr w:type="spellStart"/>
      <w:r w:rsidRPr="002F18CE">
        <w:rPr>
          <w:rFonts w:eastAsia="Times New Roman" w:cstheme="minorHAnsi"/>
          <w:sz w:val="24"/>
          <w:szCs w:val="24"/>
        </w:rPr>
        <w:t>ePHI</w:t>
      </w:r>
      <w:proofErr w:type="spellEnd"/>
    </w:p>
    <w:p w14:paraId="40696AF5" w14:textId="77777777" w:rsidR="00B72BC9" w:rsidRPr="002F18CE" w:rsidRDefault="00B72BC9" w:rsidP="00B72BC9">
      <w:pPr>
        <w:pStyle w:val="ListParagraph"/>
        <w:numPr>
          <w:ilvl w:val="0"/>
          <w:numId w:val="22"/>
        </w:numPr>
        <w:spacing w:after="0" w:line="240" w:lineRule="auto"/>
        <w:rPr>
          <w:rFonts w:eastAsia="Times New Roman" w:cstheme="minorHAnsi"/>
          <w:sz w:val="24"/>
          <w:szCs w:val="24"/>
        </w:rPr>
      </w:pPr>
      <w:r w:rsidRPr="002F18CE">
        <w:rPr>
          <w:rFonts w:eastAsia="Times New Roman" w:cstheme="minorHAnsi"/>
          <w:sz w:val="24"/>
          <w:szCs w:val="24"/>
        </w:rPr>
        <w:t xml:space="preserve">Enable emergency access to </w:t>
      </w:r>
      <w:proofErr w:type="spellStart"/>
      <w:r w:rsidRPr="002F18CE">
        <w:rPr>
          <w:rFonts w:eastAsia="Times New Roman" w:cstheme="minorHAnsi"/>
          <w:sz w:val="24"/>
          <w:szCs w:val="24"/>
        </w:rPr>
        <w:t>ePHI</w:t>
      </w:r>
      <w:proofErr w:type="spellEnd"/>
    </w:p>
    <w:p w14:paraId="2738FCE4" w14:textId="77777777" w:rsidR="00B72BC9" w:rsidRPr="002F18CE" w:rsidRDefault="00B72BC9" w:rsidP="00B72BC9">
      <w:pPr>
        <w:pStyle w:val="ListParagraph"/>
        <w:numPr>
          <w:ilvl w:val="0"/>
          <w:numId w:val="22"/>
        </w:numPr>
        <w:spacing w:after="0" w:line="240" w:lineRule="auto"/>
        <w:rPr>
          <w:rFonts w:eastAsia="Times New Roman" w:cstheme="minorHAnsi"/>
          <w:sz w:val="24"/>
          <w:szCs w:val="24"/>
        </w:rPr>
      </w:pPr>
      <w:r w:rsidRPr="002F18CE">
        <w:rPr>
          <w:rFonts w:eastAsia="Times New Roman" w:cstheme="minorHAnsi"/>
          <w:sz w:val="24"/>
          <w:szCs w:val="24"/>
        </w:rPr>
        <w:t>Provide telecommunication services (including internet access)</w:t>
      </w:r>
    </w:p>
    <w:p w14:paraId="504A8008" w14:textId="77777777" w:rsidR="00B72BC9" w:rsidRPr="002F18CE" w:rsidRDefault="00B72BC9" w:rsidP="00B72BC9">
      <w:pPr>
        <w:pStyle w:val="ListParagraph"/>
        <w:numPr>
          <w:ilvl w:val="0"/>
          <w:numId w:val="22"/>
        </w:numPr>
        <w:spacing w:after="0" w:line="240" w:lineRule="auto"/>
        <w:rPr>
          <w:rFonts w:eastAsia="Times New Roman" w:cstheme="minorHAnsi"/>
          <w:sz w:val="24"/>
          <w:szCs w:val="24"/>
        </w:rPr>
      </w:pPr>
      <w:r w:rsidRPr="002F18CE">
        <w:rPr>
          <w:rFonts w:eastAsia="Times New Roman" w:cstheme="minorHAnsi"/>
          <w:sz w:val="24"/>
          <w:szCs w:val="24"/>
        </w:rPr>
        <w:t>Enable recovery information systems and resumption of normal operations</w:t>
      </w:r>
    </w:p>
    <w:p w14:paraId="551E9E81" w14:textId="77777777" w:rsidR="00B72BC9" w:rsidRPr="002F18CE" w:rsidRDefault="00B72BC9" w:rsidP="00B72BC9">
      <w:pPr>
        <w:rPr>
          <w:rFonts w:cstheme="minorHAnsi"/>
          <w:i/>
          <w:sz w:val="24"/>
          <w:szCs w:val="24"/>
        </w:rPr>
      </w:pPr>
    </w:p>
    <w:p w14:paraId="12B38E69" w14:textId="77777777" w:rsidR="00B72BC9" w:rsidRPr="002F18CE" w:rsidRDefault="00B72BC9" w:rsidP="00B72BC9">
      <w:pPr>
        <w:rPr>
          <w:rFonts w:cstheme="minorHAnsi"/>
          <w:i/>
          <w:sz w:val="24"/>
          <w:szCs w:val="24"/>
        </w:rPr>
      </w:pPr>
      <w:r w:rsidRPr="002F18CE">
        <w:rPr>
          <w:rFonts w:cstheme="minorHAnsi"/>
          <w:i/>
          <w:sz w:val="24"/>
          <w:szCs w:val="24"/>
        </w:rPr>
        <w:lastRenderedPageBreak/>
        <w:t>Possible Threats and Vulnerabilities:</w:t>
      </w:r>
    </w:p>
    <w:p w14:paraId="0D6B19EE" w14:textId="77777777" w:rsidR="00B72BC9" w:rsidRPr="002F18CE" w:rsidRDefault="00B72BC9" w:rsidP="00B72BC9">
      <w:pPr>
        <w:spacing w:line="240" w:lineRule="auto"/>
        <w:contextualSpacing/>
        <w:rPr>
          <w:rFonts w:cstheme="minorHAnsi"/>
          <w:sz w:val="24"/>
          <w:szCs w:val="24"/>
        </w:rPr>
      </w:pPr>
      <w:r w:rsidRPr="002F18CE">
        <w:rPr>
          <w:rFonts w:cstheme="minorHAnsi"/>
          <w:sz w:val="24"/>
          <w:szCs w:val="24"/>
        </w:rPr>
        <w:t xml:space="preserve">Your practice may not be able to continue operations and provide service to patients if it does not have policies and procedures for contingency plans to provide access to </w:t>
      </w:r>
      <w:proofErr w:type="spellStart"/>
      <w:r w:rsidRPr="002F18CE">
        <w:rPr>
          <w:rFonts w:cstheme="minorHAnsi"/>
          <w:sz w:val="24"/>
          <w:szCs w:val="24"/>
        </w:rPr>
        <w:t>ePHI</w:t>
      </w:r>
      <w:proofErr w:type="spellEnd"/>
      <w:r w:rsidRPr="002F18CE">
        <w:rPr>
          <w:rFonts w:cstheme="minorHAnsi"/>
          <w:sz w:val="24"/>
          <w:szCs w:val="24"/>
        </w:rPr>
        <w:t xml:space="preserve"> to continue operations after a disaster.</w:t>
      </w:r>
    </w:p>
    <w:p w14:paraId="60CE7362" w14:textId="77777777" w:rsidR="00B72BC9" w:rsidRPr="002F18CE" w:rsidRDefault="00B72BC9" w:rsidP="00B72BC9">
      <w:pPr>
        <w:spacing w:line="240" w:lineRule="auto"/>
        <w:contextualSpacing/>
        <w:rPr>
          <w:rFonts w:cstheme="minorHAnsi"/>
          <w:sz w:val="24"/>
          <w:szCs w:val="24"/>
        </w:rPr>
      </w:pPr>
    </w:p>
    <w:p w14:paraId="6B2D7215" w14:textId="77777777" w:rsidR="00B72BC9" w:rsidRPr="002F18CE" w:rsidRDefault="00B72BC9" w:rsidP="00B72BC9">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497E76A8" w14:textId="77777777" w:rsidR="00B72BC9" w:rsidRPr="002F18CE" w:rsidRDefault="00B72BC9" w:rsidP="00B72BC9">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139ADB95" w14:textId="77777777" w:rsidR="00B72BC9" w:rsidRPr="002F18CE" w:rsidRDefault="00B72BC9" w:rsidP="00B72BC9">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36E6A0B9" w14:textId="77777777" w:rsidR="00B72BC9" w:rsidRPr="002F18CE" w:rsidRDefault="00B72BC9" w:rsidP="00B72BC9">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48B09885" w14:textId="77777777" w:rsidR="00B72BC9" w:rsidRPr="002F18CE" w:rsidRDefault="00B72BC9" w:rsidP="00B72BC9">
      <w:pPr>
        <w:spacing w:after="0" w:line="240" w:lineRule="auto"/>
        <w:rPr>
          <w:rFonts w:eastAsia="Times New Roman" w:cstheme="minorHAnsi"/>
          <w:bCs/>
          <w:i/>
          <w:sz w:val="24"/>
          <w:szCs w:val="24"/>
        </w:rPr>
      </w:pPr>
    </w:p>
    <w:p w14:paraId="39D812D0" w14:textId="77777777" w:rsidR="00B72BC9" w:rsidRPr="002F18CE" w:rsidRDefault="00B72BC9" w:rsidP="00B72BC9">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31569001" w14:textId="77777777" w:rsidR="00B72BC9" w:rsidRPr="002F18CE" w:rsidRDefault="004B7C32" w:rsidP="00B72BC9">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B72BC9"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B72BC9" w:rsidRPr="002F18CE">
        <w:rPr>
          <w:rFonts w:eastAsia="Times New Roman" w:cstheme="minorHAnsi"/>
          <w:bCs/>
          <w:sz w:val="24"/>
          <w:szCs w:val="24"/>
        </w:rPr>
        <w:t>ePHI</w:t>
      </w:r>
      <w:proofErr w:type="spellEnd"/>
      <w:r w:rsidR="00B72BC9" w:rsidRPr="002F18CE">
        <w:rPr>
          <w:rFonts w:eastAsia="Times New Roman" w:cstheme="minorHAnsi"/>
          <w:bCs/>
          <w:sz w:val="24"/>
          <w:szCs w:val="24"/>
        </w:rPr>
        <w:t>.</w:t>
      </w:r>
    </w:p>
    <w:p w14:paraId="60DF330E" w14:textId="77777777" w:rsidR="00A36805" w:rsidRPr="002F18CE" w:rsidRDefault="00A36805" w:rsidP="00A36805">
      <w:pPr>
        <w:spacing w:after="0" w:line="240" w:lineRule="auto"/>
        <w:contextualSpacing/>
        <w:rPr>
          <w:rFonts w:cstheme="minorHAnsi"/>
          <w:sz w:val="24"/>
          <w:szCs w:val="24"/>
        </w:rPr>
      </w:pPr>
    </w:p>
    <w:p w14:paraId="6DB67EDE" w14:textId="77777777" w:rsidR="00A36805" w:rsidRPr="002F18CE" w:rsidRDefault="00A36805" w:rsidP="00A36805">
      <w:pPr>
        <w:spacing w:after="0" w:line="240" w:lineRule="auto"/>
        <w:contextualSpacing/>
        <w:rPr>
          <w:rFonts w:cstheme="minorHAnsi"/>
          <w:sz w:val="24"/>
          <w:szCs w:val="24"/>
        </w:rPr>
      </w:pPr>
      <w:r w:rsidRPr="002F18CE">
        <w:rPr>
          <w:rFonts w:cstheme="minorHAnsi"/>
          <w:sz w:val="24"/>
          <w:szCs w:val="24"/>
        </w:rPr>
        <w:t>Establish (and implement as needed) procedures to restore any loss of data.</w:t>
      </w:r>
    </w:p>
    <w:p w14:paraId="0D2E023D" w14:textId="77777777" w:rsidR="00A36805" w:rsidRPr="002F18CE" w:rsidRDefault="00A36805" w:rsidP="00A36805">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§164.308(a)(7)(ii)(B)]</w:t>
      </w:r>
    </w:p>
    <w:p w14:paraId="39188DBE" w14:textId="77777777" w:rsidR="00A36805" w:rsidRPr="002F18CE" w:rsidRDefault="00A36805" w:rsidP="00A36805">
      <w:pPr>
        <w:spacing w:after="0" w:line="240" w:lineRule="auto"/>
        <w:contextualSpacing/>
        <w:rPr>
          <w:rFonts w:cstheme="minorHAnsi"/>
          <w:sz w:val="24"/>
          <w:szCs w:val="24"/>
        </w:rPr>
      </w:pPr>
    </w:p>
    <w:p w14:paraId="7E02729C" w14:textId="77777777" w:rsidR="00A36805" w:rsidRPr="002F18CE" w:rsidRDefault="00A36805" w:rsidP="00A36805">
      <w:pPr>
        <w:spacing w:after="0" w:line="240" w:lineRule="auto"/>
        <w:rPr>
          <w:rFonts w:cstheme="minorHAnsi"/>
          <w:color w:val="000000" w:themeColor="text1"/>
          <w:sz w:val="24"/>
          <w:szCs w:val="24"/>
        </w:rPr>
      </w:pPr>
      <w:r w:rsidRPr="002F18CE">
        <w:rPr>
          <w:rFonts w:cstheme="minorHAnsi"/>
          <w:color w:val="000000" w:themeColor="text1"/>
          <w:sz w:val="24"/>
          <w:szCs w:val="24"/>
        </w:rPr>
        <w:t>Develop, document, and disseminate to workforce members a contingency planning policy that addresses purpose, scope, roles, responsibilities, management commitment, coordination among organizational entities, and compliance; and procedures to facilitate the implementation of the contingency planning policy and associated contingency planning controls;</w:t>
      </w:r>
    </w:p>
    <w:p w14:paraId="3EF3BA8A" w14:textId="77777777" w:rsidR="00A36805" w:rsidRPr="002F18CE" w:rsidRDefault="00A36805" w:rsidP="00A36805">
      <w:pPr>
        <w:spacing w:after="0" w:line="240" w:lineRule="auto"/>
        <w:rPr>
          <w:rFonts w:cstheme="minorHAnsi"/>
          <w:sz w:val="24"/>
          <w:szCs w:val="24"/>
        </w:rPr>
      </w:pPr>
      <w:r w:rsidRPr="002F18CE">
        <w:rPr>
          <w:rFonts w:cstheme="minorHAnsi"/>
          <w:color w:val="000000" w:themeColor="text1"/>
          <w:sz w:val="24"/>
          <w:szCs w:val="24"/>
        </w:rPr>
        <w:t>[NIST SP 800-53 CP-1]</w:t>
      </w:r>
      <w:r w:rsidRPr="002F18CE">
        <w:rPr>
          <w:rFonts w:cstheme="minorHAnsi"/>
          <w:sz w:val="24"/>
          <w:szCs w:val="24"/>
        </w:rPr>
        <w:br/>
      </w:r>
    </w:p>
    <w:p w14:paraId="27482151" w14:textId="77777777" w:rsidR="00A36805" w:rsidRPr="002F18CE" w:rsidRDefault="00A36805" w:rsidP="00A36805">
      <w:pPr>
        <w:spacing w:line="240" w:lineRule="auto"/>
        <w:rPr>
          <w:rFonts w:cstheme="minorHAnsi"/>
          <w:sz w:val="24"/>
          <w:szCs w:val="24"/>
        </w:rPr>
      </w:pPr>
      <w:r w:rsidRPr="002F18CE">
        <w:rPr>
          <w:rFonts w:cstheme="minorHAnsi"/>
          <w:color w:val="000000" w:themeColor="text1"/>
          <w:sz w:val="24"/>
          <w:szCs w:val="24"/>
        </w:rPr>
        <w:t xml:space="preserve">Establish an alternate storage site with the necessary agreements to permit the storage and retrieval of an exact copy of your practice’s </w:t>
      </w:r>
      <w:proofErr w:type="spellStart"/>
      <w:r w:rsidRPr="002F18CE">
        <w:rPr>
          <w:rFonts w:cstheme="minorHAnsi"/>
          <w:color w:val="000000" w:themeColor="text1"/>
          <w:sz w:val="24"/>
          <w:szCs w:val="24"/>
        </w:rPr>
        <w:t>ePHI</w:t>
      </w:r>
      <w:proofErr w:type="spellEnd"/>
      <w:r w:rsidRPr="002F18CE">
        <w:rPr>
          <w:rFonts w:cstheme="minorHAnsi"/>
          <w:color w:val="000000" w:themeColor="text1"/>
          <w:sz w:val="24"/>
          <w:szCs w:val="24"/>
        </w:rPr>
        <w:t>.  Ensure that the alternate storage site provides information security safeguards equivalent to those of the primary site.</w:t>
      </w:r>
      <w:r w:rsidRPr="002F18CE">
        <w:rPr>
          <w:rFonts w:cstheme="minorHAnsi"/>
          <w:color w:val="000000" w:themeColor="text1"/>
          <w:sz w:val="24"/>
          <w:szCs w:val="24"/>
        </w:rPr>
        <w:br/>
        <w:t>[NIST SP 800-53 CP-6]</w:t>
      </w:r>
    </w:p>
    <w:p w14:paraId="1532EA75" w14:textId="77777777" w:rsidR="00A36805" w:rsidRPr="002F18CE" w:rsidRDefault="00A36805" w:rsidP="00A36805">
      <w:pPr>
        <w:spacing w:after="0" w:line="240" w:lineRule="auto"/>
        <w:rPr>
          <w:rFonts w:cstheme="minorHAnsi"/>
          <w:color w:val="000000" w:themeColor="text1"/>
          <w:sz w:val="24"/>
          <w:szCs w:val="24"/>
        </w:rPr>
      </w:pPr>
      <w:r w:rsidRPr="002F18CE">
        <w:rPr>
          <w:rFonts w:cstheme="minorHAnsi"/>
          <w:color w:val="000000" w:themeColor="text1"/>
          <w:sz w:val="24"/>
          <w:szCs w:val="24"/>
        </w:rPr>
        <w:t xml:space="preserve">Conduct backups of user-level, system- level, and security-related documentation contained in the information system. </w:t>
      </w:r>
    </w:p>
    <w:p w14:paraId="5D594FA9" w14:textId="77777777" w:rsidR="00A36805" w:rsidRPr="002F18CE" w:rsidRDefault="00A36805" w:rsidP="00A36805">
      <w:pPr>
        <w:rPr>
          <w:rFonts w:cstheme="minorHAnsi"/>
          <w:color w:val="000000" w:themeColor="text1"/>
          <w:sz w:val="24"/>
          <w:szCs w:val="24"/>
        </w:rPr>
      </w:pPr>
      <w:r w:rsidRPr="002F18CE">
        <w:rPr>
          <w:rFonts w:cstheme="minorHAnsi"/>
          <w:color w:val="000000" w:themeColor="text1"/>
          <w:sz w:val="24"/>
          <w:szCs w:val="24"/>
        </w:rPr>
        <w:t>[NIST SP 800-53 CP-9]</w:t>
      </w:r>
    </w:p>
    <w:p w14:paraId="4651F956" w14:textId="77777777" w:rsidR="00954B28" w:rsidRPr="002F18CE" w:rsidRDefault="00B72BC9" w:rsidP="00954B28">
      <w:pPr>
        <w:pStyle w:val="Heading1"/>
        <w:pBdr>
          <w:top w:val="single" w:sz="4" w:space="1" w:color="auto"/>
          <w:left w:val="single" w:sz="4" w:space="4" w:color="auto"/>
          <w:bottom w:val="single" w:sz="4" w:space="1" w:color="auto"/>
          <w:right w:val="single" w:sz="4" w:space="4" w:color="auto"/>
        </w:pBdr>
      </w:pPr>
      <w:bookmarkStart w:id="107" w:name="_Toc459304856"/>
      <w:r w:rsidRPr="002F18CE">
        <w:rPr>
          <w:b/>
        </w:rPr>
        <w:t>A54</w:t>
      </w:r>
      <w:r w:rsidR="00954B28" w:rsidRPr="002F18CE">
        <w:rPr>
          <w:b/>
        </w:rPr>
        <w:t xml:space="preserve"> - </w:t>
      </w:r>
      <w:r w:rsidRPr="002F18CE">
        <w:rPr>
          <w:rFonts w:eastAsia="Times New Roman"/>
          <w:b/>
          <w:color w:val="000000"/>
        </w:rPr>
        <w:t>§164.308(a)(7)(ii)(C)  Required</w:t>
      </w:r>
      <w:r w:rsidR="00954B28" w:rsidRPr="002F18CE">
        <w:rPr>
          <w:rFonts w:eastAsia="Times New Roman"/>
          <w:b/>
          <w:color w:val="000000"/>
        </w:rPr>
        <w:t xml:space="preserve"> </w:t>
      </w:r>
      <w:r w:rsidR="00954B28" w:rsidRPr="002F18CE">
        <w:t xml:space="preserve">Does your practice have an emergency mode operations plan to ensure the continuation of critical business processes that must occur to protect the availability and security of </w:t>
      </w:r>
      <w:proofErr w:type="spellStart"/>
      <w:r w:rsidR="00954B28" w:rsidRPr="002F18CE">
        <w:t>ePHI</w:t>
      </w:r>
      <w:proofErr w:type="spellEnd"/>
      <w:r w:rsidR="00954B28" w:rsidRPr="002F18CE">
        <w:t xml:space="preserve"> immediately after a crisis situation?</w:t>
      </w:r>
      <w:bookmarkEnd w:id="107"/>
      <w:r w:rsidR="00954B28" w:rsidRPr="002F18CE">
        <w:t xml:space="preserve"> </w:t>
      </w:r>
    </w:p>
    <w:p w14:paraId="51D72425" w14:textId="77777777" w:rsidR="00B72BC9" w:rsidRPr="002F18CE" w:rsidRDefault="00B72BC9" w:rsidP="00B72BC9">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4592795B" w14:textId="77777777" w:rsidR="00B72BC9" w:rsidRPr="002F18CE" w:rsidRDefault="00B72BC9" w:rsidP="00B72BC9">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lastRenderedPageBreak/>
        <w:t>No</w:t>
      </w:r>
    </w:p>
    <w:p w14:paraId="1F4670B3" w14:textId="77777777" w:rsidR="00B72BC9" w:rsidRPr="002F18CE" w:rsidRDefault="00B72BC9" w:rsidP="00B72BC9">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6C5E584B"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Cost</w:t>
      </w:r>
    </w:p>
    <w:p w14:paraId="7A6E2A35"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Practice Size</w:t>
      </w:r>
    </w:p>
    <w:p w14:paraId="6F5621EC"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Complexity</w:t>
      </w:r>
    </w:p>
    <w:p w14:paraId="56603F83"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Alternate Solution</w:t>
      </w:r>
    </w:p>
    <w:p w14:paraId="45716A44" w14:textId="77777777" w:rsidR="00B72BC9" w:rsidRPr="002F18CE" w:rsidRDefault="00B72BC9" w:rsidP="00B72BC9">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B72BC9" w:rsidRPr="002F18CE" w14:paraId="310D9848" w14:textId="77777777" w:rsidTr="000423A2">
        <w:tc>
          <w:tcPr>
            <w:tcW w:w="9576" w:type="dxa"/>
          </w:tcPr>
          <w:p w14:paraId="2B069F33" w14:textId="77777777" w:rsidR="00B72BC9" w:rsidRPr="002F18CE" w:rsidRDefault="00B72BC9" w:rsidP="000423A2">
            <w:pPr>
              <w:rPr>
                <w:rFonts w:cstheme="minorHAnsi"/>
                <w:sz w:val="24"/>
                <w:szCs w:val="24"/>
              </w:rPr>
            </w:pPr>
          </w:p>
          <w:p w14:paraId="381641F7" w14:textId="77777777" w:rsidR="00B72BC9" w:rsidRPr="002F18CE" w:rsidRDefault="00B72BC9" w:rsidP="000423A2">
            <w:pPr>
              <w:rPr>
                <w:rFonts w:cstheme="minorHAnsi"/>
                <w:sz w:val="24"/>
                <w:szCs w:val="24"/>
              </w:rPr>
            </w:pPr>
          </w:p>
          <w:p w14:paraId="48ED83C9" w14:textId="77777777" w:rsidR="00B72BC9" w:rsidRPr="002F18CE" w:rsidRDefault="00B72BC9" w:rsidP="000423A2">
            <w:pPr>
              <w:rPr>
                <w:rFonts w:cstheme="minorHAnsi"/>
                <w:sz w:val="24"/>
                <w:szCs w:val="24"/>
              </w:rPr>
            </w:pPr>
          </w:p>
          <w:p w14:paraId="5AE594CD" w14:textId="77777777" w:rsidR="00B72BC9" w:rsidRPr="002F18CE" w:rsidRDefault="00B72BC9" w:rsidP="000423A2">
            <w:pPr>
              <w:rPr>
                <w:rFonts w:cstheme="minorHAnsi"/>
                <w:sz w:val="24"/>
                <w:szCs w:val="24"/>
              </w:rPr>
            </w:pPr>
          </w:p>
          <w:p w14:paraId="348A740F" w14:textId="77777777" w:rsidR="00B72BC9" w:rsidRPr="002F18CE" w:rsidRDefault="00B72BC9" w:rsidP="000423A2">
            <w:pPr>
              <w:rPr>
                <w:rFonts w:cstheme="minorHAnsi"/>
                <w:sz w:val="24"/>
                <w:szCs w:val="24"/>
              </w:rPr>
            </w:pPr>
          </w:p>
          <w:p w14:paraId="3E933964" w14:textId="77777777" w:rsidR="00B72BC9" w:rsidRPr="002F18CE" w:rsidRDefault="00B72BC9" w:rsidP="000423A2">
            <w:pPr>
              <w:rPr>
                <w:rFonts w:cstheme="minorHAnsi"/>
                <w:sz w:val="24"/>
                <w:szCs w:val="24"/>
              </w:rPr>
            </w:pPr>
          </w:p>
        </w:tc>
      </w:tr>
    </w:tbl>
    <w:p w14:paraId="7197CBA9" w14:textId="77777777" w:rsidR="00B72BC9" w:rsidRPr="002F18CE" w:rsidRDefault="00B72BC9" w:rsidP="00B72BC9">
      <w:pPr>
        <w:rPr>
          <w:rFonts w:cstheme="minorHAnsi"/>
          <w:sz w:val="24"/>
          <w:szCs w:val="24"/>
        </w:rPr>
      </w:pPr>
    </w:p>
    <w:p w14:paraId="676CF380" w14:textId="77777777" w:rsidR="00B72BC9" w:rsidRPr="002F18CE" w:rsidRDefault="00B72BC9" w:rsidP="00B72BC9">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B72BC9" w:rsidRPr="002F18CE" w14:paraId="1DB697DF" w14:textId="77777777" w:rsidTr="000423A2">
        <w:tc>
          <w:tcPr>
            <w:tcW w:w="9576" w:type="dxa"/>
          </w:tcPr>
          <w:p w14:paraId="59C65EEC" w14:textId="77777777" w:rsidR="00B72BC9" w:rsidRPr="002F18CE" w:rsidRDefault="00B72BC9" w:rsidP="000423A2">
            <w:pPr>
              <w:rPr>
                <w:rFonts w:cstheme="minorHAnsi"/>
                <w:sz w:val="24"/>
                <w:szCs w:val="24"/>
              </w:rPr>
            </w:pPr>
          </w:p>
          <w:p w14:paraId="2A347361" w14:textId="77777777" w:rsidR="00B72BC9" w:rsidRPr="002F18CE" w:rsidRDefault="00B72BC9" w:rsidP="000423A2">
            <w:pPr>
              <w:rPr>
                <w:rFonts w:cstheme="minorHAnsi"/>
                <w:sz w:val="24"/>
                <w:szCs w:val="24"/>
              </w:rPr>
            </w:pPr>
          </w:p>
          <w:p w14:paraId="393B1C71" w14:textId="77777777" w:rsidR="00B72BC9" w:rsidRPr="002F18CE" w:rsidRDefault="00B72BC9" w:rsidP="000423A2">
            <w:pPr>
              <w:rPr>
                <w:rFonts w:cstheme="minorHAnsi"/>
                <w:sz w:val="24"/>
                <w:szCs w:val="24"/>
              </w:rPr>
            </w:pPr>
          </w:p>
          <w:p w14:paraId="2BBEEA7A" w14:textId="77777777" w:rsidR="00B72BC9" w:rsidRPr="002F18CE" w:rsidRDefault="00B72BC9" w:rsidP="000423A2">
            <w:pPr>
              <w:rPr>
                <w:rFonts w:cstheme="minorHAnsi"/>
                <w:sz w:val="24"/>
                <w:szCs w:val="24"/>
              </w:rPr>
            </w:pPr>
          </w:p>
          <w:p w14:paraId="5636127A" w14:textId="77777777" w:rsidR="00B72BC9" w:rsidRPr="002F18CE" w:rsidRDefault="00B72BC9" w:rsidP="000423A2">
            <w:pPr>
              <w:rPr>
                <w:rFonts w:cstheme="minorHAnsi"/>
                <w:sz w:val="24"/>
                <w:szCs w:val="24"/>
              </w:rPr>
            </w:pPr>
          </w:p>
          <w:p w14:paraId="736FA916" w14:textId="77777777" w:rsidR="00B72BC9" w:rsidRPr="002F18CE" w:rsidRDefault="00B72BC9" w:rsidP="000423A2">
            <w:pPr>
              <w:rPr>
                <w:rFonts w:cstheme="minorHAnsi"/>
                <w:sz w:val="24"/>
                <w:szCs w:val="24"/>
              </w:rPr>
            </w:pPr>
          </w:p>
        </w:tc>
      </w:tr>
    </w:tbl>
    <w:p w14:paraId="00ED08A1" w14:textId="77777777" w:rsidR="00AC53E9" w:rsidRPr="002F18CE" w:rsidRDefault="00AC53E9" w:rsidP="00B72BC9">
      <w:pPr>
        <w:rPr>
          <w:rFonts w:cstheme="minorHAnsi"/>
          <w:sz w:val="24"/>
          <w:szCs w:val="24"/>
        </w:rPr>
      </w:pPr>
    </w:p>
    <w:p w14:paraId="2070A7F6" w14:textId="77777777" w:rsidR="00B72BC9" w:rsidRPr="002F18CE" w:rsidRDefault="00B72BC9" w:rsidP="00B72BC9">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B72BC9" w:rsidRPr="002F18CE" w14:paraId="77AA0545" w14:textId="77777777" w:rsidTr="000423A2">
        <w:tc>
          <w:tcPr>
            <w:tcW w:w="9576" w:type="dxa"/>
          </w:tcPr>
          <w:p w14:paraId="1CE846F0" w14:textId="77777777" w:rsidR="00B72BC9" w:rsidRPr="002F18CE" w:rsidRDefault="00B72BC9" w:rsidP="000423A2">
            <w:pPr>
              <w:rPr>
                <w:rFonts w:cstheme="minorHAnsi"/>
                <w:sz w:val="24"/>
                <w:szCs w:val="24"/>
              </w:rPr>
            </w:pPr>
          </w:p>
          <w:p w14:paraId="15F61781" w14:textId="77777777" w:rsidR="00B72BC9" w:rsidRPr="002F18CE" w:rsidRDefault="00B72BC9" w:rsidP="000423A2">
            <w:pPr>
              <w:rPr>
                <w:rFonts w:cstheme="minorHAnsi"/>
                <w:sz w:val="24"/>
                <w:szCs w:val="24"/>
              </w:rPr>
            </w:pPr>
          </w:p>
          <w:p w14:paraId="1CF07570" w14:textId="77777777" w:rsidR="00B72BC9" w:rsidRPr="002F18CE" w:rsidRDefault="00B72BC9" w:rsidP="000423A2">
            <w:pPr>
              <w:rPr>
                <w:rFonts w:cstheme="minorHAnsi"/>
                <w:sz w:val="24"/>
                <w:szCs w:val="24"/>
              </w:rPr>
            </w:pPr>
          </w:p>
          <w:p w14:paraId="4FD6030B" w14:textId="77777777" w:rsidR="00B72BC9" w:rsidRPr="002F18CE" w:rsidRDefault="00B72BC9" w:rsidP="000423A2">
            <w:pPr>
              <w:rPr>
                <w:rFonts w:cstheme="minorHAnsi"/>
                <w:sz w:val="24"/>
                <w:szCs w:val="24"/>
              </w:rPr>
            </w:pPr>
          </w:p>
          <w:p w14:paraId="603FABC7" w14:textId="77777777" w:rsidR="00B72BC9" w:rsidRPr="002F18CE" w:rsidRDefault="00B72BC9" w:rsidP="000423A2">
            <w:pPr>
              <w:rPr>
                <w:rFonts w:cstheme="minorHAnsi"/>
                <w:sz w:val="24"/>
                <w:szCs w:val="24"/>
              </w:rPr>
            </w:pPr>
          </w:p>
          <w:p w14:paraId="05ADCD4F" w14:textId="77777777" w:rsidR="00B72BC9" w:rsidRPr="002F18CE" w:rsidRDefault="00B72BC9" w:rsidP="000423A2">
            <w:pPr>
              <w:rPr>
                <w:rFonts w:cstheme="minorHAnsi"/>
                <w:sz w:val="24"/>
                <w:szCs w:val="24"/>
              </w:rPr>
            </w:pPr>
          </w:p>
        </w:tc>
      </w:tr>
    </w:tbl>
    <w:p w14:paraId="50992366" w14:textId="77777777" w:rsidR="00B72BC9" w:rsidRPr="002F18CE" w:rsidRDefault="00B72BC9" w:rsidP="00B72BC9">
      <w:pPr>
        <w:rPr>
          <w:rFonts w:cstheme="minorHAnsi"/>
          <w:sz w:val="24"/>
          <w:szCs w:val="24"/>
        </w:rPr>
      </w:pPr>
    </w:p>
    <w:p w14:paraId="1DEFD94C" w14:textId="77777777" w:rsidR="00B72BC9" w:rsidRPr="002F18CE" w:rsidRDefault="00B72BC9" w:rsidP="00B72BC9">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156FF8E7"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lastRenderedPageBreak/>
        <w:t>Low</w:t>
      </w:r>
    </w:p>
    <w:p w14:paraId="03AC638E"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Medium</w:t>
      </w:r>
    </w:p>
    <w:p w14:paraId="0773E374"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High</w:t>
      </w:r>
    </w:p>
    <w:p w14:paraId="03E99AB5" w14:textId="77777777" w:rsidR="00B72BC9" w:rsidRPr="002F18CE" w:rsidRDefault="00B72BC9" w:rsidP="00B72BC9">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33E0C2C2"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Low</w:t>
      </w:r>
    </w:p>
    <w:p w14:paraId="509C5E5F"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Medium</w:t>
      </w:r>
    </w:p>
    <w:p w14:paraId="19DD50CF"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High</w:t>
      </w:r>
    </w:p>
    <w:p w14:paraId="5A71D70F" w14:textId="77777777" w:rsidR="004A151B" w:rsidRPr="002F18CE" w:rsidRDefault="004A151B" w:rsidP="004A151B">
      <w:pPr>
        <w:rPr>
          <w:rFonts w:cstheme="minorHAnsi"/>
          <w:b/>
          <w:sz w:val="24"/>
          <w:szCs w:val="24"/>
        </w:rPr>
      </w:pPr>
      <w:r w:rsidRPr="002F18CE">
        <w:rPr>
          <w:rFonts w:cstheme="minorHAnsi"/>
          <w:b/>
          <w:sz w:val="24"/>
          <w:szCs w:val="24"/>
        </w:rPr>
        <w:t>Overall Security Risk:</w:t>
      </w:r>
    </w:p>
    <w:p w14:paraId="5C544DB0" w14:textId="77777777" w:rsidR="004A151B" w:rsidRPr="002F18CE" w:rsidRDefault="004A151B" w:rsidP="004A151B">
      <w:pPr>
        <w:pStyle w:val="ListParagraph"/>
        <w:numPr>
          <w:ilvl w:val="0"/>
          <w:numId w:val="3"/>
        </w:numPr>
        <w:rPr>
          <w:rFonts w:cstheme="minorHAnsi"/>
          <w:sz w:val="24"/>
          <w:szCs w:val="24"/>
        </w:rPr>
      </w:pPr>
      <w:r w:rsidRPr="002F18CE">
        <w:rPr>
          <w:rFonts w:cstheme="minorHAnsi"/>
          <w:sz w:val="24"/>
          <w:szCs w:val="24"/>
        </w:rPr>
        <w:t>Low</w:t>
      </w:r>
    </w:p>
    <w:p w14:paraId="293540B7" w14:textId="77777777" w:rsidR="004A151B" w:rsidRPr="002F18CE" w:rsidRDefault="004A151B" w:rsidP="004A151B">
      <w:pPr>
        <w:pStyle w:val="ListParagraph"/>
        <w:numPr>
          <w:ilvl w:val="0"/>
          <w:numId w:val="3"/>
        </w:numPr>
        <w:rPr>
          <w:rFonts w:cstheme="minorHAnsi"/>
          <w:sz w:val="24"/>
          <w:szCs w:val="24"/>
        </w:rPr>
      </w:pPr>
      <w:r w:rsidRPr="002F18CE">
        <w:rPr>
          <w:rFonts w:cstheme="minorHAnsi"/>
          <w:sz w:val="24"/>
          <w:szCs w:val="24"/>
        </w:rPr>
        <w:t>Medium</w:t>
      </w:r>
    </w:p>
    <w:p w14:paraId="7B0075E8" w14:textId="77777777" w:rsidR="004A151B" w:rsidRPr="002F18CE" w:rsidRDefault="004A151B" w:rsidP="004A151B">
      <w:pPr>
        <w:pStyle w:val="ListParagraph"/>
        <w:numPr>
          <w:ilvl w:val="0"/>
          <w:numId w:val="3"/>
        </w:numPr>
        <w:rPr>
          <w:rFonts w:cstheme="minorHAnsi"/>
          <w:sz w:val="24"/>
          <w:szCs w:val="24"/>
        </w:rPr>
      </w:pPr>
      <w:r w:rsidRPr="002F18CE">
        <w:rPr>
          <w:rFonts w:cstheme="minorHAnsi"/>
          <w:sz w:val="24"/>
          <w:szCs w:val="24"/>
        </w:rPr>
        <w:t>High</w:t>
      </w:r>
    </w:p>
    <w:p w14:paraId="5BB845C8" w14:textId="77777777" w:rsidR="00B72BC9" w:rsidRPr="002F18CE" w:rsidRDefault="00B72BC9" w:rsidP="00B72BC9">
      <w:pPr>
        <w:rPr>
          <w:rFonts w:cstheme="minorHAnsi"/>
          <w:b/>
          <w:sz w:val="24"/>
          <w:szCs w:val="24"/>
        </w:rPr>
      </w:pPr>
      <w:r w:rsidRPr="002F18CE">
        <w:rPr>
          <w:rFonts w:cstheme="minorHAnsi"/>
          <w:b/>
          <w:sz w:val="24"/>
          <w:szCs w:val="24"/>
        </w:rPr>
        <w:t>Related Information:</w:t>
      </w:r>
    </w:p>
    <w:p w14:paraId="4759F747" w14:textId="77777777" w:rsidR="00B72BC9" w:rsidRPr="002F18CE" w:rsidRDefault="00B72BC9" w:rsidP="00B72BC9">
      <w:pPr>
        <w:rPr>
          <w:rFonts w:cstheme="minorHAnsi"/>
          <w:i/>
          <w:sz w:val="24"/>
          <w:szCs w:val="24"/>
        </w:rPr>
      </w:pPr>
      <w:r w:rsidRPr="002F18CE">
        <w:rPr>
          <w:rFonts w:cstheme="minorHAnsi"/>
          <w:i/>
          <w:sz w:val="24"/>
          <w:szCs w:val="24"/>
        </w:rPr>
        <w:t>Things to Consider to Help Answer the Question:</w:t>
      </w:r>
    </w:p>
    <w:p w14:paraId="61702EAA" w14:textId="77777777" w:rsidR="00B72BC9" w:rsidRPr="002F18CE" w:rsidRDefault="00B72BC9" w:rsidP="00B72BC9">
      <w:pPr>
        <w:spacing w:line="240" w:lineRule="auto"/>
        <w:contextualSpacing/>
        <w:rPr>
          <w:rFonts w:eastAsia="Times New Roman" w:cstheme="minorHAnsi"/>
          <w:sz w:val="24"/>
          <w:szCs w:val="24"/>
        </w:rPr>
      </w:pPr>
      <w:r w:rsidRPr="002F18CE">
        <w:rPr>
          <w:rFonts w:eastAsia="Times New Roman" w:cstheme="minorHAnsi"/>
          <w:sz w:val="24"/>
          <w:szCs w:val="24"/>
        </w:rPr>
        <w:t xml:space="preserve">Consider that an emergency mode of operation plan enables your practice to secure and protect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during the emergency.</w:t>
      </w:r>
    </w:p>
    <w:p w14:paraId="27BB21BA" w14:textId="77777777" w:rsidR="00B72BC9" w:rsidRPr="002F18CE" w:rsidRDefault="00B72BC9" w:rsidP="00B72BC9">
      <w:pPr>
        <w:spacing w:line="240" w:lineRule="auto"/>
        <w:contextualSpacing/>
        <w:rPr>
          <w:rFonts w:eastAsia="Times New Roman" w:cstheme="minorHAnsi"/>
          <w:sz w:val="24"/>
          <w:szCs w:val="24"/>
        </w:rPr>
      </w:pPr>
    </w:p>
    <w:p w14:paraId="51099A9C" w14:textId="77777777" w:rsidR="00B72BC9" w:rsidRPr="002F18CE" w:rsidRDefault="00B72BC9" w:rsidP="00B72BC9">
      <w:pPr>
        <w:rPr>
          <w:rFonts w:cstheme="minorHAnsi"/>
          <w:i/>
          <w:sz w:val="24"/>
          <w:szCs w:val="24"/>
        </w:rPr>
      </w:pPr>
      <w:r w:rsidRPr="002F18CE">
        <w:rPr>
          <w:rFonts w:eastAsia="Times New Roman" w:cstheme="minorHAnsi"/>
          <w:sz w:val="24"/>
          <w:szCs w:val="24"/>
        </w:rPr>
        <w:t>Consider whether activities such as your practices access controls (identification and authentication of information system users), access logging, encryption, and data backup still function during its emergency operation.</w:t>
      </w:r>
    </w:p>
    <w:p w14:paraId="787D3BCB" w14:textId="77777777" w:rsidR="00B72BC9" w:rsidRPr="002F18CE" w:rsidRDefault="00B72BC9" w:rsidP="00B72BC9">
      <w:pPr>
        <w:rPr>
          <w:rFonts w:cstheme="minorHAnsi"/>
          <w:i/>
          <w:sz w:val="24"/>
          <w:szCs w:val="24"/>
        </w:rPr>
      </w:pPr>
      <w:r w:rsidRPr="002F18CE">
        <w:rPr>
          <w:rFonts w:cstheme="minorHAnsi"/>
          <w:i/>
          <w:sz w:val="24"/>
          <w:szCs w:val="24"/>
        </w:rPr>
        <w:t>Possible Threats and Vulnerabilities:</w:t>
      </w:r>
    </w:p>
    <w:p w14:paraId="776BD4E0" w14:textId="77777777" w:rsidR="00B72BC9" w:rsidRPr="002F18CE" w:rsidRDefault="00B72BC9" w:rsidP="00B72BC9">
      <w:pPr>
        <w:spacing w:line="240" w:lineRule="auto"/>
        <w:contextualSpacing/>
        <w:rPr>
          <w:rFonts w:cstheme="minorHAnsi"/>
          <w:sz w:val="24"/>
          <w:szCs w:val="24"/>
        </w:rPr>
      </w:pPr>
      <w:r w:rsidRPr="002F18CE">
        <w:rPr>
          <w:rFonts w:cstheme="minorHAnsi"/>
          <w:sz w:val="24"/>
          <w:szCs w:val="24"/>
        </w:rPr>
        <w:t xml:space="preserve">Your practice may not be able to continue operations and provide service to patients if it does not have an emergency mode of operations plan to ensure the continuation of critical business processes that must occur to protect the availability and security of </w:t>
      </w:r>
      <w:proofErr w:type="spellStart"/>
      <w:r w:rsidRPr="002F18CE">
        <w:rPr>
          <w:rFonts w:cstheme="minorHAnsi"/>
          <w:sz w:val="24"/>
          <w:szCs w:val="24"/>
        </w:rPr>
        <w:t>ePHI</w:t>
      </w:r>
      <w:proofErr w:type="spellEnd"/>
      <w:r w:rsidRPr="002F18CE">
        <w:rPr>
          <w:rFonts w:cstheme="minorHAnsi"/>
          <w:sz w:val="24"/>
          <w:szCs w:val="24"/>
        </w:rPr>
        <w:t xml:space="preserve"> immediately after a crisis situation.</w:t>
      </w:r>
    </w:p>
    <w:p w14:paraId="7ED29892" w14:textId="77777777" w:rsidR="00B72BC9" w:rsidRPr="002F18CE" w:rsidRDefault="00B72BC9" w:rsidP="00B72BC9">
      <w:pPr>
        <w:spacing w:line="240" w:lineRule="auto"/>
        <w:contextualSpacing/>
        <w:rPr>
          <w:rFonts w:cstheme="minorHAnsi"/>
          <w:sz w:val="24"/>
          <w:szCs w:val="24"/>
        </w:rPr>
      </w:pPr>
    </w:p>
    <w:p w14:paraId="70341B56" w14:textId="77777777" w:rsidR="00B72BC9" w:rsidRPr="002F18CE" w:rsidRDefault="00B72BC9" w:rsidP="00B72BC9">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1A09ADA7" w14:textId="77777777" w:rsidR="00B72BC9" w:rsidRPr="002F18CE" w:rsidRDefault="00B72BC9" w:rsidP="00B72BC9">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00579971" w14:textId="77777777" w:rsidR="00B72BC9" w:rsidRPr="002F18CE" w:rsidRDefault="00B72BC9" w:rsidP="00B72BC9">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lastRenderedPageBreak/>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3BA63940" w14:textId="77777777" w:rsidR="00B72BC9" w:rsidRPr="002F18CE" w:rsidRDefault="00B72BC9" w:rsidP="00B72BC9">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72EF24BD" w14:textId="77777777" w:rsidR="00B72BC9" w:rsidRPr="002F18CE" w:rsidRDefault="00B72BC9" w:rsidP="00B72BC9">
      <w:pPr>
        <w:spacing w:after="0" w:line="240" w:lineRule="auto"/>
        <w:rPr>
          <w:rFonts w:eastAsia="Times New Roman" w:cstheme="minorHAnsi"/>
          <w:bCs/>
          <w:i/>
          <w:sz w:val="24"/>
          <w:szCs w:val="24"/>
        </w:rPr>
      </w:pPr>
    </w:p>
    <w:p w14:paraId="5B6162BD" w14:textId="77777777" w:rsidR="00B72BC9" w:rsidRPr="002F18CE" w:rsidRDefault="00B72BC9" w:rsidP="00B72BC9">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4215E512" w14:textId="77777777" w:rsidR="00B72BC9" w:rsidRPr="002F18CE" w:rsidRDefault="004B7C32" w:rsidP="00B72BC9">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B72BC9"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B72BC9" w:rsidRPr="002F18CE">
        <w:rPr>
          <w:rFonts w:eastAsia="Times New Roman" w:cstheme="minorHAnsi"/>
          <w:bCs/>
          <w:sz w:val="24"/>
          <w:szCs w:val="24"/>
        </w:rPr>
        <w:t>ePHI</w:t>
      </w:r>
      <w:proofErr w:type="spellEnd"/>
      <w:r w:rsidR="00B72BC9" w:rsidRPr="002F18CE">
        <w:rPr>
          <w:rFonts w:eastAsia="Times New Roman" w:cstheme="minorHAnsi"/>
          <w:bCs/>
          <w:sz w:val="24"/>
          <w:szCs w:val="24"/>
        </w:rPr>
        <w:t>.</w:t>
      </w:r>
    </w:p>
    <w:p w14:paraId="5D01B968" w14:textId="77777777" w:rsidR="00B72BC9" w:rsidRPr="002F18CE" w:rsidRDefault="00B72BC9" w:rsidP="00E912CE">
      <w:pPr>
        <w:rPr>
          <w:rFonts w:cstheme="minorHAnsi"/>
          <w:sz w:val="24"/>
          <w:szCs w:val="24"/>
        </w:rPr>
      </w:pPr>
    </w:p>
    <w:p w14:paraId="2632AAC4" w14:textId="77777777" w:rsidR="00A36805" w:rsidRPr="002F18CE" w:rsidRDefault="00A36805" w:rsidP="00A36805">
      <w:pPr>
        <w:spacing w:after="0" w:line="240" w:lineRule="auto"/>
        <w:contextualSpacing/>
        <w:rPr>
          <w:rFonts w:cstheme="minorHAnsi"/>
          <w:sz w:val="24"/>
          <w:szCs w:val="24"/>
        </w:rPr>
      </w:pPr>
      <w:r w:rsidRPr="002F18CE">
        <w:rPr>
          <w:rFonts w:cstheme="minorHAnsi"/>
          <w:sz w:val="24"/>
          <w:szCs w:val="24"/>
        </w:rPr>
        <w:t>Establish (and implement as needed) procedures to enable continuation of critical business processes for protection of the security of electronic protected health information while operating in emergency mode.</w:t>
      </w:r>
    </w:p>
    <w:p w14:paraId="00CDEED5" w14:textId="77777777" w:rsidR="00A36805" w:rsidRPr="002F18CE" w:rsidRDefault="00A36805" w:rsidP="00A36805">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§164.308(a)(7)(ii)(C)]</w:t>
      </w:r>
    </w:p>
    <w:p w14:paraId="77501BBF" w14:textId="77777777" w:rsidR="00A36805" w:rsidRPr="002F18CE" w:rsidRDefault="00A36805" w:rsidP="00A36805">
      <w:pPr>
        <w:spacing w:after="0" w:line="240" w:lineRule="auto"/>
        <w:contextualSpacing/>
        <w:rPr>
          <w:rFonts w:cstheme="minorHAnsi"/>
          <w:sz w:val="24"/>
          <w:szCs w:val="24"/>
        </w:rPr>
      </w:pPr>
    </w:p>
    <w:p w14:paraId="57455B55" w14:textId="77777777" w:rsidR="00A36805" w:rsidRPr="002F18CE" w:rsidRDefault="00A36805" w:rsidP="00A36805">
      <w:pPr>
        <w:spacing w:line="240" w:lineRule="auto"/>
        <w:rPr>
          <w:rFonts w:eastAsia="Times New Roman" w:cstheme="minorHAnsi"/>
          <w:bCs/>
          <w:color w:val="000000" w:themeColor="text1"/>
          <w:sz w:val="24"/>
          <w:szCs w:val="24"/>
        </w:rPr>
      </w:pPr>
      <w:r w:rsidRPr="002F18CE">
        <w:rPr>
          <w:rFonts w:cstheme="minorHAnsi"/>
          <w:color w:val="000000" w:themeColor="text1"/>
          <w:sz w:val="24"/>
          <w:szCs w:val="24"/>
        </w:rPr>
        <w:t>Implement role-based access control (RBAC) policies and employ</w:t>
      </w:r>
      <w:r w:rsidRPr="002F18CE">
        <w:rPr>
          <w:rFonts w:eastAsia="Times New Roman" w:cstheme="minorHAnsi"/>
          <w:bCs/>
          <w:color w:val="000000" w:themeColor="text1"/>
          <w:sz w:val="24"/>
          <w:szCs w:val="24"/>
        </w:rPr>
        <w:t xml:space="preserve"> audited and automated override of access control mechanisms for emergency situations.</w:t>
      </w:r>
      <w:r w:rsidRPr="002F18CE">
        <w:rPr>
          <w:rFonts w:eastAsia="Times New Roman" w:cstheme="minorHAnsi"/>
          <w:bCs/>
          <w:color w:val="000000" w:themeColor="text1"/>
          <w:sz w:val="24"/>
          <w:szCs w:val="24"/>
        </w:rPr>
        <w:br/>
      </w:r>
      <w:r w:rsidRPr="002F18CE">
        <w:rPr>
          <w:rFonts w:cstheme="minorHAnsi"/>
          <w:color w:val="000000" w:themeColor="text1"/>
          <w:sz w:val="24"/>
          <w:szCs w:val="24"/>
        </w:rPr>
        <w:t>[NIST SP 800-53 AC-3]</w:t>
      </w:r>
    </w:p>
    <w:p w14:paraId="1ACDB54E" w14:textId="77777777" w:rsidR="00A36805" w:rsidRPr="002F18CE" w:rsidRDefault="00A36805" w:rsidP="00A36805">
      <w:pPr>
        <w:spacing w:after="0" w:line="240" w:lineRule="auto"/>
        <w:rPr>
          <w:rFonts w:cstheme="minorHAnsi"/>
          <w:color w:val="000000" w:themeColor="text1"/>
          <w:sz w:val="24"/>
          <w:szCs w:val="24"/>
        </w:rPr>
      </w:pPr>
      <w:r w:rsidRPr="002F18CE">
        <w:rPr>
          <w:rFonts w:cstheme="minorHAnsi"/>
          <w:color w:val="000000" w:themeColor="text1"/>
          <w:sz w:val="24"/>
          <w:szCs w:val="24"/>
        </w:rPr>
        <w:t xml:space="preserve">Implement a contingency plan that identifies essential activities and associated requirements, such as roles, responsibilities and processes for full information system restoration (e.g., termination of emergency access, </w:t>
      </w:r>
      <w:r w:rsidRPr="002F18CE">
        <w:rPr>
          <w:rFonts w:cstheme="minorHAnsi"/>
          <w:sz w:val="24"/>
          <w:szCs w:val="24"/>
        </w:rPr>
        <w:t>reinstitution of normal access controls).</w:t>
      </w:r>
      <w:r w:rsidRPr="002F18CE">
        <w:rPr>
          <w:rFonts w:cstheme="minorHAnsi"/>
          <w:color w:val="000000" w:themeColor="text1"/>
          <w:sz w:val="24"/>
          <w:szCs w:val="24"/>
        </w:rPr>
        <w:br/>
        <w:t>[NIST SP 800-53 CP-2]</w:t>
      </w:r>
    </w:p>
    <w:p w14:paraId="60B13A9D" w14:textId="77777777" w:rsidR="00A36805" w:rsidRPr="002F18CE" w:rsidRDefault="00A36805" w:rsidP="00A36805">
      <w:pPr>
        <w:spacing w:after="0" w:line="240" w:lineRule="auto"/>
        <w:rPr>
          <w:rFonts w:cstheme="minorHAnsi"/>
          <w:color w:val="000000" w:themeColor="text1"/>
          <w:sz w:val="24"/>
          <w:szCs w:val="24"/>
        </w:rPr>
      </w:pPr>
      <w:r w:rsidRPr="002F18CE">
        <w:rPr>
          <w:rFonts w:cstheme="minorHAnsi"/>
          <w:color w:val="000000" w:themeColor="text1"/>
          <w:sz w:val="24"/>
          <w:szCs w:val="24"/>
        </w:rPr>
        <w:br/>
        <w:t xml:space="preserve">Coordinate testing of continuity and emergency mode of operations to ensure emergency access can be activated. </w:t>
      </w:r>
    </w:p>
    <w:p w14:paraId="0A228B9B" w14:textId="77777777" w:rsidR="00A36805" w:rsidRPr="002F18CE" w:rsidRDefault="00A36805" w:rsidP="00A36805">
      <w:pPr>
        <w:rPr>
          <w:rFonts w:cstheme="minorHAnsi"/>
          <w:color w:val="000000" w:themeColor="text1"/>
          <w:sz w:val="24"/>
          <w:szCs w:val="24"/>
        </w:rPr>
      </w:pPr>
      <w:r w:rsidRPr="002F18CE">
        <w:rPr>
          <w:rFonts w:cstheme="minorHAnsi"/>
          <w:color w:val="000000" w:themeColor="text1"/>
          <w:sz w:val="24"/>
          <w:szCs w:val="24"/>
        </w:rPr>
        <w:t>[NIST SP 800-53 CP-4]</w:t>
      </w:r>
    </w:p>
    <w:p w14:paraId="6A52625E" w14:textId="77777777" w:rsidR="0023474E" w:rsidRPr="002F18CE" w:rsidRDefault="00B72BC9" w:rsidP="0023474E">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108" w:name="_Toc459304857"/>
      <w:r w:rsidRPr="002F18CE">
        <w:rPr>
          <w:b/>
        </w:rPr>
        <w:t>A55</w:t>
      </w:r>
      <w:r w:rsidR="0023474E" w:rsidRPr="002F18CE">
        <w:rPr>
          <w:b/>
        </w:rPr>
        <w:t xml:space="preserve"> - </w:t>
      </w:r>
      <w:r w:rsidRPr="002F18CE">
        <w:rPr>
          <w:rFonts w:eastAsia="Times New Roman"/>
          <w:b/>
          <w:color w:val="000000"/>
        </w:rPr>
        <w:t>§164.308(a)(7)(ii)(D</w:t>
      </w:r>
      <w:proofErr w:type="gramStart"/>
      <w:r w:rsidRPr="002F18CE">
        <w:rPr>
          <w:rFonts w:eastAsia="Times New Roman"/>
          <w:b/>
          <w:color w:val="000000"/>
        </w:rPr>
        <w:t>)  Addressable</w:t>
      </w:r>
      <w:proofErr w:type="gramEnd"/>
      <w:r w:rsidR="0023474E" w:rsidRPr="002F18CE">
        <w:rPr>
          <w:rFonts w:eastAsia="Times New Roman"/>
          <w:b/>
          <w:color w:val="000000"/>
        </w:rPr>
        <w:t xml:space="preserve"> </w:t>
      </w:r>
      <w:r w:rsidR="0023474E" w:rsidRPr="002F18CE">
        <w:t>Does your practice have policies and procedures for testing its contingency plans on a periodic basis?</w:t>
      </w:r>
      <w:bookmarkEnd w:id="108"/>
    </w:p>
    <w:p w14:paraId="75949EAA" w14:textId="77777777" w:rsidR="00B72BC9" w:rsidRPr="002F18CE" w:rsidRDefault="00B72BC9" w:rsidP="00B72BC9">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6197DCE3" w14:textId="77777777" w:rsidR="00B72BC9" w:rsidRPr="002F18CE" w:rsidRDefault="00B72BC9" w:rsidP="00B72BC9">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1A01D77E" w14:textId="77777777" w:rsidR="00B72BC9" w:rsidRPr="002F18CE" w:rsidRDefault="00B72BC9" w:rsidP="00B72BC9">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53B4CD3F"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Cost</w:t>
      </w:r>
    </w:p>
    <w:p w14:paraId="5A32C6DF"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Practice Size</w:t>
      </w:r>
    </w:p>
    <w:p w14:paraId="690442CF"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Complexity</w:t>
      </w:r>
    </w:p>
    <w:p w14:paraId="6383EB52"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Alternate Solution</w:t>
      </w:r>
    </w:p>
    <w:p w14:paraId="56E786C0" w14:textId="77777777" w:rsidR="00B72BC9" w:rsidRPr="002F18CE" w:rsidRDefault="00B72BC9" w:rsidP="00B72BC9">
      <w:pPr>
        <w:rPr>
          <w:rFonts w:cstheme="minorHAnsi"/>
          <w:sz w:val="24"/>
          <w:szCs w:val="24"/>
        </w:rPr>
      </w:pPr>
      <w:r w:rsidRPr="002F18CE">
        <w:rPr>
          <w:rFonts w:cstheme="minorHAnsi"/>
          <w:sz w:val="24"/>
          <w:szCs w:val="24"/>
        </w:rPr>
        <w:lastRenderedPageBreak/>
        <w:t>Please detail your current activities:</w:t>
      </w:r>
    </w:p>
    <w:tbl>
      <w:tblPr>
        <w:tblStyle w:val="TableGrid"/>
        <w:tblW w:w="0" w:type="auto"/>
        <w:tblLook w:val="04A0" w:firstRow="1" w:lastRow="0" w:firstColumn="1" w:lastColumn="0" w:noHBand="0" w:noVBand="1"/>
      </w:tblPr>
      <w:tblGrid>
        <w:gridCol w:w="9576"/>
      </w:tblGrid>
      <w:tr w:rsidR="00B72BC9" w:rsidRPr="002F18CE" w14:paraId="261BBA63" w14:textId="77777777" w:rsidTr="000423A2">
        <w:tc>
          <w:tcPr>
            <w:tcW w:w="9576" w:type="dxa"/>
          </w:tcPr>
          <w:p w14:paraId="0B29450D" w14:textId="77777777" w:rsidR="00B72BC9" w:rsidRPr="002F18CE" w:rsidRDefault="00B72BC9" w:rsidP="000423A2">
            <w:pPr>
              <w:rPr>
                <w:rFonts w:cstheme="minorHAnsi"/>
                <w:sz w:val="24"/>
                <w:szCs w:val="24"/>
              </w:rPr>
            </w:pPr>
          </w:p>
          <w:p w14:paraId="494ABA45" w14:textId="77777777" w:rsidR="00B72BC9" w:rsidRPr="002F18CE" w:rsidRDefault="00B72BC9" w:rsidP="000423A2">
            <w:pPr>
              <w:rPr>
                <w:rFonts w:cstheme="minorHAnsi"/>
                <w:sz w:val="24"/>
                <w:szCs w:val="24"/>
              </w:rPr>
            </w:pPr>
          </w:p>
          <w:p w14:paraId="52D8CBE5" w14:textId="77777777" w:rsidR="00B72BC9" w:rsidRPr="002F18CE" w:rsidRDefault="00B72BC9" w:rsidP="000423A2">
            <w:pPr>
              <w:rPr>
                <w:rFonts w:cstheme="minorHAnsi"/>
                <w:sz w:val="24"/>
                <w:szCs w:val="24"/>
              </w:rPr>
            </w:pPr>
          </w:p>
          <w:p w14:paraId="6213006F" w14:textId="77777777" w:rsidR="00B72BC9" w:rsidRPr="002F18CE" w:rsidRDefault="00B72BC9" w:rsidP="000423A2">
            <w:pPr>
              <w:rPr>
                <w:rFonts w:cstheme="minorHAnsi"/>
                <w:sz w:val="24"/>
                <w:szCs w:val="24"/>
              </w:rPr>
            </w:pPr>
          </w:p>
          <w:p w14:paraId="0E047FEA" w14:textId="77777777" w:rsidR="00B72BC9" w:rsidRPr="002F18CE" w:rsidRDefault="00B72BC9" w:rsidP="000423A2">
            <w:pPr>
              <w:rPr>
                <w:rFonts w:cstheme="minorHAnsi"/>
                <w:sz w:val="24"/>
                <w:szCs w:val="24"/>
              </w:rPr>
            </w:pPr>
          </w:p>
          <w:p w14:paraId="5DABE276" w14:textId="77777777" w:rsidR="00B72BC9" w:rsidRPr="002F18CE" w:rsidRDefault="00B72BC9" w:rsidP="000423A2">
            <w:pPr>
              <w:rPr>
                <w:rFonts w:cstheme="minorHAnsi"/>
                <w:sz w:val="24"/>
                <w:szCs w:val="24"/>
              </w:rPr>
            </w:pPr>
          </w:p>
        </w:tc>
      </w:tr>
    </w:tbl>
    <w:p w14:paraId="10CA2290" w14:textId="77777777" w:rsidR="00B72BC9" w:rsidRPr="002F18CE" w:rsidRDefault="00B72BC9" w:rsidP="00B72BC9">
      <w:pPr>
        <w:rPr>
          <w:rFonts w:cstheme="minorHAnsi"/>
          <w:sz w:val="24"/>
          <w:szCs w:val="24"/>
        </w:rPr>
      </w:pPr>
    </w:p>
    <w:p w14:paraId="359CA370" w14:textId="77777777" w:rsidR="00B72BC9" w:rsidRPr="002F18CE" w:rsidRDefault="00B72BC9" w:rsidP="00B72BC9">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B72BC9" w:rsidRPr="002F18CE" w14:paraId="480FA549" w14:textId="77777777" w:rsidTr="000423A2">
        <w:tc>
          <w:tcPr>
            <w:tcW w:w="9576" w:type="dxa"/>
          </w:tcPr>
          <w:p w14:paraId="5536D135" w14:textId="77777777" w:rsidR="00B72BC9" w:rsidRPr="002F18CE" w:rsidRDefault="00B72BC9" w:rsidP="000423A2">
            <w:pPr>
              <w:rPr>
                <w:rFonts w:cstheme="minorHAnsi"/>
                <w:sz w:val="24"/>
                <w:szCs w:val="24"/>
              </w:rPr>
            </w:pPr>
          </w:p>
          <w:p w14:paraId="3304D012" w14:textId="77777777" w:rsidR="00B72BC9" w:rsidRPr="002F18CE" w:rsidRDefault="00B72BC9" w:rsidP="000423A2">
            <w:pPr>
              <w:rPr>
                <w:rFonts w:cstheme="minorHAnsi"/>
                <w:sz w:val="24"/>
                <w:szCs w:val="24"/>
              </w:rPr>
            </w:pPr>
          </w:p>
          <w:p w14:paraId="5AAF1901" w14:textId="77777777" w:rsidR="00B72BC9" w:rsidRPr="002F18CE" w:rsidRDefault="00B72BC9" w:rsidP="000423A2">
            <w:pPr>
              <w:rPr>
                <w:rFonts w:cstheme="minorHAnsi"/>
                <w:sz w:val="24"/>
                <w:szCs w:val="24"/>
              </w:rPr>
            </w:pPr>
          </w:p>
          <w:p w14:paraId="0A5F2CBC" w14:textId="77777777" w:rsidR="00B72BC9" w:rsidRPr="002F18CE" w:rsidRDefault="00B72BC9" w:rsidP="000423A2">
            <w:pPr>
              <w:rPr>
                <w:rFonts w:cstheme="minorHAnsi"/>
                <w:sz w:val="24"/>
                <w:szCs w:val="24"/>
              </w:rPr>
            </w:pPr>
          </w:p>
          <w:p w14:paraId="0043D4F5" w14:textId="77777777" w:rsidR="00B72BC9" w:rsidRPr="002F18CE" w:rsidRDefault="00B72BC9" w:rsidP="000423A2">
            <w:pPr>
              <w:rPr>
                <w:rFonts w:cstheme="minorHAnsi"/>
                <w:sz w:val="24"/>
                <w:szCs w:val="24"/>
              </w:rPr>
            </w:pPr>
          </w:p>
          <w:p w14:paraId="454D785F" w14:textId="77777777" w:rsidR="00B72BC9" w:rsidRPr="002F18CE" w:rsidRDefault="00B72BC9" w:rsidP="000423A2">
            <w:pPr>
              <w:rPr>
                <w:rFonts w:cstheme="minorHAnsi"/>
                <w:sz w:val="24"/>
                <w:szCs w:val="24"/>
              </w:rPr>
            </w:pPr>
          </w:p>
        </w:tc>
      </w:tr>
    </w:tbl>
    <w:p w14:paraId="1B44C268" w14:textId="77777777" w:rsidR="00B72BC9" w:rsidRPr="002F18CE" w:rsidRDefault="00B72BC9" w:rsidP="00B72BC9">
      <w:pPr>
        <w:rPr>
          <w:rFonts w:cstheme="minorHAnsi"/>
          <w:sz w:val="24"/>
          <w:szCs w:val="24"/>
        </w:rPr>
      </w:pPr>
    </w:p>
    <w:p w14:paraId="37E2BDF0" w14:textId="77777777" w:rsidR="00B72BC9" w:rsidRPr="002F18CE" w:rsidRDefault="00B72BC9" w:rsidP="00B72BC9">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B72BC9" w:rsidRPr="002F18CE" w14:paraId="4B729A47" w14:textId="77777777" w:rsidTr="000423A2">
        <w:tc>
          <w:tcPr>
            <w:tcW w:w="9576" w:type="dxa"/>
          </w:tcPr>
          <w:p w14:paraId="109D75D5" w14:textId="77777777" w:rsidR="00B72BC9" w:rsidRPr="002F18CE" w:rsidRDefault="00B72BC9" w:rsidP="000423A2">
            <w:pPr>
              <w:rPr>
                <w:rFonts w:cstheme="minorHAnsi"/>
                <w:sz w:val="24"/>
                <w:szCs w:val="24"/>
              </w:rPr>
            </w:pPr>
          </w:p>
          <w:p w14:paraId="03BE3776" w14:textId="77777777" w:rsidR="00B72BC9" w:rsidRPr="002F18CE" w:rsidRDefault="00B72BC9" w:rsidP="000423A2">
            <w:pPr>
              <w:rPr>
                <w:rFonts w:cstheme="minorHAnsi"/>
                <w:sz w:val="24"/>
                <w:szCs w:val="24"/>
              </w:rPr>
            </w:pPr>
          </w:p>
          <w:p w14:paraId="33625D7E" w14:textId="77777777" w:rsidR="00B72BC9" w:rsidRPr="002F18CE" w:rsidRDefault="00B72BC9" w:rsidP="000423A2">
            <w:pPr>
              <w:rPr>
                <w:rFonts w:cstheme="minorHAnsi"/>
                <w:sz w:val="24"/>
                <w:szCs w:val="24"/>
              </w:rPr>
            </w:pPr>
          </w:p>
          <w:p w14:paraId="5FA98A61" w14:textId="77777777" w:rsidR="00B72BC9" w:rsidRPr="002F18CE" w:rsidRDefault="00B72BC9" w:rsidP="000423A2">
            <w:pPr>
              <w:rPr>
                <w:rFonts w:cstheme="minorHAnsi"/>
                <w:sz w:val="24"/>
                <w:szCs w:val="24"/>
              </w:rPr>
            </w:pPr>
          </w:p>
          <w:p w14:paraId="062EA2C1" w14:textId="77777777" w:rsidR="00B72BC9" w:rsidRPr="002F18CE" w:rsidRDefault="00B72BC9" w:rsidP="000423A2">
            <w:pPr>
              <w:rPr>
                <w:rFonts w:cstheme="minorHAnsi"/>
                <w:sz w:val="24"/>
                <w:szCs w:val="24"/>
              </w:rPr>
            </w:pPr>
          </w:p>
          <w:p w14:paraId="46266EB9" w14:textId="77777777" w:rsidR="00B72BC9" w:rsidRPr="002F18CE" w:rsidRDefault="00B72BC9" w:rsidP="000423A2">
            <w:pPr>
              <w:rPr>
                <w:rFonts w:cstheme="minorHAnsi"/>
                <w:sz w:val="24"/>
                <w:szCs w:val="24"/>
              </w:rPr>
            </w:pPr>
          </w:p>
        </w:tc>
      </w:tr>
    </w:tbl>
    <w:p w14:paraId="0695854A" w14:textId="77777777" w:rsidR="00B72BC9" w:rsidRPr="002F18CE" w:rsidRDefault="00B72BC9" w:rsidP="00B72BC9">
      <w:pPr>
        <w:rPr>
          <w:rFonts w:cstheme="minorHAnsi"/>
          <w:sz w:val="24"/>
          <w:szCs w:val="24"/>
        </w:rPr>
      </w:pPr>
    </w:p>
    <w:p w14:paraId="31272626" w14:textId="77777777" w:rsidR="00B72BC9" w:rsidRPr="002F18CE" w:rsidRDefault="00B72BC9" w:rsidP="00B72BC9">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45EF5779"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Low</w:t>
      </w:r>
    </w:p>
    <w:p w14:paraId="09FB845E"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Medium</w:t>
      </w:r>
    </w:p>
    <w:p w14:paraId="1111C199"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High</w:t>
      </w:r>
    </w:p>
    <w:p w14:paraId="713CCDF1" w14:textId="77777777" w:rsidR="00B72BC9" w:rsidRPr="002F18CE" w:rsidRDefault="00B72BC9" w:rsidP="00B72BC9">
      <w:pPr>
        <w:rPr>
          <w:rFonts w:cstheme="minorHAnsi"/>
          <w:sz w:val="24"/>
          <w:szCs w:val="24"/>
        </w:rPr>
      </w:pPr>
    </w:p>
    <w:p w14:paraId="44B57BB4" w14:textId="77777777" w:rsidR="00B72BC9" w:rsidRPr="002F18CE" w:rsidRDefault="00B72BC9" w:rsidP="00B72BC9">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01578AA0"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Low</w:t>
      </w:r>
    </w:p>
    <w:p w14:paraId="166DD4A0"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lastRenderedPageBreak/>
        <w:t>Medium</w:t>
      </w:r>
    </w:p>
    <w:p w14:paraId="0E82AFF5"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High</w:t>
      </w:r>
    </w:p>
    <w:p w14:paraId="46A500F7" w14:textId="77777777" w:rsidR="004A151B" w:rsidRPr="002F18CE" w:rsidRDefault="004A151B" w:rsidP="004A151B">
      <w:pPr>
        <w:rPr>
          <w:rFonts w:cstheme="minorHAnsi"/>
          <w:b/>
          <w:sz w:val="24"/>
          <w:szCs w:val="24"/>
        </w:rPr>
      </w:pPr>
      <w:r w:rsidRPr="002F18CE">
        <w:rPr>
          <w:rFonts w:cstheme="minorHAnsi"/>
          <w:b/>
          <w:sz w:val="24"/>
          <w:szCs w:val="24"/>
        </w:rPr>
        <w:t>Overall Security Risk:</w:t>
      </w:r>
    </w:p>
    <w:p w14:paraId="4322D358" w14:textId="77777777" w:rsidR="004A151B" w:rsidRPr="002F18CE" w:rsidRDefault="004A151B" w:rsidP="004A151B">
      <w:pPr>
        <w:pStyle w:val="ListParagraph"/>
        <w:numPr>
          <w:ilvl w:val="0"/>
          <w:numId w:val="3"/>
        </w:numPr>
        <w:rPr>
          <w:rFonts w:cstheme="minorHAnsi"/>
          <w:sz w:val="24"/>
          <w:szCs w:val="24"/>
        </w:rPr>
      </w:pPr>
      <w:r w:rsidRPr="002F18CE">
        <w:rPr>
          <w:rFonts w:cstheme="minorHAnsi"/>
          <w:sz w:val="24"/>
          <w:szCs w:val="24"/>
        </w:rPr>
        <w:t>Low</w:t>
      </w:r>
    </w:p>
    <w:p w14:paraId="2A129D67" w14:textId="77777777" w:rsidR="004A151B" w:rsidRPr="002F18CE" w:rsidRDefault="004A151B" w:rsidP="004A151B">
      <w:pPr>
        <w:pStyle w:val="ListParagraph"/>
        <w:numPr>
          <w:ilvl w:val="0"/>
          <w:numId w:val="3"/>
        </w:numPr>
        <w:rPr>
          <w:rFonts w:cstheme="minorHAnsi"/>
          <w:sz w:val="24"/>
          <w:szCs w:val="24"/>
        </w:rPr>
      </w:pPr>
      <w:r w:rsidRPr="002F18CE">
        <w:rPr>
          <w:rFonts w:cstheme="minorHAnsi"/>
          <w:sz w:val="24"/>
          <w:szCs w:val="24"/>
        </w:rPr>
        <w:t>Medium</w:t>
      </w:r>
    </w:p>
    <w:p w14:paraId="272D485E" w14:textId="77777777" w:rsidR="004A151B" w:rsidRPr="002F18CE" w:rsidRDefault="004A151B" w:rsidP="004A151B">
      <w:pPr>
        <w:pStyle w:val="ListParagraph"/>
        <w:numPr>
          <w:ilvl w:val="0"/>
          <w:numId w:val="3"/>
        </w:numPr>
        <w:rPr>
          <w:rFonts w:cstheme="minorHAnsi"/>
          <w:sz w:val="24"/>
          <w:szCs w:val="24"/>
        </w:rPr>
      </w:pPr>
      <w:r w:rsidRPr="002F18CE">
        <w:rPr>
          <w:rFonts w:cstheme="minorHAnsi"/>
          <w:sz w:val="24"/>
          <w:szCs w:val="24"/>
        </w:rPr>
        <w:t>High</w:t>
      </w:r>
    </w:p>
    <w:p w14:paraId="0F3E10B9" w14:textId="77777777" w:rsidR="00B72BC9" w:rsidRPr="002F18CE" w:rsidRDefault="00B72BC9" w:rsidP="00B72BC9">
      <w:pPr>
        <w:rPr>
          <w:rFonts w:cstheme="minorHAnsi"/>
          <w:b/>
          <w:sz w:val="24"/>
          <w:szCs w:val="24"/>
        </w:rPr>
      </w:pPr>
      <w:r w:rsidRPr="002F18CE">
        <w:rPr>
          <w:rFonts w:cstheme="minorHAnsi"/>
          <w:b/>
          <w:sz w:val="24"/>
          <w:szCs w:val="24"/>
        </w:rPr>
        <w:t>Related Information:</w:t>
      </w:r>
    </w:p>
    <w:p w14:paraId="5B144320" w14:textId="77777777" w:rsidR="00B72BC9" w:rsidRPr="002F18CE" w:rsidRDefault="00B72BC9" w:rsidP="00B72BC9">
      <w:pPr>
        <w:rPr>
          <w:rFonts w:cstheme="minorHAnsi"/>
          <w:i/>
          <w:sz w:val="24"/>
          <w:szCs w:val="24"/>
        </w:rPr>
      </w:pPr>
      <w:r w:rsidRPr="002F18CE">
        <w:rPr>
          <w:rFonts w:cstheme="minorHAnsi"/>
          <w:i/>
          <w:sz w:val="24"/>
          <w:szCs w:val="24"/>
        </w:rPr>
        <w:t>Things to Consider to Help Answer the Question:</w:t>
      </w:r>
    </w:p>
    <w:p w14:paraId="33600C20" w14:textId="77777777" w:rsidR="00B72BC9" w:rsidRPr="002F18CE" w:rsidRDefault="00B72BC9" w:rsidP="00B72BC9">
      <w:pPr>
        <w:spacing w:line="240" w:lineRule="auto"/>
        <w:contextualSpacing/>
        <w:rPr>
          <w:rFonts w:eastAsia="Times New Roman" w:cstheme="minorHAnsi"/>
          <w:sz w:val="24"/>
          <w:szCs w:val="24"/>
        </w:rPr>
      </w:pPr>
      <w:r w:rsidRPr="002F18CE">
        <w:rPr>
          <w:rFonts w:eastAsia="Times New Roman" w:cstheme="minorHAnsi"/>
          <w:sz w:val="24"/>
          <w:szCs w:val="24"/>
        </w:rPr>
        <w:t>Consider that your practice’s contingency plan includes its data backup plan, disaster recovery plan, and emergency mode of operations plan.</w:t>
      </w:r>
    </w:p>
    <w:p w14:paraId="06BDF7E1" w14:textId="77777777" w:rsidR="00B72BC9" w:rsidRPr="002F18CE" w:rsidRDefault="00B72BC9" w:rsidP="00B72BC9">
      <w:pPr>
        <w:rPr>
          <w:rFonts w:cstheme="minorHAnsi"/>
          <w:i/>
          <w:sz w:val="24"/>
          <w:szCs w:val="24"/>
        </w:rPr>
      </w:pPr>
    </w:p>
    <w:p w14:paraId="40DB1475" w14:textId="77777777" w:rsidR="00B72BC9" w:rsidRPr="002F18CE" w:rsidRDefault="00B72BC9" w:rsidP="00B72BC9">
      <w:pPr>
        <w:rPr>
          <w:rFonts w:cstheme="minorHAnsi"/>
          <w:i/>
          <w:sz w:val="24"/>
          <w:szCs w:val="24"/>
        </w:rPr>
      </w:pPr>
      <w:r w:rsidRPr="002F18CE">
        <w:rPr>
          <w:rFonts w:cstheme="minorHAnsi"/>
          <w:i/>
          <w:sz w:val="24"/>
          <w:szCs w:val="24"/>
        </w:rPr>
        <w:t>Possible Threats and Vulnerabilities:</w:t>
      </w:r>
    </w:p>
    <w:p w14:paraId="2FAC9C4E" w14:textId="77777777" w:rsidR="00B72BC9" w:rsidRPr="002F18CE" w:rsidRDefault="00B72BC9" w:rsidP="00B72BC9">
      <w:pPr>
        <w:spacing w:line="240" w:lineRule="auto"/>
        <w:contextualSpacing/>
        <w:rPr>
          <w:rFonts w:cstheme="minorHAnsi"/>
          <w:sz w:val="24"/>
          <w:szCs w:val="24"/>
        </w:rPr>
      </w:pPr>
      <w:r w:rsidRPr="002F18CE">
        <w:rPr>
          <w:rFonts w:cstheme="minorHAnsi"/>
          <w:sz w:val="24"/>
          <w:szCs w:val="24"/>
        </w:rPr>
        <w:t>Your practice may not be able to continue operations and provide service to patients if it does not have policies and procedures for testing its contingency plans on a periodic basis.</w:t>
      </w:r>
    </w:p>
    <w:p w14:paraId="0BF520F9" w14:textId="77777777" w:rsidR="00B72BC9" w:rsidRPr="002F18CE" w:rsidRDefault="00B72BC9" w:rsidP="00B72BC9">
      <w:pPr>
        <w:spacing w:line="240" w:lineRule="auto"/>
        <w:contextualSpacing/>
        <w:rPr>
          <w:rFonts w:cstheme="minorHAnsi"/>
          <w:sz w:val="24"/>
          <w:szCs w:val="24"/>
        </w:rPr>
      </w:pPr>
    </w:p>
    <w:p w14:paraId="55FEB29E" w14:textId="77777777" w:rsidR="00B72BC9" w:rsidRPr="002F18CE" w:rsidRDefault="00B72BC9" w:rsidP="00B72BC9">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27174026" w14:textId="77777777" w:rsidR="00B72BC9" w:rsidRPr="002F18CE" w:rsidRDefault="00B72BC9" w:rsidP="00B72BC9">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4204C919" w14:textId="77777777" w:rsidR="00B72BC9" w:rsidRPr="002F18CE" w:rsidRDefault="00B72BC9" w:rsidP="00B72BC9">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4CA38F03" w14:textId="77777777" w:rsidR="00B72BC9" w:rsidRPr="002F18CE" w:rsidRDefault="00B72BC9" w:rsidP="00B72BC9">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39B23225" w14:textId="77777777" w:rsidR="00B72BC9" w:rsidRPr="002F18CE" w:rsidRDefault="00B72BC9" w:rsidP="00B72BC9">
      <w:pPr>
        <w:spacing w:after="0" w:line="240" w:lineRule="auto"/>
        <w:rPr>
          <w:rFonts w:eastAsia="Times New Roman" w:cstheme="minorHAnsi"/>
          <w:bCs/>
          <w:i/>
          <w:sz w:val="24"/>
          <w:szCs w:val="24"/>
        </w:rPr>
      </w:pPr>
    </w:p>
    <w:p w14:paraId="043A76EF" w14:textId="77777777" w:rsidR="00B72BC9" w:rsidRPr="002F18CE" w:rsidRDefault="00B72BC9" w:rsidP="00B72BC9">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51F158DC" w14:textId="77777777" w:rsidR="00B72BC9" w:rsidRPr="002F18CE" w:rsidRDefault="004B7C32" w:rsidP="00B72BC9">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B72BC9"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B72BC9" w:rsidRPr="002F18CE">
        <w:rPr>
          <w:rFonts w:eastAsia="Times New Roman" w:cstheme="minorHAnsi"/>
          <w:bCs/>
          <w:sz w:val="24"/>
          <w:szCs w:val="24"/>
        </w:rPr>
        <w:t>ePHI</w:t>
      </w:r>
      <w:proofErr w:type="spellEnd"/>
      <w:r w:rsidR="00B72BC9" w:rsidRPr="002F18CE">
        <w:rPr>
          <w:rFonts w:eastAsia="Times New Roman" w:cstheme="minorHAnsi"/>
          <w:bCs/>
          <w:sz w:val="24"/>
          <w:szCs w:val="24"/>
        </w:rPr>
        <w:t>.</w:t>
      </w:r>
    </w:p>
    <w:p w14:paraId="32EAC5F1" w14:textId="77777777" w:rsidR="00B72BC9" w:rsidRPr="002F18CE" w:rsidRDefault="00B72BC9" w:rsidP="00E912CE">
      <w:pPr>
        <w:rPr>
          <w:rFonts w:cstheme="minorHAnsi"/>
          <w:sz w:val="24"/>
          <w:szCs w:val="24"/>
        </w:rPr>
      </w:pPr>
    </w:p>
    <w:p w14:paraId="73B8761B" w14:textId="77777777" w:rsidR="00A36805" w:rsidRPr="002F18CE" w:rsidRDefault="00A36805" w:rsidP="00A36805">
      <w:pPr>
        <w:spacing w:after="0" w:line="240" w:lineRule="auto"/>
        <w:contextualSpacing/>
        <w:rPr>
          <w:rFonts w:cstheme="minorHAnsi"/>
          <w:sz w:val="24"/>
          <w:szCs w:val="24"/>
        </w:rPr>
      </w:pPr>
      <w:r w:rsidRPr="002F18CE">
        <w:rPr>
          <w:rFonts w:cstheme="minorHAnsi"/>
          <w:sz w:val="24"/>
          <w:szCs w:val="24"/>
        </w:rPr>
        <w:t>Implement procedures for periodic testing and revisions of contingency plans.</w:t>
      </w:r>
    </w:p>
    <w:p w14:paraId="0697D58F" w14:textId="77777777" w:rsidR="00A36805" w:rsidRPr="002F18CE" w:rsidRDefault="00A36805" w:rsidP="00A36805">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§164.308(a)(7)(ii)(D)]</w:t>
      </w:r>
    </w:p>
    <w:p w14:paraId="09E88A39" w14:textId="77777777" w:rsidR="00A36805" w:rsidRPr="002F18CE" w:rsidRDefault="00A36805" w:rsidP="00A36805">
      <w:pPr>
        <w:spacing w:after="0" w:line="240" w:lineRule="auto"/>
        <w:contextualSpacing/>
        <w:rPr>
          <w:rFonts w:cstheme="minorHAnsi"/>
          <w:sz w:val="24"/>
          <w:szCs w:val="24"/>
        </w:rPr>
      </w:pPr>
    </w:p>
    <w:p w14:paraId="390B53D2" w14:textId="77777777" w:rsidR="00A36805" w:rsidRPr="002F18CE" w:rsidRDefault="00A36805" w:rsidP="00A36805">
      <w:pPr>
        <w:spacing w:line="240" w:lineRule="auto"/>
        <w:rPr>
          <w:rFonts w:cstheme="minorHAnsi"/>
          <w:sz w:val="24"/>
          <w:szCs w:val="24"/>
        </w:rPr>
      </w:pPr>
      <w:r w:rsidRPr="002F18CE">
        <w:rPr>
          <w:rFonts w:cstheme="minorHAnsi"/>
          <w:sz w:val="24"/>
          <w:szCs w:val="24"/>
        </w:rPr>
        <w:t xml:space="preserve">Develop, document, and disseminate to workforce members a contingency planning policy that addresses purpose, scope, roles, responsibilities, management commitment, coordination </w:t>
      </w:r>
      <w:r w:rsidRPr="002F18CE">
        <w:rPr>
          <w:rFonts w:cstheme="minorHAnsi"/>
          <w:sz w:val="24"/>
          <w:szCs w:val="24"/>
        </w:rPr>
        <w:lastRenderedPageBreak/>
        <w:t>among organizational entities, and compliance; and procedures to facilitate the implementation of the contingency planning policy and associated contingency planning controls</w:t>
      </w:r>
      <w:r w:rsidRPr="002F18CE">
        <w:rPr>
          <w:rFonts w:cstheme="minorHAnsi"/>
          <w:sz w:val="24"/>
          <w:szCs w:val="24"/>
        </w:rPr>
        <w:br/>
        <w:t>[NIST SP 800-53 CP-1]</w:t>
      </w:r>
    </w:p>
    <w:p w14:paraId="029B7217" w14:textId="77777777" w:rsidR="00A36805" w:rsidRPr="002F18CE" w:rsidRDefault="00A36805" w:rsidP="00A36805">
      <w:pPr>
        <w:rPr>
          <w:rFonts w:cstheme="minorHAnsi"/>
          <w:sz w:val="24"/>
          <w:szCs w:val="24"/>
        </w:rPr>
      </w:pPr>
      <w:r w:rsidRPr="002F18CE">
        <w:rPr>
          <w:rFonts w:cstheme="minorHAnsi"/>
          <w:sz w:val="24"/>
          <w:szCs w:val="24"/>
        </w:rPr>
        <w:t xml:space="preserve">Coordinate testing of continuity and emergency mode of operations to ensure emergency access can be activated. </w:t>
      </w:r>
      <w:r w:rsidRPr="002F18CE">
        <w:rPr>
          <w:rFonts w:cstheme="minorHAnsi"/>
          <w:sz w:val="24"/>
          <w:szCs w:val="24"/>
        </w:rPr>
        <w:br/>
        <w:t>[NIST SP 800-53 CP-4]</w:t>
      </w:r>
    </w:p>
    <w:p w14:paraId="207484D2" w14:textId="77777777" w:rsidR="0023474E" w:rsidRPr="002F18CE" w:rsidRDefault="00B72BC9" w:rsidP="0023474E">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109" w:name="_Toc459304858"/>
      <w:r w:rsidRPr="002F18CE">
        <w:rPr>
          <w:b/>
        </w:rPr>
        <w:t>A56</w:t>
      </w:r>
      <w:r w:rsidR="0023474E" w:rsidRPr="002F18CE">
        <w:rPr>
          <w:b/>
        </w:rPr>
        <w:t xml:space="preserve"> - </w:t>
      </w:r>
      <w:r w:rsidRPr="002F18CE">
        <w:rPr>
          <w:rFonts w:eastAsia="Times New Roman"/>
          <w:b/>
          <w:color w:val="000000"/>
        </w:rPr>
        <w:t>§164.308(a)(7)(ii)(E)  Addressable</w:t>
      </w:r>
      <w:r w:rsidR="0023474E" w:rsidRPr="002F18CE">
        <w:rPr>
          <w:rFonts w:eastAsia="Times New Roman"/>
          <w:b/>
          <w:color w:val="000000"/>
        </w:rPr>
        <w:t xml:space="preserve"> </w:t>
      </w:r>
      <w:r w:rsidR="0023474E" w:rsidRPr="002F18CE">
        <w:t xml:space="preserve">Does your practice implement procedures for identifying and assessing the criticality of its information system applications and the storage of data containing </w:t>
      </w:r>
      <w:proofErr w:type="spellStart"/>
      <w:r w:rsidR="0023474E" w:rsidRPr="002F18CE">
        <w:t>ePHI</w:t>
      </w:r>
      <w:proofErr w:type="spellEnd"/>
      <w:r w:rsidR="0023474E" w:rsidRPr="002F18CE">
        <w:t xml:space="preserve"> that would be accessed through the implementation of its contingency plans?</w:t>
      </w:r>
      <w:bookmarkEnd w:id="109"/>
    </w:p>
    <w:p w14:paraId="31182311" w14:textId="77777777" w:rsidR="00B72BC9" w:rsidRPr="002F18CE" w:rsidRDefault="00B72BC9" w:rsidP="00B72BC9">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06060531" w14:textId="77777777" w:rsidR="00B72BC9" w:rsidRPr="002F18CE" w:rsidRDefault="00B72BC9" w:rsidP="00B72BC9">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3001DD40" w14:textId="77777777" w:rsidR="00B72BC9" w:rsidRPr="002F18CE" w:rsidRDefault="00B72BC9" w:rsidP="00B72BC9">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5291BFC8"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Cost</w:t>
      </w:r>
    </w:p>
    <w:p w14:paraId="3C774C33"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Practice Size</w:t>
      </w:r>
    </w:p>
    <w:p w14:paraId="47B3139F"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Complexity</w:t>
      </w:r>
    </w:p>
    <w:p w14:paraId="3C04A576"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Alternate Solution</w:t>
      </w:r>
    </w:p>
    <w:p w14:paraId="194C6C86" w14:textId="77777777" w:rsidR="00B72BC9" w:rsidRPr="002F18CE" w:rsidRDefault="00B72BC9" w:rsidP="00B72BC9">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B72BC9" w:rsidRPr="002F18CE" w14:paraId="437E21CA" w14:textId="77777777" w:rsidTr="000423A2">
        <w:tc>
          <w:tcPr>
            <w:tcW w:w="9576" w:type="dxa"/>
          </w:tcPr>
          <w:p w14:paraId="23EBFD30" w14:textId="77777777" w:rsidR="00B72BC9" w:rsidRPr="002F18CE" w:rsidRDefault="00B72BC9" w:rsidP="000423A2">
            <w:pPr>
              <w:rPr>
                <w:rFonts w:cstheme="minorHAnsi"/>
                <w:sz w:val="24"/>
                <w:szCs w:val="24"/>
              </w:rPr>
            </w:pPr>
          </w:p>
          <w:p w14:paraId="2F5CF03B" w14:textId="77777777" w:rsidR="00B72BC9" w:rsidRPr="002F18CE" w:rsidRDefault="00B72BC9" w:rsidP="000423A2">
            <w:pPr>
              <w:rPr>
                <w:rFonts w:cstheme="minorHAnsi"/>
                <w:sz w:val="24"/>
                <w:szCs w:val="24"/>
              </w:rPr>
            </w:pPr>
          </w:p>
          <w:p w14:paraId="1B78E073" w14:textId="77777777" w:rsidR="00B72BC9" w:rsidRPr="002F18CE" w:rsidRDefault="00B72BC9" w:rsidP="000423A2">
            <w:pPr>
              <w:rPr>
                <w:rFonts w:cstheme="minorHAnsi"/>
                <w:sz w:val="24"/>
                <w:szCs w:val="24"/>
              </w:rPr>
            </w:pPr>
          </w:p>
          <w:p w14:paraId="07476D87" w14:textId="77777777" w:rsidR="00B72BC9" w:rsidRPr="002F18CE" w:rsidRDefault="00B72BC9" w:rsidP="000423A2">
            <w:pPr>
              <w:rPr>
                <w:rFonts w:cstheme="minorHAnsi"/>
                <w:sz w:val="24"/>
                <w:szCs w:val="24"/>
              </w:rPr>
            </w:pPr>
          </w:p>
          <w:p w14:paraId="5A418E09" w14:textId="77777777" w:rsidR="00B72BC9" w:rsidRPr="002F18CE" w:rsidRDefault="00B72BC9" w:rsidP="000423A2">
            <w:pPr>
              <w:rPr>
                <w:rFonts w:cstheme="minorHAnsi"/>
                <w:sz w:val="24"/>
                <w:szCs w:val="24"/>
              </w:rPr>
            </w:pPr>
          </w:p>
          <w:p w14:paraId="1FF2DFBD" w14:textId="77777777" w:rsidR="00B72BC9" w:rsidRPr="002F18CE" w:rsidRDefault="00B72BC9" w:rsidP="000423A2">
            <w:pPr>
              <w:rPr>
                <w:rFonts w:cstheme="minorHAnsi"/>
                <w:sz w:val="24"/>
                <w:szCs w:val="24"/>
              </w:rPr>
            </w:pPr>
          </w:p>
        </w:tc>
      </w:tr>
    </w:tbl>
    <w:p w14:paraId="58E30AD6" w14:textId="77777777" w:rsidR="00AC53E9" w:rsidRPr="002F18CE" w:rsidRDefault="00AC53E9" w:rsidP="00B72BC9">
      <w:pPr>
        <w:rPr>
          <w:rFonts w:cstheme="minorHAnsi"/>
          <w:sz w:val="24"/>
          <w:szCs w:val="24"/>
        </w:rPr>
      </w:pPr>
    </w:p>
    <w:p w14:paraId="1923A663" w14:textId="77777777" w:rsidR="00B72BC9" w:rsidRPr="002F18CE" w:rsidRDefault="00B72BC9" w:rsidP="00B72BC9">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B72BC9" w:rsidRPr="002F18CE" w14:paraId="1AA26B33" w14:textId="77777777" w:rsidTr="000423A2">
        <w:tc>
          <w:tcPr>
            <w:tcW w:w="9576" w:type="dxa"/>
          </w:tcPr>
          <w:p w14:paraId="07B2D3FF" w14:textId="77777777" w:rsidR="00B72BC9" w:rsidRPr="002F18CE" w:rsidRDefault="00B72BC9" w:rsidP="000423A2">
            <w:pPr>
              <w:rPr>
                <w:rFonts w:cstheme="minorHAnsi"/>
                <w:sz w:val="24"/>
                <w:szCs w:val="24"/>
              </w:rPr>
            </w:pPr>
          </w:p>
          <w:p w14:paraId="727BA1AB" w14:textId="77777777" w:rsidR="00B72BC9" w:rsidRPr="002F18CE" w:rsidRDefault="00B72BC9" w:rsidP="000423A2">
            <w:pPr>
              <w:rPr>
                <w:rFonts w:cstheme="minorHAnsi"/>
                <w:sz w:val="24"/>
                <w:szCs w:val="24"/>
              </w:rPr>
            </w:pPr>
          </w:p>
          <w:p w14:paraId="0BF61AA1" w14:textId="77777777" w:rsidR="00B72BC9" w:rsidRPr="002F18CE" w:rsidRDefault="00B72BC9" w:rsidP="000423A2">
            <w:pPr>
              <w:rPr>
                <w:rFonts w:cstheme="minorHAnsi"/>
                <w:sz w:val="24"/>
                <w:szCs w:val="24"/>
              </w:rPr>
            </w:pPr>
          </w:p>
          <w:p w14:paraId="7B684F8D" w14:textId="77777777" w:rsidR="00B72BC9" w:rsidRPr="002F18CE" w:rsidRDefault="00B72BC9" w:rsidP="000423A2">
            <w:pPr>
              <w:rPr>
                <w:rFonts w:cstheme="minorHAnsi"/>
                <w:sz w:val="24"/>
                <w:szCs w:val="24"/>
              </w:rPr>
            </w:pPr>
          </w:p>
          <w:p w14:paraId="6BC0D5D9" w14:textId="77777777" w:rsidR="00B72BC9" w:rsidRPr="002F18CE" w:rsidRDefault="00B72BC9" w:rsidP="000423A2">
            <w:pPr>
              <w:rPr>
                <w:rFonts w:cstheme="minorHAnsi"/>
                <w:sz w:val="24"/>
                <w:szCs w:val="24"/>
              </w:rPr>
            </w:pPr>
          </w:p>
          <w:p w14:paraId="5FD8C8F6" w14:textId="77777777" w:rsidR="00B72BC9" w:rsidRPr="002F18CE" w:rsidRDefault="00B72BC9" w:rsidP="000423A2">
            <w:pPr>
              <w:rPr>
                <w:rFonts w:cstheme="minorHAnsi"/>
                <w:sz w:val="24"/>
                <w:szCs w:val="24"/>
              </w:rPr>
            </w:pPr>
          </w:p>
        </w:tc>
      </w:tr>
    </w:tbl>
    <w:p w14:paraId="63F7313B" w14:textId="77777777" w:rsidR="00B72BC9" w:rsidRPr="002F18CE" w:rsidRDefault="00B72BC9" w:rsidP="00B72BC9">
      <w:pPr>
        <w:rPr>
          <w:rFonts w:cstheme="minorHAnsi"/>
          <w:sz w:val="24"/>
          <w:szCs w:val="24"/>
        </w:rPr>
      </w:pPr>
    </w:p>
    <w:p w14:paraId="1D289CFF" w14:textId="77777777" w:rsidR="00B72BC9" w:rsidRPr="002F18CE" w:rsidRDefault="00B72BC9" w:rsidP="00B72BC9">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B72BC9" w:rsidRPr="002F18CE" w14:paraId="4D55159F" w14:textId="77777777" w:rsidTr="000423A2">
        <w:tc>
          <w:tcPr>
            <w:tcW w:w="9576" w:type="dxa"/>
          </w:tcPr>
          <w:p w14:paraId="3A1BA014" w14:textId="77777777" w:rsidR="00B72BC9" w:rsidRPr="002F18CE" w:rsidRDefault="00B72BC9" w:rsidP="000423A2">
            <w:pPr>
              <w:rPr>
                <w:rFonts w:cstheme="minorHAnsi"/>
                <w:sz w:val="24"/>
                <w:szCs w:val="24"/>
              </w:rPr>
            </w:pPr>
          </w:p>
          <w:p w14:paraId="50D8F702" w14:textId="77777777" w:rsidR="00B72BC9" w:rsidRPr="002F18CE" w:rsidRDefault="00B72BC9" w:rsidP="000423A2">
            <w:pPr>
              <w:rPr>
                <w:rFonts w:cstheme="minorHAnsi"/>
                <w:sz w:val="24"/>
                <w:szCs w:val="24"/>
              </w:rPr>
            </w:pPr>
          </w:p>
          <w:p w14:paraId="2E88D61A" w14:textId="77777777" w:rsidR="00B72BC9" w:rsidRPr="002F18CE" w:rsidRDefault="00B72BC9" w:rsidP="000423A2">
            <w:pPr>
              <w:rPr>
                <w:rFonts w:cstheme="minorHAnsi"/>
                <w:sz w:val="24"/>
                <w:szCs w:val="24"/>
              </w:rPr>
            </w:pPr>
          </w:p>
          <w:p w14:paraId="528A7D22" w14:textId="77777777" w:rsidR="00B72BC9" w:rsidRPr="002F18CE" w:rsidRDefault="00B72BC9" w:rsidP="000423A2">
            <w:pPr>
              <w:rPr>
                <w:rFonts w:cstheme="minorHAnsi"/>
                <w:sz w:val="24"/>
                <w:szCs w:val="24"/>
              </w:rPr>
            </w:pPr>
          </w:p>
          <w:p w14:paraId="25EF6B74" w14:textId="77777777" w:rsidR="00B72BC9" w:rsidRPr="002F18CE" w:rsidRDefault="00B72BC9" w:rsidP="000423A2">
            <w:pPr>
              <w:rPr>
                <w:rFonts w:cstheme="minorHAnsi"/>
                <w:sz w:val="24"/>
                <w:szCs w:val="24"/>
              </w:rPr>
            </w:pPr>
          </w:p>
          <w:p w14:paraId="6CF9FC68" w14:textId="77777777" w:rsidR="00B72BC9" w:rsidRPr="002F18CE" w:rsidRDefault="00B72BC9" w:rsidP="000423A2">
            <w:pPr>
              <w:rPr>
                <w:rFonts w:cstheme="minorHAnsi"/>
                <w:sz w:val="24"/>
                <w:szCs w:val="24"/>
              </w:rPr>
            </w:pPr>
          </w:p>
        </w:tc>
      </w:tr>
    </w:tbl>
    <w:p w14:paraId="542B47B5" w14:textId="77777777" w:rsidR="00B72BC9" w:rsidRPr="002F18CE" w:rsidRDefault="00B72BC9" w:rsidP="00B72BC9">
      <w:pPr>
        <w:rPr>
          <w:rFonts w:cstheme="minorHAnsi"/>
          <w:sz w:val="24"/>
          <w:szCs w:val="24"/>
        </w:rPr>
      </w:pPr>
    </w:p>
    <w:p w14:paraId="1B6AC785" w14:textId="77777777" w:rsidR="00B72BC9" w:rsidRPr="002F18CE" w:rsidRDefault="00B72BC9" w:rsidP="00B72BC9">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6A74E7D8"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Low</w:t>
      </w:r>
    </w:p>
    <w:p w14:paraId="21EF41F5"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Medium</w:t>
      </w:r>
    </w:p>
    <w:p w14:paraId="72C20A79"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High</w:t>
      </w:r>
    </w:p>
    <w:p w14:paraId="1918C62F" w14:textId="77777777" w:rsidR="00B72BC9" w:rsidRPr="002F18CE" w:rsidRDefault="00B72BC9" w:rsidP="00B72BC9">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6677C739"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Low</w:t>
      </w:r>
    </w:p>
    <w:p w14:paraId="1C22C0DB"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Medium</w:t>
      </w:r>
    </w:p>
    <w:p w14:paraId="7C4D61A7"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High</w:t>
      </w:r>
    </w:p>
    <w:p w14:paraId="3FA84A8A" w14:textId="77777777" w:rsidR="00490115" w:rsidRPr="002F18CE" w:rsidRDefault="00490115" w:rsidP="00490115">
      <w:pPr>
        <w:rPr>
          <w:rFonts w:cstheme="minorHAnsi"/>
          <w:b/>
          <w:sz w:val="24"/>
          <w:szCs w:val="24"/>
        </w:rPr>
      </w:pPr>
      <w:r w:rsidRPr="002F18CE">
        <w:rPr>
          <w:rFonts w:cstheme="minorHAnsi"/>
          <w:b/>
          <w:sz w:val="24"/>
          <w:szCs w:val="24"/>
        </w:rPr>
        <w:t>Overall Security Risk:</w:t>
      </w:r>
    </w:p>
    <w:p w14:paraId="3640682D" w14:textId="77777777" w:rsidR="00490115" w:rsidRPr="002F18CE" w:rsidRDefault="00490115" w:rsidP="00490115">
      <w:pPr>
        <w:pStyle w:val="ListParagraph"/>
        <w:numPr>
          <w:ilvl w:val="0"/>
          <w:numId w:val="3"/>
        </w:numPr>
        <w:rPr>
          <w:rFonts w:cstheme="minorHAnsi"/>
          <w:sz w:val="24"/>
          <w:szCs w:val="24"/>
        </w:rPr>
      </w:pPr>
      <w:r w:rsidRPr="002F18CE">
        <w:rPr>
          <w:rFonts w:cstheme="minorHAnsi"/>
          <w:sz w:val="24"/>
          <w:szCs w:val="24"/>
        </w:rPr>
        <w:t>Low</w:t>
      </w:r>
    </w:p>
    <w:p w14:paraId="5FE94A3B" w14:textId="77777777" w:rsidR="00490115" w:rsidRPr="002F18CE" w:rsidRDefault="00490115" w:rsidP="00490115">
      <w:pPr>
        <w:pStyle w:val="ListParagraph"/>
        <w:numPr>
          <w:ilvl w:val="0"/>
          <w:numId w:val="3"/>
        </w:numPr>
        <w:rPr>
          <w:rFonts w:cstheme="minorHAnsi"/>
          <w:sz w:val="24"/>
          <w:szCs w:val="24"/>
        </w:rPr>
      </w:pPr>
      <w:r w:rsidRPr="002F18CE">
        <w:rPr>
          <w:rFonts w:cstheme="minorHAnsi"/>
          <w:sz w:val="24"/>
          <w:szCs w:val="24"/>
        </w:rPr>
        <w:t>Medium</w:t>
      </w:r>
    </w:p>
    <w:p w14:paraId="13D1A901" w14:textId="77777777" w:rsidR="00490115" w:rsidRPr="002F18CE" w:rsidRDefault="00490115" w:rsidP="00490115">
      <w:pPr>
        <w:pStyle w:val="ListParagraph"/>
        <w:numPr>
          <w:ilvl w:val="0"/>
          <w:numId w:val="3"/>
        </w:numPr>
        <w:rPr>
          <w:rFonts w:cstheme="minorHAnsi"/>
          <w:sz w:val="24"/>
          <w:szCs w:val="24"/>
        </w:rPr>
      </w:pPr>
      <w:r w:rsidRPr="002F18CE">
        <w:rPr>
          <w:rFonts w:cstheme="minorHAnsi"/>
          <w:sz w:val="24"/>
          <w:szCs w:val="24"/>
        </w:rPr>
        <w:t>High</w:t>
      </w:r>
    </w:p>
    <w:p w14:paraId="6D4D5098" w14:textId="77777777" w:rsidR="00B72BC9" w:rsidRPr="002F18CE" w:rsidRDefault="00B72BC9" w:rsidP="00B72BC9">
      <w:pPr>
        <w:rPr>
          <w:rFonts w:cstheme="minorHAnsi"/>
          <w:b/>
          <w:sz w:val="24"/>
          <w:szCs w:val="24"/>
        </w:rPr>
      </w:pPr>
      <w:r w:rsidRPr="002F18CE">
        <w:rPr>
          <w:rFonts w:cstheme="minorHAnsi"/>
          <w:b/>
          <w:sz w:val="24"/>
          <w:szCs w:val="24"/>
        </w:rPr>
        <w:t>Related Information:</w:t>
      </w:r>
    </w:p>
    <w:p w14:paraId="4A19D120" w14:textId="77777777" w:rsidR="00B72BC9" w:rsidRPr="002F18CE" w:rsidRDefault="00B72BC9" w:rsidP="00B72BC9">
      <w:pPr>
        <w:rPr>
          <w:rFonts w:cstheme="minorHAnsi"/>
          <w:i/>
          <w:sz w:val="24"/>
          <w:szCs w:val="24"/>
        </w:rPr>
      </w:pPr>
      <w:r w:rsidRPr="002F18CE">
        <w:rPr>
          <w:rFonts w:cstheme="minorHAnsi"/>
          <w:i/>
          <w:sz w:val="24"/>
          <w:szCs w:val="24"/>
        </w:rPr>
        <w:t>Things to Consider to Help Answer the Question:</w:t>
      </w:r>
    </w:p>
    <w:p w14:paraId="5B78A6D8" w14:textId="77777777" w:rsidR="00B72BC9" w:rsidRPr="002F18CE" w:rsidRDefault="00B72BC9" w:rsidP="00B72BC9">
      <w:pPr>
        <w:spacing w:line="240" w:lineRule="auto"/>
        <w:contextualSpacing/>
        <w:rPr>
          <w:rFonts w:eastAsia="Times New Roman" w:cstheme="minorHAnsi"/>
          <w:sz w:val="24"/>
          <w:szCs w:val="24"/>
        </w:rPr>
      </w:pPr>
      <w:r w:rsidRPr="002F18CE">
        <w:rPr>
          <w:rFonts w:eastAsia="Times New Roman" w:cstheme="minorHAnsi"/>
          <w:sz w:val="24"/>
          <w:szCs w:val="24"/>
        </w:rPr>
        <w:lastRenderedPageBreak/>
        <w:t>Consider that understanding the criticality of information and information systems can enable your practice to adjust the scope of its contingency plans and prioritize its contingency activities.</w:t>
      </w:r>
    </w:p>
    <w:p w14:paraId="3EA58DBA" w14:textId="77777777" w:rsidR="00B72BC9" w:rsidRPr="002F18CE" w:rsidRDefault="00B72BC9" w:rsidP="00B72BC9">
      <w:pPr>
        <w:spacing w:line="240" w:lineRule="auto"/>
        <w:contextualSpacing/>
        <w:rPr>
          <w:rFonts w:eastAsia="Times New Roman" w:cstheme="minorHAnsi"/>
          <w:sz w:val="24"/>
          <w:szCs w:val="24"/>
        </w:rPr>
      </w:pPr>
    </w:p>
    <w:p w14:paraId="703AE991" w14:textId="77777777" w:rsidR="00B72BC9" w:rsidRPr="002F18CE" w:rsidRDefault="00B72BC9" w:rsidP="00B72BC9">
      <w:pPr>
        <w:rPr>
          <w:rFonts w:cstheme="minorHAnsi"/>
          <w:i/>
          <w:sz w:val="24"/>
          <w:szCs w:val="24"/>
        </w:rPr>
      </w:pPr>
      <w:r w:rsidRPr="002F18CE">
        <w:rPr>
          <w:rFonts w:eastAsia="Times New Roman" w:cstheme="minorHAnsi"/>
          <w:sz w:val="24"/>
          <w:szCs w:val="24"/>
        </w:rPr>
        <w:t xml:space="preserve">Consider whether your practice has evaluated the criticality of its information systems by determining the type of information it stores.  </w:t>
      </w:r>
    </w:p>
    <w:p w14:paraId="1F1F4714" w14:textId="77777777" w:rsidR="00B72BC9" w:rsidRPr="002F18CE" w:rsidRDefault="00B72BC9" w:rsidP="00B72BC9">
      <w:pPr>
        <w:rPr>
          <w:rFonts w:cstheme="minorHAnsi"/>
          <w:i/>
          <w:sz w:val="24"/>
          <w:szCs w:val="24"/>
        </w:rPr>
      </w:pPr>
      <w:r w:rsidRPr="002F18CE">
        <w:rPr>
          <w:rFonts w:cstheme="minorHAnsi"/>
          <w:i/>
          <w:sz w:val="24"/>
          <w:szCs w:val="24"/>
        </w:rPr>
        <w:t>Possible Threats and Vulnerabilities:</w:t>
      </w:r>
    </w:p>
    <w:p w14:paraId="0DF69738" w14:textId="77777777" w:rsidR="00B72BC9" w:rsidRPr="002F18CE" w:rsidRDefault="00B72BC9" w:rsidP="00B72BC9">
      <w:pPr>
        <w:spacing w:line="240" w:lineRule="auto"/>
        <w:contextualSpacing/>
        <w:rPr>
          <w:rFonts w:cstheme="minorHAnsi"/>
          <w:sz w:val="24"/>
          <w:szCs w:val="24"/>
        </w:rPr>
      </w:pPr>
      <w:r w:rsidRPr="002F18CE">
        <w:rPr>
          <w:rFonts w:cstheme="minorHAnsi"/>
          <w:sz w:val="24"/>
          <w:szCs w:val="24"/>
        </w:rPr>
        <w:t xml:space="preserve">Your practice may not be able to continue operations and provide service to patients if it does not implement procedures for identifying and assessing the criticality of its information system applications and the storage of data containing </w:t>
      </w:r>
      <w:proofErr w:type="spellStart"/>
      <w:r w:rsidRPr="002F18CE">
        <w:rPr>
          <w:rFonts w:cstheme="minorHAnsi"/>
          <w:sz w:val="24"/>
          <w:szCs w:val="24"/>
        </w:rPr>
        <w:t>ePHI</w:t>
      </w:r>
      <w:proofErr w:type="spellEnd"/>
      <w:r w:rsidRPr="002F18CE">
        <w:rPr>
          <w:rFonts w:cstheme="minorHAnsi"/>
          <w:sz w:val="24"/>
          <w:szCs w:val="24"/>
        </w:rPr>
        <w:t xml:space="preserve"> that would be accessed through the implementation   of its contingency plans</w:t>
      </w:r>
    </w:p>
    <w:p w14:paraId="481407B9" w14:textId="77777777" w:rsidR="00B72BC9" w:rsidRPr="002F18CE" w:rsidRDefault="00B72BC9" w:rsidP="00B72BC9">
      <w:pPr>
        <w:spacing w:line="240" w:lineRule="auto"/>
        <w:contextualSpacing/>
        <w:rPr>
          <w:rFonts w:cstheme="minorHAnsi"/>
          <w:sz w:val="24"/>
          <w:szCs w:val="24"/>
        </w:rPr>
      </w:pPr>
    </w:p>
    <w:p w14:paraId="43792FE1" w14:textId="77777777" w:rsidR="00B72BC9" w:rsidRPr="002F18CE" w:rsidRDefault="00B72BC9" w:rsidP="00B72BC9">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1B2EA541" w14:textId="77777777" w:rsidR="00B72BC9" w:rsidRPr="002F18CE" w:rsidRDefault="00B72BC9" w:rsidP="00B72BC9">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67867245" w14:textId="77777777" w:rsidR="00B72BC9" w:rsidRPr="002F18CE" w:rsidRDefault="00B72BC9" w:rsidP="00B72BC9">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2BDAC218" w14:textId="77777777" w:rsidR="00B72BC9" w:rsidRPr="002F18CE" w:rsidRDefault="00B72BC9" w:rsidP="00B72BC9">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0254E452" w14:textId="77777777" w:rsidR="00B72BC9" w:rsidRPr="002F18CE" w:rsidRDefault="00B72BC9" w:rsidP="00B72BC9">
      <w:pPr>
        <w:spacing w:after="0" w:line="240" w:lineRule="auto"/>
        <w:rPr>
          <w:rFonts w:eastAsia="Times New Roman" w:cstheme="minorHAnsi"/>
          <w:bCs/>
          <w:i/>
          <w:sz w:val="24"/>
          <w:szCs w:val="24"/>
        </w:rPr>
      </w:pPr>
    </w:p>
    <w:p w14:paraId="0DC7C9DA" w14:textId="77777777" w:rsidR="00B72BC9" w:rsidRPr="002F18CE" w:rsidRDefault="00B72BC9" w:rsidP="00B72BC9">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44975C2E" w14:textId="77777777" w:rsidR="00B72BC9" w:rsidRPr="002F18CE" w:rsidRDefault="004B7C32" w:rsidP="00B72BC9">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B72BC9"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B72BC9" w:rsidRPr="002F18CE">
        <w:rPr>
          <w:rFonts w:eastAsia="Times New Roman" w:cstheme="minorHAnsi"/>
          <w:bCs/>
          <w:sz w:val="24"/>
          <w:szCs w:val="24"/>
        </w:rPr>
        <w:t>ePHI</w:t>
      </w:r>
      <w:proofErr w:type="spellEnd"/>
      <w:r w:rsidR="00B72BC9" w:rsidRPr="002F18CE">
        <w:rPr>
          <w:rFonts w:eastAsia="Times New Roman" w:cstheme="minorHAnsi"/>
          <w:bCs/>
          <w:sz w:val="24"/>
          <w:szCs w:val="24"/>
        </w:rPr>
        <w:t>.</w:t>
      </w:r>
    </w:p>
    <w:p w14:paraId="7DB83317" w14:textId="77777777" w:rsidR="00B72BC9" w:rsidRPr="002F18CE" w:rsidRDefault="00B72BC9" w:rsidP="00E912CE">
      <w:pPr>
        <w:rPr>
          <w:rFonts w:cstheme="minorHAnsi"/>
          <w:sz w:val="24"/>
          <w:szCs w:val="24"/>
        </w:rPr>
      </w:pPr>
    </w:p>
    <w:p w14:paraId="1E8CE627" w14:textId="77777777" w:rsidR="00A36805" w:rsidRPr="002F18CE" w:rsidRDefault="00A36805" w:rsidP="00A36805">
      <w:pPr>
        <w:spacing w:after="0" w:line="240" w:lineRule="auto"/>
        <w:contextualSpacing/>
        <w:rPr>
          <w:rFonts w:cstheme="minorHAnsi"/>
          <w:sz w:val="24"/>
          <w:szCs w:val="24"/>
        </w:rPr>
      </w:pPr>
      <w:r w:rsidRPr="002F18CE">
        <w:rPr>
          <w:rFonts w:cstheme="minorHAnsi"/>
          <w:sz w:val="24"/>
          <w:szCs w:val="24"/>
        </w:rPr>
        <w:t>Assess the relative criticality of specific applications and data in support of other contingency plan components.</w:t>
      </w:r>
    </w:p>
    <w:p w14:paraId="1E66361E" w14:textId="77777777" w:rsidR="00A36805" w:rsidRPr="002F18CE" w:rsidRDefault="00A36805" w:rsidP="00A36805">
      <w:pPr>
        <w:spacing w:after="0"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§164.308(a)(7)(ii)(E)]</w:t>
      </w:r>
    </w:p>
    <w:p w14:paraId="5236EF78" w14:textId="77777777" w:rsidR="00A36805" w:rsidRPr="002F18CE" w:rsidRDefault="00A36805" w:rsidP="00A36805">
      <w:pPr>
        <w:spacing w:after="0" w:line="240" w:lineRule="auto"/>
        <w:contextualSpacing/>
        <w:rPr>
          <w:rFonts w:cstheme="minorHAnsi"/>
          <w:sz w:val="24"/>
          <w:szCs w:val="24"/>
        </w:rPr>
      </w:pPr>
    </w:p>
    <w:p w14:paraId="208DAEE1" w14:textId="77777777" w:rsidR="00A36805" w:rsidRPr="002F18CE" w:rsidRDefault="00A36805" w:rsidP="00A36805">
      <w:pPr>
        <w:spacing w:line="240" w:lineRule="auto"/>
        <w:rPr>
          <w:rFonts w:cstheme="minorHAnsi"/>
          <w:sz w:val="24"/>
          <w:szCs w:val="24"/>
        </w:rPr>
      </w:pPr>
      <w:r w:rsidRPr="002F18CE">
        <w:rPr>
          <w:rFonts w:cstheme="minorHAnsi"/>
          <w:sz w:val="24"/>
          <w:szCs w:val="24"/>
        </w:rPr>
        <w:t xml:space="preserve">Implement a contingency plan that identifies roles and responsibilities for accessing </w:t>
      </w:r>
      <w:proofErr w:type="spellStart"/>
      <w:r w:rsidRPr="002F18CE">
        <w:rPr>
          <w:rFonts w:cstheme="minorHAnsi"/>
          <w:sz w:val="24"/>
          <w:szCs w:val="24"/>
        </w:rPr>
        <w:t>ePHI</w:t>
      </w:r>
      <w:proofErr w:type="spellEnd"/>
      <w:r w:rsidRPr="002F18CE">
        <w:rPr>
          <w:rFonts w:cstheme="minorHAnsi"/>
          <w:sz w:val="24"/>
          <w:szCs w:val="24"/>
        </w:rPr>
        <w:t xml:space="preserve"> and also identifies the critical information systems that are needed during an emergency.</w:t>
      </w:r>
      <w:r w:rsidRPr="002F18CE">
        <w:rPr>
          <w:rFonts w:cstheme="minorHAnsi"/>
          <w:sz w:val="24"/>
          <w:szCs w:val="24"/>
        </w:rPr>
        <w:br/>
      </w:r>
      <w:r w:rsidRPr="002F18CE">
        <w:rPr>
          <w:rFonts w:cstheme="minorHAnsi"/>
          <w:color w:val="000000" w:themeColor="text1"/>
          <w:sz w:val="24"/>
          <w:szCs w:val="24"/>
        </w:rPr>
        <w:t>[NIST SP 800-53 CP-2]</w:t>
      </w:r>
    </w:p>
    <w:p w14:paraId="767AB0DF" w14:textId="77777777" w:rsidR="00A36805" w:rsidRPr="002F18CE" w:rsidRDefault="00A36805" w:rsidP="00A36805">
      <w:pPr>
        <w:spacing w:line="240" w:lineRule="auto"/>
        <w:rPr>
          <w:rFonts w:cstheme="minorHAnsi"/>
          <w:sz w:val="24"/>
          <w:szCs w:val="24"/>
        </w:rPr>
      </w:pPr>
      <w:r w:rsidRPr="002F18CE">
        <w:rPr>
          <w:rFonts w:cstheme="minorHAnsi"/>
          <w:color w:val="000000" w:themeColor="text1"/>
          <w:sz w:val="24"/>
          <w:szCs w:val="24"/>
        </w:rPr>
        <w:t xml:space="preserve">Establish an alternate storage site with the necessary agreements to permit the storage and retrieval of an exact copy of your practice’s </w:t>
      </w:r>
      <w:proofErr w:type="spellStart"/>
      <w:r w:rsidRPr="002F18CE">
        <w:rPr>
          <w:rFonts w:cstheme="minorHAnsi"/>
          <w:color w:val="000000" w:themeColor="text1"/>
          <w:sz w:val="24"/>
          <w:szCs w:val="24"/>
        </w:rPr>
        <w:t>ePHI</w:t>
      </w:r>
      <w:proofErr w:type="spellEnd"/>
      <w:r w:rsidRPr="002F18CE">
        <w:rPr>
          <w:rFonts w:cstheme="minorHAnsi"/>
          <w:color w:val="000000" w:themeColor="text1"/>
          <w:sz w:val="24"/>
          <w:szCs w:val="24"/>
        </w:rPr>
        <w:t>.  Ensure that the alternate storage site provides information security safeguards equivalent to those of the primary site.</w:t>
      </w:r>
      <w:r w:rsidRPr="002F18CE">
        <w:rPr>
          <w:rFonts w:cstheme="minorHAnsi"/>
          <w:color w:val="000000" w:themeColor="text1"/>
          <w:sz w:val="24"/>
          <w:szCs w:val="24"/>
        </w:rPr>
        <w:br/>
        <w:t>[NIST SP 800-53 CP-6]</w:t>
      </w:r>
    </w:p>
    <w:p w14:paraId="5BE0519F" w14:textId="77777777" w:rsidR="00A36805" w:rsidRPr="002F18CE" w:rsidRDefault="00A36805" w:rsidP="00A36805">
      <w:pPr>
        <w:spacing w:after="0" w:line="240" w:lineRule="auto"/>
        <w:rPr>
          <w:rFonts w:cstheme="minorHAnsi"/>
          <w:color w:val="000000" w:themeColor="text1"/>
          <w:sz w:val="24"/>
          <w:szCs w:val="24"/>
        </w:rPr>
      </w:pPr>
      <w:r w:rsidRPr="002F18CE">
        <w:rPr>
          <w:rFonts w:cstheme="minorHAnsi"/>
          <w:color w:val="000000" w:themeColor="text1"/>
          <w:sz w:val="24"/>
          <w:szCs w:val="24"/>
        </w:rPr>
        <w:t>Conduct backups of user-level, system- level, and security-related documentation contained in the information system. [NIST SP 800-53 CP-9]</w:t>
      </w:r>
    </w:p>
    <w:p w14:paraId="47A82F48" w14:textId="77777777" w:rsidR="00A36805" w:rsidRPr="002F18CE" w:rsidRDefault="00A36805" w:rsidP="00A36805">
      <w:pPr>
        <w:spacing w:after="0" w:line="240" w:lineRule="auto"/>
        <w:rPr>
          <w:rFonts w:cstheme="minorHAnsi"/>
          <w:color w:val="000000" w:themeColor="text1"/>
          <w:sz w:val="24"/>
          <w:szCs w:val="24"/>
        </w:rPr>
      </w:pPr>
      <w:r w:rsidRPr="002F18CE">
        <w:rPr>
          <w:rFonts w:cstheme="minorHAnsi"/>
          <w:color w:val="000000" w:themeColor="text1"/>
          <w:sz w:val="24"/>
          <w:szCs w:val="24"/>
        </w:rPr>
        <w:lastRenderedPageBreak/>
        <w:br/>
        <w:t>Categorize information system in accordance with applicable federal laws, executive orders, directives, policies, regulations, standards, and guidance.</w:t>
      </w:r>
    </w:p>
    <w:p w14:paraId="1A2AB3ED" w14:textId="77777777" w:rsidR="00A36805" w:rsidRPr="002F18CE" w:rsidRDefault="00A36805" w:rsidP="00A36805">
      <w:pPr>
        <w:spacing w:after="0" w:line="240" w:lineRule="auto"/>
        <w:rPr>
          <w:rFonts w:cstheme="minorHAnsi"/>
          <w:sz w:val="24"/>
          <w:szCs w:val="24"/>
        </w:rPr>
      </w:pPr>
      <w:r w:rsidRPr="002F18CE">
        <w:rPr>
          <w:rFonts w:cstheme="minorHAnsi"/>
          <w:color w:val="000000" w:themeColor="text1"/>
          <w:sz w:val="24"/>
          <w:szCs w:val="24"/>
        </w:rPr>
        <w:t>[NIST SP 800-53 RA-2]</w:t>
      </w:r>
    </w:p>
    <w:p w14:paraId="73454B9C" w14:textId="77777777" w:rsidR="00A36805" w:rsidRPr="002F18CE" w:rsidRDefault="00A36805" w:rsidP="00A36805">
      <w:pPr>
        <w:spacing w:after="0" w:line="240" w:lineRule="auto"/>
        <w:rPr>
          <w:rFonts w:cstheme="minorHAnsi"/>
          <w:color w:val="000000" w:themeColor="text1"/>
          <w:sz w:val="24"/>
          <w:szCs w:val="24"/>
        </w:rPr>
      </w:pPr>
      <w:r w:rsidRPr="002F18CE">
        <w:rPr>
          <w:rFonts w:cstheme="minorHAnsi"/>
          <w:color w:val="000000" w:themeColor="text1"/>
          <w:sz w:val="24"/>
          <w:szCs w:val="24"/>
        </w:rPr>
        <w:br/>
        <w:t>Document the security categorization results (including supporting rationale) in the security plan for the information system.</w:t>
      </w:r>
    </w:p>
    <w:p w14:paraId="44728892" w14:textId="77777777" w:rsidR="00A36805" w:rsidRPr="002F18CE" w:rsidRDefault="00A36805" w:rsidP="00A36805">
      <w:pPr>
        <w:spacing w:after="0" w:line="240" w:lineRule="auto"/>
        <w:rPr>
          <w:rFonts w:cstheme="minorHAnsi"/>
          <w:sz w:val="24"/>
          <w:szCs w:val="24"/>
        </w:rPr>
      </w:pPr>
      <w:r w:rsidRPr="002F18CE">
        <w:rPr>
          <w:rFonts w:cstheme="minorHAnsi"/>
          <w:color w:val="000000" w:themeColor="text1"/>
          <w:sz w:val="24"/>
          <w:szCs w:val="24"/>
        </w:rPr>
        <w:t>[NIST SP 800-53 RA-2]</w:t>
      </w:r>
    </w:p>
    <w:p w14:paraId="78EE2E44" w14:textId="77777777" w:rsidR="00A36805" w:rsidRPr="002F18CE" w:rsidRDefault="00A36805" w:rsidP="00A36805">
      <w:pPr>
        <w:spacing w:after="0" w:line="240" w:lineRule="auto"/>
        <w:rPr>
          <w:rFonts w:cstheme="minorHAnsi"/>
          <w:color w:val="000000" w:themeColor="text1"/>
          <w:sz w:val="24"/>
          <w:szCs w:val="24"/>
        </w:rPr>
      </w:pPr>
      <w:r w:rsidRPr="002F18CE">
        <w:rPr>
          <w:rFonts w:cstheme="minorHAnsi"/>
          <w:color w:val="000000" w:themeColor="text1"/>
          <w:sz w:val="24"/>
          <w:szCs w:val="24"/>
        </w:rPr>
        <w:br/>
        <w:t>Ensures that the security categorization decision is reviewed and approved by the authorizing official or authorizing official’s designated representative.</w:t>
      </w:r>
    </w:p>
    <w:p w14:paraId="6471CFC0" w14:textId="77777777" w:rsidR="00A36805" w:rsidRPr="002F18CE" w:rsidRDefault="00A36805" w:rsidP="00A36805">
      <w:pPr>
        <w:rPr>
          <w:rFonts w:cstheme="minorHAnsi"/>
          <w:color w:val="000000" w:themeColor="text1"/>
          <w:sz w:val="24"/>
          <w:szCs w:val="24"/>
        </w:rPr>
      </w:pPr>
      <w:r w:rsidRPr="002F18CE">
        <w:rPr>
          <w:rFonts w:cstheme="minorHAnsi"/>
          <w:color w:val="000000" w:themeColor="text1"/>
          <w:sz w:val="24"/>
          <w:szCs w:val="24"/>
        </w:rPr>
        <w:t>[NIST SP 800-53 RA-2]</w:t>
      </w:r>
    </w:p>
    <w:p w14:paraId="7D3BEC10" w14:textId="77777777" w:rsidR="0023474E" w:rsidRPr="002F18CE" w:rsidRDefault="00B72BC9" w:rsidP="0023474E">
      <w:pPr>
        <w:pStyle w:val="Heading1"/>
        <w:pBdr>
          <w:top w:val="single" w:sz="4" w:space="1" w:color="auto"/>
          <w:left w:val="single" w:sz="4" w:space="4" w:color="auto"/>
          <w:bottom w:val="single" w:sz="4" w:space="1" w:color="auto"/>
          <w:right w:val="single" w:sz="4" w:space="4" w:color="auto"/>
        </w:pBdr>
        <w:rPr>
          <w:rFonts w:eastAsia="Times New Roman"/>
        </w:rPr>
      </w:pPr>
      <w:bookmarkStart w:id="110" w:name="_Toc459304859"/>
      <w:r w:rsidRPr="002F18CE">
        <w:rPr>
          <w:b/>
        </w:rPr>
        <w:t>A57</w:t>
      </w:r>
      <w:r w:rsidR="0023474E" w:rsidRPr="002F18CE">
        <w:rPr>
          <w:b/>
        </w:rPr>
        <w:t xml:space="preserve"> - </w:t>
      </w:r>
      <w:r w:rsidRPr="002F18CE">
        <w:rPr>
          <w:rFonts w:eastAsia="Times New Roman"/>
          <w:b/>
        </w:rPr>
        <w:t>§164.308(a)(8)</w:t>
      </w:r>
      <w:r w:rsidR="00545D33" w:rsidRPr="002F18CE">
        <w:rPr>
          <w:rFonts w:eastAsia="Times New Roman"/>
          <w:b/>
        </w:rPr>
        <w:t xml:space="preserve">  Standard</w:t>
      </w:r>
      <w:r w:rsidR="0023474E" w:rsidRPr="002F18CE">
        <w:rPr>
          <w:rFonts w:eastAsia="Times New Roman"/>
          <w:b/>
        </w:rPr>
        <w:t xml:space="preserve"> </w:t>
      </w:r>
      <w:r w:rsidR="0023474E" w:rsidRPr="002F18CE">
        <w:t xml:space="preserve">Does your practice maintain and implement policies and procedures for assessing risk to </w:t>
      </w:r>
      <w:proofErr w:type="spellStart"/>
      <w:r w:rsidR="0023474E" w:rsidRPr="002F18CE">
        <w:t>ePHI</w:t>
      </w:r>
      <w:proofErr w:type="spellEnd"/>
      <w:r w:rsidR="0023474E" w:rsidRPr="002F18CE">
        <w:t xml:space="preserve"> and engaging in a periodic technical and non-technical evaluation in response to environmental or operational changes affecting the security of your practice’s </w:t>
      </w:r>
      <w:proofErr w:type="spellStart"/>
      <w:r w:rsidR="0023474E" w:rsidRPr="002F18CE">
        <w:t>ePHI</w:t>
      </w:r>
      <w:proofErr w:type="spellEnd"/>
      <w:r w:rsidR="0023474E" w:rsidRPr="002F18CE">
        <w:t>?</w:t>
      </w:r>
      <w:bookmarkEnd w:id="110"/>
    </w:p>
    <w:p w14:paraId="7EDC108E" w14:textId="77777777" w:rsidR="00B72BC9" w:rsidRPr="002F18CE" w:rsidRDefault="00545D33" w:rsidP="00B72BC9">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5B740368" w14:textId="77777777" w:rsidR="00545D33" w:rsidRPr="002F18CE" w:rsidRDefault="00545D33" w:rsidP="00B72BC9">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0CB3954F" w14:textId="77777777" w:rsidR="00B72BC9" w:rsidRPr="002F18CE" w:rsidRDefault="00B72BC9" w:rsidP="00B72BC9">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6073BA16"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Cost</w:t>
      </w:r>
    </w:p>
    <w:p w14:paraId="52B6B548"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Practice Size</w:t>
      </w:r>
    </w:p>
    <w:p w14:paraId="46557C73"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Complexity</w:t>
      </w:r>
    </w:p>
    <w:p w14:paraId="589413D4" w14:textId="77777777" w:rsidR="00B72BC9" w:rsidRPr="002F18CE" w:rsidRDefault="00B72BC9" w:rsidP="00B72BC9">
      <w:pPr>
        <w:pStyle w:val="ListParagraph"/>
        <w:numPr>
          <w:ilvl w:val="0"/>
          <w:numId w:val="2"/>
        </w:numPr>
        <w:rPr>
          <w:rFonts w:cstheme="minorHAnsi"/>
          <w:sz w:val="24"/>
          <w:szCs w:val="24"/>
        </w:rPr>
      </w:pPr>
      <w:r w:rsidRPr="002F18CE">
        <w:rPr>
          <w:rFonts w:cstheme="minorHAnsi"/>
          <w:sz w:val="24"/>
          <w:szCs w:val="24"/>
        </w:rPr>
        <w:t>Alternate Solution</w:t>
      </w:r>
    </w:p>
    <w:p w14:paraId="43C993DE" w14:textId="77777777" w:rsidR="00B72BC9" w:rsidRPr="002F18CE" w:rsidRDefault="00B72BC9" w:rsidP="00B72BC9">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B72BC9" w:rsidRPr="002F18CE" w14:paraId="6EBA0DFD" w14:textId="77777777" w:rsidTr="000423A2">
        <w:tc>
          <w:tcPr>
            <w:tcW w:w="9576" w:type="dxa"/>
          </w:tcPr>
          <w:p w14:paraId="273A7C0C" w14:textId="77777777" w:rsidR="00B72BC9" w:rsidRPr="002F18CE" w:rsidRDefault="00B72BC9" w:rsidP="000423A2">
            <w:pPr>
              <w:rPr>
                <w:rFonts w:cstheme="minorHAnsi"/>
                <w:sz w:val="24"/>
                <w:szCs w:val="24"/>
              </w:rPr>
            </w:pPr>
          </w:p>
          <w:p w14:paraId="09B5AE61" w14:textId="77777777" w:rsidR="00B72BC9" w:rsidRPr="002F18CE" w:rsidRDefault="00B72BC9" w:rsidP="000423A2">
            <w:pPr>
              <w:rPr>
                <w:rFonts w:cstheme="minorHAnsi"/>
                <w:sz w:val="24"/>
                <w:szCs w:val="24"/>
              </w:rPr>
            </w:pPr>
          </w:p>
          <w:p w14:paraId="19EF86CC" w14:textId="77777777" w:rsidR="00B72BC9" w:rsidRPr="002F18CE" w:rsidRDefault="00B72BC9" w:rsidP="000423A2">
            <w:pPr>
              <w:rPr>
                <w:rFonts w:cstheme="minorHAnsi"/>
                <w:sz w:val="24"/>
                <w:szCs w:val="24"/>
              </w:rPr>
            </w:pPr>
          </w:p>
          <w:p w14:paraId="1513057F" w14:textId="77777777" w:rsidR="00B72BC9" w:rsidRPr="002F18CE" w:rsidRDefault="00B72BC9" w:rsidP="000423A2">
            <w:pPr>
              <w:rPr>
                <w:rFonts w:cstheme="minorHAnsi"/>
                <w:sz w:val="24"/>
                <w:szCs w:val="24"/>
              </w:rPr>
            </w:pPr>
          </w:p>
          <w:p w14:paraId="15C69442" w14:textId="77777777" w:rsidR="00B72BC9" w:rsidRPr="002F18CE" w:rsidRDefault="00B72BC9" w:rsidP="000423A2">
            <w:pPr>
              <w:rPr>
                <w:rFonts w:cstheme="minorHAnsi"/>
                <w:sz w:val="24"/>
                <w:szCs w:val="24"/>
              </w:rPr>
            </w:pPr>
          </w:p>
          <w:p w14:paraId="7E326783" w14:textId="77777777" w:rsidR="00B72BC9" w:rsidRPr="002F18CE" w:rsidRDefault="00B72BC9" w:rsidP="000423A2">
            <w:pPr>
              <w:rPr>
                <w:rFonts w:cstheme="minorHAnsi"/>
                <w:sz w:val="24"/>
                <w:szCs w:val="24"/>
              </w:rPr>
            </w:pPr>
          </w:p>
        </w:tc>
      </w:tr>
    </w:tbl>
    <w:p w14:paraId="72B7976C" w14:textId="77777777" w:rsidR="00AC53E9" w:rsidRPr="002F18CE" w:rsidRDefault="00AC53E9" w:rsidP="00B72BC9">
      <w:pPr>
        <w:rPr>
          <w:rFonts w:cstheme="minorHAnsi"/>
          <w:sz w:val="24"/>
          <w:szCs w:val="24"/>
        </w:rPr>
      </w:pPr>
    </w:p>
    <w:p w14:paraId="0838F576" w14:textId="77777777" w:rsidR="00B72BC9" w:rsidRPr="002F18CE" w:rsidRDefault="00B72BC9" w:rsidP="00B72BC9">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B72BC9" w:rsidRPr="002F18CE" w14:paraId="2AC63648" w14:textId="77777777" w:rsidTr="000423A2">
        <w:tc>
          <w:tcPr>
            <w:tcW w:w="9576" w:type="dxa"/>
          </w:tcPr>
          <w:p w14:paraId="0C2D60A6" w14:textId="77777777" w:rsidR="00B72BC9" w:rsidRPr="002F18CE" w:rsidRDefault="00B72BC9" w:rsidP="000423A2">
            <w:pPr>
              <w:rPr>
                <w:rFonts w:cstheme="minorHAnsi"/>
                <w:sz w:val="24"/>
                <w:szCs w:val="24"/>
              </w:rPr>
            </w:pPr>
          </w:p>
          <w:p w14:paraId="43E17D4C" w14:textId="77777777" w:rsidR="00B72BC9" w:rsidRPr="002F18CE" w:rsidRDefault="00B72BC9" w:rsidP="000423A2">
            <w:pPr>
              <w:rPr>
                <w:rFonts w:cstheme="minorHAnsi"/>
                <w:sz w:val="24"/>
                <w:szCs w:val="24"/>
              </w:rPr>
            </w:pPr>
          </w:p>
          <w:p w14:paraId="3C90A0E7" w14:textId="77777777" w:rsidR="00B72BC9" w:rsidRPr="002F18CE" w:rsidRDefault="00B72BC9" w:rsidP="000423A2">
            <w:pPr>
              <w:rPr>
                <w:rFonts w:cstheme="minorHAnsi"/>
                <w:sz w:val="24"/>
                <w:szCs w:val="24"/>
              </w:rPr>
            </w:pPr>
          </w:p>
          <w:p w14:paraId="1379A506" w14:textId="77777777" w:rsidR="00B72BC9" w:rsidRPr="002F18CE" w:rsidRDefault="00B72BC9" w:rsidP="000423A2">
            <w:pPr>
              <w:rPr>
                <w:rFonts w:cstheme="minorHAnsi"/>
                <w:sz w:val="24"/>
                <w:szCs w:val="24"/>
              </w:rPr>
            </w:pPr>
          </w:p>
          <w:p w14:paraId="3CBC8842" w14:textId="77777777" w:rsidR="00B72BC9" w:rsidRPr="002F18CE" w:rsidRDefault="00B72BC9" w:rsidP="000423A2">
            <w:pPr>
              <w:rPr>
                <w:rFonts w:cstheme="minorHAnsi"/>
                <w:sz w:val="24"/>
                <w:szCs w:val="24"/>
              </w:rPr>
            </w:pPr>
          </w:p>
          <w:p w14:paraId="27C424D8" w14:textId="77777777" w:rsidR="00B72BC9" w:rsidRPr="002F18CE" w:rsidRDefault="00B72BC9" w:rsidP="000423A2">
            <w:pPr>
              <w:rPr>
                <w:rFonts w:cstheme="minorHAnsi"/>
                <w:sz w:val="24"/>
                <w:szCs w:val="24"/>
              </w:rPr>
            </w:pPr>
          </w:p>
        </w:tc>
      </w:tr>
    </w:tbl>
    <w:p w14:paraId="111D2A65" w14:textId="77777777" w:rsidR="00EC0DE6" w:rsidRPr="002F18CE" w:rsidRDefault="00EC0DE6" w:rsidP="00B72BC9">
      <w:pPr>
        <w:rPr>
          <w:rFonts w:cstheme="minorHAnsi"/>
          <w:sz w:val="24"/>
          <w:szCs w:val="24"/>
        </w:rPr>
      </w:pPr>
    </w:p>
    <w:p w14:paraId="26F02E0C" w14:textId="77777777" w:rsidR="00B72BC9" w:rsidRPr="002F18CE" w:rsidRDefault="00B72BC9" w:rsidP="00B72BC9">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B72BC9" w:rsidRPr="002F18CE" w14:paraId="3978AB7B" w14:textId="77777777" w:rsidTr="000423A2">
        <w:tc>
          <w:tcPr>
            <w:tcW w:w="9576" w:type="dxa"/>
          </w:tcPr>
          <w:p w14:paraId="67235587" w14:textId="77777777" w:rsidR="00B72BC9" w:rsidRPr="002F18CE" w:rsidRDefault="00B72BC9" w:rsidP="000423A2">
            <w:pPr>
              <w:rPr>
                <w:rFonts w:cstheme="minorHAnsi"/>
                <w:sz w:val="24"/>
                <w:szCs w:val="24"/>
              </w:rPr>
            </w:pPr>
          </w:p>
          <w:p w14:paraId="51950DB5" w14:textId="77777777" w:rsidR="00B72BC9" w:rsidRPr="002F18CE" w:rsidRDefault="00B72BC9" w:rsidP="000423A2">
            <w:pPr>
              <w:rPr>
                <w:rFonts w:cstheme="minorHAnsi"/>
                <w:sz w:val="24"/>
                <w:szCs w:val="24"/>
              </w:rPr>
            </w:pPr>
          </w:p>
          <w:p w14:paraId="5E3BC7A5" w14:textId="77777777" w:rsidR="00B72BC9" w:rsidRPr="002F18CE" w:rsidRDefault="00B72BC9" w:rsidP="000423A2">
            <w:pPr>
              <w:rPr>
                <w:rFonts w:cstheme="minorHAnsi"/>
                <w:sz w:val="24"/>
                <w:szCs w:val="24"/>
              </w:rPr>
            </w:pPr>
          </w:p>
          <w:p w14:paraId="3666FE8D" w14:textId="77777777" w:rsidR="00B72BC9" w:rsidRPr="002F18CE" w:rsidRDefault="00B72BC9" w:rsidP="000423A2">
            <w:pPr>
              <w:rPr>
                <w:rFonts w:cstheme="minorHAnsi"/>
                <w:sz w:val="24"/>
                <w:szCs w:val="24"/>
              </w:rPr>
            </w:pPr>
          </w:p>
          <w:p w14:paraId="2840397F" w14:textId="77777777" w:rsidR="00B72BC9" w:rsidRPr="002F18CE" w:rsidRDefault="00B72BC9" w:rsidP="000423A2">
            <w:pPr>
              <w:rPr>
                <w:rFonts w:cstheme="minorHAnsi"/>
                <w:sz w:val="24"/>
                <w:szCs w:val="24"/>
              </w:rPr>
            </w:pPr>
          </w:p>
          <w:p w14:paraId="42EA818C" w14:textId="77777777" w:rsidR="00B72BC9" w:rsidRPr="002F18CE" w:rsidRDefault="00B72BC9" w:rsidP="000423A2">
            <w:pPr>
              <w:rPr>
                <w:rFonts w:cstheme="minorHAnsi"/>
                <w:sz w:val="24"/>
                <w:szCs w:val="24"/>
              </w:rPr>
            </w:pPr>
          </w:p>
        </w:tc>
      </w:tr>
    </w:tbl>
    <w:p w14:paraId="65575C6E" w14:textId="77777777" w:rsidR="00B72BC9" w:rsidRPr="002F18CE" w:rsidRDefault="00B72BC9" w:rsidP="00B72BC9">
      <w:pPr>
        <w:rPr>
          <w:rFonts w:cstheme="minorHAnsi"/>
          <w:sz w:val="24"/>
          <w:szCs w:val="24"/>
        </w:rPr>
      </w:pPr>
    </w:p>
    <w:p w14:paraId="6381E47D" w14:textId="77777777" w:rsidR="00B72BC9" w:rsidRPr="002F18CE" w:rsidRDefault="00B72BC9" w:rsidP="00B72BC9">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09278B45"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Low</w:t>
      </w:r>
    </w:p>
    <w:p w14:paraId="4D169335"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Medium</w:t>
      </w:r>
    </w:p>
    <w:p w14:paraId="761A3A7B"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High</w:t>
      </w:r>
    </w:p>
    <w:p w14:paraId="674285E7" w14:textId="77777777" w:rsidR="00B72BC9" w:rsidRPr="002F18CE" w:rsidRDefault="00B72BC9" w:rsidP="00B72BC9">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7E17ED9E"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Low</w:t>
      </w:r>
    </w:p>
    <w:p w14:paraId="7703CC84"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Medium</w:t>
      </w:r>
    </w:p>
    <w:p w14:paraId="67C9E98C" w14:textId="77777777" w:rsidR="00B72BC9" w:rsidRPr="002F18CE" w:rsidRDefault="00B72BC9" w:rsidP="00B72BC9">
      <w:pPr>
        <w:pStyle w:val="ListParagraph"/>
        <w:numPr>
          <w:ilvl w:val="0"/>
          <w:numId w:val="3"/>
        </w:numPr>
        <w:rPr>
          <w:rFonts w:cstheme="minorHAnsi"/>
          <w:sz w:val="24"/>
          <w:szCs w:val="24"/>
        </w:rPr>
      </w:pPr>
      <w:r w:rsidRPr="002F18CE">
        <w:rPr>
          <w:rFonts w:cstheme="minorHAnsi"/>
          <w:sz w:val="24"/>
          <w:szCs w:val="24"/>
        </w:rPr>
        <w:t>High</w:t>
      </w:r>
    </w:p>
    <w:p w14:paraId="48119AF7" w14:textId="77777777" w:rsidR="00490115" w:rsidRPr="002F18CE" w:rsidRDefault="00490115" w:rsidP="00490115">
      <w:pPr>
        <w:rPr>
          <w:rFonts w:cstheme="minorHAnsi"/>
          <w:b/>
          <w:sz w:val="24"/>
          <w:szCs w:val="24"/>
        </w:rPr>
      </w:pPr>
      <w:r w:rsidRPr="002F18CE">
        <w:rPr>
          <w:rFonts w:cstheme="minorHAnsi"/>
          <w:b/>
          <w:sz w:val="24"/>
          <w:szCs w:val="24"/>
        </w:rPr>
        <w:t>Overall Security Risk:</w:t>
      </w:r>
    </w:p>
    <w:p w14:paraId="6672E047" w14:textId="77777777" w:rsidR="00490115" w:rsidRPr="002F18CE" w:rsidRDefault="00490115" w:rsidP="00490115">
      <w:pPr>
        <w:pStyle w:val="ListParagraph"/>
        <w:numPr>
          <w:ilvl w:val="0"/>
          <w:numId w:val="3"/>
        </w:numPr>
        <w:rPr>
          <w:rFonts w:cstheme="minorHAnsi"/>
          <w:sz w:val="24"/>
          <w:szCs w:val="24"/>
        </w:rPr>
      </w:pPr>
      <w:r w:rsidRPr="002F18CE">
        <w:rPr>
          <w:rFonts w:cstheme="minorHAnsi"/>
          <w:sz w:val="24"/>
          <w:szCs w:val="24"/>
        </w:rPr>
        <w:t>Low</w:t>
      </w:r>
    </w:p>
    <w:p w14:paraId="6012E8DF" w14:textId="77777777" w:rsidR="00490115" w:rsidRPr="002F18CE" w:rsidRDefault="00490115" w:rsidP="00490115">
      <w:pPr>
        <w:pStyle w:val="ListParagraph"/>
        <w:numPr>
          <w:ilvl w:val="0"/>
          <w:numId w:val="3"/>
        </w:numPr>
        <w:rPr>
          <w:rFonts w:cstheme="minorHAnsi"/>
          <w:sz w:val="24"/>
          <w:szCs w:val="24"/>
        </w:rPr>
      </w:pPr>
      <w:r w:rsidRPr="002F18CE">
        <w:rPr>
          <w:rFonts w:cstheme="minorHAnsi"/>
          <w:sz w:val="24"/>
          <w:szCs w:val="24"/>
        </w:rPr>
        <w:t>Medium</w:t>
      </w:r>
    </w:p>
    <w:p w14:paraId="507C8E20" w14:textId="77777777" w:rsidR="00490115" w:rsidRPr="002F18CE" w:rsidRDefault="00490115" w:rsidP="00490115">
      <w:pPr>
        <w:pStyle w:val="ListParagraph"/>
        <w:numPr>
          <w:ilvl w:val="0"/>
          <w:numId w:val="3"/>
        </w:numPr>
        <w:rPr>
          <w:rFonts w:cstheme="minorHAnsi"/>
          <w:sz w:val="24"/>
          <w:szCs w:val="24"/>
        </w:rPr>
      </w:pPr>
      <w:r w:rsidRPr="002F18CE">
        <w:rPr>
          <w:rFonts w:cstheme="minorHAnsi"/>
          <w:sz w:val="24"/>
          <w:szCs w:val="24"/>
        </w:rPr>
        <w:t>High</w:t>
      </w:r>
    </w:p>
    <w:p w14:paraId="556536AB" w14:textId="77777777" w:rsidR="00B72BC9" w:rsidRPr="002F18CE" w:rsidRDefault="00B72BC9" w:rsidP="00B72BC9">
      <w:pPr>
        <w:rPr>
          <w:rFonts w:cstheme="minorHAnsi"/>
          <w:b/>
          <w:sz w:val="24"/>
          <w:szCs w:val="24"/>
        </w:rPr>
      </w:pPr>
      <w:r w:rsidRPr="002F18CE">
        <w:rPr>
          <w:rFonts w:cstheme="minorHAnsi"/>
          <w:b/>
          <w:sz w:val="24"/>
          <w:szCs w:val="24"/>
        </w:rPr>
        <w:t>Related Information:</w:t>
      </w:r>
    </w:p>
    <w:p w14:paraId="26EF1E2E" w14:textId="77777777" w:rsidR="00B72BC9" w:rsidRPr="002F18CE" w:rsidRDefault="00B72BC9" w:rsidP="00B72BC9">
      <w:pPr>
        <w:rPr>
          <w:rFonts w:cstheme="minorHAnsi"/>
          <w:i/>
          <w:sz w:val="24"/>
          <w:szCs w:val="24"/>
        </w:rPr>
      </w:pPr>
      <w:r w:rsidRPr="002F18CE">
        <w:rPr>
          <w:rFonts w:cstheme="minorHAnsi"/>
          <w:i/>
          <w:sz w:val="24"/>
          <w:szCs w:val="24"/>
        </w:rPr>
        <w:lastRenderedPageBreak/>
        <w:t>Things to Consider to Help Answer the Question:</w:t>
      </w:r>
    </w:p>
    <w:p w14:paraId="3E659F4E" w14:textId="77777777" w:rsidR="00B72BC9" w:rsidRPr="002F18CE" w:rsidRDefault="00545D33" w:rsidP="00B72BC9">
      <w:pPr>
        <w:rPr>
          <w:rFonts w:cstheme="minorHAnsi"/>
          <w:i/>
          <w:sz w:val="24"/>
          <w:szCs w:val="24"/>
        </w:rPr>
      </w:pPr>
      <w:r w:rsidRPr="002F18CE">
        <w:rPr>
          <w:rFonts w:eastAsia="Times New Roman" w:cstheme="minorHAnsi"/>
          <w:sz w:val="24"/>
          <w:szCs w:val="24"/>
        </w:rPr>
        <w:t>The operation of a healthcare organization and its business needs are dynamic – always changing.  Through periodic analyses of risk to its health information, your practice can adjust its policies and procedures to meet its changing needs.</w:t>
      </w:r>
    </w:p>
    <w:p w14:paraId="5B9D4FF2" w14:textId="77777777" w:rsidR="00B72BC9" w:rsidRPr="002F18CE" w:rsidRDefault="00B72BC9" w:rsidP="00B72BC9">
      <w:pPr>
        <w:rPr>
          <w:rFonts w:cstheme="minorHAnsi"/>
          <w:i/>
          <w:sz w:val="24"/>
          <w:szCs w:val="24"/>
        </w:rPr>
      </w:pPr>
      <w:r w:rsidRPr="002F18CE">
        <w:rPr>
          <w:rFonts w:cstheme="minorHAnsi"/>
          <w:i/>
          <w:sz w:val="24"/>
          <w:szCs w:val="24"/>
        </w:rPr>
        <w:t>Possible Threats and Vulnerabilities:</w:t>
      </w:r>
    </w:p>
    <w:p w14:paraId="3D10E43C" w14:textId="77777777" w:rsidR="00545D33" w:rsidRPr="002F18CE" w:rsidRDefault="00545D33" w:rsidP="00545D33">
      <w:pPr>
        <w:spacing w:line="240" w:lineRule="auto"/>
        <w:contextualSpacing/>
        <w:rPr>
          <w:rFonts w:cstheme="minorHAnsi"/>
          <w:color w:val="000000"/>
          <w:sz w:val="24"/>
          <w:szCs w:val="24"/>
        </w:rPr>
      </w:pPr>
      <w:r w:rsidRPr="002F18CE">
        <w:rPr>
          <w:rFonts w:cstheme="minorHAnsi"/>
          <w:sz w:val="24"/>
          <w:szCs w:val="24"/>
        </w:rPr>
        <w:t xml:space="preserve">Your practice may not be able to safeguard its </w:t>
      </w:r>
      <w:proofErr w:type="spellStart"/>
      <w:r w:rsidRPr="002F18CE">
        <w:rPr>
          <w:rFonts w:cstheme="minorHAnsi"/>
          <w:sz w:val="24"/>
          <w:szCs w:val="24"/>
        </w:rPr>
        <w:t>ePHI</w:t>
      </w:r>
      <w:proofErr w:type="spellEnd"/>
      <w:r w:rsidRPr="002F18CE">
        <w:rPr>
          <w:rFonts w:cstheme="minorHAnsi"/>
          <w:sz w:val="24"/>
          <w:szCs w:val="24"/>
        </w:rPr>
        <w:t xml:space="preserve"> against risks due to environmental and operational changes if it does not </w:t>
      </w:r>
      <w:r w:rsidRPr="002F18CE">
        <w:rPr>
          <w:rFonts w:cstheme="minorHAnsi"/>
          <w:color w:val="000000"/>
          <w:sz w:val="24"/>
          <w:szCs w:val="24"/>
        </w:rPr>
        <w:t>engage in periodic evaluations, both technical and non-technical.</w:t>
      </w:r>
    </w:p>
    <w:p w14:paraId="4C10AC29" w14:textId="77777777" w:rsidR="00545D33" w:rsidRPr="002F18CE" w:rsidRDefault="00545D33" w:rsidP="00545D33">
      <w:pPr>
        <w:spacing w:line="240" w:lineRule="auto"/>
        <w:contextualSpacing/>
        <w:rPr>
          <w:rFonts w:cstheme="minorHAnsi"/>
          <w:color w:val="000000"/>
          <w:sz w:val="24"/>
          <w:szCs w:val="24"/>
        </w:rPr>
      </w:pPr>
    </w:p>
    <w:p w14:paraId="36A97CFB" w14:textId="77777777" w:rsidR="00545D33" w:rsidRPr="002F18CE" w:rsidRDefault="00545D33" w:rsidP="00545D33">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1F2C8C17" w14:textId="77777777" w:rsidR="00545D33" w:rsidRPr="002F18CE" w:rsidRDefault="00545D33" w:rsidP="00545D33">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0B071F35" w14:textId="77777777" w:rsidR="00545D33" w:rsidRPr="002F18CE" w:rsidRDefault="00545D33" w:rsidP="00545D33">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2B44E75B" w14:textId="77777777" w:rsidR="00545D33" w:rsidRPr="002F18CE" w:rsidRDefault="00545D33" w:rsidP="00545D33">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0D6C6341" w14:textId="77777777" w:rsidR="00B72BC9" w:rsidRPr="002F18CE" w:rsidRDefault="00B72BC9" w:rsidP="00B72BC9">
      <w:pPr>
        <w:rPr>
          <w:rFonts w:cstheme="minorHAnsi"/>
          <w:i/>
          <w:sz w:val="24"/>
          <w:szCs w:val="24"/>
        </w:rPr>
      </w:pPr>
    </w:p>
    <w:p w14:paraId="12287C3F" w14:textId="77777777" w:rsidR="00B72BC9" w:rsidRPr="002F18CE" w:rsidRDefault="00B72BC9" w:rsidP="00B72BC9">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3633493D" w14:textId="77777777" w:rsidR="00B72BC9" w:rsidRPr="002F18CE" w:rsidRDefault="004B7C32" w:rsidP="00B72BC9">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B72BC9"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B72BC9" w:rsidRPr="002F18CE">
        <w:rPr>
          <w:rFonts w:eastAsia="Times New Roman" w:cstheme="minorHAnsi"/>
          <w:bCs/>
          <w:sz w:val="24"/>
          <w:szCs w:val="24"/>
        </w:rPr>
        <w:t>ePHI</w:t>
      </w:r>
      <w:proofErr w:type="spellEnd"/>
      <w:r w:rsidR="00B72BC9" w:rsidRPr="002F18CE">
        <w:rPr>
          <w:rFonts w:eastAsia="Times New Roman" w:cstheme="minorHAnsi"/>
          <w:bCs/>
          <w:sz w:val="24"/>
          <w:szCs w:val="24"/>
        </w:rPr>
        <w:t>.</w:t>
      </w:r>
    </w:p>
    <w:p w14:paraId="688D8685" w14:textId="77777777" w:rsidR="00A36805" w:rsidRPr="002F18CE" w:rsidRDefault="00A36805" w:rsidP="00B72BC9">
      <w:pPr>
        <w:spacing w:after="0" w:line="240" w:lineRule="auto"/>
        <w:rPr>
          <w:rFonts w:eastAsia="Times New Roman" w:cstheme="minorHAnsi"/>
          <w:bCs/>
          <w:sz w:val="24"/>
          <w:szCs w:val="24"/>
        </w:rPr>
      </w:pPr>
    </w:p>
    <w:p w14:paraId="186E8299"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Perform a periodic technical and nontechnical evaluation, based initially upon the standards implemented under this rule and, subsequently, in response to environmental or operational changes affecting the security of electronic protected health information, that establishes the extent to which a covered entity’s or business associate’s security policies and procedures meet the requirements of this subpart.</w:t>
      </w:r>
    </w:p>
    <w:p w14:paraId="6294D8BC"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§164.308(a)(8)]</w:t>
      </w:r>
    </w:p>
    <w:p w14:paraId="034B8422" w14:textId="77777777" w:rsidR="00A36805" w:rsidRPr="002F18CE" w:rsidRDefault="00A36805" w:rsidP="00A36805">
      <w:pPr>
        <w:spacing w:line="240" w:lineRule="auto"/>
        <w:contextualSpacing/>
        <w:rPr>
          <w:rFonts w:cstheme="minorHAnsi"/>
          <w:sz w:val="24"/>
          <w:szCs w:val="24"/>
        </w:rPr>
      </w:pPr>
    </w:p>
    <w:p w14:paraId="0318CC0B" w14:textId="77777777" w:rsidR="00A36805" w:rsidRPr="002F18CE" w:rsidRDefault="00A36805" w:rsidP="00A36805">
      <w:pPr>
        <w:spacing w:line="240" w:lineRule="auto"/>
        <w:contextualSpacing/>
        <w:rPr>
          <w:rFonts w:cstheme="minorHAnsi"/>
          <w:color w:val="000000" w:themeColor="text1"/>
          <w:sz w:val="24"/>
          <w:szCs w:val="24"/>
        </w:rPr>
      </w:pPr>
      <w:r w:rsidRPr="002F18CE">
        <w:rPr>
          <w:rFonts w:cstheme="minorHAnsi"/>
          <w:color w:val="000000" w:themeColor="text1"/>
          <w:sz w:val="24"/>
          <w:szCs w:val="24"/>
        </w:rPr>
        <w:t>Develop, document, and disseminate to workforce members a risk assessment policy that addresses its purpose, scope, roles, responsibilities, management commitment, the expected coordination among organizational entities, and compliance requirements.  The policy should also outline procedures to facilitate its implementation and associated risk assessment controls.</w:t>
      </w:r>
    </w:p>
    <w:p w14:paraId="6958849C" w14:textId="77777777" w:rsidR="00A36805" w:rsidRPr="002F18CE" w:rsidRDefault="00A36805" w:rsidP="00A36805">
      <w:pPr>
        <w:spacing w:after="0" w:line="240" w:lineRule="auto"/>
        <w:rPr>
          <w:rFonts w:eastAsia="Times New Roman" w:cstheme="minorHAnsi"/>
          <w:bCs/>
          <w:i/>
          <w:sz w:val="24"/>
          <w:szCs w:val="24"/>
        </w:rPr>
      </w:pPr>
      <w:r w:rsidRPr="002F18CE">
        <w:rPr>
          <w:rFonts w:cstheme="minorHAnsi"/>
          <w:color w:val="000000" w:themeColor="text1"/>
          <w:sz w:val="24"/>
          <w:szCs w:val="24"/>
        </w:rPr>
        <w:t>[NIST SP 800-53 RA-1]</w:t>
      </w:r>
    </w:p>
    <w:p w14:paraId="03E43182" w14:textId="77777777" w:rsidR="0023474E" w:rsidRPr="002F18CE" w:rsidRDefault="00545D33" w:rsidP="0023474E">
      <w:pPr>
        <w:pStyle w:val="Heading1"/>
        <w:pBdr>
          <w:top w:val="single" w:sz="4" w:space="1" w:color="auto"/>
          <w:left w:val="single" w:sz="4" w:space="4" w:color="auto"/>
          <w:bottom w:val="single" w:sz="4" w:space="1" w:color="auto"/>
          <w:right w:val="single" w:sz="4" w:space="4" w:color="auto"/>
        </w:pBdr>
      </w:pPr>
      <w:bookmarkStart w:id="111" w:name="_Toc459304860"/>
      <w:r w:rsidRPr="002F18CE">
        <w:rPr>
          <w:b/>
        </w:rPr>
        <w:t>A58</w:t>
      </w:r>
      <w:r w:rsidR="0023474E" w:rsidRPr="002F18CE">
        <w:rPr>
          <w:b/>
        </w:rPr>
        <w:t xml:space="preserve"> - </w:t>
      </w:r>
      <w:r w:rsidRPr="002F18CE">
        <w:rPr>
          <w:rFonts w:eastAsia="Times New Roman"/>
          <w:b/>
        </w:rPr>
        <w:t>§</w:t>
      </w:r>
      <w:r w:rsidR="000423A2" w:rsidRPr="002F18CE">
        <w:rPr>
          <w:rFonts w:eastAsia="Times New Roman"/>
          <w:b/>
        </w:rPr>
        <w:t>164.308(a)(8</w:t>
      </w:r>
      <w:proofErr w:type="gramStart"/>
      <w:r w:rsidR="000423A2" w:rsidRPr="002F18CE">
        <w:rPr>
          <w:rFonts w:eastAsia="Times New Roman"/>
          <w:b/>
        </w:rPr>
        <w:t xml:space="preserve">)  </w:t>
      </w:r>
      <w:proofErr w:type="gramEnd"/>
      <w:r w:rsidR="000423A2" w:rsidRPr="002F18CE">
        <w:rPr>
          <w:rFonts w:eastAsia="Times New Roman"/>
          <w:b/>
        </w:rPr>
        <w:t>Standard</w:t>
      </w:r>
      <w:r w:rsidR="0023474E" w:rsidRPr="002F18CE">
        <w:rPr>
          <w:rFonts w:eastAsia="Times New Roman"/>
          <w:b/>
        </w:rPr>
        <w:t xml:space="preserve"> </w:t>
      </w:r>
      <w:r w:rsidR="0023474E" w:rsidRPr="002F18CE">
        <w:t>Does your practice periodically monitor its physical environment, business operations, and information system to gauge the effectiveness of security safeguards?</w:t>
      </w:r>
      <w:bookmarkEnd w:id="111"/>
      <w:r w:rsidR="0023474E" w:rsidRPr="002F18CE">
        <w:t xml:space="preserve"> </w:t>
      </w:r>
    </w:p>
    <w:p w14:paraId="644BF615" w14:textId="77777777" w:rsidR="00545D33" w:rsidRPr="002F18CE" w:rsidRDefault="00545D33" w:rsidP="00545D33">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512C63C3" w14:textId="77777777" w:rsidR="00545D33" w:rsidRPr="002F18CE" w:rsidRDefault="00545D33" w:rsidP="00545D33">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lastRenderedPageBreak/>
        <w:t>No</w:t>
      </w:r>
    </w:p>
    <w:p w14:paraId="2EFC0B67" w14:textId="77777777" w:rsidR="00545D33" w:rsidRPr="002F18CE" w:rsidRDefault="00545D33" w:rsidP="00545D33">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164E46E9" w14:textId="77777777" w:rsidR="00545D33" w:rsidRPr="002F18CE" w:rsidRDefault="00545D33" w:rsidP="00545D33">
      <w:pPr>
        <w:pStyle w:val="ListParagraph"/>
        <w:numPr>
          <w:ilvl w:val="0"/>
          <w:numId w:val="2"/>
        </w:numPr>
        <w:rPr>
          <w:rFonts w:cstheme="minorHAnsi"/>
          <w:sz w:val="24"/>
          <w:szCs w:val="24"/>
        </w:rPr>
      </w:pPr>
      <w:r w:rsidRPr="002F18CE">
        <w:rPr>
          <w:rFonts w:cstheme="minorHAnsi"/>
          <w:sz w:val="24"/>
          <w:szCs w:val="24"/>
        </w:rPr>
        <w:t>Cost</w:t>
      </w:r>
    </w:p>
    <w:p w14:paraId="54031FFA" w14:textId="77777777" w:rsidR="00545D33" w:rsidRPr="002F18CE" w:rsidRDefault="00545D33" w:rsidP="00545D33">
      <w:pPr>
        <w:pStyle w:val="ListParagraph"/>
        <w:numPr>
          <w:ilvl w:val="0"/>
          <w:numId w:val="2"/>
        </w:numPr>
        <w:rPr>
          <w:rFonts w:cstheme="minorHAnsi"/>
          <w:sz w:val="24"/>
          <w:szCs w:val="24"/>
        </w:rPr>
      </w:pPr>
      <w:r w:rsidRPr="002F18CE">
        <w:rPr>
          <w:rFonts w:cstheme="minorHAnsi"/>
          <w:sz w:val="24"/>
          <w:szCs w:val="24"/>
        </w:rPr>
        <w:t>Practice Size</w:t>
      </w:r>
    </w:p>
    <w:p w14:paraId="16EE90AA" w14:textId="77777777" w:rsidR="00545D33" w:rsidRPr="002F18CE" w:rsidRDefault="00545D33" w:rsidP="00545D33">
      <w:pPr>
        <w:pStyle w:val="ListParagraph"/>
        <w:numPr>
          <w:ilvl w:val="0"/>
          <w:numId w:val="2"/>
        </w:numPr>
        <w:rPr>
          <w:rFonts w:cstheme="minorHAnsi"/>
          <w:sz w:val="24"/>
          <w:szCs w:val="24"/>
        </w:rPr>
      </w:pPr>
      <w:r w:rsidRPr="002F18CE">
        <w:rPr>
          <w:rFonts w:cstheme="minorHAnsi"/>
          <w:sz w:val="24"/>
          <w:szCs w:val="24"/>
        </w:rPr>
        <w:t>Complexity</w:t>
      </w:r>
    </w:p>
    <w:p w14:paraId="5930913D" w14:textId="77777777" w:rsidR="00545D33" w:rsidRPr="002F18CE" w:rsidRDefault="00545D33" w:rsidP="00545D33">
      <w:pPr>
        <w:pStyle w:val="ListParagraph"/>
        <w:numPr>
          <w:ilvl w:val="0"/>
          <w:numId w:val="2"/>
        </w:numPr>
        <w:rPr>
          <w:rFonts w:cstheme="minorHAnsi"/>
          <w:sz w:val="24"/>
          <w:szCs w:val="24"/>
        </w:rPr>
      </w:pPr>
      <w:r w:rsidRPr="002F18CE">
        <w:rPr>
          <w:rFonts w:cstheme="minorHAnsi"/>
          <w:sz w:val="24"/>
          <w:szCs w:val="24"/>
        </w:rPr>
        <w:t>Alternate Solution</w:t>
      </w:r>
    </w:p>
    <w:p w14:paraId="3740B5F1" w14:textId="77777777" w:rsidR="00545D33" w:rsidRPr="002F18CE" w:rsidRDefault="00545D33" w:rsidP="00545D33">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545D33" w:rsidRPr="002F18CE" w14:paraId="2C8C7396" w14:textId="77777777" w:rsidTr="000423A2">
        <w:tc>
          <w:tcPr>
            <w:tcW w:w="9576" w:type="dxa"/>
          </w:tcPr>
          <w:p w14:paraId="48909DCA" w14:textId="77777777" w:rsidR="00545D33" w:rsidRPr="002F18CE" w:rsidRDefault="00545D33" w:rsidP="000423A2">
            <w:pPr>
              <w:rPr>
                <w:rFonts w:cstheme="minorHAnsi"/>
                <w:sz w:val="24"/>
                <w:szCs w:val="24"/>
              </w:rPr>
            </w:pPr>
          </w:p>
          <w:p w14:paraId="6F0233E8" w14:textId="77777777" w:rsidR="00545D33" w:rsidRPr="002F18CE" w:rsidRDefault="00545D33" w:rsidP="000423A2">
            <w:pPr>
              <w:rPr>
                <w:rFonts w:cstheme="minorHAnsi"/>
                <w:sz w:val="24"/>
                <w:szCs w:val="24"/>
              </w:rPr>
            </w:pPr>
          </w:p>
          <w:p w14:paraId="428E5034" w14:textId="77777777" w:rsidR="00545D33" w:rsidRPr="002F18CE" w:rsidRDefault="00545D33" w:rsidP="000423A2">
            <w:pPr>
              <w:rPr>
                <w:rFonts w:cstheme="minorHAnsi"/>
                <w:sz w:val="24"/>
                <w:szCs w:val="24"/>
              </w:rPr>
            </w:pPr>
          </w:p>
          <w:p w14:paraId="68A7BDB8" w14:textId="77777777" w:rsidR="00545D33" w:rsidRPr="002F18CE" w:rsidRDefault="00545D33" w:rsidP="000423A2">
            <w:pPr>
              <w:rPr>
                <w:rFonts w:cstheme="minorHAnsi"/>
                <w:sz w:val="24"/>
                <w:szCs w:val="24"/>
              </w:rPr>
            </w:pPr>
          </w:p>
          <w:p w14:paraId="06262C17" w14:textId="77777777" w:rsidR="00545D33" w:rsidRPr="002F18CE" w:rsidRDefault="00545D33" w:rsidP="000423A2">
            <w:pPr>
              <w:rPr>
                <w:rFonts w:cstheme="minorHAnsi"/>
                <w:sz w:val="24"/>
                <w:szCs w:val="24"/>
              </w:rPr>
            </w:pPr>
          </w:p>
          <w:p w14:paraId="01762595" w14:textId="77777777" w:rsidR="00545D33" w:rsidRPr="002F18CE" w:rsidRDefault="00545D33" w:rsidP="000423A2">
            <w:pPr>
              <w:rPr>
                <w:rFonts w:cstheme="minorHAnsi"/>
                <w:sz w:val="24"/>
                <w:szCs w:val="24"/>
              </w:rPr>
            </w:pPr>
          </w:p>
        </w:tc>
      </w:tr>
    </w:tbl>
    <w:p w14:paraId="233B0CA6" w14:textId="77777777" w:rsidR="00545D33" w:rsidRPr="002F18CE" w:rsidRDefault="00545D33" w:rsidP="00545D33">
      <w:pPr>
        <w:rPr>
          <w:rFonts w:cstheme="minorHAnsi"/>
          <w:sz w:val="24"/>
          <w:szCs w:val="24"/>
        </w:rPr>
      </w:pPr>
    </w:p>
    <w:p w14:paraId="2B610267" w14:textId="77777777" w:rsidR="00545D33" w:rsidRPr="002F18CE" w:rsidRDefault="00545D33" w:rsidP="00545D33">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545D33" w:rsidRPr="002F18CE" w14:paraId="58498085" w14:textId="77777777" w:rsidTr="000423A2">
        <w:tc>
          <w:tcPr>
            <w:tcW w:w="9576" w:type="dxa"/>
          </w:tcPr>
          <w:p w14:paraId="43A5ED31" w14:textId="77777777" w:rsidR="00545D33" w:rsidRPr="002F18CE" w:rsidRDefault="00545D33" w:rsidP="000423A2">
            <w:pPr>
              <w:rPr>
                <w:rFonts w:cstheme="minorHAnsi"/>
                <w:sz w:val="24"/>
                <w:szCs w:val="24"/>
              </w:rPr>
            </w:pPr>
          </w:p>
          <w:p w14:paraId="4F8942BC" w14:textId="77777777" w:rsidR="00545D33" w:rsidRPr="002F18CE" w:rsidRDefault="00545D33" w:rsidP="000423A2">
            <w:pPr>
              <w:rPr>
                <w:rFonts w:cstheme="minorHAnsi"/>
                <w:sz w:val="24"/>
                <w:szCs w:val="24"/>
              </w:rPr>
            </w:pPr>
          </w:p>
          <w:p w14:paraId="5FD204DB" w14:textId="77777777" w:rsidR="00545D33" w:rsidRPr="002F18CE" w:rsidRDefault="00545D33" w:rsidP="000423A2">
            <w:pPr>
              <w:rPr>
                <w:rFonts w:cstheme="minorHAnsi"/>
                <w:sz w:val="24"/>
                <w:szCs w:val="24"/>
              </w:rPr>
            </w:pPr>
          </w:p>
          <w:p w14:paraId="1711283E" w14:textId="77777777" w:rsidR="00545D33" w:rsidRPr="002F18CE" w:rsidRDefault="00545D33" w:rsidP="000423A2">
            <w:pPr>
              <w:rPr>
                <w:rFonts w:cstheme="minorHAnsi"/>
                <w:sz w:val="24"/>
                <w:szCs w:val="24"/>
              </w:rPr>
            </w:pPr>
          </w:p>
          <w:p w14:paraId="08418E78" w14:textId="77777777" w:rsidR="00545D33" w:rsidRPr="002F18CE" w:rsidRDefault="00545D33" w:rsidP="000423A2">
            <w:pPr>
              <w:rPr>
                <w:rFonts w:cstheme="minorHAnsi"/>
                <w:sz w:val="24"/>
                <w:szCs w:val="24"/>
              </w:rPr>
            </w:pPr>
          </w:p>
          <w:p w14:paraId="5603510F" w14:textId="77777777" w:rsidR="00545D33" w:rsidRPr="002F18CE" w:rsidRDefault="00545D33" w:rsidP="000423A2">
            <w:pPr>
              <w:rPr>
                <w:rFonts w:cstheme="minorHAnsi"/>
                <w:sz w:val="24"/>
                <w:szCs w:val="24"/>
              </w:rPr>
            </w:pPr>
          </w:p>
        </w:tc>
      </w:tr>
    </w:tbl>
    <w:p w14:paraId="16D44084" w14:textId="77777777" w:rsidR="00545D33" w:rsidRPr="002F18CE" w:rsidRDefault="00545D33" w:rsidP="00545D33">
      <w:pPr>
        <w:rPr>
          <w:rFonts w:cstheme="minorHAnsi"/>
          <w:sz w:val="24"/>
          <w:szCs w:val="24"/>
        </w:rPr>
      </w:pPr>
    </w:p>
    <w:p w14:paraId="67BBC564" w14:textId="77777777" w:rsidR="00545D33" w:rsidRPr="002F18CE" w:rsidRDefault="00545D33" w:rsidP="00545D33">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545D33" w:rsidRPr="002F18CE" w14:paraId="1F525634" w14:textId="77777777" w:rsidTr="000423A2">
        <w:tc>
          <w:tcPr>
            <w:tcW w:w="9576" w:type="dxa"/>
          </w:tcPr>
          <w:p w14:paraId="29908B6F" w14:textId="77777777" w:rsidR="00545D33" w:rsidRPr="002F18CE" w:rsidRDefault="00545D33" w:rsidP="000423A2">
            <w:pPr>
              <w:rPr>
                <w:rFonts w:cstheme="minorHAnsi"/>
                <w:sz w:val="24"/>
                <w:szCs w:val="24"/>
              </w:rPr>
            </w:pPr>
          </w:p>
          <w:p w14:paraId="2941EFB3" w14:textId="77777777" w:rsidR="00545D33" w:rsidRPr="002F18CE" w:rsidRDefault="00545D33" w:rsidP="000423A2">
            <w:pPr>
              <w:rPr>
                <w:rFonts w:cstheme="minorHAnsi"/>
                <w:sz w:val="24"/>
                <w:szCs w:val="24"/>
              </w:rPr>
            </w:pPr>
          </w:p>
          <w:p w14:paraId="61957FB7" w14:textId="77777777" w:rsidR="00545D33" w:rsidRPr="002F18CE" w:rsidRDefault="00545D33" w:rsidP="000423A2">
            <w:pPr>
              <w:rPr>
                <w:rFonts w:cstheme="minorHAnsi"/>
                <w:sz w:val="24"/>
                <w:szCs w:val="24"/>
              </w:rPr>
            </w:pPr>
          </w:p>
          <w:p w14:paraId="3F517994" w14:textId="77777777" w:rsidR="00545D33" w:rsidRPr="002F18CE" w:rsidRDefault="00545D33" w:rsidP="000423A2">
            <w:pPr>
              <w:rPr>
                <w:rFonts w:cstheme="minorHAnsi"/>
                <w:sz w:val="24"/>
                <w:szCs w:val="24"/>
              </w:rPr>
            </w:pPr>
          </w:p>
          <w:p w14:paraId="33B20466" w14:textId="77777777" w:rsidR="00545D33" w:rsidRPr="002F18CE" w:rsidRDefault="00545D33" w:rsidP="000423A2">
            <w:pPr>
              <w:rPr>
                <w:rFonts w:cstheme="minorHAnsi"/>
                <w:sz w:val="24"/>
                <w:szCs w:val="24"/>
              </w:rPr>
            </w:pPr>
          </w:p>
          <w:p w14:paraId="4F5F8A88" w14:textId="77777777" w:rsidR="00545D33" w:rsidRPr="002F18CE" w:rsidRDefault="00545D33" w:rsidP="000423A2">
            <w:pPr>
              <w:rPr>
                <w:rFonts w:cstheme="minorHAnsi"/>
                <w:sz w:val="24"/>
                <w:szCs w:val="24"/>
              </w:rPr>
            </w:pPr>
          </w:p>
        </w:tc>
      </w:tr>
    </w:tbl>
    <w:p w14:paraId="34C1D7B7" w14:textId="77777777" w:rsidR="00545D33" w:rsidRPr="002F18CE" w:rsidRDefault="00545D33" w:rsidP="00545D33">
      <w:pPr>
        <w:rPr>
          <w:rFonts w:cstheme="minorHAnsi"/>
          <w:sz w:val="24"/>
          <w:szCs w:val="24"/>
        </w:rPr>
      </w:pPr>
    </w:p>
    <w:p w14:paraId="0B7D649F" w14:textId="77777777" w:rsidR="00545D33" w:rsidRPr="002F18CE" w:rsidRDefault="00545D33" w:rsidP="00545D33">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6489D2C5" w14:textId="77777777" w:rsidR="00545D33" w:rsidRPr="002F18CE" w:rsidRDefault="00545D33" w:rsidP="00545D33">
      <w:pPr>
        <w:pStyle w:val="ListParagraph"/>
        <w:numPr>
          <w:ilvl w:val="0"/>
          <w:numId w:val="3"/>
        </w:numPr>
        <w:rPr>
          <w:rFonts w:cstheme="minorHAnsi"/>
          <w:sz w:val="24"/>
          <w:szCs w:val="24"/>
        </w:rPr>
      </w:pPr>
      <w:r w:rsidRPr="002F18CE">
        <w:rPr>
          <w:rFonts w:cstheme="minorHAnsi"/>
          <w:sz w:val="24"/>
          <w:szCs w:val="24"/>
        </w:rPr>
        <w:lastRenderedPageBreak/>
        <w:t>Low</w:t>
      </w:r>
    </w:p>
    <w:p w14:paraId="1667B373" w14:textId="77777777" w:rsidR="00545D33" w:rsidRPr="002F18CE" w:rsidRDefault="00545D33" w:rsidP="00545D33">
      <w:pPr>
        <w:pStyle w:val="ListParagraph"/>
        <w:numPr>
          <w:ilvl w:val="0"/>
          <w:numId w:val="3"/>
        </w:numPr>
        <w:rPr>
          <w:rFonts w:cstheme="minorHAnsi"/>
          <w:sz w:val="24"/>
          <w:szCs w:val="24"/>
        </w:rPr>
      </w:pPr>
      <w:r w:rsidRPr="002F18CE">
        <w:rPr>
          <w:rFonts w:cstheme="minorHAnsi"/>
          <w:sz w:val="24"/>
          <w:szCs w:val="24"/>
        </w:rPr>
        <w:t>Medium</w:t>
      </w:r>
    </w:p>
    <w:p w14:paraId="235BFB20" w14:textId="77777777" w:rsidR="00545D33" w:rsidRPr="002F18CE" w:rsidRDefault="00545D33" w:rsidP="00545D33">
      <w:pPr>
        <w:pStyle w:val="ListParagraph"/>
        <w:numPr>
          <w:ilvl w:val="0"/>
          <w:numId w:val="3"/>
        </w:numPr>
        <w:rPr>
          <w:rFonts w:cstheme="minorHAnsi"/>
          <w:sz w:val="24"/>
          <w:szCs w:val="24"/>
        </w:rPr>
      </w:pPr>
      <w:r w:rsidRPr="002F18CE">
        <w:rPr>
          <w:rFonts w:cstheme="minorHAnsi"/>
          <w:sz w:val="24"/>
          <w:szCs w:val="24"/>
        </w:rPr>
        <w:t>High</w:t>
      </w:r>
    </w:p>
    <w:p w14:paraId="1ABDC4E2" w14:textId="77777777" w:rsidR="00545D33" w:rsidRPr="002F18CE" w:rsidRDefault="00545D33" w:rsidP="00545D33">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7D36C5CC" w14:textId="77777777" w:rsidR="00545D33" w:rsidRPr="002F18CE" w:rsidRDefault="00545D33" w:rsidP="00545D33">
      <w:pPr>
        <w:pStyle w:val="ListParagraph"/>
        <w:numPr>
          <w:ilvl w:val="0"/>
          <w:numId w:val="3"/>
        </w:numPr>
        <w:rPr>
          <w:rFonts w:cstheme="minorHAnsi"/>
          <w:sz w:val="24"/>
          <w:szCs w:val="24"/>
        </w:rPr>
      </w:pPr>
      <w:r w:rsidRPr="002F18CE">
        <w:rPr>
          <w:rFonts w:cstheme="minorHAnsi"/>
          <w:sz w:val="24"/>
          <w:szCs w:val="24"/>
        </w:rPr>
        <w:t>Low</w:t>
      </w:r>
    </w:p>
    <w:p w14:paraId="394F300D" w14:textId="77777777" w:rsidR="00545D33" w:rsidRPr="002F18CE" w:rsidRDefault="00545D33" w:rsidP="00545D33">
      <w:pPr>
        <w:pStyle w:val="ListParagraph"/>
        <w:numPr>
          <w:ilvl w:val="0"/>
          <w:numId w:val="3"/>
        </w:numPr>
        <w:rPr>
          <w:rFonts w:cstheme="minorHAnsi"/>
          <w:sz w:val="24"/>
          <w:szCs w:val="24"/>
        </w:rPr>
      </w:pPr>
      <w:r w:rsidRPr="002F18CE">
        <w:rPr>
          <w:rFonts w:cstheme="minorHAnsi"/>
          <w:sz w:val="24"/>
          <w:szCs w:val="24"/>
        </w:rPr>
        <w:t>Medium</w:t>
      </w:r>
    </w:p>
    <w:p w14:paraId="2DF32FD3" w14:textId="77777777" w:rsidR="00545D33" w:rsidRPr="002F18CE" w:rsidRDefault="00545D33" w:rsidP="00545D33">
      <w:pPr>
        <w:pStyle w:val="ListParagraph"/>
        <w:numPr>
          <w:ilvl w:val="0"/>
          <w:numId w:val="3"/>
        </w:numPr>
        <w:rPr>
          <w:rFonts w:cstheme="minorHAnsi"/>
          <w:sz w:val="24"/>
          <w:szCs w:val="24"/>
        </w:rPr>
      </w:pPr>
      <w:r w:rsidRPr="002F18CE">
        <w:rPr>
          <w:rFonts w:cstheme="minorHAnsi"/>
          <w:sz w:val="24"/>
          <w:szCs w:val="24"/>
        </w:rPr>
        <w:t>High</w:t>
      </w:r>
    </w:p>
    <w:p w14:paraId="657E87F8" w14:textId="77777777" w:rsidR="007804C8" w:rsidRPr="002F18CE" w:rsidRDefault="007804C8" w:rsidP="007804C8">
      <w:pPr>
        <w:rPr>
          <w:rFonts w:cstheme="minorHAnsi"/>
          <w:b/>
          <w:sz w:val="24"/>
          <w:szCs w:val="24"/>
        </w:rPr>
      </w:pPr>
      <w:r w:rsidRPr="002F18CE">
        <w:rPr>
          <w:rFonts w:cstheme="minorHAnsi"/>
          <w:b/>
          <w:sz w:val="24"/>
          <w:szCs w:val="24"/>
        </w:rPr>
        <w:t>Overall Security Risk:</w:t>
      </w:r>
    </w:p>
    <w:p w14:paraId="42331886" w14:textId="77777777" w:rsidR="007804C8" w:rsidRPr="002F18CE" w:rsidRDefault="007804C8" w:rsidP="007804C8">
      <w:pPr>
        <w:pStyle w:val="ListParagraph"/>
        <w:numPr>
          <w:ilvl w:val="0"/>
          <w:numId w:val="3"/>
        </w:numPr>
        <w:rPr>
          <w:rFonts w:cstheme="minorHAnsi"/>
          <w:sz w:val="24"/>
          <w:szCs w:val="24"/>
        </w:rPr>
      </w:pPr>
      <w:r w:rsidRPr="002F18CE">
        <w:rPr>
          <w:rFonts w:cstheme="minorHAnsi"/>
          <w:sz w:val="24"/>
          <w:szCs w:val="24"/>
        </w:rPr>
        <w:t>Low</w:t>
      </w:r>
    </w:p>
    <w:p w14:paraId="3D40A7F1" w14:textId="77777777" w:rsidR="007804C8" w:rsidRPr="002F18CE" w:rsidRDefault="007804C8" w:rsidP="007804C8">
      <w:pPr>
        <w:pStyle w:val="ListParagraph"/>
        <w:numPr>
          <w:ilvl w:val="0"/>
          <w:numId w:val="3"/>
        </w:numPr>
        <w:rPr>
          <w:rFonts w:cstheme="minorHAnsi"/>
          <w:sz w:val="24"/>
          <w:szCs w:val="24"/>
        </w:rPr>
      </w:pPr>
      <w:r w:rsidRPr="002F18CE">
        <w:rPr>
          <w:rFonts w:cstheme="minorHAnsi"/>
          <w:sz w:val="24"/>
          <w:szCs w:val="24"/>
        </w:rPr>
        <w:t>Medium</w:t>
      </w:r>
    </w:p>
    <w:p w14:paraId="7477AB87" w14:textId="77777777" w:rsidR="007804C8" w:rsidRPr="002F18CE" w:rsidRDefault="007804C8" w:rsidP="007804C8">
      <w:pPr>
        <w:pStyle w:val="ListParagraph"/>
        <w:numPr>
          <w:ilvl w:val="0"/>
          <w:numId w:val="3"/>
        </w:numPr>
        <w:rPr>
          <w:rFonts w:cstheme="minorHAnsi"/>
          <w:sz w:val="24"/>
          <w:szCs w:val="24"/>
        </w:rPr>
      </w:pPr>
      <w:r w:rsidRPr="002F18CE">
        <w:rPr>
          <w:rFonts w:cstheme="minorHAnsi"/>
          <w:sz w:val="24"/>
          <w:szCs w:val="24"/>
        </w:rPr>
        <w:t>High</w:t>
      </w:r>
    </w:p>
    <w:p w14:paraId="2DFC5839" w14:textId="77777777" w:rsidR="00545D33" w:rsidRPr="002F18CE" w:rsidRDefault="00545D33" w:rsidP="00545D33">
      <w:pPr>
        <w:rPr>
          <w:rFonts w:cstheme="minorHAnsi"/>
          <w:b/>
          <w:sz w:val="24"/>
          <w:szCs w:val="24"/>
        </w:rPr>
      </w:pPr>
      <w:r w:rsidRPr="002F18CE">
        <w:rPr>
          <w:rFonts w:cstheme="minorHAnsi"/>
          <w:b/>
          <w:sz w:val="24"/>
          <w:szCs w:val="24"/>
        </w:rPr>
        <w:t>Related Information:</w:t>
      </w:r>
    </w:p>
    <w:p w14:paraId="44D1580D" w14:textId="77777777" w:rsidR="00545D33" w:rsidRPr="002F18CE" w:rsidRDefault="00545D33" w:rsidP="00545D33">
      <w:pPr>
        <w:rPr>
          <w:rFonts w:cstheme="minorHAnsi"/>
          <w:i/>
          <w:sz w:val="24"/>
          <w:szCs w:val="24"/>
        </w:rPr>
      </w:pPr>
      <w:r w:rsidRPr="002F18CE">
        <w:rPr>
          <w:rFonts w:cstheme="minorHAnsi"/>
          <w:i/>
          <w:sz w:val="24"/>
          <w:szCs w:val="24"/>
        </w:rPr>
        <w:t>Things to Consider to Help Answer the Question:</w:t>
      </w:r>
    </w:p>
    <w:p w14:paraId="2E2BC04B" w14:textId="77777777" w:rsidR="000423A2" w:rsidRPr="002F18CE" w:rsidRDefault="000423A2" w:rsidP="000423A2">
      <w:pPr>
        <w:spacing w:after="0"/>
        <w:rPr>
          <w:rFonts w:cstheme="minorHAnsi"/>
          <w:color w:val="000000"/>
          <w:sz w:val="24"/>
          <w:szCs w:val="24"/>
        </w:rPr>
      </w:pPr>
      <w:r w:rsidRPr="002F18CE">
        <w:rPr>
          <w:rFonts w:cstheme="minorHAnsi"/>
          <w:color w:val="000000"/>
          <w:sz w:val="24"/>
          <w:szCs w:val="24"/>
        </w:rPr>
        <w:t>Consider that monitoring the performance of your procedures and practices enables you to determine when an activity is not effective.  A monitoring strategy addresses such issues as:</w:t>
      </w:r>
    </w:p>
    <w:p w14:paraId="5F7CC15B" w14:textId="77777777" w:rsidR="000423A2" w:rsidRPr="002F18CE" w:rsidRDefault="000423A2" w:rsidP="000423A2">
      <w:pPr>
        <w:pStyle w:val="ListParagraph"/>
        <w:numPr>
          <w:ilvl w:val="0"/>
          <w:numId w:val="23"/>
        </w:numPr>
        <w:spacing w:after="0"/>
        <w:rPr>
          <w:rFonts w:cstheme="minorHAnsi"/>
          <w:color w:val="000000"/>
          <w:sz w:val="24"/>
          <w:szCs w:val="24"/>
        </w:rPr>
      </w:pPr>
      <w:r w:rsidRPr="002F18CE">
        <w:rPr>
          <w:rFonts w:cstheme="minorHAnsi"/>
          <w:color w:val="000000"/>
          <w:sz w:val="24"/>
          <w:szCs w:val="24"/>
        </w:rPr>
        <w:t>Configuration management</w:t>
      </w:r>
    </w:p>
    <w:p w14:paraId="50129E2B" w14:textId="77777777" w:rsidR="000423A2" w:rsidRPr="002F18CE" w:rsidRDefault="000423A2" w:rsidP="000423A2">
      <w:pPr>
        <w:pStyle w:val="ListParagraph"/>
        <w:numPr>
          <w:ilvl w:val="0"/>
          <w:numId w:val="23"/>
        </w:numPr>
        <w:spacing w:after="0"/>
        <w:rPr>
          <w:rFonts w:cstheme="minorHAnsi"/>
          <w:color w:val="000000"/>
          <w:sz w:val="24"/>
          <w:szCs w:val="24"/>
        </w:rPr>
      </w:pPr>
      <w:r w:rsidRPr="002F18CE">
        <w:rPr>
          <w:rFonts w:cstheme="minorHAnsi"/>
          <w:color w:val="000000"/>
          <w:sz w:val="24"/>
          <w:szCs w:val="24"/>
        </w:rPr>
        <w:t>Impact analysis, to determine the security impact of changes your information systems and operations</w:t>
      </w:r>
    </w:p>
    <w:p w14:paraId="754AB6DA" w14:textId="77777777" w:rsidR="00545D33" w:rsidRPr="002F18CE" w:rsidRDefault="000423A2" w:rsidP="000423A2">
      <w:pPr>
        <w:pStyle w:val="ListParagraph"/>
        <w:numPr>
          <w:ilvl w:val="0"/>
          <w:numId w:val="23"/>
        </w:numPr>
        <w:spacing w:after="0"/>
        <w:rPr>
          <w:rFonts w:cstheme="minorHAnsi"/>
          <w:color w:val="000000"/>
          <w:sz w:val="24"/>
          <w:szCs w:val="24"/>
        </w:rPr>
      </w:pPr>
      <w:r w:rsidRPr="002F18CE">
        <w:rPr>
          <w:rFonts w:cstheme="minorHAnsi"/>
          <w:color w:val="000000"/>
          <w:sz w:val="24"/>
          <w:szCs w:val="24"/>
        </w:rPr>
        <w:t>Ongoing security control assessments to assure your practice is implementing leading practices.</w:t>
      </w:r>
    </w:p>
    <w:p w14:paraId="4E55C43A" w14:textId="77777777" w:rsidR="000423A2" w:rsidRPr="002F18CE" w:rsidRDefault="000423A2" w:rsidP="00545D33">
      <w:pPr>
        <w:rPr>
          <w:rFonts w:cstheme="minorHAnsi"/>
          <w:i/>
          <w:sz w:val="24"/>
          <w:szCs w:val="24"/>
        </w:rPr>
      </w:pPr>
    </w:p>
    <w:p w14:paraId="4B55C8CD" w14:textId="77777777" w:rsidR="00545D33" w:rsidRPr="002F18CE" w:rsidRDefault="00545D33" w:rsidP="00545D33">
      <w:pPr>
        <w:rPr>
          <w:rFonts w:cstheme="minorHAnsi"/>
          <w:i/>
          <w:sz w:val="24"/>
          <w:szCs w:val="24"/>
        </w:rPr>
      </w:pPr>
      <w:r w:rsidRPr="002F18CE">
        <w:rPr>
          <w:rFonts w:cstheme="minorHAnsi"/>
          <w:i/>
          <w:sz w:val="24"/>
          <w:szCs w:val="24"/>
        </w:rPr>
        <w:t>Possible Threats and Vulnerabilities:</w:t>
      </w:r>
    </w:p>
    <w:p w14:paraId="3505313F" w14:textId="77777777" w:rsidR="000423A2" w:rsidRPr="002F18CE" w:rsidRDefault="000423A2" w:rsidP="000423A2">
      <w:pPr>
        <w:spacing w:line="240" w:lineRule="auto"/>
        <w:contextualSpacing/>
        <w:rPr>
          <w:rFonts w:eastAsia="Times New Roman" w:cstheme="minorHAnsi"/>
          <w:sz w:val="24"/>
          <w:szCs w:val="24"/>
        </w:rPr>
      </w:pPr>
      <w:r w:rsidRPr="002F18CE">
        <w:rPr>
          <w:rFonts w:eastAsia="Times New Roman" w:cstheme="minorHAnsi"/>
          <w:sz w:val="24"/>
          <w:szCs w:val="24"/>
        </w:rPr>
        <w:t xml:space="preserve">Your practice may not implement effective security safeguards to protect its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if it does not </w:t>
      </w:r>
      <w:r w:rsidRPr="002F18CE">
        <w:rPr>
          <w:rFonts w:cstheme="minorHAnsi"/>
          <w:color w:val="000000"/>
          <w:sz w:val="24"/>
          <w:szCs w:val="24"/>
        </w:rPr>
        <w:t>periodically monitor its physical environment, business operations, and information systems.</w:t>
      </w:r>
      <w:r w:rsidRPr="002F18CE">
        <w:rPr>
          <w:rFonts w:eastAsia="Times New Roman" w:cstheme="minorHAnsi"/>
          <w:sz w:val="24"/>
          <w:szCs w:val="24"/>
        </w:rPr>
        <w:br/>
      </w:r>
    </w:p>
    <w:p w14:paraId="233F1063" w14:textId="77777777" w:rsidR="000423A2" w:rsidRPr="002F18CE" w:rsidRDefault="000423A2" w:rsidP="000423A2">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456458EB" w14:textId="77777777" w:rsidR="000423A2" w:rsidRPr="002F18CE" w:rsidRDefault="000423A2" w:rsidP="000423A2">
      <w:pPr>
        <w:pStyle w:val="ListParagraph"/>
        <w:numPr>
          <w:ilvl w:val="0"/>
          <w:numId w:val="6"/>
        </w:numPr>
        <w:spacing w:line="240" w:lineRule="auto"/>
        <w:ind w:left="252" w:hanging="252"/>
        <w:rPr>
          <w:rFonts w:cstheme="minorHAnsi"/>
          <w:sz w:val="24"/>
          <w:szCs w:val="24"/>
        </w:rPr>
      </w:pPr>
      <w:r w:rsidRPr="002F18CE">
        <w:rPr>
          <w:rFonts w:cstheme="minorHAnsi"/>
          <w:sz w:val="24"/>
          <w:szCs w:val="24"/>
        </w:rPr>
        <w:lastRenderedPageBreak/>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35B3F6A1" w14:textId="77777777" w:rsidR="000423A2" w:rsidRPr="002F18CE" w:rsidRDefault="000423A2" w:rsidP="000423A2">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54094E5C" w14:textId="77777777" w:rsidR="00545D33" w:rsidRPr="002F18CE" w:rsidRDefault="000423A2" w:rsidP="000423A2">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04101164" w14:textId="77777777" w:rsidR="000423A2" w:rsidRPr="002F18CE" w:rsidRDefault="000423A2" w:rsidP="00545D33">
      <w:pPr>
        <w:spacing w:after="0" w:line="240" w:lineRule="auto"/>
        <w:rPr>
          <w:rFonts w:eastAsia="Times New Roman" w:cstheme="minorHAnsi"/>
          <w:bCs/>
          <w:i/>
          <w:sz w:val="24"/>
          <w:szCs w:val="24"/>
        </w:rPr>
      </w:pPr>
    </w:p>
    <w:p w14:paraId="7777E75E" w14:textId="77777777" w:rsidR="00545D33" w:rsidRPr="002F18CE" w:rsidRDefault="00545D33" w:rsidP="00545D33">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4DF3EA46" w14:textId="77777777" w:rsidR="00545D33" w:rsidRPr="002F18CE" w:rsidRDefault="004B7C32" w:rsidP="00545D33">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545D33"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545D33" w:rsidRPr="002F18CE">
        <w:rPr>
          <w:rFonts w:eastAsia="Times New Roman" w:cstheme="minorHAnsi"/>
          <w:bCs/>
          <w:sz w:val="24"/>
          <w:szCs w:val="24"/>
        </w:rPr>
        <w:t>ePHI</w:t>
      </w:r>
      <w:proofErr w:type="spellEnd"/>
      <w:r w:rsidR="00545D33" w:rsidRPr="002F18CE">
        <w:rPr>
          <w:rFonts w:eastAsia="Times New Roman" w:cstheme="minorHAnsi"/>
          <w:bCs/>
          <w:sz w:val="24"/>
          <w:szCs w:val="24"/>
        </w:rPr>
        <w:t>.</w:t>
      </w:r>
    </w:p>
    <w:p w14:paraId="216F5347" w14:textId="77777777" w:rsidR="00545D33" w:rsidRPr="002F18CE" w:rsidRDefault="00545D33" w:rsidP="00E912CE">
      <w:pPr>
        <w:rPr>
          <w:rFonts w:cstheme="minorHAnsi"/>
          <w:sz w:val="24"/>
          <w:szCs w:val="24"/>
        </w:rPr>
      </w:pPr>
    </w:p>
    <w:p w14:paraId="46DA8816"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Perform a periodic technical and nontechnical evaluation, based initially upon the standards implemented under this rule and, subsequently, in response to environmental or operational changes affecting the security of electronic protected health information, that establishes the extent to which a covered entity’s or business associate’s security policies and procedures meet the requirements of this subpart.</w:t>
      </w:r>
    </w:p>
    <w:p w14:paraId="48A37DCC"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§164.308(a)(8)]</w:t>
      </w:r>
    </w:p>
    <w:p w14:paraId="431DD1BA" w14:textId="77777777" w:rsidR="00A36805" w:rsidRPr="002F18CE" w:rsidRDefault="00A36805" w:rsidP="00A36805">
      <w:pPr>
        <w:spacing w:line="240" w:lineRule="auto"/>
        <w:contextualSpacing/>
        <w:rPr>
          <w:rFonts w:eastAsia="Times New Roman" w:cstheme="minorHAnsi"/>
          <w:sz w:val="24"/>
          <w:szCs w:val="24"/>
        </w:rPr>
      </w:pPr>
    </w:p>
    <w:p w14:paraId="6A03A582"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Monitor information systems to detect attacks, indicators of potential attacks, and unauthorized local, network, and remote connections.  Deploy monitoring devices to identify unauthorized use of information systems.</w:t>
      </w:r>
    </w:p>
    <w:p w14:paraId="28F15D5F" w14:textId="77777777" w:rsidR="00A36805" w:rsidRPr="002F18CE" w:rsidRDefault="00A36805" w:rsidP="00A36805">
      <w:pPr>
        <w:spacing w:line="240" w:lineRule="auto"/>
        <w:contextualSpacing/>
        <w:rPr>
          <w:rFonts w:cstheme="minorHAnsi"/>
          <w:color w:val="000000" w:themeColor="text1"/>
          <w:sz w:val="24"/>
          <w:szCs w:val="24"/>
        </w:rPr>
      </w:pPr>
      <w:r w:rsidRPr="002F18CE">
        <w:rPr>
          <w:rFonts w:cstheme="minorHAnsi"/>
          <w:color w:val="000000" w:themeColor="text1"/>
          <w:sz w:val="24"/>
          <w:szCs w:val="24"/>
        </w:rPr>
        <w:t>[NIST SP 800-53 SI-4]</w:t>
      </w:r>
    </w:p>
    <w:p w14:paraId="4E97C3A0" w14:textId="77777777" w:rsidR="00A36805" w:rsidRPr="002F18CE" w:rsidRDefault="00A36805" w:rsidP="00A36805">
      <w:pPr>
        <w:spacing w:line="240" w:lineRule="auto"/>
        <w:contextualSpacing/>
        <w:rPr>
          <w:rFonts w:cstheme="minorHAnsi"/>
          <w:color w:val="000000" w:themeColor="text1"/>
          <w:sz w:val="24"/>
          <w:szCs w:val="24"/>
        </w:rPr>
      </w:pPr>
    </w:p>
    <w:p w14:paraId="2F38C138" w14:textId="77777777" w:rsidR="00A36805" w:rsidRPr="002F18CE" w:rsidRDefault="00A36805" w:rsidP="00A36805">
      <w:pPr>
        <w:rPr>
          <w:rFonts w:cstheme="minorHAnsi"/>
          <w:color w:val="000000" w:themeColor="text1"/>
          <w:sz w:val="24"/>
          <w:szCs w:val="24"/>
        </w:rPr>
      </w:pPr>
      <w:r w:rsidRPr="002F18CE">
        <w:rPr>
          <w:rFonts w:eastAsia="Times New Roman" w:cstheme="minorHAnsi"/>
          <w:sz w:val="24"/>
          <w:szCs w:val="24"/>
        </w:rPr>
        <w:t>Monitor physical access to the facility where the information system resides to detect and respond to physical security incidents, review physical access log periodically, and coordinate results of reviews and investigations with the organizational incident response capability.</w:t>
      </w:r>
      <w:r w:rsidRPr="002F18CE">
        <w:rPr>
          <w:rFonts w:eastAsia="Times New Roman" w:cstheme="minorHAnsi"/>
          <w:sz w:val="24"/>
          <w:szCs w:val="24"/>
        </w:rPr>
        <w:br/>
      </w:r>
      <w:r w:rsidRPr="002F18CE">
        <w:rPr>
          <w:rFonts w:cstheme="minorHAnsi"/>
          <w:color w:val="000000" w:themeColor="text1"/>
          <w:sz w:val="24"/>
          <w:szCs w:val="24"/>
        </w:rPr>
        <w:t>[NIST SP 800-53 PE-6]</w:t>
      </w:r>
    </w:p>
    <w:p w14:paraId="2F5950FE" w14:textId="77777777" w:rsidR="000E6BF0" w:rsidRPr="002F18CE" w:rsidRDefault="000423A2" w:rsidP="000E6BF0">
      <w:pPr>
        <w:pStyle w:val="Heading1"/>
        <w:pBdr>
          <w:top w:val="single" w:sz="4" w:space="1" w:color="auto"/>
          <w:left w:val="single" w:sz="4" w:space="4" w:color="auto"/>
          <w:bottom w:val="single" w:sz="4" w:space="1" w:color="auto"/>
          <w:right w:val="single" w:sz="4" w:space="4" w:color="auto"/>
        </w:pBdr>
        <w:rPr>
          <w:rFonts w:eastAsia="Times New Roman"/>
        </w:rPr>
      </w:pPr>
      <w:bookmarkStart w:id="112" w:name="_Toc459304861"/>
      <w:r w:rsidRPr="002F18CE">
        <w:rPr>
          <w:b/>
        </w:rPr>
        <w:t>A59</w:t>
      </w:r>
      <w:r w:rsidR="000E6BF0" w:rsidRPr="002F18CE">
        <w:rPr>
          <w:b/>
        </w:rPr>
        <w:t xml:space="preserve"> - </w:t>
      </w:r>
      <w:r w:rsidRPr="002F18CE">
        <w:rPr>
          <w:rFonts w:eastAsia="Times New Roman"/>
          <w:b/>
        </w:rPr>
        <w:t>§164.308(a)(8</w:t>
      </w:r>
      <w:proofErr w:type="gramStart"/>
      <w:r w:rsidRPr="002F18CE">
        <w:rPr>
          <w:rFonts w:eastAsia="Times New Roman"/>
          <w:b/>
        </w:rPr>
        <w:t xml:space="preserve">)  </w:t>
      </w:r>
      <w:proofErr w:type="gramEnd"/>
      <w:r w:rsidRPr="002F18CE">
        <w:rPr>
          <w:rFonts w:eastAsia="Times New Roman"/>
          <w:b/>
        </w:rPr>
        <w:t>Standard</w:t>
      </w:r>
      <w:r w:rsidR="000E6BF0" w:rsidRPr="002F18CE">
        <w:rPr>
          <w:rFonts w:eastAsia="Times New Roman"/>
          <w:b/>
        </w:rPr>
        <w:t xml:space="preserve"> </w:t>
      </w:r>
      <w:r w:rsidR="000E6BF0" w:rsidRPr="002F18CE">
        <w:t>Does your practice identify the role responsible and accountable for assessing risk and engaging in ongoing evaluation, monitoring, and reporting?</w:t>
      </w:r>
      <w:bookmarkEnd w:id="112"/>
    </w:p>
    <w:p w14:paraId="1084FD56" w14:textId="77777777" w:rsidR="000423A2" w:rsidRPr="002F18CE" w:rsidRDefault="000423A2" w:rsidP="000423A2">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58F796A5" w14:textId="77777777" w:rsidR="000423A2" w:rsidRPr="002F18CE" w:rsidRDefault="000423A2" w:rsidP="000423A2">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2D5B1FF1" w14:textId="77777777" w:rsidR="000423A2" w:rsidRPr="002F18CE" w:rsidRDefault="000423A2" w:rsidP="000423A2">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1BE53EE3" w14:textId="77777777" w:rsidR="000423A2" w:rsidRPr="002F18CE" w:rsidRDefault="000423A2" w:rsidP="000423A2">
      <w:pPr>
        <w:pStyle w:val="ListParagraph"/>
        <w:numPr>
          <w:ilvl w:val="0"/>
          <w:numId w:val="2"/>
        </w:numPr>
        <w:rPr>
          <w:rFonts w:cstheme="minorHAnsi"/>
          <w:sz w:val="24"/>
          <w:szCs w:val="24"/>
        </w:rPr>
      </w:pPr>
      <w:r w:rsidRPr="002F18CE">
        <w:rPr>
          <w:rFonts w:cstheme="minorHAnsi"/>
          <w:sz w:val="24"/>
          <w:szCs w:val="24"/>
        </w:rPr>
        <w:t>Cost</w:t>
      </w:r>
    </w:p>
    <w:p w14:paraId="44AA583E" w14:textId="77777777" w:rsidR="000423A2" w:rsidRPr="002F18CE" w:rsidRDefault="000423A2" w:rsidP="000423A2">
      <w:pPr>
        <w:pStyle w:val="ListParagraph"/>
        <w:numPr>
          <w:ilvl w:val="0"/>
          <w:numId w:val="2"/>
        </w:numPr>
        <w:rPr>
          <w:rFonts w:cstheme="minorHAnsi"/>
          <w:sz w:val="24"/>
          <w:szCs w:val="24"/>
        </w:rPr>
      </w:pPr>
      <w:r w:rsidRPr="002F18CE">
        <w:rPr>
          <w:rFonts w:cstheme="minorHAnsi"/>
          <w:sz w:val="24"/>
          <w:szCs w:val="24"/>
        </w:rPr>
        <w:t>Practice Size</w:t>
      </w:r>
    </w:p>
    <w:p w14:paraId="56080AD4" w14:textId="77777777" w:rsidR="000423A2" w:rsidRPr="002F18CE" w:rsidRDefault="000423A2" w:rsidP="000423A2">
      <w:pPr>
        <w:pStyle w:val="ListParagraph"/>
        <w:numPr>
          <w:ilvl w:val="0"/>
          <w:numId w:val="2"/>
        </w:numPr>
        <w:rPr>
          <w:rFonts w:cstheme="minorHAnsi"/>
          <w:sz w:val="24"/>
          <w:szCs w:val="24"/>
        </w:rPr>
      </w:pPr>
      <w:r w:rsidRPr="002F18CE">
        <w:rPr>
          <w:rFonts w:cstheme="minorHAnsi"/>
          <w:sz w:val="24"/>
          <w:szCs w:val="24"/>
        </w:rPr>
        <w:t>Complexity</w:t>
      </w:r>
    </w:p>
    <w:p w14:paraId="0D944BB9" w14:textId="77777777" w:rsidR="000423A2" w:rsidRPr="002F18CE" w:rsidRDefault="000423A2" w:rsidP="000423A2">
      <w:pPr>
        <w:pStyle w:val="ListParagraph"/>
        <w:numPr>
          <w:ilvl w:val="0"/>
          <w:numId w:val="2"/>
        </w:numPr>
        <w:rPr>
          <w:rFonts w:cstheme="minorHAnsi"/>
          <w:sz w:val="24"/>
          <w:szCs w:val="24"/>
        </w:rPr>
      </w:pPr>
      <w:r w:rsidRPr="002F18CE">
        <w:rPr>
          <w:rFonts w:cstheme="minorHAnsi"/>
          <w:sz w:val="24"/>
          <w:szCs w:val="24"/>
        </w:rPr>
        <w:lastRenderedPageBreak/>
        <w:t>Alternate Solution</w:t>
      </w:r>
    </w:p>
    <w:p w14:paraId="0D29B07B" w14:textId="77777777" w:rsidR="000423A2" w:rsidRPr="002F18CE" w:rsidRDefault="000423A2" w:rsidP="000423A2">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0423A2" w:rsidRPr="002F18CE" w14:paraId="6CC18A4D" w14:textId="77777777" w:rsidTr="000423A2">
        <w:tc>
          <w:tcPr>
            <w:tcW w:w="9576" w:type="dxa"/>
          </w:tcPr>
          <w:p w14:paraId="136421F9" w14:textId="77777777" w:rsidR="000423A2" w:rsidRPr="002F18CE" w:rsidRDefault="000423A2" w:rsidP="000423A2">
            <w:pPr>
              <w:rPr>
                <w:rFonts w:cstheme="minorHAnsi"/>
                <w:sz w:val="24"/>
                <w:szCs w:val="24"/>
              </w:rPr>
            </w:pPr>
          </w:p>
          <w:p w14:paraId="03780548" w14:textId="77777777" w:rsidR="000423A2" w:rsidRPr="002F18CE" w:rsidRDefault="000423A2" w:rsidP="000423A2">
            <w:pPr>
              <w:rPr>
                <w:rFonts w:cstheme="minorHAnsi"/>
                <w:sz w:val="24"/>
                <w:szCs w:val="24"/>
              </w:rPr>
            </w:pPr>
          </w:p>
          <w:p w14:paraId="2E6F5AFF" w14:textId="77777777" w:rsidR="000423A2" w:rsidRPr="002F18CE" w:rsidRDefault="000423A2" w:rsidP="000423A2">
            <w:pPr>
              <w:rPr>
                <w:rFonts w:cstheme="minorHAnsi"/>
                <w:sz w:val="24"/>
                <w:szCs w:val="24"/>
              </w:rPr>
            </w:pPr>
          </w:p>
          <w:p w14:paraId="0102B930" w14:textId="77777777" w:rsidR="000423A2" w:rsidRPr="002F18CE" w:rsidRDefault="000423A2" w:rsidP="000423A2">
            <w:pPr>
              <w:rPr>
                <w:rFonts w:cstheme="minorHAnsi"/>
                <w:sz w:val="24"/>
                <w:szCs w:val="24"/>
              </w:rPr>
            </w:pPr>
          </w:p>
          <w:p w14:paraId="60872407" w14:textId="77777777" w:rsidR="000423A2" w:rsidRPr="002F18CE" w:rsidRDefault="000423A2" w:rsidP="000423A2">
            <w:pPr>
              <w:rPr>
                <w:rFonts w:cstheme="minorHAnsi"/>
                <w:sz w:val="24"/>
                <w:szCs w:val="24"/>
              </w:rPr>
            </w:pPr>
          </w:p>
          <w:p w14:paraId="3B7E0639" w14:textId="77777777" w:rsidR="000423A2" w:rsidRPr="002F18CE" w:rsidRDefault="000423A2" w:rsidP="000423A2">
            <w:pPr>
              <w:rPr>
                <w:rFonts w:cstheme="minorHAnsi"/>
                <w:sz w:val="24"/>
                <w:szCs w:val="24"/>
              </w:rPr>
            </w:pPr>
          </w:p>
        </w:tc>
      </w:tr>
    </w:tbl>
    <w:p w14:paraId="57E3A4C2" w14:textId="77777777" w:rsidR="000E6BF0" w:rsidRPr="002F18CE" w:rsidRDefault="000E6BF0" w:rsidP="000423A2">
      <w:pPr>
        <w:rPr>
          <w:rFonts w:cstheme="minorHAnsi"/>
          <w:sz w:val="24"/>
          <w:szCs w:val="24"/>
        </w:rPr>
      </w:pPr>
    </w:p>
    <w:p w14:paraId="533478D2" w14:textId="77777777" w:rsidR="000423A2" w:rsidRPr="002F18CE" w:rsidRDefault="000423A2" w:rsidP="000423A2">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0423A2" w:rsidRPr="002F18CE" w14:paraId="303826D1" w14:textId="77777777" w:rsidTr="000423A2">
        <w:tc>
          <w:tcPr>
            <w:tcW w:w="9576" w:type="dxa"/>
          </w:tcPr>
          <w:p w14:paraId="1F0C0208" w14:textId="77777777" w:rsidR="000423A2" w:rsidRPr="002F18CE" w:rsidRDefault="000423A2" w:rsidP="000423A2">
            <w:pPr>
              <w:rPr>
                <w:rFonts w:cstheme="minorHAnsi"/>
                <w:sz w:val="24"/>
                <w:szCs w:val="24"/>
              </w:rPr>
            </w:pPr>
          </w:p>
          <w:p w14:paraId="2AB6BC68" w14:textId="77777777" w:rsidR="000423A2" w:rsidRPr="002F18CE" w:rsidRDefault="000423A2" w:rsidP="000423A2">
            <w:pPr>
              <w:rPr>
                <w:rFonts w:cstheme="minorHAnsi"/>
                <w:sz w:val="24"/>
                <w:szCs w:val="24"/>
              </w:rPr>
            </w:pPr>
          </w:p>
          <w:p w14:paraId="3F66B0E8" w14:textId="77777777" w:rsidR="000423A2" w:rsidRPr="002F18CE" w:rsidRDefault="000423A2" w:rsidP="000423A2">
            <w:pPr>
              <w:rPr>
                <w:rFonts w:cstheme="minorHAnsi"/>
                <w:sz w:val="24"/>
                <w:szCs w:val="24"/>
              </w:rPr>
            </w:pPr>
          </w:p>
          <w:p w14:paraId="619D86ED" w14:textId="77777777" w:rsidR="000423A2" w:rsidRPr="002F18CE" w:rsidRDefault="000423A2" w:rsidP="000423A2">
            <w:pPr>
              <w:rPr>
                <w:rFonts w:cstheme="minorHAnsi"/>
                <w:sz w:val="24"/>
                <w:szCs w:val="24"/>
              </w:rPr>
            </w:pPr>
          </w:p>
          <w:p w14:paraId="734E1959" w14:textId="77777777" w:rsidR="000423A2" w:rsidRPr="002F18CE" w:rsidRDefault="000423A2" w:rsidP="000423A2">
            <w:pPr>
              <w:rPr>
                <w:rFonts w:cstheme="minorHAnsi"/>
                <w:sz w:val="24"/>
                <w:szCs w:val="24"/>
              </w:rPr>
            </w:pPr>
          </w:p>
          <w:p w14:paraId="162F50B7" w14:textId="77777777" w:rsidR="000423A2" w:rsidRPr="002F18CE" w:rsidRDefault="000423A2" w:rsidP="000423A2">
            <w:pPr>
              <w:rPr>
                <w:rFonts w:cstheme="minorHAnsi"/>
                <w:sz w:val="24"/>
                <w:szCs w:val="24"/>
              </w:rPr>
            </w:pPr>
          </w:p>
        </w:tc>
      </w:tr>
    </w:tbl>
    <w:p w14:paraId="7535EB73" w14:textId="77777777" w:rsidR="000423A2" w:rsidRPr="002F18CE" w:rsidRDefault="000423A2" w:rsidP="000423A2">
      <w:pPr>
        <w:rPr>
          <w:rFonts w:cstheme="minorHAnsi"/>
          <w:sz w:val="24"/>
          <w:szCs w:val="24"/>
        </w:rPr>
      </w:pPr>
    </w:p>
    <w:p w14:paraId="30969E94" w14:textId="77777777" w:rsidR="000423A2" w:rsidRPr="002F18CE" w:rsidRDefault="000423A2" w:rsidP="000423A2">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0423A2" w:rsidRPr="002F18CE" w14:paraId="0EA38576" w14:textId="77777777" w:rsidTr="000423A2">
        <w:tc>
          <w:tcPr>
            <w:tcW w:w="9576" w:type="dxa"/>
          </w:tcPr>
          <w:p w14:paraId="1D4E5ABA" w14:textId="77777777" w:rsidR="000423A2" w:rsidRPr="002F18CE" w:rsidRDefault="000423A2" w:rsidP="000423A2">
            <w:pPr>
              <w:rPr>
                <w:rFonts w:cstheme="minorHAnsi"/>
                <w:sz w:val="24"/>
                <w:szCs w:val="24"/>
              </w:rPr>
            </w:pPr>
          </w:p>
          <w:p w14:paraId="61FB4592" w14:textId="77777777" w:rsidR="000423A2" w:rsidRPr="002F18CE" w:rsidRDefault="000423A2" w:rsidP="000423A2">
            <w:pPr>
              <w:rPr>
                <w:rFonts w:cstheme="minorHAnsi"/>
                <w:sz w:val="24"/>
                <w:szCs w:val="24"/>
              </w:rPr>
            </w:pPr>
          </w:p>
          <w:p w14:paraId="7FA8CE1F" w14:textId="77777777" w:rsidR="000423A2" w:rsidRPr="002F18CE" w:rsidRDefault="000423A2" w:rsidP="000423A2">
            <w:pPr>
              <w:rPr>
                <w:rFonts w:cstheme="minorHAnsi"/>
                <w:sz w:val="24"/>
                <w:szCs w:val="24"/>
              </w:rPr>
            </w:pPr>
          </w:p>
          <w:p w14:paraId="09F88489" w14:textId="77777777" w:rsidR="000423A2" w:rsidRPr="002F18CE" w:rsidRDefault="000423A2" w:rsidP="000423A2">
            <w:pPr>
              <w:rPr>
                <w:rFonts w:cstheme="minorHAnsi"/>
                <w:sz w:val="24"/>
                <w:szCs w:val="24"/>
              </w:rPr>
            </w:pPr>
          </w:p>
          <w:p w14:paraId="1E012642" w14:textId="77777777" w:rsidR="000423A2" w:rsidRPr="002F18CE" w:rsidRDefault="000423A2" w:rsidP="000423A2">
            <w:pPr>
              <w:rPr>
                <w:rFonts w:cstheme="minorHAnsi"/>
                <w:sz w:val="24"/>
                <w:szCs w:val="24"/>
              </w:rPr>
            </w:pPr>
          </w:p>
          <w:p w14:paraId="2D256514" w14:textId="77777777" w:rsidR="000423A2" w:rsidRPr="002F18CE" w:rsidRDefault="000423A2" w:rsidP="000423A2">
            <w:pPr>
              <w:rPr>
                <w:rFonts w:cstheme="minorHAnsi"/>
                <w:sz w:val="24"/>
                <w:szCs w:val="24"/>
              </w:rPr>
            </w:pPr>
          </w:p>
        </w:tc>
      </w:tr>
    </w:tbl>
    <w:p w14:paraId="3243C780" w14:textId="77777777" w:rsidR="00EC0DE6" w:rsidRPr="002F18CE" w:rsidRDefault="00EC0DE6" w:rsidP="000423A2">
      <w:pPr>
        <w:rPr>
          <w:rFonts w:cstheme="minorHAnsi"/>
          <w:sz w:val="24"/>
          <w:szCs w:val="24"/>
        </w:rPr>
      </w:pPr>
    </w:p>
    <w:p w14:paraId="6D4945D9" w14:textId="77777777" w:rsidR="000423A2" w:rsidRPr="002F18CE" w:rsidRDefault="000423A2" w:rsidP="000423A2">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2F09998F" w14:textId="77777777" w:rsidR="000423A2" w:rsidRPr="002F18CE" w:rsidRDefault="000423A2" w:rsidP="000423A2">
      <w:pPr>
        <w:pStyle w:val="ListParagraph"/>
        <w:numPr>
          <w:ilvl w:val="0"/>
          <w:numId w:val="3"/>
        </w:numPr>
        <w:rPr>
          <w:rFonts w:cstheme="minorHAnsi"/>
          <w:sz w:val="24"/>
          <w:szCs w:val="24"/>
        </w:rPr>
      </w:pPr>
      <w:r w:rsidRPr="002F18CE">
        <w:rPr>
          <w:rFonts w:cstheme="minorHAnsi"/>
          <w:sz w:val="24"/>
          <w:szCs w:val="24"/>
        </w:rPr>
        <w:t>Low</w:t>
      </w:r>
    </w:p>
    <w:p w14:paraId="1E54C304" w14:textId="77777777" w:rsidR="000423A2" w:rsidRPr="002F18CE" w:rsidRDefault="000423A2" w:rsidP="000423A2">
      <w:pPr>
        <w:pStyle w:val="ListParagraph"/>
        <w:numPr>
          <w:ilvl w:val="0"/>
          <w:numId w:val="3"/>
        </w:numPr>
        <w:rPr>
          <w:rFonts w:cstheme="minorHAnsi"/>
          <w:sz w:val="24"/>
          <w:szCs w:val="24"/>
        </w:rPr>
      </w:pPr>
      <w:r w:rsidRPr="002F18CE">
        <w:rPr>
          <w:rFonts w:cstheme="minorHAnsi"/>
          <w:sz w:val="24"/>
          <w:szCs w:val="24"/>
        </w:rPr>
        <w:t>Medium</w:t>
      </w:r>
    </w:p>
    <w:p w14:paraId="34CA2F8B" w14:textId="77777777" w:rsidR="000423A2" w:rsidRPr="002F18CE" w:rsidRDefault="000423A2" w:rsidP="000423A2">
      <w:pPr>
        <w:pStyle w:val="ListParagraph"/>
        <w:numPr>
          <w:ilvl w:val="0"/>
          <w:numId w:val="3"/>
        </w:numPr>
        <w:rPr>
          <w:rFonts w:cstheme="minorHAnsi"/>
          <w:sz w:val="24"/>
          <w:szCs w:val="24"/>
        </w:rPr>
      </w:pPr>
      <w:r w:rsidRPr="002F18CE">
        <w:rPr>
          <w:rFonts w:cstheme="minorHAnsi"/>
          <w:sz w:val="24"/>
          <w:szCs w:val="24"/>
        </w:rPr>
        <w:t>High</w:t>
      </w:r>
    </w:p>
    <w:p w14:paraId="4B8EBF16" w14:textId="77777777" w:rsidR="000423A2" w:rsidRPr="002F18CE" w:rsidRDefault="000423A2" w:rsidP="000423A2">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3E4595CB" w14:textId="77777777" w:rsidR="000423A2" w:rsidRPr="002F18CE" w:rsidRDefault="000423A2" w:rsidP="000423A2">
      <w:pPr>
        <w:pStyle w:val="ListParagraph"/>
        <w:numPr>
          <w:ilvl w:val="0"/>
          <w:numId w:val="3"/>
        </w:numPr>
        <w:rPr>
          <w:rFonts w:cstheme="minorHAnsi"/>
          <w:sz w:val="24"/>
          <w:szCs w:val="24"/>
        </w:rPr>
      </w:pPr>
      <w:r w:rsidRPr="002F18CE">
        <w:rPr>
          <w:rFonts w:cstheme="minorHAnsi"/>
          <w:sz w:val="24"/>
          <w:szCs w:val="24"/>
        </w:rPr>
        <w:t>Low</w:t>
      </w:r>
    </w:p>
    <w:p w14:paraId="0E906EAE" w14:textId="77777777" w:rsidR="000423A2" w:rsidRPr="002F18CE" w:rsidRDefault="000423A2" w:rsidP="000423A2">
      <w:pPr>
        <w:pStyle w:val="ListParagraph"/>
        <w:numPr>
          <w:ilvl w:val="0"/>
          <w:numId w:val="3"/>
        </w:numPr>
        <w:rPr>
          <w:rFonts w:cstheme="minorHAnsi"/>
          <w:sz w:val="24"/>
          <w:szCs w:val="24"/>
        </w:rPr>
      </w:pPr>
      <w:r w:rsidRPr="002F18CE">
        <w:rPr>
          <w:rFonts w:cstheme="minorHAnsi"/>
          <w:sz w:val="24"/>
          <w:szCs w:val="24"/>
        </w:rPr>
        <w:lastRenderedPageBreak/>
        <w:t>Medium</w:t>
      </w:r>
    </w:p>
    <w:p w14:paraId="55F2CC32" w14:textId="77777777" w:rsidR="000423A2" w:rsidRPr="002F18CE" w:rsidRDefault="000423A2" w:rsidP="000423A2">
      <w:pPr>
        <w:pStyle w:val="ListParagraph"/>
        <w:numPr>
          <w:ilvl w:val="0"/>
          <w:numId w:val="3"/>
        </w:numPr>
        <w:rPr>
          <w:rFonts w:cstheme="minorHAnsi"/>
          <w:sz w:val="24"/>
          <w:szCs w:val="24"/>
        </w:rPr>
      </w:pPr>
      <w:r w:rsidRPr="002F18CE">
        <w:rPr>
          <w:rFonts w:cstheme="minorHAnsi"/>
          <w:sz w:val="24"/>
          <w:szCs w:val="24"/>
        </w:rPr>
        <w:t>High</w:t>
      </w:r>
    </w:p>
    <w:p w14:paraId="5E9082D6" w14:textId="77777777" w:rsidR="007804C8" w:rsidRPr="002F18CE" w:rsidRDefault="007804C8" w:rsidP="007804C8">
      <w:pPr>
        <w:rPr>
          <w:rFonts w:cstheme="minorHAnsi"/>
          <w:b/>
          <w:sz w:val="24"/>
          <w:szCs w:val="24"/>
        </w:rPr>
      </w:pPr>
      <w:r w:rsidRPr="002F18CE">
        <w:rPr>
          <w:rFonts w:cstheme="minorHAnsi"/>
          <w:b/>
          <w:sz w:val="24"/>
          <w:szCs w:val="24"/>
        </w:rPr>
        <w:t>Overall Security Risk:</w:t>
      </w:r>
    </w:p>
    <w:p w14:paraId="68F8426D" w14:textId="77777777" w:rsidR="007804C8" w:rsidRPr="002F18CE" w:rsidRDefault="007804C8" w:rsidP="007804C8">
      <w:pPr>
        <w:pStyle w:val="ListParagraph"/>
        <w:numPr>
          <w:ilvl w:val="0"/>
          <w:numId w:val="3"/>
        </w:numPr>
        <w:rPr>
          <w:rFonts w:cstheme="minorHAnsi"/>
          <w:sz w:val="24"/>
          <w:szCs w:val="24"/>
        </w:rPr>
      </w:pPr>
      <w:r w:rsidRPr="002F18CE">
        <w:rPr>
          <w:rFonts w:cstheme="minorHAnsi"/>
          <w:sz w:val="24"/>
          <w:szCs w:val="24"/>
        </w:rPr>
        <w:t>Low</w:t>
      </w:r>
    </w:p>
    <w:p w14:paraId="17194503" w14:textId="77777777" w:rsidR="007804C8" w:rsidRPr="002F18CE" w:rsidRDefault="007804C8" w:rsidP="007804C8">
      <w:pPr>
        <w:pStyle w:val="ListParagraph"/>
        <w:numPr>
          <w:ilvl w:val="0"/>
          <w:numId w:val="3"/>
        </w:numPr>
        <w:rPr>
          <w:rFonts w:cstheme="minorHAnsi"/>
          <w:sz w:val="24"/>
          <w:szCs w:val="24"/>
        </w:rPr>
      </w:pPr>
      <w:r w:rsidRPr="002F18CE">
        <w:rPr>
          <w:rFonts w:cstheme="minorHAnsi"/>
          <w:sz w:val="24"/>
          <w:szCs w:val="24"/>
        </w:rPr>
        <w:t>Medium</w:t>
      </w:r>
    </w:p>
    <w:p w14:paraId="3F794FC5" w14:textId="77777777" w:rsidR="007804C8" w:rsidRPr="002F18CE" w:rsidRDefault="007804C8" w:rsidP="007804C8">
      <w:pPr>
        <w:pStyle w:val="ListParagraph"/>
        <w:numPr>
          <w:ilvl w:val="0"/>
          <w:numId w:val="3"/>
        </w:numPr>
        <w:rPr>
          <w:rFonts w:cstheme="minorHAnsi"/>
          <w:sz w:val="24"/>
          <w:szCs w:val="24"/>
        </w:rPr>
      </w:pPr>
      <w:r w:rsidRPr="002F18CE">
        <w:rPr>
          <w:rFonts w:cstheme="minorHAnsi"/>
          <w:sz w:val="24"/>
          <w:szCs w:val="24"/>
        </w:rPr>
        <w:t>High</w:t>
      </w:r>
    </w:p>
    <w:p w14:paraId="2BF5FD94" w14:textId="77777777" w:rsidR="000423A2" w:rsidRPr="002F18CE" w:rsidRDefault="000423A2" w:rsidP="000423A2">
      <w:pPr>
        <w:rPr>
          <w:rFonts w:cstheme="minorHAnsi"/>
          <w:b/>
          <w:sz w:val="24"/>
          <w:szCs w:val="24"/>
        </w:rPr>
      </w:pPr>
      <w:r w:rsidRPr="002F18CE">
        <w:rPr>
          <w:rFonts w:cstheme="minorHAnsi"/>
          <w:b/>
          <w:sz w:val="24"/>
          <w:szCs w:val="24"/>
        </w:rPr>
        <w:t>Related Information:</w:t>
      </w:r>
    </w:p>
    <w:p w14:paraId="170DD569" w14:textId="77777777" w:rsidR="000423A2" w:rsidRPr="002F18CE" w:rsidRDefault="000423A2" w:rsidP="000423A2">
      <w:pPr>
        <w:rPr>
          <w:rFonts w:cstheme="minorHAnsi"/>
          <w:i/>
          <w:sz w:val="24"/>
          <w:szCs w:val="24"/>
        </w:rPr>
      </w:pPr>
      <w:r w:rsidRPr="002F18CE">
        <w:rPr>
          <w:rFonts w:cstheme="minorHAnsi"/>
          <w:i/>
          <w:sz w:val="24"/>
          <w:szCs w:val="24"/>
        </w:rPr>
        <w:t>Things to Consider to Help Answer the Question:</w:t>
      </w:r>
    </w:p>
    <w:p w14:paraId="08C0CAEE" w14:textId="77777777" w:rsidR="000423A2" w:rsidRPr="002F18CE" w:rsidRDefault="000423A2" w:rsidP="000423A2">
      <w:pPr>
        <w:rPr>
          <w:rFonts w:cstheme="minorHAnsi"/>
          <w:i/>
          <w:sz w:val="24"/>
          <w:szCs w:val="24"/>
        </w:rPr>
      </w:pPr>
      <w:r w:rsidRPr="002F18CE">
        <w:rPr>
          <w:rFonts w:eastAsia="Times New Roman" w:cstheme="minorHAnsi"/>
          <w:sz w:val="24"/>
          <w:szCs w:val="24"/>
        </w:rPr>
        <w:t>Consider whether your practice has clearly defined roles and responsibilities for</w:t>
      </w:r>
      <w:r w:rsidRPr="002F18CE">
        <w:rPr>
          <w:rFonts w:cstheme="minorHAnsi"/>
          <w:color w:val="000000"/>
          <w:sz w:val="24"/>
          <w:szCs w:val="24"/>
        </w:rPr>
        <w:t xml:space="preserve"> completing its periodic risk analyses risk and engaging in ongoing evaluation, monitoring, and reporting on the effectiveness of its safeguards.  </w:t>
      </w:r>
    </w:p>
    <w:p w14:paraId="6735BF43" w14:textId="77777777" w:rsidR="000423A2" w:rsidRPr="002F18CE" w:rsidRDefault="000423A2" w:rsidP="000423A2">
      <w:pPr>
        <w:rPr>
          <w:rFonts w:cstheme="minorHAnsi"/>
          <w:i/>
          <w:sz w:val="24"/>
          <w:szCs w:val="24"/>
        </w:rPr>
      </w:pPr>
      <w:r w:rsidRPr="002F18CE">
        <w:rPr>
          <w:rFonts w:cstheme="minorHAnsi"/>
          <w:i/>
          <w:sz w:val="24"/>
          <w:szCs w:val="24"/>
        </w:rPr>
        <w:t>Possible Threats and Vulnerabilities:</w:t>
      </w:r>
    </w:p>
    <w:p w14:paraId="13F74D07" w14:textId="77777777" w:rsidR="000423A2" w:rsidRPr="002F18CE" w:rsidRDefault="000423A2" w:rsidP="000423A2">
      <w:pPr>
        <w:spacing w:line="240" w:lineRule="auto"/>
        <w:contextualSpacing/>
        <w:rPr>
          <w:rFonts w:cstheme="minorHAnsi"/>
          <w:color w:val="000000"/>
          <w:sz w:val="24"/>
          <w:szCs w:val="24"/>
        </w:rPr>
      </w:pPr>
      <w:r w:rsidRPr="002F18CE">
        <w:rPr>
          <w:rFonts w:eastAsia="Times New Roman" w:cstheme="minorHAnsi"/>
          <w:sz w:val="24"/>
          <w:szCs w:val="24"/>
        </w:rPr>
        <w:t xml:space="preserve">Your practice may not be able to safeguard its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against risk if it does not </w:t>
      </w:r>
      <w:r w:rsidRPr="002F18CE">
        <w:rPr>
          <w:rFonts w:cstheme="minorHAnsi"/>
          <w:color w:val="000000"/>
          <w:sz w:val="24"/>
          <w:szCs w:val="24"/>
        </w:rPr>
        <w:t>identify who is accountable for assessing risk and engaging in ongoing evaluation, monitoring, and reporting on the effectiveness of its safeguards.</w:t>
      </w:r>
    </w:p>
    <w:p w14:paraId="1152B74C" w14:textId="77777777" w:rsidR="000423A2" w:rsidRPr="002F18CE" w:rsidRDefault="000423A2" w:rsidP="000423A2">
      <w:pPr>
        <w:spacing w:line="240" w:lineRule="auto"/>
        <w:contextualSpacing/>
        <w:rPr>
          <w:rFonts w:cstheme="minorHAnsi"/>
          <w:color w:val="000000"/>
          <w:sz w:val="24"/>
          <w:szCs w:val="24"/>
        </w:rPr>
      </w:pPr>
    </w:p>
    <w:p w14:paraId="2D4EA977" w14:textId="77777777" w:rsidR="000423A2" w:rsidRPr="002F18CE" w:rsidRDefault="000423A2" w:rsidP="000423A2">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3DC7FF51" w14:textId="77777777" w:rsidR="000423A2" w:rsidRPr="002F18CE" w:rsidRDefault="000423A2" w:rsidP="000423A2">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3C9A8C09" w14:textId="77777777" w:rsidR="000423A2" w:rsidRPr="002F18CE" w:rsidRDefault="000423A2" w:rsidP="000423A2">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0FFB054C" w14:textId="77777777" w:rsidR="000423A2" w:rsidRPr="002F18CE" w:rsidRDefault="000423A2" w:rsidP="000423A2">
      <w:pPr>
        <w:pStyle w:val="ListParagraph"/>
        <w:numPr>
          <w:ilvl w:val="0"/>
          <w:numId w:val="6"/>
        </w:numPr>
        <w:spacing w:line="240" w:lineRule="auto"/>
        <w:ind w:left="252" w:hanging="252"/>
        <w:rPr>
          <w:rFonts w:cstheme="minorHAnsi"/>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2C06E7C9" w14:textId="77777777" w:rsidR="000423A2" w:rsidRPr="002F18CE" w:rsidRDefault="000423A2" w:rsidP="000423A2">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1FF6E62F" w14:textId="77777777" w:rsidR="000423A2" w:rsidRPr="002F18CE" w:rsidRDefault="004B7C32" w:rsidP="000423A2">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0423A2"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0423A2" w:rsidRPr="002F18CE">
        <w:rPr>
          <w:rFonts w:eastAsia="Times New Roman" w:cstheme="minorHAnsi"/>
          <w:bCs/>
          <w:sz w:val="24"/>
          <w:szCs w:val="24"/>
        </w:rPr>
        <w:t>ePHI</w:t>
      </w:r>
      <w:proofErr w:type="spellEnd"/>
      <w:r w:rsidR="000423A2" w:rsidRPr="002F18CE">
        <w:rPr>
          <w:rFonts w:eastAsia="Times New Roman" w:cstheme="minorHAnsi"/>
          <w:bCs/>
          <w:sz w:val="24"/>
          <w:szCs w:val="24"/>
        </w:rPr>
        <w:t>.</w:t>
      </w:r>
    </w:p>
    <w:p w14:paraId="5DE95C95" w14:textId="77777777" w:rsidR="00A36805" w:rsidRPr="002F18CE" w:rsidRDefault="00A36805" w:rsidP="000423A2">
      <w:pPr>
        <w:spacing w:after="0" w:line="240" w:lineRule="auto"/>
        <w:rPr>
          <w:rFonts w:eastAsia="Times New Roman" w:cstheme="minorHAnsi"/>
          <w:bCs/>
          <w:sz w:val="24"/>
          <w:szCs w:val="24"/>
        </w:rPr>
      </w:pPr>
    </w:p>
    <w:p w14:paraId="5C91B338"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Perform a periodic technical and nontechnical evaluation, based initially upon the standards implemented under this rule and, subsequently, in response to environmental or operational changes affecting the security of electronic protected health information, that establishes the extent to which a covered entity’s or business associate’s security policies and procedures meet the requirements of this subpart.</w:t>
      </w:r>
    </w:p>
    <w:p w14:paraId="5C95452E"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lastRenderedPageBreak/>
        <w:t>[</w:t>
      </w:r>
      <w:r w:rsidRPr="002F18CE">
        <w:rPr>
          <w:rFonts w:eastAsia="Times New Roman" w:cstheme="minorHAnsi"/>
          <w:color w:val="000000"/>
          <w:sz w:val="24"/>
          <w:szCs w:val="24"/>
        </w:rPr>
        <w:t xml:space="preserve">45 CFR </w:t>
      </w:r>
      <w:r w:rsidRPr="002F18CE">
        <w:rPr>
          <w:rFonts w:cstheme="minorHAnsi"/>
          <w:sz w:val="24"/>
          <w:szCs w:val="24"/>
        </w:rPr>
        <w:t>§164.308(a)(8)]</w:t>
      </w:r>
    </w:p>
    <w:p w14:paraId="658BEDBE" w14:textId="77777777" w:rsidR="00A36805" w:rsidRPr="002F18CE" w:rsidRDefault="00A36805" w:rsidP="00A36805">
      <w:pPr>
        <w:spacing w:line="240" w:lineRule="auto"/>
        <w:contextualSpacing/>
        <w:rPr>
          <w:rFonts w:eastAsia="Times New Roman" w:cstheme="minorHAnsi"/>
          <w:sz w:val="24"/>
          <w:szCs w:val="24"/>
        </w:rPr>
      </w:pPr>
    </w:p>
    <w:p w14:paraId="442C91C7" w14:textId="77777777" w:rsidR="00A36805" w:rsidRPr="002F18CE" w:rsidRDefault="00A36805" w:rsidP="00A36805">
      <w:pPr>
        <w:spacing w:line="240" w:lineRule="auto"/>
        <w:contextualSpacing/>
        <w:rPr>
          <w:rFonts w:cstheme="minorHAnsi"/>
          <w:color w:val="000000" w:themeColor="text1"/>
          <w:sz w:val="24"/>
          <w:szCs w:val="24"/>
        </w:rPr>
      </w:pPr>
      <w:r w:rsidRPr="002F18CE">
        <w:rPr>
          <w:rFonts w:cstheme="minorHAnsi"/>
          <w:color w:val="000000" w:themeColor="text1"/>
          <w:sz w:val="24"/>
          <w:szCs w:val="24"/>
        </w:rPr>
        <w:t>Develop, document, and disseminate to workforce members a risk assessment policy that addresses its purpose, scope, roles, responsibilities, management commitment, the expected coordination among organizational entities, and compliance requirements.  The policy should also outline procedures to facilitate its implementation and associated risk assessment controls.</w:t>
      </w:r>
    </w:p>
    <w:p w14:paraId="7CE14D84" w14:textId="77777777" w:rsidR="00A36805" w:rsidRPr="002F18CE" w:rsidRDefault="00A36805" w:rsidP="00A36805">
      <w:pPr>
        <w:spacing w:line="240" w:lineRule="auto"/>
        <w:contextualSpacing/>
        <w:rPr>
          <w:rFonts w:cstheme="minorHAnsi"/>
          <w:sz w:val="24"/>
          <w:szCs w:val="24"/>
        </w:rPr>
      </w:pPr>
      <w:r w:rsidRPr="002F18CE">
        <w:rPr>
          <w:rFonts w:cstheme="minorHAnsi"/>
          <w:color w:val="000000" w:themeColor="text1"/>
          <w:sz w:val="24"/>
          <w:szCs w:val="24"/>
        </w:rPr>
        <w:t>[NIST SP 800-53 RA-1]</w:t>
      </w:r>
    </w:p>
    <w:p w14:paraId="6A67B311" w14:textId="77777777" w:rsidR="000E6BF0" w:rsidRPr="002F18CE" w:rsidRDefault="000423A2" w:rsidP="000E6BF0">
      <w:pPr>
        <w:pStyle w:val="Heading1"/>
        <w:pBdr>
          <w:top w:val="single" w:sz="4" w:space="1" w:color="auto"/>
          <w:left w:val="single" w:sz="4" w:space="4" w:color="auto"/>
          <w:bottom w:val="single" w:sz="4" w:space="1" w:color="auto"/>
          <w:right w:val="single" w:sz="4" w:space="4" w:color="auto"/>
        </w:pBdr>
        <w:rPr>
          <w:color w:val="000000"/>
        </w:rPr>
      </w:pPr>
      <w:bookmarkStart w:id="113" w:name="_Toc459304862"/>
      <w:r w:rsidRPr="002F18CE">
        <w:rPr>
          <w:b/>
        </w:rPr>
        <w:t>A60</w:t>
      </w:r>
      <w:r w:rsidR="000E6BF0" w:rsidRPr="002F18CE">
        <w:rPr>
          <w:b/>
        </w:rPr>
        <w:t xml:space="preserve"> - </w:t>
      </w:r>
      <w:r w:rsidRPr="002F18CE">
        <w:rPr>
          <w:rFonts w:eastAsia="Times New Roman"/>
          <w:b/>
          <w:color w:val="000000"/>
        </w:rPr>
        <w:t>§164.308(b)(1)  Standard</w:t>
      </w:r>
      <w:r w:rsidR="000E6BF0" w:rsidRPr="002F18CE">
        <w:rPr>
          <w:rFonts w:eastAsia="Times New Roman"/>
          <w:b/>
          <w:color w:val="000000"/>
        </w:rPr>
        <w:t xml:space="preserve"> </w:t>
      </w:r>
      <w:r w:rsidR="000E6BF0" w:rsidRPr="002F18CE">
        <w:rPr>
          <w:color w:val="000000"/>
        </w:rPr>
        <w:t xml:space="preserve">Does your practice identify the role responsible and accountable for </w:t>
      </w:r>
      <w:r w:rsidR="000E6BF0" w:rsidRPr="002F18CE">
        <w:t xml:space="preserve">making sure that business associate agreements are in place before your practice enables a service provider to begin to create, access, store or transmit </w:t>
      </w:r>
      <w:proofErr w:type="spellStart"/>
      <w:r w:rsidR="000E6BF0" w:rsidRPr="002F18CE">
        <w:t>ePHI</w:t>
      </w:r>
      <w:proofErr w:type="spellEnd"/>
      <w:r w:rsidR="000E6BF0" w:rsidRPr="002F18CE">
        <w:t xml:space="preserve"> on your behalf?</w:t>
      </w:r>
      <w:bookmarkEnd w:id="113"/>
    </w:p>
    <w:p w14:paraId="274D8598" w14:textId="77777777" w:rsidR="000423A2" w:rsidRPr="002F18CE" w:rsidRDefault="000423A2" w:rsidP="000423A2">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640AD9B4" w14:textId="77777777" w:rsidR="000423A2" w:rsidRPr="002F18CE" w:rsidRDefault="000423A2" w:rsidP="000423A2">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0F4EC528" w14:textId="77777777" w:rsidR="000423A2" w:rsidRPr="002F18CE" w:rsidRDefault="000423A2" w:rsidP="000423A2">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5BEE3F2F" w14:textId="77777777" w:rsidR="000423A2" w:rsidRPr="002F18CE" w:rsidRDefault="000423A2" w:rsidP="000423A2">
      <w:pPr>
        <w:pStyle w:val="ListParagraph"/>
        <w:numPr>
          <w:ilvl w:val="0"/>
          <w:numId w:val="2"/>
        </w:numPr>
        <w:rPr>
          <w:rFonts w:cstheme="minorHAnsi"/>
          <w:sz w:val="24"/>
          <w:szCs w:val="24"/>
        </w:rPr>
      </w:pPr>
      <w:r w:rsidRPr="002F18CE">
        <w:rPr>
          <w:rFonts w:cstheme="minorHAnsi"/>
          <w:sz w:val="24"/>
          <w:szCs w:val="24"/>
        </w:rPr>
        <w:t>Cost</w:t>
      </w:r>
    </w:p>
    <w:p w14:paraId="5DFADBFE" w14:textId="77777777" w:rsidR="000423A2" w:rsidRPr="002F18CE" w:rsidRDefault="000423A2" w:rsidP="000423A2">
      <w:pPr>
        <w:pStyle w:val="ListParagraph"/>
        <w:numPr>
          <w:ilvl w:val="0"/>
          <w:numId w:val="2"/>
        </w:numPr>
        <w:rPr>
          <w:rFonts w:cstheme="minorHAnsi"/>
          <w:sz w:val="24"/>
          <w:szCs w:val="24"/>
        </w:rPr>
      </w:pPr>
      <w:r w:rsidRPr="002F18CE">
        <w:rPr>
          <w:rFonts w:cstheme="minorHAnsi"/>
          <w:sz w:val="24"/>
          <w:szCs w:val="24"/>
        </w:rPr>
        <w:t>Practice Size</w:t>
      </w:r>
    </w:p>
    <w:p w14:paraId="7BD68B04" w14:textId="77777777" w:rsidR="000423A2" w:rsidRPr="002F18CE" w:rsidRDefault="000423A2" w:rsidP="000423A2">
      <w:pPr>
        <w:pStyle w:val="ListParagraph"/>
        <w:numPr>
          <w:ilvl w:val="0"/>
          <w:numId w:val="2"/>
        </w:numPr>
        <w:rPr>
          <w:rFonts w:cstheme="minorHAnsi"/>
          <w:sz w:val="24"/>
          <w:szCs w:val="24"/>
        </w:rPr>
      </w:pPr>
      <w:r w:rsidRPr="002F18CE">
        <w:rPr>
          <w:rFonts w:cstheme="minorHAnsi"/>
          <w:sz w:val="24"/>
          <w:szCs w:val="24"/>
        </w:rPr>
        <w:t>Complexity</w:t>
      </w:r>
    </w:p>
    <w:p w14:paraId="70A0204C" w14:textId="77777777" w:rsidR="000423A2" w:rsidRPr="002F18CE" w:rsidRDefault="000423A2" w:rsidP="000423A2">
      <w:pPr>
        <w:pStyle w:val="ListParagraph"/>
        <w:numPr>
          <w:ilvl w:val="0"/>
          <w:numId w:val="2"/>
        </w:numPr>
        <w:rPr>
          <w:rFonts w:cstheme="minorHAnsi"/>
          <w:sz w:val="24"/>
          <w:szCs w:val="24"/>
        </w:rPr>
      </w:pPr>
      <w:r w:rsidRPr="002F18CE">
        <w:rPr>
          <w:rFonts w:cstheme="minorHAnsi"/>
          <w:sz w:val="24"/>
          <w:szCs w:val="24"/>
        </w:rPr>
        <w:t>Alternate Solution</w:t>
      </w:r>
    </w:p>
    <w:p w14:paraId="4A03E996" w14:textId="77777777" w:rsidR="000423A2" w:rsidRPr="002F18CE" w:rsidRDefault="000423A2" w:rsidP="000423A2">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0423A2" w:rsidRPr="002F18CE" w14:paraId="3D180E00" w14:textId="77777777" w:rsidTr="000423A2">
        <w:tc>
          <w:tcPr>
            <w:tcW w:w="9576" w:type="dxa"/>
          </w:tcPr>
          <w:p w14:paraId="13250194" w14:textId="77777777" w:rsidR="000423A2" w:rsidRPr="002F18CE" w:rsidRDefault="000423A2" w:rsidP="000423A2">
            <w:pPr>
              <w:rPr>
                <w:rFonts w:cstheme="minorHAnsi"/>
                <w:sz w:val="24"/>
                <w:szCs w:val="24"/>
              </w:rPr>
            </w:pPr>
          </w:p>
          <w:p w14:paraId="0DBA3554" w14:textId="77777777" w:rsidR="000423A2" w:rsidRPr="002F18CE" w:rsidRDefault="000423A2" w:rsidP="000423A2">
            <w:pPr>
              <w:rPr>
                <w:rFonts w:cstheme="minorHAnsi"/>
                <w:sz w:val="24"/>
                <w:szCs w:val="24"/>
              </w:rPr>
            </w:pPr>
          </w:p>
          <w:p w14:paraId="3B9C9196" w14:textId="77777777" w:rsidR="000423A2" w:rsidRPr="002F18CE" w:rsidRDefault="000423A2" w:rsidP="000423A2">
            <w:pPr>
              <w:rPr>
                <w:rFonts w:cstheme="minorHAnsi"/>
                <w:sz w:val="24"/>
                <w:szCs w:val="24"/>
              </w:rPr>
            </w:pPr>
          </w:p>
          <w:p w14:paraId="0089F892" w14:textId="77777777" w:rsidR="000423A2" w:rsidRPr="002F18CE" w:rsidRDefault="000423A2" w:rsidP="000423A2">
            <w:pPr>
              <w:rPr>
                <w:rFonts w:cstheme="minorHAnsi"/>
                <w:sz w:val="24"/>
                <w:szCs w:val="24"/>
              </w:rPr>
            </w:pPr>
          </w:p>
          <w:p w14:paraId="48119AAF" w14:textId="77777777" w:rsidR="000423A2" w:rsidRPr="002F18CE" w:rsidRDefault="000423A2" w:rsidP="000423A2">
            <w:pPr>
              <w:rPr>
                <w:rFonts w:cstheme="minorHAnsi"/>
                <w:sz w:val="24"/>
                <w:szCs w:val="24"/>
              </w:rPr>
            </w:pPr>
          </w:p>
          <w:p w14:paraId="6667F467" w14:textId="77777777" w:rsidR="000423A2" w:rsidRPr="002F18CE" w:rsidRDefault="000423A2" w:rsidP="000423A2">
            <w:pPr>
              <w:rPr>
                <w:rFonts w:cstheme="minorHAnsi"/>
                <w:sz w:val="24"/>
                <w:szCs w:val="24"/>
              </w:rPr>
            </w:pPr>
          </w:p>
        </w:tc>
      </w:tr>
    </w:tbl>
    <w:p w14:paraId="5EDDF622" w14:textId="77777777" w:rsidR="000423A2" w:rsidRPr="002F18CE" w:rsidRDefault="000423A2" w:rsidP="000423A2">
      <w:pPr>
        <w:rPr>
          <w:rFonts w:cstheme="minorHAnsi"/>
          <w:sz w:val="24"/>
          <w:szCs w:val="24"/>
        </w:rPr>
      </w:pPr>
    </w:p>
    <w:p w14:paraId="043851EB" w14:textId="77777777" w:rsidR="000423A2" w:rsidRPr="002F18CE" w:rsidRDefault="000423A2" w:rsidP="000423A2">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0423A2" w:rsidRPr="002F18CE" w14:paraId="4682B9DC" w14:textId="77777777" w:rsidTr="000423A2">
        <w:tc>
          <w:tcPr>
            <w:tcW w:w="9576" w:type="dxa"/>
          </w:tcPr>
          <w:p w14:paraId="7FAB567F" w14:textId="77777777" w:rsidR="000423A2" w:rsidRPr="002F18CE" w:rsidRDefault="000423A2" w:rsidP="000423A2">
            <w:pPr>
              <w:rPr>
                <w:rFonts w:cstheme="minorHAnsi"/>
                <w:sz w:val="24"/>
                <w:szCs w:val="24"/>
              </w:rPr>
            </w:pPr>
          </w:p>
          <w:p w14:paraId="6B2233D4" w14:textId="77777777" w:rsidR="000423A2" w:rsidRPr="002F18CE" w:rsidRDefault="000423A2" w:rsidP="000423A2">
            <w:pPr>
              <w:rPr>
                <w:rFonts w:cstheme="minorHAnsi"/>
                <w:sz w:val="24"/>
                <w:szCs w:val="24"/>
              </w:rPr>
            </w:pPr>
          </w:p>
          <w:p w14:paraId="1A2B4939" w14:textId="77777777" w:rsidR="000423A2" w:rsidRPr="002F18CE" w:rsidRDefault="000423A2" w:rsidP="000423A2">
            <w:pPr>
              <w:rPr>
                <w:rFonts w:cstheme="minorHAnsi"/>
                <w:sz w:val="24"/>
                <w:szCs w:val="24"/>
              </w:rPr>
            </w:pPr>
          </w:p>
          <w:p w14:paraId="09A4D744" w14:textId="77777777" w:rsidR="000423A2" w:rsidRPr="002F18CE" w:rsidRDefault="000423A2" w:rsidP="000423A2">
            <w:pPr>
              <w:rPr>
                <w:rFonts w:cstheme="minorHAnsi"/>
                <w:sz w:val="24"/>
                <w:szCs w:val="24"/>
              </w:rPr>
            </w:pPr>
          </w:p>
          <w:p w14:paraId="13E31117" w14:textId="77777777" w:rsidR="000423A2" w:rsidRPr="002F18CE" w:rsidRDefault="000423A2" w:rsidP="000423A2">
            <w:pPr>
              <w:rPr>
                <w:rFonts w:cstheme="minorHAnsi"/>
                <w:sz w:val="24"/>
                <w:szCs w:val="24"/>
              </w:rPr>
            </w:pPr>
          </w:p>
          <w:p w14:paraId="09135A7A" w14:textId="77777777" w:rsidR="000423A2" w:rsidRPr="002F18CE" w:rsidRDefault="000423A2" w:rsidP="000423A2">
            <w:pPr>
              <w:rPr>
                <w:rFonts w:cstheme="minorHAnsi"/>
                <w:sz w:val="24"/>
                <w:szCs w:val="24"/>
              </w:rPr>
            </w:pPr>
          </w:p>
        </w:tc>
      </w:tr>
    </w:tbl>
    <w:p w14:paraId="202107F6" w14:textId="77777777" w:rsidR="000423A2" w:rsidRPr="002F18CE" w:rsidRDefault="000423A2" w:rsidP="000423A2">
      <w:pPr>
        <w:rPr>
          <w:rFonts w:cstheme="minorHAnsi"/>
          <w:sz w:val="24"/>
          <w:szCs w:val="24"/>
        </w:rPr>
      </w:pPr>
    </w:p>
    <w:p w14:paraId="2E3B3672" w14:textId="77777777" w:rsidR="000423A2" w:rsidRPr="002F18CE" w:rsidRDefault="000423A2" w:rsidP="000423A2">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0423A2" w:rsidRPr="002F18CE" w14:paraId="7D20C9B2" w14:textId="77777777" w:rsidTr="000423A2">
        <w:tc>
          <w:tcPr>
            <w:tcW w:w="9576" w:type="dxa"/>
          </w:tcPr>
          <w:p w14:paraId="30A4713B" w14:textId="77777777" w:rsidR="000423A2" w:rsidRPr="002F18CE" w:rsidRDefault="000423A2" w:rsidP="000423A2">
            <w:pPr>
              <w:rPr>
                <w:rFonts w:cstheme="minorHAnsi"/>
                <w:sz w:val="24"/>
                <w:szCs w:val="24"/>
              </w:rPr>
            </w:pPr>
          </w:p>
          <w:p w14:paraId="2F98B8A8" w14:textId="77777777" w:rsidR="000423A2" w:rsidRPr="002F18CE" w:rsidRDefault="000423A2" w:rsidP="000423A2">
            <w:pPr>
              <w:rPr>
                <w:rFonts w:cstheme="minorHAnsi"/>
                <w:sz w:val="24"/>
                <w:szCs w:val="24"/>
              </w:rPr>
            </w:pPr>
          </w:p>
          <w:p w14:paraId="10F0BECE" w14:textId="77777777" w:rsidR="000423A2" w:rsidRPr="002F18CE" w:rsidRDefault="000423A2" w:rsidP="000423A2">
            <w:pPr>
              <w:rPr>
                <w:rFonts w:cstheme="minorHAnsi"/>
                <w:sz w:val="24"/>
                <w:szCs w:val="24"/>
              </w:rPr>
            </w:pPr>
          </w:p>
          <w:p w14:paraId="7ED49A08" w14:textId="77777777" w:rsidR="000423A2" w:rsidRPr="002F18CE" w:rsidRDefault="000423A2" w:rsidP="000423A2">
            <w:pPr>
              <w:rPr>
                <w:rFonts w:cstheme="minorHAnsi"/>
                <w:sz w:val="24"/>
                <w:szCs w:val="24"/>
              </w:rPr>
            </w:pPr>
          </w:p>
          <w:p w14:paraId="3D2623C3" w14:textId="77777777" w:rsidR="000423A2" w:rsidRPr="002F18CE" w:rsidRDefault="000423A2" w:rsidP="000423A2">
            <w:pPr>
              <w:rPr>
                <w:rFonts w:cstheme="minorHAnsi"/>
                <w:sz w:val="24"/>
                <w:szCs w:val="24"/>
              </w:rPr>
            </w:pPr>
          </w:p>
          <w:p w14:paraId="7B36B73E" w14:textId="77777777" w:rsidR="000423A2" w:rsidRPr="002F18CE" w:rsidRDefault="000423A2" w:rsidP="000423A2">
            <w:pPr>
              <w:rPr>
                <w:rFonts w:cstheme="minorHAnsi"/>
                <w:sz w:val="24"/>
                <w:szCs w:val="24"/>
              </w:rPr>
            </w:pPr>
          </w:p>
        </w:tc>
      </w:tr>
    </w:tbl>
    <w:p w14:paraId="6DE69B63" w14:textId="77777777" w:rsidR="000423A2" w:rsidRPr="002F18CE" w:rsidRDefault="000423A2" w:rsidP="000423A2">
      <w:pPr>
        <w:rPr>
          <w:rFonts w:cstheme="minorHAnsi"/>
          <w:sz w:val="24"/>
          <w:szCs w:val="24"/>
        </w:rPr>
      </w:pPr>
    </w:p>
    <w:p w14:paraId="42E40A31" w14:textId="77777777" w:rsidR="000423A2" w:rsidRPr="002F18CE" w:rsidRDefault="000423A2" w:rsidP="000423A2">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4167E2ED" w14:textId="77777777" w:rsidR="000423A2" w:rsidRPr="002F18CE" w:rsidRDefault="000423A2" w:rsidP="000423A2">
      <w:pPr>
        <w:pStyle w:val="ListParagraph"/>
        <w:numPr>
          <w:ilvl w:val="0"/>
          <w:numId w:val="3"/>
        </w:numPr>
        <w:rPr>
          <w:rFonts w:cstheme="minorHAnsi"/>
          <w:sz w:val="24"/>
          <w:szCs w:val="24"/>
        </w:rPr>
      </w:pPr>
      <w:r w:rsidRPr="002F18CE">
        <w:rPr>
          <w:rFonts w:cstheme="minorHAnsi"/>
          <w:sz w:val="24"/>
          <w:szCs w:val="24"/>
        </w:rPr>
        <w:t>Low</w:t>
      </w:r>
    </w:p>
    <w:p w14:paraId="497971DE" w14:textId="77777777" w:rsidR="000423A2" w:rsidRPr="002F18CE" w:rsidRDefault="000423A2" w:rsidP="000423A2">
      <w:pPr>
        <w:pStyle w:val="ListParagraph"/>
        <w:numPr>
          <w:ilvl w:val="0"/>
          <w:numId w:val="3"/>
        </w:numPr>
        <w:rPr>
          <w:rFonts w:cstheme="minorHAnsi"/>
          <w:sz w:val="24"/>
          <w:szCs w:val="24"/>
        </w:rPr>
      </w:pPr>
      <w:r w:rsidRPr="002F18CE">
        <w:rPr>
          <w:rFonts w:cstheme="minorHAnsi"/>
          <w:sz w:val="24"/>
          <w:szCs w:val="24"/>
        </w:rPr>
        <w:t>Medium</w:t>
      </w:r>
    </w:p>
    <w:p w14:paraId="53122E55" w14:textId="77777777" w:rsidR="000423A2" w:rsidRPr="002F18CE" w:rsidRDefault="000423A2" w:rsidP="000423A2">
      <w:pPr>
        <w:pStyle w:val="ListParagraph"/>
        <w:numPr>
          <w:ilvl w:val="0"/>
          <w:numId w:val="3"/>
        </w:numPr>
        <w:rPr>
          <w:rFonts w:cstheme="minorHAnsi"/>
          <w:sz w:val="24"/>
          <w:szCs w:val="24"/>
        </w:rPr>
      </w:pPr>
      <w:r w:rsidRPr="002F18CE">
        <w:rPr>
          <w:rFonts w:cstheme="minorHAnsi"/>
          <w:sz w:val="24"/>
          <w:szCs w:val="24"/>
        </w:rPr>
        <w:t>High</w:t>
      </w:r>
    </w:p>
    <w:p w14:paraId="7B88672A" w14:textId="77777777" w:rsidR="000423A2" w:rsidRPr="002F18CE" w:rsidRDefault="000423A2" w:rsidP="000423A2">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3AEAB2DD" w14:textId="77777777" w:rsidR="000423A2" w:rsidRPr="002F18CE" w:rsidRDefault="000423A2" w:rsidP="000423A2">
      <w:pPr>
        <w:pStyle w:val="ListParagraph"/>
        <w:numPr>
          <w:ilvl w:val="0"/>
          <w:numId w:val="3"/>
        </w:numPr>
        <w:rPr>
          <w:rFonts w:cstheme="minorHAnsi"/>
          <w:sz w:val="24"/>
          <w:szCs w:val="24"/>
        </w:rPr>
      </w:pPr>
      <w:r w:rsidRPr="002F18CE">
        <w:rPr>
          <w:rFonts w:cstheme="minorHAnsi"/>
          <w:sz w:val="24"/>
          <w:szCs w:val="24"/>
        </w:rPr>
        <w:t>Low</w:t>
      </w:r>
    </w:p>
    <w:p w14:paraId="58DCA4D2" w14:textId="77777777" w:rsidR="000423A2" w:rsidRPr="002F18CE" w:rsidRDefault="000423A2" w:rsidP="000423A2">
      <w:pPr>
        <w:pStyle w:val="ListParagraph"/>
        <w:numPr>
          <w:ilvl w:val="0"/>
          <w:numId w:val="3"/>
        </w:numPr>
        <w:rPr>
          <w:rFonts w:cstheme="minorHAnsi"/>
          <w:sz w:val="24"/>
          <w:szCs w:val="24"/>
        </w:rPr>
      </w:pPr>
      <w:r w:rsidRPr="002F18CE">
        <w:rPr>
          <w:rFonts w:cstheme="minorHAnsi"/>
          <w:sz w:val="24"/>
          <w:szCs w:val="24"/>
        </w:rPr>
        <w:t>Medium</w:t>
      </w:r>
    </w:p>
    <w:p w14:paraId="23ABF2A5" w14:textId="77777777" w:rsidR="000423A2" w:rsidRPr="002F18CE" w:rsidRDefault="000423A2" w:rsidP="000423A2">
      <w:pPr>
        <w:pStyle w:val="ListParagraph"/>
        <w:numPr>
          <w:ilvl w:val="0"/>
          <w:numId w:val="3"/>
        </w:numPr>
        <w:rPr>
          <w:rFonts w:cstheme="minorHAnsi"/>
          <w:sz w:val="24"/>
          <w:szCs w:val="24"/>
        </w:rPr>
      </w:pPr>
      <w:r w:rsidRPr="002F18CE">
        <w:rPr>
          <w:rFonts w:cstheme="minorHAnsi"/>
          <w:sz w:val="24"/>
          <w:szCs w:val="24"/>
        </w:rPr>
        <w:t>High</w:t>
      </w:r>
    </w:p>
    <w:p w14:paraId="16885C11" w14:textId="77777777" w:rsidR="007C0F26" w:rsidRPr="002F18CE" w:rsidRDefault="007C0F26" w:rsidP="007C0F26">
      <w:pPr>
        <w:rPr>
          <w:rFonts w:cstheme="minorHAnsi"/>
          <w:b/>
          <w:sz w:val="24"/>
          <w:szCs w:val="24"/>
        </w:rPr>
      </w:pPr>
      <w:r w:rsidRPr="002F18CE">
        <w:rPr>
          <w:rFonts w:cstheme="minorHAnsi"/>
          <w:b/>
          <w:sz w:val="24"/>
          <w:szCs w:val="24"/>
        </w:rPr>
        <w:t>Overall Security Risk:</w:t>
      </w:r>
    </w:p>
    <w:p w14:paraId="0840AD87" w14:textId="77777777" w:rsidR="007C0F26" w:rsidRPr="002F18CE" w:rsidRDefault="007C0F26" w:rsidP="007C0F26">
      <w:pPr>
        <w:pStyle w:val="ListParagraph"/>
        <w:numPr>
          <w:ilvl w:val="0"/>
          <w:numId w:val="3"/>
        </w:numPr>
        <w:rPr>
          <w:rFonts w:cstheme="minorHAnsi"/>
          <w:sz w:val="24"/>
          <w:szCs w:val="24"/>
        </w:rPr>
      </w:pPr>
      <w:r w:rsidRPr="002F18CE">
        <w:rPr>
          <w:rFonts w:cstheme="minorHAnsi"/>
          <w:sz w:val="24"/>
          <w:szCs w:val="24"/>
        </w:rPr>
        <w:t>Low</w:t>
      </w:r>
    </w:p>
    <w:p w14:paraId="344DD41C" w14:textId="77777777" w:rsidR="007C0F26" w:rsidRPr="002F18CE" w:rsidRDefault="007C0F26" w:rsidP="007C0F26">
      <w:pPr>
        <w:pStyle w:val="ListParagraph"/>
        <w:numPr>
          <w:ilvl w:val="0"/>
          <w:numId w:val="3"/>
        </w:numPr>
        <w:rPr>
          <w:rFonts w:cstheme="minorHAnsi"/>
          <w:sz w:val="24"/>
          <w:szCs w:val="24"/>
        </w:rPr>
      </w:pPr>
      <w:r w:rsidRPr="002F18CE">
        <w:rPr>
          <w:rFonts w:cstheme="minorHAnsi"/>
          <w:sz w:val="24"/>
          <w:szCs w:val="24"/>
        </w:rPr>
        <w:t>Medium</w:t>
      </w:r>
    </w:p>
    <w:p w14:paraId="28CEF543" w14:textId="77777777" w:rsidR="007C0F26" w:rsidRPr="002F18CE" w:rsidRDefault="007C0F26" w:rsidP="007C0F26">
      <w:pPr>
        <w:pStyle w:val="ListParagraph"/>
        <w:numPr>
          <w:ilvl w:val="0"/>
          <w:numId w:val="3"/>
        </w:numPr>
        <w:rPr>
          <w:rFonts w:cstheme="minorHAnsi"/>
          <w:sz w:val="24"/>
          <w:szCs w:val="24"/>
        </w:rPr>
      </w:pPr>
      <w:r w:rsidRPr="002F18CE">
        <w:rPr>
          <w:rFonts w:cstheme="minorHAnsi"/>
          <w:sz w:val="24"/>
          <w:szCs w:val="24"/>
        </w:rPr>
        <w:t>High</w:t>
      </w:r>
    </w:p>
    <w:p w14:paraId="26A3E2EF" w14:textId="77777777" w:rsidR="000423A2" w:rsidRPr="002F18CE" w:rsidRDefault="000423A2" w:rsidP="000423A2">
      <w:pPr>
        <w:rPr>
          <w:rFonts w:cstheme="minorHAnsi"/>
          <w:b/>
          <w:sz w:val="24"/>
          <w:szCs w:val="24"/>
        </w:rPr>
      </w:pPr>
      <w:r w:rsidRPr="002F18CE">
        <w:rPr>
          <w:rFonts w:cstheme="minorHAnsi"/>
          <w:b/>
          <w:sz w:val="24"/>
          <w:szCs w:val="24"/>
        </w:rPr>
        <w:t>Related Information:</w:t>
      </w:r>
    </w:p>
    <w:p w14:paraId="7845AB42" w14:textId="77777777" w:rsidR="000423A2" w:rsidRPr="002F18CE" w:rsidRDefault="000423A2" w:rsidP="000423A2">
      <w:pPr>
        <w:rPr>
          <w:rFonts w:cstheme="minorHAnsi"/>
          <w:i/>
          <w:sz w:val="24"/>
          <w:szCs w:val="24"/>
        </w:rPr>
      </w:pPr>
      <w:r w:rsidRPr="002F18CE">
        <w:rPr>
          <w:rFonts w:cstheme="minorHAnsi"/>
          <w:i/>
          <w:sz w:val="24"/>
          <w:szCs w:val="24"/>
        </w:rPr>
        <w:t>Things to Consider to Help Answer the Question:</w:t>
      </w:r>
    </w:p>
    <w:p w14:paraId="23C80B46" w14:textId="77777777" w:rsidR="00B72068" w:rsidRPr="002F18CE" w:rsidRDefault="00B72068" w:rsidP="00B72068">
      <w:pPr>
        <w:pStyle w:val="TableBullets"/>
        <w:numPr>
          <w:ilvl w:val="0"/>
          <w:numId w:val="0"/>
        </w:numPr>
        <w:spacing w:before="120"/>
        <w:rPr>
          <w:rFonts w:asciiTheme="minorHAnsi" w:eastAsiaTheme="minorHAnsi" w:hAnsiTheme="minorHAnsi" w:cstheme="minorHAnsi"/>
          <w:sz w:val="24"/>
          <w:szCs w:val="24"/>
        </w:rPr>
      </w:pPr>
      <w:r w:rsidRPr="002F18CE">
        <w:rPr>
          <w:rFonts w:asciiTheme="minorHAnsi" w:eastAsiaTheme="minorHAnsi" w:hAnsiTheme="minorHAnsi" w:cstheme="minorHAnsi"/>
          <w:sz w:val="24"/>
          <w:szCs w:val="24"/>
        </w:rPr>
        <w:t>Consider that your organization may have contractors performing many functions that are essential to the operation of your practice.</w:t>
      </w:r>
    </w:p>
    <w:p w14:paraId="4C653F7D" w14:textId="77777777" w:rsidR="00B72068" w:rsidRPr="002F18CE" w:rsidRDefault="00B72068" w:rsidP="00B72068">
      <w:pPr>
        <w:pStyle w:val="TableBullets"/>
        <w:numPr>
          <w:ilvl w:val="0"/>
          <w:numId w:val="0"/>
        </w:numPr>
        <w:spacing w:before="120"/>
        <w:rPr>
          <w:rFonts w:asciiTheme="minorHAnsi" w:eastAsiaTheme="minorHAnsi" w:hAnsiTheme="minorHAnsi" w:cstheme="minorHAnsi"/>
          <w:sz w:val="24"/>
          <w:szCs w:val="24"/>
        </w:rPr>
      </w:pPr>
      <w:r w:rsidRPr="002F18CE">
        <w:rPr>
          <w:rFonts w:asciiTheme="minorHAnsi" w:eastAsiaTheme="minorHAnsi" w:hAnsiTheme="minorHAnsi" w:cstheme="minorHAnsi"/>
          <w:sz w:val="24"/>
          <w:szCs w:val="24"/>
        </w:rPr>
        <w:lastRenderedPageBreak/>
        <w:t xml:space="preserve">For example, temporary employment agencies, IT or technology providers, or other service providers </w:t>
      </w:r>
    </w:p>
    <w:p w14:paraId="63418E0D" w14:textId="77777777" w:rsidR="00B72068" w:rsidRPr="002F18CE" w:rsidRDefault="00B72068" w:rsidP="00B72068">
      <w:pPr>
        <w:pStyle w:val="TableBullets"/>
        <w:numPr>
          <w:ilvl w:val="0"/>
          <w:numId w:val="0"/>
        </w:numPr>
        <w:spacing w:before="120"/>
        <w:rPr>
          <w:rFonts w:asciiTheme="minorHAnsi" w:eastAsiaTheme="minorHAnsi" w:hAnsiTheme="minorHAnsi" w:cstheme="minorHAnsi"/>
          <w:sz w:val="24"/>
          <w:szCs w:val="24"/>
        </w:rPr>
      </w:pPr>
      <w:r w:rsidRPr="002F18CE">
        <w:rPr>
          <w:rFonts w:asciiTheme="minorHAnsi" w:eastAsiaTheme="minorHAnsi" w:hAnsiTheme="minorHAnsi" w:cstheme="minorHAnsi"/>
          <w:sz w:val="24"/>
          <w:szCs w:val="24"/>
        </w:rPr>
        <w:t xml:space="preserve">Consider whether your practice assigns a workforce member the responsibility for making sure that the practice has written assurances from each of these service providers that assure protection of </w:t>
      </w:r>
      <w:proofErr w:type="spellStart"/>
      <w:r w:rsidRPr="002F18CE">
        <w:rPr>
          <w:rFonts w:asciiTheme="minorHAnsi" w:eastAsiaTheme="minorHAnsi" w:hAnsiTheme="minorHAnsi" w:cstheme="minorHAnsi"/>
          <w:sz w:val="24"/>
          <w:szCs w:val="24"/>
        </w:rPr>
        <w:t>ePHI</w:t>
      </w:r>
      <w:proofErr w:type="spellEnd"/>
      <w:r w:rsidRPr="002F18CE">
        <w:rPr>
          <w:rFonts w:asciiTheme="minorHAnsi" w:eastAsiaTheme="minorHAnsi" w:hAnsiTheme="minorHAnsi" w:cstheme="minorHAnsi"/>
          <w:sz w:val="24"/>
          <w:szCs w:val="24"/>
        </w:rPr>
        <w:t xml:space="preserve">.  </w:t>
      </w:r>
    </w:p>
    <w:p w14:paraId="64F37B49" w14:textId="77777777" w:rsidR="000E6BF0" w:rsidRPr="002F18CE" w:rsidRDefault="000E6BF0" w:rsidP="000423A2">
      <w:pPr>
        <w:rPr>
          <w:rFonts w:cstheme="minorHAnsi"/>
          <w:i/>
          <w:sz w:val="24"/>
          <w:szCs w:val="24"/>
        </w:rPr>
      </w:pPr>
    </w:p>
    <w:p w14:paraId="6BCD954E" w14:textId="77777777" w:rsidR="000423A2" w:rsidRPr="002F18CE" w:rsidRDefault="000423A2" w:rsidP="000423A2">
      <w:pPr>
        <w:rPr>
          <w:rFonts w:cstheme="minorHAnsi"/>
          <w:i/>
          <w:sz w:val="24"/>
          <w:szCs w:val="24"/>
        </w:rPr>
      </w:pPr>
      <w:r w:rsidRPr="002F18CE">
        <w:rPr>
          <w:rFonts w:cstheme="minorHAnsi"/>
          <w:i/>
          <w:sz w:val="24"/>
          <w:szCs w:val="24"/>
        </w:rPr>
        <w:t>Possible Threats and Vulnerabilities:</w:t>
      </w:r>
    </w:p>
    <w:p w14:paraId="48E5BFDB" w14:textId="77777777" w:rsidR="00B72068" w:rsidRPr="002F18CE" w:rsidRDefault="00B72068" w:rsidP="00B72068">
      <w:pPr>
        <w:spacing w:line="240" w:lineRule="auto"/>
        <w:contextualSpacing/>
        <w:rPr>
          <w:rFonts w:cstheme="minorHAnsi"/>
          <w:sz w:val="24"/>
          <w:szCs w:val="24"/>
        </w:rPr>
      </w:pPr>
      <w:r w:rsidRPr="002F18CE">
        <w:rPr>
          <w:rFonts w:eastAsia="Times New Roman" w:cstheme="minorHAnsi"/>
          <w:sz w:val="24"/>
          <w:szCs w:val="24"/>
        </w:rPr>
        <w:t xml:space="preserve">Your practice may not be able to safeguard its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if it does not </w:t>
      </w:r>
      <w:r w:rsidRPr="002F18CE">
        <w:rPr>
          <w:rFonts w:cstheme="minorHAnsi"/>
          <w:color w:val="000000"/>
          <w:sz w:val="24"/>
          <w:szCs w:val="24"/>
        </w:rPr>
        <w:t xml:space="preserve">identify the role responsible and accountable for </w:t>
      </w:r>
      <w:r w:rsidRPr="002F18CE">
        <w:rPr>
          <w:rFonts w:cstheme="minorHAnsi"/>
          <w:sz w:val="24"/>
          <w:szCs w:val="24"/>
        </w:rPr>
        <w:t>making sure that business associate agreements are in place before your practice enables a service provider to begin to create, access, store or transmit PHI on behalf of the practice.</w:t>
      </w:r>
    </w:p>
    <w:p w14:paraId="30FE0B67" w14:textId="77777777" w:rsidR="00B72068" w:rsidRPr="002F18CE" w:rsidRDefault="00B72068" w:rsidP="00B72068">
      <w:pPr>
        <w:spacing w:line="240" w:lineRule="auto"/>
        <w:contextualSpacing/>
        <w:rPr>
          <w:rFonts w:cstheme="minorHAnsi"/>
          <w:sz w:val="24"/>
          <w:szCs w:val="24"/>
        </w:rPr>
      </w:pPr>
    </w:p>
    <w:p w14:paraId="1D0835E7" w14:textId="77777777" w:rsidR="00B72068" w:rsidRPr="002F18CE" w:rsidRDefault="00B72068" w:rsidP="00B72068">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5F089D55" w14:textId="77777777" w:rsidR="00B72068" w:rsidRPr="002F18CE" w:rsidRDefault="00B72068" w:rsidP="00B72068">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Service providers are unaware of the types of sensitive information that they will possess or control when performing the services on your behalf and fail to take reasonable care to protect the privacy and security of </w:t>
      </w:r>
      <w:proofErr w:type="spellStart"/>
      <w:r w:rsidRPr="002F18CE">
        <w:rPr>
          <w:rFonts w:cstheme="minorHAnsi"/>
          <w:sz w:val="24"/>
          <w:szCs w:val="24"/>
        </w:rPr>
        <w:t>ePHI</w:t>
      </w:r>
      <w:proofErr w:type="spellEnd"/>
      <w:r w:rsidRPr="002F18CE">
        <w:rPr>
          <w:rFonts w:cstheme="minorHAnsi"/>
          <w:sz w:val="24"/>
          <w:szCs w:val="24"/>
        </w:rPr>
        <w:t>.</w:t>
      </w:r>
    </w:p>
    <w:p w14:paraId="6888AB7B" w14:textId="77777777" w:rsidR="00B72068" w:rsidRPr="002F18CE" w:rsidRDefault="00B72068" w:rsidP="00B72068">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5E277336" w14:textId="77777777" w:rsidR="00B72068" w:rsidRPr="002F18CE" w:rsidRDefault="00B72068" w:rsidP="00B7206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2A7BBD2E" w14:textId="77777777" w:rsidR="000423A2" w:rsidRPr="002F18CE" w:rsidRDefault="00B72068" w:rsidP="00B7206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68154A07" w14:textId="77777777" w:rsidR="00B72068" w:rsidRPr="002F18CE" w:rsidRDefault="00B72068" w:rsidP="000423A2">
      <w:pPr>
        <w:spacing w:after="0" w:line="240" w:lineRule="auto"/>
        <w:rPr>
          <w:rFonts w:eastAsia="Times New Roman" w:cstheme="minorHAnsi"/>
          <w:bCs/>
          <w:i/>
          <w:sz w:val="24"/>
          <w:szCs w:val="24"/>
        </w:rPr>
      </w:pPr>
    </w:p>
    <w:p w14:paraId="13C5D0DA" w14:textId="77777777" w:rsidR="000423A2" w:rsidRPr="002F18CE" w:rsidRDefault="000423A2" w:rsidP="000423A2">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26E9FAA9" w14:textId="77777777" w:rsidR="000423A2" w:rsidRPr="002F18CE" w:rsidRDefault="004B7C32" w:rsidP="000423A2">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0423A2"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0423A2" w:rsidRPr="002F18CE">
        <w:rPr>
          <w:rFonts w:eastAsia="Times New Roman" w:cstheme="minorHAnsi"/>
          <w:bCs/>
          <w:sz w:val="24"/>
          <w:szCs w:val="24"/>
        </w:rPr>
        <w:t>ePHI</w:t>
      </w:r>
      <w:proofErr w:type="spellEnd"/>
      <w:r w:rsidR="000423A2" w:rsidRPr="002F18CE">
        <w:rPr>
          <w:rFonts w:eastAsia="Times New Roman" w:cstheme="minorHAnsi"/>
          <w:bCs/>
          <w:sz w:val="24"/>
          <w:szCs w:val="24"/>
        </w:rPr>
        <w:t>.</w:t>
      </w:r>
    </w:p>
    <w:p w14:paraId="7941F976" w14:textId="77777777" w:rsidR="00A36805" w:rsidRPr="002F18CE" w:rsidRDefault="00A36805" w:rsidP="000423A2">
      <w:pPr>
        <w:spacing w:after="0" w:line="240" w:lineRule="auto"/>
        <w:rPr>
          <w:rFonts w:eastAsia="Times New Roman" w:cstheme="minorHAnsi"/>
          <w:bCs/>
          <w:sz w:val="24"/>
          <w:szCs w:val="24"/>
        </w:rPr>
      </w:pPr>
    </w:p>
    <w:p w14:paraId="730C1C6D"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A covered entity may permit a business associate to create, receive, maintain, or transmit electronic protected health information on the covered entity’s behalf only if the covered entity obtains satisfactory assurances, in accordance with §164.314(a), that the business associate will appropriately safeguard the information. A covered entity is not required to obtain such satisfactory assurances from a business associate that is a subcontractor</w:t>
      </w:r>
    </w:p>
    <w:p w14:paraId="32AB657A"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§164.308(b)(1)]</w:t>
      </w:r>
    </w:p>
    <w:p w14:paraId="7460D81A" w14:textId="77777777" w:rsidR="00A36805" w:rsidRPr="002F18CE" w:rsidRDefault="00A36805" w:rsidP="00A36805">
      <w:pPr>
        <w:spacing w:line="240" w:lineRule="auto"/>
        <w:contextualSpacing/>
        <w:rPr>
          <w:rFonts w:cstheme="minorHAnsi"/>
          <w:sz w:val="24"/>
          <w:szCs w:val="24"/>
        </w:rPr>
      </w:pPr>
    </w:p>
    <w:p w14:paraId="424F5508"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Sample Business Associate Agreement From OCR [</w:t>
      </w:r>
      <w:hyperlink r:id="rId13" w:history="1">
        <w:r w:rsidRPr="002F18CE">
          <w:rPr>
            <w:rStyle w:val="Hyperlink"/>
            <w:rFonts w:cstheme="minorHAnsi"/>
            <w:sz w:val="24"/>
            <w:szCs w:val="24"/>
          </w:rPr>
          <w:t>http://www.hhs.gov/ocr/privacy/hipaa/understanding/coveredentities/contractprov.html</w:t>
        </w:r>
      </w:hyperlink>
      <w:r w:rsidRPr="002F18CE">
        <w:rPr>
          <w:rFonts w:cstheme="minorHAnsi"/>
          <w:sz w:val="24"/>
          <w:szCs w:val="24"/>
        </w:rPr>
        <w:t>]</w:t>
      </w:r>
    </w:p>
    <w:p w14:paraId="787DE9D9" w14:textId="77777777" w:rsidR="00A36805" w:rsidRPr="002F18CE" w:rsidRDefault="00A36805" w:rsidP="00A36805">
      <w:pPr>
        <w:spacing w:line="240" w:lineRule="auto"/>
        <w:contextualSpacing/>
        <w:rPr>
          <w:rFonts w:cstheme="minorHAnsi"/>
          <w:sz w:val="24"/>
          <w:szCs w:val="24"/>
        </w:rPr>
      </w:pPr>
    </w:p>
    <w:p w14:paraId="118110C9"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The requirements set forth in this agreement are baseline minimums.  Further, you and your service provider can always contract for greater assurances than are required by law.</w:t>
      </w:r>
    </w:p>
    <w:p w14:paraId="1F6DB8AD" w14:textId="77777777" w:rsidR="000E6BF0" w:rsidRPr="002F18CE" w:rsidRDefault="00B72068" w:rsidP="000E6BF0">
      <w:pPr>
        <w:pStyle w:val="Heading1"/>
        <w:pBdr>
          <w:top w:val="single" w:sz="4" w:space="1" w:color="auto"/>
          <w:left w:val="single" w:sz="4" w:space="4" w:color="auto"/>
          <w:bottom w:val="single" w:sz="4" w:space="1" w:color="auto"/>
          <w:right w:val="single" w:sz="4" w:space="4" w:color="auto"/>
        </w:pBdr>
      </w:pPr>
      <w:bookmarkStart w:id="114" w:name="_Toc459304863"/>
      <w:r w:rsidRPr="002F18CE">
        <w:rPr>
          <w:b/>
        </w:rPr>
        <w:lastRenderedPageBreak/>
        <w:t>A61</w:t>
      </w:r>
      <w:r w:rsidR="000E6BF0" w:rsidRPr="002F18CE">
        <w:rPr>
          <w:b/>
        </w:rPr>
        <w:t xml:space="preserve"> - </w:t>
      </w:r>
      <w:r w:rsidRPr="002F18CE">
        <w:rPr>
          <w:rFonts w:eastAsia="Times New Roman"/>
          <w:b/>
        </w:rPr>
        <w:t>§164.308(b)(1</w:t>
      </w:r>
      <w:proofErr w:type="gramStart"/>
      <w:r w:rsidRPr="002F18CE">
        <w:rPr>
          <w:rFonts w:eastAsia="Times New Roman"/>
          <w:b/>
        </w:rPr>
        <w:t>)  Standard</w:t>
      </w:r>
      <w:proofErr w:type="gramEnd"/>
      <w:r w:rsidR="000E6BF0" w:rsidRPr="002F18CE">
        <w:rPr>
          <w:rFonts w:eastAsia="Times New Roman"/>
          <w:b/>
        </w:rPr>
        <w:t xml:space="preserve"> </w:t>
      </w:r>
      <w:r w:rsidR="000E6BF0" w:rsidRPr="002F18CE">
        <w:rPr>
          <w:rFonts w:eastAsia="Times New Roman"/>
        </w:rPr>
        <w:t xml:space="preserve">Does </w:t>
      </w:r>
      <w:r w:rsidR="000E6BF0" w:rsidRPr="002F18CE">
        <w:t xml:space="preserve">your practice maintain a list of all of its service providers, indicating which have access to your practice’s facilities, information systems and </w:t>
      </w:r>
      <w:proofErr w:type="spellStart"/>
      <w:r w:rsidR="000E6BF0" w:rsidRPr="002F18CE">
        <w:t>ePHI</w:t>
      </w:r>
      <w:proofErr w:type="spellEnd"/>
      <w:r w:rsidR="000E6BF0" w:rsidRPr="002F18CE">
        <w:t>?</w:t>
      </w:r>
      <w:bookmarkEnd w:id="114"/>
    </w:p>
    <w:p w14:paraId="4F528D87" w14:textId="77777777" w:rsidR="00B72068" w:rsidRPr="002F18CE" w:rsidRDefault="00B72068" w:rsidP="00B72068">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2D0C553A" w14:textId="77777777" w:rsidR="00B72068" w:rsidRPr="002F18CE" w:rsidRDefault="00B72068" w:rsidP="00B72068">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4D2E5C19" w14:textId="77777777" w:rsidR="00B72068" w:rsidRPr="002F18CE" w:rsidRDefault="00B72068" w:rsidP="00B72068">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0690169C" w14:textId="77777777" w:rsidR="00B72068" w:rsidRPr="002F18CE" w:rsidRDefault="00B72068" w:rsidP="00B72068">
      <w:pPr>
        <w:pStyle w:val="ListParagraph"/>
        <w:numPr>
          <w:ilvl w:val="0"/>
          <w:numId w:val="2"/>
        </w:numPr>
        <w:rPr>
          <w:rFonts w:cstheme="minorHAnsi"/>
          <w:sz w:val="24"/>
          <w:szCs w:val="24"/>
        </w:rPr>
      </w:pPr>
      <w:r w:rsidRPr="002F18CE">
        <w:rPr>
          <w:rFonts w:cstheme="minorHAnsi"/>
          <w:sz w:val="24"/>
          <w:szCs w:val="24"/>
        </w:rPr>
        <w:t>Cost</w:t>
      </w:r>
    </w:p>
    <w:p w14:paraId="60C004E2" w14:textId="77777777" w:rsidR="00B72068" w:rsidRPr="002F18CE" w:rsidRDefault="00B72068" w:rsidP="00B72068">
      <w:pPr>
        <w:pStyle w:val="ListParagraph"/>
        <w:numPr>
          <w:ilvl w:val="0"/>
          <w:numId w:val="2"/>
        </w:numPr>
        <w:rPr>
          <w:rFonts w:cstheme="minorHAnsi"/>
          <w:sz w:val="24"/>
          <w:szCs w:val="24"/>
        </w:rPr>
      </w:pPr>
      <w:r w:rsidRPr="002F18CE">
        <w:rPr>
          <w:rFonts w:cstheme="minorHAnsi"/>
          <w:sz w:val="24"/>
          <w:szCs w:val="24"/>
        </w:rPr>
        <w:t>Practice Size</w:t>
      </w:r>
    </w:p>
    <w:p w14:paraId="4188445E" w14:textId="77777777" w:rsidR="00B72068" w:rsidRPr="002F18CE" w:rsidRDefault="00B72068" w:rsidP="00B72068">
      <w:pPr>
        <w:pStyle w:val="ListParagraph"/>
        <w:numPr>
          <w:ilvl w:val="0"/>
          <w:numId w:val="2"/>
        </w:numPr>
        <w:rPr>
          <w:rFonts w:cstheme="minorHAnsi"/>
          <w:sz w:val="24"/>
          <w:szCs w:val="24"/>
        </w:rPr>
      </w:pPr>
      <w:r w:rsidRPr="002F18CE">
        <w:rPr>
          <w:rFonts w:cstheme="minorHAnsi"/>
          <w:sz w:val="24"/>
          <w:szCs w:val="24"/>
        </w:rPr>
        <w:t>Complexity</w:t>
      </w:r>
    </w:p>
    <w:p w14:paraId="23B3A410" w14:textId="77777777" w:rsidR="00B72068" w:rsidRPr="002F18CE" w:rsidRDefault="00B72068" w:rsidP="00B72068">
      <w:pPr>
        <w:pStyle w:val="ListParagraph"/>
        <w:numPr>
          <w:ilvl w:val="0"/>
          <w:numId w:val="2"/>
        </w:numPr>
        <w:rPr>
          <w:rFonts w:cstheme="minorHAnsi"/>
          <w:sz w:val="24"/>
          <w:szCs w:val="24"/>
        </w:rPr>
      </w:pPr>
      <w:r w:rsidRPr="002F18CE">
        <w:rPr>
          <w:rFonts w:cstheme="minorHAnsi"/>
          <w:sz w:val="24"/>
          <w:szCs w:val="24"/>
        </w:rPr>
        <w:t>Alternate Solution</w:t>
      </w:r>
    </w:p>
    <w:p w14:paraId="3DA9D274" w14:textId="77777777" w:rsidR="00B72068" w:rsidRPr="002F18CE" w:rsidRDefault="00B72068" w:rsidP="00B72068">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B72068" w:rsidRPr="002F18CE" w14:paraId="32B44456" w14:textId="77777777" w:rsidTr="00B5639F">
        <w:tc>
          <w:tcPr>
            <w:tcW w:w="9576" w:type="dxa"/>
          </w:tcPr>
          <w:p w14:paraId="36FB8169" w14:textId="77777777" w:rsidR="00B72068" w:rsidRPr="002F18CE" w:rsidRDefault="00B72068" w:rsidP="00B5639F">
            <w:pPr>
              <w:rPr>
                <w:rFonts w:cstheme="minorHAnsi"/>
                <w:sz w:val="24"/>
                <w:szCs w:val="24"/>
              </w:rPr>
            </w:pPr>
          </w:p>
          <w:p w14:paraId="69A067BE" w14:textId="77777777" w:rsidR="00B72068" w:rsidRPr="002F18CE" w:rsidRDefault="00B72068" w:rsidP="00B5639F">
            <w:pPr>
              <w:rPr>
                <w:rFonts w:cstheme="minorHAnsi"/>
                <w:sz w:val="24"/>
                <w:szCs w:val="24"/>
              </w:rPr>
            </w:pPr>
          </w:p>
          <w:p w14:paraId="49B8D29E" w14:textId="77777777" w:rsidR="00B72068" w:rsidRPr="002F18CE" w:rsidRDefault="00B72068" w:rsidP="00B5639F">
            <w:pPr>
              <w:rPr>
                <w:rFonts w:cstheme="minorHAnsi"/>
                <w:sz w:val="24"/>
                <w:szCs w:val="24"/>
              </w:rPr>
            </w:pPr>
          </w:p>
          <w:p w14:paraId="5274D522" w14:textId="77777777" w:rsidR="00B72068" w:rsidRPr="002F18CE" w:rsidRDefault="00B72068" w:rsidP="00B5639F">
            <w:pPr>
              <w:rPr>
                <w:rFonts w:cstheme="minorHAnsi"/>
                <w:sz w:val="24"/>
                <w:szCs w:val="24"/>
              </w:rPr>
            </w:pPr>
          </w:p>
          <w:p w14:paraId="67215C1B" w14:textId="77777777" w:rsidR="00B72068" w:rsidRPr="002F18CE" w:rsidRDefault="00B72068" w:rsidP="00B5639F">
            <w:pPr>
              <w:rPr>
                <w:rFonts w:cstheme="minorHAnsi"/>
                <w:sz w:val="24"/>
                <w:szCs w:val="24"/>
              </w:rPr>
            </w:pPr>
          </w:p>
          <w:p w14:paraId="05D76116" w14:textId="77777777" w:rsidR="00B72068" w:rsidRPr="002F18CE" w:rsidRDefault="00B72068" w:rsidP="00B5639F">
            <w:pPr>
              <w:rPr>
                <w:rFonts w:cstheme="minorHAnsi"/>
                <w:sz w:val="24"/>
                <w:szCs w:val="24"/>
              </w:rPr>
            </w:pPr>
          </w:p>
        </w:tc>
      </w:tr>
    </w:tbl>
    <w:p w14:paraId="48AE6BB0" w14:textId="77777777" w:rsidR="00B72068" w:rsidRPr="002F18CE" w:rsidRDefault="00B72068" w:rsidP="00B72068">
      <w:pPr>
        <w:rPr>
          <w:rFonts w:cstheme="minorHAnsi"/>
          <w:sz w:val="24"/>
          <w:szCs w:val="24"/>
        </w:rPr>
      </w:pPr>
    </w:p>
    <w:p w14:paraId="66660D9C" w14:textId="77777777" w:rsidR="00B72068" w:rsidRPr="002F18CE" w:rsidRDefault="00B72068" w:rsidP="00B72068">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B72068" w:rsidRPr="002F18CE" w14:paraId="30E2CCF8" w14:textId="77777777" w:rsidTr="00B5639F">
        <w:tc>
          <w:tcPr>
            <w:tcW w:w="9576" w:type="dxa"/>
          </w:tcPr>
          <w:p w14:paraId="74250F3B" w14:textId="77777777" w:rsidR="00B72068" w:rsidRPr="002F18CE" w:rsidRDefault="00B72068" w:rsidP="00B5639F">
            <w:pPr>
              <w:rPr>
                <w:rFonts w:cstheme="minorHAnsi"/>
                <w:sz w:val="24"/>
                <w:szCs w:val="24"/>
              </w:rPr>
            </w:pPr>
          </w:p>
          <w:p w14:paraId="4CC64A69" w14:textId="77777777" w:rsidR="00B72068" w:rsidRPr="002F18CE" w:rsidRDefault="00B72068" w:rsidP="00B5639F">
            <w:pPr>
              <w:rPr>
                <w:rFonts w:cstheme="minorHAnsi"/>
                <w:sz w:val="24"/>
                <w:szCs w:val="24"/>
              </w:rPr>
            </w:pPr>
          </w:p>
          <w:p w14:paraId="6E218146" w14:textId="77777777" w:rsidR="00B72068" w:rsidRPr="002F18CE" w:rsidRDefault="00B72068" w:rsidP="00B5639F">
            <w:pPr>
              <w:rPr>
                <w:rFonts w:cstheme="minorHAnsi"/>
                <w:sz w:val="24"/>
                <w:szCs w:val="24"/>
              </w:rPr>
            </w:pPr>
          </w:p>
          <w:p w14:paraId="1669402F" w14:textId="77777777" w:rsidR="00B72068" w:rsidRPr="002F18CE" w:rsidRDefault="00B72068" w:rsidP="00B5639F">
            <w:pPr>
              <w:rPr>
                <w:rFonts w:cstheme="minorHAnsi"/>
                <w:sz w:val="24"/>
                <w:szCs w:val="24"/>
              </w:rPr>
            </w:pPr>
          </w:p>
          <w:p w14:paraId="5ED01853" w14:textId="77777777" w:rsidR="00B72068" w:rsidRPr="002F18CE" w:rsidRDefault="00B72068" w:rsidP="00B5639F">
            <w:pPr>
              <w:rPr>
                <w:rFonts w:cstheme="minorHAnsi"/>
                <w:sz w:val="24"/>
                <w:szCs w:val="24"/>
              </w:rPr>
            </w:pPr>
          </w:p>
          <w:p w14:paraId="70420C67" w14:textId="77777777" w:rsidR="00B72068" w:rsidRPr="002F18CE" w:rsidRDefault="00B72068" w:rsidP="00B5639F">
            <w:pPr>
              <w:rPr>
                <w:rFonts w:cstheme="minorHAnsi"/>
                <w:sz w:val="24"/>
                <w:szCs w:val="24"/>
              </w:rPr>
            </w:pPr>
          </w:p>
        </w:tc>
      </w:tr>
    </w:tbl>
    <w:p w14:paraId="07DE222F" w14:textId="77777777" w:rsidR="00B72068" w:rsidRPr="002F18CE" w:rsidRDefault="00B72068" w:rsidP="00B72068">
      <w:pPr>
        <w:rPr>
          <w:rFonts w:cstheme="minorHAnsi"/>
          <w:sz w:val="24"/>
          <w:szCs w:val="24"/>
        </w:rPr>
      </w:pPr>
    </w:p>
    <w:p w14:paraId="6FD2219D" w14:textId="77777777" w:rsidR="00B72068" w:rsidRPr="002F18CE" w:rsidRDefault="00B72068" w:rsidP="00B72068">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B72068" w:rsidRPr="002F18CE" w14:paraId="03FBDA26" w14:textId="77777777" w:rsidTr="00B5639F">
        <w:tc>
          <w:tcPr>
            <w:tcW w:w="9576" w:type="dxa"/>
          </w:tcPr>
          <w:p w14:paraId="6B607B3E" w14:textId="77777777" w:rsidR="00B72068" w:rsidRPr="002F18CE" w:rsidRDefault="00B72068" w:rsidP="00B5639F">
            <w:pPr>
              <w:rPr>
                <w:rFonts w:cstheme="minorHAnsi"/>
                <w:sz w:val="24"/>
                <w:szCs w:val="24"/>
              </w:rPr>
            </w:pPr>
          </w:p>
          <w:p w14:paraId="6F64F96C" w14:textId="77777777" w:rsidR="00B72068" w:rsidRPr="002F18CE" w:rsidRDefault="00B72068" w:rsidP="00B5639F">
            <w:pPr>
              <w:rPr>
                <w:rFonts w:cstheme="minorHAnsi"/>
                <w:sz w:val="24"/>
                <w:szCs w:val="24"/>
              </w:rPr>
            </w:pPr>
          </w:p>
          <w:p w14:paraId="0FC1A6D6" w14:textId="77777777" w:rsidR="00B72068" w:rsidRPr="002F18CE" w:rsidRDefault="00B72068" w:rsidP="00B5639F">
            <w:pPr>
              <w:rPr>
                <w:rFonts w:cstheme="minorHAnsi"/>
                <w:sz w:val="24"/>
                <w:szCs w:val="24"/>
              </w:rPr>
            </w:pPr>
          </w:p>
          <w:p w14:paraId="132A2A4D" w14:textId="77777777" w:rsidR="00B72068" w:rsidRPr="002F18CE" w:rsidRDefault="00B72068" w:rsidP="00B5639F">
            <w:pPr>
              <w:rPr>
                <w:rFonts w:cstheme="minorHAnsi"/>
                <w:sz w:val="24"/>
                <w:szCs w:val="24"/>
              </w:rPr>
            </w:pPr>
          </w:p>
          <w:p w14:paraId="53A5752F" w14:textId="77777777" w:rsidR="00B72068" w:rsidRPr="002F18CE" w:rsidRDefault="00B72068" w:rsidP="00B5639F">
            <w:pPr>
              <w:rPr>
                <w:rFonts w:cstheme="minorHAnsi"/>
                <w:sz w:val="24"/>
                <w:szCs w:val="24"/>
              </w:rPr>
            </w:pPr>
          </w:p>
          <w:p w14:paraId="0D8D622C" w14:textId="77777777" w:rsidR="00B72068" w:rsidRPr="002F18CE" w:rsidRDefault="00B72068" w:rsidP="00B5639F">
            <w:pPr>
              <w:rPr>
                <w:rFonts w:cstheme="minorHAnsi"/>
                <w:sz w:val="24"/>
                <w:szCs w:val="24"/>
              </w:rPr>
            </w:pPr>
          </w:p>
        </w:tc>
      </w:tr>
    </w:tbl>
    <w:p w14:paraId="6FECA511" w14:textId="77777777" w:rsidR="00B72068" w:rsidRPr="002F18CE" w:rsidRDefault="00B72068" w:rsidP="00B72068">
      <w:pPr>
        <w:rPr>
          <w:rFonts w:cstheme="minorHAnsi"/>
          <w:sz w:val="24"/>
          <w:szCs w:val="24"/>
        </w:rPr>
      </w:pPr>
    </w:p>
    <w:p w14:paraId="64855F08" w14:textId="77777777" w:rsidR="00B72068" w:rsidRPr="002F18CE" w:rsidRDefault="00B72068" w:rsidP="00B72068">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6B9B986F" w14:textId="77777777" w:rsidR="00B72068" w:rsidRPr="002F18CE" w:rsidRDefault="00B72068" w:rsidP="00B72068">
      <w:pPr>
        <w:pStyle w:val="ListParagraph"/>
        <w:numPr>
          <w:ilvl w:val="0"/>
          <w:numId w:val="3"/>
        </w:numPr>
        <w:rPr>
          <w:rFonts w:cstheme="minorHAnsi"/>
          <w:sz w:val="24"/>
          <w:szCs w:val="24"/>
        </w:rPr>
      </w:pPr>
      <w:r w:rsidRPr="002F18CE">
        <w:rPr>
          <w:rFonts w:cstheme="minorHAnsi"/>
          <w:sz w:val="24"/>
          <w:szCs w:val="24"/>
        </w:rPr>
        <w:t>Low</w:t>
      </w:r>
    </w:p>
    <w:p w14:paraId="4B33D50E" w14:textId="77777777" w:rsidR="00B72068" w:rsidRPr="002F18CE" w:rsidRDefault="00B72068" w:rsidP="00B72068">
      <w:pPr>
        <w:pStyle w:val="ListParagraph"/>
        <w:numPr>
          <w:ilvl w:val="0"/>
          <w:numId w:val="3"/>
        </w:numPr>
        <w:rPr>
          <w:rFonts w:cstheme="minorHAnsi"/>
          <w:sz w:val="24"/>
          <w:szCs w:val="24"/>
        </w:rPr>
      </w:pPr>
      <w:r w:rsidRPr="002F18CE">
        <w:rPr>
          <w:rFonts w:cstheme="minorHAnsi"/>
          <w:sz w:val="24"/>
          <w:szCs w:val="24"/>
        </w:rPr>
        <w:t>Medium</w:t>
      </w:r>
    </w:p>
    <w:p w14:paraId="1E81684F" w14:textId="77777777" w:rsidR="00B72068" w:rsidRPr="002F18CE" w:rsidRDefault="00B72068" w:rsidP="00B72068">
      <w:pPr>
        <w:pStyle w:val="ListParagraph"/>
        <w:numPr>
          <w:ilvl w:val="0"/>
          <w:numId w:val="3"/>
        </w:numPr>
        <w:rPr>
          <w:rFonts w:cstheme="minorHAnsi"/>
          <w:sz w:val="24"/>
          <w:szCs w:val="24"/>
        </w:rPr>
      </w:pPr>
      <w:r w:rsidRPr="002F18CE">
        <w:rPr>
          <w:rFonts w:cstheme="minorHAnsi"/>
          <w:sz w:val="24"/>
          <w:szCs w:val="24"/>
        </w:rPr>
        <w:t>High</w:t>
      </w:r>
    </w:p>
    <w:p w14:paraId="658B5997" w14:textId="77777777" w:rsidR="00B72068" w:rsidRPr="002F18CE" w:rsidRDefault="00B72068" w:rsidP="00B72068">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2DF8ED38" w14:textId="77777777" w:rsidR="00B72068" w:rsidRPr="002F18CE" w:rsidRDefault="00B72068" w:rsidP="00B72068">
      <w:pPr>
        <w:pStyle w:val="ListParagraph"/>
        <w:numPr>
          <w:ilvl w:val="0"/>
          <w:numId w:val="3"/>
        </w:numPr>
        <w:rPr>
          <w:rFonts w:cstheme="minorHAnsi"/>
          <w:sz w:val="24"/>
          <w:szCs w:val="24"/>
        </w:rPr>
      </w:pPr>
      <w:r w:rsidRPr="002F18CE">
        <w:rPr>
          <w:rFonts w:cstheme="minorHAnsi"/>
          <w:sz w:val="24"/>
          <w:szCs w:val="24"/>
        </w:rPr>
        <w:t>Low</w:t>
      </w:r>
    </w:p>
    <w:p w14:paraId="41B13E62" w14:textId="77777777" w:rsidR="00B72068" w:rsidRPr="002F18CE" w:rsidRDefault="00B72068" w:rsidP="00B72068">
      <w:pPr>
        <w:pStyle w:val="ListParagraph"/>
        <w:numPr>
          <w:ilvl w:val="0"/>
          <w:numId w:val="3"/>
        </w:numPr>
        <w:rPr>
          <w:rFonts w:cstheme="minorHAnsi"/>
          <w:sz w:val="24"/>
          <w:szCs w:val="24"/>
        </w:rPr>
      </w:pPr>
      <w:r w:rsidRPr="002F18CE">
        <w:rPr>
          <w:rFonts w:cstheme="minorHAnsi"/>
          <w:sz w:val="24"/>
          <w:szCs w:val="24"/>
        </w:rPr>
        <w:t>Medium</w:t>
      </w:r>
    </w:p>
    <w:p w14:paraId="47B3028E" w14:textId="77777777" w:rsidR="00B72068" w:rsidRPr="002F18CE" w:rsidRDefault="00B72068" w:rsidP="00B72068">
      <w:pPr>
        <w:pStyle w:val="ListParagraph"/>
        <w:numPr>
          <w:ilvl w:val="0"/>
          <w:numId w:val="3"/>
        </w:numPr>
        <w:rPr>
          <w:rFonts w:cstheme="minorHAnsi"/>
          <w:sz w:val="24"/>
          <w:szCs w:val="24"/>
        </w:rPr>
      </w:pPr>
      <w:r w:rsidRPr="002F18CE">
        <w:rPr>
          <w:rFonts w:cstheme="minorHAnsi"/>
          <w:sz w:val="24"/>
          <w:szCs w:val="24"/>
        </w:rPr>
        <w:t>High</w:t>
      </w:r>
    </w:p>
    <w:p w14:paraId="3975C9F8" w14:textId="77777777" w:rsidR="008B00B8" w:rsidRPr="002F18CE" w:rsidRDefault="008B00B8" w:rsidP="008B00B8">
      <w:pPr>
        <w:rPr>
          <w:rFonts w:cstheme="minorHAnsi"/>
          <w:b/>
          <w:sz w:val="24"/>
          <w:szCs w:val="24"/>
        </w:rPr>
      </w:pPr>
      <w:r w:rsidRPr="002F18CE">
        <w:rPr>
          <w:rFonts w:cstheme="minorHAnsi"/>
          <w:b/>
          <w:sz w:val="24"/>
          <w:szCs w:val="24"/>
        </w:rPr>
        <w:t>Overall Security Risk:</w:t>
      </w:r>
    </w:p>
    <w:p w14:paraId="76D1F466" w14:textId="77777777" w:rsidR="008B00B8" w:rsidRPr="002F18CE" w:rsidRDefault="008B00B8" w:rsidP="008B00B8">
      <w:pPr>
        <w:pStyle w:val="ListParagraph"/>
        <w:numPr>
          <w:ilvl w:val="0"/>
          <w:numId w:val="3"/>
        </w:numPr>
        <w:rPr>
          <w:rFonts w:cstheme="minorHAnsi"/>
          <w:sz w:val="24"/>
          <w:szCs w:val="24"/>
        </w:rPr>
      </w:pPr>
      <w:r w:rsidRPr="002F18CE">
        <w:rPr>
          <w:rFonts w:cstheme="minorHAnsi"/>
          <w:sz w:val="24"/>
          <w:szCs w:val="24"/>
        </w:rPr>
        <w:t>Low</w:t>
      </w:r>
    </w:p>
    <w:p w14:paraId="6F99EDEE" w14:textId="77777777" w:rsidR="008B00B8" w:rsidRPr="002F18CE" w:rsidRDefault="008B00B8" w:rsidP="008B00B8">
      <w:pPr>
        <w:pStyle w:val="ListParagraph"/>
        <w:numPr>
          <w:ilvl w:val="0"/>
          <w:numId w:val="3"/>
        </w:numPr>
        <w:rPr>
          <w:rFonts w:cstheme="minorHAnsi"/>
          <w:sz w:val="24"/>
          <w:szCs w:val="24"/>
        </w:rPr>
      </w:pPr>
      <w:r w:rsidRPr="002F18CE">
        <w:rPr>
          <w:rFonts w:cstheme="minorHAnsi"/>
          <w:sz w:val="24"/>
          <w:szCs w:val="24"/>
        </w:rPr>
        <w:t>Medium</w:t>
      </w:r>
    </w:p>
    <w:p w14:paraId="7F49AD7B" w14:textId="77777777" w:rsidR="008B00B8" w:rsidRPr="002F18CE" w:rsidRDefault="008B00B8" w:rsidP="008B00B8">
      <w:pPr>
        <w:pStyle w:val="ListParagraph"/>
        <w:numPr>
          <w:ilvl w:val="0"/>
          <w:numId w:val="3"/>
        </w:numPr>
        <w:rPr>
          <w:rFonts w:cstheme="minorHAnsi"/>
          <w:sz w:val="24"/>
          <w:szCs w:val="24"/>
        </w:rPr>
      </w:pPr>
      <w:r w:rsidRPr="002F18CE">
        <w:rPr>
          <w:rFonts w:cstheme="minorHAnsi"/>
          <w:sz w:val="24"/>
          <w:szCs w:val="24"/>
        </w:rPr>
        <w:t>High</w:t>
      </w:r>
    </w:p>
    <w:p w14:paraId="489148C9" w14:textId="77777777" w:rsidR="00B72068" w:rsidRPr="002F18CE" w:rsidRDefault="00B72068" w:rsidP="00B72068">
      <w:pPr>
        <w:rPr>
          <w:rFonts w:cstheme="minorHAnsi"/>
          <w:b/>
          <w:sz w:val="24"/>
          <w:szCs w:val="24"/>
        </w:rPr>
      </w:pPr>
      <w:r w:rsidRPr="002F18CE">
        <w:rPr>
          <w:rFonts w:cstheme="minorHAnsi"/>
          <w:b/>
          <w:sz w:val="24"/>
          <w:szCs w:val="24"/>
        </w:rPr>
        <w:t>Related Information:</w:t>
      </w:r>
    </w:p>
    <w:p w14:paraId="08A21FAA" w14:textId="77777777" w:rsidR="00B72068" w:rsidRPr="002F18CE" w:rsidRDefault="00B72068" w:rsidP="00B72068">
      <w:pPr>
        <w:rPr>
          <w:rFonts w:cstheme="minorHAnsi"/>
          <w:i/>
          <w:sz w:val="24"/>
          <w:szCs w:val="24"/>
        </w:rPr>
      </w:pPr>
      <w:r w:rsidRPr="002F18CE">
        <w:rPr>
          <w:rFonts w:cstheme="minorHAnsi"/>
          <w:i/>
          <w:sz w:val="24"/>
          <w:szCs w:val="24"/>
        </w:rPr>
        <w:t>Things to Consider to Help Answer the Question:</w:t>
      </w:r>
    </w:p>
    <w:p w14:paraId="4EA56BAA" w14:textId="77777777" w:rsidR="00B72068" w:rsidRPr="002F18CE" w:rsidRDefault="00B72068" w:rsidP="00B72068">
      <w:pPr>
        <w:pStyle w:val="TableBullets"/>
        <w:numPr>
          <w:ilvl w:val="0"/>
          <w:numId w:val="0"/>
        </w:numPr>
        <w:rPr>
          <w:rFonts w:asciiTheme="minorHAnsi" w:hAnsiTheme="minorHAnsi" w:cstheme="minorHAnsi"/>
          <w:color w:val="000000"/>
          <w:sz w:val="24"/>
          <w:szCs w:val="24"/>
        </w:rPr>
      </w:pPr>
      <w:r w:rsidRPr="002F18CE">
        <w:rPr>
          <w:rFonts w:asciiTheme="minorHAnsi" w:hAnsiTheme="minorHAnsi" w:cstheme="minorHAnsi"/>
          <w:color w:val="000000"/>
          <w:sz w:val="24"/>
          <w:szCs w:val="24"/>
        </w:rPr>
        <w:t>Knowing who provides services to your practice and the nature of the services is an important component of your security plan.  For example:  Consider that a list of service providers can enable your practice to determine who its business associates are and can highlight potential points of failure that need to be addressed in the its contingency planning. Examples of service providers include:</w:t>
      </w:r>
    </w:p>
    <w:p w14:paraId="3B20275C" w14:textId="77777777" w:rsidR="00B72068" w:rsidRPr="002F18CE" w:rsidRDefault="00B72068" w:rsidP="00B72068">
      <w:pPr>
        <w:pStyle w:val="TableBullets"/>
        <w:numPr>
          <w:ilvl w:val="0"/>
          <w:numId w:val="25"/>
        </w:numPr>
        <w:rPr>
          <w:rFonts w:asciiTheme="minorHAnsi" w:hAnsiTheme="minorHAnsi" w:cstheme="minorHAnsi"/>
          <w:color w:val="000000"/>
          <w:sz w:val="24"/>
          <w:szCs w:val="24"/>
        </w:rPr>
      </w:pPr>
      <w:r w:rsidRPr="002F18CE">
        <w:rPr>
          <w:rFonts w:asciiTheme="minorHAnsi" w:hAnsiTheme="minorHAnsi" w:cstheme="minorHAnsi"/>
          <w:color w:val="000000"/>
          <w:sz w:val="24"/>
          <w:szCs w:val="24"/>
        </w:rPr>
        <w:t>Health Information Exchanges or other Health Information Organizations</w:t>
      </w:r>
    </w:p>
    <w:p w14:paraId="5B92BCA7" w14:textId="77777777" w:rsidR="00B72068" w:rsidRPr="002F18CE" w:rsidRDefault="00B72068" w:rsidP="00B72068">
      <w:pPr>
        <w:pStyle w:val="TableBullets"/>
        <w:numPr>
          <w:ilvl w:val="0"/>
          <w:numId w:val="25"/>
        </w:numPr>
        <w:rPr>
          <w:rFonts w:asciiTheme="minorHAnsi" w:hAnsiTheme="minorHAnsi" w:cstheme="minorHAnsi"/>
          <w:color w:val="000000"/>
          <w:sz w:val="24"/>
          <w:szCs w:val="24"/>
        </w:rPr>
      </w:pPr>
      <w:r w:rsidRPr="002F18CE">
        <w:rPr>
          <w:rFonts w:asciiTheme="minorHAnsi" w:hAnsiTheme="minorHAnsi" w:cstheme="minorHAnsi"/>
          <w:color w:val="000000"/>
          <w:sz w:val="24"/>
          <w:szCs w:val="24"/>
        </w:rPr>
        <w:t>Electronic health record (EHR)vendors</w:t>
      </w:r>
    </w:p>
    <w:p w14:paraId="275C3068" w14:textId="77777777" w:rsidR="00B72068" w:rsidRPr="002F18CE" w:rsidRDefault="00B72068" w:rsidP="00B72068">
      <w:pPr>
        <w:pStyle w:val="TableBullets"/>
        <w:numPr>
          <w:ilvl w:val="0"/>
          <w:numId w:val="25"/>
        </w:numPr>
        <w:rPr>
          <w:rFonts w:asciiTheme="minorHAnsi" w:hAnsiTheme="minorHAnsi" w:cstheme="minorHAnsi"/>
          <w:color w:val="000000"/>
          <w:sz w:val="24"/>
          <w:szCs w:val="24"/>
        </w:rPr>
      </w:pPr>
      <w:r w:rsidRPr="002F18CE">
        <w:rPr>
          <w:rFonts w:asciiTheme="minorHAnsi" w:hAnsiTheme="minorHAnsi" w:cstheme="minorHAnsi"/>
          <w:color w:val="000000"/>
          <w:sz w:val="24"/>
          <w:szCs w:val="24"/>
        </w:rPr>
        <w:t>E-prescribing gateway</w:t>
      </w:r>
    </w:p>
    <w:p w14:paraId="16B9C22D" w14:textId="77777777" w:rsidR="00B72068" w:rsidRPr="002F18CE" w:rsidRDefault="00B72068" w:rsidP="00B72068">
      <w:pPr>
        <w:pStyle w:val="TableBullets"/>
        <w:numPr>
          <w:ilvl w:val="0"/>
          <w:numId w:val="25"/>
        </w:numPr>
        <w:rPr>
          <w:rFonts w:asciiTheme="minorHAnsi" w:hAnsiTheme="minorHAnsi" w:cstheme="minorHAnsi"/>
          <w:color w:val="000000"/>
          <w:sz w:val="24"/>
          <w:szCs w:val="24"/>
        </w:rPr>
      </w:pPr>
      <w:r w:rsidRPr="002F18CE">
        <w:rPr>
          <w:rFonts w:asciiTheme="minorHAnsi" w:hAnsiTheme="minorHAnsi" w:cstheme="minorHAnsi"/>
          <w:color w:val="000000"/>
          <w:sz w:val="24"/>
          <w:szCs w:val="24"/>
        </w:rPr>
        <w:t>Patient billing services</w:t>
      </w:r>
    </w:p>
    <w:p w14:paraId="6F5AFB42" w14:textId="77777777" w:rsidR="00B72068" w:rsidRPr="002F18CE" w:rsidRDefault="00B72068" w:rsidP="00B72068">
      <w:pPr>
        <w:pStyle w:val="TableBullets"/>
        <w:numPr>
          <w:ilvl w:val="0"/>
          <w:numId w:val="25"/>
        </w:numPr>
        <w:rPr>
          <w:rFonts w:asciiTheme="minorHAnsi" w:hAnsiTheme="minorHAnsi" w:cstheme="minorHAnsi"/>
          <w:color w:val="000000"/>
          <w:sz w:val="24"/>
          <w:szCs w:val="24"/>
        </w:rPr>
      </w:pPr>
      <w:r w:rsidRPr="002F18CE">
        <w:rPr>
          <w:rFonts w:asciiTheme="minorHAnsi" w:hAnsiTheme="minorHAnsi" w:cstheme="minorHAnsi"/>
          <w:color w:val="000000"/>
          <w:sz w:val="24"/>
          <w:szCs w:val="24"/>
        </w:rPr>
        <w:t>Legal, accounting or administrative services</w:t>
      </w:r>
    </w:p>
    <w:p w14:paraId="1065F4B0" w14:textId="77777777" w:rsidR="00B72068" w:rsidRPr="002F18CE" w:rsidRDefault="00B72068" w:rsidP="00B72068">
      <w:pPr>
        <w:pStyle w:val="TableBullets"/>
        <w:numPr>
          <w:ilvl w:val="0"/>
          <w:numId w:val="0"/>
        </w:numPr>
        <w:rPr>
          <w:rFonts w:asciiTheme="minorHAnsi" w:hAnsiTheme="minorHAnsi" w:cstheme="minorHAnsi"/>
          <w:color w:val="000000"/>
          <w:sz w:val="24"/>
          <w:szCs w:val="24"/>
        </w:rPr>
      </w:pPr>
    </w:p>
    <w:p w14:paraId="3268B205" w14:textId="77777777" w:rsidR="00B72068" w:rsidRPr="002F18CE" w:rsidRDefault="00B72068" w:rsidP="00B72068">
      <w:pPr>
        <w:rPr>
          <w:rFonts w:cstheme="minorHAnsi"/>
          <w:i/>
          <w:sz w:val="24"/>
          <w:szCs w:val="24"/>
        </w:rPr>
      </w:pPr>
      <w:r w:rsidRPr="002F18CE">
        <w:rPr>
          <w:rFonts w:cstheme="minorHAnsi"/>
          <w:color w:val="000000"/>
          <w:sz w:val="24"/>
          <w:szCs w:val="24"/>
        </w:rPr>
        <w:t>Consider that your practice’s list of service providers should be accurate and up-to-date to be of value.</w:t>
      </w:r>
    </w:p>
    <w:p w14:paraId="7582387D" w14:textId="77777777" w:rsidR="00B72068" w:rsidRPr="002F18CE" w:rsidRDefault="00B72068" w:rsidP="00B72068">
      <w:pPr>
        <w:rPr>
          <w:rFonts w:cstheme="minorHAnsi"/>
          <w:i/>
          <w:sz w:val="24"/>
          <w:szCs w:val="24"/>
        </w:rPr>
      </w:pPr>
      <w:r w:rsidRPr="002F18CE">
        <w:rPr>
          <w:rFonts w:cstheme="minorHAnsi"/>
          <w:i/>
          <w:sz w:val="24"/>
          <w:szCs w:val="24"/>
        </w:rPr>
        <w:lastRenderedPageBreak/>
        <w:t>Possible Threats and Vulnerabilities:</w:t>
      </w:r>
    </w:p>
    <w:p w14:paraId="1FBE08FA" w14:textId="77777777" w:rsidR="00B72068" w:rsidRPr="002F18CE" w:rsidRDefault="00B72068" w:rsidP="00B72068">
      <w:pPr>
        <w:spacing w:line="240" w:lineRule="auto"/>
        <w:contextualSpacing/>
        <w:rPr>
          <w:rFonts w:cstheme="minorHAnsi"/>
          <w:color w:val="000000"/>
          <w:sz w:val="24"/>
          <w:szCs w:val="24"/>
        </w:rPr>
      </w:pPr>
      <w:r w:rsidRPr="002F18CE">
        <w:rPr>
          <w:rFonts w:eastAsia="Times New Roman" w:cstheme="minorHAnsi"/>
          <w:sz w:val="24"/>
          <w:szCs w:val="24"/>
        </w:rPr>
        <w:t xml:space="preserve">Your practice may not be able to safeguard its facilities, information systems, and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if it does not </w:t>
      </w:r>
      <w:r w:rsidRPr="002F18CE">
        <w:rPr>
          <w:rFonts w:cstheme="minorHAnsi"/>
          <w:color w:val="000000"/>
          <w:sz w:val="24"/>
          <w:szCs w:val="24"/>
        </w:rPr>
        <w:t>maintain a list of its service providers and track the access level and roles of each.</w:t>
      </w:r>
    </w:p>
    <w:p w14:paraId="586B1225" w14:textId="77777777" w:rsidR="00B72068" w:rsidRPr="002F18CE" w:rsidRDefault="00B72068" w:rsidP="00B72068">
      <w:pPr>
        <w:spacing w:line="240" w:lineRule="auto"/>
        <w:contextualSpacing/>
        <w:rPr>
          <w:rFonts w:cstheme="minorHAnsi"/>
          <w:color w:val="000000"/>
          <w:sz w:val="24"/>
          <w:szCs w:val="24"/>
        </w:rPr>
      </w:pPr>
    </w:p>
    <w:p w14:paraId="1EA3FF8B" w14:textId="77777777" w:rsidR="00B72068" w:rsidRPr="002F18CE" w:rsidRDefault="00B72068" w:rsidP="00B72068">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148F32C4" w14:textId="77777777" w:rsidR="00B72068" w:rsidRPr="002F18CE" w:rsidRDefault="00B72068" w:rsidP="00B72068">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549B56AE" w14:textId="77777777" w:rsidR="00B72068" w:rsidRPr="002F18CE" w:rsidRDefault="00B72068" w:rsidP="00B7206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66592401" w14:textId="77777777" w:rsidR="00B72068" w:rsidRPr="002F18CE" w:rsidRDefault="00B72068" w:rsidP="00B7206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04C72F8E" w14:textId="77777777" w:rsidR="00EC0DE6" w:rsidRPr="002F18CE" w:rsidRDefault="00EC0DE6" w:rsidP="00B72068">
      <w:pPr>
        <w:spacing w:after="0" w:line="240" w:lineRule="auto"/>
        <w:rPr>
          <w:rFonts w:eastAsia="Times New Roman" w:cstheme="minorHAnsi"/>
          <w:bCs/>
          <w:i/>
          <w:sz w:val="24"/>
          <w:szCs w:val="24"/>
        </w:rPr>
      </w:pPr>
    </w:p>
    <w:p w14:paraId="6878115B" w14:textId="77777777" w:rsidR="00B72068" w:rsidRPr="002F18CE" w:rsidRDefault="00B72068" w:rsidP="00B72068">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613EC7CB" w14:textId="77777777" w:rsidR="00B72068" w:rsidRPr="002F18CE" w:rsidRDefault="00AE17AE" w:rsidP="00B72068">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B72068"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B72068" w:rsidRPr="002F18CE">
        <w:rPr>
          <w:rFonts w:eastAsia="Times New Roman" w:cstheme="minorHAnsi"/>
          <w:bCs/>
          <w:sz w:val="24"/>
          <w:szCs w:val="24"/>
        </w:rPr>
        <w:t>ePHI</w:t>
      </w:r>
      <w:proofErr w:type="spellEnd"/>
      <w:r w:rsidR="00B72068" w:rsidRPr="002F18CE">
        <w:rPr>
          <w:rFonts w:eastAsia="Times New Roman" w:cstheme="minorHAnsi"/>
          <w:bCs/>
          <w:sz w:val="24"/>
          <w:szCs w:val="24"/>
        </w:rPr>
        <w:t>.</w:t>
      </w:r>
    </w:p>
    <w:p w14:paraId="40839AA0" w14:textId="77777777" w:rsidR="00A36805" w:rsidRPr="002F18CE" w:rsidRDefault="00A36805" w:rsidP="00B72068">
      <w:pPr>
        <w:spacing w:after="0" w:line="240" w:lineRule="auto"/>
        <w:rPr>
          <w:rFonts w:eastAsia="Times New Roman" w:cstheme="minorHAnsi"/>
          <w:bCs/>
          <w:sz w:val="24"/>
          <w:szCs w:val="24"/>
        </w:rPr>
      </w:pPr>
    </w:p>
    <w:p w14:paraId="13CFCAD6"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A covered entity may permit a business associate to create, receive, maintain, or transmit electronic protected health information on the covered entity’s behalf only if the covered entity obtains satisfactory assurances, in accordance with §164.314(a), that the business associate will appropriately safeguard the information. A covered entity is not required to obtain such satisfactory assurances from a business associate that is a subcontractor</w:t>
      </w:r>
    </w:p>
    <w:p w14:paraId="25A53E00"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§164.308(b)(1)]</w:t>
      </w:r>
    </w:p>
    <w:p w14:paraId="4F4839B3" w14:textId="77777777" w:rsidR="00A36805" w:rsidRPr="002F18CE" w:rsidRDefault="00A36805" w:rsidP="00A36805">
      <w:pPr>
        <w:spacing w:line="240" w:lineRule="auto"/>
        <w:contextualSpacing/>
        <w:rPr>
          <w:rFonts w:cstheme="minorHAnsi"/>
          <w:sz w:val="24"/>
          <w:szCs w:val="24"/>
        </w:rPr>
      </w:pPr>
    </w:p>
    <w:p w14:paraId="20DA6E9B" w14:textId="77777777" w:rsidR="00A36805" w:rsidRPr="002F18CE" w:rsidRDefault="00A36805" w:rsidP="00A36805">
      <w:pPr>
        <w:autoSpaceDE w:val="0"/>
        <w:autoSpaceDN w:val="0"/>
        <w:adjustRightInd w:val="0"/>
        <w:spacing w:after="0" w:line="240" w:lineRule="auto"/>
        <w:contextualSpacing/>
        <w:rPr>
          <w:rFonts w:cstheme="minorHAnsi"/>
          <w:sz w:val="24"/>
          <w:szCs w:val="24"/>
        </w:rPr>
      </w:pPr>
      <w:r w:rsidRPr="002F18CE">
        <w:rPr>
          <w:rFonts w:cstheme="minorHAnsi"/>
          <w:sz w:val="24"/>
          <w:szCs w:val="24"/>
        </w:rPr>
        <w:t xml:space="preserve">Develop processes to establish and maintain a list of authorized maintenance organizations or personnel which identifies their level of access to facilities, information systems, and </w:t>
      </w:r>
      <w:proofErr w:type="spellStart"/>
      <w:r w:rsidRPr="002F18CE">
        <w:rPr>
          <w:rFonts w:cstheme="minorHAnsi"/>
          <w:sz w:val="24"/>
          <w:szCs w:val="24"/>
        </w:rPr>
        <w:t>ePHI</w:t>
      </w:r>
      <w:proofErr w:type="spellEnd"/>
      <w:r w:rsidRPr="002F18CE">
        <w:rPr>
          <w:rFonts w:cstheme="minorHAnsi"/>
          <w:sz w:val="24"/>
          <w:szCs w:val="24"/>
        </w:rPr>
        <w:t>.</w:t>
      </w:r>
    </w:p>
    <w:p w14:paraId="76D1FD55"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[NIST SP 800-53 MA-5]</w:t>
      </w:r>
    </w:p>
    <w:p w14:paraId="70F09B97" w14:textId="77777777" w:rsidR="00A36805" w:rsidRPr="002F18CE" w:rsidRDefault="00A36805" w:rsidP="00A36805">
      <w:pPr>
        <w:autoSpaceDE w:val="0"/>
        <w:autoSpaceDN w:val="0"/>
        <w:adjustRightInd w:val="0"/>
        <w:spacing w:after="0" w:line="240" w:lineRule="auto"/>
        <w:contextualSpacing/>
        <w:rPr>
          <w:rFonts w:cstheme="minorHAnsi"/>
          <w:sz w:val="24"/>
          <w:szCs w:val="24"/>
        </w:rPr>
      </w:pPr>
    </w:p>
    <w:p w14:paraId="598DD77B" w14:textId="77777777" w:rsidR="00A36805" w:rsidRPr="002F18CE" w:rsidRDefault="00A36805" w:rsidP="00A36805">
      <w:pPr>
        <w:autoSpaceDE w:val="0"/>
        <w:autoSpaceDN w:val="0"/>
        <w:adjustRightInd w:val="0"/>
        <w:spacing w:after="0" w:line="240" w:lineRule="auto"/>
        <w:contextualSpacing/>
        <w:rPr>
          <w:rFonts w:cstheme="minorHAnsi"/>
          <w:sz w:val="24"/>
          <w:szCs w:val="24"/>
        </w:rPr>
      </w:pPr>
      <w:r w:rsidRPr="002F18CE">
        <w:rPr>
          <w:rFonts w:cstheme="minorHAnsi"/>
          <w:sz w:val="24"/>
          <w:szCs w:val="24"/>
        </w:rPr>
        <w:t>Develop processes to establish and monitor the security roles and responsibilities of 3</w:t>
      </w:r>
      <w:r w:rsidRPr="002F18CE">
        <w:rPr>
          <w:rFonts w:cstheme="minorHAnsi"/>
          <w:sz w:val="24"/>
          <w:szCs w:val="24"/>
          <w:vertAlign w:val="superscript"/>
        </w:rPr>
        <w:t>rd</w:t>
      </w:r>
      <w:r w:rsidRPr="002F18CE">
        <w:rPr>
          <w:rFonts w:cstheme="minorHAnsi"/>
          <w:sz w:val="24"/>
          <w:szCs w:val="24"/>
        </w:rPr>
        <w:t xml:space="preserve"> party providers who access the practice facilities, information systems, and </w:t>
      </w:r>
      <w:proofErr w:type="spellStart"/>
      <w:r w:rsidRPr="002F18CE">
        <w:rPr>
          <w:rFonts w:cstheme="minorHAnsi"/>
          <w:sz w:val="24"/>
          <w:szCs w:val="24"/>
        </w:rPr>
        <w:t>ePHI</w:t>
      </w:r>
      <w:proofErr w:type="spellEnd"/>
      <w:r w:rsidRPr="002F18CE">
        <w:rPr>
          <w:rFonts w:cstheme="minorHAnsi"/>
          <w:sz w:val="24"/>
          <w:szCs w:val="24"/>
        </w:rPr>
        <w:t>.</w:t>
      </w:r>
    </w:p>
    <w:p w14:paraId="31906B9E" w14:textId="77777777" w:rsidR="00A36805" w:rsidRPr="002F18CE" w:rsidRDefault="00A36805" w:rsidP="00A36805">
      <w:pPr>
        <w:spacing w:after="0" w:line="240" w:lineRule="auto"/>
        <w:rPr>
          <w:rFonts w:cstheme="minorHAnsi"/>
          <w:sz w:val="24"/>
          <w:szCs w:val="24"/>
        </w:rPr>
      </w:pPr>
      <w:r w:rsidRPr="002F18CE">
        <w:rPr>
          <w:rFonts w:cstheme="minorHAnsi"/>
          <w:sz w:val="24"/>
          <w:szCs w:val="24"/>
        </w:rPr>
        <w:t>[NIST SP 800-53 PS-7]</w:t>
      </w:r>
    </w:p>
    <w:p w14:paraId="0C7D4F63" w14:textId="77777777" w:rsidR="00EC0DE6" w:rsidRPr="002F18CE" w:rsidRDefault="00EC0DE6" w:rsidP="00A36805">
      <w:pPr>
        <w:spacing w:after="0" w:line="240" w:lineRule="auto"/>
        <w:rPr>
          <w:rFonts w:cstheme="minorHAnsi"/>
          <w:sz w:val="24"/>
          <w:szCs w:val="24"/>
        </w:rPr>
      </w:pPr>
    </w:p>
    <w:p w14:paraId="3E5B4B47" w14:textId="77777777" w:rsidR="000E6BF0" w:rsidRPr="002F18CE" w:rsidRDefault="00A644CD" w:rsidP="000E6BF0">
      <w:pPr>
        <w:pStyle w:val="Heading1"/>
        <w:pBdr>
          <w:top w:val="single" w:sz="4" w:space="1" w:color="auto"/>
          <w:left w:val="single" w:sz="4" w:space="4" w:color="auto"/>
          <w:bottom w:val="single" w:sz="4" w:space="1" w:color="auto"/>
          <w:right w:val="single" w:sz="4" w:space="4" w:color="auto"/>
        </w:pBdr>
        <w:rPr>
          <w:rFonts w:eastAsia="Times New Roman"/>
        </w:rPr>
      </w:pPr>
      <w:bookmarkStart w:id="115" w:name="_Toc459304864"/>
      <w:r w:rsidRPr="002F18CE">
        <w:rPr>
          <w:b/>
        </w:rPr>
        <w:t>A62</w:t>
      </w:r>
      <w:r w:rsidR="000E6BF0" w:rsidRPr="002F18CE">
        <w:rPr>
          <w:b/>
        </w:rPr>
        <w:t xml:space="preserve"> - </w:t>
      </w:r>
      <w:r w:rsidRPr="002F18CE">
        <w:rPr>
          <w:rFonts w:eastAsia="Times New Roman"/>
          <w:b/>
        </w:rPr>
        <w:t>§164.308(b)(1</w:t>
      </w:r>
      <w:proofErr w:type="gramStart"/>
      <w:r w:rsidRPr="002F18CE">
        <w:rPr>
          <w:rFonts w:eastAsia="Times New Roman"/>
          <w:b/>
        </w:rPr>
        <w:t>)  Standard</w:t>
      </w:r>
      <w:proofErr w:type="gramEnd"/>
      <w:r w:rsidR="000E6BF0" w:rsidRPr="002F18CE">
        <w:rPr>
          <w:rFonts w:eastAsia="Times New Roman"/>
          <w:b/>
        </w:rPr>
        <w:t xml:space="preserve"> </w:t>
      </w:r>
      <w:r w:rsidR="000E6BF0" w:rsidRPr="002F18CE">
        <w:t>Does your practice have policies and implement procedures to assure it obtains business associate agreements?</w:t>
      </w:r>
      <w:bookmarkEnd w:id="115"/>
      <w:r w:rsidR="000E6BF0" w:rsidRPr="002F18CE">
        <w:t xml:space="preserve">   </w:t>
      </w:r>
    </w:p>
    <w:p w14:paraId="4F63B31E" w14:textId="77777777" w:rsidR="00A644CD" w:rsidRPr="002F18CE" w:rsidRDefault="00A644CD" w:rsidP="00A644CD">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3EDB54F3" w14:textId="77777777" w:rsidR="00A644CD" w:rsidRPr="002F18CE" w:rsidRDefault="00A644CD" w:rsidP="00A644CD">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7F56B9F4" w14:textId="77777777" w:rsidR="00A644CD" w:rsidRPr="002F18CE" w:rsidRDefault="00A644CD" w:rsidP="00A644CD">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3D28B103" w14:textId="77777777" w:rsidR="00A644CD" w:rsidRPr="002F18CE" w:rsidRDefault="00A644CD" w:rsidP="00A644CD">
      <w:pPr>
        <w:pStyle w:val="ListParagraph"/>
        <w:numPr>
          <w:ilvl w:val="0"/>
          <w:numId w:val="2"/>
        </w:numPr>
        <w:rPr>
          <w:rFonts w:cstheme="minorHAnsi"/>
          <w:sz w:val="24"/>
          <w:szCs w:val="24"/>
        </w:rPr>
      </w:pPr>
      <w:r w:rsidRPr="002F18CE">
        <w:rPr>
          <w:rFonts w:cstheme="minorHAnsi"/>
          <w:sz w:val="24"/>
          <w:szCs w:val="24"/>
        </w:rPr>
        <w:t>Cost</w:t>
      </w:r>
    </w:p>
    <w:p w14:paraId="5D1BA52B" w14:textId="77777777" w:rsidR="00A644CD" w:rsidRPr="002F18CE" w:rsidRDefault="00A644CD" w:rsidP="00A644CD">
      <w:pPr>
        <w:pStyle w:val="ListParagraph"/>
        <w:numPr>
          <w:ilvl w:val="0"/>
          <w:numId w:val="2"/>
        </w:numPr>
        <w:rPr>
          <w:rFonts w:cstheme="minorHAnsi"/>
          <w:sz w:val="24"/>
          <w:szCs w:val="24"/>
        </w:rPr>
      </w:pPr>
      <w:r w:rsidRPr="002F18CE">
        <w:rPr>
          <w:rFonts w:cstheme="minorHAnsi"/>
          <w:sz w:val="24"/>
          <w:szCs w:val="24"/>
        </w:rPr>
        <w:lastRenderedPageBreak/>
        <w:t>Practice Size</w:t>
      </w:r>
    </w:p>
    <w:p w14:paraId="089C3DBD" w14:textId="77777777" w:rsidR="00A644CD" w:rsidRPr="002F18CE" w:rsidRDefault="00A644CD" w:rsidP="00A644CD">
      <w:pPr>
        <w:pStyle w:val="ListParagraph"/>
        <w:numPr>
          <w:ilvl w:val="0"/>
          <w:numId w:val="2"/>
        </w:numPr>
        <w:rPr>
          <w:rFonts w:cstheme="minorHAnsi"/>
          <w:sz w:val="24"/>
          <w:szCs w:val="24"/>
        </w:rPr>
      </w:pPr>
      <w:r w:rsidRPr="002F18CE">
        <w:rPr>
          <w:rFonts w:cstheme="minorHAnsi"/>
          <w:sz w:val="24"/>
          <w:szCs w:val="24"/>
        </w:rPr>
        <w:t>Complexity</w:t>
      </w:r>
    </w:p>
    <w:p w14:paraId="6CF92A57" w14:textId="77777777" w:rsidR="00A644CD" w:rsidRPr="002F18CE" w:rsidRDefault="00A644CD" w:rsidP="00A644CD">
      <w:pPr>
        <w:pStyle w:val="ListParagraph"/>
        <w:numPr>
          <w:ilvl w:val="0"/>
          <w:numId w:val="2"/>
        </w:numPr>
        <w:rPr>
          <w:rFonts w:cstheme="minorHAnsi"/>
          <w:sz w:val="24"/>
          <w:szCs w:val="24"/>
        </w:rPr>
      </w:pPr>
      <w:r w:rsidRPr="002F18CE">
        <w:rPr>
          <w:rFonts w:cstheme="minorHAnsi"/>
          <w:sz w:val="24"/>
          <w:szCs w:val="24"/>
        </w:rPr>
        <w:t>Alternate Solution</w:t>
      </w:r>
    </w:p>
    <w:p w14:paraId="2DDA2BAA" w14:textId="77777777" w:rsidR="00A644CD" w:rsidRPr="002F18CE" w:rsidRDefault="00A644CD" w:rsidP="00A644CD">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A644CD" w:rsidRPr="002F18CE" w14:paraId="35A1FED6" w14:textId="77777777" w:rsidTr="00B5639F">
        <w:tc>
          <w:tcPr>
            <w:tcW w:w="9576" w:type="dxa"/>
          </w:tcPr>
          <w:p w14:paraId="25C9ED81" w14:textId="77777777" w:rsidR="00A644CD" w:rsidRPr="002F18CE" w:rsidRDefault="00A644CD" w:rsidP="00B5639F">
            <w:pPr>
              <w:rPr>
                <w:rFonts w:cstheme="minorHAnsi"/>
                <w:sz w:val="24"/>
                <w:szCs w:val="24"/>
              </w:rPr>
            </w:pPr>
          </w:p>
          <w:p w14:paraId="4EA9320C" w14:textId="77777777" w:rsidR="00A644CD" w:rsidRPr="002F18CE" w:rsidRDefault="00A644CD" w:rsidP="00B5639F">
            <w:pPr>
              <w:rPr>
                <w:rFonts w:cstheme="minorHAnsi"/>
                <w:sz w:val="24"/>
                <w:szCs w:val="24"/>
              </w:rPr>
            </w:pPr>
          </w:p>
          <w:p w14:paraId="4BF1DB70" w14:textId="77777777" w:rsidR="00A644CD" w:rsidRPr="002F18CE" w:rsidRDefault="00A644CD" w:rsidP="00B5639F">
            <w:pPr>
              <w:rPr>
                <w:rFonts w:cstheme="minorHAnsi"/>
                <w:sz w:val="24"/>
                <w:szCs w:val="24"/>
              </w:rPr>
            </w:pPr>
          </w:p>
          <w:p w14:paraId="187C32CE" w14:textId="77777777" w:rsidR="00A644CD" w:rsidRPr="002F18CE" w:rsidRDefault="00A644CD" w:rsidP="00B5639F">
            <w:pPr>
              <w:rPr>
                <w:rFonts w:cstheme="minorHAnsi"/>
                <w:sz w:val="24"/>
                <w:szCs w:val="24"/>
              </w:rPr>
            </w:pPr>
          </w:p>
          <w:p w14:paraId="6FB5B784" w14:textId="77777777" w:rsidR="00A644CD" w:rsidRPr="002F18CE" w:rsidRDefault="00A644CD" w:rsidP="00B5639F">
            <w:pPr>
              <w:rPr>
                <w:rFonts w:cstheme="minorHAnsi"/>
                <w:sz w:val="24"/>
                <w:szCs w:val="24"/>
              </w:rPr>
            </w:pPr>
          </w:p>
          <w:p w14:paraId="294E2303" w14:textId="77777777" w:rsidR="00A644CD" w:rsidRPr="002F18CE" w:rsidRDefault="00A644CD" w:rsidP="00B5639F">
            <w:pPr>
              <w:rPr>
                <w:rFonts w:cstheme="minorHAnsi"/>
                <w:sz w:val="24"/>
                <w:szCs w:val="24"/>
              </w:rPr>
            </w:pPr>
          </w:p>
        </w:tc>
      </w:tr>
    </w:tbl>
    <w:p w14:paraId="22BA1BEE" w14:textId="77777777" w:rsidR="00A644CD" w:rsidRPr="002F18CE" w:rsidRDefault="00A644CD" w:rsidP="00A644CD">
      <w:pPr>
        <w:rPr>
          <w:rFonts w:cstheme="minorHAnsi"/>
          <w:sz w:val="24"/>
          <w:szCs w:val="24"/>
        </w:rPr>
      </w:pPr>
    </w:p>
    <w:p w14:paraId="58CE382D" w14:textId="77777777" w:rsidR="00A644CD" w:rsidRPr="002F18CE" w:rsidRDefault="00A644CD" w:rsidP="00A644CD">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A644CD" w:rsidRPr="002F18CE" w14:paraId="2C8816EE" w14:textId="77777777" w:rsidTr="00B5639F">
        <w:tc>
          <w:tcPr>
            <w:tcW w:w="9576" w:type="dxa"/>
          </w:tcPr>
          <w:p w14:paraId="7A4DF175" w14:textId="77777777" w:rsidR="00A644CD" w:rsidRPr="002F18CE" w:rsidRDefault="00A644CD" w:rsidP="00B5639F">
            <w:pPr>
              <w:rPr>
                <w:rFonts w:cstheme="minorHAnsi"/>
                <w:sz w:val="24"/>
                <w:szCs w:val="24"/>
              </w:rPr>
            </w:pPr>
          </w:p>
          <w:p w14:paraId="1B3510EA" w14:textId="77777777" w:rsidR="00A644CD" w:rsidRPr="002F18CE" w:rsidRDefault="00A644CD" w:rsidP="00B5639F">
            <w:pPr>
              <w:rPr>
                <w:rFonts w:cstheme="minorHAnsi"/>
                <w:sz w:val="24"/>
                <w:szCs w:val="24"/>
              </w:rPr>
            </w:pPr>
          </w:p>
          <w:p w14:paraId="5DD69AC7" w14:textId="77777777" w:rsidR="00A644CD" w:rsidRPr="002F18CE" w:rsidRDefault="00A644CD" w:rsidP="00B5639F">
            <w:pPr>
              <w:rPr>
                <w:rFonts w:cstheme="minorHAnsi"/>
                <w:sz w:val="24"/>
                <w:szCs w:val="24"/>
              </w:rPr>
            </w:pPr>
          </w:p>
          <w:p w14:paraId="0CFC9FDC" w14:textId="77777777" w:rsidR="00A644CD" w:rsidRPr="002F18CE" w:rsidRDefault="00A644CD" w:rsidP="00B5639F">
            <w:pPr>
              <w:rPr>
                <w:rFonts w:cstheme="minorHAnsi"/>
                <w:sz w:val="24"/>
                <w:szCs w:val="24"/>
              </w:rPr>
            </w:pPr>
          </w:p>
          <w:p w14:paraId="528D6D0C" w14:textId="77777777" w:rsidR="00A644CD" w:rsidRPr="002F18CE" w:rsidRDefault="00A644CD" w:rsidP="00B5639F">
            <w:pPr>
              <w:rPr>
                <w:rFonts w:cstheme="minorHAnsi"/>
                <w:sz w:val="24"/>
                <w:szCs w:val="24"/>
              </w:rPr>
            </w:pPr>
          </w:p>
          <w:p w14:paraId="169D530F" w14:textId="77777777" w:rsidR="00A644CD" w:rsidRPr="002F18CE" w:rsidRDefault="00A644CD" w:rsidP="00B5639F">
            <w:pPr>
              <w:rPr>
                <w:rFonts w:cstheme="minorHAnsi"/>
                <w:sz w:val="24"/>
                <w:szCs w:val="24"/>
              </w:rPr>
            </w:pPr>
          </w:p>
        </w:tc>
      </w:tr>
    </w:tbl>
    <w:p w14:paraId="7BE46FF0" w14:textId="77777777" w:rsidR="00A644CD" w:rsidRPr="002F18CE" w:rsidRDefault="00A644CD" w:rsidP="00A644CD">
      <w:pPr>
        <w:rPr>
          <w:rFonts w:cstheme="minorHAnsi"/>
          <w:sz w:val="24"/>
          <w:szCs w:val="24"/>
        </w:rPr>
      </w:pPr>
    </w:p>
    <w:p w14:paraId="05A75555" w14:textId="77777777" w:rsidR="00A644CD" w:rsidRPr="002F18CE" w:rsidRDefault="00A644CD" w:rsidP="00A644CD">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A644CD" w:rsidRPr="002F18CE" w14:paraId="4D305651" w14:textId="77777777" w:rsidTr="00B5639F">
        <w:tc>
          <w:tcPr>
            <w:tcW w:w="9576" w:type="dxa"/>
          </w:tcPr>
          <w:p w14:paraId="7F815D31" w14:textId="77777777" w:rsidR="00A644CD" w:rsidRPr="002F18CE" w:rsidRDefault="00A644CD" w:rsidP="00B5639F">
            <w:pPr>
              <w:rPr>
                <w:rFonts w:cstheme="minorHAnsi"/>
                <w:sz w:val="24"/>
                <w:szCs w:val="24"/>
              </w:rPr>
            </w:pPr>
          </w:p>
          <w:p w14:paraId="20E10D4D" w14:textId="77777777" w:rsidR="00A644CD" w:rsidRPr="002F18CE" w:rsidRDefault="00A644CD" w:rsidP="00B5639F">
            <w:pPr>
              <w:rPr>
                <w:rFonts w:cstheme="minorHAnsi"/>
                <w:sz w:val="24"/>
                <w:szCs w:val="24"/>
              </w:rPr>
            </w:pPr>
          </w:p>
          <w:p w14:paraId="74C7F70C" w14:textId="77777777" w:rsidR="00A644CD" w:rsidRPr="002F18CE" w:rsidRDefault="00A644CD" w:rsidP="00B5639F">
            <w:pPr>
              <w:rPr>
                <w:rFonts w:cstheme="minorHAnsi"/>
                <w:sz w:val="24"/>
                <w:szCs w:val="24"/>
              </w:rPr>
            </w:pPr>
          </w:p>
          <w:p w14:paraId="365D6A6A" w14:textId="77777777" w:rsidR="00A644CD" w:rsidRPr="002F18CE" w:rsidRDefault="00A644CD" w:rsidP="00B5639F">
            <w:pPr>
              <w:rPr>
                <w:rFonts w:cstheme="minorHAnsi"/>
                <w:sz w:val="24"/>
                <w:szCs w:val="24"/>
              </w:rPr>
            </w:pPr>
          </w:p>
          <w:p w14:paraId="38C84371" w14:textId="77777777" w:rsidR="00A644CD" w:rsidRPr="002F18CE" w:rsidRDefault="00A644CD" w:rsidP="00B5639F">
            <w:pPr>
              <w:rPr>
                <w:rFonts w:cstheme="minorHAnsi"/>
                <w:sz w:val="24"/>
                <w:szCs w:val="24"/>
              </w:rPr>
            </w:pPr>
          </w:p>
          <w:p w14:paraId="75D02535" w14:textId="77777777" w:rsidR="00A644CD" w:rsidRPr="002F18CE" w:rsidRDefault="00A644CD" w:rsidP="00B5639F">
            <w:pPr>
              <w:rPr>
                <w:rFonts w:cstheme="minorHAnsi"/>
                <w:sz w:val="24"/>
                <w:szCs w:val="24"/>
              </w:rPr>
            </w:pPr>
          </w:p>
        </w:tc>
      </w:tr>
    </w:tbl>
    <w:p w14:paraId="526C4933" w14:textId="77777777" w:rsidR="00A644CD" w:rsidRPr="002F18CE" w:rsidRDefault="00A644CD" w:rsidP="00A644CD">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1F411953"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Low</w:t>
      </w:r>
    </w:p>
    <w:p w14:paraId="1F7538EE"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Medium</w:t>
      </w:r>
    </w:p>
    <w:p w14:paraId="6F15C9A4"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High</w:t>
      </w:r>
    </w:p>
    <w:p w14:paraId="31E587D9" w14:textId="77777777" w:rsidR="00A644CD" w:rsidRPr="002F18CE" w:rsidRDefault="00A644CD" w:rsidP="00A644CD">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4D995FA1"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lastRenderedPageBreak/>
        <w:t>Low</w:t>
      </w:r>
    </w:p>
    <w:p w14:paraId="0FF68E7D"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Medium</w:t>
      </w:r>
    </w:p>
    <w:p w14:paraId="00C51393"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High</w:t>
      </w:r>
    </w:p>
    <w:p w14:paraId="238CB0CA" w14:textId="77777777" w:rsidR="008B00B8" w:rsidRPr="002F18CE" w:rsidRDefault="008B00B8" w:rsidP="008B00B8">
      <w:pPr>
        <w:rPr>
          <w:rFonts w:cstheme="minorHAnsi"/>
          <w:b/>
          <w:sz w:val="24"/>
          <w:szCs w:val="24"/>
        </w:rPr>
      </w:pPr>
      <w:r w:rsidRPr="002F18CE">
        <w:rPr>
          <w:rFonts w:cstheme="minorHAnsi"/>
          <w:b/>
          <w:sz w:val="24"/>
          <w:szCs w:val="24"/>
        </w:rPr>
        <w:t>Overall Security Risk:</w:t>
      </w:r>
    </w:p>
    <w:p w14:paraId="67670CAC" w14:textId="77777777" w:rsidR="008B00B8" w:rsidRPr="002F18CE" w:rsidRDefault="008B00B8" w:rsidP="008B00B8">
      <w:pPr>
        <w:pStyle w:val="ListParagraph"/>
        <w:numPr>
          <w:ilvl w:val="0"/>
          <w:numId w:val="3"/>
        </w:numPr>
        <w:rPr>
          <w:rFonts w:cstheme="minorHAnsi"/>
          <w:sz w:val="24"/>
          <w:szCs w:val="24"/>
        </w:rPr>
      </w:pPr>
      <w:r w:rsidRPr="002F18CE">
        <w:rPr>
          <w:rFonts w:cstheme="minorHAnsi"/>
          <w:sz w:val="24"/>
          <w:szCs w:val="24"/>
        </w:rPr>
        <w:t>Low</w:t>
      </w:r>
    </w:p>
    <w:p w14:paraId="775E1F46" w14:textId="77777777" w:rsidR="008B00B8" w:rsidRPr="002F18CE" w:rsidRDefault="008B00B8" w:rsidP="008B00B8">
      <w:pPr>
        <w:pStyle w:val="ListParagraph"/>
        <w:numPr>
          <w:ilvl w:val="0"/>
          <w:numId w:val="3"/>
        </w:numPr>
        <w:rPr>
          <w:rFonts w:cstheme="minorHAnsi"/>
          <w:sz w:val="24"/>
          <w:szCs w:val="24"/>
        </w:rPr>
      </w:pPr>
      <w:r w:rsidRPr="002F18CE">
        <w:rPr>
          <w:rFonts w:cstheme="minorHAnsi"/>
          <w:sz w:val="24"/>
          <w:szCs w:val="24"/>
        </w:rPr>
        <w:t>Medium</w:t>
      </w:r>
    </w:p>
    <w:p w14:paraId="70E2C174" w14:textId="77777777" w:rsidR="008B00B8" w:rsidRPr="002F18CE" w:rsidRDefault="008B00B8" w:rsidP="008B00B8">
      <w:pPr>
        <w:pStyle w:val="ListParagraph"/>
        <w:numPr>
          <w:ilvl w:val="0"/>
          <w:numId w:val="3"/>
        </w:numPr>
        <w:rPr>
          <w:rFonts w:cstheme="minorHAnsi"/>
          <w:sz w:val="24"/>
          <w:szCs w:val="24"/>
        </w:rPr>
      </w:pPr>
      <w:r w:rsidRPr="002F18CE">
        <w:rPr>
          <w:rFonts w:cstheme="minorHAnsi"/>
          <w:sz w:val="24"/>
          <w:szCs w:val="24"/>
        </w:rPr>
        <w:t>High</w:t>
      </w:r>
    </w:p>
    <w:p w14:paraId="46247740" w14:textId="77777777" w:rsidR="00A644CD" w:rsidRPr="002F18CE" w:rsidRDefault="00A644CD" w:rsidP="00A644CD">
      <w:pPr>
        <w:rPr>
          <w:rFonts w:cstheme="minorHAnsi"/>
          <w:b/>
          <w:sz w:val="24"/>
          <w:szCs w:val="24"/>
        </w:rPr>
      </w:pPr>
      <w:r w:rsidRPr="002F18CE">
        <w:rPr>
          <w:rFonts w:cstheme="minorHAnsi"/>
          <w:b/>
          <w:sz w:val="24"/>
          <w:szCs w:val="24"/>
        </w:rPr>
        <w:t>Related Information:</w:t>
      </w:r>
    </w:p>
    <w:p w14:paraId="7FFFB2AE" w14:textId="77777777" w:rsidR="00A644CD" w:rsidRPr="002F18CE" w:rsidRDefault="00A644CD" w:rsidP="00A644CD">
      <w:pPr>
        <w:rPr>
          <w:rFonts w:cstheme="minorHAnsi"/>
          <w:i/>
          <w:sz w:val="24"/>
          <w:szCs w:val="24"/>
        </w:rPr>
      </w:pPr>
      <w:r w:rsidRPr="002F18CE">
        <w:rPr>
          <w:rFonts w:cstheme="minorHAnsi"/>
          <w:i/>
          <w:sz w:val="24"/>
          <w:szCs w:val="24"/>
        </w:rPr>
        <w:t>Things to Consider to Help Answer the Question:</w:t>
      </w:r>
    </w:p>
    <w:p w14:paraId="0F76B4A6" w14:textId="77777777" w:rsidR="00A644CD" w:rsidRPr="002F18CE" w:rsidRDefault="00A644CD" w:rsidP="00A644CD">
      <w:pPr>
        <w:rPr>
          <w:rFonts w:cstheme="minorHAnsi"/>
          <w:i/>
          <w:sz w:val="24"/>
          <w:szCs w:val="24"/>
        </w:rPr>
      </w:pPr>
      <w:r w:rsidRPr="002F18CE">
        <w:rPr>
          <w:rFonts w:cstheme="minorHAnsi"/>
          <w:sz w:val="24"/>
          <w:szCs w:val="24"/>
        </w:rPr>
        <w:t xml:space="preserve">Consider whether your practice develops and maintains business associate agreements each time it enters into a relationship with a service provider or any vendor who is not a workforce member who will process, transmit or store </w:t>
      </w:r>
      <w:proofErr w:type="spellStart"/>
      <w:r w:rsidRPr="002F18CE">
        <w:rPr>
          <w:rFonts w:cstheme="minorHAnsi"/>
          <w:sz w:val="24"/>
          <w:szCs w:val="24"/>
        </w:rPr>
        <w:t>ePHI</w:t>
      </w:r>
      <w:proofErr w:type="spellEnd"/>
      <w:r w:rsidRPr="002F18CE">
        <w:rPr>
          <w:rFonts w:cstheme="minorHAnsi"/>
          <w:sz w:val="24"/>
          <w:szCs w:val="24"/>
        </w:rPr>
        <w:t xml:space="preserve"> on its behalf.</w:t>
      </w:r>
    </w:p>
    <w:p w14:paraId="57FD0C76" w14:textId="77777777" w:rsidR="00A644CD" w:rsidRPr="002F18CE" w:rsidRDefault="00A644CD" w:rsidP="00A644CD">
      <w:pPr>
        <w:rPr>
          <w:rFonts w:cstheme="minorHAnsi"/>
          <w:i/>
          <w:sz w:val="24"/>
          <w:szCs w:val="24"/>
        </w:rPr>
      </w:pPr>
      <w:r w:rsidRPr="002F18CE">
        <w:rPr>
          <w:rFonts w:cstheme="minorHAnsi"/>
          <w:i/>
          <w:sz w:val="24"/>
          <w:szCs w:val="24"/>
        </w:rPr>
        <w:t>Possible Threats and Vulnerabilities:</w:t>
      </w:r>
    </w:p>
    <w:p w14:paraId="21D3E1A3" w14:textId="77777777" w:rsidR="00A644CD" w:rsidRPr="002F18CE" w:rsidRDefault="00A644CD" w:rsidP="00A644CD">
      <w:pPr>
        <w:spacing w:line="240" w:lineRule="auto"/>
        <w:contextualSpacing/>
        <w:rPr>
          <w:rFonts w:cstheme="minorHAnsi"/>
          <w:color w:val="000000"/>
          <w:sz w:val="24"/>
          <w:szCs w:val="24"/>
        </w:rPr>
      </w:pPr>
      <w:r w:rsidRPr="002F18CE">
        <w:rPr>
          <w:rFonts w:eastAsia="Times New Roman" w:cstheme="minorHAnsi"/>
          <w:sz w:val="24"/>
          <w:szCs w:val="24"/>
        </w:rPr>
        <w:t xml:space="preserve">Your practice’s service providers might not be aware of their responsibilities for safeguarding your practice’s facilities, information systems, and PHI if you does not </w:t>
      </w:r>
      <w:r w:rsidRPr="002F18CE">
        <w:rPr>
          <w:rFonts w:cstheme="minorHAnsi"/>
          <w:color w:val="000000"/>
          <w:sz w:val="24"/>
          <w:szCs w:val="24"/>
        </w:rPr>
        <w:t>have policies and implement procedures requiring business associate agreements.</w:t>
      </w:r>
    </w:p>
    <w:p w14:paraId="5883EABA" w14:textId="77777777" w:rsidR="00A644CD" w:rsidRPr="002F18CE" w:rsidRDefault="00A644CD" w:rsidP="00A644CD">
      <w:pPr>
        <w:spacing w:line="240" w:lineRule="auto"/>
        <w:contextualSpacing/>
        <w:rPr>
          <w:rFonts w:cstheme="minorHAnsi"/>
          <w:color w:val="000000"/>
          <w:sz w:val="24"/>
          <w:szCs w:val="24"/>
        </w:rPr>
      </w:pPr>
    </w:p>
    <w:p w14:paraId="57D0CA78" w14:textId="77777777" w:rsidR="00A644CD" w:rsidRPr="002F18CE" w:rsidRDefault="00A644CD" w:rsidP="00A644CD">
      <w:pPr>
        <w:spacing w:line="240" w:lineRule="auto"/>
        <w:rPr>
          <w:rFonts w:cstheme="minorHAnsi"/>
          <w:sz w:val="24"/>
          <w:szCs w:val="24"/>
        </w:rPr>
      </w:pPr>
      <w:r w:rsidRPr="002F18CE">
        <w:rPr>
          <w:rFonts w:cstheme="minorHAnsi"/>
          <w:sz w:val="24"/>
          <w:szCs w:val="24"/>
        </w:rPr>
        <w:t xml:space="preserve">When assurances for the protection of PHI are not in place with all service providers, potential </w:t>
      </w:r>
      <w:r w:rsidRPr="002F18CE">
        <w:rPr>
          <w:rFonts w:eastAsia="Times New Roman" w:cstheme="minorHAnsi"/>
          <w:color w:val="000000"/>
          <w:sz w:val="24"/>
          <w:szCs w:val="24"/>
        </w:rPr>
        <w:t>impacts include:</w:t>
      </w:r>
    </w:p>
    <w:p w14:paraId="7FF442D1" w14:textId="77777777" w:rsidR="00A644CD" w:rsidRPr="002F18CE" w:rsidRDefault="00A644CD" w:rsidP="00A644CD">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PHI can compromise the confidentiality, integrity, and availability of your practice’s PHI. </w:t>
      </w:r>
    </w:p>
    <w:p w14:paraId="58B45B56" w14:textId="77777777" w:rsidR="00A644CD" w:rsidRPr="002F18CE" w:rsidRDefault="00A644CD" w:rsidP="00A644CD">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1A20E58F" w14:textId="77777777" w:rsidR="00A644CD" w:rsidRPr="002F18CE" w:rsidRDefault="00A644CD" w:rsidP="00A644CD">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Accurate PHI may not be available when needed, which can adversely impact your healthcare professionals’ ability to diagnose and treat their patients.</w:t>
      </w:r>
    </w:p>
    <w:p w14:paraId="7B136754" w14:textId="77777777" w:rsidR="00A644CD" w:rsidRPr="002F18CE" w:rsidRDefault="00A644CD" w:rsidP="00A644CD">
      <w:pPr>
        <w:spacing w:after="0" w:line="240" w:lineRule="auto"/>
        <w:rPr>
          <w:rFonts w:eastAsia="Times New Roman" w:cstheme="minorHAnsi"/>
          <w:bCs/>
          <w:i/>
          <w:sz w:val="24"/>
          <w:szCs w:val="24"/>
        </w:rPr>
      </w:pPr>
    </w:p>
    <w:p w14:paraId="326FED30" w14:textId="77777777" w:rsidR="00A644CD" w:rsidRPr="002F18CE" w:rsidRDefault="00A644CD" w:rsidP="00A644CD">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0AEB2508" w14:textId="77777777" w:rsidR="00A644CD" w:rsidRPr="002F18CE" w:rsidRDefault="00AE17AE" w:rsidP="00A644CD">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A644CD"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A644CD" w:rsidRPr="002F18CE">
        <w:rPr>
          <w:rFonts w:eastAsia="Times New Roman" w:cstheme="minorHAnsi"/>
          <w:bCs/>
          <w:sz w:val="24"/>
          <w:szCs w:val="24"/>
        </w:rPr>
        <w:t>ePHI</w:t>
      </w:r>
      <w:proofErr w:type="spellEnd"/>
      <w:r w:rsidR="00A644CD" w:rsidRPr="002F18CE">
        <w:rPr>
          <w:rFonts w:eastAsia="Times New Roman" w:cstheme="minorHAnsi"/>
          <w:bCs/>
          <w:sz w:val="24"/>
          <w:szCs w:val="24"/>
        </w:rPr>
        <w:t>.</w:t>
      </w:r>
    </w:p>
    <w:p w14:paraId="79F8482B" w14:textId="77777777" w:rsidR="00A36805" w:rsidRPr="002F18CE" w:rsidRDefault="00A36805" w:rsidP="00A644CD">
      <w:pPr>
        <w:spacing w:after="0" w:line="240" w:lineRule="auto"/>
        <w:rPr>
          <w:rFonts w:eastAsia="Times New Roman" w:cstheme="minorHAnsi"/>
          <w:bCs/>
          <w:sz w:val="24"/>
          <w:szCs w:val="24"/>
        </w:rPr>
      </w:pPr>
    </w:p>
    <w:p w14:paraId="44F59687"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 xml:space="preserve">A covered entity may permit a business associate to create, receive, maintain, or transmit electronic protected health information on the covered entity’s behalf only if the covered entity </w:t>
      </w:r>
      <w:r w:rsidRPr="002F18CE">
        <w:rPr>
          <w:rFonts w:cstheme="minorHAnsi"/>
          <w:sz w:val="24"/>
          <w:szCs w:val="24"/>
        </w:rPr>
        <w:lastRenderedPageBreak/>
        <w:t>obtains satisfactory assurances, in accordance with §164.314(a), that the business associate will appropriately safeguard the information. A covered entity is not required to obtain such satisfactory assurances from a business associate that is a subcontractor</w:t>
      </w:r>
    </w:p>
    <w:p w14:paraId="1C9C8B18"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§164.308(b)(1)]</w:t>
      </w:r>
    </w:p>
    <w:p w14:paraId="3C90C739" w14:textId="77777777" w:rsidR="00A644CD" w:rsidRPr="002F18CE" w:rsidRDefault="00A644CD" w:rsidP="000E6BF0">
      <w:pPr>
        <w:pStyle w:val="Heading1"/>
        <w:pBdr>
          <w:top w:val="single" w:sz="4" w:space="1" w:color="auto"/>
          <w:left w:val="single" w:sz="4" w:space="4" w:color="auto"/>
          <w:bottom w:val="single" w:sz="4" w:space="1" w:color="auto"/>
          <w:right w:val="single" w:sz="4" w:space="4" w:color="auto"/>
        </w:pBdr>
        <w:spacing w:before="0" w:line="240" w:lineRule="auto"/>
        <w:rPr>
          <w:rFonts w:eastAsia="Times New Roman"/>
          <w:b/>
          <w:color w:val="000000"/>
        </w:rPr>
      </w:pPr>
      <w:bookmarkStart w:id="116" w:name="_Toc459304865"/>
      <w:r w:rsidRPr="002F18CE">
        <w:rPr>
          <w:b/>
        </w:rPr>
        <w:t>A63</w:t>
      </w:r>
      <w:r w:rsidR="000E6BF0" w:rsidRPr="002F18CE">
        <w:rPr>
          <w:b/>
        </w:rPr>
        <w:t xml:space="preserve"> - </w:t>
      </w:r>
      <w:r w:rsidRPr="002F18CE">
        <w:rPr>
          <w:rFonts w:eastAsia="Times New Roman"/>
          <w:b/>
          <w:color w:val="000000"/>
        </w:rPr>
        <w:t>§164.308(b)(2)  Required</w:t>
      </w:r>
      <w:r w:rsidR="000E6BF0" w:rsidRPr="002F18CE">
        <w:rPr>
          <w:rFonts w:eastAsia="Times New Roman"/>
          <w:b/>
          <w:color w:val="000000"/>
        </w:rPr>
        <w:t xml:space="preserve"> </w:t>
      </w:r>
      <w:r w:rsidR="000E6BF0" w:rsidRPr="002F18CE">
        <w:rPr>
          <w:rFonts w:eastAsia="Times New Roman"/>
        </w:rPr>
        <w:t xml:space="preserve">If your practice is the business associate of another covered entity and your practice has subcontractors performing activities to help carry out the activities that you have agreed to carry out for the other covered entity that involve </w:t>
      </w:r>
      <w:proofErr w:type="spellStart"/>
      <w:r w:rsidR="000E6BF0" w:rsidRPr="002F18CE">
        <w:rPr>
          <w:rFonts w:eastAsia="Times New Roman"/>
        </w:rPr>
        <w:t>ePHI</w:t>
      </w:r>
      <w:proofErr w:type="spellEnd"/>
      <w:r w:rsidR="000E6BF0" w:rsidRPr="002F18CE">
        <w:rPr>
          <w:rFonts w:eastAsia="Times New Roman"/>
        </w:rPr>
        <w:t xml:space="preserve">, does your practice require these subcontractors to provide satisfactory assurances for the protection of the </w:t>
      </w:r>
      <w:proofErr w:type="spellStart"/>
      <w:r w:rsidR="000E6BF0" w:rsidRPr="002F18CE">
        <w:rPr>
          <w:rFonts w:eastAsia="Times New Roman"/>
        </w:rPr>
        <w:t>ePHI</w:t>
      </w:r>
      <w:proofErr w:type="spellEnd"/>
      <w:r w:rsidR="000E6BF0" w:rsidRPr="002F18CE">
        <w:rPr>
          <w:rFonts w:eastAsia="Times New Roman"/>
        </w:rPr>
        <w:t>?</w:t>
      </w:r>
      <w:bookmarkEnd w:id="116"/>
    </w:p>
    <w:p w14:paraId="1937B5B1" w14:textId="77777777" w:rsidR="00A644CD" w:rsidRPr="002F18CE" w:rsidRDefault="00A644CD" w:rsidP="000E6BF0">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094214EE" w14:textId="77777777" w:rsidR="00A644CD" w:rsidRPr="002F18CE" w:rsidRDefault="00A644CD" w:rsidP="00A644CD">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4729A8D4" w14:textId="77777777" w:rsidR="00A644CD" w:rsidRPr="002F18CE" w:rsidRDefault="00A644CD" w:rsidP="00A644CD">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243EB9F7" w14:textId="77777777" w:rsidR="00A644CD" w:rsidRPr="002F18CE" w:rsidRDefault="00A644CD" w:rsidP="00A644CD">
      <w:pPr>
        <w:pStyle w:val="ListParagraph"/>
        <w:numPr>
          <w:ilvl w:val="0"/>
          <w:numId w:val="2"/>
        </w:numPr>
        <w:rPr>
          <w:rFonts w:cstheme="minorHAnsi"/>
          <w:sz w:val="24"/>
          <w:szCs w:val="24"/>
        </w:rPr>
      </w:pPr>
      <w:r w:rsidRPr="002F18CE">
        <w:rPr>
          <w:rFonts w:cstheme="minorHAnsi"/>
          <w:sz w:val="24"/>
          <w:szCs w:val="24"/>
        </w:rPr>
        <w:t>Cost</w:t>
      </w:r>
    </w:p>
    <w:p w14:paraId="1570F041" w14:textId="77777777" w:rsidR="00A644CD" w:rsidRPr="002F18CE" w:rsidRDefault="00A644CD" w:rsidP="00A644CD">
      <w:pPr>
        <w:pStyle w:val="ListParagraph"/>
        <w:numPr>
          <w:ilvl w:val="0"/>
          <w:numId w:val="2"/>
        </w:numPr>
        <w:rPr>
          <w:rFonts w:cstheme="minorHAnsi"/>
          <w:sz w:val="24"/>
          <w:szCs w:val="24"/>
        </w:rPr>
      </w:pPr>
      <w:r w:rsidRPr="002F18CE">
        <w:rPr>
          <w:rFonts w:cstheme="minorHAnsi"/>
          <w:sz w:val="24"/>
          <w:szCs w:val="24"/>
        </w:rPr>
        <w:t>Practice Size</w:t>
      </w:r>
    </w:p>
    <w:p w14:paraId="28BDB7F2" w14:textId="77777777" w:rsidR="00A644CD" w:rsidRPr="002F18CE" w:rsidRDefault="00A644CD" w:rsidP="00A644CD">
      <w:pPr>
        <w:pStyle w:val="ListParagraph"/>
        <w:numPr>
          <w:ilvl w:val="0"/>
          <w:numId w:val="2"/>
        </w:numPr>
        <w:rPr>
          <w:rFonts w:cstheme="minorHAnsi"/>
          <w:sz w:val="24"/>
          <w:szCs w:val="24"/>
        </w:rPr>
      </w:pPr>
      <w:r w:rsidRPr="002F18CE">
        <w:rPr>
          <w:rFonts w:cstheme="minorHAnsi"/>
          <w:sz w:val="24"/>
          <w:szCs w:val="24"/>
        </w:rPr>
        <w:t>Complexity</w:t>
      </w:r>
    </w:p>
    <w:p w14:paraId="11467996" w14:textId="77777777" w:rsidR="00A644CD" w:rsidRPr="002F18CE" w:rsidRDefault="00A644CD" w:rsidP="00A644CD">
      <w:pPr>
        <w:pStyle w:val="ListParagraph"/>
        <w:numPr>
          <w:ilvl w:val="0"/>
          <w:numId w:val="2"/>
        </w:numPr>
        <w:rPr>
          <w:rFonts w:cstheme="minorHAnsi"/>
          <w:sz w:val="24"/>
          <w:szCs w:val="24"/>
        </w:rPr>
      </w:pPr>
      <w:r w:rsidRPr="002F18CE">
        <w:rPr>
          <w:rFonts w:cstheme="minorHAnsi"/>
          <w:sz w:val="24"/>
          <w:szCs w:val="24"/>
        </w:rPr>
        <w:t>Alternate Solution</w:t>
      </w:r>
    </w:p>
    <w:p w14:paraId="57B32B95" w14:textId="77777777" w:rsidR="00A644CD" w:rsidRPr="002F18CE" w:rsidRDefault="00A644CD" w:rsidP="00A644CD">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A644CD" w:rsidRPr="002F18CE" w14:paraId="3109FC00" w14:textId="77777777" w:rsidTr="00B5639F">
        <w:tc>
          <w:tcPr>
            <w:tcW w:w="9576" w:type="dxa"/>
          </w:tcPr>
          <w:p w14:paraId="0F9BE6E5" w14:textId="77777777" w:rsidR="00A644CD" w:rsidRPr="002F18CE" w:rsidRDefault="00A644CD" w:rsidP="00B5639F">
            <w:pPr>
              <w:rPr>
                <w:rFonts w:cstheme="minorHAnsi"/>
                <w:sz w:val="24"/>
                <w:szCs w:val="24"/>
              </w:rPr>
            </w:pPr>
          </w:p>
          <w:p w14:paraId="6AF5AB04" w14:textId="77777777" w:rsidR="00A644CD" w:rsidRPr="002F18CE" w:rsidRDefault="00A644CD" w:rsidP="00B5639F">
            <w:pPr>
              <w:rPr>
                <w:rFonts w:cstheme="minorHAnsi"/>
                <w:sz w:val="24"/>
                <w:szCs w:val="24"/>
              </w:rPr>
            </w:pPr>
          </w:p>
          <w:p w14:paraId="6DAEB1C2" w14:textId="77777777" w:rsidR="00A644CD" w:rsidRPr="002F18CE" w:rsidRDefault="00A644CD" w:rsidP="00B5639F">
            <w:pPr>
              <w:rPr>
                <w:rFonts w:cstheme="minorHAnsi"/>
                <w:sz w:val="24"/>
                <w:szCs w:val="24"/>
              </w:rPr>
            </w:pPr>
          </w:p>
          <w:p w14:paraId="61E662AD" w14:textId="77777777" w:rsidR="00A644CD" w:rsidRPr="002F18CE" w:rsidRDefault="00A644CD" w:rsidP="00B5639F">
            <w:pPr>
              <w:rPr>
                <w:rFonts w:cstheme="minorHAnsi"/>
                <w:sz w:val="24"/>
                <w:szCs w:val="24"/>
              </w:rPr>
            </w:pPr>
          </w:p>
          <w:p w14:paraId="5E6462C8" w14:textId="77777777" w:rsidR="00A644CD" w:rsidRPr="002F18CE" w:rsidRDefault="00A644CD" w:rsidP="00B5639F">
            <w:pPr>
              <w:rPr>
                <w:rFonts w:cstheme="minorHAnsi"/>
                <w:sz w:val="24"/>
                <w:szCs w:val="24"/>
              </w:rPr>
            </w:pPr>
          </w:p>
          <w:p w14:paraId="4C2E8DFD" w14:textId="77777777" w:rsidR="00A644CD" w:rsidRPr="002F18CE" w:rsidRDefault="00A644CD" w:rsidP="00B5639F">
            <w:pPr>
              <w:rPr>
                <w:rFonts w:cstheme="minorHAnsi"/>
                <w:sz w:val="24"/>
                <w:szCs w:val="24"/>
              </w:rPr>
            </w:pPr>
          </w:p>
        </w:tc>
      </w:tr>
    </w:tbl>
    <w:p w14:paraId="671564B7" w14:textId="77777777" w:rsidR="00A644CD" w:rsidRPr="002F18CE" w:rsidRDefault="00A644CD" w:rsidP="00A644CD">
      <w:pPr>
        <w:rPr>
          <w:rFonts w:cstheme="minorHAnsi"/>
          <w:sz w:val="24"/>
          <w:szCs w:val="24"/>
        </w:rPr>
      </w:pPr>
    </w:p>
    <w:p w14:paraId="3AC59CB8" w14:textId="77777777" w:rsidR="00A644CD" w:rsidRPr="002F18CE" w:rsidRDefault="00A644CD" w:rsidP="00A644CD">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A644CD" w:rsidRPr="002F18CE" w14:paraId="53BAC1AC" w14:textId="77777777" w:rsidTr="00B5639F">
        <w:tc>
          <w:tcPr>
            <w:tcW w:w="9576" w:type="dxa"/>
          </w:tcPr>
          <w:p w14:paraId="4A1A0952" w14:textId="77777777" w:rsidR="00A644CD" w:rsidRPr="002F18CE" w:rsidRDefault="00A644CD" w:rsidP="00B5639F">
            <w:pPr>
              <w:rPr>
                <w:rFonts w:cstheme="minorHAnsi"/>
                <w:sz w:val="24"/>
                <w:szCs w:val="24"/>
              </w:rPr>
            </w:pPr>
          </w:p>
          <w:p w14:paraId="63E47DC2" w14:textId="77777777" w:rsidR="00A644CD" w:rsidRPr="002F18CE" w:rsidRDefault="00A644CD" w:rsidP="00B5639F">
            <w:pPr>
              <w:rPr>
                <w:rFonts w:cstheme="minorHAnsi"/>
                <w:sz w:val="24"/>
                <w:szCs w:val="24"/>
              </w:rPr>
            </w:pPr>
          </w:p>
          <w:p w14:paraId="4FB955B1" w14:textId="77777777" w:rsidR="00A644CD" w:rsidRPr="002F18CE" w:rsidRDefault="00A644CD" w:rsidP="00B5639F">
            <w:pPr>
              <w:rPr>
                <w:rFonts w:cstheme="minorHAnsi"/>
                <w:sz w:val="24"/>
                <w:szCs w:val="24"/>
              </w:rPr>
            </w:pPr>
          </w:p>
          <w:p w14:paraId="14193574" w14:textId="77777777" w:rsidR="00A644CD" w:rsidRPr="002F18CE" w:rsidRDefault="00A644CD" w:rsidP="00B5639F">
            <w:pPr>
              <w:rPr>
                <w:rFonts w:cstheme="minorHAnsi"/>
                <w:sz w:val="24"/>
                <w:szCs w:val="24"/>
              </w:rPr>
            </w:pPr>
          </w:p>
          <w:p w14:paraId="262467ED" w14:textId="77777777" w:rsidR="00A644CD" w:rsidRPr="002F18CE" w:rsidRDefault="00A644CD" w:rsidP="00B5639F">
            <w:pPr>
              <w:rPr>
                <w:rFonts w:cstheme="minorHAnsi"/>
                <w:sz w:val="24"/>
                <w:szCs w:val="24"/>
              </w:rPr>
            </w:pPr>
          </w:p>
          <w:p w14:paraId="5DB3BF32" w14:textId="77777777" w:rsidR="00A644CD" w:rsidRPr="002F18CE" w:rsidRDefault="00A644CD" w:rsidP="00B5639F">
            <w:pPr>
              <w:rPr>
                <w:rFonts w:cstheme="minorHAnsi"/>
                <w:sz w:val="24"/>
                <w:szCs w:val="24"/>
              </w:rPr>
            </w:pPr>
          </w:p>
        </w:tc>
      </w:tr>
    </w:tbl>
    <w:p w14:paraId="3EA4BB87" w14:textId="77777777" w:rsidR="00A644CD" w:rsidRPr="002F18CE" w:rsidRDefault="00A644CD" w:rsidP="00A644CD">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A644CD" w:rsidRPr="002F18CE" w14:paraId="3EE81C0F" w14:textId="77777777" w:rsidTr="00B5639F">
        <w:tc>
          <w:tcPr>
            <w:tcW w:w="9576" w:type="dxa"/>
          </w:tcPr>
          <w:p w14:paraId="50BAEDED" w14:textId="77777777" w:rsidR="00A644CD" w:rsidRPr="002F18CE" w:rsidRDefault="00A644CD" w:rsidP="00B5639F">
            <w:pPr>
              <w:rPr>
                <w:rFonts w:cstheme="minorHAnsi"/>
                <w:sz w:val="24"/>
                <w:szCs w:val="24"/>
              </w:rPr>
            </w:pPr>
          </w:p>
          <w:p w14:paraId="2E468CAB" w14:textId="77777777" w:rsidR="00A644CD" w:rsidRPr="002F18CE" w:rsidRDefault="00A644CD" w:rsidP="00B5639F">
            <w:pPr>
              <w:rPr>
                <w:rFonts w:cstheme="minorHAnsi"/>
                <w:sz w:val="24"/>
                <w:szCs w:val="24"/>
              </w:rPr>
            </w:pPr>
          </w:p>
          <w:p w14:paraId="638F415A" w14:textId="77777777" w:rsidR="00A644CD" w:rsidRPr="002F18CE" w:rsidRDefault="00A644CD" w:rsidP="00B5639F">
            <w:pPr>
              <w:rPr>
                <w:rFonts w:cstheme="minorHAnsi"/>
                <w:sz w:val="24"/>
                <w:szCs w:val="24"/>
              </w:rPr>
            </w:pPr>
          </w:p>
          <w:p w14:paraId="09CB139B" w14:textId="77777777" w:rsidR="00A644CD" w:rsidRPr="002F18CE" w:rsidRDefault="00A644CD" w:rsidP="00B5639F">
            <w:pPr>
              <w:rPr>
                <w:rFonts w:cstheme="minorHAnsi"/>
                <w:sz w:val="24"/>
                <w:szCs w:val="24"/>
              </w:rPr>
            </w:pPr>
          </w:p>
          <w:p w14:paraId="4EBBE917" w14:textId="77777777" w:rsidR="00A644CD" w:rsidRPr="002F18CE" w:rsidRDefault="00A644CD" w:rsidP="00B5639F">
            <w:pPr>
              <w:rPr>
                <w:rFonts w:cstheme="minorHAnsi"/>
                <w:sz w:val="24"/>
                <w:szCs w:val="24"/>
              </w:rPr>
            </w:pPr>
          </w:p>
          <w:p w14:paraId="19E9F1A6" w14:textId="77777777" w:rsidR="00A644CD" w:rsidRPr="002F18CE" w:rsidRDefault="00A644CD" w:rsidP="00B5639F">
            <w:pPr>
              <w:rPr>
                <w:rFonts w:cstheme="minorHAnsi"/>
                <w:sz w:val="24"/>
                <w:szCs w:val="24"/>
              </w:rPr>
            </w:pPr>
          </w:p>
        </w:tc>
      </w:tr>
    </w:tbl>
    <w:p w14:paraId="69895279" w14:textId="77777777" w:rsidR="00A644CD" w:rsidRPr="002F18CE" w:rsidRDefault="00A644CD" w:rsidP="00A644CD">
      <w:pPr>
        <w:rPr>
          <w:rFonts w:cstheme="minorHAnsi"/>
          <w:sz w:val="24"/>
          <w:szCs w:val="24"/>
        </w:rPr>
      </w:pPr>
    </w:p>
    <w:p w14:paraId="542DE2CB" w14:textId="77777777" w:rsidR="00A644CD" w:rsidRPr="002F18CE" w:rsidRDefault="00A644CD" w:rsidP="00A644CD">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7F6262BB"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Low</w:t>
      </w:r>
    </w:p>
    <w:p w14:paraId="7C7289BB"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Medium</w:t>
      </w:r>
    </w:p>
    <w:p w14:paraId="511AB70E"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High</w:t>
      </w:r>
    </w:p>
    <w:p w14:paraId="08ED7220" w14:textId="77777777" w:rsidR="00A644CD" w:rsidRPr="002F18CE" w:rsidRDefault="00A644CD" w:rsidP="00A644CD">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183FE788"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Low</w:t>
      </w:r>
    </w:p>
    <w:p w14:paraId="66A1FED5"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Medium</w:t>
      </w:r>
    </w:p>
    <w:p w14:paraId="6FBA1495"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High</w:t>
      </w:r>
    </w:p>
    <w:p w14:paraId="50B484D9" w14:textId="77777777" w:rsidR="008B00B8" w:rsidRPr="002F18CE" w:rsidRDefault="008B00B8" w:rsidP="008B00B8">
      <w:pPr>
        <w:rPr>
          <w:rFonts w:cstheme="minorHAnsi"/>
          <w:b/>
          <w:sz w:val="24"/>
          <w:szCs w:val="24"/>
        </w:rPr>
      </w:pPr>
      <w:r w:rsidRPr="002F18CE">
        <w:rPr>
          <w:rFonts w:cstheme="minorHAnsi"/>
          <w:b/>
          <w:sz w:val="24"/>
          <w:szCs w:val="24"/>
        </w:rPr>
        <w:t>Overall Security Risk:</w:t>
      </w:r>
    </w:p>
    <w:p w14:paraId="38596840" w14:textId="77777777" w:rsidR="008B00B8" w:rsidRPr="002F18CE" w:rsidRDefault="008B00B8" w:rsidP="008B00B8">
      <w:pPr>
        <w:pStyle w:val="ListParagraph"/>
        <w:numPr>
          <w:ilvl w:val="0"/>
          <w:numId w:val="3"/>
        </w:numPr>
        <w:rPr>
          <w:rFonts w:cstheme="minorHAnsi"/>
          <w:sz w:val="24"/>
          <w:szCs w:val="24"/>
        </w:rPr>
      </w:pPr>
      <w:r w:rsidRPr="002F18CE">
        <w:rPr>
          <w:rFonts w:cstheme="minorHAnsi"/>
          <w:sz w:val="24"/>
          <w:szCs w:val="24"/>
        </w:rPr>
        <w:t>Low</w:t>
      </w:r>
    </w:p>
    <w:p w14:paraId="59013CE9" w14:textId="77777777" w:rsidR="008B00B8" w:rsidRPr="002F18CE" w:rsidRDefault="008B00B8" w:rsidP="008B00B8">
      <w:pPr>
        <w:pStyle w:val="ListParagraph"/>
        <w:numPr>
          <w:ilvl w:val="0"/>
          <w:numId w:val="3"/>
        </w:numPr>
        <w:rPr>
          <w:rFonts w:cstheme="minorHAnsi"/>
          <w:sz w:val="24"/>
          <w:szCs w:val="24"/>
        </w:rPr>
      </w:pPr>
      <w:r w:rsidRPr="002F18CE">
        <w:rPr>
          <w:rFonts w:cstheme="minorHAnsi"/>
          <w:sz w:val="24"/>
          <w:szCs w:val="24"/>
        </w:rPr>
        <w:t>Medium</w:t>
      </w:r>
    </w:p>
    <w:p w14:paraId="1F8A926F" w14:textId="77777777" w:rsidR="008B00B8" w:rsidRPr="002F18CE" w:rsidRDefault="008B00B8" w:rsidP="008B00B8">
      <w:pPr>
        <w:pStyle w:val="ListParagraph"/>
        <w:numPr>
          <w:ilvl w:val="0"/>
          <w:numId w:val="3"/>
        </w:numPr>
        <w:rPr>
          <w:rFonts w:cstheme="minorHAnsi"/>
          <w:sz w:val="24"/>
          <w:szCs w:val="24"/>
        </w:rPr>
      </w:pPr>
      <w:r w:rsidRPr="002F18CE">
        <w:rPr>
          <w:rFonts w:cstheme="minorHAnsi"/>
          <w:sz w:val="24"/>
          <w:szCs w:val="24"/>
        </w:rPr>
        <w:t>High</w:t>
      </w:r>
    </w:p>
    <w:p w14:paraId="2220735C" w14:textId="77777777" w:rsidR="00A644CD" w:rsidRPr="002F18CE" w:rsidRDefault="00A644CD" w:rsidP="00A644CD">
      <w:pPr>
        <w:rPr>
          <w:rFonts w:cstheme="minorHAnsi"/>
          <w:b/>
          <w:sz w:val="24"/>
          <w:szCs w:val="24"/>
        </w:rPr>
      </w:pPr>
      <w:r w:rsidRPr="002F18CE">
        <w:rPr>
          <w:rFonts w:cstheme="minorHAnsi"/>
          <w:b/>
          <w:sz w:val="24"/>
          <w:szCs w:val="24"/>
        </w:rPr>
        <w:t>Related Information:</w:t>
      </w:r>
    </w:p>
    <w:p w14:paraId="51F64B64" w14:textId="77777777" w:rsidR="00A644CD" w:rsidRPr="002F18CE" w:rsidRDefault="00A644CD" w:rsidP="00A644CD">
      <w:pPr>
        <w:rPr>
          <w:rFonts w:cstheme="minorHAnsi"/>
          <w:i/>
          <w:sz w:val="24"/>
          <w:szCs w:val="24"/>
        </w:rPr>
      </w:pPr>
      <w:r w:rsidRPr="002F18CE">
        <w:rPr>
          <w:rFonts w:cstheme="minorHAnsi"/>
          <w:i/>
          <w:sz w:val="24"/>
          <w:szCs w:val="24"/>
        </w:rPr>
        <w:t>Things to Consider to Help Answer the Question:</w:t>
      </w:r>
    </w:p>
    <w:p w14:paraId="70B7134B" w14:textId="77777777" w:rsidR="00A644CD" w:rsidRPr="002F18CE" w:rsidRDefault="00A644CD" w:rsidP="00A644CD">
      <w:pPr>
        <w:rPr>
          <w:rFonts w:cstheme="minorHAnsi"/>
          <w:i/>
          <w:sz w:val="24"/>
          <w:szCs w:val="24"/>
        </w:rPr>
      </w:pPr>
      <w:r w:rsidRPr="002F18CE">
        <w:rPr>
          <w:rFonts w:eastAsia="Times New Roman" w:cstheme="minorHAnsi"/>
          <w:sz w:val="24"/>
          <w:szCs w:val="24"/>
        </w:rPr>
        <w:t xml:space="preserve">While this might only rarely occur in small practices, consider that in circumstances when your practice is acting as a business associate for a covered entity, it must provide written satisfactory assurances to the covered entity.  To comply with the baseline requirements of a business associate, your practice must obtain written satisfactory assurances from its subcontractors that will collect, use, or disclose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w:t>
      </w:r>
    </w:p>
    <w:p w14:paraId="3A6C0787" w14:textId="77777777" w:rsidR="00A644CD" w:rsidRPr="002F18CE" w:rsidRDefault="00A644CD" w:rsidP="00A644CD">
      <w:pPr>
        <w:rPr>
          <w:rFonts w:cstheme="minorHAnsi"/>
          <w:i/>
          <w:sz w:val="24"/>
          <w:szCs w:val="24"/>
        </w:rPr>
      </w:pPr>
      <w:r w:rsidRPr="002F18CE">
        <w:rPr>
          <w:rFonts w:cstheme="minorHAnsi"/>
          <w:i/>
          <w:sz w:val="24"/>
          <w:szCs w:val="24"/>
        </w:rPr>
        <w:t>Possible Threats and Vulnerabilities:</w:t>
      </w:r>
    </w:p>
    <w:p w14:paraId="5D699371" w14:textId="77777777" w:rsidR="00A644CD" w:rsidRPr="002F18CE" w:rsidRDefault="00A644CD" w:rsidP="00A644CD">
      <w:pPr>
        <w:rPr>
          <w:rFonts w:eastAsia="Times New Roman" w:cstheme="minorHAnsi"/>
          <w:sz w:val="24"/>
          <w:szCs w:val="24"/>
        </w:rPr>
      </w:pPr>
      <w:r w:rsidRPr="002F18CE">
        <w:rPr>
          <w:rFonts w:eastAsia="Times New Roman" w:cstheme="minorHAnsi"/>
          <w:sz w:val="24"/>
          <w:szCs w:val="24"/>
        </w:rPr>
        <w:lastRenderedPageBreak/>
        <w:t xml:space="preserve">Your practice’s service providers might not be aware of their responsibilities for safeguarding your practice’s facilities, information systems, and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if you do not have policies and implement procedures requiring business associate agreements.</w:t>
      </w:r>
    </w:p>
    <w:p w14:paraId="364A483E" w14:textId="77777777" w:rsidR="00A644CD" w:rsidRPr="002F18CE" w:rsidRDefault="00A644CD" w:rsidP="00A644CD">
      <w:pPr>
        <w:rPr>
          <w:rFonts w:eastAsia="Times New Roman" w:cstheme="minorHAnsi"/>
          <w:sz w:val="24"/>
          <w:szCs w:val="24"/>
        </w:rPr>
      </w:pPr>
      <w:r w:rsidRPr="002F18CE">
        <w:rPr>
          <w:rFonts w:eastAsia="Times New Roman" w:cstheme="minorHAnsi"/>
          <w:sz w:val="24"/>
          <w:szCs w:val="24"/>
        </w:rPr>
        <w:t xml:space="preserve">When assurances for the protection of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are not in place with all service providers, potential impacts include:</w:t>
      </w:r>
    </w:p>
    <w:p w14:paraId="5AC24578" w14:textId="77777777" w:rsidR="00A644CD" w:rsidRPr="002F18CE" w:rsidRDefault="00A644CD" w:rsidP="00A644CD">
      <w:pPr>
        <w:pStyle w:val="ListParagraph"/>
        <w:numPr>
          <w:ilvl w:val="0"/>
          <w:numId w:val="6"/>
        </w:numPr>
        <w:spacing w:line="240" w:lineRule="auto"/>
        <w:ind w:left="252" w:hanging="252"/>
        <w:rPr>
          <w:rFonts w:eastAsia="Times New Roman" w:cstheme="minorHAnsi"/>
          <w:sz w:val="24"/>
          <w:szCs w:val="24"/>
        </w:rPr>
      </w:pPr>
      <w:r w:rsidRPr="002F18CE">
        <w:rPr>
          <w:rFonts w:eastAsia="Times New Roman" w:cstheme="minorHAnsi"/>
          <w:sz w:val="24"/>
          <w:szCs w:val="24"/>
        </w:rPr>
        <w:t xml:space="preserve">Unauthorized or inappropriate access to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can compromise the confidentiality, integrity, and availability of your practice’s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w:t>
      </w:r>
    </w:p>
    <w:p w14:paraId="69EFE95A" w14:textId="77777777" w:rsidR="00A644CD" w:rsidRPr="002F18CE" w:rsidRDefault="00A644CD" w:rsidP="00A644CD">
      <w:pPr>
        <w:pStyle w:val="ListParagraph"/>
        <w:numPr>
          <w:ilvl w:val="0"/>
          <w:numId w:val="6"/>
        </w:numPr>
        <w:spacing w:after="0" w:line="240" w:lineRule="auto"/>
        <w:ind w:left="252" w:hanging="252"/>
        <w:rPr>
          <w:rFonts w:eastAsia="Times New Roman" w:cstheme="minorHAnsi"/>
          <w:sz w:val="24"/>
          <w:szCs w:val="24"/>
        </w:rPr>
      </w:pPr>
      <w:r w:rsidRPr="002F18CE">
        <w:rPr>
          <w:rFonts w:eastAsia="Times New Roman" w:cstheme="minorHAnsi"/>
          <w:sz w:val="24"/>
          <w:szCs w:val="24"/>
        </w:rPr>
        <w:t xml:space="preserve">Unauthorized disclosure, loss, or theft of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can lead to medical identity theft.</w:t>
      </w:r>
    </w:p>
    <w:p w14:paraId="33D81CF4" w14:textId="77777777" w:rsidR="00A644CD" w:rsidRPr="002F18CE" w:rsidRDefault="00A644CD" w:rsidP="00A644CD">
      <w:pPr>
        <w:pStyle w:val="ListParagraph"/>
        <w:numPr>
          <w:ilvl w:val="0"/>
          <w:numId w:val="6"/>
        </w:numPr>
        <w:spacing w:after="0" w:line="240" w:lineRule="auto"/>
        <w:ind w:left="252" w:hanging="252"/>
        <w:rPr>
          <w:rFonts w:eastAsia="Times New Roman" w:cstheme="minorHAnsi"/>
          <w:sz w:val="24"/>
          <w:szCs w:val="24"/>
        </w:rPr>
      </w:pPr>
      <w:r w:rsidRPr="002F18CE">
        <w:rPr>
          <w:rFonts w:eastAsia="Times New Roman" w:cstheme="minorHAnsi"/>
          <w:sz w:val="24"/>
          <w:szCs w:val="24"/>
        </w:rPr>
        <w:t xml:space="preserve">Accurate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may not be available when needed, which can adversely impact your healthcare professionals’ ability to diagnose and treat their patients.</w:t>
      </w:r>
    </w:p>
    <w:p w14:paraId="04DB8EC4" w14:textId="77777777" w:rsidR="00A644CD" w:rsidRPr="002F18CE" w:rsidRDefault="00A644CD" w:rsidP="00A644CD">
      <w:pPr>
        <w:spacing w:after="0" w:line="240" w:lineRule="auto"/>
        <w:rPr>
          <w:rFonts w:eastAsia="Times New Roman" w:cstheme="minorHAnsi"/>
          <w:bCs/>
          <w:i/>
          <w:sz w:val="24"/>
          <w:szCs w:val="24"/>
        </w:rPr>
      </w:pPr>
    </w:p>
    <w:p w14:paraId="7600ABAC" w14:textId="77777777" w:rsidR="00A644CD" w:rsidRPr="002F18CE" w:rsidRDefault="00A644CD" w:rsidP="00A644CD">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12C6E7B6" w14:textId="77777777" w:rsidR="00A644CD" w:rsidRPr="002F18CE" w:rsidRDefault="00AE17AE" w:rsidP="00A644CD">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A644CD"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A644CD" w:rsidRPr="002F18CE">
        <w:rPr>
          <w:rFonts w:eastAsia="Times New Roman" w:cstheme="minorHAnsi"/>
          <w:bCs/>
          <w:sz w:val="24"/>
          <w:szCs w:val="24"/>
        </w:rPr>
        <w:t>ePHI</w:t>
      </w:r>
      <w:proofErr w:type="spellEnd"/>
      <w:r w:rsidR="00A644CD" w:rsidRPr="002F18CE">
        <w:rPr>
          <w:rFonts w:eastAsia="Times New Roman" w:cstheme="minorHAnsi"/>
          <w:bCs/>
          <w:sz w:val="24"/>
          <w:szCs w:val="24"/>
        </w:rPr>
        <w:t>.</w:t>
      </w:r>
    </w:p>
    <w:p w14:paraId="73B3FF44" w14:textId="77777777" w:rsidR="000423A2" w:rsidRPr="002F18CE" w:rsidRDefault="000423A2" w:rsidP="00E912CE">
      <w:pPr>
        <w:rPr>
          <w:rFonts w:cstheme="minorHAnsi"/>
          <w:sz w:val="24"/>
          <w:szCs w:val="24"/>
        </w:rPr>
      </w:pPr>
    </w:p>
    <w:p w14:paraId="5B54BED9" w14:textId="77777777" w:rsidR="00A36805" w:rsidRPr="002F18CE" w:rsidRDefault="00A36805" w:rsidP="00E912CE">
      <w:pPr>
        <w:rPr>
          <w:rFonts w:eastAsia="Times New Roman" w:cstheme="minorHAnsi"/>
          <w:sz w:val="24"/>
          <w:szCs w:val="24"/>
        </w:rPr>
      </w:pPr>
      <w:r w:rsidRPr="002F18CE">
        <w:rPr>
          <w:rFonts w:eastAsia="Times New Roman" w:cstheme="minorHAnsi"/>
          <w:sz w:val="24"/>
          <w:szCs w:val="24"/>
        </w:rPr>
        <w:t>A covered entity may permit a business associate to create, receive, maintain, or transmit electronic protected health information on the covered entity’s behalf only if the covered entity obtains satisfactory assurances, in accordance with §164.314(a), that the business associate will appropriately safeguard the information. A covered entity is not required to obtain such satisfactory assurances from a business associate that is a subcontractor</w:t>
      </w:r>
      <w:r w:rsidR="000E6BF0" w:rsidRPr="002F18CE">
        <w:rPr>
          <w:rFonts w:eastAsia="Times New Roman" w:cstheme="minorHAnsi"/>
          <w:sz w:val="24"/>
          <w:szCs w:val="24"/>
        </w:rPr>
        <w:t>.</w:t>
      </w:r>
      <w:r w:rsidRPr="002F18CE">
        <w:rPr>
          <w:rFonts w:eastAsia="Times New Roman" w:cstheme="minorHAnsi"/>
          <w:sz w:val="24"/>
          <w:szCs w:val="24"/>
        </w:rPr>
        <w:br/>
        <w:t>[</w:t>
      </w:r>
      <w:r w:rsidRPr="002F18CE">
        <w:rPr>
          <w:rFonts w:eastAsia="Times New Roman" w:cstheme="minorHAnsi"/>
          <w:color w:val="000000"/>
          <w:sz w:val="24"/>
          <w:szCs w:val="24"/>
        </w:rPr>
        <w:t xml:space="preserve">45 CFR </w:t>
      </w:r>
      <w:r w:rsidRPr="002F18CE">
        <w:rPr>
          <w:rFonts w:eastAsia="Times New Roman" w:cstheme="minorHAnsi"/>
          <w:sz w:val="24"/>
          <w:szCs w:val="24"/>
        </w:rPr>
        <w:t>§164.308(b)(1)]</w:t>
      </w:r>
    </w:p>
    <w:p w14:paraId="5D2A8171" w14:textId="77777777" w:rsidR="000E6BF0" w:rsidRPr="002F18CE" w:rsidRDefault="00A644CD" w:rsidP="000E6BF0">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117" w:name="_Toc459304866"/>
      <w:r w:rsidRPr="002F18CE">
        <w:rPr>
          <w:b/>
        </w:rPr>
        <w:t>A64</w:t>
      </w:r>
      <w:r w:rsidR="000E6BF0" w:rsidRPr="002F18CE">
        <w:rPr>
          <w:b/>
        </w:rPr>
        <w:t xml:space="preserve"> - </w:t>
      </w:r>
      <w:r w:rsidRPr="002F18CE">
        <w:rPr>
          <w:rFonts w:eastAsia="Times New Roman"/>
          <w:b/>
          <w:color w:val="000000"/>
        </w:rPr>
        <w:t>§164.308(b)(3</w:t>
      </w:r>
      <w:proofErr w:type="gramStart"/>
      <w:r w:rsidRPr="002F18CE">
        <w:rPr>
          <w:rFonts w:eastAsia="Times New Roman"/>
          <w:b/>
          <w:color w:val="000000"/>
        </w:rPr>
        <w:t>)  Required</w:t>
      </w:r>
      <w:proofErr w:type="gramEnd"/>
      <w:r w:rsidR="000E6BF0" w:rsidRPr="002F18CE">
        <w:rPr>
          <w:rFonts w:eastAsia="Times New Roman"/>
          <w:b/>
          <w:color w:val="000000"/>
        </w:rPr>
        <w:t xml:space="preserve"> </w:t>
      </w:r>
      <w:r w:rsidR="000E6BF0" w:rsidRPr="002F18CE">
        <w:rPr>
          <w:rFonts w:eastAsia="Times New Roman"/>
        </w:rPr>
        <w:t xml:space="preserve">Does your practice execute business associate agreements when it has a contractor creating, transmitting or storing </w:t>
      </w:r>
      <w:proofErr w:type="spellStart"/>
      <w:r w:rsidR="000E6BF0" w:rsidRPr="002F18CE">
        <w:rPr>
          <w:rFonts w:eastAsia="Times New Roman"/>
        </w:rPr>
        <w:t>ePHI</w:t>
      </w:r>
      <w:proofErr w:type="spellEnd"/>
      <w:r w:rsidR="000E6BF0" w:rsidRPr="002F18CE">
        <w:rPr>
          <w:rFonts w:eastAsia="Times New Roman"/>
        </w:rPr>
        <w:t>?</w:t>
      </w:r>
      <w:bookmarkEnd w:id="117"/>
    </w:p>
    <w:p w14:paraId="42B4BA7F" w14:textId="77777777" w:rsidR="00A644CD" w:rsidRPr="002F18CE" w:rsidRDefault="00A644CD" w:rsidP="00A644CD">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2A6369F0" w14:textId="77777777" w:rsidR="00A644CD" w:rsidRPr="002F18CE" w:rsidRDefault="00A644CD" w:rsidP="00A644CD">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42E3E0D2" w14:textId="77777777" w:rsidR="00A644CD" w:rsidRPr="002F18CE" w:rsidRDefault="00A644CD" w:rsidP="00A644CD">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3B34C0D1" w14:textId="77777777" w:rsidR="00A644CD" w:rsidRPr="002F18CE" w:rsidRDefault="00A644CD" w:rsidP="00A644CD">
      <w:pPr>
        <w:pStyle w:val="ListParagraph"/>
        <w:numPr>
          <w:ilvl w:val="0"/>
          <w:numId w:val="2"/>
        </w:numPr>
        <w:rPr>
          <w:rFonts w:cstheme="minorHAnsi"/>
          <w:sz w:val="24"/>
          <w:szCs w:val="24"/>
        </w:rPr>
      </w:pPr>
      <w:r w:rsidRPr="002F18CE">
        <w:rPr>
          <w:rFonts w:cstheme="minorHAnsi"/>
          <w:sz w:val="24"/>
          <w:szCs w:val="24"/>
        </w:rPr>
        <w:t>Cost</w:t>
      </w:r>
    </w:p>
    <w:p w14:paraId="71D5D44F" w14:textId="77777777" w:rsidR="00A644CD" w:rsidRPr="002F18CE" w:rsidRDefault="00A644CD" w:rsidP="00A644CD">
      <w:pPr>
        <w:pStyle w:val="ListParagraph"/>
        <w:numPr>
          <w:ilvl w:val="0"/>
          <w:numId w:val="2"/>
        </w:numPr>
        <w:rPr>
          <w:rFonts w:cstheme="minorHAnsi"/>
          <w:sz w:val="24"/>
          <w:szCs w:val="24"/>
        </w:rPr>
      </w:pPr>
      <w:r w:rsidRPr="002F18CE">
        <w:rPr>
          <w:rFonts w:cstheme="minorHAnsi"/>
          <w:sz w:val="24"/>
          <w:szCs w:val="24"/>
        </w:rPr>
        <w:t>Practice Size</w:t>
      </w:r>
    </w:p>
    <w:p w14:paraId="333ED85B" w14:textId="77777777" w:rsidR="00A644CD" w:rsidRPr="002F18CE" w:rsidRDefault="00A644CD" w:rsidP="00A644CD">
      <w:pPr>
        <w:pStyle w:val="ListParagraph"/>
        <w:numPr>
          <w:ilvl w:val="0"/>
          <w:numId w:val="2"/>
        </w:numPr>
        <w:rPr>
          <w:rFonts w:cstheme="minorHAnsi"/>
          <w:sz w:val="24"/>
          <w:szCs w:val="24"/>
        </w:rPr>
      </w:pPr>
      <w:r w:rsidRPr="002F18CE">
        <w:rPr>
          <w:rFonts w:cstheme="minorHAnsi"/>
          <w:sz w:val="24"/>
          <w:szCs w:val="24"/>
        </w:rPr>
        <w:t>Complexity</w:t>
      </w:r>
    </w:p>
    <w:p w14:paraId="0CFEE611" w14:textId="77777777" w:rsidR="00A644CD" w:rsidRPr="002F18CE" w:rsidRDefault="00A644CD" w:rsidP="00A644CD">
      <w:pPr>
        <w:pStyle w:val="ListParagraph"/>
        <w:numPr>
          <w:ilvl w:val="0"/>
          <w:numId w:val="2"/>
        </w:numPr>
        <w:rPr>
          <w:rFonts w:cstheme="minorHAnsi"/>
          <w:sz w:val="24"/>
          <w:szCs w:val="24"/>
        </w:rPr>
      </w:pPr>
      <w:r w:rsidRPr="002F18CE">
        <w:rPr>
          <w:rFonts w:cstheme="minorHAnsi"/>
          <w:sz w:val="24"/>
          <w:szCs w:val="24"/>
        </w:rPr>
        <w:t>Alternate Solution</w:t>
      </w:r>
    </w:p>
    <w:p w14:paraId="29CCC6D6" w14:textId="77777777" w:rsidR="000E6BF0" w:rsidRPr="002F18CE" w:rsidRDefault="000E6BF0" w:rsidP="00A644CD">
      <w:pPr>
        <w:rPr>
          <w:rFonts w:cstheme="minorHAnsi"/>
          <w:sz w:val="24"/>
          <w:szCs w:val="24"/>
        </w:rPr>
      </w:pPr>
    </w:p>
    <w:p w14:paraId="2FF4BD1C" w14:textId="77777777" w:rsidR="00A644CD" w:rsidRPr="002F18CE" w:rsidRDefault="00A644CD" w:rsidP="00A644CD">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A644CD" w:rsidRPr="002F18CE" w14:paraId="02ACBCBE" w14:textId="77777777" w:rsidTr="00B5639F">
        <w:tc>
          <w:tcPr>
            <w:tcW w:w="9576" w:type="dxa"/>
          </w:tcPr>
          <w:p w14:paraId="5B07ABF1" w14:textId="77777777" w:rsidR="00A644CD" w:rsidRPr="002F18CE" w:rsidRDefault="00A644CD" w:rsidP="00B5639F">
            <w:pPr>
              <w:rPr>
                <w:rFonts w:cstheme="minorHAnsi"/>
                <w:sz w:val="24"/>
                <w:szCs w:val="24"/>
              </w:rPr>
            </w:pPr>
          </w:p>
          <w:p w14:paraId="505C3569" w14:textId="77777777" w:rsidR="00A644CD" w:rsidRPr="002F18CE" w:rsidRDefault="00A644CD" w:rsidP="00B5639F">
            <w:pPr>
              <w:rPr>
                <w:rFonts w:cstheme="minorHAnsi"/>
                <w:sz w:val="24"/>
                <w:szCs w:val="24"/>
              </w:rPr>
            </w:pPr>
          </w:p>
          <w:p w14:paraId="7C79D675" w14:textId="77777777" w:rsidR="00A644CD" w:rsidRPr="002F18CE" w:rsidRDefault="00A644CD" w:rsidP="00B5639F">
            <w:pPr>
              <w:rPr>
                <w:rFonts w:cstheme="minorHAnsi"/>
                <w:sz w:val="24"/>
                <w:szCs w:val="24"/>
              </w:rPr>
            </w:pPr>
          </w:p>
          <w:p w14:paraId="6925341F" w14:textId="77777777" w:rsidR="00A644CD" w:rsidRPr="002F18CE" w:rsidRDefault="00A644CD" w:rsidP="00B5639F">
            <w:pPr>
              <w:rPr>
                <w:rFonts w:cstheme="minorHAnsi"/>
                <w:sz w:val="24"/>
                <w:szCs w:val="24"/>
              </w:rPr>
            </w:pPr>
          </w:p>
          <w:p w14:paraId="534D7F93" w14:textId="77777777" w:rsidR="00A644CD" w:rsidRPr="002F18CE" w:rsidRDefault="00A644CD" w:rsidP="00B5639F">
            <w:pPr>
              <w:rPr>
                <w:rFonts w:cstheme="minorHAnsi"/>
                <w:sz w:val="24"/>
                <w:szCs w:val="24"/>
              </w:rPr>
            </w:pPr>
          </w:p>
          <w:p w14:paraId="5F23FCF9" w14:textId="77777777" w:rsidR="00A644CD" w:rsidRPr="002F18CE" w:rsidRDefault="00A644CD" w:rsidP="00B5639F">
            <w:pPr>
              <w:rPr>
                <w:rFonts w:cstheme="minorHAnsi"/>
                <w:sz w:val="24"/>
                <w:szCs w:val="24"/>
              </w:rPr>
            </w:pPr>
          </w:p>
        </w:tc>
      </w:tr>
    </w:tbl>
    <w:p w14:paraId="37D18829" w14:textId="77777777" w:rsidR="00A644CD" w:rsidRPr="002F18CE" w:rsidRDefault="00A644CD" w:rsidP="00A644CD">
      <w:pPr>
        <w:rPr>
          <w:rFonts w:cstheme="minorHAnsi"/>
          <w:sz w:val="24"/>
          <w:szCs w:val="24"/>
        </w:rPr>
      </w:pPr>
    </w:p>
    <w:p w14:paraId="7C615D24" w14:textId="77777777" w:rsidR="00A644CD" w:rsidRPr="002F18CE" w:rsidRDefault="00A644CD" w:rsidP="00A644CD">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A644CD" w:rsidRPr="002F18CE" w14:paraId="5F5A44E2" w14:textId="77777777" w:rsidTr="00B5639F">
        <w:tc>
          <w:tcPr>
            <w:tcW w:w="9576" w:type="dxa"/>
          </w:tcPr>
          <w:p w14:paraId="3E3F3387" w14:textId="77777777" w:rsidR="00A644CD" w:rsidRPr="002F18CE" w:rsidRDefault="00A644CD" w:rsidP="00B5639F">
            <w:pPr>
              <w:rPr>
                <w:rFonts w:cstheme="minorHAnsi"/>
                <w:sz w:val="24"/>
                <w:szCs w:val="24"/>
              </w:rPr>
            </w:pPr>
          </w:p>
          <w:p w14:paraId="19A888DA" w14:textId="77777777" w:rsidR="00A644CD" w:rsidRPr="002F18CE" w:rsidRDefault="00A644CD" w:rsidP="00B5639F">
            <w:pPr>
              <w:rPr>
                <w:rFonts w:cstheme="minorHAnsi"/>
                <w:sz w:val="24"/>
                <w:szCs w:val="24"/>
              </w:rPr>
            </w:pPr>
          </w:p>
          <w:p w14:paraId="7196DF9F" w14:textId="77777777" w:rsidR="00A644CD" w:rsidRPr="002F18CE" w:rsidRDefault="00A644CD" w:rsidP="00B5639F">
            <w:pPr>
              <w:rPr>
                <w:rFonts w:cstheme="minorHAnsi"/>
                <w:sz w:val="24"/>
                <w:szCs w:val="24"/>
              </w:rPr>
            </w:pPr>
          </w:p>
          <w:p w14:paraId="440DBB17" w14:textId="77777777" w:rsidR="00A644CD" w:rsidRPr="002F18CE" w:rsidRDefault="00A644CD" w:rsidP="00B5639F">
            <w:pPr>
              <w:rPr>
                <w:rFonts w:cstheme="minorHAnsi"/>
                <w:sz w:val="24"/>
                <w:szCs w:val="24"/>
              </w:rPr>
            </w:pPr>
          </w:p>
          <w:p w14:paraId="5DCF4396" w14:textId="77777777" w:rsidR="00A644CD" w:rsidRPr="002F18CE" w:rsidRDefault="00A644CD" w:rsidP="00B5639F">
            <w:pPr>
              <w:rPr>
                <w:rFonts w:cstheme="minorHAnsi"/>
                <w:sz w:val="24"/>
                <w:szCs w:val="24"/>
              </w:rPr>
            </w:pPr>
          </w:p>
          <w:p w14:paraId="7360B059" w14:textId="77777777" w:rsidR="00A644CD" w:rsidRPr="002F18CE" w:rsidRDefault="00A644CD" w:rsidP="00B5639F">
            <w:pPr>
              <w:rPr>
                <w:rFonts w:cstheme="minorHAnsi"/>
                <w:sz w:val="24"/>
                <w:szCs w:val="24"/>
              </w:rPr>
            </w:pPr>
          </w:p>
        </w:tc>
      </w:tr>
    </w:tbl>
    <w:p w14:paraId="25118A5D" w14:textId="77777777" w:rsidR="00A644CD" w:rsidRPr="002F18CE" w:rsidRDefault="00A644CD" w:rsidP="00A644CD">
      <w:pPr>
        <w:rPr>
          <w:rFonts w:cstheme="minorHAnsi"/>
          <w:sz w:val="24"/>
          <w:szCs w:val="24"/>
        </w:rPr>
      </w:pPr>
    </w:p>
    <w:p w14:paraId="2CF5D9B8" w14:textId="77777777" w:rsidR="00A644CD" w:rsidRPr="002F18CE" w:rsidRDefault="00A644CD" w:rsidP="00A644CD">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A644CD" w:rsidRPr="002F18CE" w14:paraId="33FEF36E" w14:textId="77777777" w:rsidTr="00B5639F">
        <w:tc>
          <w:tcPr>
            <w:tcW w:w="9576" w:type="dxa"/>
          </w:tcPr>
          <w:p w14:paraId="6EAE29B4" w14:textId="77777777" w:rsidR="00A644CD" w:rsidRPr="002F18CE" w:rsidRDefault="00A644CD" w:rsidP="00B5639F">
            <w:pPr>
              <w:rPr>
                <w:rFonts w:cstheme="minorHAnsi"/>
                <w:sz w:val="24"/>
                <w:szCs w:val="24"/>
              </w:rPr>
            </w:pPr>
          </w:p>
          <w:p w14:paraId="2A82D1A2" w14:textId="77777777" w:rsidR="00A644CD" w:rsidRPr="002F18CE" w:rsidRDefault="00A644CD" w:rsidP="00B5639F">
            <w:pPr>
              <w:rPr>
                <w:rFonts w:cstheme="minorHAnsi"/>
                <w:sz w:val="24"/>
                <w:szCs w:val="24"/>
              </w:rPr>
            </w:pPr>
          </w:p>
          <w:p w14:paraId="77B0F569" w14:textId="77777777" w:rsidR="00A644CD" w:rsidRPr="002F18CE" w:rsidRDefault="00A644CD" w:rsidP="00B5639F">
            <w:pPr>
              <w:rPr>
                <w:rFonts w:cstheme="minorHAnsi"/>
                <w:sz w:val="24"/>
                <w:szCs w:val="24"/>
              </w:rPr>
            </w:pPr>
          </w:p>
          <w:p w14:paraId="5AC3BADF" w14:textId="77777777" w:rsidR="00A644CD" w:rsidRPr="002F18CE" w:rsidRDefault="00A644CD" w:rsidP="00B5639F">
            <w:pPr>
              <w:rPr>
                <w:rFonts w:cstheme="minorHAnsi"/>
                <w:sz w:val="24"/>
                <w:szCs w:val="24"/>
              </w:rPr>
            </w:pPr>
          </w:p>
          <w:p w14:paraId="21E4F56C" w14:textId="77777777" w:rsidR="00A644CD" w:rsidRPr="002F18CE" w:rsidRDefault="00A644CD" w:rsidP="00B5639F">
            <w:pPr>
              <w:rPr>
                <w:rFonts w:cstheme="minorHAnsi"/>
                <w:sz w:val="24"/>
                <w:szCs w:val="24"/>
              </w:rPr>
            </w:pPr>
          </w:p>
          <w:p w14:paraId="67A8061A" w14:textId="77777777" w:rsidR="00A644CD" w:rsidRPr="002F18CE" w:rsidRDefault="00A644CD" w:rsidP="00B5639F">
            <w:pPr>
              <w:rPr>
                <w:rFonts w:cstheme="minorHAnsi"/>
                <w:sz w:val="24"/>
                <w:szCs w:val="24"/>
              </w:rPr>
            </w:pPr>
          </w:p>
        </w:tc>
      </w:tr>
    </w:tbl>
    <w:p w14:paraId="56CD9096" w14:textId="77777777" w:rsidR="00EC0DE6" w:rsidRPr="002F18CE" w:rsidRDefault="00EC0DE6" w:rsidP="00A644CD">
      <w:pPr>
        <w:rPr>
          <w:rFonts w:cstheme="minorHAnsi"/>
          <w:sz w:val="24"/>
          <w:szCs w:val="24"/>
        </w:rPr>
      </w:pPr>
    </w:p>
    <w:p w14:paraId="2730AB3A" w14:textId="77777777" w:rsidR="00A644CD" w:rsidRPr="002F18CE" w:rsidRDefault="00A644CD" w:rsidP="00A644CD">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112596A8"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Low</w:t>
      </w:r>
    </w:p>
    <w:p w14:paraId="6A11628D"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Medium</w:t>
      </w:r>
    </w:p>
    <w:p w14:paraId="37FEABEA"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High</w:t>
      </w:r>
    </w:p>
    <w:p w14:paraId="4016110A" w14:textId="77777777" w:rsidR="00A644CD" w:rsidRPr="002F18CE" w:rsidRDefault="00A644CD" w:rsidP="00A644CD">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29988F17"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Low</w:t>
      </w:r>
    </w:p>
    <w:p w14:paraId="5CB632C1"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lastRenderedPageBreak/>
        <w:t>Medium</w:t>
      </w:r>
    </w:p>
    <w:p w14:paraId="54C6084E"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High</w:t>
      </w:r>
    </w:p>
    <w:p w14:paraId="4C396B48" w14:textId="77777777" w:rsidR="005C19A4" w:rsidRPr="002F18CE" w:rsidRDefault="005C19A4" w:rsidP="005C19A4">
      <w:pPr>
        <w:rPr>
          <w:rFonts w:cstheme="minorHAnsi"/>
          <w:b/>
          <w:sz w:val="24"/>
          <w:szCs w:val="24"/>
        </w:rPr>
      </w:pPr>
      <w:r w:rsidRPr="002F18CE">
        <w:rPr>
          <w:rFonts w:cstheme="minorHAnsi"/>
          <w:b/>
          <w:sz w:val="24"/>
          <w:szCs w:val="24"/>
        </w:rPr>
        <w:t>Overall Security Risk:</w:t>
      </w:r>
    </w:p>
    <w:p w14:paraId="51D585EB" w14:textId="77777777" w:rsidR="005C19A4" w:rsidRPr="002F18CE" w:rsidRDefault="005C19A4" w:rsidP="005C19A4">
      <w:pPr>
        <w:pStyle w:val="ListParagraph"/>
        <w:numPr>
          <w:ilvl w:val="0"/>
          <w:numId w:val="3"/>
        </w:numPr>
        <w:rPr>
          <w:rFonts w:cstheme="minorHAnsi"/>
          <w:sz w:val="24"/>
          <w:szCs w:val="24"/>
        </w:rPr>
      </w:pPr>
      <w:r w:rsidRPr="002F18CE">
        <w:rPr>
          <w:rFonts w:cstheme="minorHAnsi"/>
          <w:sz w:val="24"/>
          <w:szCs w:val="24"/>
        </w:rPr>
        <w:t>Low</w:t>
      </w:r>
    </w:p>
    <w:p w14:paraId="077F5D45" w14:textId="77777777" w:rsidR="005C19A4" w:rsidRPr="002F18CE" w:rsidRDefault="005C19A4" w:rsidP="005C19A4">
      <w:pPr>
        <w:pStyle w:val="ListParagraph"/>
        <w:numPr>
          <w:ilvl w:val="0"/>
          <w:numId w:val="3"/>
        </w:numPr>
        <w:rPr>
          <w:rFonts w:cstheme="minorHAnsi"/>
          <w:sz w:val="24"/>
          <w:szCs w:val="24"/>
        </w:rPr>
      </w:pPr>
      <w:r w:rsidRPr="002F18CE">
        <w:rPr>
          <w:rFonts w:cstheme="minorHAnsi"/>
          <w:sz w:val="24"/>
          <w:szCs w:val="24"/>
        </w:rPr>
        <w:t>Medium</w:t>
      </w:r>
    </w:p>
    <w:p w14:paraId="3C29CBD3" w14:textId="77777777" w:rsidR="005C19A4" w:rsidRPr="002F18CE" w:rsidRDefault="005C19A4" w:rsidP="005C19A4">
      <w:pPr>
        <w:pStyle w:val="ListParagraph"/>
        <w:numPr>
          <w:ilvl w:val="0"/>
          <w:numId w:val="3"/>
        </w:numPr>
        <w:rPr>
          <w:rFonts w:cstheme="minorHAnsi"/>
          <w:sz w:val="24"/>
          <w:szCs w:val="24"/>
        </w:rPr>
      </w:pPr>
      <w:r w:rsidRPr="002F18CE">
        <w:rPr>
          <w:rFonts w:cstheme="minorHAnsi"/>
          <w:sz w:val="24"/>
          <w:szCs w:val="24"/>
        </w:rPr>
        <w:t>High</w:t>
      </w:r>
    </w:p>
    <w:p w14:paraId="2A7D3A7D" w14:textId="77777777" w:rsidR="00A644CD" w:rsidRPr="002F18CE" w:rsidRDefault="00A644CD" w:rsidP="00A644CD">
      <w:pPr>
        <w:rPr>
          <w:rFonts w:cstheme="minorHAnsi"/>
          <w:b/>
          <w:sz w:val="24"/>
          <w:szCs w:val="24"/>
        </w:rPr>
      </w:pPr>
      <w:r w:rsidRPr="002F18CE">
        <w:rPr>
          <w:rFonts w:cstheme="minorHAnsi"/>
          <w:b/>
          <w:sz w:val="24"/>
          <w:szCs w:val="24"/>
        </w:rPr>
        <w:t>Related Information:</w:t>
      </w:r>
    </w:p>
    <w:p w14:paraId="2139A946" w14:textId="77777777" w:rsidR="00A644CD" w:rsidRPr="002F18CE" w:rsidRDefault="00A644CD" w:rsidP="00A644CD">
      <w:pPr>
        <w:rPr>
          <w:rFonts w:cstheme="minorHAnsi"/>
          <w:i/>
          <w:sz w:val="24"/>
          <w:szCs w:val="24"/>
        </w:rPr>
      </w:pPr>
      <w:r w:rsidRPr="002F18CE">
        <w:rPr>
          <w:rFonts w:cstheme="minorHAnsi"/>
          <w:i/>
          <w:sz w:val="24"/>
          <w:szCs w:val="24"/>
        </w:rPr>
        <w:t>Things to Consider to Help Answer the Question:</w:t>
      </w:r>
    </w:p>
    <w:p w14:paraId="3C1FB06E" w14:textId="77777777" w:rsidR="00A644CD" w:rsidRPr="002F18CE" w:rsidRDefault="00A644CD" w:rsidP="00A644CD">
      <w:pPr>
        <w:rPr>
          <w:rFonts w:eastAsia="Times New Roman" w:cstheme="minorHAnsi"/>
          <w:sz w:val="24"/>
          <w:szCs w:val="24"/>
        </w:rPr>
      </w:pPr>
      <w:r w:rsidRPr="002F18CE">
        <w:rPr>
          <w:rFonts w:eastAsia="Times New Roman" w:cstheme="minorHAnsi"/>
          <w:sz w:val="24"/>
          <w:szCs w:val="24"/>
        </w:rPr>
        <w:t xml:space="preserve">Consider whether your practice has a written agreement with its service provider setting forth the service provider’s satisfactory assurances for its handling of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w:t>
      </w:r>
    </w:p>
    <w:p w14:paraId="26C0492C" w14:textId="77777777" w:rsidR="00A644CD" w:rsidRPr="002F18CE" w:rsidRDefault="00A644CD" w:rsidP="00A644CD">
      <w:pPr>
        <w:rPr>
          <w:rFonts w:eastAsia="Times New Roman" w:cstheme="minorHAnsi"/>
          <w:sz w:val="24"/>
          <w:szCs w:val="24"/>
        </w:rPr>
      </w:pPr>
      <w:r w:rsidRPr="002F18CE">
        <w:rPr>
          <w:rFonts w:eastAsia="Times New Roman" w:cstheme="minorHAnsi"/>
          <w:sz w:val="24"/>
          <w:szCs w:val="24"/>
        </w:rPr>
        <w:t>Satisfactory assurances include but are not limited to:</w:t>
      </w:r>
    </w:p>
    <w:p w14:paraId="39C3F553" w14:textId="77777777" w:rsidR="00A644CD" w:rsidRPr="002F18CE" w:rsidRDefault="00A644CD" w:rsidP="00A644CD">
      <w:pPr>
        <w:pStyle w:val="ListParagraph"/>
        <w:numPr>
          <w:ilvl w:val="0"/>
          <w:numId w:val="26"/>
        </w:numPr>
        <w:rPr>
          <w:rFonts w:eastAsia="Times New Roman" w:cstheme="minorHAnsi"/>
          <w:sz w:val="24"/>
          <w:szCs w:val="24"/>
        </w:rPr>
      </w:pPr>
      <w:r w:rsidRPr="002F18CE">
        <w:rPr>
          <w:rFonts w:eastAsia="Times New Roman" w:cstheme="minorHAnsi"/>
          <w:sz w:val="24"/>
          <w:szCs w:val="24"/>
        </w:rPr>
        <w:t xml:space="preserve">Limiting use of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as described in the agreement or as required by law</w:t>
      </w:r>
    </w:p>
    <w:p w14:paraId="2DA750EA" w14:textId="77777777" w:rsidR="00A644CD" w:rsidRPr="002F18CE" w:rsidRDefault="00A644CD" w:rsidP="00A644CD">
      <w:pPr>
        <w:pStyle w:val="ListParagraph"/>
        <w:numPr>
          <w:ilvl w:val="0"/>
          <w:numId w:val="26"/>
        </w:numPr>
        <w:rPr>
          <w:rFonts w:eastAsia="Times New Roman" w:cstheme="minorHAnsi"/>
          <w:sz w:val="24"/>
          <w:szCs w:val="24"/>
        </w:rPr>
      </w:pPr>
      <w:r w:rsidRPr="002F18CE">
        <w:rPr>
          <w:rFonts w:eastAsia="Times New Roman" w:cstheme="minorHAnsi"/>
          <w:sz w:val="24"/>
          <w:szCs w:val="24"/>
        </w:rPr>
        <w:t xml:space="preserve">Employing appropriate safeguards to prevent use or disclosure of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other than provided for in the agreement</w:t>
      </w:r>
    </w:p>
    <w:p w14:paraId="06D7D9BB" w14:textId="77777777" w:rsidR="00A644CD" w:rsidRPr="002F18CE" w:rsidRDefault="00A644CD" w:rsidP="00A644CD">
      <w:pPr>
        <w:pStyle w:val="ListParagraph"/>
        <w:numPr>
          <w:ilvl w:val="0"/>
          <w:numId w:val="26"/>
        </w:numPr>
        <w:rPr>
          <w:rFonts w:eastAsia="Times New Roman" w:cstheme="minorHAnsi"/>
          <w:sz w:val="24"/>
          <w:szCs w:val="24"/>
        </w:rPr>
      </w:pPr>
      <w:r w:rsidRPr="002F18CE">
        <w:rPr>
          <w:rFonts w:eastAsia="Times New Roman" w:cstheme="minorHAnsi"/>
          <w:sz w:val="24"/>
          <w:szCs w:val="24"/>
        </w:rPr>
        <w:t xml:space="preserve">Uses or disclosures of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inconsistent with those provided for in the agreement must be reported to the covered entity, as much any security incident of which it becomes aware</w:t>
      </w:r>
    </w:p>
    <w:p w14:paraId="21C8A1AB" w14:textId="77777777" w:rsidR="00A644CD" w:rsidRPr="002F18CE" w:rsidRDefault="00A644CD" w:rsidP="00A644CD">
      <w:pPr>
        <w:rPr>
          <w:rFonts w:eastAsia="Times New Roman" w:cstheme="minorHAnsi"/>
          <w:sz w:val="24"/>
          <w:szCs w:val="24"/>
        </w:rPr>
      </w:pPr>
      <w:r w:rsidRPr="002F18CE">
        <w:rPr>
          <w:rFonts w:eastAsia="Times New Roman" w:cstheme="minorHAnsi"/>
          <w:sz w:val="24"/>
          <w:szCs w:val="24"/>
        </w:rPr>
        <w:t xml:space="preserve">To view these and other satisfactory assurances, see the sample Business Associate Agreement at the OCR website </w:t>
      </w:r>
    </w:p>
    <w:p w14:paraId="28EEE295" w14:textId="77777777" w:rsidR="00A644CD" w:rsidRPr="002F18CE" w:rsidRDefault="007678C1" w:rsidP="00A644CD">
      <w:pPr>
        <w:rPr>
          <w:rFonts w:cstheme="minorHAnsi"/>
          <w:i/>
          <w:sz w:val="24"/>
          <w:szCs w:val="24"/>
        </w:rPr>
      </w:pPr>
      <w:hyperlink r:id="rId14" w:history="1">
        <w:r w:rsidR="00A644CD" w:rsidRPr="002F18CE">
          <w:rPr>
            <w:rStyle w:val="Hyperlink"/>
            <w:rFonts w:cstheme="minorHAnsi"/>
            <w:sz w:val="24"/>
            <w:szCs w:val="24"/>
          </w:rPr>
          <w:t>http://www.hhs.gov/ocr/privacy/hipaa/understanding/coveredentities/contractprov.html</w:t>
        </w:r>
      </w:hyperlink>
    </w:p>
    <w:p w14:paraId="6F773037" w14:textId="77777777" w:rsidR="00A644CD" w:rsidRPr="002F18CE" w:rsidRDefault="00A644CD" w:rsidP="00A644CD">
      <w:pPr>
        <w:rPr>
          <w:rFonts w:cstheme="minorHAnsi"/>
          <w:i/>
          <w:sz w:val="24"/>
          <w:szCs w:val="24"/>
        </w:rPr>
      </w:pPr>
      <w:r w:rsidRPr="002F18CE">
        <w:rPr>
          <w:rFonts w:cstheme="minorHAnsi"/>
          <w:i/>
          <w:sz w:val="24"/>
          <w:szCs w:val="24"/>
        </w:rPr>
        <w:t>Possible Threats and Vulnerabilities:</w:t>
      </w:r>
    </w:p>
    <w:p w14:paraId="4A818FC3" w14:textId="77777777" w:rsidR="00A644CD" w:rsidRPr="002F18CE" w:rsidRDefault="00A644CD" w:rsidP="00A644CD">
      <w:pPr>
        <w:spacing w:line="240" w:lineRule="auto"/>
        <w:contextualSpacing/>
        <w:rPr>
          <w:rFonts w:cstheme="minorHAnsi"/>
          <w:color w:val="000000"/>
          <w:sz w:val="24"/>
          <w:szCs w:val="24"/>
        </w:rPr>
      </w:pPr>
      <w:r w:rsidRPr="002F18CE">
        <w:rPr>
          <w:rFonts w:eastAsia="Times New Roman" w:cstheme="minorHAnsi"/>
          <w:sz w:val="24"/>
          <w:szCs w:val="24"/>
        </w:rPr>
        <w:t xml:space="preserve">Your practice may not be able to safeguard its facilities, information systems, and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if your agreement does not require the service provider to provide adequate security safeguards.</w:t>
      </w:r>
    </w:p>
    <w:p w14:paraId="67750753" w14:textId="77777777" w:rsidR="00A644CD" w:rsidRPr="002F18CE" w:rsidRDefault="00A644CD" w:rsidP="00A644CD">
      <w:pPr>
        <w:spacing w:line="240" w:lineRule="auto"/>
        <w:contextualSpacing/>
        <w:rPr>
          <w:rFonts w:cstheme="minorHAnsi"/>
          <w:color w:val="000000"/>
          <w:sz w:val="24"/>
          <w:szCs w:val="24"/>
        </w:rPr>
      </w:pPr>
    </w:p>
    <w:p w14:paraId="0FA6F30A" w14:textId="77777777" w:rsidR="00A644CD" w:rsidRPr="002F18CE" w:rsidRDefault="00A644CD" w:rsidP="00A644CD">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12C69217" w14:textId="77777777" w:rsidR="00A644CD" w:rsidRPr="002F18CE" w:rsidRDefault="00A644CD" w:rsidP="00A644CD">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66DF2C75" w14:textId="77777777" w:rsidR="00A644CD" w:rsidRPr="002F18CE" w:rsidRDefault="00A644CD" w:rsidP="00A644CD">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1AB975DF" w14:textId="77777777" w:rsidR="00A644CD" w:rsidRPr="002F18CE" w:rsidRDefault="00A644CD" w:rsidP="00A644CD">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57EBBF08" w14:textId="77777777" w:rsidR="00A644CD" w:rsidRPr="002F18CE" w:rsidRDefault="00A644CD" w:rsidP="00A644CD">
      <w:pPr>
        <w:spacing w:after="0" w:line="240" w:lineRule="auto"/>
        <w:rPr>
          <w:rFonts w:eastAsia="Times New Roman" w:cstheme="minorHAnsi"/>
          <w:bCs/>
          <w:i/>
          <w:sz w:val="24"/>
          <w:szCs w:val="24"/>
        </w:rPr>
      </w:pPr>
    </w:p>
    <w:p w14:paraId="0A0C79A4" w14:textId="77777777" w:rsidR="00A644CD" w:rsidRPr="002F18CE" w:rsidRDefault="00A644CD" w:rsidP="00A644CD">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1BA332FD" w14:textId="77777777" w:rsidR="00A644CD" w:rsidRPr="002F18CE" w:rsidRDefault="00AE17AE" w:rsidP="00A644CD">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A644CD"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A644CD" w:rsidRPr="002F18CE">
        <w:rPr>
          <w:rFonts w:eastAsia="Times New Roman" w:cstheme="minorHAnsi"/>
          <w:bCs/>
          <w:sz w:val="24"/>
          <w:szCs w:val="24"/>
        </w:rPr>
        <w:t>ePHI</w:t>
      </w:r>
      <w:proofErr w:type="spellEnd"/>
      <w:r w:rsidR="00A644CD" w:rsidRPr="002F18CE">
        <w:rPr>
          <w:rFonts w:eastAsia="Times New Roman" w:cstheme="minorHAnsi"/>
          <w:bCs/>
          <w:sz w:val="24"/>
          <w:szCs w:val="24"/>
        </w:rPr>
        <w:t>.</w:t>
      </w:r>
    </w:p>
    <w:p w14:paraId="5EE7E668" w14:textId="77777777" w:rsidR="00A36805" w:rsidRPr="002F18CE" w:rsidRDefault="00A36805" w:rsidP="00A644CD">
      <w:pPr>
        <w:spacing w:after="0" w:line="240" w:lineRule="auto"/>
        <w:rPr>
          <w:rFonts w:eastAsia="Times New Roman" w:cstheme="minorHAnsi"/>
          <w:bCs/>
          <w:sz w:val="24"/>
          <w:szCs w:val="24"/>
        </w:rPr>
      </w:pPr>
    </w:p>
    <w:p w14:paraId="017EFD1A"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Document the satisfactory assurances required by paragraph (b)(1) or (b)(2) of this section through a written contract or other arrangement with the business associate that meets the applicable requirements of §164.314(a).</w:t>
      </w:r>
    </w:p>
    <w:p w14:paraId="7FC06F56" w14:textId="77777777" w:rsidR="00A36805" w:rsidRPr="002F18CE" w:rsidRDefault="00A36805" w:rsidP="00A36805">
      <w:pPr>
        <w:spacing w:line="240" w:lineRule="auto"/>
        <w:contextualSpacing/>
        <w:rPr>
          <w:rFonts w:cstheme="minorHAnsi"/>
          <w:sz w:val="24"/>
          <w:szCs w:val="24"/>
        </w:rPr>
      </w:pPr>
      <w:r w:rsidRPr="002F18CE">
        <w:rPr>
          <w:rFonts w:eastAsia="Times New Roman"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§164.308(b)(3)]</w:t>
      </w:r>
    </w:p>
    <w:p w14:paraId="147C2C7C" w14:textId="77777777" w:rsidR="000E6BF0" w:rsidRPr="002F18CE" w:rsidRDefault="00A644CD" w:rsidP="000E6BF0">
      <w:pPr>
        <w:pStyle w:val="Heading1"/>
        <w:pBdr>
          <w:top w:val="single" w:sz="4" w:space="1" w:color="auto"/>
          <w:left w:val="single" w:sz="4" w:space="4" w:color="auto"/>
          <w:bottom w:val="single" w:sz="4" w:space="1" w:color="auto"/>
          <w:right w:val="single" w:sz="4" w:space="4" w:color="auto"/>
        </w:pBdr>
        <w:rPr>
          <w:rFonts w:eastAsia="Times New Roman"/>
        </w:rPr>
      </w:pPr>
      <w:bookmarkStart w:id="118" w:name="_Toc459304867"/>
      <w:r w:rsidRPr="002F18CE">
        <w:rPr>
          <w:b/>
        </w:rPr>
        <w:t>O1</w:t>
      </w:r>
      <w:r w:rsidR="000E6BF0" w:rsidRPr="002F18CE">
        <w:rPr>
          <w:b/>
        </w:rPr>
        <w:t xml:space="preserve"> - </w:t>
      </w:r>
      <w:r w:rsidRPr="002F18CE">
        <w:rPr>
          <w:rFonts w:eastAsia="Times New Roman"/>
          <w:b/>
        </w:rPr>
        <w:t>§164.314(a)(1)(i</w:t>
      </w:r>
      <w:proofErr w:type="gramStart"/>
      <w:r w:rsidRPr="002F18CE">
        <w:rPr>
          <w:rFonts w:eastAsia="Times New Roman"/>
          <w:b/>
        </w:rPr>
        <w:t>)  Standard</w:t>
      </w:r>
      <w:proofErr w:type="gramEnd"/>
      <w:r w:rsidR="000E6BF0" w:rsidRPr="002F18CE">
        <w:rPr>
          <w:rFonts w:eastAsia="Times New Roman"/>
          <w:b/>
        </w:rPr>
        <w:t xml:space="preserve"> </w:t>
      </w:r>
      <w:r w:rsidR="000E6BF0" w:rsidRPr="002F18CE">
        <w:t xml:space="preserve">Does your practice assure that its business associate agreements include satisfactory assurances for safeguarding </w:t>
      </w:r>
      <w:proofErr w:type="spellStart"/>
      <w:r w:rsidR="000E6BF0" w:rsidRPr="002F18CE">
        <w:t>ePHI</w:t>
      </w:r>
      <w:proofErr w:type="spellEnd"/>
      <w:r w:rsidR="000E6BF0" w:rsidRPr="002F18CE">
        <w:t>?</w:t>
      </w:r>
      <w:bookmarkEnd w:id="118"/>
    </w:p>
    <w:p w14:paraId="7AC341D2" w14:textId="77777777" w:rsidR="00A644CD" w:rsidRPr="002F18CE" w:rsidRDefault="00A644CD" w:rsidP="00A644CD">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2FC11F02" w14:textId="77777777" w:rsidR="00A644CD" w:rsidRPr="002F18CE" w:rsidRDefault="00A644CD" w:rsidP="00A644CD">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1ECF642C" w14:textId="77777777" w:rsidR="00A644CD" w:rsidRPr="002F18CE" w:rsidRDefault="00A644CD" w:rsidP="00A644CD">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1542BAA9" w14:textId="77777777" w:rsidR="00A644CD" w:rsidRPr="002F18CE" w:rsidRDefault="00A644CD" w:rsidP="00A644CD">
      <w:pPr>
        <w:pStyle w:val="ListParagraph"/>
        <w:numPr>
          <w:ilvl w:val="0"/>
          <w:numId w:val="2"/>
        </w:numPr>
        <w:rPr>
          <w:rFonts w:cstheme="minorHAnsi"/>
          <w:sz w:val="24"/>
          <w:szCs w:val="24"/>
        </w:rPr>
      </w:pPr>
      <w:r w:rsidRPr="002F18CE">
        <w:rPr>
          <w:rFonts w:cstheme="minorHAnsi"/>
          <w:sz w:val="24"/>
          <w:szCs w:val="24"/>
        </w:rPr>
        <w:t>Cost</w:t>
      </w:r>
    </w:p>
    <w:p w14:paraId="3BFFB498" w14:textId="77777777" w:rsidR="00A644CD" w:rsidRPr="002F18CE" w:rsidRDefault="00A644CD" w:rsidP="00A644CD">
      <w:pPr>
        <w:pStyle w:val="ListParagraph"/>
        <w:numPr>
          <w:ilvl w:val="0"/>
          <w:numId w:val="2"/>
        </w:numPr>
        <w:rPr>
          <w:rFonts w:cstheme="minorHAnsi"/>
          <w:sz w:val="24"/>
          <w:szCs w:val="24"/>
        </w:rPr>
      </w:pPr>
      <w:r w:rsidRPr="002F18CE">
        <w:rPr>
          <w:rFonts w:cstheme="minorHAnsi"/>
          <w:sz w:val="24"/>
          <w:szCs w:val="24"/>
        </w:rPr>
        <w:t>Practice Size</w:t>
      </w:r>
    </w:p>
    <w:p w14:paraId="5BC004D5" w14:textId="77777777" w:rsidR="00A644CD" w:rsidRPr="002F18CE" w:rsidRDefault="00A644CD" w:rsidP="00A644CD">
      <w:pPr>
        <w:pStyle w:val="ListParagraph"/>
        <w:numPr>
          <w:ilvl w:val="0"/>
          <w:numId w:val="2"/>
        </w:numPr>
        <w:rPr>
          <w:rFonts w:cstheme="minorHAnsi"/>
          <w:sz w:val="24"/>
          <w:szCs w:val="24"/>
        </w:rPr>
      </w:pPr>
      <w:r w:rsidRPr="002F18CE">
        <w:rPr>
          <w:rFonts w:cstheme="minorHAnsi"/>
          <w:sz w:val="24"/>
          <w:szCs w:val="24"/>
        </w:rPr>
        <w:t>Complexity</w:t>
      </w:r>
    </w:p>
    <w:p w14:paraId="70864282" w14:textId="77777777" w:rsidR="00A644CD" w:rsidRPr="002F18CE" w:rsidRDefault="00A644CD" w:rsidP="00A644CD">
      <w:pPr>
        <w:pStyle w:val="ListParagraph"/>
        <w:numPr>
          <w:ilvl w:val="0"/>
          <w:numId w:val="2"/>
        </w:numPr>
        <w:rPr>
          <w:rFonts w:cstheme="minorHAnsi"/>
          <w:sz w:val="24"/>
          <w:szCs w:val="24"/>
        </w:rPr>
      </w:pPr>
      <w:r w:rsidRPr="002F18CE">
        <w:rPr>
          <w:rFonts w:cstheme="minorHAnsi"/>
          <w:sz w:val="24"/>
          <w:szCs w:val="24"/>
        </w:rPr>
        <w:t>Alternate Solution</w:t>
      </w:r>
    </w:p>
    <w:p w14:paraId="69B25AFA" w14:textId="77777777" w:rsidR="00A644CD" w:rsidRPr="002F18CE" w:rsidRDefault="00A644CD" w:rsidP="00A644CD">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A644CD" w:rsidRPr="002F18CE" w14:paraId="6F9E7E9E" w14:textId="77777777" w:rsidTr="00B5639F">
        <w:tc>
          <w:tcPr>
            <w:tcW w:w="9576" w:type="dxa"/>
          </w:tcPr>
          <w:p w14:paraId="7A591C6E" w14:textId="77777777" w:rsidR="00A644CD" w:rsidRPr="002F18CE" w:rsidRDefault="00A644CD" w:rsidP="00B5639F">
            <w:pPr>
              <w:rPr>
                <w:rFonts w:cstheme="minorHAnsi"/>
                <w:sz w:val="24"/>
                <w:szCs w:val="24"/>
              </w:rPr>
            </w:pPr>
          </w:p>
          <w:p w14:paraId="47A4B294" w14:textId="77777777" w:rsidR="00A644CD" w:rsidRPr="002F18CE" w:rsidRDefault="00A644CD" w:rsidP="00B5639F">
            <w:pPr>
              <w:rPr>
                <w:rFonts w:cstheme="minorHAnsi"/>
                <w:sz w:val="24"/>
                <w:szCs w:val="24"/>
              </w:rPr>
            </w:pPr>
          </w:p>
          <w:p w14:paraId="1463B31B" w14:textId="77777777" w:rsidR="00A644CD" w:rsidRPr="002F18CE" w:rsidRDefault="00A644CD" w:rsidP="00B5639F">
            <w:pPr>
              <w:rPr>
                <w:rFonts w:cstheme="minorHAnsi"/>
                <w:sz w:val="24"/>
                <w:szCs w:val="24"/>
              </w:rPr>
            </w:pPr>
          </w:p>
          <w:p w14:paraId="4FDAD665" w14:textId="77777777" w:rsidR="00A644CD" w:rsidRPr="002F18CE" w:rsidRDefault="00A644CD" w:rsidP="00B5639F">
            <w:pPr>
              <w:rPr>
                <w:rFonts w:cstheme="minorHAnsi"/>
                <w:sz w:val="24"/>
                <w:szCs w:val="24"/>
              </w:rPr>
            </w:pPr>
          </w:p>
          <w:p w14:paraId="195FB464" w14:textId="77777777" w:rsidR="00A644CD" w:rsidRPr="002F18CE" w:rsidRDefault="00A644CD" w:rsidP="00B5639F">
            <w:pPr>
              <w:rPr>
                <w:rFonts w:cstheme="minorHAnsi"/>
                <w:sz w:val="24"/>
                <w:szCs w:val="24"/>
              </w:rPr>
            </w:pPr>
          </w:p>
          <w:p w14:paraId="07980FB0" w14:textId="77777777" w:rsidR="00A644CD" w:rsidRPr="002F18CE" w:rsidRDefault="00A644CD" w:rsidP="00B5639F">
            <w:pPr>
              <w:rPr>
                <w:rFonts w:cstheme="minorHAnsi"/>
                <w:sz w:val="24"/>
                <w:szCs w:val="24"/>
              </w:rPr>
            </w:pPr>
          </w:p>
        </w:tc>
      </w:tr>
    </w:tbl>
    <w:p w14:paraId="2E6C6FA2" w14:textId="77777777" w:rsidR="00A644CD" w:rsidRPr="002F18CE" w:rsidRDefault="00A644CD" w:rsidP="00A644CD">
      <w:pPr>
        <w:rPr>
          <w:rFonts w:cstheme="minorHAnsi"/>
          <w:sz w:val="24"/>
          <w:szCs w:val="24"/>
        </w:rPr>
      </w:pPr>
    </w:p>
    <w:p w14:paraId="110353A0" w14:textId="77777777" w:rsidR="00A644CD" w:rsidRPr="002F18CE" w:rsidRDefault="00A644CD" w:rsidP="00A644CD">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A644CD" w:rsidRPr="002F18CE" w14:paraId="04EEFB0E" w14:textId="77777777" w:rsidTr="00B5639F">
        <w:tc>
          <w:tcPr>
            <w:tcW w:w="9576" w:type="dxa"/>
          </w:tcPr>
          <w:p w14:paraId="47ABD653" w14:textId="77777777" w:rsidR="00A644CD" w:rsidRPr="002F18CE" w:rsidRDefault="00A644CD" w:rsidP="00B5639F">
            <w:pPr>
              <w:rPr>
                <w:rFonts w:cstheme="minorHAnsi"/>
                <w:sz w:val="24"/>
                <w:szCs w:val="24"/>
              </w:rPr>
            </w:pPr>
          </w:p>
          <w:p w14:paraId="264A06A5" w14:textId="77777777" w:rsidR="00A644CD" w:rsidRPr="002F18CE" w:rsidRDefault="00A644CD" w:rsidP="00B5639F">
            <w:pPr>
              <w:rPr>
                <w:rFonts w:cstheme="minorHAnsi"/>
                <w:sz w:val="24"/>
                <w:szCs w:val="24"/>
              </w:rPr>
            </w:pPr>
          </w:p>
          <w:p w14:paraId="00EDAF47" w14:textId="77777777" w:rsidR="00A644CD" w:rsidRPr="002F18CE" w:rsidRDefault="00A644CD" w:rsidP="00B5639F">
            <w:pPr>
              <w:rPr>
                <w:rFonts w:cstheme="minorHAnsi"/>
                <w:sz w:val="24"/>
                <w:szCs w:val="24"/>
              </w:rPr>
            </w:pPr>
          </w:p>
          <w:p w14:paraId="3969E746" w14:textId="77777777" w:rsidR="00A644CD" w:rsidRPr="002F18CE" w:rsidRDefault="00A644CD" w:rsidP="00B5639F">
            <w:pPr>
              <w:rPr>
                <w:rFonts w:cstheme="minorHAnsi"/>
                <w:sz w:val="24"/>
                <w:szCs w:val="24"/>
              </w:rPr>
            </w:pPr>
          </w:p>
          <w:p w14:paraId="2EDA2FEA" w14:textId="77777777" w:rsidR="00A644CD" w:rsidRPr="002F18CE" w:rsidRDefault="00A644CD" w:rsidP="00B5639F">
            <w:pPr>
              <w:rPr>
                <w:rFonts w:cstheme="minorHAnsi"/>
                <w:sz w:val="24"/>
                <w:szCs w:val="24"/>
              </w:rPr>
            </w:pPr>
          </w:p>
          <w:p w14:paraId="036CEDE4" w14:textId="77777777" w:rsidR="00A644CD" w:rsidRPr="002F18CE" w:rsidRDefault="00A644CD" w:rsidP="00B5639F">
            <w:pPr>
              <w:rPr>
                <w:rFonts w:cstheme="minorHAnsi"/>
                <w:sz w:val="24"/>
                <w:szCs w:val="24"/>
              </w:rPr>
            </w:pPr>
          </w:p>
        </w:tc>
      </w:tr>
    </w:tbl>
    <w:p w14:paraId="5F21F68A" w14:textId="77777777" w:rsidR="00A644CD" w:rsidRPr="002F18CE" w:rsidRDefault="00A644CD" w:rsidP="00A644CD">
      <w:pPr>
        <w:rPr>
          <w:rFonts w:cstheme="minorHAnsi"/>
          <w:sz w:val="24"/>
          <w:szCs w:val="24"/>
        </w:rPr>
      </w:pPr>
    </w:p>
    <w:p w14:paraId="34FBFDA6" w14:textId="77777777" w:rsidR="00A644CD" w:rsidRPr="002F18CE" w:rsidRDefault="00A644CD" w:rsidP="00A644CD">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A644CD" w:rsidRPr="002F18CE" w14:paraId="61B49F4B" w14:textId="77777777" w:rsidTr="00B5639F">
        <w:tc>
          <w:tcPr>
            <w:tcW w:w="9576" w:type="dxa"/>
          </w:tcPr>
          <w:p w14:paraId="423EAA43" w14:textId="77777777" w:rsidR="00A644CD" w:rsidRPr="002F18CE" w:rsidRDefault="00A644CD" w:rsidP="00B5639F">
            <w:pPr>
              <w:rPr>
                <w:rFonts w:cstheme="minorHAnsi"/>
                <w:sz w:val="24"/>
                <w:szCs w:val="24"/>
              </w:rPr>
            </w:pPr>
          </w:p>
          <w:p w14:paraId="7916A7D3" w14:textId="77777777" w:rsidR="00A644CD" w:rsidRPr="002F18CE" w:rsidRDefault="00A644CD" w:rsidP="00B5639F">
            <w:pPr>
              <w:rPr>
                <w:rFonts w:cstheme="minorHAnsi"/>
                <w:sz w:val="24"/>
                <w:szCs w:val="24"/>
              </w:rPr>
            </w:pPr>
          </w:p>
          <w:p w14:paraId="75314189" w14:textId="77777777" w:rsidR="00A644CD" w:rsidRPr="002F18CE" w:rsidRDefault="00A644CD" w:rsidP="00B5639F">
            <w:pPr>
              <w:rPr>
                <w:rFonts w:cstheme="minorHAnsi"/>
                <w:sz w:val="24"/>
                <w:szCs w:val="24"/>
              </w:rPr>
            </w:pPr>
          </w:p>
          <w:p w14:paraId="7DAC1695" w14:textId="77777777" w:rsidR="00A644CD" w:rsidRPr="002F18CE" w:rsidRDefault="00A644CD" w:rsidP="00B5639F">
            <w:pPr>
              <w:rPr>
                <w:rFonts w:cstheme="minorHAnsi"/>
                <w:sz w:val="24"/>
                <w:szCs w:val="24"/>
              </w:rPr>
            </w:pPr>
          </w:p>
          <w:p w14:paraId="4DEB4F09" w14:textId="77777777" w:rsidR="00A644CD" w:rsidRPr="002F18CE" w:rsidRDefault="00A644CD" w:rsidP="00B5639F">
            <w:pPr>
              <w:rPr>
                <w:rFonts w:cstheme="minorHAnsi"/>
                <w:sz w:val="24"/>
                <w:szCs w:val="24"/>
              </w:rPr>
            </w:pPr>
          </w:p>
          <w:p w14:paraId="5743DE51" w14:textId="77777777" w:rsidR="00A644CD" w:rsidRPr="002F18CE" w:rsidRDefault="00A644CD" w:rsidP="00B5639F">
            <w:pPr>
              <w:rPr>
                <w:rFonts w:cstheme="minorHAnsi"/>
                <w:sz w:val="24"/>
                <w:szCs w:val="24"/>
              </w:rPr>
            </w:pPr>
          </w:p>
        </w:tc>
      </w:tr>
    </w:tbl>
    <w:p w14:paraId="694FE03A" w14:textId="77777777" w:rsidR="00A644CD" w:rsidRPr="002F18CE" w:rsidRDefault="00A644CD" w:rsidP="00A644CD">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385A050F"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Low</w:t>
      </w:r>
    </w:p>
    <w:p w14:paraId="7080F12E"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Medium</w:t>
      </w:r>
    </w:p>
    <w:p w14:paraId="1DB15EA9"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High</w:t>
      </w:r>
    </w:p>
    <w:p w14:paraId="38893111" w14:textId="77777777" w:rsidR="00A644CD" w:rsidRPr="002F18CE" w:rsidRDefault="00A644CD" w:rsidP="00A644CD">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022C3172"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Low</w:t>
      </w:r>
    </w:p>
    <w:p w14:paraId="747194D7"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Medium</w:t>
      </w:r>
    </w:p>
    <w:p w14:paraId="4467DF50" w14:textId="77777777" w:rsidR="00A644CD" w:rsidRPr="002F18CE" w:rsidRDefault="00A644CD" w:rsidP="00A644CD">
      <w:pPr>
        <w:pStyle w:val="ListParagraph"/>
        <w:numPr>
          <w:ilvl w:val="0"/>
          <w:numId w:val="3"/>
        </w:numPr>
        <w:rPr>
          <w:rFonts w:cstheme="minorHAnsi"/>
          <w:sz w:val="24"/>
          <w:szCs w:val="24"/>
        </w:rPr>
      </w:pPr>
      <w:r w:rsidRPr="002F18CE">
        <w:rPr>
          <w:rFonts w:cstheme="minorHAnsi"/>
          <w:sz w:val="24"/>
          <w:szCs w:val="24"/>
        </w:rPr>
        <w:t>High</w:t>
      </w:r>
    </w:p>
    <w:p w14:paraId="5FEEDD7F" w14:textId="77777777" w:rsidR="005C19A4" w:rsidRPr="002F18CE" w:rsidRDefault="005C19A4" w:rsidP="005C19A4">
      <w:pPr>
        <w:rPr>
          <w:rFonts w:cstheme="minorHAnsi"/>
          <w:b/>
          <w:sz w:val="24"/>
          <w:szCs w:val="24"/>
        </w:rPr>
      </w:pPr>
      <w:r w:rsidRPr="002F18CE">
        <w:rPr>
          <w:rFonts w:cstheme="minorHAnsi"/>
          <w:b/>
          <w:sz w:val="24"/>
          <w:szCs w:val="24"/>
        </w:rPr>
        <w:t>Overall Security Risk:</w:t>
      </w:r>
    </w:p>
    <w:p w14:paraId="69B43E61" w14:textId="77777777" w:rsidR="005C19A4" w:rsidRPr="002F18CE" w:rsidRDefault="005C19A4" w:rsidP="005C19A4">
      <w:pPr>
        <w:pStyle w:val="ListParagraph"/>
        <w:numPr>
          <w:ilvl w:val="0"/>
          <w:numId w:val="3"/>
        </w:numPr>
        <w:rPr>
          <w:rFonts w:cstheme="minorHAnsi"/>
          <w:sz w:val="24"/>
          <w:szCs w:val="24"/>
        </w:rPr>
      </w:pPr>
      <w:r w:rsidRPr="002F18CE">
        <w:rPr>
          <w:rFonts w:cstheme="minorHAnsi"/>
          <w:sz w:val="24"/>
          <w:szCs w:val="24"/>
        </w:rPr>
        <w:t>Low</w:t>
      </w:r>
    </w:p>
    <w:p w14:paraId="42CA08FF" w14:textId="77777777" w:rsidR="005C19A4" w:rsidRPr="002F18CE" w:rsidRDefault="005C19A4" w:rsidP="005C19A4">
      <w:pPr>
        <w:pStyle w:val="ListParagraph"/>
        <w:numPr>
          <w:ilvl w:val="0"/>
          <w:numId w:val="3"/>
        </w:numPr>
        <w:rPr>
          <w:rFonts w:cstheme="minorHAnsi"/>
          <w:sz w:val="24"/>
          <w:szCs w:val="24"/>
        </w:rPr>
      </w:pPr>
      <w:r w:rsidRPr="002F18CE">
        <w:rPr>
          <w:rFonts w:cstheme="minorHAnsi"/>
          <w:sz w:val="24"/>
          <w:szCs w:val="24"/>
        </w:rPr>
        <w:t>Medium</w:t>
      </w:r>
    </w:p>
    <w:p w14:paraId="5BC7FED8" w14:textId="77777777" w:rsidR="005C19A4" w:rsidRPr="002F18CE" w:rsidRDefault="005C19A4" w:rsidP="005C19A4">
      <w:pPr>
        <w:pStyle w:val="ListParagraph"/>
        <w:numPr>
          <w:ilvl w:val="0"/>
          <w:numId w:val="3"/>
        </w:numPr>
        <w:rPr>
          <w:rFonts w:cstheme="minorHAnsi"/>
          <w:sz w:val="24"/>
          <w:szCs w:val="24"/>
        </w:rPr>
      </w:pPr>
      <w:r w:rsidRPr="002F18CE">
        <w:rPr>
          <w:rFonts w:cstheme="minorHAnsi"/>
          <w:sz w:val="24"/>
          <w:szCs w:val="24"/>
        </w:rPr>
        <w:t>High</w:t>
      </w:r>
    </w:p>
    <w:p w14:paraId="22888700" w14:textId="77777777" w:rsidR="00A644CD" w:rsidRPr="002F18CE" w:rsidRDefault="00A644CD" w:rsidP="00A644CD">
      <w:pPr>
        <w:rPr>
          <w:rFonts w:cstheme="minorHAnsi"/>
          <w:b/>
          <w:sz w:val="24"/>
          <w:szCs w:val="24"/>
        </w:rPr>
      </w:pPr>
      <w:r w:rsidRPr="002F18CE">
        <w:rPr>
          <w:rFonts w:cstheme="minorHAnsi"/>
          <w:b/>
          <w:sz w:val="24"/>
          <w:szCs w:val="24"/>
        </w:rPr>
        <w:t>Related Information:</w:t>
      </w:r>
    </w:p>
    <w:p w14:paraId="6AAFDF5E" w14:textId="77777777" w:rsidR="00A644CD" w:rsidRPr="002F18CE" w:rsidRDefault="00A644CD" w:rsidP="00A644CD">
      <w:pPr>
        <w:rPr>
          <w:rFonts w:cstheme="minorHAnsi"/>
          <w:i/>
          <w:sz w:val="24"/>
          <w:szCs w:val="24"/>
        </w:rPr>
      </w:pPr>
      <w:r w:rsidRPr="002F18CE">
        <w:rPr>
          <w:rFonts w:cstheme="minorHAnsi"/>
          <w:i/>
          <w:sz w:val="24"/>
          <w:szCs w:val="24"/>
        </w:rPr>
        <w:t>Things to Consider to Help Answer the Question:</w:t>
      </w:r>
    </w:p>
    <w:p w14:paraId="78190737" w14:textId="77777777" w:rsidR="00A644CD" w:rsidRPr="002F18CE" w:rsidRDefault="00A644CD" w:rsidP="00A644CD">
      <w:pPr>
        <w:rPr>
          <w:rFonts w:eastAsia="Times New Roman" w:cstheme="minorHAnsi"/>
          <w:sz w:val="24"/>
          <w:szCs w:val="24"/>
        </w:rPr>
      </w:pPr>
      <w:r w:rsidRPr="002F18CE">
        <w:rPr>
          <w:rFonts w:eastAsia="Times New Roman" w:cstheme="minorHAnsi"/>
          <w:sz w:val="24"/>
          <w:szCs w:val="24"/>
        </w:rPr>
        <w:t>Satisfactory assurances include but are not limited to:</w:t>
      </w:r>
    </w:p>
    <w:p w14:paraId="7336C2A9" w14:textId="77777777" w:rsidR="00A644CD" w:rsidRPr="002F18CE" w:rsidRDefault="00A644CD" w:rsidP="00A644CD">
      <w:pPr>
        <w:pStyle w:val="ListParagraph"/>
        <w:numPr>
          <w:ilvl w:val="0"/>
          <w:numId w:val="26"/>
        </w:numPr>
        <w:rPr>
          <w:rFonts w:eastAsia="Times New Roman" w:cstheme="minorHAnsi"/>
          <w:sz w:val="24"/>
          <w:szCs w:val="24"/>
        </w:rPr>
      </w:pPr>
      <w:r w:rsidRPr="002F18CE">
        <w:rPr>
          <w:rFonts w:eastAsia="Times New Roman" w:cstheme="minorHAnsi"/>
          <w:sz w:val="24"/>
          <w:szCs w:val="24"/>
        </w:rPr>
        <w:t xml:space="preserve">Limiting the business associate’s use or disclosure of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to as described in the agreement or as required by law</w:t>
      </w:r>
    </w:p>
    <w:p w14:paraId="16D6CD00" w14:textId="77777777" w:rsidR="00A644CD" w:rsidRPr="002F18CE" w:rsidRDefault="00A644CD" w:rsidP="00A644CD">
      <w:pPr>
        <w:pStyle w:val="ListParagraph"/>
        <w:numPr>
          <w:ilvl w:val="0"/>
          <w:numId w:val="26"/>
        </w:numPr>
        <w:rPr>
          <w:rFonts w:eastAsia="Times New Roman" w:cstheme="minorHAnsi"/>
          <w:sz w:val="24"/>
          <w:szCs w:val="24"/>
        </w:rPr>
      </w:pPr>
      <w:r w:rsidRPr="002F18CE">
        <w:rPr>
          <w:rFonts w:eastAsia="Times New Roman" w:cstheme="minorHAnsi"/>
          <w:sz w:val="24"/>
          <w:szCs w:val="24"/>
        </w:rPr>
        <w:lastRenderedPageBreak/>
        <w:t xml:space="preserve">Employing appropriate safeguards to prevent use or disclosure of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other than provided for in the agreement</w:t>
      </w:r>
    </w:p>
    <w:p w14:paraId="4983395D" w14:textId="77777777" w:rsidR="00A644CD" w:rsidRPr="002F18CE" w:rsidRDefault="00A644CD" w:rsidP="00A644CD">
      <w:pPr>
        <w:pStyle w:val="ListParagraph"/>
        <w:numPr>
          <w:ilvl w:val="0"/>
          <w:numId w:val="26"/>
        </w:numPr>
        <w:rPr>
          <w:rFonts w:eastAsia="Times New Roman" w:cstheme="minorHAnsi"/>
          <w:sz w:val="24"/>
          <w:szCs w:val="24"/>
        </w:rPr>
      </w:pPr>
      <w:r w:rsidRPr="002F18CE">
        <w:rPr>
          <w:rFonts w:eastAsia="Times New Roman" w:cstheme="minorHAnsi"/>
          <w:sz w:val="24"/>
          <w:szCs w:val="24"/>
        </w:rPr>
        <w:t xml:space="preserve">Uses or disclosures of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inconsistent with those provided for in the agreement must be reported to the covered entity, as must any security incident of which it becomes aware</w:t>
      </w:r>
    </w:p>
    <w:p w14:paraId="4A3C7FBF" w14:textId="77777777" w:rsidR="00A644CD" w:rsidRPr="002F18CE" w:rsidRDefault="00A644CD" w:rsidP="00A644CD">
      <w:pPr>
        <w:rPr>
          <w:rFonts w:eastAsia="Times New Roman" w:cstheme="minorHAnsi"/>
          <w:sz w:val="24"/>
          <w:szCs w:val="24"/>
        </w:rPr>
      </w:pPr>
      <w:r w:rsidRPr="002F18CE">
        <w:rPr>
          <w:rFonts w:eastAsia="Times New Roman" w:cstheme="minorHAnsi"/>
          <w:sz w:val="24"/>
          <w:szCs w:val="24"/>
        </w:rPr>
        <w:t xml:space="preserve">To view these and other satisfactory assurances, see the sample Business Associate Agreement at the OCR website </w:t>
      </w:r>
    </w:p>
    <w:p w14:paraId="0DFDAFDC" w14:textId="77777777" w:rsidR="00A644CD" w:rsidRPr="002F18CE" w:rsidRDefault="007678C1" w:rsidP="00A644CD">
      <w:pPr>
        <w:rPr>
          <w:rFonts w:cstheme="minorHAnsi"/>
          <w:color w:val="000000"/>
          <w:sz w:val="24"/>
          <w:szCs w:val="24"/>
        </w:rPr>
      </w:pPr>
      <w:hyperlink r:id="rId15" w:history="1">
        <w:r w:rsidR="00A644CD" w:rsidRPr="002F18CE">
          <w:rPr>
            <w:rStyle w:val="Hyperlink"/>
            <w:rFonts w:cstheme="minorHAnsi"/>
            <w:sz w:val="24"/>
            <w:szCs w:val="24"/>
          </w:rPr>
          <w:t>http://www.hhs.gov/ocr/privacy/hipaa/understanding/coveredentities/contractprov.html</w:t>
        </w:r>
      </w:hyperlink>
    </w:p>
    <w:p w14:paraId="58504CDC" w14:textId="77777777" w:rsidR="00A644CD" w:rsidRPr="002F18CE" w:rsidRDefault="00A644CD" w:rsidP="00A644CD">
      <w:pPr>
        <w:rPr>
          <w:rFonts w:cstheme="minorHAnsi"/>
          <w:i/>
          <w:sz w:val="24"/>
          <w:szCs w:val="24"/>
        </w:rPr>
      </w:pPr>
      <w:r w:rsidRPr="002F18CE">
        <w:rPr>
          <w:rFonts w:cstheme="minorHAnsi"/>
          <w:i/>
          <w:sz w:val="24"/>
          <w:szCs w:val="24"/>
        </w:rPr>
        <w:t>Possible Threats and Vulnerabilities:</w:t>
      </w:r>
    </w:p>
    <w:p w14:paraId="1BA167C5" w14:textId="77777777" w:rsidR="004B4878" w:rsidRPr="002F18CE" w:rsidRDefault="004B4878" w:rsidP="004B4878">
      <w:pPr>
        <w:spacing w:line="240" w:lineRule="auto"/>
        <w:contextualSpacing/>
        <w:rPr>
          <w:rFonts w:cstheme="minorHAnsi"/>
          <w:color w:val="000000"/>
          <w:sz w:val="24"/>
          <w:szCs w:val="24"/>
        </w:rPr>
      </w:pPr>
      <w:r w:rsidRPr="002F18CE">
        <w:rPr>
          <w:rFonts w:eastAsia="Times New Roman" w:cstheme="minorHAnsi"/>
          <w:sz w:val="24"/>
          <w:szCs w:val="24"/>
        </w:rPr>
        <w:t xml:space="preserve">Your business associate might not be satisfactorily safeguarding your practice’s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if it does not </w:t>
      </w:r>
      <w:r w:rsidRPr="002F18CE">
        <w:rPr>
          <w:rFonts w:cstheme="minorHAnsi"/>
          <w:color w:val="000000"/>
          <w:sz w:val="24"/>
          <w:szCs w:val="24"/>
        </w:rPr>
        <w:t>provide written satisfactory assurances in its agreement with you.</w:t>
      </w:r>
    </w:p>
    <w:p w14:paraId="1A16ADDC" w14:textId="77777777" w:rsidR="004B4878" w:rsidRPr="002F18CE" w:rsidRDefault="004B4878" w:rsidP="004B4878">
      <w:pPr>
        <w:spacing w:line="240" w:lineRule="auto"/>
        <w:contextualSpacing/>
        <w:rPr>
          <w:rFonts w:cstheme="minorHAnsi"/>
          <w:color w:val="000000"/>
          <w:sz w:val="24"/>
          <w:szCs w:val="24"/>
        </w:rPr>
      </w:pPr>
    </w:p>
    <w:p w14:paraId="73189AB9" w14:textId="77777777" w:rsidR="004B4878" w:rsidRPr="002F18CE" w:rsidRDefault="004B4878" w:rsidP="004B4878">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11F4A831" w14:textId="77777777" w:rsidR="004B4878" w:rsidRPr="002F18CE" w:rsidRDefault="004B4878" w:rsidP="004B4878">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71E51260" w14:textId="77777777" w:rsidR="004B4878" w:rsidRPr="002F18CE" w:rsidRDefault="004B4878" w:rsidP="004B487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7BFEDE03" w14:textId="77777777" w:rsidR="004B4878" w:rsidRPr="002F18CE" w:rsidRDefault="004B4878" w:rsidP="004B487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7B982414" w14:textId="77777777" w:rsidR="004B4878" w:rsidRPr="002F18CE" w:rsidRDefault="004B4878" w:rsidP="00A644CD">
      <w:pPr>
        <w:spacing w:after="0" w:line="240" w:lineRule="auto"/>
        <w:rPr>
          <w:rFonts w:cstheme="minorHAnsi"/>
          <w:i/>
          <w:sz w:val="24"/>
          <w:szCs w:val="24"/>
        </w:rPr>
      </w:pPr>
    </w:p>
    <w:p w14:paraId="16AD115F" w14:textId="77777777" w:rsidR="00A644CD" w:rsidRPr="002F18CE" w:rsidRDefault="00A644CD" w:rsidP="00A644CD">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088037F7" w14:textId="77777777" w:rsidR="00A644CD" w:rsidRPr="002F18CE" w:rsidRDefault="00AE17AE" w:rsidP="00A644CD">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A644CD"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A644CD" w:rsidRPr="002F18CE">
        <w:rPr>
          <w:rFonts w:eastAsia="Times New Roman" w:cstheme="minorHAnsi"/>
          <w:bCs/>
          <w:sz w:val="24"/>
          <w:szCs w:val="24"/>
        </w:rPr>
        <w:t>ePHI</w:t>
      </w:r>
      <w:proofErr w:type="spellEnd"/>
      <w:r w:rsidR="00A644CD" w:rsidRPr="002F18CE">
        <w:rPr>
          <w:rFonts w:eastAsia="Times New Roman" w:cstheme="minorHAnsi"/>
          <w:bCs/>
          <w:sz w:val="24"/>
          <w:szCs w:val="24"/>
        </w:rPr>
        <w:t>.</w:t>
      </w:r>
    </w:p>
    <w:p w14:paraId="39EFB906" w14:textId="77777777" w:rsidR="00A36805" w:rsidRPr="002F18CE" w:rsidRDefault="00A36805" w:rsidP="00A644CD">
      <w:pPr>
        <w:spacing w:after="0" w:line="240" w:lineRule="auto"/>
        <w:rPr>
          <w:rFonts w:eastAsia="Times New Roman" w:cstheme="minorHAnsi"/>
          <w:bCs/>
          <w:sz w:val="24"/>
          <w:szCs w:val="24"/>
        </w:rPr>
      </w:pPr>
    </w:p>
    <w:p w14:paraId="3C9A0128"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The contract or other arrangement between the covered entity and its business associate required by § 164.308(b) must meet the requirements of paragraph (a)(2)(i) or (a)(2)(ii) of this section, as applicable.</w:t>
      </w:r>
    </w:p>
    <w:p w14:paraId="7B2B3D89"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§164.314(a)(1)(i)]</w:t>
      </w:r>
    </w:p>
    <w:p w14:paraId="44E4A116" w14:textId="77777777" w:rsidR="00A36805" w:rsidRPr="002F18CE" w:rsidRDefault="00A36805" w:rsidP="00A36805">
      <w:pPr>
        <w:spacing w:line="240" w:lineRule="auto"/>
        <w:contextualSpacing/>
        <w:rPr>
          <w:rFonts w:cstheme="minorHAnsi"/>
          <w:sz w:val="24"/>
          <w:szCs w:val="24"/>
        </w:rPr>
      </w:pPr>
    </w:p>
    <w:p w14:paraId="1204ADA0" w14:textId="77777777" w:rsidR="00A36805" w:rsidRPr="002F18CE" w:rsidRDefault="00A36805" w:rsidP="00A36805">
      <w:pPr>
        <w:rPr>
          <w:rFonts w:eastAsia="Times New Roman" w:cstheme="minorHAnsi"/>
          <w:sz w:val="24"/>
          <w:szCs w:val="24"/>
        </w:rPr>
      </w:pPr>
      <w:r w:rsidRPr="002F18CE">
        <w:rPr>
          <w:rFonts w:eastAsia="Times New Roman" w:cstheme="minorHAnsi"/>
          <w:sz w:val="24"/>
          <w:szCs w:val="24"/>
        </w:rPr>
        <w:t>Satisfactory assurances include but are not limited to:</w:t>
      </w:r>
    </w:p>
    <w:p w14:paraId="5885846D" w14:textId="77777777" w:rsidR="00A36805" w:rsidRPr="002F18CE" w:rsidRDefault="00A36805" w:rsidP="00A36805">
      <w:pPr>
        <w:pStyle w:val="ListParagraph"/>
        <w:numPr>
          <w:ilvl w:val="0"/>
          <w:numId w:val="26"/>
        </w:numPr>
        <w:rPr>
          <w:rFonts w:eastAsia="Times New Roman" w:cstheme="minorHAnsi"/>
          <w:sz w:val="24"/>
          <w:szCs w:val="24"/>
        </w:rPr>
      </w:pPr>
      <w:r w:rsidRPr="002F18CE">
        <w:rPr>
          <w:rFonts w:eastAsia="Times New Roman" w:cstheme="minorHAnsi"/>
          <w:sz w:val="24"/>
          <w:szCs w:val="24"/>
        </w:rPr>
        <w:t xml:space="preserve">Limiting the business associate’s use or disclosure of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to as described in the agreement or as required by law</w:t>
      </w:r>
    </w:p>
    <w:p w14:paraId="1536375F" w14:textId="77777777" w:rsidR="00A36805" w:rsidRPr="002F18CE" w:rsidRDefault="00A36805" w:rsidP="00A36805">
      <w:pPr>
        <w:pStyle w:val="ListParagraph"/>
        <w:numPr>
          <w:ilvl w:val="0"/>
          <w:numId w:val="26"/>
        </w:numPr>
        <w:rPr>
          <w:rFonts w:eastAsia="Times New Roman" w:cstheme="minorHAnsi"/>
          <w:sz w:val="24"/>
          <w:szCs w:val="24"/>
        </w:rPr>
      </w:pPr>
      <w:r w:rsidRPr="002F18CE">
        <w:rPr>
          <w:rFonts w:eastAsia="Times New Roman" w:cstheme="minorHAnsi"/>
          <w:sz w:val="24"/>
          <w:szCs w:val="24"/>
        </w:rPr>
        <w:t xml:space="preserve">Employing appropriate safeguards to prevent use or disclosure of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other than provided for in the agreement</w:t>
      </w:r>
    </w:p>
    <w:p w14:paraId="5BF6EEF5" w14:textId="77777777" w:rsidR="00A36805" w:rsidRPr="002F18CE" w:rsidRDefault="00A36805" w:rsidP="00A36805">
      <w:pPr>
        <w:pStyle w:val="ListParagraph"/>
        <w:numPr>
          <w:ilvl w:val="0"/>
          <w:numId w:val="26"/>
        </w:numPr>
        <w:rPr>
          <w:rFonts w:eastAsia="Times New Roman" w:cstheme="minorHAnsi"/>
          <w:sz w:val="24"/>
          <w:szCs w:val="24"/>
        </w:rPr>
      </w:pPr>
      <w:r w:rsidRPr="002F18CE">
        <w:rPr>
          <w:rFonts w:eastAsia="Times New Roman" w:cstheme="minorHAnsi"/>
          <w:sz w:val="24"/>
          <w:szCs w:val="24"/>
        </w:rPr>
        <w:t xml:space="preserve">Uses or disclosures of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inconsistent with those provided for in the agreement must be reported to the covered entity, as must any security incident of which it becomes aware</w:t>
      </w:r>
    </w:p>
    <w:p w14:paraId="2B3A16BB" w14:textId="77777777" w:rsidR="00A36805" w:rsidRPr="002F18CE" w:rsidRDefault="00A36805" w:rsidP="00A36805">
      <w:pPr>
        <w:rPr>
          <w:rFonts w:eastAsia="Times New Roman" w:cstheme="minorHAnsi"/>
          <w:sz w:val="24"/>
          <w:szCs w:val="24"/>
        </w:rPr>
      </w:pPr>
      <w:r w:rsidRPr="002F18CE">
        <w:rPr>
          <w:rFonts w:eastAsia="Times New Roman" w:cstheme="minorHAnsi"/>
          <w:sz w:val="24"/>
          <w:szCs w:val="24"/>
        </w:rPr>
        <w:lastRenderedPageBreak/>
        <w:t xml:space="preserve">To view these and other satisfactory assurances, see the sample Business Associate Agreement at the OCR website </w:t>
      </w:r>
    </w:p>
    <w:p w14:paraId="6E86C2B9" w14:textId="77777777" w:rsidR="00A36805" w:rsidRPr="002F18CE" w:rsidRDefault="007678C1" w:rsidP="00A36805">
      <w:pPr>
        <w:spacing w:after="0" w:line="240" w:lineRule="auto"/>
        <w:rPr>
          <w:rFonts w:eastAsia="Times New Roman" w:cstheme="minorHAnsi"/>
          <w:bCs/>
          <w:i/>
          <w:sz w:val="24"/>
          <w:szCs w:val="24"/>
        </w:rPr>
      </w:pPr>
      <w:hyperlink r:id="rId16" w:history="1">
        <w:r w:rsidR="00A36805" w:rsidRPr="002F18CE">
          <w:rPr>
            <w:rStyle w:val="Hyperlink"/>
            <w:rFonts w:cstheme="minorHAnsi"/>
            <w:sz w:val="24"/>
            <w:szCs w:val="24"/>
          </w:rPr>
          <w:t>http://www.hhs.gov/ocr/privacy/hipaa/understanding/coveredentities/contractprov.html</w:t>
        </w:r>
      </w:hyperlink>
    </w:p>
    <w:p w14:paraId="42E9154A" w14:textId="77777777" w:rsidR="000E6BF0" w:rsidRPr="002F18CE" w:rsidRDefault="004B4878" w:rsidP="000E6BF0">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119" w:name="_Toc459304868"/>
      <w:r w:rsidRPr="002F18CE">
        <w:rPr>
          <w:b/>
        </w:rPr>
        <w:t>O2</w:t>
      </w:r>
      <w:r w:rsidR="000E6BF0" w:rsidRPr="002F18CE">
        <w:rPr>
          <w:b/>
        </w:rPr>
        <w:t xml:space="preserve"> - </w:t>
      </w:r>
      <w:r w:rsidRPr="002F18CE">
        <w:rPr>
          <w:rFonts w:eastAsia="Times New Roman"/>
          <w:b/>
          <w:color w:val="000000"/>
        </w:rPr>
        <w:t>§164.314(a)(2)(i)  Required</w:t>
      </w:r>
      <w:r w:rsidR="000E6BF0" w:rsidRPr="002F18CE">
        <w:rPr>
          <w:rFonts w:eastAsia="Times New Roman"/>
          <w:b/>
          <w:color w:val="000000"/>
        </w:rPr>
        <w:t xml:space="preserve"> </w:t>
      </w:r>
      <w:r w:rsidR="000E6BF0" w:rsidRPr="002F18CE">
        <w:t xml:space="preserve">Do the terms and conditions of your practice’s business associate agreements state that the business associate will implement appropriate security safeguards to protect the privacy, confidentiality, integrity, and availability of </w:t>
      </w:r>
      <w:proofErr w:type="spellStart"/>
      <w:r w:rsidR="000E6BF0" w:rsidRPr="002F18CE">
        <w:t>ePHI</w:t>
      </w:r>
      <w:proofErr w:type="spellEnd"/>
      <w:r w:rsidR="000E6BF0" w:rsidRPr="002F18CE">
        <w:t xml:space="preserve"> that it collects, creates, maintains, or transmits on behalf of the practice and timely report security incidents to your practice?</w:t>
      </w:r>
      <w:bookmarkEnd w:id="119"/>
    </w:p>
    <w:p w14:paraId="02E288E2" w14:textId="77777777" w:rsidR="004B4878" w:rsidRPr="002F18CE" w:rsidRDefault="004B4878" w:rsidP="004B4878">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47AA0724" w14:textId="77777777" w:rsidR="004B4878" w:rsidRPr="002F18CE" w:rsidRDefault="004B4878" w:rsidP="004B4878">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60E0BD08" w14:textId="77777777" w:rsidR="004B4878" w:rsidRPr="002F18CE" w:rsidRDefault="004B4878" w:rsidP="004B4878">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28C0BB4B"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Cost</w:t>
      </w:r>
    </w:p>
    <w:p w14:paraId="04DDE87E"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Practice Size</w:t>
      </w:r>
    </w:p>
    <w:p w14:paraId="502CDEBF"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Complexity</w:t>
      </w:r>
    </w:p>
    <w:p w14:paraId="646A2F55"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Alternate Solution</w:t>
      </w:r>
    </w:p>
    <w:p w14:paraId="58A6C9F0" w14:textId="77777777" w:rsidR="004B4878" w:rsidRPr="002F18CE" w:rsidRDefault="004B4878" w:rsidP="004B4878">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4B4878" w:rsidRPr="002F18CE" w14:paraId="7CE8F6D7" w14:textId="77777777" w:rsidTr="00B5639F">
        <w:tc>
          <w:tcPr>
            <w:tcW w:w="9576" w:type="dxa"/>
          </w:tcPr>
          <w:p w14:paraId="119DD1E9" w14:textId="77777777" w:rsidR="004B4878" w:rsidRPr="002F18CE" w:rsidRDefault="004B4878" w:rsidP="00B5639F">
            <w:pPr>
              <w:rPr>
                <w:rFonts w:cstheme="minorHAnsi"/>
                <w:sz w:val="24"/>
                <w:szCs w:val="24"/>
              </w:rPr>
            </w:pPr>
          </w:p>
          <w:p w14:paraId="6E8A8353" w14:textId="77777777" w:rsidR="004B4878" w:rsidRPr="002F18CE" w:rsidRDefault="004B4878" w:rsidP="00B5639F">
            <w:pPr>
              <w:rPr>
                <w:rFonts w:cstheme="minorHAnsi"/>
                <w:sz w:val="24"/>
                <w:szCs w:val="24"/>
              </w:rPr>
            </w:pPr>
          </w:p>
          <w:p w14:paraId="52DD0362" w14:textId="77777777" w:rsidR="004B4878" w:rsidRPr="002F18CE" w:rsidRDefault="004B4878" w:rsidP="00B5639F">
            <w:pPr>
              <w:rPr>
                <w:rFonts w:cstheme="minorHAnsi"/>
                <w:sz w:val="24"/>
                <w:szCs w:val="24"/>
              </w:rPr>
            </w:pPr>
          </w:p>
          <w:p w14:paraId="03D7A6BD" w14:textId="77777777" w:rsidR="004B4878" w:rsidRPr="002F18CE" w:rsidRDefault="004B4878" w:rsidP="00B5639F">
            <w:pPr>
              <w:rPr>
                <w:rFonts w:cstheme="minorHAnsi"/>
                <w:sz w:val="24"/>
                <w:szCs w:val="24"/>
              </w:rPr>
            </w:pPr>
          </w:p>
          <w:p w14:paraId="032455DD" w14:textId="77777777" w:rsidR="004B4878" w:rsidRPr="002F18CE" w:rsidRDefault="004B4878" w:rsidP="00B5639F">
            <w:pPr>
              <w:rPr>
                <w:rFonts w:cstheme="minorHAnsi"/>
                <w:sz w:val="24"/>
                <w:szCs w:val="24"/>
              </w:rPr>
            </w:pPr>
          </w:p>
          <w:p w14:paraId="23FEB16A" w14:textId="77777777" w:rsidR="004B4878" w:rsidRPr="002F18CE" w:rsidRDefault="004B4878" w:rsidP="00B5639F">
            <w:pPr>
              <w:rPr>
                <w:rFonts w:cstheme="minorHAnsi"/>
                <w:sz w:val="24"/>
                <w:szCs w:val="24"/>
              </w:rPr>
            </w:pPr>
          </w:p>
        </w:tc>
      </w:tr>
    </w:tbl>
    <w:p w14:paraId="105283F4" w14:textId="77777777" w:rsidR="004B4878" w:rsidRPr="002F18CE" w:rsidRDefault="004B4878" w:rsidP="004B4878">
      <w:pPr>
        <w:rPr>
          <w:rFonts w:cstheme="minorHAnsi"/>
          <w:sz w:val="24"/>
          <w:szCs w:val="24"/>
        </w:rPr>
      </w:pPr>
    </w:p>
    <w:p w14:paraId="489CE635" w14:textId="77777777" w:rsidR="004B4878" w:rsidRPr="002F18CE" w:rsidRDefault="004B4878" w:rsidP="004B4878">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4B4878" w:rsidRPr="002F18CE" w14:paraId="787C617C" w14:textId="77777777" w:rsidTr="00B5639F">
        <w:tc>
          <w:tcPr>
            <w:tcW w:w="9576" w:type="dxa"/>
          </w:tcPr>
          <w:p w14:paraId="46384C6E" w14:textId="77777777" w:rsidR="004B4878" w:rsidRPr="002F18CE" w:rsidRDefault="004B4878" w:rsidP="00B5639F">
            <w:pPr>
              <w:rPr>
                <w:rFonts w:cstheme="minorHAnsi"/>
                <w:sz w:val="24"/>
                <w:szCs w:val="24"/>
              </w:rPr>
            </w:pPr>
          </w:p>
          <w:p w14:paraId="78D8F53E" w14:textId="77777777" w:rsidR="004B4878" w:rsidRPr="002F18CE" w:rsidRDefault="004B4878" w:rsidP="00B5639F">
            <w:pPr>
              <w:rPr>
                <w:rFonts w:cstheme="minorHAnsi"/>
                <w:sz w:val="24"/>
                <w:szCs w:val="24"/>
              </w:rPr>
            </w:pPr>
          </w:p>
          <w:p w14:paraId="36455132" w14:textId="77777777" w:rsidR="004B4878" w:rsidRPr="002F18CE" w:rsidRDefault="004B4878" w:rsidP="00B5639F">
            <w:pPr>
              <w:rPr>
                <w:rFonts w:cstheme="minorHAnsi"/>
                <w:sz w:val="24"/>
                <w:szCs w:val="24"/>
              </w:rPr>
            </w:pPr>
          </w:p>
          <w:p w14:paraId="1C48C6CE" w14:textId="77777777" w:rsidR="004B4878" w:rsidRPr="002F18CE" w:rsidRDefault="004B4878" w:rsidP="00B5639F">
            <w:pPr>
              <w:rPr>
                <w:rFonts w:cstheme="minorHAnsi"/>
                <w:sz w:val="24"/>
                <w:szCs w:val="24"/>
              </w:rPr>
            </w:pPr>
          </w:p>
          <w:p w14:paraId="2EFF85EF" w14:textId="77777777" w:rsidR="004B4878" w:rsidRPr="002F18CE" w:rsidRDefault="004B4878" w:rsidP="00B5639F">
            <w:pPr>
              <w:rPr>
                <w:rFonts w:cstheme="minorHAnsi"/>
                <w:sz w:val="24"/>
                <w:szCs w:val="24"/>
              </w:rPr>
            </w:pPr>
          </w:p>
          <w:p w14:paraId="1BC1E50A" w14:textId="77777777" w:rsidR="004B4878" w:rsidRPr="002F18CE" w:rsidRDefault="004B4878" w:rsidP="00B5639F">
            <w:pPr>
              <w:rPr>
                <w:rFonts w:cstheme="minorHAnsi"/>
                <w:sz w:val="24"/>
                <w:szCs w:val="24"/>
              </w:rPr>
            </w:pPr>
          </w:p>
        </w:tc>
      </w:tr>
    </w:tbl>
    <w:p w14:paraId="56B4BC5E" w14:textId="77777777" w:rsidR="004B4878" w:rsidRPr="002F18CE" w:rsidRDefault="004B4878" w:rsidP="004B4878">
      <w:pPr>
        <w:rPr>
          <w:rFonts w:cstheme="minorHAnsi"/>
          <w:sz w:val="24"/>
          <w:szCs w:val="24"/>
        </w:rPr>
      </w:pPr>
    </w:p>
    <w:p w14:paraId="6EAB58C2" w14:textId="77777777" w:rsidR="004B4878" w:rsidRPr="002F18CE" w:rsidRDefault="004B4878" w:rsidP="004B4878">
      <w:pPr>
        <w:rPr>
          <w:rFonts w:cstheme="minorHAnsi"/>
          <w:sz w:val="24"/>
          <w:szCs w:val="24"/>
        </w:rPr>
      </w:pPr>
      <w:r w:rsidRPr="002F18CE">
        <w:rPr>
          <w:rFonts w:cstheme="minorHAnsi"/>
          <w:sz w:val="24"/>
          <w:szCs w:val="24"/>
        </w:rPr>
        <w:lastRenderedPageBreak/>
        <w:t>Please detail your remediation plan:</w:t>
      </w:r>
    </w:p>
    <w:tbl>
      <w:tblPr>
        <w:tblStyle w:val="TableGrid"/>
        <w:tblW w:w="0" w:type="auto"/>
        <w:tblLook w:val="04A0" w:firstRow="1" w:lastRow="0" w:firstColumn="1" w:lastColumn="0" w:noHBand="0" w:noVBand="1"/>
      </w:tblPr>
      <w:tblGrid>
        <w:gridCol w:w="9576"/>
      </w:tblGrid>
      <w:tr w:rsidR="004B4878" w:rsidRPr="002F18CE" w14:paraId="714F1471" w14:textId="77777777" w:rsidTr="00B5639F">
        <w:tc>
          <w:tcPr>
            <w:tcW w:w="9576" w:type="dxa"/>
          </w:tcPr>
          <w:p w14:paraId="3E78F8EC" w14:textId="77777777" w:rsidR="004B4878" w:rsidRPr="002F18CE" w:rsidRDefault="004B4878" w:rsidP="00B5639F">
            <w:pPr>
              <w:rPr>
                <w:rFonts w:cstheme="minorHAnsi"/>
                <w:sz w:val="24"/>
                <w:szCs w:val="24"/>
              </w:rPr>
            </w:pPr>
          </w:p>
          <w:p w14:paraId="41F245AF" w14:textId="77777777" w:rsidR="004B4878" w:rsidRPr="002F18CE" w:rsidRDefault="004B4878" w:rsidP="00B5639F">
            <w:pPr>
              <w:rPr>
                <w:rFonts w:cstheme="minorHAnsi"/>
                <w:sz w:val="24"/>
                <w:szCs w:val="24"/>
              </w:rPr>
            </w:pPr>
          </w:p>
          <w:p w14:paraId="06681D26" w14:textId="77777777" w:rsidR="004B4878" w:rsidRPr="002F18CE" w:rsidRDefault="004B4878" w:rsidP="00B5639F">
            <w:pPr>
              <w:rPr>
                <w:rFonts w:cstheme="minorHAnsi"/>
                <w:sz w:val="24"/>
                <w:szCs w:val="24"/>
              </w:rPr>
            </w:pPr>
          </w:p>
          <w:p w14:paraId="6332F4B9" w14:textId="77777777" w:rsidR="004B4878" w:rsidRPr="002F18CE" w:rsidRDefault="004B4878" w:rsidP="00B5639F">
            <w:pPr>
              <w:rPr>
                <w:rFonts w:cstheme="minorHAnsi"/>
                <w:sz w:val="24"/>
                <w:szCs w:val="24"/>
              </w:rPr>
            </w:pPr>
          </w:p>
          <w:p w14:paraId="34E346B5" w14:textId="77777777" w:rsidR="004B4878" w:rsidRPr="002F18CE" w:rsidRDefault="004B4878" w:rsidP="00B5639F">
            <w:pPr>
              <w:rPr>
                <w:rFonts w:cstheme="minorHAnsi"/>
                <w:sz w:val="24"/>
                <w:szCs w:val="24"/>
              </w:rPr>
            </w:pPr>
          </w:p>
          <w:p w14:paraId="0E1C5E01" w14:textId="77777777" w:rsidR="004B4878" w:rsidRPr="002F18CE" w:rsidRDefault="004B4878" w:rsidP="00B5639F">
            <w:pPr>
              <w:rPr>
                <w:rFonts w:cstheme="minorHAnsi"/>
                <w:sz w:val="24"/>
                <w:szCs w:val="24"/>
              </w:rPr>
            </w:pPr>
          </w:p>
        </w:tc>
      </w:tr>
    </w:tbl>
    <w:p w14:paraId="01D02938" w14:textId="77777777" w:rsidR="004B4878" w:rsidRPr="002F18CE" w:rsidRDefault="004B4878" w:rsidP="004B4878">
      <w:pPr>
        <w:rPr>
          <w:rFonts w:cstheme="minorHAnsi"/>
          <w:sz w:val="24"/>
          <w:szCs w:val="24"/>
        </w:rPr>
      </w:pPr>
    </w:p>
    <w:p w14:paraId="29C9E7B1" w14:textId="77777777" w:rsidR="004B4878" w:rsidRPr="002F18CE" w:rsidRDefault="004B4878" w:rsidP="004B4878">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41CA3A6F"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Low</w:t>
      </w:r>
    </w:p>
    <w:p w14:paraId="06308999"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Medium</w:t>
      </w:r>
    </w:p>
    <w:p w14:paraId="0F1B5AD2"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High</w:t>
      </w:r>
    </w:p>
    <w:p w14:paraId="2777F286" w14:textId="77777777" w:rsidR="004B4878" w:rsidRPr="002F18CE" w:rsidRDefault="004B4878" w:rsidP="004B4878">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3F9FB60D"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Low</w:t>
      </w:r>
    </w:p>
    <w:p w14:paraId="6D17F37A"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Medium</w:t>
      </w:r>
    </w:p>
    <w:p w14:paraId="4AE47898"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High</w:t>
      </w:r>
    </w:p>
    <w:p w14:paraId="39F34100" w14:textId="77777777" w:rsidR="00FC3269" w:rsidRPr="002F18CE" w:rsidRDefault="00FC3269" w:rsidP="00FC3269">
      <w:pPr>
        <w:rPr>
          <w:rFonts w:cstheme="minorHAnsi"/>
          <w:b/>
          <w:sz w:val="24"/>
          <w:szCs w:val="24"/>
        </w:rPr>
      </w:pPr>
      <w:r w:rsidRPr="002F18CE">
        <w:rPr>
          <w:rFonts w:cstheme="minorHAnsi"/>
          <w:b/>
          <w:sz w:val="24"/>
          <w:szCs w:val="24"/>
        </w:rPr>
        <w:t>Overall Security Risk:</w:t>
      </w:r>
    </w:p>
    <w:p w14:paraId="4411786A" w14:textId="77777777" w:rsidR="00FC3269" w:rsidRPr="002F18CE" w:rsidRDefault="00FC3269" w:rsidP="00FC3269">
      <w:pPr>
        <w:pStyle w:val="ListParagraph"/>
        <w:numPr>
          <w:ilvl w:val="0"/>
          <w:numId w:val="3"/>
        </w:numPr>
        <w:rPr>
          <w:rFonts w:cstheme="minorHAnsi"/>
          <w:sz w:val="24"/>
          <w:szCs w:val="24"/>
        </w:rPr>
      </w:pPr>
      <w:r w:rsidRPr="002F18CE">
        <w:rPr>
          <w:rFonts w:cstheme="minorHAnsi"/>
          <w:sz w:val="24"/>
          <w:szCs w:val="24"/>
        </w:rPr>
        <w:t>Low</w:t>
      </w:r>
    </w:p>
    <w:p w14:paraId="6D45450F" w14:textId="77777777" w:rsidR="00FC3269" w:rsidRPr="002F18CE" w:rsidRDefault="00FC3269" w:rsidP="00FC3269">
      <w:pPr>
        <w:pStyle w:val="ListParagraph"/>
        <w:numPr>
          <w:ilvl w:val="0"/>
          <w:numId w:val="3"/>
        </w:numPr>
        <w:rPr>
          <w:rFonts w:cstheme="minorHAnsi"/>
          <w:sz w:val="24"/>
          <w:szCs w:val="24"/>
        </w:rPr>
      </w:pPr>
      <w:r w:rsidRPr="002F18CE">
        <w:rPr>
          <w:rFonts w:cstheme="minorHAnsi"/>
          <w:sz w:val="24"/>
          <w:szCs w:val="24"/>
        </w:rPr>
        <w:t>Medium</w:t>
      </w:r>
    </w:p>
    <w:p w14:paraId="15774664" w14:textId="77777777" w:rsidR="00FC3269" w:rsidRPr="002F18CE" w:rsidRDefault="00FC3269" w:rsidP="00FC3269">
      <w:pPr>
        <w:pStyle w:val="ListParagraph"/>
        <w:numPr>
          <w:ilvl w:val="0"/>
          <w:numId w:val="3"/>
        </w:numPr>
        <w:rPr>
          <w:rFonts w:cstheme="minorHAnsi"/>
          <w:sz w:val="24"/>
          <w:szCs w:val="24"/>
        </w:rPr>
      </w:pPr>
      <w:r w:rsidRPr="002F18CE">
        <w:rPr>
          <w:rFonts w:cstheme="minorHAnsi"/>
          <w:sz w:val="24"/>
          <w:szCs w:val="24"/>
        </w:rPr>
        <w:t>High</w:t>
      </w:r>
    </w:p>
    <w:p w14:paraId="1BD41A36" w14:textId="77777777" w:rsidR="004B4878" w:rsidRPr="002F18CE" w:rsidRDefault="004B4878" w:rsidP="004B4878">
      <w:pPr>
        <w:rPr>
          <w:rFonts w:cstheme="minorHAnsi"/>
          <w:b/>
          <w:sz w:val="24"/>
          <w:szCs w:val="24"/>
        </w:rPr>
      </w:pPr>
      <w:r w:rsidRPr="002F18CE">
        <w:rPr>
          <w:rFonts w:cstheme="minorHAnsi"/>
          <w:b/>
          <w:sz w:val="24"/>
          <w:szCs w:val="24"/>
        </w:rPr>
        <w:t>Related Information:</w:t>
      </w:r>
    </w:p>
    <w:p w14:paraId="32FE3FB7" w14:textId="77777777" w:rsidR="004B4878" w:rsidRPr="002F18CE" w:rsidRDefault="004B4878" w:rsidP="004B4878">
      <w:pPr>
        <w:rPr>
          <w:rFonts w:cstheme="minorHAnsi"/>
          <w:i/>
          <w:sz w:val="24"/>
          <w:szCs w:val="24"/>
        </w:rPr>
      </w:pPr>
      <w:r w:rsidRPr="002F18CE">
        <w:rPr>
          <w:rFonts w:cstheme="minorHAnsi"/>
          <w:i/>
          <w:sz w:val="24"/>
          <w:szCs w:val="24"/>
        </w:rPr>
        <w:t>Things to Consider to Help Answer the Question:</w:t>
      </w:r>
    </w:p>
    <w:p w14:paraId="5EDF2EDD" w14:textId="77777777" w:rsidR="004B4878" w:rsidRPr="002F18CE" w:rsidRDefault="004B4878" w:rsidP="004B4878">
      <w:pPr>
        <w:rPr>
          <w:rFonts w:cstheme="minorHAnsi"/>
          <w:sz w:val="24"/>
          <w:szCs w:val="24"/>
        </w:rPr>
      </w:pPr>
      <w:r w:rsidRPr="002F18CE">
        <w:rPr>
          <w:rFonts w:cstheme="minorHAnsi"/>
          <w:sz w:val="24"/>
          <w:szCs w:val="24"/>
        </w:rPr>
        <w:t xml:space="preserve">Consider that your practice’s business associate agreements can identify what the business associate must address in its security program.  </w:t>
      </w:r>
    </w:p>
    <w:p w14:paraId="3315B6E4" w14:textId="77777777" w:rsidR="004B4878" w:rsidRPr="002F18CE" w:rsidRDefault="004B4878" w:rsidP="004B4878">
      <w:pPr>
        <w:rPr>
          <w:rFonts w:eastAsia="Times New Roman" w:cstheme="minorHAnsi"/>
          <w:sz w:val="24"/>
          <w:szCs w:val="24"/>
        </w:rPr>
      </w:pPr>
      <w:r w:rsidRPr="002F18CE">
        <w:rPr>
          <w:rFonts w:eastAsia="Times New Roman" w:cstheme="minorHAnsi"/>
          <w:sz w:val="24"/>
          <w:szCs w:val="24"/>
        </w:rPr>
        <w:t>Satisfactory assurances include but are not limited to:</w:t>
      </w:r>
    </w:p>
    <w:p w14:paraId="6316242A" w14:textId="77777777" w:rsidR="004B4878" w:rsidRPr="002F18CE" w:rsidRDefault="004B4878" w:rsidP="004B4878">
      <w:pPr>
        <w:pStyle w:val="ListParagraph"/>
        <w:numPr>
          <w:ilvl w:val="0"/>
          <w:numId w:val="26"/>
        </w:numPr>
        <w:rPr>
          <w:rFonts w:eastAsia="Times New Roman" w:cstheme="minorHAnsi"/>
          <w:sz w:val="24"/>
          <w:szCs w:val="24"/>
        </w:rPr>
      </w:pPr>
      <w:r w:rsidRPr="002F18CE">
        <w:rPr>
          <w:rFonts w:eastAsia="Times New Roman" w:cstheme="minorHAnsi"/>
          <w:sz w:val="24"/>
          <w:szCs w:val="24"/>
        </w:rPr>
        <w:lastRenderedPageBreak/>
        <w:t xml:space="preserve">Limiting the business associate’s use or disclosure of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to as described in the agreement or as required by law</w:t>
      </w:r>
    </w:p>
    <w:p w14:paraId="63764934" w14:textId="77777777" w:rsidR="004B4878" w:rsidRPr="002F18CE" w:rsidRDefault="004B4878" w:rsidP="004B4878">
      <w:pPr>
        <w:pStyle w:val="ListParagraph"/>
        <w:numPr>
          <w:ilvl w:val="0"/>
          <w:numId w:val="26"/>
        </w:numPr>
        <w:rPr>
          <w:rFonts w:eastAsia="Times New Roman" w:cstheme="minorHAnsi"/>
          <w:sz w:val="24"/>
          <w:szCs w:val="24"/>
        </w:rPr>
      </w:pPr>
      <w:r w:rsidRPr="002F18CE">
        <w:rPr>
          <w:rFonts w:eastAsia="Times New Roman" w:cstheme="minorHAnsi"/>
          <w:sz w:val="24"/>
          <w:szCs w:val="24"/>
        </w:rPr>
        <w:t xml:space="preserve">Employing appropriate safeguards to prevent use or disclosure of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other than provided for in the agreement</w:t>
      </w:r>
    </w:p>
    <w:p w14:paraId="4BE349F3" w14:textId="77777777" w:rsidR="004B4878" w:rsidRPr="002F18CE" w:rsidRDefault="004B4878" w:rsidP="004B4878">
      <w:pPr>
        <w:pStyle w:val="ListParagraph"/>
        <w:numPr>
          <w:ilvl w:val="0"/>
          <w:numId w:val="26"/>
        </w:numPr>
        <w:rPr>
          <w:rFonts w:eastAsia="Times New Roman" w:cstheme="minorHAnsi"/>
          <w:sz w:val="24"/>
          <w:szCs w:val="24"/>
        </w:rPr>
      </w:pPr>
      <w:r w:rsidRPr="002F18CE">
        <w:rPr>
          <w:rFonts w:eastAsia="Times New Roman" w:cstheme="minorHAnsi"/>
          <w:sz w:val="24"/>
          <w:szCs w:val="24"/>
        </w:rPr>
        <w:t xml:space="preserve">Uses or disclosures of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inconsistent with those provided for in the agreement must be reported to the covered entity, as must any security incident of which it becomes aware</w:t>
      </w:r>
    </w:p>
    <w:p w14:paraId="6998C4FE" w14:textId="77777777" w:rsidR="004B4878" w:rsidRPr="002F18CE" w:rsidRDefault="004B4878" w:rsidP="004B4878">
      <w:pPr>
        <w:rPr>
          <w:rFonts w:eastAsia="Times New Roman" w:cstheme="minorHAnsi"/>
          <w:sz w:val="24"/>
          <w:szCs w:val="24"/>
        </w:rPr>
      </w:pPr>
      <w:r w:rsidRPr="002F18CE">
        <w:rPr>
          <w:rFonts w:eastAsia="Times New Roman" w:cstheme="minorHAnsi"/>
          <w:sz w:val="24"/>
          <w:szCs w:val="24"/>
        </w:rPr>
        <w:t xml:space="preserve">To view these and other satisfactory assurances, see the sample Business Associate Agreement at the OCR website </w:t>
      </w:r>
    </w:p>
    <w:p w14:paraId="24CA3CAF" w14:textId="77777777" w:rsidR="004B4878" w:rsidRPr="002F18CE" w:rsidRDefault="007678C1" w:rsidP="004B4878">
      <w:pPr>
        <w:rPr>
          <w:rFonts w:cstheme="minorHAnsi"/>
          <w:sz w:val="24"/>
          <w:szCs w:val="24"/>
        </w:rPr>
      </w:pPr>
      <w:hyperlink r:id="rId17" w:history="1">
        <w:r w:rsidR="004B4878" w:rsidRPr="002F18CE">
          <w:rPr>
            <w:rStyle w:val="Hyperlink"/>
            <w:rFonts w:cstheme="minorHAnsi"/>
            <w:sz w:val="24"/>
            <w:szCs w:val="24"/>
          </w:rPr>
          <w:t>http://www.hhs.gov/ocr/privacy/hipaa/understanding/coveredentities/contractprov.html</w:t>
        </w:r>
      </w:hyperlink>
    </w:p>
    <w:p w14:paraId="7D86DB70" w14:textId="77777777" w:rsidR="004B4878" w:rsidRPr="002F18CE" w:rsidRDefault="004B4878" w:rsidP="004B4878">
      <w:pPr>
        <w:rPr>
          <w:rFonts w:cstheme="minorHAnsi"/>
          <w:i/>
          <w:sz w:val="24"/>
          <w:szCs w:val="24"/>
        </w:rPr>
      </w:pPr>
      <w:r w:rsidRPr="002F18CE">
        <w:rPr>
          <w:rFonts w:cstheme="minorHAnsi"/>
          <w:i/>
          <w:sz w:val="24"/>
          <w:szCs w:val="24"/>
        </w:rPr>
        <w:t>Possible Threats and Vulnerabilities:</w:t>
      </w:r>
    </w:p>
    <w:p w14:paraId="399D5E09" w14:textId="77777777" w:rsidR="004B4878" w:rsidRPr="002F18CE" w:rsidRDefault="004B4878" w:rsidP="004B4878">
      <w:pPr>
        <w:spacing w:line="240" w:lineRule="auto"/>
        <w:contextualSpacing/>
        <w:rPr>
          <w:rFonts w:cstheme="minorHAnsi"/>
          <w:sz w:val="24"/>
          <w:szCs w:val="24"/>
        </w:rPr>
      </w:pPr>
      <w:r w:rsidRPr="002F18CE">
        <w:rPr>
          <w:rFonts w:eastAsia="Times New Roman" w:cstheme="minorHAnsi"/>
          <w:sz w:val="24"/>
          <w:szCs w:val="24"/>
        </w:rPr>
        <w:t xml:space="preserve">Your practice may not be able to safeguard its information systems and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if </w:t>
      </w:r>
      <w:r w:rsidRPr="002F18CE">
        <w:rPr>
          <w:rFonts w:cstheme="minorHAnsi"/>
          <w:sz w:val="24"/>
          <w:szCs w:val="24"/>
        </w:rPr>
        <w:t xml:space="preserve">your practice’s business associate is not required to provide satisfactory assurances for the protection of </w:t>
      </w:r>
      <w:proofErr w:type="spellStart"/>
      <w:r w:rsidRPr="002F18CE">
        <w:rPr>
          <w:rFonts w:cstheme="minorHAnsi"/>
          <w:sz w:val="24"/>
          <w:szCs w:val="24"/>
        </w:rPr>
        <w:t>ePHI</w:t>
      </w:r>
      <w:proofErr w:type="spellEnd"/>
      <w:r w:rsidRPr="002F18CE">
        <w:rPr>
          <w:rFonts w:cstheme="minorHAnsi"/>
          <w:sz w:val="24"/>
          <w:szCs w:val="24"/>
        </w:rPr>
        <w:t xml:space="preserve">, obtain the same assurances from its subcontractors, and report security incidents (experienced by the business associate or its subcontractors) to you in a timely manner.   </w:t>
      </w:r>
    </w:p>
    <w:p w14:paraId="652D4CF8" w14:textId="77777777" w:rsidR="004B4878" w:rsidRPr="002F18CE" w:rsidRDefault="004B4878" w:rsidP="004B4878">
      <w:pPr>
        <w:spacing w:line="240" w:lineRule="auto"/>
        <w:contextualSpacing/>
        <w:rPr>
          <w:rFonts w:cstheme="minorHAnsi"/>
          <w:color w:val="000000"/>
          <w:sz w:val="24"/>
          <w:szCs w:val="24"/>
        </w:rPr>
      </w:pPr>
    </w:p>
    <w:p w14:paraId="15EEADCC" w14:textId="77777777" w:rsidR="004B4878" w:rsidRPr="002F18CE" w:rsidRDefault="004B4878" w:rsidP="004B4878">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008E2D93" w14:textId="77777777" w:rsidR="004B4878" w:rsidRPr="002F18CE" w:rsidRDefault="004B4878" w:rsidP="004B4878">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6977184C" w14:textId="77777777" w:rsidR="004B4878" w:rsidRPr="002F18CE" w:rsidRDefault="004B4878" w:rsidP="004B487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18EC08C9" w14:textId="77777777" w:rsidR="004B4878" w:rsidRPr="002F18CE" w:rsidRDefault="004B4878" w:rsidP="004B487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3219B88C" w14:textId="77777777" w:rsidR="004B4878" w:rsidRPr="002F18CE" w:rsidRDefault="004B4878" w:rsidP="004B4878">
      <w:pPr>
        <w:spacing w:after="0" w:line="240" w:lineRule="auto"/>
        <w:rPr>
          <w:rFonts w:eastAsia="Times New Roman" w:cstheme="minorHAnsi"/>
          <w:bCs/>
          <w:i/>
          <w:sz w:val="24"/>
          <w:szCs w:val="24"/>
        </w:rPr>
      </w:pPr>
    </w:p>
    <w:p w14:paraId="1FC9AF2C" w14:textId="77777777" w:rsidR="004B4878" w:rsidRPr="002F18CE" w:rsidRDefault="004B4878" w:rsidP="004B4878">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1751FC6F" w14:textId="77777777" w:rsidR="004B4878" w:rsidRPr="002F18CE" w:rsidRDefault="00AE17AE" w:rsidP="004B4878">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4B4878"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4B4878" w:rsidRPr="002F18CE">
        <w:rPr>
          <w:rFonts w:eastAsia="Times New Roman" w:cstheme="minorHAnsi"/>
          <w:bCs/>
          <w:sz w:val="24"/>
          <w:szCs w:val="24"/>
        </w:rPr>
        <w:t>ePHI</w:t>
      </w:r>
      <w:proofErr w:type="spellEnd"/>
      <w:r w:rsidR="004B4878" w:rsidRPr="002F18CE">
        <w:rPr>
          <w:rFonts w:eastAsia="Times New Roman" w:cstheme="minorHAnsi"/>
          <w:bCs/>
          <w:sz w:val="24"/>
          <w:szCs w:val="24"/>
        </w:rPr>
        <w:t>.</w:t>
      </w:r>
    </w:p>
    <w:p w14:paraId="3F4DF2CF" w14:textId="77777777" w:rsidR="00A36805" w:rsidRPr="002F18CE" w:rsidRDefault="00A36805" w:rsidP="004B4878">
      <w:pPr>
        <w:spacing w:after="0" w:line="240" w:lineRule="auto"/>
        <w:rPr>
          <w:rFonts w:eastAsia="Times New Roman" w:cstheme="minorHAnsi"/>
          <w:bCs/>
          <w:sz w:val="24"/>
          <w:szCs w:val="24"/>
        </w:rPr>
      </w:pPr>
    </w:p>
    <w:p w14:paraId="2C68C9CA"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 xml:space="preserve">The contract must provide that the business associate will (A) comply with the applicable requirements of this subpart;(i.e. HIPAA Security Rule) (B) In accordance with  §164.308(b)(2), ensure that any subcontractors that create, receive, maintain, or transmit electronic protected health information on behalf of the business associate agree to comply with the applicable requirements of this subpart by entering into a contract or other arrangement that complies with this section; and, (C) Report to the covered entity any security incident of which it becomes aware, including breaches of unsecured protected health information as required by §164.410.  </w:t>
      </w:r>
    </w:p>
    <w:p w14:paraId="4B121503"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§164.314(a)(2)(i)]</w:t>
      </w:r>
    </w:p>
    <w:p w14:paraId="0FBCEAA3" w14:textId="77777777" w:rsidR="00A36805" w:rsidRPr="002F18CE" w:rsidRDefault="00A36805" w:rsidP="00A36805">
      <w:pPr>
        <w:spacing w:line="240" w:lineRule="auto"/>
        <w:contextualSpacing/>
        <w:rPr>
          <w:rFonts w:eastAsia="Times New Roman" w:cstheme="minorHAnsi"/>
          <w:sz w:val="24"/>
          <w:szCs w:val="24"/>
        </w:rPr>
      </w:pPr>
    </w:p>
    <w:p w14:paraId="5D821AD2" w14:textId="77777777" w:rsidR="00A36805" w:rsidRPr="002F18CE" w:rsidRDefault="00A36805" w:rsidP="00A36805">
      <w:pPr>
        <w:rPr>
          <w:rFonts w:eastAsia="Times New Roman" w:cstheme="minorHAnsi"/>
          <w:sz w:val="24"/>
          <w:szCs w:val="24"/>
        </w:rPr>
      </w:pPr>
      <w:r w:rsidRPr="002F18CE">
        <w:rPr>
          <w:rFonts w:eastAsia="Times New Roman" w:cstheme="minorHAnsi"/>
          <w:sz w:val="24"/>
          <w:szCs w:val="24"/>
        </w:rPr>
        <w:t>Satisfactory assurances include but are not limited to:</w:t>
      </w:r>
    </w:p>
    <w:p w14:paraId="634BDF8D" w14:textId="77777777" w:rsidR="00A36805" w:rsidRPr="002F18CE" w:rsidRDefault="00A36805" w:rsidP="00A36805">
      <w:pPr>
        <w:pStyle w:val="ListParagraph"/>
        <w:numPr>
          <w:ilvl w:val="0"/>
          <w:numId w:val="26"/>
        </w:numPr>
        <w:rPr>
          <w:rFonts w:eastAsia="Times New Roman" w:cstheme="minorHAnsi"/>
          <w:sz w:val="24"/>
          <w:szCs w:val="24"/>
        </w:rPr>
      </w:pPr>
      <w:r w:rsidRPr="002F18CE">
        <w:rPr>
          <w:rFonts w:eastAsia="Times New Roman" w:cstheme="minorHAnsi"/>
          <w:sz w:val="24"/>
          <w:szCs w:val="24"/>
        </w:rPr>
        <w:lastRenderedPageBreak/>
        <w:t>Limiting use of PHI to as described in the agreement or as required by law</w:t>
      </w:r>
    </w:p>
    <w:p w14:paraId="70CC0853" w14:textId="77777777" w:rsidR="00A36805" w:rsidRPr="002F18CE" w:rsidRDefault="00A36805" w:rsidP="00A36805">
      <w:pPr>
        <w:pStyle w:val="ListParagraph"/>
        <w:numPr>
          <w:ilvl w:val="0"/>
          <w:numId w:val="26"/>
        </w:numPr>
        <w:rPr>
          <w:rFonts w:eastAsia="Times New Roman" w:cstheme="minorHAnsi"/>
          <w:sz w:val="24"/>
          <w:szCs w:val="24"/>
        </w:rPr>
      </w:pPr>
      <w:r w:rsidRPr="002F18CE">
        <w:rPr>
          <w:rFonts w:eastAsia="Times New Roman" w:cstheme="minorHAnsi"/>
          <w:sz w:val="24"/>
          <w:szCs w:val="24"/>
        </w:rPr>
        <w:t xml:space="preserve">Employing appropriate safeguards to prevent use or disclosure of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other than provided for in the agreement</w:t>
      </w:r>
    </w:p>
    <w:p w14:paraId="5E684BC4" w14:textId="77777777" w:rsidR="00A36805" w:rsidRPr="002F18CE" w:rsidRDefault="00A36805" w:rsidP="00A36805">
      <w:pPr>
        <w:pStyle w:val="ListParagraph"/>
        <w:numPr>
          <w:ilvl w:val="0"/>
          <w:numId w:val="26"/>
        </w:numPr>
        <w:rPr>
          <w:rFonts w:eastAsia="Times New Roman" w:cstheme="minorHAnsi"/>
          <w:sz w:val="24"/>
          <w:szCs w:val="24"/>
        </w:rPr>
      </w:pPr>
      <w:r w:rsidRPr="002F18CE">
        <w:rPr>
          <w:rFonts w:eastAsia="Times New Roman" w:cstheme="minorHAnsi"/>
          <w:sz w:val="24"/>
          <w:szCs w:val="24"/>
        </w:rPr>
        <w:t>Uses or disclosures inconsistent with those provided for in the agreement must be reported to the covered entity, as must any security incident of which it becomes aware</w:t>
      </w:r>
    </w:p>
    <w:p w14:paraId="622F8288" w14:textId="77777777" w:rsidR="00A36805" w:rsidRPr="002F18CE" w:rsidRDefault="00A36805" w:rsidP="00A36805">
      <w:pPr>
        <w:rPr>
          <w:rFonts w:eastAsia="Times New Roman" w:cstheme="minorHAnsi"/>
          <w:sz w:val="24"/>
          <w:szCs w:val="24"/>
        </w:rPr>
      </w:pPr>
      <w:r w:rsidRPr="002F18CE">
        <w:rPr>
          <w:rFonts w:eastAsia="Times New Roman" w:cstheme="minorHAnsi"/>
          <w:sz w:val="24"/>
          <w:szCs w:val="24"/>
        </w:rPr>
        <w:t xml:space="preserve">To view these and other satisfactory assurances, see the sample Business Associate Agreement at the OCR website </w:t>
      </w:r>
    </w:p>
    <w:p w14:paraId="53AF7D90" w14:textId="77777777" w:rsidR="00A36805" w:rsidRPr="002F18CE" w:rsidRDefault="007678C1" w:rsidP="00A36805">
      <w:pPr>
        <w:spacing w:after="0" w:line="240" w:lineRule="auto"/>
        <w:rPr>
          <w:rFonts w:eastAsia="Times New Roman" w:cstheme="minorHAnsi"/>
          <w:bCs/>
          <w:i/>
          <w:sz w:val="24"/>
          <w:szCs w:val="24"/>
        </w:rPr>
      </w:pPr>
      <w:hyperlink r:id="rId18" w:history="1">
        <w:r w:rsidR="00A36805" w:rsidRPr="002F18CE">
          <w:rPr>
            <w:rStyle w:val="Hyperlink"/>
            <w:rFonts w:cstheme="minorHAnsi"/>
            <w:sz w:val="24"/>
            <w:szCs w:val="24"/>
          </w:rPr>
          <w:t>http://www.hhs.gov/ocr/privacy/hipaa/understanding/coveredentities/contractprov.html</w:t>
        </w:r>
      </w:hyperlink>
    </w:p>
    <w:p w14:paraId="0E70D535" w14:textId="77777777" w:rsidR="004B4878" w:rsidRPr="002F18CE" w:rsidRDefault="004B4878" w:rsidP="00E912CE">
      <w:pPr>
        <w:rPr>
          <w:rFonts w:cstheme="minorHAnsi"/>
          <w:sz w:val="24"/>
          <w:szCs w:val="24"/>
        </w:rPr>
      </w:pPr>
    </w:p>
    <w:p w14:paraId="19B00834" w14:textId="77777777" w:rsidR="004B4878" w:rsidRPr="002F18CE" w:rsidRDefault="004B4878" w:rsidP="00FF431B">
      <w:pPr>
        <w:pStyle w:val="Heading1"/>
        <w:pBdr>
          <w:top w:val="single" w:sz="4" w:space="1" w:color="auto"/>
          <w:left w:val="single" w:sz="4" w:space="4" w:color="auto"/>
          <w:bottom w:val="single" w:sz="4" w:space="1" w:color="auto"/>
          <w:right w:val="single" w:sz="4" w:space="4" w:color="auto"/>
        </w:pBdr>
        <w:rPr>
          <w:rFonts w:eastAsia="Times New Roman"/>
          <w:b/>
          <w:color w:val="000000"/>
        </w:rPr>
      </w:pPr>
      <w:bookmarkStart w:id="120" w:name="_Toc459304869"/>
      <w:r w:rsidRPr="002F18CE">
        <w:rPr>
          <w:b/>
        </w:rPr>
        <w:t>O3</w:t>
      </w:r>
      <w:r w:rsidR="00FF431B" w:rsidRPr="002F18CE">
        <w:rPr>
          <w:b/>
        </w:rPr>
        <w:t xml:space="preserve"> - </w:t>
      </w:r>
      <w:r w:rsidRPr="002F18CE">
        <w:rPr>
          <w:rFonts w:eastAsia="Times New Roman"/>
          <w:b/>
          <w:color w:val="000000"/>
        </w:rPr>
        <w:t>§164.314(a)(2)(iii</w:t>
      </w:r>
      <w:proofErr w:type="gramStart"/>
      <w:r w:rsidRPr="002F18CE">
        <w:rPr>
          <w:rFonts w:eastAsia="Times New Roman"/>
          <w:b/>
          <w:color w:val="000000"/>
        </w:rPr>
        <w:t>)  Required</w:t>
      </w:r>
      <w:proofErr w:type="gramEnd"/>
      <w:r w:rsidR="00FF431B" w:rsidRPr="002F18CE">
        <w:rPr>
          <w:rFonts w:eastAsia="Times New Roman"/>
          <w:b/>
          <w:color w:val="000000"/>
        </w:rPr>
        <w:t xml:space="preserve"> </w:t>
      </w:r>
      <w:r w:rsidR="00FF431B" w:rsidRPr="002F18CE">
        <w:t xml:space="preserve">If your practice is the business associate of a covered entity do the terms and conditions of your practice’s business associate agreements state that your subcontractor (business associate) will implement appropriate security safeguards to protect the privacy, confidentiality, integrity, and availability of </w:t>
      </w:r>
      <w:proofErr w:type="spellStart"/>
      <w:r w:rsidR="00FF431B" w:rsidRPr="002F18CE">
        <w:t>ePHI</w:t>
      </w:r>
      <w:proofErr w:type="spellEnd"/>
      <w:r w:rsidR="00FF431B" w:rsidRPr="002F18CE">
        <w:t xml:space="preserve"> that it collects, creates, maintains, or transmits on behalf of the covered entity?</w:t>
      </w:r>
      <w:bookmarkEnd w:id="120"/>
    </w:p>
    <w:p w14:paraId="11378457" w14:textId="77777777" w:rsidR="004B4878" w:rsidRPr="002F18CE" w:rsidRDefault="004B4878" w:rsidP="00FF431B">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 xml:space="preserve"> Yes</w:t>
      </w:r>
    </w:p>
    <w:p w14:paraId="19DCC218" w14:textId="77777777" w:rsidR="004B4878" w:rsidRPr="002F18CE" w:rsidRDefault="004B4878" w:rsidP="004B4878">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450EC6F2" w14:textId="77777777" w:rsidR="004B4878" w:rsidRPr="002F18CE" w:rsidRDefault="004B4878" w:rsidP="004B4878">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62F2FC8A"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Cost</w:t>
      </w:r>
    </w:p>
    <w:p w14:paraId="1ECF370A"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Practice Size</w:t>
      </w:r>
    </w:p>
    <w:p w14:paraId="0E7F4C9C"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Complexity</w:t>
      </w:r>
    </w:p>
    <w:p w14:paraId="44AAA535"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Alternate Solution</w:t>
      </w:r>
    </w:p>
    <w:p w14:paraId="6190C65B" w14:textId="77777777" w:rsidR="004B4878" w:rsidRPr="002F18CE" w:rsidRDefault="004B4878" w:rsidP="004B4878">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4B4878" w:rsidRPr="002F18CE" w14:paraId="143E8DD8" w14:textId="77777777" w:rsidTr="00B5639F">
        <w:tc>
          <w:tcPr>
            <w:tcW w:w="9576" w:type="dxa"/>
          </w:tcPr>
          <w:p w14:paraId="0A1684AD" w14:textId="77777777" w:rsidR="004B4878" w:rsidRPr="002F18CE" w:rsidRDefault="004B4878" w:rsidP="00B5639F">
            <w:pPr>
              <w:rPr>
                <w:rFonts w:cstheme="minorHAnsi"/>
                <w:sz w:val="24"/>
                <w:szCs w:val="24"/>
              </w:rPr>
            </w:pPr>
          </w:p>
          <w:p w14:paraId="1CEC9EBE" w14:textId="77777777" w:rsidR="004B4878" w:rsidRPr="002F18CE" w:rsidRDefault="004B4878" w:rsidP="00B5639F">
            <w:pPr>
              <w:rPr>
                <w:rFonts w:cstheme="minorHAnsi"/>
                <w:sz w:val="24"/>
                <w:szCs w:val="24"/>
              </w:rPr>
            </w:pPr>
          </w:p>
          <w:p w14:paraId="3C9293D9" w14:textId="77777777" w:rsidR="004B4878" w:rsidRPr="002F18CE" w:rsidRDefault="004B4878" w:rsidP="00B5639F">
            <w:pPr>
              <w:rPr>
                <w:rFonts w:cstheme="minorHAnsi"/>
                <w:sz w:val="24"/>
                <w:szCs w:val="24"/>
              </w:rPr>
            </w:pPr>
          </w:p>
          <w:p w14:paraId="5E3EC7D8" w14:textId="77777777" w:rsidR="004B4878" w:rsidRPr="002F18CE" w:rsidRDefault="004B4878" w:rsidP="00B5639F">
            <w:pPr>
              <w:rPr>
                <w:rFonts w:cstheme="minorHAnsi"/>
                <w:sz w:val="24"/>
                <w:szCs w:val="24"/>
              </w:rPr>
            </w:pPr>
          </w:p>
          <w:p w14:paraId="29858568" w14:textId="77777777" w:rsidR="004B4878" w:rsidRPr="002F18CE" w:rsidRDefault="004B4878" w:rsidP="00B5639F">
            <w:pPr>
              <w:rPr>
                <w:rFonts w:cstheme="minorHAnsi"/>
                <w:sz w:val="24"/>
                <w:szCs w:val="24"/>
              </w:rPr>
            </w:pPr>
          </w:p>
          <w:p w14:paraId="025BBBC1" w14:textId="77777777" w:rsidR="004B4878" w:rsidRPr="002F18CE" w:rsidRDefault="004B4878" w:rsidP="00B5639F">
            <w:pPr>
              <w:rPr>
                <w:rFonts w:cstheme="minorHAnsi"/>
                <w:sz w:val="24"/>
                <w:szCs w:val="24"/>
              </w:rPr>
            </w:pPr>
          </w:p>
        </w:tc>
      </w:tr>
    </w:tbl>
    <w:p w14:paraId="3ED449D3" w14:textId="77777777" w:rsidR="00EC0DE6" w:rsidRPr="002F18CE" w:rsidRDefault="00EC0DE6" w:rsidP="004B4878">
      <w:pPr>
        <w:rPr>
          <w:rFonts w:cstheme="minorHAnsi"/>
          <w:sz w:val="24"/>
          <w:szCs w:val="24"/>
        </w:rPr>
      </w:pPr>
    </w:p>
    <w:p w14:paraId="7120F087" w14:textId="77777777" w:rsidR="004B4878" w:rsidRPr="002F18CE" w:rsidRDefault="004B4878" w:rsidP="004B4878">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4B4878" w:rsidRPr="002F18CE" w14:paraId="39F68BB7" w14:textId="77777777" w:rsidTr="00B5639F">
        <w:tc>
          <w:tcPr>
            <w:tcW w:w="9576" w:type="dxa"/>
          </w:tcPr>
          <w:p w14:paraId="17B852D2" w14:textId="77777777" w:rsidR="004B4878" w:rsidRPr="002F18CE" w:rsidRDefault="004B4878" w:rsidP="00B5639F">
            <w:pPr>
              <w:rPr>
                <w:rFonts w:cstheme="minorHAnsi"/>
                <w:sz w:val="24"/>
                <w:szCs w:val="24"/>
              </w:rPr>
            </w:pPr>
          </w:p>
          <w:p w14:paraId="154E0BCC" w14:textId="77777777" w:rsidR="004B4878" w:rsidRPr="002F18CE" w:rsidRDefault="004B4878" w:rsidP="00B5639F">
            <w:pPr>
              <w:rPr>
                <w:rFonts w:cstheme="minorHAnsi"/>
                <w:sz w:val="24"/>
                <w:szCs w:val="24"/>
              </w:rPr>
            </w:pPr>
          </w:p>
          <w:p w14:paraId="6E274BDA" w14:textId="77777777" w:rsidR="004B4878" w:rsidRPr="002F18CE" w:rsidRDefault="004B4878" w:rsidP="00B5639F">
            <w:pPr>
              <w:rPr>
                <w:rFonts w:cstheme="minorHAnsi"/>
                <w:sz w:val="24"/>
                <w:szCs w:val="24"/>
              </w:rPr>
            </w:pPr>
          </w:p>
          <w:p w14:paraId="7495D39E" w14:textId="77777777" w:rsidR="004B4878" w:rsidRPr="002F18CE" w:rsidRDefault="004B4878" w:rsidP="00B5639F">
            <w:pPr>
              <w:rPr>
                <w:rFonts w:cstheme="minorHAnsi"/>
                <w:sz w:val="24"/>
                <w:szCs w:val="24"/>
              </w:rPr>
            </w:pPr>
          </w:p>
          <w:p w14:paraId="32E4441E" w14:textId="77777777" w:rsidR="004B4878" w:rsidRPr="002F18CE" w:rsidRDefault="004B4878" w:rsidP="00B5639F">
            <w:pPr>
              <w:rPr>
                <w:rFonts w:cstheme="minorHAnsi"/>
                <w:sz w:val="24"/>
                <w:szCs w:val="24"/>
              </w:rPr>
            </w:pPr>
          </w:p>
          <w:p w14:paraId="7A160624" w14:textId="77777777" w:rsidR="004B4878" w:rsidRPr="002F18CE" w:rsidRDefault="004B4878" w:rsidP="00B5639F">
            <w:pPr>
              <w:rPr>
                <w:rFonts w:cstheme="minorHAnsi"/>
                <w:sz w:val="24"/>
                <w:szCs w:val="24"/>
              </w:rPr>
            </w:pPr>
          </w:p>
        </w:tc>
      </w:tr>
    </w:tbl>
    <w:p w14:paraId="425AB00A" w14:textId="77777777" w:rsidR="004B4878" w:rsidRPr="002F18CE" w:rsidRDefault="004B4878" w:rsidP="004B4878">
      <w:pPr>
        <w:rPr>
          <w:rFonts w:cstheme="minorHAnsi"/>
          <w:sz w:val="24"/>
          <w:szCs w:val="24"/>
        </w:rPr>
      </w:pPr>
    </w:p>
    <w:p w14:paraId="2C205131" w14:textId="77777777" w:rsidR="004B4878" w:rsidRPr="002F18CE" w:rsidRDefault="004B4878" w:rsidP="004B4878">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4B4878" w:rsidRPr="002F18CE" w14:paraId="1C9DF232" w14:textId="77777777" w:rsidTr="00B5639F">
        <w:tc>
          <w:tcPr>
            <w:tcW w:w="9576" w:type="dxa"/>
          </w:tcPr>
          <w:p w14:paraId="6ED78B4E" w14:textId="77777777" w:rsidR="004B4878" w:rsidRPr="002F18CE" w:rsidRDefault="004B4878" w:rsidP="00B5639F">
            <w:pPr>
              <w:rPr>
                <w:rFonts w:cstheme="minorHAnsi"/>
                <w:sz w:val="24"/>
                <w:szCs w:val="24"/>
              </w:rPr>
            </w:pPr>
          </w:p>
          <w:p w14:paraId="5E082C9D" w14:textId="77777777" w:rsidR="004B4878" w:rsidRPr="002F18CE" w:rsidRDefault="004B4878" w:rsidP="00B5639F">
            <w:pPr>
              <w:rPr>
                <w:rFonts w:cstheme="minorHAnsi"/>
                <w:sz w:val="24"/>
                <w:szCs w:val="24"/>
              </w:rPr>
            </w:pPr>
          </w:p>
          <w:p w14:paraId="7AA477D8" w14:textId="77777777" w:rsidR="004B4878" w:rsidRPr="002F18CE" w:rsidRDefault="004B4878" w:rsidP="00B5639F">
            <w:pPr>
              <w:rPr>
                <w:rFonts w:cstheme="minorHAnsi"/>
                <w:sz w:val="24"/>
                <w:szCs w:val="24"/>
              </w:rPr>
            </w:pPr>
          </w:p>
          <w:p w14:paraId="1296A07E" w14:textId="77777777" w:rsidR="004B4878" w:rsidRPr="002F18CE" w:rsidRDefault="004B4878" w:rsidP="00B5639F">
            <w:pPr>
              <w:rPr>
                <w:rFonts w:cstheme="minorHAnsi"/>
                <w:sz w:val="24"/>
                <w:szCs w:val="24"/>
              </w:rPr>
            </w:pPr>
          </w:p>
          <w:p w14:paraId="3797C18A" w14:textId="77777777" w:rsidR="004B4878" w:rsidRPr="002F18CE" w:rsidRDefault="004B4878" w:rsidP="00B5639F">
            <w:pPr>
              <w:rPr>
                <w:rFonts w:cstheme="minorHAnsi"/>
                <w:sz w:val="24"/>
                <w:szCs w:val="24"/>
              </w:rPr>
            </w:pPr>
          </w:p>
          <w:p w14:paraId="53E894B6" w14:textId="77777777" w:rsidR="004B4878" w:rsidRPr="002F18CE" w:rsidRDefault="004B4878" w:rsidP="00B5639F">
            <w:pPr>
              <w:rPr>
                <w:rFonts w:cstheme="minorHAnsi"/>
                <w:sz w:val="24"/>
                <w:szCs w:val="24"/>
              </w:rPr>
            </w:pPr>
          </w:p>
        </w:tc>
      </w:tr>
    </w:tbl>
    <w:p w14:paraId="7261271A" w14:textId="77777777" w:rsidR="004B4878" w:rsidRPr="002F18CE" w:rsidRDefault="004B4878" w:rsidP="004B4878">
      <w:pPr>
        <w:rPr>
          <w:rFonts w:cstheme="minorHAnsi"/>
          <w:sz w:val="24"/>
          <w:szCs w:val="24"/>
        </w:rPr>
      </w:pPr>
    </w:p>
    <w:p w14:paraId="14260077" w14:textId="77777777" w:rsidR="004B4878" w:rsidRPr="002F18CE" w:rsidRDefault="004B4878" w:rsidP="004B4878">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10EC9DFD"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Low</w:t>
      </w:r>
    </w:p>
    <w:p w14:paraId="6075B4B2"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Medium</w:t>
      </w:r>
    </w:p>
    <w:p w14:paraId="1EA1FCF0"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High</w:t>
      </w:r>
    </w:p>
    <w:p w14:paraId="477148B9" w14:textId="77777777" w:rsidR="004B4878" w:rsidRPr="002F18CE" w:rsidRDefault="004B4878" w:rsidP="004B4878">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5FFFAA43"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Low</w:t>
      </w:r>
    </w:p>
    <w:p w14:paraId="6E33A9FF"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Medium</w:t>
      </w:r>
    </w:p>
    <w:p w14:paraId="4F0D9DC9"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High</w:t>
      </w:r>
    </w:p>
    <w:p w14:paraId="586B157D" w14:textId="77777777" w:rsidR="008F43D6" w:rsidRPr="002F18CE" w:rsidRDefault="008F43D6" w:rsidP="008F43D6">
      <w:pPr>
        <w:rPr>
          <w:rFonts w:cstheme="minorHAnsi"/>
          <w:b/>
          <w:sz w:val="24"/>
          <w:szCs w:val="24"/>
        </w:rPr>
      </w:pPr>
      <w:r w:rsidRPr="002F18CE">
        <w:rPr>
          <w:rFonts w:cstheme="minorHAnsi"/>
          <w:b/>
          <w:sz w:val="24"/>
          <w:szCs w:val="24"/>
        </w:rPr>
        <w:t>Overall Security Risk:</w:t>
      </w:r>
    </w:p>
    <w:p w14:paraId="1F2444B6" w14:textId="77777777" w:rsidR="008F43D6" w:rsidRPr="002F18CE" w:rsidRDefault="008F43D6" w:rsidP="008F43D6">
      <w:pPr>
        <w:pStyle w:val="ListParagraph"/>
        <w:numPr>
          <w:ilvl w:val="0"/>
          <w:numId w:val="3"/>
        </w:numPr>
        <w:rPr>
          <w:rFonts w:cstheme="minorHAnsi"/>
          <w:sz w:val="24"/>
          <w:szCs w:val="24"/>
        </w:rPr>
      </w:pPr>
      <w:r w:rsidRPr="002F18CE">
        <w:rPr>
          <w:rFonts w:cstheme="minorHAnsi"/>
          <w:sz w:val="24"/>
          <w:szCs w:val="24"/>
        </w:rPr>
        <w:t>Low</w:t>
      </w:r>
    </w:p>
    <w:p w14:paraId="4D6CCDF6" w14:textId="77777777" w:rsidR="008F43D6" w:rsidRPr="002F18CE" w:rsidRDefault="008F43D6" w:rsidP="008F43D6">
      <w:pPr>
        <w:pStyle w:val="ListParagraph"/>
        <w:numPr>
          <w:ilvl w:val="0"/>
          <w:numId w:val="3"/>
        </w:numPr>
        <w:rPr>
          <w:rFonts w:cstheme="minorHAnsi"/>
          <w:sz w:val="24"/>
          <w:szCs w:val="24"/>
        </w:rPr>
      </w:pPr>
      <w:r w:rsidRPr="002F18CE">
        <w:rPr>
          <w:rFonts w:cstheme="minorHAnsi"/>
          <w:sz w:val="24"/>
          <w:szCs w:val="24"/>
        </w:rPr>
        <w:t>Medium</w:t>
      </w:r>
    </w:p>
    <w:p w14:paraId="62263A05" w14:textId="77777777" w:rsidR="008F43D6" w:rsidRPr="002F18CE" w:rsidRDefault="008F43D6" w:rsidP="008F43D6">
      <w:pPr>
        <w:pStyle w:val="ListParagraph"/>
        <w:numPr>
          <w:ilvl w:val="0"/>
          <w:numId w:val="3"/>
        </w:numPr>
        <w:rPr>
          <w:rFonts w:cstheme="minorHAnsi"/>
          <w:sz w:val="24"/>
          <w:szCs w:val="24"/>
        </w:rPr>
      </w:pPr>
      <w:r w:rsidRPr="002F18CE">
        <w:rPr>
          <w:rFonts w:cstheme="minorHAnsi"/>
          <w:sz w:val="24"/>
          <w:szCs w:val="24"/>
        </w:rPr>
        <w:t>High</w:t>
      </w:r>
    </w:p>
    <w:p w14:paraId="6F8CC1FB" w14:textId="77777777" w:rsidR="004B4878" w:rsidRPr="002F18CE" w:rsidRDefault="004B4878" w:rsidP="004B4878">
      <w:pPr>
        <w:rPr>
          <w:rFonts w:cstheme="minorHAnsi"/>
          <w:b/>
          <w:sz w:val="24"/>
          <w:szCs w:val="24"/>
        </w:rPr>
      </w:pPr>
      <w:r w:rsidRPr="002F18CE">
        <w:rPr>
          <w:rFonts w:cstheme="minorHAnsi"/>
          <w:b/>
          <w:sz w:val="24"/>
          <w:szCs w:val="24"/>
        </w:rPr>
        <w:t>Related Information:</w:t>
      </w:r>
    </w:p>
    <w:p w14:paraId="05FAB72B" w14:textId="77777777" w:rsidR="004B4878" w:rsidRPr="002F18CE" w:rsidRDefault="004B4878" w:rsidP="004B4878">
      <w:pPr>
        <w:rPr>
          <w:rFonts w:cstheme="minorHAnsi"/>
          <w:i/>
          <w:sz w:val="24"/>
          <w:szCs w:val="24"/>
        </w:rPr>
      </w:pPr>
      <w:r w:rsidRPr="002F18CE">
        <w:rPr>
          <w:rFonts w:cstheme="minorHAnsi"/>
          <w:i/>
          <w:sz w:val="24"/>
          <w:szCs w:val="24"/>
        </w:rPr>
        <w:lastRenderedPageBreak/>
        <w:t>Things to Consider to Help Answer the Question:</w:t>
      </w:r>
    </w:p>
    <w:p w14:paraId="7E519F32" w14:textId="77777777" w:rsidR="004B4878" w:rsidRPr="002F18CE" w:rsidRDefault="004B4878" w:rsidP="004B4878">
      <w:pPr>
        <w:rPr>
          <w:rFonts w:cstheme="minorHAnsi"/>
          <w:sz w:val="24"/>
          <w:szCs w:val="24"/>
        </w:rPr>
      </w:pPr>
      <w:r w:rsidRPr="002F18CE">
        <w:rPr>
          <w:rFonts w:cstheme="minorHAnsi"/>
          <w:sz w:val="24"/>
          <w:szCs w:val="24"/>
        </w:rPr>
        <w:t xml:space="preserve">Consider that there might be occasions when your practice is the business associate of another covered entity.  The terms of your practice’s agreement with the covered entity should include assurances for how it will protect </w:t>
      </w:r>
      <w:proofErr w:type="spellStart"/>
      <w:r w:rsidRPr="002F18CE">
        <w:rPr>
          <w:rFonts w:cstheme="minorHAnsi"/>
          <w:sz w:val="24"/>
          <w:szCs w:val="24"/>
        </w:rPr>
        <w:t>ePHI</w:t>
      </w:r>
      <w:proofErr w:type="spellEnd"/>
      <w:r w:rsidRPr="002F18CE">
        <w:rPr>
          <w:rFonts w:cstheme="minorHAnsi"/>
          <w:sz w:val="24"/>
          <w:szCs w:val="24"/>
        </w:rPr>
        <w:t xml:space="preserve"> and require your practice to obtain the same assurances from its subcontractors.    </w:t>
      </w:r>
    </w:p>
    <w:p w14:paraId="1C55324F" w14:textId="77777777" w:rsidR="004B4878" w:rsidRPr="002F18CE" w:rsidRDefault="004B4878" w:rsidP="004B4878">
      <w:pPr>
        <w:rPr>
          <w:rFonts w:cstheme="minorHAnsi"/>
          <w:sz w:val="24"/>
          <w:szCs w:val="24"/>
        </w:rPr>
      </w:pPr>
      <w:r w:rsidRPr="002F18CE">
        <w:rPr>
          <w:rFonts w:cstheme="minorHAnsi"/>
          <w:sz w:val="24"/>
          <w:szCs w:val="24"/>
        </w:rPr>
        <w:t xml:space="preserve">Consider that the business associate is required to notify the CE of a breach that </w:t>
      </w:r>
      <w:proofErr w:type="gramStart"/>
      <w:r w:rsidRPr="002F18CE">
        <w:rPr>
          <w:rFonts w:cstheme="minorHAnsi"/>
          <w:sz w:val="24"/>
          <w:szCs w:val="24"/>
        </w:rPr>
        <w:t>occur</w:t>
      </w:r>
      <w:proofErr w:type="gramEnd"/>
      <w:r w:rsidRPr="002F18CE">
        <w:rPr>
          <w:rFonts w:cstheme="minorHAnsi"/>
          <w:sz w:val="24"/>
          <w:szCs w:val="24"/>
        </w:rPr>
        <w:t xml:space="preserve"> through the handling of </w:t>
      </w:r>
      <w:proofErr w:type="spellStart"/>
      <w:r w:rsidRPr="002F18CE">
        <w:rPr>
          <w:rFonts w:cstheme="minorHAnsi"/>
          <w:sz w:val="24"/>
          <w:szCs w:val="24"/>
        </w:rPr>
        <w:t>ePHI</w:t>
      </w:r>
      <w:proofErr w:type="spellEnd"/>
      <w:r w:rsidRPr="002F18CE">
        <w:rPr>
          <w:rFonts w:cstheme="minorHAnsi"/>
          <w:sz w:val="24"/>
          <w:szCs w:val="24"/>
        </w:rPr>
        <w:t xml:space="preserve"> when it is in the possession of its subcontractor.  </w:t>
      </w:r>
    </w:p>
    <w:p w14:paraId="0B77BEF8" w14:textId="77777777" w:rsidR="004B4878" w:rsidRPr="002F18CE" w:rsidRDefault="004B4878" w:rsidP="004B4878">
      <w:pPr>
        <w:rPr>
          <w:rFonts w:cstheme="minorHAnsi"/>
          <w:i/>
          <w:sz w:val="24"/>
          <w:szCs w:val="24"/>
        </w:rPr>
      </w:pPr>
      <w:r w:rsidRPr="002F18CE">
        <w:rPr>
          <w:rFonts w:cstheme="minorHAnsi"/>
          <w:sz w:val="24"/>
          <w:szCs w:val="24"/>
        </w:rPr>
        <w:t xml:space="preserve">Your practice needs to know when an incident occurs with its subcontractor so that it can take steps necessary to notify the covered entity and take other measures required under the Breach Notification Rule. See the OCR website for more information. </w:t>
      </w:r>
      <w:hyperlink r:id="rId19" w:history="1">
        <w:r w:rsidRPr="002F18CE">
          <w:rPr>
            <w:rStyle w:val="Hyperlink"/>
            <w:rFonts w:cstheme="minorHAnsi"/>
            <w:sz w:val="24"/>
            <w:szCs w:val="24"/>
          </w:rPr>
          <w:t>http://www.hhs.gov/ocr/privacy/hipaa/administrative/breachnotificationrule/index.html</w:t>
        </w:r>
      </w:hyperlink>
    </w:p>
    <w:p w14:paraId="0BE5E166" w14:textId="77777777" w:rsidR="004B4878" w:rsidRPr="002F18CE" w:rsidRDefault="004B4878" w:rsidP="004B4878">
      <w:pPr>
        <w:rPr>
          <w:rFonts w:cstheme="minorHAnsi"/>
          <w:i/>
          <w:sz w:val="24"/>
          <w:szCs w:val="24"/>
        </w:rPr>
      </w:pPr>
      <w:r w:rsidRPr="002F18CE">
        <w:rPr>
          <w:rFonts w:cstheme="minorHAnsi"/>
          <w:i/>
          <w:sz w:val="24"/>
          <w:szCs w:val="24"/>
        </w:rPr>
        <w:t>Possible Threats and Vulnerabilities:</w:t>
      </w:r>
    </w:p>
    <w:p w14:paraId="0D04CD77" w14:textId="77777777" w:rsidR="004B4878" w:rsidRPr="002F18CE" w:rsidRDefault="004B4878" w:rsidP="004B4878">
      <w:pPr>
        <w:spacing w:line="240" w:lineRule="auto"/>
        <w:contextualSpacing/>
        <w:rPr>
          <w:rFonts w:cstheme="minorHAnsi"/>
          <w:color w:val="000000"/>
          <w:sz w:val="24"/>
          <w:szCs w:val="24"/>
        </w:rPr>
      </w:pPr>
      <w:r w:rsidRPr="002F18CE">
        <w:rPr>
          <w:rFonts w:eastAsia="Times New Roman" w:cstheme="minorHAnsi"/>
          <w:sz w:val="24"/>
          <w:szCs w:val="24"/>
        </w:rPr>
        <w:t xml:space="preserve">Your practice may not be able to safeguard a covered entity’s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if </w:t>
      </w:r>
      <w:r w:rsidRPr="002F18CE">
        <w:rPr>
          <w:rFonts w:cstheme="minorHAnsi"/>
          <w:sz w:val="24"/>
          <w:szCs w:val="24"/>
        </w:rPr>
        <w:t>the terms and conditions of your practice’s agreement with its subcontractor,</w:t>
      </w:r>
      <w:r w:rsidRPr="002F18CE" w:rsidDel="00DD6DFA">
        <w:rPr>
          <w:rFonts w:cstheme="minorHAnsi"/>
          <w:sz w:val="24"/>
          <w:szCs w:val="24"/>
        </w:rPr>
        <w:t xml:space="preserve"> </w:t>
      </w:r>
      <w:r w:rsidRPr="002F18CE">
        <w:rPr>
          <w:rFonts w:cstheme="minorHAnsi"/>
          <w:sz w:val="24"/>
          <w:szCs w:val="24"/>
        </w:rPr>
        <w:t xml:space="preserve">do not require implementation of appropriate security safeguards to protect the privacy, confidentiality, integrity, and availability of </w:t>
      </w:r>
      <w:proofErr w:type="spellStart"/>
      <w:r w:rsidRPr="002F18CE">
        <w:rPr>
          <w:rFonts w:cstheme="minorHAnsi"/>
          <w:sz w:val="24"/>
          <w:szCs w:val="24"/>
        </w:rPr>
        <w:t>ePHI</w:t>
      </w:r>
      <w:proofErr w:type="spellEnd"/>
      <w:r w:rsidRPr="002F18CE">
        <w:rPr>
          <w:rFonts w:cstheme="minorHAnsi"/>
          <w:sz w:val="24"/>
          <w:szCs w:val="24"/>
        </w:rPr>
        <w:t xml:space="preserve"> and timely notification in the event of an incident or breach.   </w:t>
      </w:r>
    </w:p>
    <w:p w14:paraId="0C4B05AE" w14:textId="77777777" w:rsidR="004B4878" w:rsidRPr="002F18CE" w:rsidRDefault="004B4878" w:rsidP="004B4878">
      <w:pPr>
        <w:spacing w:line="240" w:lineRule="auto"/>
        <w:contextualSpacing/>
        <w:rPr>
          <w:rFonts w:cstheme="minorHAnsi"/>
          <w:color w:val="000000"/>
          <w:sz w:val="24"/>
          <w:szCs w:val="24"/>
        </w:rPr>
      </w:pPr>
    </w:p>
    <w:p w14:paraId="3525A793" w14:textId="77777777" w:rsidR="004B4878" w:rsidRPr="002F18CE" w:rsidRDefault="004B4878" w:rsidP="004B4878">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009A7132" w14:textId="77777777" w:rsidR="004B4878" w:rsidRPr="002F18CE" w:rsidRDefault="004B4878" w:rsidP="004B4878">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3FF546E2" w14:textId="77777777" w:rsidR="004B4878" w:rsidRPr="002F18CE" w:rsidRDefault="004B4878" w:rsidP="004B487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3FAD1D07" w14:textId="77777777" w:rsidR="004B4878" w:rsidRPr="002F18CE" w:rsidRDefault="004B4878" w:rsidP="004B487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6F3F5B13" w14:textId="77777777" w:rsidR="004B4878" w:rsidRPr="002F18CE" w:rsidRDefault="004B4878" w:rsidP="004B4878">
      <w:pPr>
        <w:spacing w:after="0" w:line="240" w:lineRule="auto"/>
        <w:rPr>
          <w:rFonts w:eastAsia="Times New Roman" w:cstheme="minorHAnsi"/>
          <w:bCs/>
          <w:i/>
          <w:sz w:val="24"/>
          <w:szCs w:val="24"/>
        </w:rPr>
      </w:pPr>
    </w:p>
    <w:p w14:paraId="6C95D751" w14:textId="77777777" w:rsidR="004B4878" w:rsidRPr="002F18CE" w:rsidRDefault="004B4878" w:rsidP="004B4878">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4B724286" w14:textId="77777777" w:rsidR="004B4878" w:rsidRPr="002F18CE" w:rsidRDefault="00AE17AE" w:rsidP="004B4878">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4B4878"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4B4878" w:rsidRPr="002F18CE">
        <w:rPr>
          <w:rFonts w:eastAsia="Times New Roman" w:cstheme="minorHAnsi"/>
          <w:bCs/>
          <w:sz w:val="24"/>
          <w:szCs w:val="24"/>
        </w:rPr>
        <w:t>ePHI</w:t>
      </w:r>
      <w:proofErr w:type="spellEnd"/>
      <w:r w:rsidR="004B4878" w:rsidRPr="002F18CE">
        <w:rPr>
          <w:rFonts w:eastAsia="Times New Roman" w:cstheme="minorHAnsi"/>
          <w:bCs/>
          <w:sz w:val="24"/>
          <w:szCs w:val="24"/>
        </w:rPr>
        <w:t>.</w:t>
      </w:r>
    </w:p>
    <w:p w14:paraId="796EF182" w14:textId="77777777" w:rsidR="00A36805" w:rsidRPr="002F18CE" w:rsidRDefault="00A36805" w:rsidP="004B4878">
      <w:pPr>
        <w:spacing w:after="0" w:line="240" w:lineRule="auto"/>
        <w:rPr>
          <w:rFonts w:eastAsia="Times New Roman" w:cstheme="minorHAnsi"/>
          <w:bCs/>
          <w:sz w:val="24"/>
          <w:szCs w:val="24"/>
        </w:rPr>
      </w:pPr>
    </w:p>
    <w:p w14:paraId="3033F878"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The requirements of paragraph (a)(2)(i) or (a)(2)(ii) of this section, apply to the contract or other arrangement between a business associate and a subcontractor required by § 164.308(b)(4) in the same manner as such requirements apply to contracts or other arrangements between a covered entity and business associate.</w:t>
      </w:r>
    </w:p>
    <w:p w14:paraId="54CFF154"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§164.314(a)(2)(iii)]</w:t>
      </w:r>
    </w:p>
    <w:p w14:paraId="486A0645" w14:textId="77777777" w:rsidR="00A36805" w:rsidRPr="002F18CE" w:rsidRDefault="00A36805" w:rsidP="00A36805">
      <w:pPr>
        <w:spacing w:line="240" w:lineRule="auto"/>
        <w:contextualSpacing/>
        <w:rPr>
          <w:rFonts w:cstheme="minorHAnsi"/>
          <w:sz w:val="24"/>
          <w:szCs w:val="24"/>
        </w:rPr>
      </w:pPr>
    </w:p>
    <w:p w14:paraId="267F6E58" w14:textId="77777777" w:rsidR="00A36805" w:rsidRPr="002F18CE" w:rsidRDefault="00A36805" w:rsidP="00A36805">
      <w:pPr>
        <w:rPr>
          <w:rFonts w:eastAsia="Times New Roman" w:cstheme="minorHAnsi"/>
          <w:sz w:val="24"/>
          <w:szCs w:val="24"/>
        </w:rPr>
      </w:pPr>
      <w:r w:rsidRPr="002F18CE">
        <w:rPr>
          <w:rFonts w:eastAsia="Times New Roman" w:cstheme="minorHAnsi"/>
          <w:sz w:val="24"/>
          <w:szCs w:val="24"/>
        </w:rPr>
        <w:t>Satisfactory assurances include but are not limited to:</w:t>
      </w:r>
    </w:p>
    <w:p w14:paraId="01B8E151" w14:textId="77777777" w:rsidR="00A36805" w:rsidRPr="002F18CE" w:rsidRDefault="00A36805" w:rsidP="00A36805">
      <w:pPr>
        <w:pStyle w:val="ListParagraph"/>
        <w:numPr>
          <w:ilvl w:val="0"/>
          <w:numId w:val="26"/>
        </w:numPr>
        <w:rPr>
          <w:rFonts w:eastAsia="Times New Roman" w:cstheme="minorHAnsi"/>
          <w:sz w:val="24"/>
          <w:szCs w:val="24"/>
        </w:rPr>
      </w:pPr>
      <w:r w:rsidRPr="002F18CE">
        <w:rPr>
          <w:rFonts w:eastAsia="Times New Roman" w:cstheme="minorHAnsi"/>
          <w:sz w:val="24"/>
          <w:szCs w:val="24"/>
        </w:rPr>
        <w:t xml:space="preserve">Limiting use of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to as described in the agreement or as required by law</w:t>
      </w:r>
    </w:p>
    <w:p w14:paraId="2CA88E82" w14:textId="77777777" w:rsidR="00A36805" w:rsidRPr="002F18CE" w:rsidRDefault="00A36805" w:rsidP="00A36805">
      <w:pPr>
        <w:pStyle w:val="ListParagraph"/>
        <w:numPr>
          <w:ilvl w:val="0"/>
          <w:numId w:val="26"/>
        </w:numPr>
        <w:rPr>
          <w:rFonts w:eastAsia="Times New Roman" w:cstheme="minorHAnsi"/>
          <w:sz w:val="24"/>
          <w:szCs w:val="24"/>
        </w:rPr>
      </w:pPr>
      <w:r w:rsidRPr="002F18CE">
        <w:rPr>
          <w:rFonts w:eastAsia="Times New Roman" w:cstheme="minorHAnsi"/>
          <w:sz w:val="24"/>
          <w:szCs w:val="24"/>
        </w:rPr>
        <w:lastRenderedPageBreak/>
        <w:t xml:space="preserve">Employing appropriate safeguards to prevent use or disclosure of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other than provided for in the agreement</w:t>
      </w:r>
    </w:p>
    <w:p w14:paraId="596FDFE7" w14:textId="77777777" w:rsidR="00A36805" w:rsidRPr="002F18CE" w:rsidRDefault="00A36805" w:rsidP="00A36805">
      <w:pPr>
        <w:pStyle w:val="ListParagraph"/>
        <w:numPr>
          <w:ilvl w:val="0"/>
          <w:numId w:val="26"/>
        </w:numPr>
        <w:rPr>
          <w:rFonts w:eastAsia="Times New Roman" w:cstheme="minorHAnsi"/>
          <w:sz w:val="24"/>
          <w:szCs w:val="24"/>
        </w:rPr>
      </w:pPr>
      <w:r w:rsidRPr="002F18CE">
        <w:rPr>
          <w:rFonts w:eastAsia="Times New Roman" w:cstheme="minorHAnsi"/>
          <w:sz w:val="24"/>
          <w:szCs w:val="24"/>
        </w:rPr>
        <w:t>Uses or disclosures inconsistent with those provided for in the agreement must be reported to the covered entity, as must any security incident of which it becomes aware</w:t>
      </w:r>
    </w:p>
    <w:p w14:paraId="33ED871F" w14:textId="77777777" w:rsidR="00A36805" w:rsidRPr="002F18CE" w:rsidRDefault="00A36805" w:rsidP="00A36805">
      <w:pPr>
        <w:rPr>
          <w:rFonts w:eastAsia="Times New Roman" w:cstheme="minorHAnsi"/>
          <w:sz w:val="24"/>
          <w:szCs w:val="24"/>
        </w:rPr>
      </w:pPr>
      <w:r w:rsidRPr="002F18CE">
        <w:rPr>
          <w:rFonts w:eastAsia="Times New Roman" w:cstheme="minorHAnsi"/>
          <w:sz w:val="24"/>
          <w:szCs w:val="24"/>
        </w:rPr>
        <w:t xml:space="preserve">To view these and other satisfactory assurances, see the sample Business Associate Agreement at the OCR website </w:t>
      </w:r>
    </w:p>
    <w:p w14:paraId="3A6580CF" w14:textId="77777777" w:rsidR="00A36805" w:rsidRPr="002F18CE" w:rsidRDefault="007678C1" w:rsidP="00A36805">
      <w:pPr>
        <w:spacing w:after="0" w:line="240" w:lineRule="auto"/>
        <w:rPr>
          <w:rFonts w:eastAsia="Times New Roman" w:cstheme="minorHAnsi"/>
          <w:bCs/>
          <w:i/>
          <w:sz w:val="24"/>
          <w:szCs w:val="24"/>
        </w:rPr>
      </w:pPr>
      <w:hyperlink r:id="rId20" w:history="1">
        <w:r w:rsidR="00A36805" w:rsidRPr="002F18CE">
          <w:rPr>
            <w:rStyle w:val="Hyperlink"/>
            <w:rFonts w:cstheme="minorHAnsi"/>
            <w:sz w:val="24"/>
            <w:szCs w:val="24"/>
          </w:rPr>
          <w:t>http://www.hhs.gov/ocr/privacy/hipaa/understanding/coveredentities/contractprov.html</w:t>
        </w:r>
      </w:hyperlink>
    </w:p>
    <w:p w14:paraId="630B6927" w14:textId="77777777" w:rsidR="00FF431B" w:rsidRPr="002F18CE" w:rsidRDefault="004B4878" w:rsidP="00FF431B">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121" w:name="_Toc459304870"/>
      <w:r w:rsidRPr="002F18CE">
        <w:rPr>
          <w:b/>
        </w:rPr>
        <w:t>PO1</w:t>
      </w:r>
      <w:r w:rsidR="00FF431B" w:rsidRPr="002F18CE">
        <w:rPr>
          <w:b/>
        </w:rPr>
        <w:t xml:space="preserve"> -</w:t>
      </w:r>
      <w:r w:rsidR="00FF431B" w:rsidRPr="002F18CE">
        <w:rPr>
          <w:rFonts w:eastAsia="Times New Roman"/>
          <w:b/>
          <w:color w:val="000000"/>
        </w:rPr>
        <w:t xml:space="preserve">§164.316(a) </w:t>
      </w:r>
      <w:r w:rsidRPr="002F18CE">
        <w:rPr>
          <w:rFonts w:eastAsia="Times New Roman"/>
          <w:b/>
          <w:color w:val="000000"/>
        </w:rPr>
        <w:t>Standard</w:t>
      </w:r>
      <w:r w:rsidR="00FF431B" w:rsidRPr="002F18CE">
        <w:rPr>
          <w:rFonts w:eastAsia="Times New Roman"/>
          <w:b/>
          <w:color w:val="000000"/>
        </w:rPr>
        <w:t xml:space="preserve"> </w:t>
      </w:r>
      <w:r w:rsidR="00FF431B" w:rsidRPr="002F18CE">
        <w:t xml:space="preserve">Do your practice’s processes enable the development and maintenance of policies and procedures that implement risk analysis, informed risk-based decision making for security risk mitigation, and effective mitigation and monitoring that protects the privacy, confidentiality, integrity, and availability of </w:t>
      </w:r>
      <w:proofErr w:type="spellStart"/>
      <w:r w:rsidR="00FF431B" w:rsidRPr="002F18CE">
        <w:t>ePHI</w:t>
      </w:r>
      <w:proofErr w:type="spellEnd"/>
      <w:r w:rsidR="00FF431B" w:rsidRPr="002F18CE">
        <w:t>?</w:t>
      </w:r>
      <w:bookmarkEnd w:id="121"/>
    </w:p>
    <w:p w14:paraId="47CDE2D8" w14:textId="77777777" w:rsidR="004B4878" w:rsidRPr="002F18CE" w:rsidRDefault="004B4878" w:rsidP="004B4878">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408464F7" w14:textId="77777777" w:rsidR="004B4878" w:rsidRPr="002F18CE" w:rsidRDefault="004B4878" w:rsidP="004B4878">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3222322C" w14:textId="77777777" w:rsidR="004B4878" w:rsidRPr="002F18CE" w:rsidRDefault="004B4878" w:rsidP="004B4878">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64EB7EAD"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Cost</w:t>
      </w:r>
    </w:p>
    <w:p w14:paraId="396791A2"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Practice Size</w:t>
      </w:r>
    </w:p>
    <w:p w14:paraId="554AC513"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Complexity</w:t>
      </w:r>
    </w:p>
    <w:p w14:paraId="30773FD9"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Alternate Solution</w:t>
      </w:r>
    </w:p>
    <w:p w14:paraId="69D9286B" w14:textId="77777777" w:rsidR="004B4878" w:rsidRPr="002F18CE" w:rsidRDefault="004B4878" w:rsidP="004B4878">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4B4878" w:rsidRPr="002F18CE" w14:paraId="02F0D537" w14:textId="77777777" w:rsidTr="00B5639F">
        <w:tc>
          <w:tcPr>
            <w:tcW w:w="9576" w:type="dxa"/>
          </w:tcPr>
          <w:p w14:paraId="4AF080BD" w14:textId="77777777" w:rsidR="004B4878" w:rsidRPr="002F18CE" w:rsidRDefault="004B4878" w:rsidP="00B5639F">
            <w:pPr>
              <w:rPr>
                <w:rFonts w:cstheme="minorHAnsi"/>
                <w:sz w:val="24"/>
                <w:szCs w:val="24"/>
              </w:rPr>
            </w:pPr>
          </w:p>
          <w:p w14:paraId="0787B3C5" w14:textId="77777777" w:rsidR="004B4878" w:rsidRPr="002F18CE" w:rsidRDefault="004B4878" w:rsidP="00B5639F">
            <w:pPr>
              <w:rPr>
                <w:rFonts w:cstheme="minorHAnsi"/>
                <w:sz w:val="24"/>
                <w:szCs w:val="24"/>
              </w:rPr>
            </w:pPr>
          </w:p>
          <w:p w14:paraId="7C084FA0" w14:textId="77777777" w:rsidR="004B4878" w:rsidRPr="002F18CE" w:rsidRDefault="004B4878" w:rsidP="00B5639F">
            <w:pPr>
              <w:rPr>
                <w:rFonts w:cstheme="minorHAnsi"/>
                <w:sz w:val="24"/>
                <w:szCs w:val="24"/>
              </w:rPr>
            </w:pPr>
          </w:p>
          <w:p w14:paraId="65E39CC4" w14:textId="77777777" w:rsidR="004B4878" w:rsidRPr="002F18CE" w:rsidRDefault="004B4878" w:rsidP="00B5639F">
            <w:pPr>
              <w:rPr>
                <w:rFonts w:cstheme="minorHAnsi"/>
                <w:sz w:val="24"/>
                <w:szCs w:val="24"/>
              </w:rPr>
            </w:pPr>
          </w:p>
          <w:p w14:paraId="6801FDEB" w14:textId="77777777" w:rsidR="004B4878" w:rsidRPr="002F18CE" w:rsidRDefault="004B4878" w:rsidP="00B5639F">
            <w:pPr>
              <w:rPr>
                <w:rFonts w:cstheme="minorHAnsi"/>
                <w:sz w:val="24"/>
                <w:szCs w:val="24"/>
              </w:rPr>
            </w:pPr>
          </w:p>
          <w:p w14:paraId="2F76FDBC" w14:textId="77777777" w:rsidR="004B4878" w:rsidRPr="002F18CE" w:rsidRDefault="004B4878" w:rsidP="00B5639F">
            <w:pPr>
              <w:rPr>
                <w:rFonts w:cstheme="minorHAnsi"/>
                <w:sz w:val="24"/>
                <w:szCs w:val="24"/>
              </w:rPr>
            </w:pPr>
          </w:p>
        </w:tc>
      </w:tr>
    </w:tbl>
    <w:p w14:paraId="6C305022" w14:textId="77777777" w:rsidR="004B4878" w:rsidRPr="002F18CE" w:rsidRDefault="004B4878" w:rsidP="004B4878">
      <w:pPr>
        <w:rPr>
          <w:rFonts w:cstheme="minorHAnsi"/>
          <w:sz w:val="24"/>
          <w:szCs w:val="24"/>
        </w:rPr>
      </w:pPr>
    </w:p>
    <w:p w14:paraId="147F0831" w14:textId="77777777" w:rsidR="004B4878" w:rsidRPr="002F18CE" w:rsidRDefault="004B4878" w:rsidP="004B4878">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4B4878" w:rsidRPr="002F18CE" w14:paraId="3A53D390" w14:textId="77777777" w:rsidTr="00B5639F">
        <w:tc>
          <w:tcPr>
            <w:tcW w:w="9576" w:type="dxa"/>
          </w:tcPr>
          <w:p w14:paraId="6869F021" w14:textId="77777777" w:rsidR="004B4878" w:rsidRPr="002F18CE" w:rsidRDefault="004B4878" w:rsidP="00B5639F">
            <w:pPr>
              <w:rPr>
                <w:rFonts w:cstheme="minorHAnsi"/>
                <w:sz w:val="24"/>
                <w:szCs w:val="24"/>
              </w:rPr>
            </w:pPr>
          </w:p>
          <w:p w14:paraId="432E01E6" w14:textId="77777777" w:rsidR="004B4878" w:rsidRPr="002F18CE" w:rsidRDefault="004B4878" w:rsidP="00B5639F">
            <w:pPr>
              <w:rPr>
                <w:rFonts w:cstheme="minorHAnsi"/>
                <w:sz w:val="24"/>
                <w:szCs w:val="24"/>
              </w:rPr>
            </w:pPr>
          </w:p>
          <w:p w14:paraId="570B9B36" w14:textId="77777777" w:rsidR="004B4878" w:rsidRPr="002F18CE" w:rsidRDefault="004B4878" w:rsidP="00B5639F">
            <w:pPr>
              <w:rPr>
                <w:rFonts w:cstheme="minorHAnsi"/>
                <w:sz w:val="24"/>
                <w:szCs w:val="24"/>
              </w:rPr>
            </w:pPr>
          </w:p>
          <w:p w14:paraId="734E4B78" w14:textId="77777777" w:rsidR="004B4878" w:rsidRPr="002F18CE" w:rsidRDefault="004B4878" w:rsidP="00B5639F">
            <w:pPr>
              <w:rPr>
                <w:rFonts w:cstheme="minorHAnsi"/>
                <w:sz w:val="24"/>
                <w:szCs w:val="24"/>
              </w:rPr>
            </w:pPr>
          </w:p>
          <w:p w14:paraId="1DB2272B" w14:textId="77777777" w:rsidR="004B4878" w:rsidRPr="002F18CE" w:rsidRDefault="004B4878" w:rsidP="00B5639F">
            <w:pPr>
              <w:rPr>
                <w:rFonts w:cstheme="minorHAnsi"/>
                <w:sz w:val="24"/>
                <w:szCs w:val="24"/>
              </w:rPr>
            </w:pPr>
          </w:p>
          <w:p w14:paraId="569557BD" w14:textId="77777777" w:rsidR="004B4878" w:rsidRPr="002F18CE" w:rsidRDefault="004B4878" w:rsidP="00B5639F">
            <w:pPr>
              <w:rPr>
                <w:rFonts w:cstheme="minorHAnsi"/>
                <w:sz w:val="24"/>
                <w:szCs w:val="24"/>
              </w:rPr>
            </w:pPr>
          </w:p>
        </w:tc>
      </w:tr>
    </w:tbl>
    <w:p w14:paraId="3CE8165A" w14:textId="77777777" w:rsidR="004B4878" w:rsidRPr="002F18CE" w:rsidRDefault="004B4878" w:rsidP="004B4878">
      <w:pPr>
        <w:rPr>
          <w:rFonts w:cstheme="minorHAnsi"/>
          <w:sz w:val="24"/>
          <w:szCs w:val="24"/>
        </w:rPr>
      </w:pPr>
    </w:p>
    <w:p w14:paraId="2EAE48C6" w14:textId="77777777" w:rsidR="004B4878" w:rsidRPr="002F18CE" w:rsidRDefault="004B4878" w:rsidP="004B4878">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4B4878" w:rsidRPr="002F18CE" w14:paraId="273936AA" w14:textId="77777777" w:rsidTr="00B5639F">
        <w:tc>
          <w:tcPr>
            <w:tcW w:w="9576" w:type="dxa"/>
          </w:tcPr>
          <w:p w14:paraId="6F2A91BE" w14:textId="77777777" w:rsidR="004B4878" w:rsidRPr="002F18CE" w:rsidRDefault="004B4878" w:rsidP="00B5639F">
            <w:pPr>
              <w:rPr>
                <w:rFonts w:cstheme="minorHAnsi"/>
                <w:sz w:val="24"/>
                <w:szCs w:val="24"/>
              </w:rPr>
            </w:pPr>
          </w:p>
          <w:p w14:paraId="4F26209B" w14:textId="77777777" w:rsidR="004B4878" w:rsidRPr="002F18CE" w:rsidRDefault="004B4878" w:rsidP="00B5639F">
            <w:pPr>
              <w:rPr>
                <w:rFonts w:cstheme="minorHAnsi"/>
                <w:sz w:val="24"/>
                <w:szCs w:val="24"/>
              </w:rPr>
            </w:pPr>
          </w:p>
          <w:p w14:paraId="04BDBA72" w14:textId="77777777" w:rsidR="004B4878" w:rsidRPr="002F18CE" w:rsidRDefault="004B4878" w:rsidP="00B5639F">
            <w:pPr>
              <w:rPr>
                <w:rFonts w:cstheme="minorHAnsi"/>
                <w:sz w:val="24"/>
                <w:szCs w:val="24"/>
              </w:rPr>
            </w:pPr>
          </w:p>
          <w:p w14:paraId="7DA65C9C" w14:textId="77777777" w:rsidR="004B4878" w:rsidRPr="002F18CE" w:rsidRDefault="004B4878" w:rsidP="00B5639F">
            <w:pPr>
              <w:rPr>
                <w:rFonts w:cstheme="minorHAnsi"/>
                <w:sz w:val="24"/>
                <w:szCs w:val="24"/>
              </w:rPr>
            </w:pPr>
          </w:p>
          <w:p w14:paraId="723BCB86" w14:textId="77777777" w:rsidR="004B4878" w:rsidRPr="002F18CE" w:rsidRDefault="004B4878" w:rsidP="00B5639F">
            <w:pPr>
              <w:rPr>
                <w:rFonts w:cstheme="minorHAnsi"/>
                <w:sz w:val="24"/>
                <w:szCs w:val="24"/>
              </w:rPr>
            </w:pPr>
          </w:p>
          <w:p w14:paraId="7AFBC172" w14:textId="77777777" w:rsidR="004B4878" w:rsidRPr="002F18CE" w:rsidRDefault="004B4878" w:rsidP="00B5639F">
            <w:pPr>
              <w:rPr>
                <w:rFonts w:cstheme="minorHAnsi"/>
                <w:sz w:val="24"/>
                <w:szCs w:val="24"/>
              </w:rPr>
            </w:pPr>
          </w:p>
        </w:tc>
      </w:tr>
    </w:tbl>
    <w:p w14:paraId="58F2E229" w14:textId="77777777" w:rsidR="004B4878" w:rsidRPr="002F18CE" w:rsidRDefault="004B4878" w:rsidP="004B4878">
      <w:pPr>
        <w:rPr>
          <w:rFonts w:cstheme="minorHAnsi"/>
          <w:sz w:val="24"/>
          <w:szCs w:val="24"/>
        </w:rPr>
      </w:pPr>
    </w:p>
    <w:p w14:paraId="78DB26E4" w14:textId="77777777" w:rsidR="004B4878" w:rsidRPr="002F18CE" w:rsidRDefault="004B4878" w:rsidP="004B4878">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0A6FFD88"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Low</w:t>
      </w:r>
    </w:p>
    <w:p w14:paraId="055DF1E6"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Medium</w:t>
      </w:r>
    </w:p>
    <w:p w14:paraId="0015AD78"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High</w:t>
      </w:r>
    </w:p>
    <w:p w14:paraId="5AAC8ED0" w14:textId="77777777" w:rsidR="004B4878" w:rsidRPr="002F18CE" w:rsidRDefault="004B4878" w:rsidP="004B4878">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28EFA093"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Low</w:t>
      </w:r>
    </w:p>
    <w:p w14:paraId="0BEFF4CF"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Medium</w:t>
      </w:r>
    </w:p>
    <w:p w14:paraId="0F8F4EAB"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High</w:t>
      </w:r>
    </w:p>
    <w:p w14:paraId="07C9A2B5" w14:textId="77777777" w:rsidR="008F43D6" w:rsidRPr="002F18CE" w:rsidRDefault="008F43D6" w:rsidP="008F43D6">
      <w:pPr>
        <w:rPr>
          <w:rFonts w:cstheme="minorHAnsi"/>
          <w:b/>
          <w:sz w:val="24"/>
          <w:szCs w:val="24"/>
        </w:rPr>
      </w:pPr>
      <w:r w:rsidRPr="002F18CE">
        <w:rPr>
          <w:rFonts w:cstheme="minorHAnsi"/>
          <w:b/>
          <w:sz w:val="24"/>
          <w:szCs w:val="24"/>
        </w:rPr>
        <w:t>Overall Security Risk:</w:t>
      </w:r>
    </w:p>
    <w:p w14:paraId="5D73B026" w14:textId="77777777" w:rsidR="008F43D6" w:rsidRPr="002F18CE" w:rsidRDefault="008F43D6" w:rsidP="008F43D6">
      <w:pPr>
        <w:pStyle w:val="ListParagraph"/>
        <w:numPr>
          <w:ilvl w:val="0"/>
          <w:numId w:val="3"/>
        </w:numPr>
        <w:rPr>
          <w:rFonts w:cstheme="minorHAnsi"/>
          <w:sz w:val="24"/>
          <w:szCs w:val="24"/>
        </w:rPr>
      </w:pPr>
      <w:r w:rsidRPr="002F18CE">
        <w:rPr>
          <w:rFonts w:cstheme="minorHAnsi"/>
          <w:sz w:val="24"/>
          <w:szCs w:val="24"/>
        </w:rPr>
        <w:t>Low</w:t>
      </w:r>
    </w:p>
    <w:p w14:paraId="3A399D10" w14:textId="77777777" w:rsidR="008F43D6" w:rsidRPr="002F18CE" w:rsidRDefault="008F43D6" w:rsidP="008F43D6">
      <w:pPr>
        <w:pStyle w:val="ListParagraph"/>
        <w:numPr>
          <w:ilvl w:val="0"/>
          <w:numId w:val="3"/>
        </w:numPr>
        <w:rPr>
          <w:rFonts w:cstheme="minorHAnsi"/>
          <w:sz w:val="24"/>
          <w:szCs w:val="24"/>
        </w:rPr>
      </w:pPr>
      <w:r w:rsidRPr="002F18CE">
        <w:rPr>
          <w:rFonts w:cstheme="minorHAnsi"/>
          <w:sz w:val="24"/>
          <w:szCs w:val="24"/>
        </w:rPr>
        <w:t>Medium</w:t>
      </w:r>
    </w:p>
    <w:p w14:paraId="4F4B40EF" w14:textId="77777777" w:rsidR="008F43D6" w:rsidRPr="002F18CE" w:rsidRDefault="008F43D6" w:rsidP="008F43D6">
      <w:pPr>
        <w:pStyle w:val="ListParagraph"/>
        <w:numPr>
          <w:ilvl w:val="0"/>
          <w:numId w:val="3"/>
        </w:numPr>
        <w:rPr>
          <w:rFonts w:cstheme="minorHAnsi"/>
          <w:sz w:val="24"/>
          <w:szCs w:val="24"/>
        </w:rPr>
      </w:pPr>
      <w:r w:rsidRPr="002F18CE">
        <w:rPr>
          <w:rFonts w:cstheme="minorHAnsi"/>
          <w:sz w:val="24"/>
          <w:szCs w:val="24"/>
        </w:rPr>
        <w:t>High</w:t>
      </w:r>
    </w:p>
    <w:p w14:paraId="1506EDAA" w14:textId="77777777" w:rsidR="004B4878" w:rsidRPr="002F18CE" w:rsidRDefault="004B4878" w:rsidP="004B4878">
      <w:pPr>
        <w:rPr>
          <w:rFonts w:cstheme="minorHAnsi"/>
          <w:b/>
          <w:sz w:val="24"/>
          <w:szCs w:val="24"/>
        </w:rPr>
      </w:pPr>
      <w:r w:rsidRPr="002F18CE">
        <w:rPr>
          <w:rFonts w:cstheme="minorHAnsi"/>
          <w:b/>
          <w:sz w:val="24"/>
          <w:szCs w:val="24"/>
        </w:rPr>
        <w:t>Related Information:</w:t>
      </w:r>
    </w:p>
    <w:p w14:paraId="45D84842" w14:textId="77777777" w:rsidR="004B4878" w:rsidRPr="002F18CE" w:rsidRDefault="004B4878" w:rsidP="004B4878">
      <w:pPr>
        <w:rPr>
          <w:rFonts w:cstheme="minorHAnsi"/>
          <w:i/>
          <w:sz w:val="24"/>
          <w:szCs w:val="24"/>
        </w:rPr>
      </w:pPr>
      <w:r w:rsidRPr="002F18CE">
        <w:rPr>
          <w:rFonts w:cstheme="minorHAnsi"/>
          <w:i/>
          <w:sz w:val="24"/>
          <w:szCs w:val="24"/>
        </w:rPr>
        <w:t>Things to Consider to Help Answer the Question:</w:t>
      </w:r>
    </w:p>
    <w:p w14:paraId="1558D9FB" w14:textId="77777777" w:rsidR="004B4878" w:rsidRPr="002F18CE" w:rsidRDefault="004B4878" w:rsidP="004B4878">
      <w:pPr>
        <w:rPr>
          <w:rFonts w:cstheme="minorHAnsi"/>
          <w:i/>
          <w:sz w:val="24"/>
          <w:szCs w:val="24"/>
        </w:rPr>
      </w:pPr>
      <w:r w:rsidRPr="002F18CE">
        <w:rPr>
          <w:rFonts w:cstheme="minorHAnsi"/>
          <w:sz w:val="24"/>
          <w:szCs w:val="24"/>
        </w:rPr>
        <w:lastRenderedPageBreak/>
        <w:t xml:space="preserve">Consider that your practice has processes established that enable it to implement risk analysis, informed risk-based decision making for security risk mitigation, and effective mitigation and monitoring that protects the privacy, confidentiality, integrity, and availability of </w:t>
      </w:r>
      <w:proofErr w:type="spellStart"/>
      <w:r w:rsidRPr="002F18CE">
        <w:rPr>
          <w:rFonts w:cstheme="minorHAnsi"/>
          <w:sz w:val="24"/>
          <w:szCs w:val="24"/>
        </w:rPr>
        <w:t>ePHI</w:t>
      </w:r>
      <w:proofErr w:type="spellEnd"/>
      <w:r w:rsidRPr="002F18CE">
        <w:rPr>
          <w:rFonts w:cstheme="minorHAnsi"/>
          <w:sz w:val="24"/>
          <w:szCs w:val="24"/>
        </w:rPr>
        <w:t>.</w:t>
      </w:r>
    </w:p>
    <w:p w14:paraId="0CAF2909" w14:textId="77777777" w:rsidR="004B4878" w:rsidRPr="002F18CE" w:rsidRDefault="004B4878" w:rsidP="004B4878">
      <w:pPr>
        <w:rPr>
          <w:rFonts w:cstheme="minorHAnsi"/>
          <w:i/>
          <w:sz w:val="24"/>
          <w:szCs w:val="24"/>
        </w:rPr>
      </w:pPr>
      <w:r w:rsidRPr="002F18CE">
        <w:rPr>
          <w:rFonts w:cstheme="minorHAnsi"/>
          <w:i/>
          <w:sz w:val="24"/>
          <w:szCs w:val="24"/>
        </w:rPr>
        <w:t>Possible Threats and Vulnerabilities:</w:t>
      </w:r>
    </w:p>
    <w:p w14:paraId="36C5F03F" w14:textId="77777777" w:rsidR="004B4878" w:rsidRPr="002F18CE" w:rsidRDefault="004B4878" w:rsidP="004B4878">
      <w:pPr>
        <w:spacing w:line="240" w:lineRule="auto"/>
        <w:contextualSpacing/>
        <w:rPr>
          <w:rFonts w:cstheme="minorHAnsi"/>
          <w:color w:val="000000"/>
          <w:sz w:val="24"/>
          <w:szCs w:val="24"/>
        </w:rPr>
      </w:pPr>
      <w:r w:rsidRPr="002F18CE">
        <w:rPr>
          <w:rFonts w:eastAsia="Times New Roman" w:cstheme="minorHAnsi"/>
          <w:sz w:val="24"/>
          <w:szCs w:val="24"/>
        </w:rPr>
        <w:t xml:space="preserve">Your practice may not be able to safeguard its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if </w:t>
      </w:r>
      <w:r w:rsidRPr="002F18CE">
        <w:rPr>
          <w:rFonts w:cstheme="minorHAnsi"/>
          <w:sz w:val="24"/>
          <w:szCs w:val="24"/>
        </w:rPr>
        <w:t>it does not have processes that enable the development and maintenance of policies and procedures that implement risk analysis, informed risk-based decision making for security risk mitigation, and effective mitigation and monitoring.</w:t>
      </w:r>
    </w:p>
    <w:p w14:paraId="629E80A5" w14:textId="77777777" w:rsidR="004B4878" w:rsidRPr="002F18CE" w:rsidRDefault="004B4878" w:rsidP="004B4878">
      <w:pPr>
        <w:spacing w:line="240" w:lineRule="auto"/>
        <w:contextualSpacing/>
        <w:rPr>
          <w:rFonts w:cstheme="minorHAnsi"/>
          <w:color w:val="000000"/>
          <w:sz w:val="24"/>
          <w:szCs w:val="24"/>
        </w:rPr>
      </w:pPr>
    </w:p>
    <w:p w14:paraId="75BA1906" w14:textId="77777777" w:rsidR="004B4878" w:rsidRPr="002F18CE" w:rsidRDefault="004B4878" w:rsidP="004B4878">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7F5EE846" w14:textId="77777777" w:rsidR="004B4878" w:rsidRPr="002F18CE" w:rsidRDefault="004B4878" w:rsidP="004B4878">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7701B140" w14:textId="77777777" w:rsidR="004B4878" w:rsidRPr="002F18CE" w:rsidRDefault="004B4878" w:rsidP="004B487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16F9CCC7" w14:textId="77777777" w:rsidR="004B4878" w:rsidRPr="002F18CE" w:rsidRDefault="004B4878" w:rsidP="004B487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0831B0C2" w14:textId="77777777" w:rsidR="004B4878" w:rsidRPr="002F18CE" w:rsidRDefault="004B4878" w:rsidP="004B4878">
      <w:pPr>
        <w:spacing w:after="0" w:line="240" w:lineRule="auto"/>
        <w:rPr>
          <w:rFonts w:eastAsia="Times New Roman" w:cstheme="minorHAnsi"/>
          <w:bCs/>
          <w:i/>
          <w:sz w:val="24"/>
          <w:szCs w:val="24"/>
        </w:rPr>
      </w:pPr>
    </w:p>
    <w:p w14:paraId="7556BA5F" w14:textId="77777777" w:rsidR="004B4878" w:rsidRPr="002F18CE" w:rsidRDefault="004B4878" w:rsidP="004B4878">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1B38BBAF" w14:textId="77777777" w:rsidR="004B4878" w:rsidRPr="002F18CE" w:rsidRDefault="00AE17AE" w:rsidP="004B4878">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4B4878"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4B4878" w:rsidRPr="002F18CE">
        <w:rPr>
          <w:rFonts w:eastAsia="Times New Roman" w:cstheme="minorHAnsi"/>
          <w:bCs/>
          <w:sz w:val="24"/>
          <w:szCs w:val="24"/>
        </w:rPr>
        <w:t>ePHI</w:t>
      </w:r>
      <w:proofErr w:type="spellEnd"/>
      <w:r w:rsidR="004B4878" w:rsidRPr="002F18CE">
        <w:rPr>
          <w:rFonts w:eastAsia="Times New Roman" w:cstheme="minorHAnsi"/>
          <w:bCs/>
          <w:sz w:val="24"/>
          <w:szCs w:val="24"/>
        </w:rPr>
        <w:t>.</w:t>
      </w:r>
    </w:p>
    <w:p w14:paraId="6A84F513" w14:textId="77777777" w:rsidR="004B4878" w:rsidRPr="002F18CE" w:rsidRDefault="004B4878" w:rsidP="00E912CE">
      <w:pPr>
        <w:rPr>
          <w:rFonts w:cstheme="minorHAnsi"/>
          <w:sz w:val="24"/>
          <w:szCs w:val="24"/>
        </w:rPr>
      </w:pPr>
    </w:p>
    <w:p w14:paraId="09BAC534"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Implement reasonable and appropriate policies and procedures to comply with the standards, implementation specifications, or other requirements of this subpart, (i.e. HIPAA Security Rule) taking into account those factors specified in §164.306(b)(2)(i), (ii), (iii), and (iv).  This standard is not to be construed to permit or excuse an action that violates any other standard, implementation specification, or other requirements of this subpart. A covered entity or business associate may change its policies and procedures at any time, provided that the changes are documented and are implemented in accordance with this subpart (i.e. HIPAA Security Rule).</w:t>
      </w:r>
    </w:p>
    <w:p w14:paraId="5D2C1390"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§164.316(a)]</w:t>
      </w:r>
    </w:p>
    <w:p w14:paraId="7EF75393" w14:textId="77777777" w:rsidR="00A36805" w:rsidRPr="002F18CE" w:rsidRDefault="00A36805" w:rsidP="00A36805">
      <w:pPr>
        <w:spacing w:line="240" w:lineRule="auto"/>
        <w:contextualSpacing/>
        <w:rPr>
          <w:rFonts w:eastAsia="Times New Roman" w:cstheme="minorHAnsi"/>
          <w:sz w:val="24"/>
          <w:szCs w:val="24"/>
        </w:rPr>
      </w:pPr>
    </w:p>
    <w:p w14:paraId="714E2D8E" w14:textId="77777777" w:rsidR="00A36805" w:rsidRPr="002F18CE" w:rsidRDefault="00A36805" w:rsidP="00A36805">
      <w:pPr>
        <w:spacing w:line="240" w:lineRule="auto"/>
        <w:contextualSpacing/>
        <w:rPr>
          <w:rFonts w:cstheme="minorHAnsi"/>
          <w:color w:val="000000" w:themeColor="text1"/>
          <w:sz w:val="24"/>
          <w:szCs w:val="24"/>
        </w:rPr>
      </w:pPr>
      <w:r w:rsidRPr="002F18CE">
        <w:rPr>
          <w:rFonts w:cstheme="minorHAnsi"/>
          <w:color w:val="000000" w:themeColor="text1"/>
          <w:sz w:val="24"/>
          <w:szCs w:val="24"/>
        </w:rPr>
        <w:t>Develop, document, and disseminate to workforce members a risk assessment policy that addresses its purpose, scope, roles, responsibilities, management commitment, the expected coordination among organizational entities, and compliance requirements.  The policy should also outline procedures to facilitate its implementation and associated risk assessment controls.</w:t>
      </w:r>
    </w:p>
    <w:p w14:paraId="5F3683DD" w14:textId="77777777" w:rsidR="00A36805" w:rsidRPr="002F18CE" w:rsidRDefault="00A36805" w:rsidP="00A36805">
      <w:pPr>
        <w:spacing w:line="240" w:lineRule="auto"/>
        <w:contextualSpacing/>
        <w:rPr>
          <w:rFonts w:cstheme="minorHAnsi"/>
          <w:sz w:val="24"/>
          <w:szCs w:val="24"/>
        </w:rPr>
      </w:pPr>
      <w:r w:rsidRPr="002F18CE">
        <w:rPr>
          <w:rFonts w:cstheme="minorHAnsi"/>
          <w:color w:val="000000" w:themeColor="text1"/>
          <w:sz w:val="24"/>
          <w:szCs w:val="24"/>
        </w:rPr>
        <w:t>[NIST SP 800-53 RA-1]</w:t>
      </w:r>
    </w:p>
    <w:p w14:paraId="496DA90D" w14:textId="77777777" w:rsidR="00A36805" w:rsidRPr="002F18CE" w:rsidRDefault="00A36805" w:rsidP="00A36805">
      <w:pPr>
        <w:spacing w:line="240" w:lineRule="auto"/>
        <w:contextualSpacing/>
        <w:rPr>
          <w:rFonts w:eastAsia="Times New Roman" w:cstheme="minorHAnsi"/>
          <w:sz w:val="24"/>
          <w:szCs w:val="24"/>
        </w:rPr>
      </w:pPr>
    </w:p>
    <w:p w14:paraId="0EFB238E" w14:textId="77777777" w:rsidR="00A36805" w:rsidRPr="002F18CE" w:rsidRDefault="00A36805" w:rsidP="00A36805">
      <w:pPr>
        <w:autoSpaceDE w:val="0"/>
        <w:autoSpaceDN w:val="0"/>
        <w:adjustRightInd w:val="0"/>
        <w:spacing w:after="0" w:line="240" w:lineRule="auto"/>
        <w:contextualSpacing/>
        <w:rPr>
          <w:rFonts w:cstheme="minorHAnsi"/>
          <w:sz w:val="24"/>
          <w:szCs w:val="24"/>
        </w:rPr>
      </w:pPr>
      <w:r w:rsidRPr="002F18CE">
        <w:rPr>
          <w:rFonts w:cstheme="minorHAnsi"/>
          <w:sz w:val="24"/>
          <w:szCs w:val="24"/>
        </w:rPr>
        <w:t xml:space="preserve">Document, review, and disseminate risk assessment results to members of the workforce who are responsible for mitigating the threats and vulnerabilities to </w:t>
      </w:r>
      <w:proofErr w:type="spellStart"/>
      <w:r w:rsidRPr="002F18CE">
        <w:rPr>
          <w:rFonts w:cstheme="minorHAnsi"/>
          <w:sz w:val="24"/>
          <w:szCs w:val="24"/>
        </w:rPr>
        <w:t>ePHI</w:t>
      </w:r>
      <w:proofErr w:type="spellEnd"/>
      <w:r w:rsidRPr="002F18CE">
        <w:rPr>
          <w:rFonts w:cstheme="minorHAnsi"/>
          <w:sz w:val="24"/>
          <w:szCs w:val="24"/>
        </w:rPr>
        <w:t xml:space="preserve"> identified as a result of a risk assessment.</w:t>
      </w:r>
    </w:p>
    <w:p w14:paraId="538FAB2B"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lastRenderedPageBreak/>
        <w:t>[NIST SP 800-53 RA-3]</w:t>
      </w:r>
    </w:p>
    <w:p w14:paraId="49A66D62" w14:textId="77777777" w:rsidR="00666F63" w:rsidRPr="002F18CE" w:rsidRDefault="004B4878" w:rsidP="00666F63">
      <w:pPr>
        <w:pStyle w:val="Heading1"/>
        <w:pBdr>
          <w:top w:val="single" w:sz="4" w:space="1" w:color="auto"/>
          <w:left w:val="single" w:sz="4" w:space="4" w:color="auto"/>
          <w:bottom w:val="single" w:sz="4" w:space="1" w:color="auto"/>
          <w:right w:val="single" w:sz="4" w:space="4" w:color="auto"/>
        </w:pBdr>
      </w:pPr>
      <w:bookmarkStart w:id="122" w:name="_Toc459304871"/>
      <w:r w:rsidRPr="002F18CE">
        <w:rPr>
          <w:b/>
        </w:rPr>
        <w:t>PO2</w:t>
      </w:r>
      <w:r w:rsidR="00666F63" w:rsidRPr="002F18CE">
        <w:rPr>
          <w:b/>
        </w:rPr>
        <w:t xml:space="preserve"> - </w:t>
      </w:r>
      <w:r w:rsidRPr="002F18CE">
        <w:rPr>
          <w:rFonts w:eastAsia="Times New Roman"/>
          <w:b/>
          <w:color w:val="000000"/>
        </w:rPr>
        <w:t>§164.316(b)(1)(i</w:t>
      </w:r>
      <w:proofErr w:type="gramStart"/>
      <w:r w:rsidRPr="002F18CE">
        <w:rPr>
          <w:rFonts w:eastAsia="Times New Roman"/>
          <w:b/>
          <w:color w:val="000000"/>
        </w:rPr>
        <w:t>)  Standard</w:t>
      </w:r>
      <w:proofErr w:type="gramEnd"/>
      <w:r w:rsidR="00666F63" w:rsidRPr="002F18CE">
        <w:rPr>
          <w:rFonts w:eastAsia="Times New Roman"/>
          <w:b/>
          <w:color w:val="000000"/>
        </w:rPr>
        <w:t xml:space="preserve"> </w:t>
      </w:r>
      <w:r w:rsidR="00666F63" w:rsidRPr="002F18CE">
        <w:t>Does your practice assure that its policies and procedures are maintained in a manner consistent with other business records?</w:t>
      </w:r>
      <w:bookmarkEnd w:id="122"/>
      <w:r w:rsidR="00666F63" w:rsidRPr="002F18CE">
        <w:t xml:space="preserve">  </w:t>
      </w:r>
    </w:p>
    <w:p w14:paraId="10BF1D80" w14:textId="77777777" w:rsidR="004B4878" w:rsidRPr="002F18CE" w:rsidRDefault="004B4878" w:rsidP="00EC0DE6">
      <w:pPr>
        <w:pStyle w:val="ListParagraph"/>
        <w:numPr>
          <w:ilvl w:val="0"/>
          <w:numId w:val="35"/>
        </w:numPr>
        <w:rPr>
          <w:rFonts w:eastAsia="Times New Roman" w:cstheme="minorHAnsi"/>
          <w:color w:val="000000"/>
          <w:sz w:val="24"/>
          <w:szCs w:val="24"/>
        </w:rPr>
      </w:pPr>
      <w:r w:rsidRPr="002F18CE">
        <w:rPr>
          <w:rFonts w:eastAsia="Times New Roman" w:cstheme="minorHAnsi"/>
          <w:color w:val="000000"/>
          <w:sz w:val="24"/>
          <w:szCs w:val="24"/>
        </w:rPr>
        <w:t>Yes</w:t>
      </w:r>
    </w:p>
    <w:p w14:paraId="0EDB6343" w14:textId="77777777" w:rsidR="004B4878" w:rsidRPr="002F18CE" w:rsidRDefault="004B4878" w:rsidP="004B4878">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117BB7D1" w14:textId="77777777" w:rsidR="004B4878" w:rsidRPr="002F18CE" w:rsidRDefault="004B4878" w:rsidP="004B4878">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5247826C"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Cost</w:t>
      </w:r>
    </w:p>
    <w:p w14:paraId="1C635D9A"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Practice Size</w:t>
      </w:r>
    </w:p>
    <w:p w14:paraId="2B0A93CB"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Complexity</w:t>
      </w:r>
    </w:p>
    <w:p w14:paraId="4FD4AB16"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Alternate Solution</w:t>
      </w:r>
    </w:p>
    <w:p w14:paraId="2CB44AC1" w14:textId="77777777" w:rsidR="004B4878" w:rsidRPr="002F18CE" w:rsidRDefault="004B4878" w:rsidP="004B4878">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4B4878" w:rsidRPr="002F18CE" w14:paraId="574DEACD" w14:textId="77777777" w:rsidTr="00B5639F">
        <w:tc>
          <w:tcPr>
            <w:tcW w:w="9576" w:type="dxa"/>
          </w:tcPr>
          <w:p w14:paraId="1BA486D6" w14:textId="77777777" w:rsidR="004B4878" w:rsidRPr="002F18CE" w:rsidRDefault="004B4878" w:rsidP="00B5639F">
            <w:pPr>
              <w:rPr>
                <w:rFonts w:cstheme="minorHAnsi"/>
                <w:sz w:val="24"/>
                <w:szCs w:val="24"/>
              </w:rPr>
            </w:pPr>
          </w:p>
          <w:p w14:paraId="11D5867A" w14:textId="77777777" w:rsidR="004B4878" w:rsidRPr="002F18CE" w:rsidRDefault="004B4878" w:rsidP="00B5639F">
            <w:pPr>
              <w:rPr>
                <w:rFonts w:cstheme="minorHAnsi"/>
                <w:sz w:val="24"/>
                <w:szCs w:val="24"/>
              </w:rPr>
            </w:pPr>
          </w:p>
          <w:p w14:paraId="4794BBC7" w14:textId="77777777" w:rsidR="004B4878" w:rsidRPr="002F18CE" w:rsidRDefault="004B4878" w:rsidP="00B5639F">
            <w:pPr>
              <w:rPr>
                <w:rFonts w:cstheme="minorHAnsi"/>
                <w:sz w:val="24"/>
                <w:szCs w:val="24"/>
              </w:rPr>
            </w:pPr>
          </w:p>
          <w:p w14:paraId="2FF4A9BF" w14:textId="77777777" w:rsidR="004B4878" w:rsidRPr="002F18CE" w:rsidRDefault="004B4878" w:rsidP="00B5639F">
            <w:pPr>
              <w:rPr>
                <w:rFonts w:cstheme="minorHAnsi"/>
                <w:sz w:val="24"/>
                <w:szCs w:val="24"/>
              </w:rPr>
            </w:pPr>
          </w:p>
          <w:p w14:paraId="5820BFCE" w14:textId="77777777" w:rsidR="004B4878" w:rsidRPr="002F18CE" w:rsidRDefault="004B4878" w:rsidP="00B5639F">
            <w:pPr>
              <w:rPr>
                <w:rFonts w:cstheme="minorHAnsi"/>
                <w:sz w:val="24"/>
                <w:szCs w:val="24"/>
              </w:rPr>
            </w:pPr>
          </w:p>
          <w:p w14:paraId="7B6B1D3F" w14:textId="77777777" w:rsidR="004B4878" w:rsidRPr="002F18CE" w:rsidRDefault="004B4878" w:rsidP="00B5639F">
            <w:pPr>
              <w:rPr>
                <w:rFonts w:cstheme="minorHAnsi"/>
                <w:sz w:val="24"/>
                <w:szCs w:val="24"/>
              </w:rPr>
            </w:pPr>
          </w:p>
        </w:tc>
      </w:tr>
    </w:tbl>
    <w:p w14:paraId="6335B07C" w14:textId="77777777" w:rsidR="004B4878" w:rsidRPr="002F18CE" w:rsidRDefault="004B4878" w:rsidP="004B4878">
      <w:pPr>
        <w:rPr>
          <w:rFonts w:cstheme="minorHAnsi"/>
          <w:sz w:val="24"/>
          <w:szCs w:val="24"/>
        </w:rPr>
      </w:pPr>
    </w:p>
    <w:p w14:paraId="1DC0621C" w14:textId="77777777" w:rsidR="004B4878" w:rsidRPr="002F18CE" w:rsidRDefault="004B4878" w:rsidP="004B4878">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4B4878" w:rsidRPr="002F18CE" w14:paraId="136E5F00" w14:textId="77777777" w:rsidTr="00B5639F">
        <w:tc>
          <w:tcPr>
            <w:tcW w:w="9576" w:type="dxa"/>
          </w:tcPr>
          <w:p w14:paraId="78809693" w14:textId="77777777" w:rsidR="004B4878" w:rsidRPr="002F18CE" w:rsidRDefault="004B4878" w:rsidP="00B5639F">
            <w:pPr>
              <w:rPr>
                <w:rFonts w:cstheme="minorHAnsi"/>
                <w:sz w:val="24"/>
                <w:szCs w:val="24"/>
              </w:rPr>
            </w:pPr>
          </w:p>
          <w:p w14:paraId="781D6D66" w14:textId="77777777" w:rsidR="004B4878" w:rsidRPr="002F18CE" w:rsidRDefault="004B4878" w:rsidP="00B5639F">
            <w:pPr>
              <w:rPr>
                <w:rFonts w:cstheme="minorHAnsi"/>
                <w:sz w:val="24"/>
                <w:szCs w:val="24"/>
              </w:rPr>
            </w:pPr>
          </w:p>
          <w:p w14:paraId="1BFAE6C1" w14:textId="77777777" w:rsidR="004B4878" w:rsidRPr="002F18CE" w:rsidRDefault="004B4878" w:rsidP="00B5639F">
            <w:pPr>
              <w:rPr>
                <w:rFonts w:cstheme="minorHAnsi"/>
                <w:sz w:val="24"/>
                <w:szCs w:val="24"/>
              </w:rPr>
            </w:pPr>
          </w:p>
          <w:p w14:paraId="037347F8" w14:textId="77777777" w:rsidR="004B4878" w:rsidRPr="002F18CE" w:rsidRDefault="004B4878" w:rsidP="00B5639F">
            <w:pPr>
              <w:rPr>
                <w:rFonts w:cstheme="minorHAnsi"/>
                <w:sz w:val="24"/>
                <w:szCs w:val="24"/>
              </w:rPr>
            </w:pPr>
          </w:p>
          <w:p w14:paraId="789C9E00" w14:textId="77777777" w:rsidR="004B4878" w:rsidRPr="002F18CE" w:rsidRDefault="004B4878" w:rsidP="00B5639F">
            <w:pPr>
              <w:rPr>
                <w:rFonts w:cstheme="minorHAnsi"/>
                <w:sz w:val="24"/>
                <w:szCs w:val="24"/>
              </w:rPr>
            </w:pPr>
          </w:p>
          <w:p w14:paraId="2B666CF3" w14:textId="77777777" w:rsidR="004B4878" w:rsidRPr="002F18CE" w:rsidRDefault="004B4878" w:rsidP="00B5639F">
            <w:pPr>
              <w:rPr>
                <w:rFonts w:cstheme="minorHAnsi"/>
                <w:sz w:val="24"/>
                <w:szCs w:val="24"/>
              </w:rPr>
            </w:pPr>
          </w:p>
        </w:tc>
      </w:tr>
    </w:tbl>
    <w:p w14:paraId="0C3F49BC" w14:textId="77777777" w:rsidR="004B4878" w:rsidRPr="002F18CE" w:rsidRDefault="004B4878" w:rsidP="004B4878">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4B4878" w:rsidRPr="002F18CE" w14:paraId="0BED9365" w14:textId="77777777" w:rsidTr="00B5639F">
        <w:tc>
          <w:tcPr>
            <w:tcW w:w="9576" w:type="dxa"/>
          </w:tcPr>
          <w:p w14:paraId="72FC76C1" w14:textId="77777777" w:rsidR="004B4878" w:rsidRPr="002F18CE" w:rsidRDefault="004B4878" w:rsidP="00B5639F">
            <w:pPr>
              <w:rPr>
                <w:rFonts w:cstheme="minorHAnsi"/>
                <w:sz w:val="24"/>
                <w:szCs w:val="24"/>
              </w:rPr>
            </w:pPr>
          </w:p>
          <w:p w14:paraId="5A64B290" w14:textId="77777777" w:rsidR="004B4878" w:rsidRPr="002F18CE" w:rsidRDefault="004B4878" w:rsidP="00B5639F">
            <w:pPr>
              <w:rPr>
                <w:rFonts w:cstheme="minorHAnsi"/>
                <w:sz w:val="24"/>
                <w:szCs w:val="24"/>
              </w:rPr>
            </w:pPr>
          </w:p>
          <w:p w14:paraId="6423203E" w14:textId="77777777" w:rsidR="004B4878" w:rsidRPr="002F18CE" w:rsidRDefault="004B4878" w:rsidP="00B5639F">
            <w:pPr>
              <w:rPr>
                <w:rFonts w:cstheme="minorHAnsi"/>
                <w:sz w:val="24"/>
                <w:szCs w:val="24"/>
              </w:rPr>
            </w:pPr>
          </w:p>
          <w:p w14:paraId="3298D3E0" w14:textId="77777777" w:rsidR="004B4878" w:rsidRPr="002F18CE" w:rsidRDefault="004B4878" w:rsidP="00B5639F">
            <w:pPr>
              <w:rPr>
                <w:rFonts w:cstheme="minorHAnsi"/>
                <w:sz w:val="24"/>
                <w:szCs w:val="24"/>
              </w:rPr>
            </w:pPr>
          </w:p>
          <w:p w14:paraId="2C04FAB0" w14:textId="77777777" w:rsidR="004B4878" w:rsidRPr="002F18CE" w:rsidRDefault="004B4878" w:rsidP="00B5639F">
            <w:pPr>
              <w:rPr>
                <w:rFonts w:cstheme="minorHAnsi"/>
                <w:sz w:val="24"/>
                <w:szCs w:val="24"/>
              </w:rPr>
            </w:pPr>
          </w:p>
          <w:p w14:paraId="56120242" w14:textId="77777777" w:rsidR="004B4878" w:rsidRPr="002F18CE" w:rsidRDefault="004B4878" w:rsidP="00B5639F">
            <w:pPr>
              <w:rPr>
                <w:rFonts w:cstheme="minorHAnsi"/>
                <w:sz w:val="24"/>
                <w:szCs w:val="24"/>
              </w:rPr>
            </w:pPr>
          </w:p>
        </w:tc>
      </w:tr>
    </w:tbl>
    <w:p w14:paraId="343C2F02" w14:textId="77777777" w:rsidR="004B4878" w:rsidRPr="002F18CE" w:rsidRDefault="004B4878" w:rsidP="004B4878">
      <w:pPr>
        <w:rPr>
          <w:rFonts w:cstheme="minorHAnsi"/>
          <w:sz w:val="24"/>
          <w:szCs w:val="24"/>
        </w:rPr>
      </w:pPr>
    </w:p>
    <w:p w14:paraId="03E424BD" w14:textId="77777777" w:rsidR="004B4878" w:rsidRPr="002F18CE" w:rsidRDefault="004B4878" w:rsidP="004B4878">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6262254C"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Low</w:t>
      </w:r>
    </w:p>
    <w:p w14:paraId="6A3DCF1D"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Medium</w:t>
      </w:r>
    </w:p>
    <w:p w14:paraId="603F8B10"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High</w:t>
      </w:r>
    </w:p>
    <w:p w14:paraId="00C6C480" w14:textId="77777777" w:rsidR="004B4878" w:rsidRPr="002F18CE" w:rsidRDefault="004B4878" w:rsidP="004B4878">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646D1440"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Low</w:t>
      </w:r>
    </w:p>
    <w:p w14:paraId="47AECC78"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Medium</w:t>
      </w:r>
    </w:p>
    <w:p w14:paraId="17E6E825"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High</w:t>
      </w:r>
    </w:p>
    <w:p w14:paraId="10649109" w14:textId="77777777" w:rsidR="008F43D6" w:rsidRPr="002F18CE" w:rsidRDefault="008F43D6" w:rsidP="008F43D6">
      <w:pPr>
        <w:rPr>
          <w:rFonts w:cstheme="minorHAnsi"/>
          <w:b/>
          <w:sz w:val="24"/>
          <w:szCs w:val="24"/>
        </w:rPr>
      </w:pPr>
      <w:r w:rsidRPr="002F18CE">
        <w:rPr>
          <w:rFonts w:cstheme="minorHAnsi"/>
          <w:b/>
          <w:sz w:val="24"/>
          <w:szCs w:val="24"/>
        </w:rPr>
        <w:t>Overall Security Risk:</w:t>
      </w:r>
    </w:p>
    <w:p w14:paraId="7D1CC595" w14:textId="77777777" w:rsidR="008F43D6" w:rsidRPr="002F18CE" w:rsidRDefault="008F43D6" w:rsidP="008F43D6">
      <w:pPr>
        <w:pStyle w:val="ListParagraph"/>
        <w:numPr>
          <w:ilvl w:val="0"/>
          <w:numId w:val="3"/>
        </w:numPr>
        <w:rPr>
          <w:rFonts w:cstheme="minorHAnsi"/>
          <w:sz w:val="24"/>
          <w:szCs w:val="24"/>
        </w:rPr>
      </w:pPr>
      <w:r w:rsidRPr="002F18CE">
        <w:rPr>
          <w:rFonts w:cstheme="minorHAnsi"/>
          <w:sz w:val="24"/>
          <w:szCs w:val="24"/>
        </w:rPr>
        <w:t>Low</w:t>
      </w:r>
    </w:p>
    <w:p w14:paraId="53D4D1A0" w14:textId="77777777" w:rsidR="008F43D6" w:rsidRPr="002F18CE" w:rsidRDefault="008F43D6" w:rsidP="008F43D6">
      <w:pPr>
        <w:pStyle w:val="ListParagraph"/>
        <w:numPr>
          <w:ilvl w:val="0"/>
          <w:numId w:val="3"/>
        </w:numPr>
        <w:rPr>
          <w:rFonts w:cstheme="minorHAnsi"/>
          <w:sz w:val="24"/>
          <w:szCs w:val="24"/>
        </w:rPr>
      </w:pPr>
      <w:r w:rsidRPr="002F18CE">
        <w:rPr>
          <w:rFonts w:cstheme="minorHAnsi"/>
          <w:sz w:val="24"/>
          <w:szCs w:val="24"/>
        </w:rPr>
        <w:t>Medium</w:t>
      </w:r>
    </w:p>
    <w:p w14:paraId="267AC191" w14:textId="77777777" w:rsidR="008F43D6" w:rsidRPr="002F18CE" w:rsidRDefault="008F43D6" w:rsidP="008F43D6">
      <w:pPr>
        <w:pStyle w:val="ListParagraph"/>
        <w:numPr>
          <w:ilvl w:val="0"/>
          <w:numId w:val="3"/>
        </w:numPr>
        <w:rPr>
          <w:rFonts w:cstheme="minorHAnsi"/>
          <w:sz w:val="24"/>
          <w:szCs w:val="24"/>
        </w:rPr>
      </w:pPr>
      <w:r w:rsidRPr="002F18CE">
        <w:rPr>
          <w:rFonts w:cstheme="minorHAnsi"/>
          <w:sz w:val="24"/>
          <w:szCs w:val="24"/>
        </w:rPr>
        <w:t>High</w:t>
      </w:r>
    </w:p>
    <w:p w14:paraId="4E60945E" w14:textId="77777777" w:rsidR="004B4878" w:rsidRPr="002F18CE" w:rsidRDefault="004B4878" w:rsidP="004B4878">
      <w:pPr>
        <w:rPr>
          <w:rFonts w:cstheme="minorHAnsi"/>
          <w:b/>
          <w:sz w:val="24"/>
          <w:szCs w:val="24"/>
        </w:rPr>
      </w:pPr>
      <w:r w:rsidRPr="002F18CE">
        <w:rPr>
          <w:rFonts w:cstheme="minorHAnsi"/>
          <w:b/>
          <w:sz w:val="24"/>
          <w:szCs w:val="24"/>
        </w:rPr>
        <w:t>Related Information:</w:t>
      </w:r>
    </w:p>
    <w:p w14:paraId="6A28B8EE" w14:textId="77777777" w:rsidR="004B4878" w:rsidRPr="002F18CE" w:rsidRDefault="004B4878" w:rsidP="004B4878">
      <w:pPr>
        <w:rPr>
          <w:rFonts w:cstheme="minorHAnsi"/>
          <w:i/>
          <w:sz w:val="24"/>
          <w:szCs w:val="24"/>
        </w:rPr>
      </w:pPr>
      <w:r w:rsidRPr="002F18CE">
        <w:rPr>
          <w:rFonts w:cstheme="minorHAnsi"/>
          <w:i/>
          <w:sz w:val="24"/>
          <w:szCs w:val="24"/>
        </w:rPr>
        <w:t>Things to Consider to Help Answer the Question:</w:t>
      </w:r>
    </w:p>
    <w:p w14:paraId="374B7A0C" w14:textId="77777777" w:rsidR="004B4878" w:rsidRPr="002F18CE" w:rsidRDefault="004B4878" w:rsidP="004B4878">
      <w:pPr>
        <w:rPr>
          <w:rFonts w:cstheme="minorHAnsi"/>
          <w:i/>
          <w:sz w:val="24"/>
          <w:szCs w:val="24"/>
        </w:rPr>
      </w:pPr>
      <w:r w:rsidRPr="002F18CE">
        <w:rPr>
          <w:rFonts w:cstheme="minorHAnsi"/>
          <w:sz w:val="24"/>
          <w:szCs w:val="24"/>
        </w:rPr>
        <w:t xml:space="preserve">Consider that written policies and procedures can be saved as written manuals or in electronic form.  </w:t>
      </w:r>
    </w:p>
    <w:p w14:paraId="6595F44D" w14:textId="77777777" w:rsidR="004B4878" w:rsidRPr="002F18CE" w:rsidRDefault="004B4878" w:rsidP="004B4878">
      <w:pPr>
        <w:rPr>
          <w:rFonts w:cstheme="minorHAnsi"/>
          <w:i/>
          <w:sz w:val="24"/>
          <w:szCs w:val="24"/>
        </w:rPr>
      </w:pPr>
      <w:r w:rsidRPr="002F18CE">
        <w:rPr>
          <w:rFonts w:cstheme="minorHAnsi"/>
          <w:i/>
          <w:sz w:val="24"/>
          <w:szCs w:val="24"/>
        </w:rPr>
        <w:t>Possible Threats and Vulnerabilities:</w:t>
      </w:r>
    </w:p>
    <w:p w14:paraId="44CA14ED" w14:textId="77777777" w:rsidR="004B4878" w:rsidRPr="002F18CE" w:rsidRDefault="004B4878" w:rsidP="004B4878">
      <w:pPr>
        <w:spacing w:line="240" w:lineRule="auto"/>
        <w:contextualSpacing/>
        <w:rPr>
          <w:rFonts w:eastAsia="Times New Roman" w:cstheme="minorHAnsi"/>
          <w:sz w:val="24"/>
          <w:szCs w:val="24"/>
        </w:rPr>
      </w:pPr>
      <w:r w:rsidRPr="002F18CE">
        <w:rPr>
          <w:rFonts w:eastAsia="Times New Roman" w:cstheme="minorHAnsi"/>
          <w:sz w:val="24"/>
          <w:szCs w:val="24"/>
        </w:rPr>
        <w:t xml:space="preserve">Your practice’s workforce may not be able safeguard your facilities, information system, and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if your practice does not preserve policies and procedures by</w:t>
      </w:r>
      <w:r w:rsidRPr="002F18CE">
        <w:rPr>
          <w:rFonts w:cstheme="minorHAnsi"/>
          <w:sz w:val="24"/>
          <w:szCs w:val="24"/>
        </w:rPr>
        <w:t xml:space="preserve"> maintaining them in written manuals or in electronic form.</w:t>
      </w:r>
      <w:r w:rsidRPr="002F18CE" w:rsidDel="007B488B">
        <w:rPr>
          <w:rFonts w:eastAsia="Times New Roman" w:cstheme="minorHAnsi"/>
          <w:sz w:val="24"/>
          <w:szCs w:val="24"/>
        </w:rPr>
        <w:t xml:space="preserve"> </w:t>
      </w:r>
    </w:p>
    <w:p w14:paraId="1791919B" w14:textId="77777777" w:rsidR="004B4878" w:rsidRPr="002F18CE" w:rsidRDefault="004B4878" w:rsidP="004B4878">
      <w:pPr>
        <w:spacing w:line="240" w:lineRule="auto"/>
        <w:contextualSpacing/>
        <w:rPr>
          <w:rFonts w:eastAsia="Times New Roman" w:cstheme="minorHAnsi"/>
          <w:sz w:val="24"/>
          <w:szCs w:val="24"/>
        </w:rPr>
      </w:pPr>
    </w:p>
    <w:p w14:paraId="468BA20D" w14:textId="77777777" w:rsidR="004B4878" w:rsidRPr="002F18CE" w:rsidRDefault="004B4878" w:rsidP="004B4878">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75D4B625" w14:textId="77777777" w:rsidR="004B4878" w:rsidRPr="002F18CE" w:rsidRDefault="004B4878" w:rsidP="004B4878">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7C5C9915" w14:textId="77777777" w:rsidR="004B4878" w:rsidRPr="002F18CE" w:rsidRDefault="004B4878" w:rsidP="004B487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0769AD59" w14:textId="77777777" w:rsidR="004B4878" w:rsidRPr="002F18CE" w:rsidRDefault="004B4878" w:rsidP="004B487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lastRenderedPageBreak/>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7C2BE667" w14:textId="77777777" w:rsidR="004B4878" w:rsidRPr="002F18CE" w:rsidRDefault="004B4878" w:rsidP="004B4878">
      <w:pPr>
        <w:rPr>
          <w:rFonts w:cstheme="minorHAnsi"/>
          <w:i/>
          <w:sz w:val="24"/>
          <w:szCs w:val="24"/>
        </w:rPr>
      </w:pPr>
    </w:p>
    <w:p w14:paraId="3B32EAAA" w14:textId="77777777" w:rsidR="004B4878" w:rsidRPr="002F18CE" w:rsidRDefault="004B4878" w:rsidP="004B4878">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2B614F4E" w14:textId="77777777" w:rsidR="004B4878" w:rsidRPr="002F18CE" w:rsidRDefault="00AE17AE" w:rsidP="004B4878">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4B4878"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4B4878" w:rsidRPr="002F18CE">
        <w:rPr>
          <w:rFonts w:eastAsia="Times New Roman" w:cstheme="minorHAnsi"/>
          <w:bCs/>
          <w:sz w:val="24"/>
          <w:szCs w:val="24"/>
        </w:rPr>
        <w:t>ePHI</w:t>
      </w:r>
      <w:proofErr w:type="spellEnd"/>
      <w:r w:rsidR="004B4878" w:rsidRPr="002F18CE">
        <w:rPr>
          <w:rFonts w:eastAsia="Times New Roman" w:cstheme="minorHAnsi"/>
          <w:bCs/>
          <w:sz w:val="24"/>
          <w:szCs w:val="24"/>
        </w:rPr>
        <w:t>.</w:t>
      </w:r>
    </w:p>
    <w:p w14:paraId="4F2C2B1E" w14:textId="77777777" w:rsidR="00A36805" w:rsidRPr="002F18CE" w:rsidRDefault="00A36805" w:rsidP="00A36805">
      <w:pPr>
        <w:spacing w:line="240" w:lineRule="auto"/>
        <w:contextualSpacing/>
        <w:rPr>
          <w:rFonts w:cstheme="minorHAnsi"/>
          <w:sz w:val="24"/>
          <w:szCs w:val="24"/>
        </w:rPr>
      </w:pPr>
    </w:p>
    <w:p w14:paraId="6C7EF82F"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 xml:space="preserve">Maintain the policies and procedures implemented to comply with this subpart (i.e. HIPAA Security Rule) in written (which may be electronic) form.  </w:t>
      </w:r>
    </w:p>
    <w:p w14:paraId="5E041E8E"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§164.316(b)(1)(i)]</w:t>
      </w:r>
    </w:p>
    <w:p w14:paraId="5F15149C" w14:textId="77777777" w:rsidR="00666F63" w:rsidRPr="002F18CE" w:rsidRDefault="004B4878" w:rsidP="00666F63">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123" w:name="_Toc459304872"/>
      <w:r w:rsidRPr="002F18CE">
        <w:rPr>
          <w:b/>
        </w:rPr>
        <w:t>PO3</w:t>
      </w:r>
      <w:r w:rsidR="00666F63" w:rsidRPr="002F18CE">
        <w:rPr>
          <w:b/>
        </w:rPr>
        <w:t xml:space="preserve"> - </w:t>
      </w:r>
      <w:r w:rsidRPr="002F18CE">
        <w:rPr>
          <w:rFonts w:eastAsia="Times New Roman"/>
          <w:b/>
          <w:color w:val="000000"/>
        </w:rPr>
        <w:t>§164.316(b)(1)(ii)  Standard</w:t>
      </w:r>
      <w:r w:rsidR="00666F63" w:rsidRPr="002F18CE">
        <w:rPr>
          <w:rFonts w:eastAsia="Times New Roman"/>
          <w:b/>
          <w:color w:val="000000"/>
        </w:rPr>
        <w:t xml:space="preserve"> </w:t>
      </w:r>
      <w:r w:rsidR="00666F63" w:rsidRPr="002F18CE">
        <w:t>Does your practice assure that its other security program documentation is maintained in written manuals or in electronic form?</w:t>
      </w:r>
      <w:bookmarkEnd w:id="123"/>
    </w:p>
    <w:p w14:paraId="46C49B82" w14:textId="77777777" w:rsidR="004B4878" w:rsidRPr="002F18CE" w:rsidRDefault="004B4878" w:rsidP="004B4878">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7F8EA736" w14:textId="77777777" w:rsidR="004B4878" w:rsidRPr="002F18CE" w:rsidRDefault="004B4878" w:rsidP="004B4878">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1EB1AC6B" w14:textId="77777777" w:rsidR="004B4878" w:rsidRPr="002F18CE" w:rsidRDefault="004B4878" w:rsidP="004B4878">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21304AA2"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Cost</w:t>
      </w:r>
    </w:p>
    <w:p w14:paraId="54ABE073"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Practice Size</w:t>
      </w:r>
    </w:p>
    <w:p w14:paraId="60CE6D13"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Complexity</w:t>
      </w:r>
    </w:p>
    <w:p w14:paraId="6A3B4ED0"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Alternate Solution</w:t>
      </w:r>
    </w:p>
    <w:p w14:paraId="004B6466" w14:textId="77777777" w:rsidR="004B4878" w:rsidRPr="002F18CE" w:rsidRDefault="004B4878" w:rsidP="004B4878">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4B4878" w:rsidRPr="002F18CE" w14:paraId="6A14755D" w14:textId="77777777" w:rsidTr="00B5639F">
        <w:tc>
          <w:tcPr>
            <w:tcW w:w="9576" w:type="dxa"/>
          </w:tcPr>
          <w:p w14:paraId="67574092" w14:textId="77777777" w:rsidR="004B4878" w:rsidRPr="002F18CE" w:rsidRDefault="004B4878" w:rsidP="00B5639F">
            <w:pPr>
              <w:rPr>
                <w:rFonts w:cstheme="minorHAnsi"/>
                <w:sz w:val="24"/>
                <w:szCs w:val="24"/>
              </w:rPr>
            </w:pPr>
          </w:p>
          <w:p w14:paraId="1954FEA1" w14:textId="77777777" w:rsidR="004B4878" w:rsidRPr="002F18CE" w:rsidRDefault="004B4878" w:rsidP="00B5639F">
            <w:pPr>
              <w:rPr>
                <w:rFonts w:cstheme="minorHAnsi"/>
                <w:sz w:val="24"/>
                <w:szCs w:val="24"/>
              </w:rPr>
            </w:pPr>
          </w:p>
          <w:p w14:paraId="6CB92354" w14:textId="77777777" w:rsidR="004B4878" w:rsidRPr="002F18CE" w:rsidRDefault="004B4878" w:rsidP="00B5639F">
            <w:pPr>
              <w:rPr>
                <w:rFonts w:cstheme="minorHAnsi"/>
                <w:sz w:val="24"/>
                <w:szCs w:val="24"/>
              </w:rPr>
            </w:pPr>
          </w:p>
          <w:p w14:paraId="158D3A3D" w14:textId="77777777" w:rsidR="004B4878" w:rsidRPr="002F18CE" w:rsidRDefault="004B4878" w:rsidP="00B5639F">
            <w:pPr>
              <w:rPr>
                <w:rFonts w:cstheme="minorHAnsi"/>
                <w:sz w:val="24"/>
                <w:szCs w:val="24"/>
              </w:rPr>
            </w:pPr>
          </w:p>
          <w:p w14:paraId="65FFFF37" w14:textId="77777777" w:rsidR="004B4878" w:rsidRPr="002F18CE" w:rsidRDefault="004B4878" w:rsidP="00B5639F">
            <w:pPr>
              <w:rPr>
                <w:rFonts w:cstheme="minorHAnsi"/>
                <w:sz w:val="24"/>
                <w:szCs w:val="24"/>
              </w:rPr>
            </w:pPr>
          </w:p>
          <w:p w14:paraId="28EEBEA4" w14:textId="77777777" w:rsidR="004B4878" w:rsidRPr="002F18CE" w:rsidRDefault="004B4878" w:rsidP="00B5639F">
            <w:pPr>
              <w:rPr>
                <w:rFonts w:cstheme="minorHAnsi"/>
                <w:sz w:val="24"/>
                <w:szCs w:val="24"/>
              </w:rPr>
            </w:pPr>
          </w:p>
        </w:tc>
      </w:tr>
    </w:tbl>
    <w:p w14:paraId="2DE75E2F" w14:textId="77777777" w:rsidR="00666F63" w:rsidRPr="002F18CE" w:rsidRDefault="00666F63" w:rsidP="004B4878">
      <w:pPr>
        <w:rPr>
          <w:rFonts w:cstheme="minorHAnsi"/>
          <w:sz w:val="24"/>
          <w:szCs w:val="24"/>
        </w:rPr>
      </w:pPr>
    </w:p>
    <w:p w14:paraId="2014EC0C" w14:textId="77777777" w:rsidR="004B4878" w:rsidRPr="002F18CE" w:rsidRDefault="004B4878" w:rsidP="004B4878">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4B4878" w:rsidRPr="002F18CE" w14:paraId="1BCDFC49" w14:textId="77777777" w:rsidTr="00B5639F">
        <w:tc>
          <w:tcPr>
            <w:tcW w:w="9576" w:type="dxa"/>
          </w:tcPr>
          <w:p w14:paraId="5DB039F6" w14:textId="77777777" w:rsidR="004B4878" w:rsidRPr="002F18CE" w:rsidRDefault="004B4878" w:rsidP="00B5639F">
            <w:pPr>
              <w:rPr>
                <w:rFonts w:cstheme="minorHAnsi"/>
                <w:sz w:val="24"/>
                <w:szCs w:val="24"/>
              </w:rPr>
            </w:pPr>
          </w:p>
          <w:p w14:paraId="4CAC75A6" w14:textId="77777777" w:rsidR="004B4878" w:rsidRPr="002F18CE" w:rsidRDefault="004B4878" w:rsidP="00B5639F">
            <w:pPr>
              <w:rPr>
                <w:rFonts w:cstheme="minorHAnsi"/>
                <w:sz w:val="24"/>
                <w:szCs w:val="24"/>
              </w:rPr>
            </w:pPr>
          </w:p>
          <w:p w14:paraId="0F2A2EA2" w14:textId="77777777" w:rsidR="004B4878" w:rsidRPr="002F18CE" w:rsidRDefault="004B4878" w:rsidP="00B5639F">
            <w:pPr>
              <w:rPr>
                <w:rFonts w:cstheme="minorHAnsi"/>
                <w:sz w:val="24"/>
                <w:szCs w:val="24"/>
              </w:rPr>
            </w:pPr>
          </w:p>
          <w:p w14:paraId="604BC1B6" w14:textId="77777777" w:rsidR="004B4878" w:rsidRPr="002F18CE" w:rsidRDefault="004B4878" w:rsidP="00B5639F">
            <w:pPr>
              <w:rPr>
                <w:rFonts w:cstheme="minorHAnsi"/>
                <w:sz w:val="24"/>
                <w:szCs w:val="24"/>
              </w:rPr>
            </w:pPr>
          </w:p>
          <w:p w14:paraId="55533A2F" w14:textId="77777777" w:rsidR="004B4878" w:rsidRPr="002F18CE" w:rsidRDefault="004B4878" w:rsidP="00B5639F">
            <w:pPr>
              <w:rPr>
                <w:rFonts w:cstheme="minorHAnsi"/>
                <w:sz w:val="24"/>
                <w:szCs w:val="24"/>
              </w:rPr>
            </w:pPr>
          </w:p>
          <w:p w14:paraId="74EBF975" w14:textId="77777777" w:rsidR="004B4878" w:rsidRPr="002F18CE" w:rsidRDefault="004B4878" w:rsidP="00B5639F">
            <w:pPr>
              <w:rPr>
                <w:rFonts w:cstheme="minorHAnsi"/>
                <w:sz w:val="24"/>
                <w:szCs w:val="24"/>
              </w:rPr>
            </w:pPr>
          </w:p>
        </w:tc>
      </w:tr>
    </w:tbl>
    <w:p w14:paraId="48543CE2" w14:textId="77777777" w:rsidR="004B4878" w:rsidRPr="002F18CE" w:rsidRDefault="004B4878" w:rsidP="004B4878">
      <w:pPr>
        <w:rPr>
          <w:rFonts w:cstheme="minorHAnsi"/>
          <w:sz w:val="24"/>
          <w:szCs w:val="24"/>
        </w:rPr>
      </w:pPr>
    </w:p>
    <w:p w14:paraId="62B08510" w14:textId="77777777" w:rsidR="004B4878" w:rsidRPr="002F18CE" w:rsidRDefault="004B4878" w:rsidP="004B4878">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4B4878" w:rsidRPr="002F18CE" w14:paraId="628D8105" w14:textId="77777777" w:rsidTr="00B5639F">
        <w:tc>
          <w:tcPr>
            <w:tcW w:w="9576" w:type="dxa"/>
          </w:tcPr>
          <w:p w14:paraId="28EDA449" w14:textId="77777777" w:rsidR="004B4878" w:rsidRPr="002F18CE" w:rsidRDefault="004B4878" w:rsidP="00B5639F">
            <w:pPr>
              <w:rPr>
                <w:rFonts w:cstheme="minorHAnsi"/>
                <w:sz w:val="24"/>
                <w:szCs w:val="24"/>
              </w:rPr>
            </w:pPr>
          </w:p>
          <w:p w14:paraId="3FC44675" w14:textId="77777777" w:rsidR="004B4878" w:rsidRPr="002F18CE" w:rsidRDefault="004B4878" w:rsidP="00B5639F">
            <w:pPr>
              <w:rPr>
                <w:rFonts w:cstheme="minorHAnsi"/>
                <w:sz w:val="24"/>
                <w:szCs w:val="24"/>
              </w:rPr>
            </w:pPr>
          </w:p>
          <w:p w14:paraId="67CFCA59" w14:textId="77777777" w:rsidR="004B4878" w:rsidRPr="002F18CE" w:rsidRDefault="004B4878" w:rsidP="00B5639F">
            <w:pPr>
              <w:rPr>
                <w:rFonts w:cstheme="minorHAnsi"/>
                <w:sz w:val="24"/>
                <w:szCs w:val="24"/>
              </w:rPr>
            </w:pPr>
          </w:p>
          <w:p w14:paraId="29929BFD" w14:textId="77777777" w:rsidR="004B4878" w:rsidRPr="002F18CE" w:rsidRDefault="004B4878" w:rsidP="00B5639F">
            <w:pPr>
              <w:rPr>
                <w:rFonts w:cstheme="minorHAnsi"/>
                <w:sz w:val="24"/>
                <w:szCs w:val="24"/>
              </w:rPr>
            </w:pPr>
          </w:p>
          <w:p w14:paraId="787702B6" w14:textId="77777777" w:rsidR="004B4878" w:rsidRPr="002F18CE" w:rsidRDefault="004B4878" w:rsidP="00B5639F">
            <w:pPr>
              <w:rPr>
                <w:rFonts w:cstheme="minorHAnsi"/>
                <w:sz w:val="24"/>
                <w:szCs w:val="24"/>
              </w:rPr>
            </w:pPr>
          </w:p>
          <w:p w14:paraId="08AFFD1A" w14:textId="77777777" w:rsidR="004B4878" w:rsidRPr="002F18CE" w:rsidRDefault="004B4878" w:rsidP="00B5639F">
            <w:pPr>
              <w:rPr>
                <w:rFonts w:cstheme="minorHAnsi"/>
                <w:sz w:val="24"/>
                <w:szCs w:val="24"/>
              </w:rPr>
            </w:pPr>
          </w:p>
        </w:tc>
      </w:tr>
    </w:tbl>
    <w:p w14:paraId="699B8DF5" w14:textId="77777777" w:rsidR="004B4878" w:rsidRPr="002F18CE" w:rsidRDefault="004B4878" w:rsidP="004B4878">
      <w:pPr>
        <w:rPr>
          <w:rFonts w:cstheme="minorHAnsi"/>
          <w:sz w:val="24"/>
          <w:szCs w:val="24"/>
        </w:rPr>
      </w:pPr>
    </w:p>
    <w:p w14:paraId="0FA1D47C" w14:textId="77777777" w:rsidR="004B4878" w:rsidRPr="002F18CE" w:rsidRDefault="004B4878" w:rsidP="004B4878">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4E6162C7"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Low</w:t>
      </w:r>
    </w:p>
    <w:p w14:paraId="09173BF2"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Medium</w:t>
      </w:r>
    </w:p>
    <w:p w14:paraId="5B63699C"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High</w:t>
      </w:r>
    </w:p>
    <w:p w14:paraId="0FD77671" w14:textId="77777777" w:rsidR="004B4878" w:rsidRPr="002F18CE" w:rsidRDefault="004B4878" w:rsidP="004B4878">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57E78EB0"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Low</w:t>
      </w:r>
    </w:p>
    <w:p w14:paraId="6959D445"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Medium</w:t>
      </w:r>
    </w:p>
    <w:p w14:paraId="36314F35"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High</w:t>
      </w:r>
    </w:p>
    <w:p w14:paraId="1CB86C90" w14:textId="77777777" w:rsidR="00D6546D" w:rsidRPr="002F18CE" w:rsidRDefault="00D6546D" w:rsidP="00D6546D">
      <w:pPr>
        <w:rPr>
          <w:rFonts w:cstheme="minorHAnsi"/>
          <w:b/>
          <w:sz w:val="24"/>
          <w:szCs w:val="24"/>
        </w:rPr>
      </w:pPr>
      <w:r w:rsidRPr="002F18CE">
        <w:rPr>
          <w:rFonts w:cstheme="minorHAnsi"/>
          <w:b/>
          <w:sz w:val="24"/>
          <w:szCs w:val="24"/>
        </w:rPr>
        <w:t>Overall Security Risk:</w:t>
      </w:r>
    </w:p>
    <w:p w14:paraId="6A298EA7" w14:textId="77777777" w:rsidR="00D6546D" w:rsidRPr="002F18CE" w:rsidRDefault="00D6546D" w:rsidP="00D6546D">
      <w:pPr>
        <w:pStyle w:val="ListParagraph"/>
        <w:numPr>
          <w:ilvl w:val="0"/>
          <w:numId w:val="3"/>
        </w:numPr>
        <w:rPr>
          <w:rFonts w:cstheme="minorHAnsi"/>
          <w:sz w:val="24"/>
          <w:szCs w:val="24"/>
        </w:rPr>
      </w:pPr>
      <w:r w:rsidRPr="002F18CE">
        <w:rPr>
          <w:rFonts w:cstheme="minorHAnsi"/>
          <w:sz w:val="24"/>
          <w:szCs w:val="24"/>
        </w:rPr>
        <w:t>Low</w:t>
      </w:r>
    </w:p>
    <w:p w14:paraId="57527B4D" w14:textId="77777777" w:rsidR="00D6546D" w:rsidRPr="002F18CE" w:rsidRDefault="00D6546D" w:rsidP="00D6546D">
      <w:pPr>
        <w:pStyle w:val="ListParagraph"/>
        <w:numPr>
          <w:ilvl w:val="0"/>
          <w:numId w:val="3"/>
        </w:numPr>
        <w:rPr>
          <w:rFonts w:cstheme="minorHAnsi"/>
          <w:sz w:val="24"/>
          <w:szCs w:val="24"/>
        </w:rPr>
      </w:pPr>
      <w:r w:rsidRPr="002F18CE">
        <w:rPr>
          <w:rFonts w:cstheme="minorHAnsi"/>
          <w:sz w:val="24"/>
          <w:szCs w:val="24"/>
        </w:rPr>
        <w:t>Medium</w:t>
      </w:r>
    </w:p>
    <w:p w14:paraId="125122A0" w14:textId="77777777" w:rsidR="00D6546D" w:rsidRPr="002F18CE" w:rsidRDefault="00D6546D" w:rsidP="00D6546D">
      <w:pPr>
        <w:pStyle w:val="ListParagraph"/>
        <w:numPr>
          <w:ilvl w:val="0"/>
          <w:numId w:val="3"/>
        </w:numPr>
        <w:rPr>
          <w:rFonts w:cstheme="minorHAnsi"/>
          <w:sz w:val="24"/>
          <w:szCs w:val="24"/>
        </w:rPr>
      </w:pPr>
      <w:r w:rsidRPr="002F18CE">
        <w:rPr>
          <w:rFonts w:cstheme="minorHAnsi"/>
          <w:sz w:val="24"/>
          <w:szCs w:val="24"/>
        </w:rPr>
        <w:t>High</w:t>
      </w:r>
    </w:p>
    <w:p w14:paraId="4DAA0BF2" w14:textId="77777777" w:rsidR="004B4878" w:rsidRPr="002F18CE" w:rsidRDefault="004B4878" w:rsidP="004B4878">
      <w:pPr>
        <w:rPr>
          <w:rFonts w:cstheme="minorHAnsi"/>
          <w:b/>
          <w:sz w:val="24"/>
          <w:szCs w:val="24"/>
        </w:rPr>
      </w:pPr>
      <w:r w:rsidRPr="002F18CE">
        <w:rPr>
          <w:rFonts w:cstheme="minorHAnsi"/>
          <w:b/>
          <w:sz w:val="24"/>
          <w:szCs w:val="24"/>
        </w:rPr>
        <w:t>Related Information:</w:t>
      </w:r>
    </w:p>
    <w:p w14:paraId="0F99291F" w14:textId="77777777" w:rsidR="004B4878" w:rsidRPr="002F18CE" w:rsidRDefault="004B4878" w:rsidP="004B4878">
      <w:pPr>
        <w:rPr>
          <w:rFonts w:cstheme="minorHAnsi"/>
          <w:i/>
          <w:sz w:val="24"/>
          <w:szCs w:val="24"/>
        </w:rPr>
      </w:pPr>
      <w:r w:rsidRPr="002F18CE">
        <w:rPr>
          <w:rFonts w:cstheme="minorHAnsi"/>
          <w:i/>
          <w:sz w:val="24"/>
          <w:szCs w:val="24"/>
        </w:rPr>
        <w:t>Things to Consider to Help Answer the Question:</w:t>
      </w:r>
    </w:p>
    <w:p w14:paraId="01CB3473" w14:textId="77777777" w:rsidR="004B4878" w:rsidRPr="002F18CE" w:rsidRDefault="004B4878" w:rsidP="004B4878">
      <w:pPr>
        <w:rPr>
          <w:rFonts w:cstheme="minorHAnsi"/>
          <w:sz w:val="24"/>
          <w:szCs w:val="24"/>
        </w:rPr>
      </w:pPr>
      <w:r w:rsidRPr="002F18CE">
        <w:rPr>
          <w:rFonts w:cstheme="minorHAnsi"/>
          <w:sz w:val="24"/>
          <w:szCs w:val="24"/>
        </w:rPr>
        <w:lastRenderedPageBreak/>
        <w:t>In addition to policies and procedures, consider that other security program documentation should be maintained in written manuals or in electronic form:</w:t>
      </w:r>
    </w:p>
    <w:p w14:paraId="6BA7DD5E" w14:textId="77777777" w:rsidR="004B4878" w:rsidRPr="002F18CE" w:rsidRDefault="004B4878" w:rsidP="004B4878">
      <w:pPr>
        <w:pStyle w:val="ListParagraph"/>
        <w:numPr>
          <w:ilvl w:val="0"/>
          <w:numId w:val="27"/>
        </w:numPr>
        <w:spacing w:after="0"/>
        <w:rPr>
          <w:rFonts w:cstheme="minorHAnsi"/>
          <w:sz w:val="24"/>
          <w:szCs w:val="24"/>
        </w:rPr>
      </w:pPr>
      <w:r w:rsidRPr="002F18CE">
        <w:rPr>
          <w:rFonts w:cstheme="minorHAnsi"/>
          <w:sz w:val="24"/>
          <w:szCs w:val="24"/>
        </w:rPr>
        <w:t>Plans (data back-up plans, emergency plans, contingency plans, recovery plans, and mitigation plans)</w:t>
      </w:r>
    </w:p>
    <w:p w14:paraId="21E444D5" w14:textId="77777777" w:rsidR="004B4878" w:rsidRPr="002F18CE" w:rsidRDefault="004B4878" w:rsidP="004B4878">
      <w:pPr>
        <w:pStyle w:val="ListParagraph"/>
        <w:numPr>
          <w:ilvl w:val="0"/>
          <w:numId w:val="27"/>
        </w:numPr>
        <w:spacing w:after="0"/>
        <w:rPr>
          <w:rFonts w:cstheme="minorHAnsi"/>
          <w:sz w:val="24"/>
          <w:szCs w:val="24"/>
        </w:rPr>
      </w:pPr>
      <w:r w:rsidRPr="002F18CE">
        <w:rPr>
          <w:rFonts w:cstheme="minorHAnsi"/>
          <w:sz w:val="24"/>
          <w:szCs w:val="24"/>
        </w:rPr>
        <w:t>Risk analyses and findings</w:t>
      </w:r>
    </w:p>
    <w:p w14:paraId="4D315627" w14:textId="77777777" w:rsidR="004B4878" w:rsidRPr="002F18CE" w:rsidRDefault="004B4878" w:rsidP="004B4878">
      <w:pPr>
        <w:pStyle w:val="ListParagraph"/>
        <w:numPr>
          <w:ilvl w:val="0"/>
          <w:numId w:val="27"/>
        </w:numPr>
        <w:spacing w:after="0"/>
        <w:rPr>
          <w:rFonts w:cstheme="minorHAnsi"/>
          <w:sz w:val="24"/>
          <w:szCs w:val="24"/>
        </w:rPr>
      </w:pPr>
      <w:r w:rsidRPr="002F18CE">
        <w:rPr>
          <w:rFonts w:cstheme="minorHAnsi"/>
          <w:sz w:val="24"/>
          <w:szCs w:val="24"/>
        </w:rPr>
        <w:t>Access and audit logs</w:t>
      </w:r>
    </w:p>
    <w:p w14:paraId="78C2E789" w14:textId="77777777" w:rsidR="004B4878" w:rsidRPr="002F18CE" w:rsidRDefault="004B4878" w:rsidP="004B4878">
      <w:pPr>
        <w:pStyle w:val="ListParagraph"/>
        <w:numPr>
          <w:ilvl w:val="0"/>
          <w:numId w:val="27"/>
        </w:numPr>
        <w:spacing w:after="0"/>
        <w:rPr>
          <w:rFonts w:cstheme="minorHAnsi"/>
          <w:sz w:val="24"/>
          <w:szCs w:val="24"/>
        </w:rPr>
      </w:pPr>
      <w:r w:rsidRPr="002F18CE">
        <w:rPr>
          <w:rFonts w:cstheme="minorHAnsi"/>
          <w:sz w:val="24"/>
          <w:szCs w:val="24"/>
        </w:rPr>
        <w:t>Performance measurements and audit reports</w:t>
      </w:r>
    </w:p>
    <w:p w14:paraId="68397D03" w14:textId="77777777" w:rsidR="004B4878" w:rsidRPr="002F18CE" w:rsidRDefault="004B4878" w:rsidP="004B4878">
      <w:pPr>
        <w:pStyle w:val="ListParagraph"/>
        <w:numPr>
          <w:ilvl w:val="0"/>
          <w:numId w:val="27"/>
        </w:numPr>
        <w:spacing w:after="0"/>
        <w:rPr>
          <w:rFonts w:cstheme="minorHAnsi"/>
          <w:sz w:val="24"/>
          <w:szCs w:val="24"/>
        </w:rPr>
      </w:pPr>
      <w:r w:rsidRPr="002F18CE">
        <w:rPr>
          <w:rFonts w:cstheme="minorHAnsi"/>
          <w:sz w:val="24"/>
          <w:szCs w:val="24"/>
        </w:rPr>
        <w:t>Expert advice and published authorities</w:t>
      </w:r>
    </w:p>
    <w:p w14:paraId="007DBAE1" w14:textId="77777777" w:rsidR="004B4878" w:rsidRPr="002F18CE" w:rsidRDefault="004B4878" w:rsidP="004B4878">
      <w:pPr>
        <w:pStyle w:val="ListParagraph"/>
        <w:numPr>
          <w:ilvl w:val="0"/>
          <w:numId w:val="27"/>
        </w:numPr>
        <w:spacing w:after="0"/>
        <w:rPr>
          <w:rFonts w:cstheme="minorHAnsi"/>
          <w:sz w:val="24"/>
          <w:szCs w:val="24"/>
        </w:rPr>
      </w:pPr>
      <w:r w:rsidRPr="002F18CE">
        <w:rPr>
          <w:rFonts w:cstheme="minorHAnsi"/>
          <w:sz w:val="24"/>
          <w:szCs w:val="24"/>
        </w:rPr>
        <w:t>Awareness content</w:t>
      </w:r>
    </w:p>
    <w:p w14:paraId="7276F498" w14:textId="77777777" w:rsidR="004B4878" w:rsidRPr="002F18CE" w:rsidRDefault="004B4878" w:rsidP="004B4878">
      <w:pPr>
        <w:pStyle w:val="ListParagraph"/>
        <w:numPr>
          <w:ilvl w:val="0"/>
          <w:numId w:val="27"/>
        </w:numPr>
        <w:spacing w:after="0"/>
        <w:rPr>
          <w:rFonts w:cstheme="minorHAnsi"/>
          <w:sz w:val="24"/>
          <w:szCs w:val="24"/>
        </w:rPr>
      </w:pPr>
      <w:r w:rsidRPr="002F18CE">
        <w:rPr>
          <w:rFonts w:cstheme="minorHAnsi"/>
          <w:sz w:val="24"/>
          <w:szCs w:val="24"/>
        </w:rPr>
        <w:t>Role-based training materials</w:t>
      </w:r>
    </w:p>
    <w:p w14:paraId="58926786" w14:textId="77777777" w:rsidR="004B4878" w:rsidRPr="002F18CE" w:rsidRDefault="004B4878" w:rsidP="004B4878">
      <w:pPr>
        <w:pStyle w:val="ListParagraph"/>
        <w:numPr>
          <w:ilvl w:val="0"/>
          <w:numId w:val="27"/>
        </w:numPr>
        <w:spacing w:after="0"/>
        <w:rPr>
          <w:rFonts w:cstheme="minorHAnsi"/>
          <w:sz w:val="24"/>
          <w:szCs w:val="24"/>
        </w:rPr>
      </w:pPr>
      <w:r w:rsidRPr="002F18CE">
        <w:rPr>
          <w:rFonts w:cstheme="minorHAnsi"/>
          <w:sz w:val="24"/>
          <w:szCs w:val="24"/>
        </w:rPr>
        <w:t>Employment agreements</w:t>
      </w:r>
    </w:p>
    <w:p w14:paraId="039A7240" w14:textId="77777777" w:rsidR="004B4878" w:rsidRPr="002F18CE" w:rsidRDefault="004B4878" w:rsidP="004B4878">
      <w:pPr>
        <w:pStyle w:val="ListParagraph"/>
        <w:numPr>
          <w:ilvl w:val="0"/>
          <w:numId w:val="27"/>
        </w:numPr>
        <w:spacing w:after="0"/>
        <w:rPr>
          <w:rFonts w:cstheme="minorHAnsi"/>
          <w:sz w:val="24"/>
          <w:szCs w:val="24"/>
        </w:rPr>
      </w:pPr>
      <w:r w:rsidRPr="002F18CE">
        <w:rPr>
          <w:rFonts w:cstheme="minorHAnsi"/>
          <w:sz w:val="24"/>
          <w:szCs w:val="24"/>
        </w:rPr>
        <w:t>Vendor agreements</w:t>
      </w:r>
    </w:p>
    <w:p w14:paraId="571DAA4F" w14:textId="77777777" w:rsidR="00A36805" w:rsidRPr="002F18CE" w:rsidRDefault="00A36805" w:rsidP="004B4878">
      <w:pPr>
        <w:rPr>
          <w:rFonts w:cstheme="minorHAnsi"/>
          <w:i/>
          <w:sz w:val="24"/>
          <w:szCs w:val="24"/>
        </w:rPr>
      </w:pPr>
    </w:p>
    <w:p w14:paraId="281B8738" w14:textId="77777777" w:rsidR="004B4878" w:rsidRPr="002F18CE" w:rsidRDefault="004B4878" w:rsidP="004B4878">
      <w:pPr>
        <w:rPr>
          <w:rFonts w:cstheme="minorHAnsi"/>
          <w:i/>
          <w:sz w:val="24"/>
          <w:szCs w:val="24"/>
        </w:rPr>
      </w:pPr>
      <w:r w:rsidRPr="002F18CE">
        <w:rPr>
          <w:rFonts w:cstheme="minorHAnsi"/>
          <w:i/>
          <w:sz w:val="24"/>
          <w:szCs w:val="24"/>
        </w:rPr>
        <w:t>Possible Threats and Vulnerabilities:</w:t>
      </w:r>
    </w:p>
    <w:p w14:paraId="431F461C" w14:textId="77777777" w:rsidR="004B4878" w:rsidRPr="002F18CE" w:rsidRDefault="004B4878" w:rsidP="004B4878">
      <w:pPr>
        <w:rPr>
          <w:rFonts w:eastAsia="Times New Roman" w:cstheme="minorHAnsi"/>
          <w:sz w:val="24"/>
          <w:szCs w:val="24"/>
        </w:rPr>
      </w:pPr>
      <w:r w:rsidRPr="002F18CE">
        <w:rPr>
          <w:rFonts w:eastAsia="Times New Roman" w:cstheme="minorHAnsi"/>
          <w:sz w:val="24"/>
          <w:szCs w:val="24"/>
        </w:rPr>
        <w:t xml:space="preserve">Your practice may not be able safeguard its facilities, information system, and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if it does not </w:t>
      </w:r>
      <w:r w:rsidRPr="002F18CE">
        <w:rPr>
          <w:rFonts w:cstheme="minorHAnsi"/>
          <w:sz w:val="24"/>
          <w:szCs w:val="24"/>
        </w:rPr>
        <w:t>assure that its other security program documentation is maintained in written manuals or in electronic form.</w:t>
      </w:r>
    </w:p>
    <w:p w14:paraId="21D1870D" w14:textId="77777777" w:rsidR="004B4878" w:rsidRPr="002F18CE" w:rsidRDefault="004B4878" w:rsidP="004B4878">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7E36C041" w14:textId="77777777" w:rsidR="004B4878" w:rsidRPr="002F18CE" w:rsidRDefault="004B4878" w:rsidP="004B4878">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157A8935" w14:textId="77777777" w:rsidR="004B4878" w:rsidRPr="002F18CE" w:rsidRDefault="004B4878" w:rsidP="004B487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18EE7905" w14:textId="77777777" w:rsidR="004B4878" w:rsidRPr="002F18CE" w:rsidRDefault="004B4878" w:rsidP="004B487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0FA5623A" w14:textId="77777777" w:rsidR="004B4878" w:rsidRPr="002F18CE" w:rsidRDefault="004B4878" w:rsidP="004B4878">
      <w:pPr>
        <w:spacing w:after="0" w:line="240" w:lineRule="auto"/>
        <w:rPr>
          <w:rFonts w:eastAsia="Times New Roman" w:cstheme="minorHAnsi"/>
          <w:bCs/>
          <w:i/>
          <w:sz w:val="24"/>
          <w:szCs w:val="24"/>
        </w:rPr>
      </w:pPr>
    </w:p>
    <w:p w14:paraId="56B60164" w14:textId="77777777" w:rsidR="004B4878" w:rsidRPr="002F18CE" w:rsidRDefault="004B4878" w:rsidP="004B4878">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1F604D9F" w14:textId="77777777" w:rsidR="004B4878" w:rsidRPr="002F18CE" w:rsidRDefault="00AE17AE" w:rsidP="004B4878">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4B4878"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4B4878" w:rsidRPr="002F18CE">
        <w:rPr>
          <w:rFonts w:eastAsia="Times New Roman" w:cstheme="minorHAnsi"/>
          <w:bCs/>
          <w:sz w:val="24"/>
          <w:szCs w:val="24"/>
        </w:rPr>
        <w:t>ePHI</w:t>
      </w:r>
      <w:proofErr w:type="spellEnd"/>
      <w:r w:rsidR="004B4878" w:rsidRPr="002F18CE">
        <w:rPr>
          <w:rFonts w:eastAsia="Times New Roman" w:cstheme="minorHAnsi"/>
          <w:bCs/>
          <w:sz w:val="24"/>
          <w:szCs w:val="24"/>
        </w:rPr>
        <w:t>.</w:t>
      </w:r>
    </w:p>
    <w:p w14:paraId="4C8E7CA4" w14:textId="77777777" w:rsidR="00A36805" w:rsidRPr="002F18CE" w:rsidRDefault="00A36805" w:rsidP="004B4878">
      <w:pPr>
        <w:spacing w:after="0" w:line="240" w:lineRule="auto"/>
        <w:rPr>
          <w:rFonts w:eastAsia="Times New Roman" w:cstheme="minorHAnsi"/>
          <w:bCs/>
          <w:sz w:val="24"/>
          <w:szCs w:val="24"/>
        </w:rPr>
      </w:pPr>
    </w:p>
    <w:p w14:paraId="11507C0B"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If an action, activity or assessment is required by this subpart (i.e. HIPAA Security Rule) to be documented, maintain a written (which may be electronic) record of the action, activity, or assessment.</w:t>
      </w:r>
    </w:p>
    <w:p w14:paraId="57B36B04"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§164.316(b)(1)(ii)]</w:t>
      </w:r>
    </w:p>
    <w:p w14:paraId="191D5B10" w14:textId="77777777" w:rsidR="00A36805" w:rsidRPr="002F18CE" w:rsidRDefault="00A36805" w:rsidP="00A36805">
      <w:pPr>
        <w:spacing w:line="240" w:lineRule="auto"/>
        <w:contextualSpacing/>
        <w:rPr>
          <w:rFonts w:cstheme="minorHAnsi"/>
          <w:sz w:val="24"/>
          <w:szCs w:val="24"/>
        </w:rPr>
      </w:pPr>
    </w:p>
    <w:p w14:paraId="163B29CA" w14:textId="77777777" w:rsidR="00A36805" w:rsidRPr="002F18CE" w:rsidRDefault="00A36805" w:rsidP="00A36805">
      <w:pPr>
        <w:spacing w:line="240" w:lineRule="auto"/>
        <w:contextualSpacing/>
        <w:rPr>
          <w:rFonts w:eastAsia="Times New Roman" w:cstheme="minorHAnsi"/>
          <w:sz w:val="24"/>
          <w:szCs w:val="24"/>
        </w:rPr>
      </w:pPr>
      <w:r w:rsidRPr="002F18CE">
        <w:rPr>
          <w:rFonts w:eastAsia="Times New Roman" w:cstheme="minorHAnsi"/>
          <w:sz w:val="24"/>
          <w:szCs w:val="24"/>
        </w:rPr>
        <w:t xml:space="preserve">Retain information within the information system and information output from the system in accordance with applicable federal laws, Executive Orders, directives, policies, regulations, standards, and operational requirements.  Information handling and retention requirements </w:t>
      </w:r>
      <w:r w:rsidRPr="002F18CE">
        <w:rPr>
          <w:rFonts w:eastAsia="Times New Roman" w:cstheme="minorHAnsi"/>
          <w:sz w:val="24"/>
          <w:szCs w:val="24"/>
        </w:rPr>
        <w:lastRenderedPageBreak/>
        <w:t xml:space="preserve">should cover the full life cycle of information, in some cases extending beyond the disposal of information systems. </w:t>
      </w:r>
    </w:p>
    <w:p w14:paraId="76BEEDF7" w14:textId="77777777" w:rsidR="00A36805" w:rsidRPr="002F18CE" w:rsidRDefault="00A36805" w:rsidP="00A36805">
      <w:pPr>
        <w:spacing w:after="0" w:line="240" w:lineRule="auto"/>
        <w:rPr>
          <w:rFonts w:cstheme="minorHAnsi"/>
          <w:sz w:val="24"/>
          <w:szCs w:val="24"/>
        </w:rPr>
      </w:pPr>
      <w:r w:rsidRPr="002F18CE">
        <w:rPr>
          <w:rFonts w:eastAsia="Times New Roman" w:cstheme="minorHAnsi"/>
          <w:sz w:val="24"/>
          <w:szCs w:val="24"/>
        </w:rPr>
        <w:t>[</w:t>
      </w:r>
      <w:r w:rsidRPr="002F18CE">
        <w:rPr>
          <w:rFonts w:cstheme="minorHAnsi"/>
          <w:sz w:val="24"/>
          <w:szCs w:val="24"/>
        </w:rPr>
        <w:t>[NIST SP 800-53 SI-12]</w:t>
      </w:r>
    </w:p>
    <w:p w14:paraId="15BC16CB" w14:textId="77777777" w:rsidR="00666F63" w:rsidRPr="002F18CE" w:rsidRDefault="004B4878" w:rsidP="00666F63">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124" w:name="_Toc459304873"/>
      <w:r w:rsidRPr="002F18CE">
        <w:rPr>
          <w:b/>
        </w:rPr>
        <w:t>PO4</w:t>
      </w:r>
      <w:r w:rsidR="00666F63" w:rsidRPr="002F18CE">
        <w:rPr>
          <w:b/>
        </w:rPr>
        <w:t xml:space="preserve"> - </w:t>
      </w:r>
      <w:r w:rsidRPr="002F18CE">
        <w:rPr>
          <w:rFonts w:eastAsia="Times New Roman"/>
          <w:b/>
          <w:color w:val="000000"/>
        </w:rPr>
        <w:t>§164.316(b)(2)(i)  Required</w:t>
      </w:r>
      <w:r w:rsidR="00666F63" w:rsidRPr="002F18CE">
        <w:rPr>
          <w:rFonts w:eastAsia="Times New Roman"/>
          <w:b/>
          <w:color w:val="000000"/>
        </w:rPr>
        <w:t xml:space="preserve"> </w:t>
      </w:r>
      <w:r w:rsidR="00666F63" w:rsidRPr="002F18CE">
        <w:t>Does your practice assure that its policies, procedures, and other security program documentation are retained for at least six (6) years from the date when it was created or last in effect, whichever is longer?</w:t>
      </w:r>
      <w:bookmarkEnd w:id="124"/>
    </w:p>
    <w:p w14:paraId="6BC3192C" w14:textId="77777777" w:rsidR="004B4878" w:rsidRPr="002F18CE" w:rsidRDefault="004B4878" w:rsidP="004B4878">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36A9AC5D" w14:textId="77777777" w:rsidR="004B4878" w:rsidRPr="002F18CE" w:rsidRDefault="004B4878" w:rsidP="004B4878">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26463D89" w14:textId="77777777" w:rsidR="004B4878" w:rsidRPr="002F18CE" w:rsidRDefault="004B4878" w:rsidP="004B4878">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6FB36AC3"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Cost</w:t>
      </w:r>
    </w:p>
    <w:p w14:paraId="5113AB4E"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Practice Size</w:t>
      </w:r>
    </w:p>
    <w:p w14:paraId="7A9FC1E6"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Complexity</w:t>
      </w:r>
    </w:p>
    <w:p w14:paraId="5DDE8A57"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Alternate Solution</w:t>
      </w:r>
    </w:p>
    <w:p w14:paraId="3D6E1A20" w14:textId="77777777" w:rsidR="004B4878" w:rsidRPr="002F18CE" w:rsidRDefault="004B4878" w:rsidP="004B4878">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4B4878" w:rsidRPr="002F18CE" w14:paraId="3F8B3C89" w14:textId="77777777" w:rsidTr="00B5639F">
        <w:tc>
          <w:tcPr>
            <w:tcW w:w="9576" w:type="dxa"/>
          </w:tcPr>
          <w:p w14:paraId="43ED1464" w14:textId="77777777" w:rsidR="004B4878" w:rsidRPr="002F18CE" w:rsidRDefault="004B4878" w:rsidP="00B5639F">
            <w:pPr>
              <w:rPr>
                <w:rFonts w:cstheme="minorHAnsi"/>
                <w:sz w:val="24"/>
                <w:szCs w:val="24"/>
              </w:rPr>
            </w:pPr>
          </w:p>
          <w:p w14:paraId="79342734" w14:textId="77777777" w:rsidR="004B4878" w:rsidRPr="002F18CE" w:rsidRDefault="004B4878" w:rsidP="00B5639F">
            <w:pPr>
              <w:rPr>
                <w:rFonts w:cstheme="minorHAnsi"/>
                <w:sz w:val="24"/>
                <w:szCs w:val="24"/>
              </w:rPr>
            </w:pPr>
          </w:p>
          <w:p w14:paraId="60D0DECA" w14:textId="77777777" w:rsidR="004B4878" w:rsidRPr="002F18CE" w:rsidRDefault="004B4878" w:rsidP="00B5639F">
            <w:pPr>
              <w:rPr>
                <w:rFonts w:cstheme="minorHAnsi"/>
                <w:sz w:val="24"/>
                <w:szCs w:val="24"/>
              </w:rPr>
            </w:pPr>
          </w:p>
          <w:p w14:paraId="47FFD09C" w14:textId="77777777" w:rsidR="004B4878" w:rsidRPr="002F18CE" w:rsidRDefault="004B4878" w:rsidP="00B5639F">
            <w:pPr>
              <w:rPr>
                <w:rFonts w:cstheme="minorHAnsi"/>
                <w:sz w:val="24"/>
                <w:szCs w:val="24"/>
              </w:rPr>
            </w:pPr>
          </w:p>
          <w:p w14:paraId="3BF2D9B9" w14:textId="77777777" w:rsidR="004B4878" w:rsidRPr="002F18CE" w:rsidRDefault="004B4878" w:rsidP="00B5639F">
            <w:pPr>
              <w:rPr>
                <w:rFonts w:cstheme="minorHAnsi"/>
                <w:sz w:val="24"/>
                <w:szCs w:val="24"/>
              </w:rPr>
            </w:pPr>
          </w:p>
          <w:p w14:paraId="6E975B02" w14:textId="77777777" w:rsidR="004B4878" w:rsidRPr="002F18CE" w:rsidRDefault="004B4878" w:rsidP="00B5639F">
            <w:pPr>
              <w:rPr>
                <w:rFonts w:cstheme="minorHAnsi"/>
                <w:sz w:val="24"/>
                <w:szCs w:val="24"/>
              </w:rPr>
            </w:pPr>
          </w:p>
        </w:tc>
      </w:tr>
    </w:tbl>
    <w:p w14:paraId="5B9E2152" w14:textId="77777777" w:rsidR="004B4878" w:rsidRPr="002F18CE" w:rsidRDefault="004B4878" w:rsidP="004B4878">
      <w:pPr>
        <w:rPr>
          <w:rFonts w:cstheme="minorHAnsi"/>
          <w:sz w:val="24"/>
          <w:szCs w:val="24"/>
        </w:rPr>
      </w:pPr>
    </w:p>
    <w:p w14:paraId="5C71208D" w14:textId="77777777" w:rsidR="004B4878" w:rsidRPr="002F18CE" w:rsidRDefault="004B4878" w:rsidP="004B4878">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4B4878" w:rsidRPr="002F18CE" w14:paraId="184C96C9" w14:textId="77777777" w:rsidTr="00B5639F">
        <w:tc>
          <w:tcPr>
            <w:tcW w:w="9576" w:type="dxa"/>
          </w:tcPr>
          <w:p w14:paraId="7AFAB249" w14:textId="77777777" w:rsidR="004B4878" w:rsidRPr="002F18CE" w:rsidRDefault="004B4878" w:rsidP="00B5639F">
            <w:pPr>
              <w:rPr>
                <w:rFonts w:cstheme="minorHAnsi"/>
                <w:sz w:val="24"/>
                <w:szCs w:val="24"/>
              </w:rPr>
            </w:pPr>
          </w:p>
          <w:p w14:paraId="7E969E64" w14:textId="77777777" w:rsidR="004B4878" w:rsidRPr="002F18CE" w:rsidRDefault="004B4878" w:rsidP="00B5639F">
            <w:pPr>
              <w:rPr>
                <w:rFonts w:cstheme="minorHAnsi"/>
                <w:sz w:val="24"/>
                <w:szCs w:val="24"/>
              </w:rPr>
            </w:pPr>
          </w:p>
          <w:p w14:paraId="7347568A" w14:textId="77777777" w:rsidR="004B4878" w:rsidRPr="002F18CE" w:rsidRDefault="004B4878" w:rsidP="00B5639F">
            <w:pPr>
              <w:rPr>
                <w:rFonts w:cstheme="minorHAnsi"/>
                <w:sz w:val="24"/>
                <w:szCs w:val="24"/>
              </w:rPr>
            </w:pPr>
          </w:p>
          <w:p w14:paraId="12CFE1D9" w14:textId="77777777" w:rsidR="004B4878" w:rsidRPr="002F18CE" w:rsidRDefault="004B4878" w:rsidP="00B5639F">
            <w:pPr>
              <w:rPr>
                <w:rFonts w:cstheme="minorHAnsi"/>
                <w:sz w:val="24"/>
                <w:szCs w:val="24"/>
              </w:rPr>
            </w:pPr>
          </w:p>
          <w:p w14:paraId="4C180318" w14:textId="77777777" w:rsidR="004B4878" w:rsidRPr="002F18CE" w:rsidRDefault="004B4878" w:rsidP="00B5639F">
            <w:pPr>
              <w:rPr>
                <w:rFonts w:cstheme="minorHAnsi"/>
                <w:sz w:val="24"/>
                <w:szCs w:val="24"/>
              </w:rPr>
            </w:pPr>
          </w:p>
          <w:p w14:paraId="503B9193" w14:textId="77777777" w:rsidR="004B4878" w:rsidRPr="002F18CE" w:rsidRDefault="004B4878" w:rsidP="00B5639F">
            <w:pPr>
              <w:rPr>
                <w:rFonts w:cstheme="minorHAnsi"/>
                <w:sz w:val="24"/>
                <w:szCs w:val="24"/>
              </w:rPr>
            </w:pPr>
          </w:p>
        </w:tc>
      </w:tr>
    </w:tbl>
    <w:p w14:paraId="4D416374" w14:textId="77777777" w:rsidR="00666F63" w:rsidRPr="002F18CE" w:rsidRDefault="00666F63" w:rsidP="004B4878">
      <w:pPr>
        <w:rPr>
          <w:rFonts w:cstheme="minorHAnsi"/>
          <w:sz w:val="24"/>
          <w:szCs w:val="24"/>
        </w:rPr>
      </w:pPr>
    </w:p>
    <w:p w14:paraId="60912916" w14:textId="77777777" w:rsidR="004B4878" w:rsidRPr="002F18CE" w:rsidRDefault="004B4878" w:rsidP="004B4878">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4B4878" w:rsidRPr="002F18CE" w14:paraId="10FFA739" w14:textId="77777777" w:rsidTr="00B5639F">
        <w:tc>
          <w:tcPr>
            <w:tcW w:w="9576" w:type="dxa"/>
          </w:tcPr>
          <w:p w14:paraId="3BE229ED" w14:textId="77777777" w:rsidR="004B4878" w:rsidRPr="002F18CE" w:rsidRDefault="004B4878" w:rsidP="00B5639F">
            <w:pPr>
              <w:rPr>
                <w:rFonts w:cstheme="minorHAnsi"/>
                <w:sz w:val="24"/>
                <w:szCs w:val="24"/>
              </w:rPr>
            </w:pPr>
          </w:p>
          <w:p w14:paraId="6E6F4961" w14:textId="77777777" w:rsidR="004B4878" w:rsidRPr="002F18CE" w:rsidRDefault="004B4878" w:rsidP="00B5639F">
            <w:pPr>
              <w:rPr>
                <w:rFonts w:cstheme="minorHAnsi"/>
                <w:sz w:val="24"/>
                <w:szCs w:val="24"/>
              </w:rPr>
            </w:pPr>
          </w:p>
          <w:p w14:paraId="3E5EF7BD" w14:textId="77777777" w:rsidR="004B4878" w:rsidRPr="002F18CE" w:rsidRDefault="004B4878" w:rsidP="00B5639F">
            <w:pPr>
              <w:rPr>
                <w:rFonts w:cstheme="minorHAnsi"/>
                <w:sz w:val="24"/>
                <w:szCs w:val="24"/>
              </w:rPr>
            </w:pPr>
          </w:p>
          <w:p w14:paraId="5C52DDE8" w14:textId="77777777" w:rsidR="004B4878" w:rsidRPr="002F18CE" w:rsidRDefault="004B4878" w:rsidP="00B5639F">
            <w:pPr>
              <w:rPr>
                <w:rFonts w:cstheme="minorHAnsi"/>
                <w:sz w:val="24"/>
                <w:szCs w:val="24"/>
              </w:rPr>
            </w:pPr>
          </w:p>
          <w:p w14:paraId="7217FBB9" w14:textId="77777777" w:rsidR="004B4878" w:rsidRPr="002F18CE" w:rsidRDefault="004B4878" w:rsidP="00B5639F">
            <w:pPr>
              <w:rPr>
                <w:rFonts w:cstheme="minorHAnsi"/>
                <w:sz w:val="24"/>
                <w:szCs w:val="24"/>
              </w:rPr>
            </w:pPr>
          </w:p>
          <w:p w14:paraId="1D20DE5F" w14:textId="77777777" w:rsidR="004B4878" w:rsidRPr="002F18CE" w:rsidRDefault="004B4878" w:rsidP="00B5639F">
            <w:pPr>
              <w:rPr>
                <w:rFonts w:cstheme="minorHAnsi"/>
                <w:sz w:val="24"/>
                <w:szCs w:val="24"/>
              </w:rPr>
            </w:pPr>
          </w:p>
        </w:tc>
      </w:tr>
    </w:tbl>
    <w:p w14:paraId="3ABEFED6" w14:textId="77777777" w:rsidR="004B4878" w:rsidRPr="002F18CE" w:rsidRDefault="004B4878" w:rsidP="004B4878">
      <w:pPr>
        <w:rPr>
          <w:rFonts w:cstheme="minorHAnsi"/>
          <w:sz w:val="24"/>
          <w:szCs w:val="24"/>
        </w:rPr>
      </w:pPr>
    </w:p>
    <w:p w14:paraId="4C433C5F" w14:textId="77777777" w:rsidR="004B4878" w:rsidRPr="002F18CE" w:rsidRDefault="004B4878" w:rsidP="004B4878">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4A6FE02D"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Low</w:t>
      </w:r>
    </w:p>
    <w:p w14:paraId="40F80C1E"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Medium</w:t>
      </w:r>
    </w:p>
    <w:p w14:paraId="06F5B8B6"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High</w:t>
      </w:r>
    </w:p>
    <w:p w14:paraId="1BBBE17B" w14:textId="77777777" w:rsidR="004B4878" w:rsidRPr="002F18CE" w:rsidRDefault="004B4878" w:rsidP="004B4878">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11C5EA7A"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Low</w:t>
      </w:r>
    </w:p>
    <w:p w14:paraId="70C10609"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Medium</w:t>
      </w:r>
    </w:p>
    <w:p w14:paraId="38117E8E"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High</w:t>
      </w:r>
    </w:p>
    <w:p w14:paraId="1230EE06" w14:textId="77777777" w:rsidR="00D6546D" w:rsidRPr="002F18CE" w:rsidRDefault="00D6546D" w:rsidP="00D6546D">
      <w:pPr>
        <w:rPr>
          <w:rFonts w:cstheme="minorHAnsi"/>
          <w:b/>
          <w:sz w:val="24"/>
          <w:szCs w:val="24"/>
        </w:rPr>
      </w:pPr>
      <w:r w:rsidRPr="002F18CE">
        <w:rPr>
          <w:rFonts w:cstheme="minorHAnsi"/>
          <w:b/>
          <w:sz w:val="24"/>
          <w:szCs w:val="24"/>
        </w:rPr>
        <w:t>Overall Security Risk:</w:t>
      </w:r>
    </w:p>
    <w:p w14:paraId="7A2806E3" w14:textId="77777777" w:rsidR="00D6546D" w:rsidRPr="002F18CE" w:rsidRDefault="00D6546D" w:rsidP="00D6546D">
      <w:pPr>
        <w:pStyle w:val="ListParagraph"/>
        <w:numPr>
          <w:ilvl w:val="0"/>
          <w:numId w:val="3"/>
        </w:numPr>
        <w:rPr>
          <w:rFonts w:cstheme="minorHAnsi"/>
          <w:sz w:val="24"/>
          <w:szCs w:val="24"/>
        </w:rPr>
      </w:pPr>
      <w:r w:rsidRPr="002F18CE">
        <w:rPr>
          <w:rFonts w:cstheme="minorHAnsi"/>
          <w:sz w:val="24"/>
          <w:szCs w:val="24"/>
        </w:rPr>
        <w:t>Low</w:t>
      </w:r>
    </w:p>
    <w:p w14:paraId="6C9D20D5" w14:textId="77777777" w:rsidR="00D6546D" w:rsidRPr="002F18CE" w:rsidRDefault="00D6546D" w:rsidP="00D6546D">
      <w:pPr>
        <w:pStyle w:val="ListParagraph"/>
        <w:numPr>
          <w:ilvl w:val="0"/>
          <w:numId w:val="3"/>
        </w:numPr>
        <w:rPr>
          <w:rFonts w:cstheme="minorHAnsi"/>
          <w:sz w:val="24"/>
          <w:szCs w:val="24"/>
        </w:rPr>
      </w:pPr>
      <w:r w:rsidRPr="002F18CE">
        <w:rPr>
          <w:rFonts w:cstheme="minorHAnsi"/>
          <w:sz w:val="24"/>
          <w:szCs w:val="24"/>
        </w:rPr>
        <w:t>Medium</w:t>
      </w:r>
    </w:p>
    <w:p w14:paraId="63017AA5" w14:textId="77777777" w:rsidR="00D6546D" w:rsidRPr="002F18CE" w:rsidRDefault="00D6546D" w:rsidP="00D6546D">
      <w:pPr>
        <w:pStyle w:val="ListParagraph"/>
        <w:numPr>
          <w:ilvl w:val="0"/>
          <w:numId w:val="3"/>
        </w:numPr>
        <w:rPr>
          <w:rFonts w:cstheme="minorHAnsi"/>
          <w:sz w:val="24"/>
          <w:szCs w:val="24"/>
        </w:rPr>
      </w:pPr>
      <w:r w:rsidRPr="002F18CE">
        <w:rPr>
          <w:rFonts w:cstheme="minorHAnsi"/>
          <w:sz w:val="24"/>
          <w:szCs w:val="24"/>
        </w:rPr>
        <w:t>High</w:t>
      </w:r>
    </w:p>
    <w:p w14:paraId="4ACB021A" w14:textId="77777777" w:rsidR="004B4878" w:rsidRPr="002F18CE" w:rsidRDefault="004B4878" w:rsidP="004B4878">
      <w:pPr>
        <w:rPr>
          <w:rFonts w:cstheme="minorHAnsi"/>
          <w:b/>
          <w:sz w:val="24"/>
          <w:szCs w:val="24"/>
        </w:rPr>
      </w:pPr>
      <w:r w:rsidRPr="002F18CE">
        <w:rPr>
          <w:rFonts w:cstheme="minorHAnsi"/>
          <w:b/>
          <w:sz w:val="24"/>
          <w:szCs w:val="24"/>
        </w:rPr>
        <w:t>Related Information:</w:t>
      </w:r>
    </w:p>
    <w:p w14:paraId="691C8A71" w14:textId="77777777" w:rsidR="004B4878" w:rsidRPr="002F18CE" w:rsidRDefault="004B4878" w:rsidP="004B4878">
      <w:pPr>
        <w:rPr>
          <w:rFonts w:cstheme="minorHAnsi"/>
          <w:i/>
          <w:sz w:val="24"/>
          <w:szCs w:val="24"/>
        </w:rPr>
      </w:pPr>
      <w:r w:rsidRPr="002F18CE">
        <w:rPr>
          <w:rFonts w:cstheme="minorHAnsi"/>
          <w:i/>
          <w:sz w:val="24"/>
          <w:szCs w:val="24"/>
        </w:rPr>
        <w:t>Things to Consider to Help Answer the Question:</w:t>
      </w:r>
    </w:p>
    <w:p w14:paraId="06F7F994" w14:textId="77777777" w:rsidR="004B4878" w:rsidRPr="002F18CE" w:rsidRDefault="004B4878" w:rsidP="004B4878">
      <w:pPr>
        <w:rPr>
          <w:rFonts w:cstheme="minorHAnsi"/>
          <w:sz w:val="24"/>
          <w:szCs w:val="24"/>
        </w:rPr>
      </w:pPr>
      <w:r w:rsidRPr="002F18CE">
        <w:rPr>
          <w:rFonts w:cstheme="minorHAnsi"/>
          <w:sz w:val="24"/>
          <w:szCs w:val="24"/>
        </w:rPr>
        <w:t xml:space="preserve">Consider that retaining policies, procedures, and other security program documentation: </w:t>
      </w:r>
    </w:p>
    <w:p w14:paraId="722E6526" w14:textId="77777777" w:rsidR="004B4878" w:rsidRPr="002F18CE" w:rsidRDefault="004B4878" w:rsidP="004B4878">
      <w:pPr>
        <w:pStyle w:val="ListParagraph"/>
        <w:numPr>
          <w:ilvl w:val="0"/>
          <w:numId w:val="28"/>
        </w:numPr>
        <w:spacing w:after="0"/>
        <w:rPr>
          <w:rFonts w:cstheme="minorHAnsi"/>
          <w:sz w:val="24"/>
          <w:szCs w:val="24"/>
        </w:rPr>
      </w:pPr>
      <w:r w:rsidRPr="002F18CE">
        <w:rPr>
          <w:rFonts w:cstheme="minorHAnsi"/>
          <w:sz w:val="24"/>
          <w:szCs w:val="24"/>
        </w:rPr>
        <w:t xml:space="preserve">Can help to demonstrate the maturation of your security program over time.  </w:t>
      </w:r>
    </w:p>
    <w:p w14:paraId="78EB6075" w14:textId="77777777" w:rsidR="004B4878" w:rsidRPr="002F18CE" w:rsidRDefault="004B4878" w:rsidP="004B4878">
      <w:pPr>
        <w:pStyle w:val="ListParagraph"/>
        <w:numPr>
          <w:ilvl w:val="0"/>
          <w:numId w:val="28"/>
        </w:numPr>
        <w:spacing w:after="0"/>
        <w:rPr>
          <w:rFonts w:cstheme="minorHAnsi"/>
          <w:sz w:val="24"/>
          <w:szCs w:val="24"/>
        </w:rPr>
      </w:pPr>
      <w:r w:rsidRPr="002F18CE">
        <w:rPr>
          <w:rFonts w:cstheme="minorHAnsi"/>
          <w:sz w:val="24"/>
          <w:szCs w:val="24"/>
        </w:rPr>
        <w:t xml:space="preserve">Can provide evidence of due diligence during an audit.  </w:t>
      </w:r>
    </w:p>
    <w:p w14:paraId="78E059DE" w14:textId="77777777" w:rsidR="004B4878" w:rsidRPr="002F18CE" w:rsidRDefault="004B4878" w:rsidP="004B4878">
      <w:pPr>
        <w:pStyle w:val="ListParagraph"/>
        <w:numPr>
          <w:ilvl w:val="0"/>
          <w:numId w:val="28"/>
        </w:numPr>
        <w:spacing w:after="0"/>
        <w:rPr>
          <w:rFonts w:cstheme="minorHAnsi"/>
          <w:sz w:val="24"/>
          <w:szCs w:val="24"/>
        </w:rPr>
      </w:pPr>
      <w:r w:rsidRPr="002F18CE">
        <w:rPr>
          <w:rFonts w:cstheme="minorHAnsi"/>
          <w:sz w:val="24"/>
          <w:szCs w:val="24"/>
        </w:rPr>
        <w:t xml:space="preserve">Can provide context to better understand the rules under which your practice was operating at a particular point in time.  </w:t>
      </w:r>
    </w:p>
    <w:p w14:paraId="51E4931B" w14:textId="77777777" w:rsidR="00666F63" w:rsidRPr="002F18CE" w:rsidRDefault="00666F63" w:rsidP="004B4878">
      <w:pPr>
        <w:rPr>
          <w:rFonts w:cstheme="minorHAnsi"/>
          <w:i/>
          <w:sz w:val="24"/>
          <w:szCs w:val="24"/>
        </w:rPr>
      </w:pPr>
    </w:p>
    <w:p w14:paraId="48EC5D95" w14:textId="77777777" w:rsidR="004B4878" w:rsidRPr="002F18CE" w:rsidRDefault="004B4878" w:rsidP="004B4878">
      <w:pPr>
        <w:rPr>
          <w:rFonts w:cstheme="minorHAnsi"/>
          <w:i/>
          <w:sz w:val="24"/>
          <w:szCs w:val="24"/>
        </w:rPr>
      </w:pPr>
      <w:r w:rsidRPr="002F18CE">
        <w:rPr>
          <w:rFonts w:cstheme="minorHAnsi"/>
          <w:i/>
          <w:sz w:val="24"/>
          <w:szCs w:val="24"/>
        </w:rPr>
        <w:t>Possible Threats and Vulnerabilities:</w:t>
      </w:r>
    </w:p>
    <w:p w14:paraId="2ECEF0C0" w14:textId="77777777" w:rsidR="004B4878" w:rsidRPr="002F18CE" w:rsidRDefault="004B4878" w:rsidP="004B4878">
      <w:pPr>
        <w:spacing w:line="240" w:lineRule="auto"/>
        <w:contextualSpacing/>
        <w:rPr>
          <w:rFonts w:cstheme="minorHAnsi"/>
          <w:sz w:val="24"/>
          <w:szCs w:val="24"/>
        </w:rPr>
      </w:pPr>
      <w:r w:rsidRPr="002F18CE">
        <w:rPr>
          <w:rFonts w:eastAsia="Times New Roman" w:cstheme="minorHAnsi"/>
          <w:sz w:val="24"/>
          <w:szCs w:val="24"/>
        </w:rPr>
        <w:lastRenderedPageBreak/>
        <w:t xml:space="preserve">Your practice may not be able to safeguard its facilities, information system, and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if it does not </w:t>
      </w:r>
      <w:r w:rsidRPr="002F18CE">
        <w:rPr>
          <w:rFonts w:cstheme="minorHAnsi"/>
          <w:sz w:val="24"/>
          <w:szCs w:val="24"/>
        </w:rPr>
        <w:t>assure that its policies, procedures, and other security program documentation is retained for at least six (6) years from the date when it was created or last in effect, whichever is longer?</w:t>
      </w:r>
    </w:p>
    <w:p w14:paraId="53F6C480" w14:textId="77777777" w:rsidR="004B4878" w:rsidRPr="002F18CE" w:rsidRDefault="004B4878" w:rsidP="004B4878">
      <w:pPr>
        <w:spacing w:line="240" w:lineRule="auto"/>
        <w:contextualSpacing/>
        <w:rPr>
          <w:rFonts w:cstheme="minorHAnsi"/>
          <w:sz w:val="24"/>
          <w:szCs w:val="24"/>
        </w:rPr>
      </w:pPr>
    </w:p>
    <w:p w14:paraId="3CDD38AB" w14:textId="77777777" w:rsidR="004B4878" w:rsidRPr="002F18CE" w:rsidRDefault="004B4878" w:rsidP="004B4878">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0DD3CD9E" w14:textId="77777777" w:rsidR="004B4878" w:rsidRPr="002F18CE" w:rsidRDefault="004B4878" w:rsidP="004B4878">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1183E38B" w14:textId="77777777" w:rsidR="004B4878" w:rsidRPr="002F18CE" w:rsidRDefault="004B4878" w:rsidP="004B487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0BBD075E" w14:textId="77777777" w:rsidR="004B4878" w:rsidRPr="002F18CE" w:rsidRDefault="004B4878" w:rsidP="004B487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6DD059A4" w14:textId="77777777" w:rsidR="004B4878" w:rsidRPr="002F18CE" w:rsidRDefault="004B4878" w:rsidP="004B4878">
      <w:pPr>
        <w:spacing w:after="0" w:line="240" w:lineRule="auto"/>
        <w:rPr>
          <w:rFonts w:eastAsia="Times New Roman" w:cstheme="minorHAnsi"/>
          <w:bCs/>
          <w:i/>
          <w:sz w:val="24"/>
          <w:szCs w:val="24"/>
        </w:rPr>
      </w:pPr>
    </w:p>
    <w:p w14:paraId="6D0BE721" w14:textId="77777777" w:rsidR="004B4878" w:rsidRPr="002F18CE" w:rsidRDefault="004B4878" w:rsidP="004B4878">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7CAED53F" w14:textId="77777777" w:rsidR="004B4878" w:rsidRPr="002F18CE" w:rsidRDefault="00AE17AE" w:rsidP="004B4878">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4B4878"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4B4878" w:rsidRPr="002F18CE">
        <w:rPr>
          <w:rFonts w:eastAsia="Times New Roman" w:cstheme="minorHAnsi"/>
          <w:bCs/>
          <w:sz w:val="24"/>
          <w:szCs w:val="24"/>
        </w:rPr>
        <w:t>ePHI</w:t>
      </w:r>
      <w:proofErr w:type="spellEnd"/>
      <w:r w:rsidR="004B4878" w:rsidRPr="002F18CE">
        <w:rPr>
          <w:rFonts w:eastAsia="Times New Roman" w:cstheme="minorHAnsi"/>
          <w:bCs/>
          <w:sz w:val="24"/>
          <w:szCs w:val="24"/>
        </w:rPr>
        <w:t>.</w:t>
      </w:r>
    </w:p>
    <w:p w14:paraId="5A37C041" w14:textId="77777777" w:rsidR="00A36805" w:rsidRPr="002F18CE" w:rsidRDefault="00A36805" w:rsidP="004B4878">
      <w:pPr>
        <w:spacing w:after="0" w:line="240" w:lineRule="auto"/>
        <w:rPr>
          <w:rFonts w:eastAsia="Times New Roman" w:cstheme="minorHAnsi"/>
          <w:bCs/>
          <w:sz w:val="24"/>
          <w:szCs w:val="24"/>
        </w:rPr>
      </w:pPr>
    </w:p>
    <w:p w14:paraId="27D76CE2"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Retain the documentation required by paragraph (b)(1) of this section for 6 years from the date of its creation or the date when it last was in effect, whichever is later.</w:t>
      </w:r>
    </w:p>
    <w:p w14:paraId="0E78E9D4"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§164.316(b)(2)(i)]</w:t>
      </w:r>
    </w:p>
    <w:p w14:paraId="4FAF27AE" w14:textId="77777777" w:rsidR="00A36805" w:rsidRPr="002F18CE" w:rsidRDefault="00A36805" w:rsidP="00A36805">
      <w:pPr>
        <w:spacing w:line="240" w:lineRule="auto"/>
        <w:contextualSpacing/>
        <w:rPr>
          <w:rFonts w:cstheme="minorHAnsi"/>
          <w:sz w:val="24"/>
          <w:szCs w:val="24"/>
        </w:rPr>
      </w:pPr>
    </w:p>
    <w:p w14:paraId="0D922ADC" w14:textId="77777777" w:rsidR="00A36805" w:rsidRPr="002F18CE" w:rsidRDefault="00A36805" w:rsidP="00A36805">
      <w:pPr>
        <w:spacing w:line="240" w:lineRule="auto"/>
        <w:contextualSpacing/>
        <w:rPr>
          <w:rFonts w:eastAsia="Times New Roman" w:cstheme="minorHAnsi"/>
          <w:sz w:val="24"/>
          <w:szCs w:val="24"/>
        </w:rPr>
      </w:pPr>
      <w:r w:rsidRPr="002F18CE">
        <w:rPr>
          <w:rFonts w:eastAsia="Times New Roman" w:cstheme="minorHAnsi"/>
          <w:sz w:val="24"/>
          <w:szCs w:val="24"/>
        </w:rPr>
        <w:t>Retain information within the information system and information output from the system in accordance with applicable federal laws, Executive Orders, directives, policies, regulations, standards, and operational requirements.  Information handling and retention requirements should cover the full life cycle of information, in some cases extending beyond the disposal of information systems.</w:t>
      </w:r>
    </w:p>
    <w:p w14:paraId="3B82FBEF"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[NIST SP 800-53 SI-12]</w:t>
      </w:r>
    </w:p>
    <w:p w14:paraId="2B07DAA4" w14:textId="77777777" w:rsidR="00A36805" w:rsidRPr="002F18CE" w:rsidRDefault="00A36805" w:rsidP="00A36805">
      <w:pPr>
        <w:spacing w:line="240" w:lineRule="auto"/>
        <w:contextualSpacing/>
        <w:rPr>
          <w:rFonts w:cstheme="minorHAnsi"/>
          <w:sz w:val="24"/>
          <w:szCs w:val="24"/>
        </w:rPr>
      </w:pPr>
    </w:p>
    <w:p w14:paraId="675B7EBF" w14:textId="77777777" w:rsidR="00A36805" w:rsidRPr="002F18CE" w:rsidRDefault="00A36805" w:rsidP="00A36805">
      <w:pPr>
        <w:autoSpaceDE w:val="0"/>
        <w:autoSpaceDN w:val="0"/>
        <w:adjustRightInd w:val="0"/>
        <w:spacing w:after="0" w:line="240" w:lineRule="auto"/>
        <w:contextualSpacing/>
        <w:rPr>
          <w:rFonts w:eastAsia="Times New Roman" w:cstheme="minorHAnsi"/>
          <w:color w:val="000000"/>
          <w:sz w:val="24"/>
          <w:szCs w:val="24"/>
        </w:rPr>
      </w:pPr>
      <w:r w:rsidRPr="002F18CE">
        <w:rPr>
          <w:rFonts w:eastAsia="Times New Roman" w:cstheme="minorHAnsi"/>
          <w:color w:val="000000"/>
          <w:sz w:val="24"/>
          <w:szCs w:val="24"/>
        </w:rPr>
        <w:t xml:space="preserve">Provide an audit reduction and report generation capability that supports on-demand audit review, analysis, and reporting while not altering the original content or time ordering of audit records. </w:t>
      </w:r>
    </w:p>
    <w:p w14:paraId="3C1A55EE" w14:textId="77777777" w:rsidR="00A36805" w:rsidRPr="002F18CE" w:rsidRDefault="00A36805" w:rsidP="00A36805">
      <w:pPr>
        <w:spacing w:after="0" w:line="240" w:lineRule="auto"/>
        <w:rPr>
          <w:rFonts w:eastAsia="Times New Roman" w:cstheme="minorHAnsi"/>
          <w:bCs/>
          <w:i/>
          <w:sz w:val="24"/>
          <w:szCs w:val="24"/>
        </w:rPr>
      </w:pPr>
      <w:r w:rsidRPr="002F18CE">
        <w:rPr>
          <w:rFonts w:cstheme="minorHAnsi"/>
          <w:color w:val="000000" w:themeColor="text1"/>
          <w:sz w:val="24"/>
          <w:szCs w:val="24"/>
        </w:rPr>
        <w:t>[NIST SP 800-53 AU-7]</w:t>
      </w:r>
    </w:p>
    <w:p w14:paraId="595F5E8E" w14:textId="77777777" w:rsidR="00666F63" w:rsidRPr="002F18CE" w:rsidRDefault="004B4878" w:rsidP="00666F63">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125" w:name="_Toc459304874"/>
      <w:r w:rsidRPr="002F18CE">
        <w:rPr>
          <w:b/>
        </w:rPr>
        <w:t>PO5</w:t>
      </w:r>
      <w:r w:rsidR="00666F63" w:rsidRPr="002F18CE">
        <w:rPr>
          <w:b/>
        </w:rPr>
        <w:t xml:space="preserve"> - </w:t>
      </w:r>
      <w:r w:rsidRPr="002F18CE">
        <w:rPr>
          <w:rFonts w:eastAsia="Times New Roman"/>
          <w:b/>
          <w:color w:val="000000"/>
        </w:rPr>
        <w:t>§164.316(b)(2)(ii)  Required</w:t>
      </w:r>
      <w:r w:rsidR="00666F63" w:rsidRPr="002F18CE">
        <w:rPr>
          <w:rFonts w:eastAsia="Times New Roman"/>
          <w:b/>
          <w:color w:val="000000"/>
        </w:rPr>
        <w:t xml:space="preserve"> </w:t>
      </w:r>
      <w:r w:rsidR="00666F63" w:rsidRPr="002F18CE">
        <w:t>Does your practice assure that its policies, procedures and other security program documentation are available to those who need it to perform the responsibilities associated with their role?</w:t>
      </w:r>
      <w:bookmarkEnd w:id="125"/>
    </w:p>
    <w:p w14:paraId="3ABB5849" w14:textId="77777777" w:rsidR="004B4878" w:rsidRPr="002F18CE" w:rsidRDefault="004B4878" w:rsidP="004B4878">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4036B52C" w14:textId="77777777" w:rsidR="004B4878" w:rsidRPr="002F18CE" w:rsidRDefault="004B4878" w:rsidP="004B4878">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0DD12BDC" w14:textId="77777777" w:rsidR="004B4878" w:rsidRPr="002F18CE" w:rsidRDefault="004B4878" w:rsidP="004B4878">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2C8C465A"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Cost</w:t>
      </w:r>
    </w:p>
    <w:p w14:paraId="1C73C3B6"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lastRenderedPageBreak/>
        <w:t>Practice Size</w:t>
      </w:r>
    </w:p>
    <w:p w14:paraId="2027EEDE"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Complexity</w:t>
      </w:r>
    </w:p>
    <w:p w14:paraId="370374A5"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Alternate Solution</w:t>
      </w:r>
    </w:p>
    <w:p w14:paraId="1A9EA80C" w14:textId="77777777" w:rsidR="004B4878" w:rsidRPr="002F18CE" w:rsidRDefault="004B4878" w:rsidP="004B4878">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4B4878" w:rsidRPr="002F18CE" w14:paraId="6573E7D4" w14:textId="77777777" w:rsidTr="00B5639F">
        <w:tc>
          <w:tcPr>
            <w:tcW w:w="9576" w:type="dxa"/>
          </w:tcPr>
          <w:p w14:paraId="53A1A07C" w14:textId="77777777" w:rsidR="004B4878" w:rsidRPr="002F18CE" w:rsidRDefault="004B4878" w:rsidP="00B5639F">
            <w:pPr>
              <w:rPr>
                <w:rFonts w:cstheme="minorHAnsi"/>
                <w:sz w:val="24"/>
                <w:szCs w:val="24"/>
              </w:rPr>
            </w:pPr>
          </w:p>
          <w:p w14:paraId="7A96A3DD" w14:textId="77777777" w:rsidR="004B4878" w:rsidRPr="002F18CE" w:rsidRDefault="004B4878" w:rsidP="00B5639F">
            <w:pPr>
              <w:rPr>
                <w:rFonts w:cstheme="minorHAnsi"/>
                <w:sz w:val="24"/>
                <w:szCs w:val="24"/>
              </w:rPr>
            </w:pPr>
          </w:p>
          <w:p w14:paraId="001947EE" w14:textId="77777777" w:rsidR="004B4878" w:rsidRPr="002F18CE" w:rsidRDefault="004B4878" w:rsidP="00B5639F">
            <w:pPr>
              <w:rPr>
                <w:rFonts w:cstheme="minorHAnsi"/>
                <w:sz w:val="24"/>
                <w:szCs w:val="24"/>
              </w:rPr>
            </w:pPr>
          </w:p>
          <w:p w14:paraId="64E925A3" w14:textId="77777777" w:rsidR="004B4878" w:rsidRPr="002F18CE" w:rsidRDefault="004B4878" w:rsidP="00B5639F">
            <w:pPr>
              <w:rPr>
                <w:rFonts w:cstheme="minorHAnsi"/>
                <w:sz w:val="24"/>
                <w:szCs w:val="24"/>
              </w:rPr>
            </w:pPr>
          </w:p>
          <w:p w14:paraId="5F55D68D" w14:textId="77777777" w:rsidR="004B4878" w:rsidRPr="002F18CE" w:rsidRDefault="004B4878" w:rsidP="00B5639F">
            <w:pPr>
              <w:rPr>
                <w:rFonts w:cstheme="minorHAnsi"/>
                <w:sz w:val="24"/>
                <w:szCs w:val="24"/>
              </w:rPr>
            </w:pPr>
          </w:p>
          <w:p w14:paraId="7B14BBC1" w14:textId="77777777" w:rsidR="004B4878" w:rsidRPr="002F18CE" w:rsidRDefault="004B4878" w:rsidP="00B5639F">
            <w:pPr>
              <w:rPr>
                <w:rFonts w:cstheme="minorHAnsi"/>
                <w:sz w:val="24"/>
                <w:szCs w:val="24"/>
              </w:rPr>
            </w:pPr>
          </w:p>
        </w:tc>
      </w:tr>
    </w:tbl>
    <w:p w14:paraId="2A918EA7" w14:textId="77777777" w:rsidR="004B4878" w:rsidRPr="002F18CE" w:rsidRDefault="004B4878" w:rsidP="004B4878">
      <w:pPr>
        <w:rPr>
          <w:rFonts w:cstheme="minorHAnsi"/>
          <w:sz w:val="24"/>
          <w:szCs w:val="24"/>
        </w:rPr>
      </w:pPr>
    </w:p>
    <w:p w14:paraId="2D1A5FF4" w14:textId="77777777" w:rsidR="004B4878" w:rsidRPr="002F18CE" w:rsidRDefault="004B4878" w:rsidP="004B4878">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4B4878" w:rsidRPr="002F18CE" w14:paraId="093FB238" w14:textId="77777777" w:rsidTr="00B5639F">
        <w:tc>
          <w:tcPr>
            <w:tcW w:w="9576" w:type="dxa"/>
          </w:tcPr>
          <w:p w14:paraId="67DFF1D3" w14:textId="77777777" w:rsidR="004B4878" w:rsidRPr="002F18CE" w:rsidRDefault="004B4878" w:rsidP="00B5639F">
            <w:pPr>
              <w:rPr>
                <w:rFonts w:cstheme="minorHAnsi"/>
                <w:sz w:val="24"/>
                <w:szCs w:val="24"/>
              </w:rPr>
            </w:pPr>
          </w:p>
          <w:p w14:paraId="154D11DC" w14:textId="77777777" w:rsidR="004B4878" w:rsidRPr="002F18CE" w:rsidRDefault="004B4878" w:rsidP="00B5639F">
            <w:pPr>
              <w:rPr>
                <w:rFonts w:cstheme="minorHAnsi"/>
                <w:sz w:val="24"/>
                <w:szCs w:val="24"/>
              </w:rPr>
            </w:pPr>
          </w:p>
          <w:p w14:paraId="48B2CF1B" w14:textId="77777777" w:rsidR="004B4878" w:rsidRPr="002F18CE" w:rsidRDefault="004B4878" w:rsidP="00B5639F">
            <w:pPr>
              <w:rPr>
                <w:rFonts w:cstheme="minorHAnsi"/>
                <w:sz w:val="24"/>
                <w:szCs w:val="24"/>
              </w:rPr>
            </w:pPr>
          </w:p>
          <w:p w14:paraId="0EC022C4" w14:textId="77777777" w:rsidR="004B4878" w:rsidRPr="002F18CE" w:rsidRDefault="004B4878" w:rsidP="00B5639F">
            <w:pPr>
              <w:rPr>
                <w:rFonts w:cstheme="minorHAnsi"/>
                <w:sz w:val="24"/>
                <w:szCs w:val="24"/>
              </w:rPr>
            </w:pPr>
          </w:p>
          <w:p w14:paraId="7C027884" w14:textId="77777777" w:rsidR="004B4878" w:rsidRPr="002F18CE" w:rsidRDefault="004B4878" w:rsidP="00B5639F">
            <w:pPr>
              <w:rPr>
                <w:rFonts w:cstheme="minorHAnsi"/>
                <w:sz w:val="24"/>
                <w:szCs w:val="24"/>
              </w:rPr>
            </w:pPr>
          </w:p>
          <w:p w14:paraId="05D64C74" w14:textId="77777777" w:rsidR="004B4878" w:rsidRPr="002F18CE" w:rsidRDefault="004B4878" w:rsidP="00B5639F">
            <w:pPr>
              <w:rPr>
                <w:rFonts w:cstheme="minorHAnsi"/>
                <w:sz w:val="24"/>
                <w:szCs w:val="24"/>
              </w:rPr>
            </w:pPr>
          </w:p>
        </w:tc>
      </w:tr>
    </w:tbl>
    <w:p w14:paraId="6BA4CB09" w14:textId="77777777" w:rsidR="004B4878" w:rsidRPr="002F18CE" w:rsidRDefault="004B4878" w:rsidP="004B4878">
      <w:pPr>
        <w:rPr>
          <w:rFonts w:cstheme="minorHAnsi"/>
          <w:sz w:val="24"/>
          <w:szCs w:val="24"/>
        </w:rPr>
      </w:pPr>
    </w:p>
    <w:p w14:paraId="2C0DF70E" w14:textId="77777777" w:rsidR="004B4878" w:rsidRPr="002F18CE" w:rsidRDefault="004B4878" w:rsidP="004B4878">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4B4878" w:rsidRPr="002F18CE" w14:paraId="6A323A14" w14:textId="77777777" w:rsidTr="00B5639F">
        <w:tc>
          <w:tcPr>
            <w:tcW w:w="9576" w:type="dxa"/>
          </w:tcPr>
          <w:p w14:paraId="2ECBA562" w14:textId="77777777" w:rsidR="004B4878" w:rsidRPr="002F18CE" w:rsidRDefault="004B4878" w:rsidP="00B5639F">
            <w:pPr>
              <w:rPr>
                <w:rFonts w:cstheme="minorHAnsi"/>
                <w:sz w:val="24"/>
                <w:szCs w:val="24"/>
              </w:rPr>
            </w:pPr>
          </w:p>
          <w:p w14:paraId="55947D83" w14:textId="77777777" w:rsidR="004B4878" w:rsidRPr="002F18CE" w:rsidRDefault="004B4878" w:rsidP="00B5639F">
            <w:pPr>
              <w:rPr>
                <w:rFonts w:cstheme="minorHAnsi"/>
                <w:sz w:val="24"/>
                <w:szCs w:val="24"/>
              </w:rPr>
            </w:pPr>
          </w:p>
          <w:p w14:paraId="3C9FED6C" w14:textId="77777777" w:rsidR="004B4878" w:rsidRPr="002F18CE" w:rsidRDefault="004B4878" w:rsidP="00B5639F">
            <w:pPr>
              <w:rPr>
                <w:rFonts w:cstheme="minorHAnsi"/>
                <w:sz w:val="24"/>
                <w:szCs w:val="24"/>
              </w:rPr>
            </w:pPr>
          </w:p>
          <w:p w14:paraId="5E64121D" w14:textId="77777777" w:rsidR="004B4878" w:rsidRPr="002F18CE" w:rsidRDefault="004B4878" w:rsidP="00B5639F">
            <w:pPr>
              <w:rPr>
                <w:rFonts w:cstheme="minorHAnsi"/>
                <w:sz w:val="24"/>
                <w:szCs w:val="24"/>
              </w:rPr>
            </w:pPr>
          </w:p>
          <w:p w14:paraId="4017C01F" w14:textId="77777777" w:rsidR="004B4878" w:rsidRPr="002F18CE" w:rsidRDefault="004B4878" w:rsidP="00B5639F">
            <w:pPr>
              <w:rPr>
                <w:rFonts w:cstheme="minorHAnsi"/>
                <w:sz w:val="24"/>
                <w:szCs w:val="24"/>
              </w:rPr>
            </w:pPr>
          </w:p>
        </w:tc>
      </w:tr>
    </w:tbl>
    <w:p w14:paraId="23EB02C9" w14:textId="77777777" w:rsidR="004B4878" w:rsidRPr="002F18CE" w:rsidRDefault="004B4878" w:rsidP="004B4878">
      <w:pPr>
        <w:rPr>
          <w:rFonts w:cstheme="minorHAnsi"/>
          <w:sz w:val="24"/>
          <w:szCs w:val="24"/>
        </w:rPr>
      </w:pPr>
    </w:p>
    <w:p w14:paraId="09D6939E" w14:textId="77777777" w:rsidR="004B4878" w:rsidRPr="002F18CE" w:rsidRDefault="004B4878" w:rsidP="004B4878">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07E9C987"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Low</w:t>
      </w:r>
    </w:p>
    <w:p w14:paraId="2EE4EB34"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Medium</w:t>
      </w:r>
    </w:p>
    <w:p w14:paraId="1F1FF559"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High</w:t>
      </w:r>
    </w:p>
    <w:p w14:paraId="28140770" w14:textId="77777777" w:rsidR="004B4878" w:rsidRPr="002F18CE" w:rsidRDefault="004B4878" w:rsidP="004B4878">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236E1EB1"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lastRenderedPageBreak/>
        <w:t>Low</w:t>
      </w:r>
    </w:p>
    <w:p w14:paraId="529C3F52"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Medium</w:t>
      </w:r>
    </w:p>
    <w:p w14:paraId="4F361085"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High</w:t>
      </w:r>
    </w:p>
    <w:p w14:paraId="68248F16" w14:textId="77777777" w:rsidR="00D6546D" w:rsidRPr="002F18CE" w:rsidRDefault="00D6546D" w:rsidP="00D6546D">
      <w:pPr>
        <w:rPr>
          <w:rFonts w:cstheme="minorHAnsi"/>
          <w:b/>
          <w:sz w:val="24"/>
          <w:szCs w:val="24"/>
        </w:rPr>
      </w:pPr>
      <w:r w:rsidRPr="002F18CE">
        <w:rPr>
          <w:rFonts w:cstheme="minorHAnsi"/>
          <w:b/>
          <w:sz w:val="24"/>
          <w:szCs w:val="24"/>
        </w:rPr>
        <w:t>Overall Security Risk:</w:t>
      </w:r>
    </w:p>
    <w:p w14:paraId="5D9237DA" w14:textId="77777777" w:rsidR="00D6546D" w:rsidRPr="002F18CE" w:rsidRDefault="00D6546D" w:rsidP="00D6546D">
      <w:pPr>
        <w:pStyle w:val="ListParagraph"/>
        <w:numPr>
          <w:ilvl w:val="0"/>
          <w:numId w:val="3"/>
        </w:numPr>
        <w:rPr>
          <w:rFonts w:cstheme="minorHAnsi"/>
          <w:sz w:val="24"/>
          <w:szCs w:val="24"/>
        </w:rPr>
      </w:pPr>
      <w:r w:rsidRPr="002F18CE">
        <w:rPr>
          <w:rFonts w:cstheme="minorHAnsi"/>
          <w:sz w:val="24"/>
          <w:szCs w:val="24"/>
        </w:rPr>
        <w:t>Low</w:t>
      </w:r>
    </w:p>
    <w:p w14:paraId="4D757F82" w14:textId="77777777" w:rsidR="00D6546D" w:rsidRPr="002F18CE" w:rsidRDefault="00D6546D" w:rsidP="00D6546D">
      <w:pPr>
        <w:pStyle w:val="ListParagraph"/>
        <w:numPr>
          <w:ilvl w:val="0"/>
          <w:numId w:val="3"/>
        </w:numPr>
        <w:rPr>
          <w:rFonts w:cstheme="minorHAnsi"/>
          <w:sz w:val="24"/>
          <w:szCs w:val="24"/>
        </w:rPr>
      </w:pPr>
      <w:r w:rsidRPr="002F18CE">
        <w:rPr>
          <w:rFonts w:cstheme="minorHAnsi"/>
          <w:sz w:val="24"/>
          <w:szCs w:val="24"/>
        </w:rPr>
        <w:t>Medium</w:t>
      </w:r>
    </w:p>
    <w:p w14:paraId="2FA98BD9" w14:textId="77777777" w:rsidR="00D6546D" w:rsidRPr="002F18CE" w:rsidRDefault="00D6546D" w:rsidP="00D6546D">
      <w:pPr>
        <w:pStyle w:val="ListParagraph"/>
        <w:numPr>
          <w:ilvl w:val="0"/>
          <w:numId w:val="3"/>
        </w:numPr>
        <w:rPr>
          <w:rFonts w:cstheme="minorHAnsi"/>
          <w:sz w:val="24"/>
          <w:szCs w:val="24"/>
        </w:rPr>
      </w:pPr>
      <w:r w:rsidRPr="002F18CE">
        <w:rPr>
          <w:rFonts w:cstheme="minorHAnsi"/>
          <w:sz w:val="24"/>
          <w:szCs w:val="24"/>
        </w:rPr>
        <w:t>High</w:t>
      </w:r>
    </w:p>
    <w:p w14:paraId="1666D3B5" w14:textId="77777777" w:rsidR="004B4878" w:rsidRPr="002F18CE" w:rsidRDefault="004B4878" w:rsidP="004B4878">
      <w:pPr>
        <w:rPr>
          <w:rFonts w:cstheme="minorHAnsi"/>
          <w:b/>
          <w:sz w:val="24"/>
          <w:szCs w:val="24"/>
        </w:rPr>
      </w:pPr>
      <w:r w:rsidRPr="002F18CE">
        <w:rPr>
          <w:rFonts w:cstheme="minorHAnsi"/>
          <w:b/>
          <w:sz w:val="24"/>
          <w:szCs w:val="24"/>
        </w:rPr>
        <w:t>Related Information:</w:t>
      </w:r>
    </w:p>
    <w:p w14:paraId="01D4925C" w14:textId="77777777" w:rsidR="004B4878" w:rsidRPr="002F18CE" w:rsidRDefault="004B4878" w:rsidP="004B4878">
      <w:pPr>
        <w:rPr>
          <w:rFonts w:cstheme="minorHAnsi"/>
          <w:i/>
          <w:sz w:val="24"/>
          <w:szCs w:val="24"/>
        </w:rPr>
      </w:pPr>
      <w:r w:rsidRPr="002F18CE">
        <w:rPr>
          <w:rFonts w:cstheme="minorHAnsi"/>
          <w:i/>
          <w:sz w:val="24"/>
          <w:szCs w:val="24"/>
        </w:rPr>
        <w:t>Things to Consider to Help Answer the Question:</w:t>
      </w:r>
    </w:p>
    <w:p w14:paraId="52FF9176" w14:textId="77777777" w:rsidR="004B4878" w:rsidRPr="002F18CE" w:rsidRDefault="004B4878" w:rsidP="004B4878">
      <w:pPr>
        <w:rPr>
          <w:rFonts w:cstheme="minorHAnsi"/>
          <w:sz w:val="24"/>
          <w:szCs w:val="24"/>
        </w:rPr>
      </w:pPr>
      <w:r w:rsidRPr="002F18CE">
        <w:rPr>
          <w:rFonts w:cstheme="minorHAnsi"/>
          <w:sz w:val="24"/>
          <w:szCs w:val="24"/>
        </w:rPr>
        <w:t>Consider that documentation only has value when the information it contains is accessible to those who need it.</w:t>
      </w:r>
    </w:p>
    <w:p w14:paraId="317C44FF" w14:textId="77777777" w:rsidR="004B4878" w:rsidRPr="002F18CE" w:rsidRDefault="004B4878" w:rsidP="004B4878">
      <w:pPr>
        <w:rPr>
          <w:rFonts w:cstheme="minorHAnsi"/>
          <w:i/>
          <w:sz w:val="24"/>
          <w:szCs w:val="24"/>
        </w:rPr>
      </w:pPr>
      <w:r w:rsidRPr="002F18CE">
        <w:rPr>
          <w:rFonts w:cstheme="minorHAnsi"/>
          <w:sz w:val="24"/>
          <w:szCs w:val="24"/>
        </w:rPr>
        <w:t>Consider whether your practice makes its policies, procedures, plans, and strategy accessible to applicable workforce members.</w:t>
      </w:r>
    </w:p>
    <w:p w14:paraId="076FAF0D" w14:textId="77777777" w:rsidR="004B4878" w:rsidRPr="002F18CE" w:rsidRDefault="004B4878" w:rsidP="004B4878">
      <w:pPr>
        <w:rPr>
          <w:rFonts w:cstheme="minorHAnsi"/>
          <w:i/>
          <w:sz w:val="24"/>
          <w:szCs w:val="24"/>
        </w:rPr>
      </w:pPr>
      <w:r w:rsidRPr="002F18CE">
        <w:rPr>
          <w:rFonts w:cstheme="minorHAnsi"/>
          <w:i/>
          <w:sz w:val="24"/>
          <w:szCs w:val="24"/>
        </w:rPr>
        <w:t>Possible Threats and Vulnerabilities:</w:t>
      </w:r>
    </w:p>
    <w:p w14:paraId="629B32FA" w14:textId="77777777" w:rsidR="004B4878" w:rsidRPr="002F18CE" w:rsidRDefault="004B4878" w:rsidP="004B4878">
      <w:pPr>
        <w:spacing w:line="240" w:lineRule="auto"/>
        <w:contextualSpacing/>
        <w:rPr>
          <w:rFonts w:cstheme="minorHAnsi"/>
          <w:sz w:val="24"/>
          <w:szCs w:val="24"/>
        </w:rPr>
      </w:pPr>
      <w:r w:rsidRPr="002F18CE">
        <w:rPr>
          <w:rFonts w:eastAsia="Times New Roman" w:cstheme="minorHAnsi"/>
          <w:sz w:val="24"/>
          <w:szCs w:val="24"/>
        </w:rPr>
        <w:t xml:space="preserve">Your practice may not be able to safeguard its facilities, information systems, and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if it does not </w:t>
      </w:r>
      <w:r w:rsidRPr="002F18CE">
        <w:rPr>
          <w:rFonts w:cstheme="minorHAnsi"/>
          <w:sz w:val="24"/>
          <w:szCs w:val="24"/>
        </w:rPr>
        <w:t>assure that its policies, procedures and other security program documentation are available to those who need it to perform the responsibilities associated with their role.</w:t>
      </w:r>
    </w:p>
    <w:p w14:paraId="76FF95EE" w14:textId="77777777" w:rsidR="004B4878" w:rsidRPr="002F18CE" w:rsidRDefault="004B4878" w:rsidP="004B4878">
      <w:pPr>
        <w:spacing w:line="240" w:lineRule="auto"/>
        <w:contextualSpacing/>
        <w:rPr>
          <w:rFonts w:cstheme="minorHAnsi"/>
          <w:sz w:val="24"/>
          <w:szCs w:val="24"/>
        </w:rPr>
      </w:pPr>
    </w:p>
    <w:p w14:paraId="4627C7FE" w14:textId="77777777" w:rsidR="004B4878" w:rsidRPr="002F18CE" w:rsidRDefault="004B4878" w:rsidP="004B4878">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7F3030EA" w14:textId="77777777" w:rsidR="004B4878" w:rsidRPr="002F18CE" w:rsidRDefault="004B4878" w:rsidP="004B4878">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76D17272" w14:textId="77777777" w:rsidR="004B4878" w:rsidRPr="002F18CE" w:rsidRDefault="004B4878" w:rsidP="004B487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5C207FEA" w14:textId="77777777" w:rsidR="004B4878" w:rsidRPr="002F18CE" w:rsidRDefault="004B4878" w:rsidP="004B487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65D821A0" w14:textId="77777777" w:rsidR="004B4878" w:rsidRPr="002F18CE" w:rsidRDefault="004B4878" w:rsidP="004B4878">
      <w:pPr>
        <w:spacing w:after="0" w:line="240" w:lineRule="auto"/>
        <w:rPr>
          <w:rFonts w:eastAsia="Times New Roman" w:cstheme="minorHAnsi"/>
          <w:bCs/>
          <w:i/>
          <w:sz w:val="24"/>
          <w:szCs w:val="24"/>
        </w:rPr>
      </w:pPr>
    </w:p>
    <w:p w14:paraId="2F8EED5D" w14:textId="77777777" w:rsidR="004B4878" w:rsidRPr="002F18CE" w:rsidRDefault="004B4878" w:rsidP="004B4878">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1934D464" w14:textId="77777777" w:rsidR="004B4878" w:rsidRPr="002F18CE" w:rsidRDefault="00AE17AE" w:rsidP="00A36805">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4B4878"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4B4878" w:rsidRPr="002F18CE">
        <w:rPr>
          <w:rFonts w:eastAsia="Times New Roman" w:cstheme="minorHAnsi"/>
          <w:bCs/>
          <w:sz w:val="24"/>
          <w:szCs w:val="24"/>
        </w:rPr>
        <w:t>ePHI</w:t>
      </w:r>
      <w:proofErr w:type="spellEnd"/>
      <w:r w:rsidR="004B4878" w:rsidRPr="002F18CE">
        <w:rPr>
          <w:rFonts w:eastAsia="Times New Roman" w:cstheme="minorHAnsi"/>
          <w:bCs/>
          <w:sz w:val="24"/>
          <w:szCs w:val="24"/>
        </w:rPr>
        <w:t>.</w:t>
      </w:r>
    </w:p>
    <w:p w14:paraId="1AC4BE5F" w14:textId="77777777" w:rsidR="00A36805" w:rsidRPr="002F18CE" w:rsidRDefault="00A36805" w:rsidP="00A36805">
      <w:pPr>
        <w:spacing w:line="240" w:lineRule="auto"/>
        <w:contextualSpacing/>
        <w:rPr>
          <w:rFonts w:cstheme="minorHAnsi"/>
          <w:sz w:val="24"/>
          <w:szCs w:val="24"/>
        </w:rPr>
      </w:pPr>
    </w:p>
    <w:p w14:paraId="08C80547"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lastRenderedPageBreak/>
        <w:t>Make documentation available to those persons responsible for implementing the procedures to which the documentation pertains.</w:t>
      </w:r>
    </w:p>
    <w:p w14:paraId="7C7F2232"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§164.316(b)(2)(ii)]</w:t>
      </w:r>
    </w:p>
    <w:p w14:paraId="344FDB37" w14:textId="77777777" w:rsidR="00A36805" w:rsidRPr="002F18CE" w:rsidRDefault="00A36805" w:rsidP="00A36805">
      <w:pPr>
        <w:spacing w:line="240" w:lineRule="auto"/>
        <w:contextualSpacing/>
        <w:rPr>
          <w:rFonts w:cstheme="minorHAnsi"/>
          <w:sz w:val="24"/>
          <w:szCs w:val="24"/>
        </w:rPr>
      </w:pPr>
    </w:p>
    <w:p w14:paraId="76999AFA" w14:textId="77777777" w:rsidR="00A36805" w:rsidRPr="002F18CE" w:rsidRDefault="00A36805" w:rsidP="00A36805">
      <w:pPr>
        <w:rPr>
          <w:rFonts w:cstheme="minorHAnsi"/>
          <w:sz w:val="24"/>
          <w:szCs w:val="24"/>
        </w:rPr>
      </w:pPr>
      <w:r w:rsidRPr="002F18CE">
        <w:rPr>
          <w:rFonts w:cstheme="minorHAnsi"/>
          <w:color w:val="000000" w:themeColor="text1"/>
          <w:sz w:val="24"/>
          <w:szCs w:val="24"/>
        </w:rPr>
        <w:t xml:space="preserve">Enforce role-based access control (RBAC) policies that </w:t>
      </w:r>
      <w:r w:rsidRPr="002F18CE">
        <w:rPr>
          <w:rFonts w:eastAsia="Times New Roman" w:cstheme="minorHAnsi"/>
          <w:bCs/>
          <w:color w:val="000000" w:themeColor="text1"/>
          <w:sz w:val="24"/>
          <w:szCs w:val="24"/>
        </w:rPr>
        <w:t xml:space="preserve">define workforce or service providers and controls their access based upon how your practice defined user roles. </w:t>
      </w:r>
      <w:r w:rsidRPr="002F18CE">
        <w:rPr>
          <w:rFonts w:cstheme="minorHAnsi"/>
          <w:color w:val="000000" w:themeColor="text1"/>
          <w:sz w:val="24"/>
          <w:szCs w:val="24"/>
        </w:rPr>
        <w:br/>
        <w:t>[NIST SP 800-53 AC-3]</w:t>
      </w:r>
    </w:p>
    <w:p w14:paraId="7DDB6C64" w14:textId="77777777" w:rsidR="00A36805" w:rsidRPr="002F18CE" w:rsidRDefault="00A36805" w:rsidP="00E912CE">
      <w:pPr>
        <w:rPr>
          <w:rFonts w:cstheme="minorHAnsi"/>
          <w:sz w:val="24"/>
          <w:szCs w:val="24"/>
        </w:rPr>
      </w:pPr>
    </w:p>
    <w:p w14:paraId="65DA3708" w14:textId="77777777" w:rsidR="00666F63" w:rsidRPr="002F18CE" w:rsidRDefault="004B4878" w:rsidP="00666F63">
      <w:pPr>
        <w:pStyle w:val="Heading1"/>
        <w:pBdr>
          <w:top w:val="single" w:sz="4" w:space="1" w:color="auto"/>
          <w:left w:val="single" w:sz="4" w:space="4" w:color="auto"/>
          <w:bottom w:val="single" w:sz="4" w:space="1" w:color="auto"/>
          <w:right w:val="single" w:sz="4" w:space="4" w:color="auto"/>
        </w:pBdr>
        <w:rPr>
          <w:rFonts w:eastAsia="Times New Roman"/>
          <w:color w:val="000000"/>
        </w:rPr>
      </w:pPr>
      <w:bookmarkStart w:id="126" w:name="_Toc459304875"/>
      <w:r w:rsidRPr="002F18CE">
        <w:rPr>
          <w:b/>
        </w:rPr>
        <w:t>PO6</w:t>
      </w:r>
      <w:r w:rsidR="00666F63" w:rsidRPr="002F18CE">
        <w:rPr>
          <w:b/>
        </w:rPr>
        <w:t xml:space="preserve"> - </w:t>
      </w:r>
      <w:r w:rsidRPr="002F18CE">
        <w:rPr>
          <w:rFonts w:eastAsia="Times New Roman"/>
          <w:b/>
          <w:color w:val="000000"/>
        </w:rPr>
        <w:t>§164.316(b)(2)(iii</w:t>
      </w:r>
      <w:proofErr w:type="gramStart"/>
      <w:r w:rsidRPr="002F18CE">
        <w:rPr>
          <w:rFonts w:eastAsia="Times New Roman"/>
          <w:b/>
          <w:color w:val="000000"/>
        </w:rPr>
        <w:t>)  Required</w:t>
      </w:r>
      <w:proofErr w:type="gramEnd"/>
      <w:r w:rsidR="00666F63" w:rsidRPr="002F18CE">
        <w:rPr>
          <w:rFonts w:eastAsia="Times New Roman"/>
          <w:b/>
          <w:color w:val="000000"/>
        </w:rPr>
        <w:t xml:space="preserve"> </w:t>
      </w:r>
      <w:r w:rsidR="00666F63" w:rsidRPr="002F18CE">
        <w:t>Does your practice assure that it periodically reviews and updates (when needed) its policies, procedures, and other security program documentation?</w:t>
      </w:r>
      <w:bookmarkEnd w:id="126"/>
    </w:p>
    <w:p w14:paraId="7F7E0DBC" w14:textId="77777777" w:rsidR="004B4878" w:rsidRPr="002F18CE" w:rsidRDefault="004B4878" w:rsidP="004B4878">
      <w:pPr>
        <w:pStyle w:val="ListParagraph"/>
        <w:numPr>
          <w:ilvl w:val="0"/>
          <w:numId w:val="4"/>
        </w:numPr>
        <w:ind w:left="720"/>
        <w:rPr>
          <w:rFonts w:eastAsia="Times New Roman" w:cstheme="minorHAnsi"/>
          <w:color w:val="000000"/>
          <w:sz w:val="24"/>
          <w:szCs w:val="24"/>
        </w:rPr>
      </w:pPr>
      <w:r w:rsidRPr="002F18CE">
        <w:rPr>
          <w:rFonts w:eastAsia="Times New Roman" w:cstheme="minorHAnsi"/>
          <w:color w:val="000000"/>
          <w:sz w:val="24"/>
          <w:szCs w:val="24"/>
        </w:rPr>
        <w:t>Yes</w:t>
      </w:r>
    </w:p>
    <w:p w14:paraId="21E1F1B7" w14:textId="77777777" w:rsidR="004B4878" w:rsidRPr="002F18CE" w:rsidRDefault="004B4878" w:rsidP="004B4878">
      <w:pPr>
        <w:pStyle w:val="ListParagraph"/>
        <w:numPr>
          <w:ilvl w:val="0"/>
          <w:numId w:val="1"/>
        </w:numPr>
        <w:ind w:left="720"/>
        <w:rPr>
          <w:rFonts w:eastAsia="Times New Roman" w:cstheme="minorHAnsi"/>
          <w:color w:val="000000"/>
          <w:sz w:val="24"/>
          <w:szCs w:val="24"/>
        </w:rPr>
      </w:pPr>
      <w:r w:rsidRPr="002F18CE">
        <w:rPr>
          <w:rFonts w:eastAsia="Times New Roman" w:cstheme="minorHAnsi"/>
          <w:color w:val="000000"/>
          <w:sz w:val="24"/>
          <w:szCs w:val="24"/>
        </w:rPr>
        <w:t>No</w:t>
      </w:r>
    </w:p>
    <w:p w14:paraId="7402BC3D" w14:textId="77777777" w:rsidR="004B4878" w:rsidRPr="002F18CE" w:rsidRDefault="004B4878" w:rsidP="004B4878">
      <w:pPr>
        <w:rPr>
          <w:rFonts w:cstheme="minorHAnsi"/>
          <w:sz w:val="24"/>
          <w:szCs w:val="24"/>
        </w:rPr>
      </w:pPr>
      <w:r w:rsidRPr="002F18CE">
        <w:rPr>
          <w:rFonts w:cstheme="minorHAnsi"/>
          <w:b/>
          <w:sz w:val="24"/>
          <w:szCs w:val="24"/>
        </w:rPr>
        <w:t>If no</w:t>
      </w:r>
      <w:r w:rsidRPr="002F18CE">
        <w:rPr>
          <w:rFonts w:cstheme="minorHAnsi"/>
          <w:sz w:val="24"/>
          <w:szCs w:val="24"/>
        </w:rPr>
        <w:t>, please select from the following:</w:t>
      </w:r>
    </w:p>
    <w:p w14:paraId="27FC6A4C"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Cost</w:t>
      </w:r>
    </w:p>
    <w:p w14:paraId="19869C16"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Practice Size</w:t>
      </w:r>
    </w:p>
    <w:p w14:paraId="5C1EAD7D"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Complexity</w:t>
      </w:r>
    </w:p>
    <w:p w14:paraId="1FF288C7" w14:textId="77777777" w:rsidR="004B4878" w:rsidRPr="002F18CE" w:rsidRDefault="004B4878" w:rsidP="004B4878">
      <w:pPr>
        <w:pStyle w:val="ListParagraph"/>
        <w:numPr>
          <w:ilvl w:val="0"/>
          <w:numId w:val="2"/>
        </w:numPr>
        <w:rPr>
          <w:rFonts w:cstheme="minorHAnsi"/>
          <w:sz w:val="24"/>
          <w:szCs w:val="24"/>
        </w:rPr>
      </w:pPr>
      <w:r w:rsidRPr="002F18CE">
        <w:rPr>
          <w:rFonts w:cstheme="minorHAnsi"/>
          <w:sz w:val="24"/>
          <w:szCs w:val="24"/>
        </w:rPr>
        <w:t>Alternate Solution</w:t>
      </w:r>
    </w:p>
    <w:p w14:paraId="3675F124" w14:textId="77777777" w:rsidR="004B4878" w:rsidRPr="002F18CE" w:rsidRDefault="004B4878" w:rsidP="004B4878">
      <w:pPr>
        <w:rPr>
          <w:rFonts w:cstheme="minorHAnsi"/>
          <w:sz w:val="24"/>
          <w:szCs w:val="24"/>
        </w:rPr>
      </w:pPr>
      <w:r w:rsidRPr="002F18CE">
        <w:rPr>
          <w:rFonts w:cstheme="minorHAnsi"/>
          <w:sz w:val="24"/>
          <w:szCs w:val="24"/>
        </w:rPr>
        <w:t>Please detail your current activities:</w:t>
      </w:r>
    </w:p>
    <w:tbl>
      <w:tblPr>
        <w:tblStyle w:val="TableGrid"/>
        <w:tblW w:w="0" w:type="auto"/>
        <w:tblLook w:val="04A0" w:firstRow="1" w:lastRow="0" w:firstColumn="1" w:lastColumn="0" w:noHBand="0" w:noVBand="1"/>
      </w:tblPr>
      <w:tblGrid>
        <w:gridCol w:w="9576"/>
      </w:tblGrid>
      <w:tr w:rsidR="004B4878" w:rsidRPr="002F18CE" w14:paraId="573DDF1B" w14:textId="77777777" w:rsidTr="00B5639F">
        <w:tc>
          <w:tcPr>
            <w:tcW w:w="9576" w:type="dxa"/>
          </w:tcPr>
          <w:p w14:paraId="65B0CA6B" w14:textId="77777777" w:rsidR="004B4878" w:rsidRPr="002F18CE" w:rsidRDefault="004B4878" w:rsidP="00B5639F">
            <w:pPr>
              <w:rPr>
                <w:rFonts w:cstheme="minorHAnsi"/>
                <w:sz w:val="24"/>
                <w:szCs w:val="24"/>
              </w:rPr>
            </w:pPr>
          </w:p>
          <w:p w14:paraId="4A524AA1" w14:textId="77777777" w:rsidR="004B4878" w:rsidRPr="002F18CE" w:rsidRDefault="004B4878" w:rsidP="00B5639F">
            <w:pPr>
              <w:rPr>
                <w:rFonts w:cstheme="minorHAnsi"/>
                <w:sz w:val="24"/>
                <w:szCs w:val="24"/>
              </w:rPr>
            </w:pPr>
          </w:p>
          <w:p w14:paraId="5205E192" w14:textId="77777777" w:rsidR="004B4878" w:rsidRPr="002F18CE" w:rsidRDefault="004B4878" w:rsidP="00B5639F">
            <w:pPr>
              <w:rPr>
                <w:rFonts w:cstheme="minorHAnsi"/>
                <w:sz w:val="24"/>
                <w:szCs w:val="24"/>
              </w:rPr>
            </w:pPr>
          </w:p>
          <w:p w14:paraId="46AB8B22" w14:textId="77777777" w:rsidR="004B4878" w:rsidRPr="002F18CE" w:rsidRDefault="004B4878" w:rsidP="00B5639F">
            <w:pPr>
              <w:rPr>
                <w:rFonts w:cstheme="minorHAnsi"/>
                <w:sz w:val="24"/>
                <w:szCs w:val="24"/>
              </w:rPr>
            </w:pPr>
          </w:p>
          <w:p w14:paraId="3E05832C" w14:textId="77777777" w:rsidR="004B4878" w:rsidRPr="002F18CE" w:rsidRDefault="004B4878" w:rsidP="00B5639F">
            <w:pPr>
              <w:rPr>
                <w:rFonts w:cstheme="minorHAnsi"/>
                <w:sz w:val="24"/>
                <w:szCs w:val="24"/>
              </w:rPr>
            </w:pPr>
          </w:p>
          <w:p w14:paraId="7486176E" w14:textId="77777777" w:rsidR="004B4878" w:rsidRPr="002F18CE" w:rsidRDefault="004B4878" w:rsidP="00B5639F">
            <w:pPr>
              <w:rPr>
                <w:rFonts w:cstheme="minorHAnsi"/>
                <w:sz w:val="24"/>
                <w:szCs w:val="24"/>
              </w:rPr>
            </w:pPr>
          </w:p>
        </w:tc>
      </w:tr>
    </w:tbl>
    <w:p w14:paraId="7BA4EA4B" w14:textId="77777777" w:rsidR="004B4878" w:rsidRPr="002F18CE" w:rsidRDefault="004B4878" w:rsidP="004B4878">
      <w:pPr>
        <w:rPr>
          <w:rFonts w:cstheme="minorHAnsi"/>
          <w:sz w:val="24"/>
          <w:szCs w:val="24"/>
        </w:rPr>
      </w:pPr>
    </w:p>
    <w:p w14:paraId="00BD3723" w14:textId="77777777" w:rsidR="004B4878" w:rsidRPr="002F18CE" w:rsidRDefault="004B4878" w:rsidP="004B4878">
      <w:pPr>
        <w:rPr>
          <w:rFonts w:cstheme="minorHAnsi"/>
          <w:sz w:val="24"/>
          <w:szCs w:val="24"/>
        </w:rPr>
      </w:pPr>
      <w:r w:rsidRPr="002F18CE">
        <w:rPr>
          <w:rFonts w:cstheme="minorHAnsi"/>
          <w:sz w:val="24"/>
          <w:szCs w:val="24"/>
        </w:rPr>
        <w:t>Please include any additional notes:</w:t>
      </w:r>
    </w:p>
    <w:tbl>
      <w:tblPr>
        <w:tblStyle w:val="TableGrid"/>
        <w:tblW w:w="0" w:type="auto"/>
        <w:tblLook w:val="04A0" w:firstRow="1" w:lastRow="0" w:firstColumn="1" w:lastColumn="0" w:noHBand="0" w:noVBand="1"/>
      </w:tblPr>
      <w:tblGrid>
        <w:gridCol w:w="9576"/>
      </w:tblGrid>
      <w:tr w:rsidR="004B4878" w:rsidRPr="002F18CE" w14:paraId="421026DA" w14:textId="77777777" w:rsidTr="00B5639F">
        <w:tc>
          <w:tcPr>
            <w:tcW w:w="9576" w:type="dxa"/>
          </w:tcPr>
          <w:p w14:paraId="75F8DECD" w14:textId="77777777" w:rsidR="004B4878" w:rsidRPr="002F18CE" w:rsidRDefault="004B4878" w:rsidP="00B5639F">
            <w:pPr>
              <w:rPr>
                <w:rFonts w:cstheme="minorHAnsi"/>
                <w:sz w:val="24"/>
                <w:szCs w:val="24"/>
              </w:rPr>
            </w:pPr>
          </w:p>
          <w:p w14:paraId="67885B4D" w14:textId="77777777" w:rsidR="004B4878" w:rsidRPr="002F18CE" w:rsidRDefault="004B4878" w:rsidP="00B5639F">
            <w:pPr>
              <w:rPr>
                <w:rFonts w:cstheme="minorHAnsi"/>
                <w:sz w:val="24"/>
                <w:szCs w:val="24"/>
              </w:rPr>
            </w:pPr>
          </w:p>
          <w:p w14:paraId="752395E0" w14:textId="77777777" w:rsidR="004B4878" w:rsidRPr="002F18CE" w:rsidRDefault="004B4878" w:rsidP="00B5639F">
            <w:pPr>
              <w:rPr>
                <w:rFonts w:cstheme="minorHAnsi"/>
                <w:sz w:val="24"/>
                <w:szCs w:val="24"/>
              </w:rPr>
            </w:pPr>
          </w:p>
          <w:p w14:paraId="7139AAB5" w14:textId="77777777" w:rsidR="004B4878" w:rsidRPr="002F18CE" w:rsidRDefault="004B4878" w:rsidP="00B5639F">
            <w:pPr>
              <w:rPr>
                <w:rFonts w:cstheme="minorHAnsi"/>
                <w:sz w:val="24"/>
                <w:szCs w:val="24"/>
              </w:rPr>
            </w:pPr>
          </w:p>
          <w:p w14:paraId="4C56D72B" w14:textId="77777777" w:rsidR="004B4878" w:rsidRPr="002F18CE" w:rsidRDefault="004B4878" w:rsidP="00B5639F">
            <w:pPr>
              <w:rPr>
                <w:rFonts w:cstheme="minorHAnsi"/>
                <w:sz w:val="24"/>
                <w:szCs w:val="24"/>
              </w:rPr>
            </w:pPr>
          </w:p>
          <w:p w14:paraId="3A895860" w14:textId="77777777" w:rsidR="004B4878" w:rsidRPr="002F18CE" w:rsidRDefault="004B4878" w:rsidP="00B5639F">
            <w:pPr>
              <w:rPr>
                <w:rFonts w:cstheme="minorHAnsi"/>
                <w:sz w:val="24"/>
                <w:szCs w:val="24"/>
              </w:rPr>
            </w:pPr>
          </w:p>
        </w:tc>
      </w:tr>
    </w:tbl>
    <w:p w14:paraId="00AF5A15" w14:textId="77777777" w:rsidR="004B4878" w:rsidRPr="002F18CE" w:rsidRDefault="004B4878" w:rsidP="004B4878">
      <w:pPr>
        <w:rPr>
          <w:rFonts w:cstheme="minorHAnsi"/>
          <w:sz w:val="24"/>
          <w:szCs w:val="24"/>
        </w:rPr>
      </w:pPr>
    </w:p>
    <w:p w14:paraId="621F85C8" w14:textId="77777777" w:rsidR="004B4878" w:rsidRPr="002F18CE" w:rsidRDefault="004B4878" w:rsidP="004B4878">
      <w:pPr>
        <w:rPr>
          <w:rFonts w:cstheme="minorHAnsi"/>
          <w:sz w:val="24"/>
          <w:szCs w:val="24"/>
        </w:rPr>
      </w:pPr>
      <w:r w:rsidRPr="002F18CE">
        <w:rPr>
          <w:rFonts w:cstheme="minorHAnsi"/>
          <w:sz w:val="24"/>
          <w:szCs w:val="24"/>
        </w:rPr>
        <w:t>Please detail your remediation plan:</w:t>
      </w:r>
    </w:p>
    <w:tbl>
      <w:tblPr>
        <w:tblStyle w:val="TableGrid"/>
        <w:tblW w:w="0" w:type="auto"/>
        <w:tblLook w:val="04A0" w:firstRow="1" w:lastRow="0" w:firstColumn="1" w:lastColumn="0" w:noHBand="0" w:noVBand="1"/>
      </w:tblPr>
      <w:tblGrid>
        <w:gridCol w:w="9576"/>
      </w:tblGrid>
      <w:tr w:rsidR="004B4878" w:rsidRPr="002F18CE" w14:paraId="7D5CAA01" w14:textId="77777777" w:rsidTr="00B5639F">
        <w:tc>
          <w:tcPr>
            <w:tcW w:w="9576" w:type="dxa"/>
          </w:tcPr>
          <w:p w14:paraId="6E5C45A9" w14:textId="77777777" w:rsidR="004B4878" w:rsidRPr="002F18CE" w:rsidRDefault="004B4878" w:rsidP="00B5639F">
            <w:pPr>
              <w:rPr>
                <w:rFonts w:cstheme="minorHAnsi"/>
                <w:sz w:val="24"/>
                <w:szCs w:val="24"/>
              </w:rPr>
            </w:pPr>
          </w:p>
          <w:p w14:paraId="64E9614C" w14:textId="77777777" w:rsidR="004B4878" w:rsidRPr="002F18CE" w:rsidRDefault="004B4878" w:rsidP="00B5639F">
            <w:pPr>
              <w:rPr>
                <w:rFonts w:cstheme="minorHAnsi"/>
                <w:sz w:val="24"/>
                <w:szCs w:val="24"/>
              </w:rPr>
            </w:pPr>
          </w:p>
          <w:p w14:paraId="68469904" w14:textId="77777777" w:rsidR="004B4878" w:rsidRPr="002F18CE" w:rsidRDefault="004B4878" w:rsidP="00B5639F">
            <w:pPr>
              <w:rPr>
                <w:rFonts w:cstheme="minorHAnsi"/>
                <w:sz w:val="24"/>
                <w:szCs w:val="24"/>
              </w:rPr>
            </w:pPr>
          </w:p>
          <w:p w14:paraId="77692AAE" w14:textId="77777777" w:rsidR="004B4878" w:rsidRPr="002F18CE" w:rsidRDefault="004B4878" w:rsidP="00B5639F">
            <w:pPr>
              <w:rPr>
                <w:rFonts w:cstheme="minorHAnsi"/>
                <w:sz w:val="24"/>
                <w:szCs w:val="24"/>
              </w:rPr>
            </w:pPr>
          </w:p>
          <w:p w14:paraId="18975B8F" w14:textId="77777777" w:rsidR="004B4878" w:rsidRPr="002F18CE" w:rsidRDefault="004B4878" w:rsidP="00B5639F">
            <w:pPr>
              <w:rPr>
                <w:rFonts w:cstheme="minorHAnsi"/>
                <w:sz w:val="24"/>
                <w:szCs w:val="24"/>
              </w:rPr>
            </w:pPr>
          </w:p>
          <w:p w14:paraId="01A04AA7" w14:textId="77777777" w:rsidR="004B4878" w:rsidRPr="002F18CE" w:rsidRDefault="004B4878" w:rsidP="00B5639F">
            <w:pPr>
              <w:rPr>
                <w:rFonts w:cstheme="minorHAnsi"/>
                <w:sz w:val="24"/>
                <w:szCs w:val="24"/>
              </w:rPr>
            </w:pPr>
          </w:p>
        </w:tc>
      </w:tr>
    </w:tbl>
    <w:p w14:paraId="66F2D130" w14:textId="77777777" w:rsidR="004B4878" w:rsidRPr="002F18CE" w:rsidRDefault="004B4878" w:rsidP="004B4878">
      <w:pPr>
        <w:rPr>
          <w:rFonts w:cstheme="minorHAnsi"/>
          <w:sz w:val="24"/>
          <w:szCs w:val="24"/>
        </w:rPr>
      </w:pPr>
      <w:r w:rsidRPr="002F18CE">
        <w:rPr>
          <w:rFonts w:cstheme="minorHAnsi"/>
          <w:sz w:val="24"/>
          <w:szCs w:val="24"/>
        </w:rPr>
        <w:t xml:space="preserve">Please rate the likelihood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0C500851"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Low</w:t>
      </w:r>
    </w:p>
    <w:p w14:paraId="755BB1C9"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Medium</w:t>
      </w:r>
    </w:p>
    <w:p w14:paraId="59C06C38"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High</w:t>
      </w:r>
    </w:p>
    <w:p w14:paraId="46049874" w14:textId="77777777" w:rsidR="004B4878" w:rsidRPr="002F18CE" w:rsidRDefault="004B4878" w:rsidP="004B4878">
      <w:pPr>
        <w:rPr>
          <w:rFonts w:cstheme="minorHAnsi"/>
          <w:sz w:val="24"/>
          <w:szCs w:val="24"/>
        </w:rPr>
      </w:pPr>
      <w:r w:rsidRPr="002F18CE">
        <w:rPr>
          <w:rFonts w:cstheme="minorHAnsi"/>
          <w:sz w:val="24"/>
          <w:szCs w:val="24"/>
        </w:rPr>
        <w:t xml:space="preserve">Please rate the impact of a threat/vulnerability affecting your </w:t>
      </w:r>
      <w:proofErr w:type="spellStart"/>
      <w:r w:rsidRPr="002F18CE">
        <w:rPr>
          <w:rFonts w:cstheme="minorHAnsi"/>
          <w:sz w:val="24"/>
          <w:szCs w:val="24"/>
        </w:rPr>
        <w:t>ePHI</w:t>
      </w:r>
      <w:proofErr w:type="spellEnd"/>
      <w:r w:rsidRPr="002F18CE">
        <w:rPr>
          <w:rFonts w:cstheme="minorHAnsi"/>
          <w:sz w:val="24"/>
          <w:szCs w:val="24"/>
        </w:rPr>
        <w:t>:</w:t>
      </w:r>
    </w:p>
    <w:p w14:paraId="39597A80"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Low</w:t>
      </w:r>
    </w:p>
    <w:p w14:paraId="38BD4A9B"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Medium</w:t>
      </w:r>
    </w:p>
    <w:p w14:paraId="50E3E86F" w14:textId="77777777" w:rsidR="004B4878" w:rsidRPr="002F18CE" w:rsidRDefault="004B4878" w:rsidP="004B4878">
      <w:pPr>
        <w:pStyle w:val="ListParagraph"/>
        <w:numPr>
          <w:ilvl w:val="0"/>
          <w:numId w:val="3"/>
        </w:numPr>
        <w:rPr>
          <w:rFonts w:cstheme="minorHAnsi"/>
          <w:sz w:val="24"/>
          <w:szCs w:val="24"/>
        </w:rPr>
      </w:pPr>
      <w:r w:rsidRPr="002F18CE">
        <w:rPr>
          <w:rFonts w:cstheme="minorHAnsi"/>
          <w:sz w:val="24"/>
          <w:szCs w:val="24"/>
        </w:rPr>
        <w:t>High</w:t>
      </w:r>
    </w:p>
    <w:p w14:paraId="5258D924" w14:textId="77777777" w:rsidR="00D6546D" w:rsidRPr="002F18CE" w:rsidRDefault="00D6546D" w:rsidP="00D6546D">
      <w:pPr>
        <w:rPr>
          <w:rFonts w:cstheme="minorHAnsi"/>
          <w:b/>
          <w:sz w:val="24"/>
          <w:szCs w:val="24"/>
        </w:rPr>
      </w:pPr>
      <w:r w:rsidRPr="002F18CE">
        <w:rPr>
          <w:rFonts w:cstheme="minorHAnsi"/>
          <w:b/>
          <w:sz w:val="24"/>
          <w:szCs w:val="24"/>
        </w:rPr>
        <w:t>Overall Security Risk:</w:t>
      </w:r>
    </w:p>
    <w:p w14:paraId="358F2CB8" w14:textId="77777777" w:rsidR="00D6546D" w:rsidRPr="002F18CE" w:rsidRDefault="00D6546D" w:rsidP="00D6546D">
      <w:pPr>
        <w:pStyle w:val="ListParagraph"/>
        <w:numPr>
          <w:ilvl w:val="0"/>
          <w:numId w:val="3"/>
        </w:numPr>
        <w:rPr>
          <w:rFonts w:cstheme="minorHAnsi"/>
          <w:sz w:val="24"/>
          <w:szCs w:val="24"/>
        </w:rPr>
      </w:pPr>
      <w:r w:rsidRPr="002F18CE">
        <w:rPr>
          <w:rFonts w:cstheme="minorHAnsi"/>
          <w:sz w:val="24"/>
          <w:szCs w:val="24"/>
        </w:rPr>
        <w:t>Low</w:t>
      </w:r>
    </w:p>
    <w:p w14:paraId="50B3653C" w14:textId="77777777" w:rsidR="00D6546D" w:rsidRPr="002F18CE" w:rsidRDefault="00D6546D" w:rsidP="00D6546D">
      <w:pPr>
        <w:pStyle w:val="ListParagraph"/>
        <w:numPr>
          <w:ilvl w:val="0"/>
          <w:numId w:val="3"/>
        </w:numPr>
        <w:rPr>
          <w:rFonts w:cstheme="minorHAnsi"/>
          <w:sz w:val="24"/>
          <w:szCs w:val="24"/>
        </w:rPr>
      </w:pPr>
      <w:r w:rsidRPr="002F18CE">
        <w:rPr>
          <w:rFonts w:cstheme="minorHAnsi"/>
          <w:sz w:val="24"/>
          <w:szCs w:val="24"/>
        </w:rPr>
        <w:t>Medium</w:t>
      </w:r>
    </w:p>
    <w:p w14:paraId="0D3F9933" w14:textId="77777777" w:rsidR="00D6546D" w:rsidRPr="002F18CE" w:rsidRDefault="00D6546D" w:rsidP="00D6546D">
      <w:pPr>
        <w:pStyle w:val="ListParagraph"/>
        <w:numPr>
          <w:ilvl w:val="0"/>
          <w:numId w:val="3"/>
        </w:numPr>
        <w:rPr>
          <w:rFonts w:cstheme="minorHAnsi"/>
          <w:sz w:val="24"/>
          <w:szCs w:val="24"/>
        </w:rPr>
      </w:pPr>
      <w:r w:rsidRPr="002F18CE">
        <w:rPr>
          <w:rFonts w:cstheme="minorHAnsi"/>
          <w:sz w:val="24"/>
          <w:szCs w:val="24"/>
        </w:rPr>
        <w:t>High</w:t>
      </w:r>
    </w:p>
    <w:p w14:paraId="5BE4EA4E" w14:textId="77777777" w:rsidR="004B4878" w:rsidRPr="002F18CE" w:rsidRDefault="004B4878" w:rsidP="004B4878">
      <w:pPr>
        <w:rPr>
          <w:rFonts w:cstheme="minorHAnsi"/>
          <w:b/>
          <w:sz w:val="24"/>
          <w:szCs w:val="24"/>
        </w:rPr>
      </w:pPr>
      <w:r w:rsidRPr="002F18CE">
        <w:rPr>
          <w:rFonts w:cstheme="minorHAnsi"/>
          <w:b/>
          <w:sz w:val="24"/>
          <w:szCs w:val="24"/>
        </w:rPr>
        <w:t>Related Information:</w:t>
      </w:r>
    </w:p>
    <w:p w14:paraId="77FD95B0" w14:textId="77777777" w:rsidR="004B4878" w:rsidRPr="002F18CE" w:rsidRDefault="004B4878" w:rsidP="004B4878">
      <w:pPr>
        <w:rPr>
          <w:rFonts w:cstheme="minorHAnsi"/>
          <w:i/>
          <w:sz w:val="24"/>
          <w:szCs w:val="24"/>
        </w:rPr>
      </w:pPr>
      <w:r w:rsidRPr="002F18CE">
        <w:rPr>
          <w:rFonts w:cstheme="minorHAnsi"/>
          <w:i/>
          <w:sz w:val="24"/>
          <w:szCs w:val="24"/>
        </w:rPr>
        <w:t>Things to Consider to Help Answer the Question:</w:t>
      </w:r>
    </w:p>
    <w:p w14:paraId="56647B98" w14:textId="77777777" w:rsidR="004B4878" w:rsidRPr="002F18CE" w:rsidRDefault="004B4878" w:rsidP="004B4878">
      <w:pPr>
        <w:rPr>
          <w:rFonts w:cstheme="minorHAnsi"/>
          <w:sz w:val="24"/>
          <w:szCs w:val="24"/>
        </w:rPr>
      </w:pPr>
      <w:r w:rsidRPr="002F18CE">
        <w:rPr>
          <w:rFonts w:cstheme="minorHAnsi"/>
          <w:sz w:val="24"/>
          <w:szCs w:val="24"/>
        </w:rPr>
        <w:t xml:space="preserve">Change is constant.  Understand the nature of change and its impact on your practice’s workforce, business associates, subcontractors, information systems, and </w:t>
      </w:r>
      <w:proofErr w:type="spellStart"/>
      <w:r w:rsidRPr="002F18CE">
        <w:rPr>
          <w:rFonts w:cstheme="minorHAnsi"/>
          <w:sz w:val="24"/>
          <w:szCs w:val="24"/>
        </w:rPr>
        <w:t>ePHI</w:t>
      </w:r>
      <w:proofErr w:type="spellEnd"/>
      <w:r w:rsidRPr="002F18CE">
        <w:rPr>
          <w:rFonts w:cstheme="minorHAnsi"/>
          <w:sz w:val="24"/>
          <w:szCs w:val="24"/>
        </w:rPr>
        <w:t xml:space="preserve">. </w:t>
      </w:r>
    </w:p>
    <w:p w14:paraId="67E65D65" w14:textId="77777777" w:rsidR="004B4878" w:rsidRPr="002F18CE" w:rsidRDefault="004B4878" w:rsidP="004B4878">
      <w:pPr>
        <w:rPr>
          <w:rFonts w:cstheme="minorHAnsi"/>
          <w:i/>
          <w:sz w:val="24"/>
          <w:szCs w:val="24"/>
        </w:rPr>
      </w:pPr>
      <w:r w:rsidRPr="002F18CE">
        <w:rPr>
          <w:rFonts w:cstheme="minorHAnsi"/>
          <w:sz w:val="24"/>
          <w:szCs w:val="24"/>
        </w:rPr>
        <w:lastRenderedPageBreak/>
        <w:t xml:space="preserve">Consider whether your practice evaluates its policies and procedures on an annual basis or upon occurrence of a significant event, such as changes in its environment or operations that can impact the security of </w:t>
      </w:r>
      <w:proofErr w:type="spellStart"/>
      <w:r w:rsidRPr="002F18CE">
        <w:rPr>
          <w:rFonts w:cstheme="minorHAnsi"/>
          <w:sz w:val="24"/>
          <w:szCs w:val="24"/>
        </w:rPr>
        <w:t>ePHI</w:t>
      </w:r>
      <w:proofErr w:type="spellEnd"/>
      <w:r w:rsidRPr="002F18CE">
        <w:rPr>
          <w:rFonts w:cstheme="minorHAnsi"/>
          <w:sz w:val="24"/>
          <w:szCs w:val="24"/>
        </w:rPr>
        <w:t>.</w:t>
      </w:r>
    </w:p>
    <w:p w14:paraId="0B99CA1B" w14:textId="77777777" w:rsidR="004B4878" w:rsidRPr="002F18CE" w:rsidRDefault="004B4878" w:rsidP="004B4878">
      <w:pPr>
        <w:rPr>
          <w:rFonts w:cstheme="minorHAnsi"/>
          <w:i/>
          <w:sz w:val="24"/>
          <w:szCs w:val="24"/>
        </w:rPr>
      </w:pPr>
      <w:r w:rsidRPr="002F18CE">
        <w:rPr>
          <w:rFonts w:cstheme="minorHAnsi"/>
          <w:i/>
          <w:sz w:val="24"/>
          <w:szCs w:val="24"/>
        </w:rPr>
        <w:t>Possible Threats and Vulnerabilities:</w:t>
      </w:r>
    </w:p>
    <w:p w14:paraId="25EB1C31" w14:textId="77777777" w:rsidR="004B4878" w:rsidRPr="002F18CE" w:rsidRDefault="004B4878" w:rsidP="004B4878">
      <w:pPr>
        <w:spacing w:line="240" w:lineRule="auto"/>
        <w:contextualSpacing/>
        <w:rPr>
          <w:rFonts w:cstheme="minorHAnsi"/>
          <w:sz w:val="24"/>
          <w:szCs w:val="24"/>
        </w:rPr>
      </w:pPr>
      <w:r w:rsidRPr="002F18CE">
        <w:rPr>
          <w:rFonts w:eastAsia="Times New Roman" w:cstheme="minorHAnsi"/>
          <w:sz w:val="24"/>
          <w:szCs w:val="24"/>
        </w:rPr>
        <w:t xml:space="preserve">Your practice may not be able to safeguard its facilities, information systems, and </w:t>
      </w:r>
      <w:proofErr w:type="spellStart"/>
      <w:r w:rsidRPr="002F18CE">
        <w:rPr>
          <w:rFonts w:eastAsia="Times New Roman" w:cstheme="minorHAnsi"/>
          <w:sz w:val="24"/>
          <w:szCs w:val="24"/>
        </w:rPr>
        <w:t>ePHI</w:t>
      </w:r>
      <w:proofErr w:type="spellEnd"/>
      <w:r w:rsidRPr="002F18CE">
        <w:rPr>
          <w:rFonts w:eastAsia="Times New Roman" w:cstheme="minorHAnsi"/>
          <w:sz w:val="24"/>
          <w:szCs w:val="24"/>
        </w:rPr>
        <w:t xml:space="preserve"> if it does not </w:t>
      </w:r>
      <w:r w:rsidRPr="002F18CE">
        <w:rPr>
          <w:rFonts w:cstheme="minorHAnsi"/>
          <w:sz w:val="24"/>
          <w:szCs w:val="24"/>
        </w:rPr>
        <w:t>periodically review and update (when needed) its policies, procedures, and other security program documentation.</w:t>
      </w:r>
    </w:p>
    <w:p w14:paraId="47A547FC" w14:textId="77777777" w:rsidR="004B4878" w:rsidRPr="002F18CE" w:rsidRDefault="004B4878" w:rsidP="004B4878">
      <w:pPr>
        <w:spacing w:line="240" w:lineRule="auto"/>
        <w:contextualSpacing/>
        <w:rPr>
          <w:rFonts w:cstheme="minorHAnsi"/>
          <w:sz w:val="24"/>
          <w:szCs w:val="24"/>
        </w:rPr>
      </w:pPr>
    </w:p>
    <w:p w14:paraId="2AC773A0" w14:textId="77777777" w:rsidR="004B4878" w:rsidRPr="002F18CE" w:rsidRDefault="004B4878" w:rsidP="004B4878">
      <w:pPr>
        <w:spacing w:line="240" w:lineRule="auto"/>
        <w:contextualSpacing/>
        <w:rPr>
          <w:rFonts w:cstheme="minorHAnsi"/>
          <w:sz w:val="24"/>
          <w:szCs w:val="24"/>
        </w:rPr>
      </w:pPr>
      <w:r w:rsidRPr="002F18CE">
        <w:rPr>
          <w:rFonts w:eastAsia="Times New Roman" w:cstheme="minorHAnsi"/>
          <w:color w:val="000000"/>
          <w:sz w:val="24"/>
          <w:szCs w:val="24"/>
        </w:rPr>
        <w:t>Some potential impacts include:</w:t>
      </w:r>
    </w:p>
    <w:p w14:paraId="40AB9C3D" w14:textId="77777777" w:rsidR="004B4878" w:rsidRPr="002F18CE" w:rsidRDefault="004B4878" w:rsidP="004B4878">
      <w:pPr>
        <w:pStyle w:val="ListParagraph"/>
        <w:numPr>
          <w:ilvl w:val="0"/>
          <w:numId w:val="6"/>
        </w:numPr>
        <w:spacing w:line="240" w:lineRule="auto"/>
        <w:ind w:left="252" w:hanging="252"/>
        <w:rPr>
          <w:rFonts w:cstheme="minorHAnsi"/>
          <w:sz w:val="24"/>
          <w:szCs w:val="24"/>
        </w:rPr>
      </w:pPr>
      <w:r w:rsidRPr="002F18CE">
        <w:rPr>
          <w:rFonts w:cstheme="minorHAnsi"/>
          <w:sz w:val="24"/>
          <w:szCs w:val="24"/>
        </w:rPr>
        <w:t xml:space="preserve">Unauthorized or inappropriate access to </w:t>
      </w:r>
      <w:proofErr w:type="spellStart"/>
      <w:r w:rsidRPr="002F18CE">
        <w:rPr>
          <w:rFonts w:cstheme="minorHAnsi"/>
          <w:sz w:val="24"/>
          <w:szCs w:val="24"/>
        </w:rPr>
        <w:t>ePHI</w:t>
      </w:r>
      <w:proofErr w:type="spellEnd"/>
      <w:r w:rsidRPr="002F18CE">
        <w:rPr>
          <w:rFonts w:cstheme="minorHAnsi"/>
          <w:sz w:val="24"/>
          <w:szCs w:val="24"/>
        </w:rPr>
        <w:t xml:space="preserve"> can compromise the confidentiality, integrity, and availability of your practice’s </w:t>
      </w:r>
      <w:proofErr w:type="spellStart"/>
      <w:r w:rsidRPr="002F18CE">
        <w:rPr>
          <w:rFonts w:cstheme="minorHAnsi"/>
          <w:sz w:val="24"/>
          <w:szCs w:val="24"/>
        </w:rPr>
        <w:t>ePHI</w:t>
      </w:r>
      <w:proofErr w:type="spellEnd"/>
      <w:r w:rsidRPr="002F18CE">
        <w:rPr>
          <w:rFonts w:cstheme="minorHAnsi"/>
          <w:sz w:val="24"/>
          <w:szCs w:val="24"/>
        </w:rPr>
        <w:t xml:space="preserve">. </w:t>
      </w:r>
    </w:p>
    <w:p w14:paraId="1295A535" w14:textId="77777777" w:rsidR="004B4878" w:rsidRPr="002F18CE" w:rsidRDefault="004B4878" w:rsidP="004B487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Unauthorized disclosure, loss, or theft of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can lead to medical identity theft.</w:t>
      </w:r>
    </w:p>
    <w:p w14:paraId="11EF9BF4" w14:textId="77777777" w:rsidR="004B4878" w:rsidRPr="002F18CE" w:rsidRDefault="004B4878" w:rsidP="004B4878">
      <w:pPr>
        <w:pStyle w:val="ListParagraph"/>
        <w:numPr>
          <w:ilvl w:val="0"/>
          <w:numId w:val="6"/>
        </w:numPr>
        <w:spacing w:after="0" w:line="240" w:lineRule="auto"/>
        <w:ind w:left="252" w:hanging="252"/>
        <w:rPr>
          <w:rFonts w:eastAsia="Times New Roman" w:cstheme="minorHAnsi"/>
          <w:color w:val="000000" w:themeColor="text1"/>
          <w:sz w:val="24"/>
          <w:szCs w:val="24"/>
        </w:rPr>
      </w:pPr>
      <w:r w:rsidRPr="002F18CE">
        <w:rPr>
          <w:rFonts w:eastAsia="Times New Roman" w:cstheme="minorHAnsi"/>
          <w:color w:val="000000" w:themeColor="text1"/>
          <w:sz w:val="24"/>
          <w:szCs w:val="24"/>
        </w:rPr>
        <w:t xml:space="preserve">Accurate </w:t>
      </w:r>
      <w:proofErr w:type="spellStart"/>
      <w:r w:rsidRPr="002F18CE">
        <w:rPr>
          <w:rFonts w:eastAsia="Times New Roman" w:cstheme="minorHAnsi"/>
          <w:color w:val="000000" w:themeColor="text1"/>
          <w:sz w:val="24"/>
          <w:szCs w:val="24"/>
        </w:rPr>
        <w:t>ePHI</w:t>
      </w:r>
      <w:proofErr w:type="spellEnd"/>
      <w:r w:rsidRPr="002F18CE">
        <w:rPr>
          <w:rFonts w:eastAsia="Times New Roman" w:cstheme="minorHAnsi"/>
          <w:color w:val="000000" w:themeColor="text1"/>
          <w:sz w:val="24"/>
          <w:szCs w:val="24"/>
        </w:rPr>
        <w:t xml:space="preserve"> may not be available when needed, which can adversely impact your healthcare professionals’ ability to diagnose and treat their patients.</w:t>
      </w:r>
    </w:p>
    <w:p w14:paraId="303E8DDF" w14:textId="77777777" w:rsidR="004B4878" w:rsidRPr="002F18CE" w:rsidRDefault="004B4878" w:rsidP="004B4878">
      <w:pPr>
        <w:spacing w:after="0" w:line="240" w:lineRule="auto"/>
        <w:rPr>
          <w:rFonts w:eastAsia="Times New Roman" w:cstheme="minorHAnsi"/>
          <w:bCs/>
          <w:i/>
          <w:sz w:val="24"/>
          <w:szCs w:val="24"/>
        </w:rPr>
      </w:pPr>
    </w:p>
    <w:p w14:paraId="6AD5809F" w14:textId="77777777" w:rsidR="004B4878" w:rsidRPr="002F18CE" w:rsidRDefault="004B4878" w:rsidP="004B4878">
      <w:pPr>
        <w:spacing w:after="0" w:line="240" w:lineRule="auto"/>
        <w:rPr>
          <w:rFonts w:eastAsia="Times New Roman" w:cstheme="minorHAnsi"/>
          <w:bCs/>
          <w:i/>
          <w:sz w:val="24"/>
          <w:szCs w:val="24"/>
        </w:rPr>
      </w:pPr>
      <w:r w:rsidRPr="002F18CE">
        <w:rPr>
          <w:rFonts w:eastAsia="Times New Roman" w:cstheme="minorHAnsi"/>
          <w:bCs/>
          <w:i/>
          <w:sz w:val="24"/>
          <w:szCs w:val="24"/>
        </w:rPr>
        <w:t xml:space="preserve">Examples of Safeguards:  </w:t>
      </w:r>
    </w:p>
    <w:p w14:paraId="1BB44116" w14:textId="77777777" w:rsidR="004B4878" w:rsidRPr="002F18CE" w:rsidRDefault="00AE17AE" w:rsidP="004B4878">
      <w:pPr>
        <w:spacing w:after="0" w:line="240" w:lineRule="auto"/>
        <w:rPr>
          <w:rFonts w:eastAsia="Times New Roman" w:cstheme="minorHAnsi"/>
          <w:bCs/>
          <w:sz w:val="24"/>
          <w:szCs w:val="24"/>
        </w:rPr>
      </w:pPr>
      <w:r w:rsidRPr="002F18CE">
        <w:rPr>
          <w:rFonts w:eastAsia="Times New Roman" w:cstheme="minorHAnsi"/>
          <w:bCs/>
          <w:sz w:val="24"/>
          <w:szCs w:val="24"/>
        </w:rPr>
        <w:t>Below are s</w:t>
      </w:r>
      <w:r w:rsidR="004B4878" w:rsidRPr="002F18CE">
        <w:rPr>
          <w:rFonts w:eastAsia="Times New Roman" w:cstheme="minorHAnsi"/>
          <w:bCs/>
          <w:sz w:val="24"/>
          <w:szCs w:val="24"/>
        </w:rPr>
        <w:t xml:space="preserve">ome potential safeguards to use against possible threats/vulnerabilities. NOTE: The safeguards you choose will depend on the degree of risk and the potential harm that the threat/vulnerability poses to you and the individuals who are the subjects of the </w:t>
      </w:r>
      <w:proofErr w:type="spellStart"/>
      <w:r w:rsidR="004B4878" w:rsidRPr="002F18CE">
        <w:rPr>
          <w:rFonts w:eastAsia="Times New Roman" w:cstheme="minorHAnsi"/>
          <w:bCs/>
          <w:sz w:val="24"/>
          <w:szCs w:val="24"/>
        </w:rPr>
        <w:t>ePHI</w:t>
      </w:r>
      <w:proofErr w:type="spellEnd"/>
      <w:r w:rsidR="004B4878" w:rsidRPr="002F18CE">
        <w:rPr>
          <w:rFonts w:eastAsia="Times New Roman" w:cstheme="minorHAnsi"/>
          <w:bCs/>
          <w:sz w:val="24"/>
          <w:szCs w:val="24"/>
        </w:rPr>
        <w:t>.</w:t>
      </w:r>
    </w:p>
    <w:p w14:paraId="6D319D11" w14:textId="77777777" w:rsidR="004B4878" w:rsidRPr="002F18CE" w:rsidRDefault="004B4878" w:rsidP="00E912CE">
      <w:pPr>
        <w:rPr>
          <w:rFonts w:cstheme="minorHAnsi"/>
          <w:sz w:val="24"/>
          <w:szCs w:val="24"/>
        </w:rPr>
      </w:pPr>
    </w:p>
    <w:p w14:paraId="2363783C"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Review documentation periodically, and update as needed, in response to environmental or operational changes affecting the security of the electronic protected health information.</w:t>
      </w:r>
    </w:p>
    <w:p w14:paraId="3A084E5E"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w:t>
      </w:r>
      <w:r w:rsidRPr="002F18CE">
        <w:rPr>
          <w:rFonts w:eastAsia="Times New Roman" w:cstheme="minorHAnsi"/>
          <w:color w:val="000000"/>
          <w:sz w:val="24"/>
          <w:szCs w:val="24"/>
        </w:rPr>
        <w:t xml:space="preserve">45 CFR </w:t>
      </w:r>
      <w:r w:rsidRPr="002F18CE">
        <w:rPr>
          <w:rFonts w:cstheme="minorHAnsi"/>
          <w:sz w:val="24"/>
          <w:szCs w:val="24"/>
        </w:rPr>
        <w:t>§164.316(b)(2)(iii)]</w:t>
      </w:r>
    </w:p>
    <w:p w14:paraId="6BB34B4E" w14:textId="77777777" w:rsidR="00A36805" w:rsidRPr="002F18CE" w:rsidRDefault="00A36805" w:rsidP="00A36805">
      <w:pPr>
        <w:spacing w:line="240" w:lineRule="auto"/>
        <w:contextualSpacing/>
        <w:rPr>
          <w:rFonts w:cstheme="minorHAnsi"/>
          <w:sz w:val="24"/>
          <w:szCs w:val="24"/>
        </w:rPr>
      </w:pPr>
    </w:p>
    <w:p w14:paraId="585CE366" w14:textId="77777777" w:rsidR="00A36805" w:rsidRPr="002F18CE" w:rsidRDefault="00A36805" w:rsidP="00A36805">
      <w:pPr>
        <w:autoSpaceDE w:val="0"/>
        <w:autoSpaceDN w:val="0"/>
        <w:adjustRightInd w:val="0"/>
        <w:spacing w:after="0" w:line="240" w:lineRule="auto"/>
        <w:contextualSpacing/>
        <w:rPr>
          <w:rFonts w:cstheme="minorHAnsi"/>
          <w:color w:val="000000" w:themeColor="text1"/>
          <w:sz w:val="24"/>
          <w:szCs w:val="24"/>
        </w:rPr>
      </w:pPr>
      <w:r w:rsidRPr="002F18CE">
        <w:rPr>
          <w:rFonts w:cstheme="minorHAnsi"/>
          <w:color w:val="000000" w:themeColor="text1"/>
          <w:sz w:val="24"/>
          <w:szCs w:val="24"/>
        </w:rPr>
        <w:t>Develop, document, and disseminate to workforce members a security planning policy that addresses its purpose, scope, roles, responsibilities, management commitment, the expected coordination among organizational entities, and compliance requirements.  The policy should also outline procedures to facilitate its implementation of the security planning policy and associated controls.</w:t>
      </w:r>
    </w:p>
    <w:p w14:paraId="7E8CA7D4" w14:textId="77777777" w:rsidR="00A36805" w:rsidRPr="002F18CE" w:rsidRDefault="00A36805" w:rsidP="00A36805">
      <w:pPr>
        <w:spacing w:line="240" w:lineRule="auto"/>
        <w:contextualSpacing/>
        <w:rPr>
          <w:rFonts w:cstheme="minorHAnsi"/>
          <w:sz w:val="24"/>
          <w:szCs w:val="24"/>
        </w:rPr>
      </w:pPr>
      <w:r w:rsidRPr="002F18CE">
        <w:rPr>
          <w:rFonts w:cstheme="minorHAnsi"/>
          <w:sz w:val="24"/>
          <w:szCs w:val="24"/>
        </w:rPr>
        <w:t>[NIST SP 800-53 PL-1]</w:t>
      </w:r>
    </w:p>
    <w:p w14:paraId="750F5FCE" w14:textId="77777777" w:rsidR="00A36805" w:rsidRPr="002F18CE" w:rsidRDefault="00A36805" w:rsidP="00A36805">
      <w:pPr>
        <w:spacing w:line="240" w:lineRule="auto"/>
        <w:contextualSpacing/>
        <w:rPr>
          <w:rFonts w:eastAsia="Times New Roman" w:cstheme="minorHAnsi"/>
          <w:sz w:val="24"/>
          <w:szCs w:val="24"/>
        </w:rPr>
      </w:pPr>
    </w:p>
    <w:p w14:paraId="69DB6256" w14:textId="77777777" w:rsidR="00A36805" w:rsidRPr="002F18CE" w:rsidRDefault="00A36805" w:rsidP="00A36805">
      <w:pPr>
        <w:spacing w:line="240" w:lineRule="auto"/>
        <w:contextualSpacing/>
        <w:rPr>
          <w:rFonts w:eastAsia="Times New Roman" w:cstheme="minorHAnsi"/>
          <w:sz w:val="24"/>
          <w:szCs w:val="24"/>
        </w:rPr>
      </w:pPr>
      <w:r w:rsidRPr="002F18CE">
        <w:rPr>
          <w:rFonts w:eastAsia="Times New Roman" w:cstheme="minorHAnsi"/>
          <w:sz w:val="24"/>
          <w:szCs w:val="24"/>
        </w:rPr>
        <w:t>Review and update the current security policy and security planning procedures.</w:t>
      </w:r>
    </w:p>
    <w:p w14:paraId="20586ADD" w14:textId="77777777" w:rsidR="00A36805" w:rsidRPr="002D5903" w:rsidRDefault="00A36805" w:rsidP="00A36805">
      <w:pPr>
        <w:rPr>
          <w:rFonts w:cstheme="minorHAnsi"/>
          <w:sz w:val="24"/>
          <w:szCs w:val="24"/>
        </w:rPr>
      </w:pPr>
      <w:r w:rsidRPr="002F18CE">
        <w:rPr>
          <w:rFonts w:cstheme="minorHAnsi"/>
          <w:sz w:val="24"/>
          <w:szCs w:val="24"/>
        </w:rPr>
        <w:t>[NIST SP 800-53 PL-2]</w:t>
      </w:r>
    </w:p>
    <w:sectPr w:rsidR="00A36805" w:rsidRPr="002D5903" w:rsidSect="002F18CE">
      <w:headerReference w:type="default" r:id="rId21"/>
      <w:footerReference w:type="default" r:id="rId22"/>
      <w:pgSz w:w="12240" w:h="15840"/>
      <w:pgMar w:top="1440" w:right="1440" w:bottom="1440" w:left="1440" w:header="720" w:footer="720" w:gutter="0"/>
      <w:pgNumType w:start="9"/>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5BEF98" w14:textId="77777777" w:rsidR="00807436" w:rsidRDefault="00807436" w:rsidP="00AD15E1">
      <w:pPr>
        <w:spacing w:after="0" w:line="240" w:lineRule="auto"/>
      </w:pPr>
      <w:r>
        <w:separator/>
      </w:r>
    </w:p>
  </w:endnote>
  <w:endnote w:type="continuationSeparator" w:id="0">
    <w:p w14:paraId="7CB969F0" w14:textId="77777777" w:rsidR="00807436" w:rsidRDefault="00807436" w:rsidP="00AD1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6181649"/>
      <w:docPartObj>
        <w:docPartGallery w:val="Page Numbers (Bottom of Page)"/>
        <w:docPartUnique/>
      </w:docPartObj>
    </w:sdtPr>
    <w:sdtEndPr/>
    <w:sdtContent>
      <w:p w14:paraId="3D67464E" w14:textId="77777777" w:rsidR="002D5903" w:rsidRDefault="002D5903" w:rsidP="000F72EE">
        <w:pPr>
          <w:pStyle w:val="Footer"/>
          <w:jc w:val="right"/>
        </w:pPr>
        <w:r>
          <w:fldChar w:fldCharType="begin"/>
        </w:r>
        <w:r>
          <w:instrText xml:space="preserve"> PAGE   \* MERGEFORMAT </w:instrText>
        </w:r>
        <w:r>
          <w:fldChar w:fldCharType="separate"/>
        </w:r>
        <w:r w:rsidR="007678C1">
          <w:rPr>
            <w:noProof/>
          </w:rPr>
          <w:t>viii</w:t>
        </w:r>
        <w:r>
          <w:rPr>
            <w:noProof/>
          </w:rPr>
          <w:fldChar w:fldCharType="end"/>
        </w:r>
      </w:p>
    </w:sdtContent>
  </w:sdt>
  <w:p w14:paraId="3E00FD7F" w14:textId="77777777" w:rsidR="002D5903" w:rsidRDefault="002D590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0837905"/>
      <w:docPartObj>
        <w:docPartGallery w:val="Page Numbers (Bottom of Page)"/>
        <w:docPartUnique/>
      </w:docPartObj>
    </w:sdtPr>
    <w:sdtEndPr/>
    <w:sdtContent>
      <w:p w14:paraId="2A755106" w14:textId="77777777" w:rsidR="002D5903" w:rsidRDefault="002D5903" w:rsidP="000F72EE">
        <w:pPr>
          <w:pStyle w:val="Footer"/>
          <w:jc w:val="right"/>
        </w:pPr>
        <w:r>
          <w:fldChar w:fldCharType="begin"/>
        </w:r>
        <w:r>
          <w:instrText xml:space="preserve"> PAGE   \* MERGEFORMAT </w:instrText>
        </w:r>
        <w:r>
          <w:fldChar w:fldCharType="separate"/>
        </w:r>
        <w:r w:rsidR="007678C1">
          <w:rPr>
            <w:noProof/>
          </w:rPr>
          <w:t>204</w:t>
        </w:r>
        <w:r>
          <w:rPr>
            <w:noProof/>
          </w:rPr>
          <w:fldChar w:fldCharType="end"/>
        </w:r>
      </w:p>
    </w:sdtContent>
  </w:sdt>
  <w:p w14:paraId="71B21F9B" w14:textId="77777777" w:rsidR="002D5903" w:rsidRDefault="002D590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1968A3" w14:textId="77777777" w:rsidR="00807436" w:rsidRDefault="00807436" w:rsidP="00AD15E1">
      <w:pPr>
        <w:spacing w:after="0" w:line="240" w:lineRule="auto"/>
      </w:pPr>
      <w:r>
        <w:separator/>
      </w:r>
    </w:p>
  </w:footnote>
  <w:footnote w:type="continuationSeparator" w:id="0">
    <w:p w14:paraId="1A59F833" w14:textId="77777777" w:rsidR="00807436" w:rsidRDefault="00807436" w:rsidP="00AD15E1">
      <w:pPr>
        <w:spacing w:after="0" w:line="240" w:lineRule="auto"/>
      </w:pPr>
      <w:r>
        <w:continuationSeparator/>
      </w:r>
    </w:p>
  </w:footnote>
  <w:footnote w:id="1">
    <w:p w14:paraId="4562C37D" w14:textId="77777777" w:rsidR="005C1C6A" w:rsidRDefault="005C1C6A">
      <w:pPr>
        <w:pStyle w:val="FootnoteText"/>
      </w:pPr>
      <w:r>
        <w:rPr>
          <w:rStyle w:val="FootnoteReference"/>
        </w:rPr>
        <w:footnoteRef/>
      </w:r>
      <w:r>
        <w:t xml:space="preserve"> </w:t>
      </w:r>
      <w:r w:rsidRPr="005C1C6A">
        <w:t>http://www.hhs.gov/hipaa/index.html</w:t>
      </w:r>
    </w:p>
  </w:footnote>
  <w:footnote w:id="2">
    <w:p w14:paraId="78F25EE9" w14:textId="77777777" w:rsidR="005C1C6A" w:rsidRDefault="005C1C6A">
      <w:pPr>
        <w:pStyle w:val="FootnoteText"/>
      </w:pPr>
      <w:r>
        <w:rPr>
          <w:rStyle w:val="FootnoteReference"/>
        </w:rPr>
        <w:footnoteRef/>
      </w:r>
      <w:r>
        <w:t xml:space="preserve"> </w:t>
      </w:r>
      <w:r w:rsidRPr="005C1C6A">
        <w:t>https://www.healthit.gov/</w:t>
      </w:r>
    </w:p>
  </w:footnote>
  <w:footnote w:id="3">
    <w:p w14:paraId="052FFBF2" w14:textId="77777777" w:rsidR="005C1C6A" w:rsidRDefault="005C1C6A">
      <w:pPr>
        <w:pStyle w:val="FootnoteText"/>
      </w:pPr>
      <w:r>
        <w:rPr>
          <w:rStyle w:val="FootnoteReference"/>
        </w:rPr>
        <w:footnoteRef/>
      </w:r>
      <w:r>
        <w:t xml:space="preserve"> </w:t>
      </w:r>
      <w:r w:rsidRPr="005C1C6A">
        <w:t>http://csrc.nist.gov/publications/nistpubs/800-30-rev1/sp800_30_r1.pdf</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BA731" w14:textId="3DC21DE5" w:rsidR="002D5903" w:rsidRPr="00842291" w:rsidDel="007678C1" w:rsidRDefault="002D5903" w:rsidP="000F72EE">
    <w:pPr>
      <w:pStyle w:val="Header"/>
      <w:pBdr>
        <w:bottom w:val="single" w:sz="4" w:space="7" w:color="auto"/>
      </w:pBdr>
      <w:rPr>
        <w:del w:id="33" w:author="Hareesh Ganesan" w:date="2017-01-23T12:18:00Z"/>
        <w:rFonts w:asciiTheme="majorHAnsi" w:hAnsiTheme="majorHAnsi"/>
        <w:b/>
        <w:szCs w:val="24"/>
      </w:rPr>
    </w:pPr>
    <w:del w:id="34" w:author="Hareesh Ganesan" w:date="2017-01-23T12:18:00Z">
      <w:r w:rsidDel="007678C1">
        <w:rPr>
          <w:rFonts w:asciiTheme="majorHAnsi" w:hAnsiTheme="majorHAnsi"/>
          <w:b/>
          <w:noProof/>
          <w:szCs w:val="24"/>
        </w:rPr>
        <w:drawing>
          <wp:anchor distT="0" distB="0" distL="114300" distR="114300" simplePos="0" relativeHeight="251661312" behindDoc="0" locked="0" layoutInCell="1" allowOverlap="1" wp14:anchorId="4A99D046" wp14:editId="09D7E5A0">
            <wp:simplePos x="0" y="0"/>
            <wp:positionH relativeFrom="column">
              <wp:posOffset>5410200</wp:posOffset>
            </wp:positionH>
            <wp:positionV relativeFrom="paragraph">
              <wp:posOffset>-276225</wp:posOffset>
            </wp:positionV>
            <wp:extent cx="495300" cy="495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0px-US-DeptOfHHS-Logo.svg.png"/>
                    <pic:cNvPicPr/>
                  </pic:nvPicPr>
                  <pic:blipFill>
                    <a:blip r:embed="rId1">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page">
              <wp14:pctWidth>0</wp14:pctWidth>
            </wp14:sizeRelH>
            <wp14:sizeRelV relativeFrom="page">
              <wp14:pctHeight>0</wp14:pctHeight>
            </wp14:sizeRelV>
          </wp:anchor>
        </w:drawing>
      </w:r>
      <w:r w:rsidDel="007678C1">
        <w:rPr>
          <w:rFonts w:asciiTheme="majorHAnsi" w:hAnsiTheme="majorHAnsi"/>
          <w:b/>
        </w:rPr>
        <w:delText>SRA Tool Content – Administrative Safeguards</w:delText>
      </w:r>
    </w:del>
  </w:p>
  <w:p w14:paraId="1659EF60" w14:textId="77777777" w:rsidR="002D5903" w:rsidRDefault="002D5903" w:rsidP="000F72EE">
    <w:pPr>
      <w:pStyle w:val="Header"/>
      <w:tabs>
        <w:tab w:val="clear" w:pos="4680"/>
        <w:tab w:val="clear" w:pos="9360"/>
        <w:tab w:val="left" w:pos="3585"/>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AFF71" w14:textId="3203B968" w:rsidR="002D5903" w:rsidRPr="00842291" w:rsidDel="007678C1" w:rsidRDefault="002D5903" w:rsidP="000F72EE">
    <w:pPr>
      <w:pStyle w:val="Header"/>
      <w:pBdr>
        <w:bottom w:val="single" w:sz="4" w:space="7" w:color="auto"/>
      </w:pBdr>
      <w:rPr>
        <w:del w:id="127" w:author="Hareesh Ganesan" w:date="2017-01-23T12:18:00Z"/>
        <w:rFonts w:asciiTheme="majorHAnsi" w:hAnsiTheme="majorHAnsi"/>
        <w:b/>
        <w:szCs w:val="24"/>
      </w:rPr>
    </w:pPr>
    <w:del w:id="128" w:author="Hareesh Ganesan" w:date="2017-01-23T12:18:00Z">
      <w:r w:rsidDel="007678C1">
        <w:rPr>
          <w:rFonts w:asciiTheme="majorHAnsi" w:hAnsiTheme="majorHAnsi"/>
          <w:b/>
          <w:noProof/>
          <w:szCs w:val="24"/>
        </w:rPr>
        <w:drawing>
          <wp:anchor distT="0" distB="0" distL="114300" distR="114300" simplePos="0" relativeHeight="251659264" behindDoc="0" locked="0" layoutInCell="1" allowOverlap="1" wp14:anchorId="3A90D696" wp14:editId="6184F974">
            <wp:simplePos x="0" y="0"/>
            <wp:positionH relativeFrom="column">
              <wp:posOffset>5410200</wp:posOffset>
            </wp:positionH>
            <wp:positionV relativeFrom="paragraph">
              <wp:posOffset>-276225</wp:posOffset>
            </wp:positionV>
            <wp:extent cx="495300" cy="495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0px-US-DeptOfHHS-Logo.svg.png"/>
                    <pic:cNvPicPr/>
                  </pic:nvPicPr>
                  <pic:blipFill>
                    <a:blip r:embed="rId1">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page">
              <wp14:pctWidth>0</wp14:pctWidth>
            </wp14:sizeRelH>
            <wp14:sizeRelV relativeFrom="page">
              <wp14:pctHeight>0</wp14:pctHeight>
            </wp14:sizeRelV>
          </wp:anchor>
        </w:drawing>
      </w:r>
      <w:r w:rsidDel="007678C1">
        <w:rPr>
          <w:rFonts w:asciiTheme="majorHAnsi" w:hAnsiTheme="majorHAnsi"/>
          <w:b/>
        </w:rPr>
        <w:delText>SRA Tool Content – Administrative Safeguards</w:delText>
      </w:r>
    </w:del>
  </w:p>
  <w:p w14:paraId="61567AE0" w14:textId="77777777" w:rsidR="002D5903" w:rsidRDefault="002D5903" w:rsidP="000F72EE">
    <w:pPr>
      <w:pStyle w:val="Header"/>
      <w:tabs>
        <w:tab w:val="clear" w:pos="4680"/>
        <w:tab w:val="clear" w:pos="9360"/>
        <w:tab w:val="left" w:pos="3585"/>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5FCF"/>
    <w:multiLevelType w:val="hybridMultilevel"/>
    <w:tmpl w:val="BBC4D9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43123B"/>
    <w:multiLevelType w:val="hybridMultilevel"/>
    <w:tmpl w:val="1020E9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1D27AED"/>
    <w:multiLevelType w:val="hybridMultilevel"/>
    <w:tmpl w:val="2C1A4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3AA35D6"/>
    <w:multiLevelType w:val="singleLevel"/>
    <w:tmpl w:val="42AE61F8"/>
    <w:lvl w:ilvl="0">
      <w:start w:val="1"/>
      <w:numFmt w:val="bullet"/>
      <w:pStyle w:val="TableBullets"/>
      <w:lvlText w:val="•"/>
      <w:lvlJc w:val="left"/>
      <w:pPr>
        <w:tabs>
          <w:tab w:val="num" w:pos="432"/>
        </w:tabs>
        <w:ind w:left="360" w:hanging="288"/>
      </w:pPr>
      <w:rPr>
        <w:rFonts w:ascii="Arial" w:hAnsi="Arial" w:hint="default"/>
        <w:b w:val="0"/>
        <w:i w:val="0"/>
        <w:sz w:val="18"/>
      </w:rPr>
    </w:lvl>
  </w:abstractNum>
  <w:abstractNum w:abstractNumId="4">
    <w:nsid w:val="14757AF6"/>
    <w:multiLevelType w:val="hybridMultilevel"/>
    <w:tmpl w:val="EEF85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79153E7"/>
    <w:multiLevelType w:val="hybridMultilevel"/>
    <w:tmpl w:val="08A4C5F8"/>
    <w:lvl w:ilvl="0" w:tplc="9B68744A">
      <w:start w:val="1"/>
      <w:numFmt w:val="bullet"/>
      <w:lvlText w:val="o"/>
      <w:lvlJc w:val="left"/>
      <w:pPr>
        <w:ind w:left="1080" w:hanging="360"/>
      </w:pPr>
      <w:rPr>
        <w:rFonts w:ascii="Courier New" w:hAnsi="Courier New" w:cs="Courier New" w:hint="default"/>
        <w:sz w:val="52"/>
        <w:szCs w:val="5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9A74BE"/>
    <w:multiLevelType w:val="hybridMultilevel"/>
    <w:tmpl w:val="C7E09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7025B3"/>
    <w:multiLevelType w:val="hybridMultilevel"/>
    <w:tmpl w:val="E170412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C073FC"/>
    <w:multiLevelType w:val="hybridMultilevel"/>
    <w:tmpl w:val="A64E9F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834FB1"/>
    <w:multiLevelType w:val="hybridMultilevel"/>
    <w:tmpl w:val="1AC6A2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E9900B9"/>
    <w:multiLevelType w:val="hybridMultilevel"/>
    <w:tmpl w:val="C7EEB2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7E7702C"/>
    <w:multiLevelType w:val="hybridMultilevel"/>
    <w:tmpl w:val="F234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D46F49"/>
    <w:multiLevelType w:val="hybridMultilevel"/>
    <w:tmpl w:val="07FE1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8234D35"/>
    <w:multiLevelType w:val="hybridMultilevel"/>
    <w:tmpl w:val="7CB6C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B8A566C"/>
    <w:multiLevelType w:val="hybridMultilevel"/>
    <w:tmpl w:val="1CAE9F3E"/>
    <w:lvl w:ilvl="0" w:tplc="9B68744A">
      <w:start w:val="1"/>
      <w:numFmt w:val="bullet"/>
      <w:lvlText w:val="o"/>
      <w:lvlJc w:val="left"/>
      <w:pPr>
        <w:ind w:left="720" w:hanging="360"/>
      </w:pPr>
      <w:rPr>
        <w:rFonts w:ascii="Courier New" w:hAnsi="Courier New" w:cs="Courier New"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862CD8"/>
    <w:multiLevelType w:val="hybridMultilevel"/>
    <w:tmpl w:val="39480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2BE3173"/>
    <w:multiLevelType w:val="hybridMultilevel"/>
    <w:tmpl w:val="6FC8A5EE"/>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7">
    <w:nsid w:val="43347157"/>
    <w:multiLevelType w:val="hybridMultilevel"/>
    <w:tmpl w:val="0F1E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CC59C7"/>
    <w:multiLevelType w:val="hybridMultilevel"/>
    <w:tmpl w:val="C3F410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7641C17"/>
    <w:multiLevelType w:val="hybridMultilevel"/>
    <w:tmpl w:val="AA807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8261F1B"/>
    <w:multiLevelType w:val="hybridMultilevel"/>
    <w:tmpl w:val="2D988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A560ED0"/>
    <w:multiLevelType w:val="hybridMultilevel"/>
    <w:tmpl w:val="CF5CAE28"/>
    <w:lvl w:ilvl="0" w:tplc="9B68744A">
      <w:start w:val="1"/>
      <w:numFmt w:val="bullet"/>
      <w:lvlText w:val="o"/>
      <w:lvlJc w:val="left"/>
      <w:pPr>
        <w:ind w:left="720" w:hanging="360"/>
      </w:pPr>
      <w:rPr>
        <w:rFonts w:ascii="Courier New" w:hAnsi="Courier New" w:cs="Courier New"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DB063E"/>
    <w:multiLevelType w:val="hybridMultilevel"/>
    <w:tmpl w:val="ECC24C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F4B3AE4"/>
    <w:multiLevelType w:val="hybridMultilevel"/>
    <w:tmpl w:val="192AE05C"/>
    <w:lvl w:ilvl="0" w:tplc="9B68744A">
      <w:start w:val="1"/>
      <w:numFmt w:val="bullet"/>
      <w:lvlText w:val="o"/>
      <w:lvlJc w:val="left"/>
      <w:pPr>
        <w:ind w:left="720" w:hanging="360"/>
      </w:pPr>
      <w:rPr>
        <w:rFonts w:ascii="Courier New" w:hAnsi="Courier New" w:cs="Courier New"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4B7D82"/>
    <w:multiLevelType w:val="hybridMultilevel"/>
    <w:tmpl w:val="5D4CBD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EBD3A6B"/>
    <w:multiLevelType w:val="hybridMultilevel"/>
    <w:tmpl w:val="BAA26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332507A"/>
    <w:multiLevelType w:val="hybridMultilevel"/>
    <w:tmpl w:val="5CD84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42D6AAA"/>
    <w:multiLevelType w:val="hybridMultilevel"/>
    <w:tmpl w:val="7D48C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F35C2B"/>
    <w:multiLevelType w:val="hybridMultilevel"/>
    <w:tmpl w:val="FDD6B6AC"/>
    <w:lvl w:ilvl="0" w:tplc="9B68744A">
      <w:start w:val="1"/>
      <w:numFmt w:val="bullet"/>
      <w:lvlText w:val="o"/>
      <w:lvlJc w:val="left"/>
      <w:pPr>
        <w:ind w:left="1080" w:hanging="360"/>
      </w:pPr>
      <w:rPr>
        <w:rFonts w:ascii="Courier New" w:hAnsi="Courier New" w:cs="Courier New" w:hint="default"/>
        <w:sz w:val="52"/>
        <w:szCs w:val="5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A83176"/>
    <w:multiLevelType w:val="hybridMultilevel"/>
    <w:tmpl w:val="0F3E34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D646A24"/>
    <w:multiLevelType w:val="hybridMultilevel"/>
    <w:tmpl w:val="B022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994634"/>
    <w:multiLevelType w:val="hybridMultilevel"/>
    <w:tmpl w:val="E9E0F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0E311F"/>
    <w:multiLevelType w:val="hybridMultilevel"/>
    <w:tmpl w:val="7C5A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462A53"/>
    <w:multiLevelType w:val="hybridMultilevel"/>
    <w:tmpl w:val="E8D26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12C779E"/>
    <w:multiLevelType w:val="hybridMultilevel"/>
    <w:tmpl w:val="E3B2E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21B41AC"/>
    <w:multiLevelType w:val="hybridMultilevel"/>
    <w:tmpl w:val="B852A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160EA1"/>
    <w:multiLevelType w:val="hybridMultilevel"/>
    <w:tmpl w:val="C980D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737785"/>
    <w:multiLevelType w:val="hybridMultilevel"/>
    <w:tmpl w:val="1B4EE7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F4F4EA3"/>
    <w:multiLevelType w:val="hybridMultilevel"/>
    <w:tmpl w:val="264EC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BC22B7"/>
    <w:multiLevelType w:val="hybridMultilevel"/>
    <w:tmpl w:val="D8945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1"/>
  </w:num>
  <w:num w:numId="3">
    <w:abstractNumId w:val="23"/>
  </w:num>
  <w:num w:numId="4">
    <w:abstractNumId w:val="5"/>
  </w:num>
  <w:num w:numId="5">
    <w:abstractNumId w:val="2"/>
  </w:num>
  <w:num w:numId="6">
    <w:abstractNumId w:val="30"/>
  </w:num>
  <w:num w:numId="7">
    <w:abstractNumId w:val="9"/>
  </w:num>
  <w:num w:numId="8">
    <w:abstractNumId w:val="1"/>
  </w:num>
  <w:num w:numId="9">
    <w:abstractNumId w:val="12"/>
  </w:num>
  <w:num w:numId="10">
    <w:abstractNumId w:val="34"/>
  </w:num>
  <w:num w:numId="11">
    <w:abstractNumId w:val="6"/>
  </w:num>
  <w:num w:numId="12">
    <w:abstractNumId w:val="20"/>
  </w:num>
  <w:num w:numId="13">
    <w:abstractNumId w:val="0"/>
  </w:num>
  <w:num w:numId="14">
    <w:abstractNumId w:val="33"/>
  </w:num>
  <w:num w:numId="15">
    <w:abstractNumId w:val="25"/>
  </w:num>
  <w:num w:numId="16">
    <w:abstractNumId w:val="17"/>
  </w:num>
  <w:num w:numId="17">
    <w:abstractNumId w:val="8"/>
  </w:num>
  <w:num w:numId="18">
    <w:abstractNumId w:val="15"/>
  </w:num>
  <w:num w:numId="19">
    <w:abstractNumId w:val="19"/>
  </w:num>
  <w:num w:numId="20">
    <w:abstractNumId w:val="36"/>
  </w:num>
  <w:num w:numId="21">
    <w:abstractNumId w:val="13"/>
  </w:num>
  <w:num w:numId="22">
    <w:abstractNumId w:val="10"/>
  </w:num>
  <w:num w:numId="23">
    <w:abstractNumId w:val="22"/>
  </w:num>
  <w:num w:numId="24">
    <w:abstractNumId w:val="3"/>
  </w:num>
  <w:num w:numId="25">
    <w:abstractNumId w:val="35"/>
  </w:num>
  <w:num w:numId="26">
    <w:abstractNumId w:val="26"/>
  </w:num>
  <w:num w:numId="27">
    <w:abstractNumId w:val="4"/>
  </w:num>
  <w:num w:numId="28">
    <w:abstractNumId w:val="24"/>
  </w:num>
  <w:num w:numId="29">
    <w:abstractNumId w:val="27"/>
  </w:num>
  <w:num w:numId="30">
    <w:abstractNumId w:val="18"/>
  </w:num>
  <w:num w:numId="31">
    <w:abstractNumId w:val="37"/>
  </w:num>
  <w:num w:numId="32">
    <w:abstractNumId w:val="29"/>
  </w:num>
  <w:num w:numId="33">
    <w:abstractNumId w:val="31"/>
  </w:num>
  <w:num w:numId="34">
    <w:abstractNumId w:val="7"/>
  </w:num>
  <w:num w:numId="35">
    <w:abstractNumId w:val="14"/>
  </w:num>
  <w:num w:numId="36">
    <w:abstractNumId w:val="32"/>
  </w:num>
  <w:num w:numId="37">
    <w:abstractNumId w:val="39"/>
  </w:num>
  <w:num w:numId="38">
    <w:abstractNumId w:val="38"/>
  </w:num>
  <w:num w:numId="39">
    <w:abstractNumId w:val="16"/>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2CE"/>
    <w:rsid w:val="000111AA"/>
    <w:rsid w:val="000423A2"/>
    <w:rsid w:val="000632B7"/>
    <w:rsid w:val="00064440"/>
    <w:rsid w:val="0006784C"/>
    <w:rsid w:val="0007314D"/>
    <w:rsid w:val="00083194"/>
    <w:rsid w:val="00086BDF"/>
    <w:rsid w:val="000A5F1B"/>
    <w:rsid w:val="000C3E03"/>
    <w:rsid w:val="000C58CD"/>
    <w:rsid w:val="000C6545"/>
    <w:rsid w:val="000D0D6F"/>
    <w:rsid w:val="000E6BF0"/>
    <w:rsid w:val="000F72EE"/>
    <w:rsid w:val="00114BB1"/>
    <w:rsid w:val="00127ED4"/>
    <w:rsid w:val="00130884"/>
    <w:rsid w:val="001B3C1E"/>
    <w:rsid w:val="0020402C"/>
    <w:rsid w:val="00230A8C"/>
    <w:rsid w:val="0023474E"/>
    <w:rsid w:val="002433C6"/>
    <w:rsid w:val="002439B0"/>
    <w:rsid w:val="00250C26"/>
    <w:rsid w:val="0025535E"/>
    <w:rsid w:val="00275539"/>
    <w:rsid w:val="00281661"/>
    <w:rsid w:val="00281CF1"/>
    <w:rsid w:val="002A64E7"/>
    <w:rsid w:val="002A6CF2"/>
    <w:rsid w:val="002B1188"/>
    <w:rsid w:val="002B2C85"/>
    <w:rsid w:val="002B7C07"/>
    <w:rsid w:val="002D5903"/>
    <w:rsid w:val="002D631C"/>
    <w:rsid w:val="002D7250"/>
    <w:rsid w:val="002E26D0"/>
    <w:rsid w:val="002E3F28"/>
    <w:rsid w:val="002F18CE"/>
    <w:rsid w:val="002F5A19"/>
    <w:rsid w:val="003060A7"/>
    <w:rsid w:val="003273CB"/>
    <w:rsid w:val="00333EF5"/>
    <w:rsid w:val="00336FCC"/>
    <w:rsid w:val="00373A52"/>
    <w:rsid w:val="00376693"/>
    <w:rsid w:val="003768A2"/>
    <w:rsid w:val="00377C6B"/>
    <w:rsid w:val="00390DC3"/>
    <w:rsid w:val="00395CD7"/>
    <w:rsid w:val="003979EB"/>
    <w:rsid w:val="003A105C"/>
    <w:rsid w:val="003F2852"/>
    <w:rsid w:val="00402545"/>
    <w:rsid w:val="00415A77"/>
    <w:rsid w:val="00420428"/>
    <w:rsid w:val="00423272"/>
    <w:rsid w:val="00470145"/>
    <w:rsid w:val="00470B1A"/>
    <w:rsid w:val="00490115"/>
    <w:rsid w:val="00492E4F"/>
    <w:rsid w:val="004A151B"/>
    <w:rsid w:val="004A5A04"/>
    <w:rsid w:val="004B4878"/>
    <w:rsid w:val="004B6884"/>
    <w:rsid w:val="004B7C32"/>
    <w:rsid w:val="004D15F2"/>
    <w:rsid w:val="004E1F9F"/>
    <w:rsid w:val="004F290F"/>
    <w:rsid w:val="005179CE"/>
    <w:rsid w:val="0052339D"/>
    <w:rsid w:val="00545D33"/>
    <w:rsid w:val="00553134"/>
    <w:rsid w:val="005809F9"/>
    <w:rsid w:val="005854A6"/>
    <w:rsid w:val="005B7B85"/>
    <w:rsid w:val="005C19A4"/>
    <w:rsid w:val="005C1C6A"/>
    <w:rsid w:val="0060048E"/>
    <w:rsid w:val="006141F2"/>
    <w:rsid w:val="00622E0C"/>
    <w:rsid w:val="00640524"/>
    <w:rsid w:val="00642F29"/>
    <w:rsid w:val="00666F63"/>
    <w:rsid w:val="0067398C"/>
    <w:rsid w:val="006967D9"/>
    <w:rsid w:val="006C0486"/>
    <w:rsid w:val="006D4DCF"/>
    <w:rsid w:val="006F1ADA"/>
    <w:rsid w:val="006F4353"/>
    <w:rsid w:val="00710D38"/>
    <w:rsid w:val="0074438D"/>
    <w:rsid w:val="00746E37"/>
    <w:rsid w:val="007678C1"/>
    <w:rsid w:val="00771F36"/>
    <w:rsid w:val="0077760C"/>
    <w:rsid w:val="007804C8"/>
    <w:rsid w:val="00780FA1"/>
    <w:rsid w:val="007C0F26"/>
    <w:rsid w:val="007C70C0"/>
    <w:rsid w:val="007D23AB"/>
    <w:rsid w:val="007E79C1"/>
    <w:rsid w:val="007F327D"/>
    <w:rsid w:val="00804579"/>
    <w:rsid w:val="00807436"/>
    <w:rsid w:val="008165C6"/>
    <w:rsid w:val="00816819"/>
    <w:rsid w:val="00852655"/>
    <w:rsid w:val="0086569B"/>
    <w:rsid w:val="00870AF0"/>
    <w:rsid w:val="00875D21"/>
    <w:rsid w:val="00877D7E"/>
    <w:rsid w:val="008870D6"/>
    <w:rsid w:val="0089660E"/>
    <w:rsid w:val="008B00B8"/>
    <w:rsid w:val="008D1E7D"/>
    <w:rsid w:val="008E590E"/>
    <w:rsid w:val="008F43D6"/>
    <w:rsid w:val="00907B68"/>
    <w:rsid w:val="0091430A"/>
    <w:rsid w:val="00942D0B"/>
    <w:rsid w:val="00954B28"/>
    <w:rsid w:val="00955F1A"/>
    <w:rsid w:val="009B23C1"/>
    <w:rsid w:val="009B29D9"/>
    <w:rsid w:val="009B64D9"/>
    <w:rsid w:val="009C3713"/>
    <w:rsid w:val="009C6D7F"/>
    <w:rsid w:val="009F25BE"/>
    <w:rsid w:val="00A01C1E"/>
    <w:rsid w:val="00A36805"/>
    <w:rsid w:val="00A42A16"/>
    <w:rsid w:val="00A63662"/>
    <w:rsid w:val="00A644CD"/>
    <w:rsid w:val="00A65D67"/>
    <w:rsid w:val="00A667E7"/>
    <w:rsid w:val="00A75BB9"/>
    <w:rsid w:val="00A94ED4"/>
    <w:rsid w:val="00AB1CFD"/>
    <w:rsid w:val="00AC53E9"/>
    <w:rsid w:val="00AC6962"/>
    <w:rsid w:val="00AD104B"/>
    <w:rsid w:val="00AD15E1"/>
    <w:rsid w:val="00AE17AE"/>
    <w:rsid w:val="00B00470"/>
    <w:rsid w:val="00B0402E"/>
    <w:rsid w:val="00B1269D"/>
    <w:rsid w:val="00B4661B"/>
    <w:rsid w:val="00B5639F"/>
    <w:rsid w:val="00B6391F"/>
    <w:rsid w:val="00B67D21"/>
    <w:rsid w:val="00B72068"/>
    <w:rsid w:val="00B72BC9"/>
    <w:rsid w:val="00BA6766"/>
    <w:rsid w:val="00BC049D"/>
    <w:rsid w:val="00BC6A81"/>
    <w:rsid w:val="00BE7343"/>
    <w:rsid w:val="00BF24AF"/>
    <w:rsid w:val="00BF34EE"/>
    <w:rsid w:val="00C111AC"/>
    <w:rsid w:val="00C2189C"/>
    <w:rsid w:val="00C27B48"/>
    <w:rsid w:val="00C440CD"/>
    <w:rsid w:val="00C46733"/>
    <w:rsid w:val="00C66F6A"/>
    <w:rsid w:val="00C81E1C"/>
    <w:rsid w:val="00C90DE3"/>
    <w:rsid w:val="00C943D0"/>
    <w:rsid w:val="00CC6448"/>
    <w:rsid w:val="00CD05CD"/>
    <w:rsid w:val="00CD2AEB"/>
    <w:rsid w:val="00CF6D8C"/>
    <w:rsid w:val="00D24456"/>
    <w:rsid w:val="00D32A5E"/>
    <w:rsid w:val="00D36FC4"/>
    <w:rsid w:val="00D6546D"/>
    <w:rsid w:val="00D87342"/>
    <w:rsid w:val="00DA3309"/>
    <w:rsid w:val="00DB0286"/>
    <w:rsid w:val="00DB06BA"/>
    <w:rsid w:val="00E058F9"/>
    <w:rsid w:val="00E25A94"/>
    <w:rsid w:val="00E269DC"/>
    <w:rsid w:val="00E32251"/>
    <w:rsid w:val="00E51DD3"/>
    <w:rsid w:val="00E546E9"/>
    <w:rsid w:val="00E574CB"/>
    <w:rsid w:val="00E6055B"/>
    <w:rsid w:val="00E833EA"/>
    <w:rsid w:val="00E90625"/>
    <w:rsid w:val="00E912CE"/>
    <w:rsid w:val="00EA432E"/>
    <w:rsid w:val="00EB227E"/>
    <w:rsid w:val="00EC0DE6"/>
    <w:rsid w:val="00EC1680"/>
    <w:rsid w:val="00EC7F0C"/>
    <w:rsid w:val="00ED2170"/>
    <w:rsid w:val="00EF028C"/>
    <w:rsid w:val="00EF58E6"/>
    <w:rsid w:val="00F00EC7"/>
    <w:rsid w:val="00F00F7F"/>
    <w:rsid w:val="00F142BC"/>
    <w:rsid w:val="00F23E7F"/>
    <w:rsid w:val="00F31EAC"/>
    <w:rsid w:val="00F367A3"/>
    <w:rsid w:val="00F4600A"/>
    <w:rsid w:val="00F46536"/>
    <w:rsid w:val="00F5288A"/>
    <w:rsid w:val="00F55438"/>
    <w:rsid w:val="00F74520"/>
    <w:rsid w:val="00FA0EA5"/>
    <w:rsid w:val="00FA64D3"/>
    <w:rsid w:val="00FB3255"/>
    <w:rsid w:val="00FC0770"/>
    <w:rsid w:val="00FC3269"/>
    <w:rsid w:val="00FD1CBA"/>
    <w:rsid w:val="00FD7710"/>
    <w:rsid w:val="00FF32F8"/>
    <w:rsid w:val="00FF43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F6A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A16"/>
  </w:style>
  <w:style w:type="paragraph" w:styleId="Heading1">
    <w:name w:val="heading 1"/>
    <w:basedOn w:val="Normal"/>
    <w:next w:val="Normal"/>
    <w:link w:val="Heading1Char"/>
    <w:uiPriority w:val="9"/>
    <w:qFormat/>
    <w:rsid w:val="00A75BB9"/>
    <w:pPr>
      <w:keepNext/>
      <w:keepLines/>
      <w:spacing w:before="240" w:after="0"/>
      <w:outlineLvl w:val="0"/>
    </w:pPr>
    <w:rPr>
      <w:rFonts w:eastAsiaTheme="majorEastAsia" w:cstheme="majorBidi"/>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2CE"/>
    <w:pPr>
      <w:ind w:left="720"/>
      <w:contextualSpacing/>
    </w:pPr>
  </w:style>
  <w:style w:type="table" w:styleId="TableGrid">
    <w:name w:val="Table Grid"/>
    <w:basedOn w:val="TableNormal"/>
    <w:uiPriority w:val="59"/>
    <w:rsid w:val="00E912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AD1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5E1"/>
  </w:style>
  <w:style w:type="paragraph" w:styleId="Footer">
    <w:name w:val="footer"/>
    <w:basedOn w:val="Normal"/>
    <w:link w:val="FooterChar"/>
    <w:uiPriority w:val="99"/>
    <w:unhideWhenUsed/>
    <w:rsid w:val="00AD1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5E1"/>
  </w:style>
  <w:style w:type="paragraph" w:styleId="NormalWeb">
    <w:name w:val="Normal (Web)"/>
    <w:basedOn w:val="Normal"/>
    <w:uiPriority w:val="99"/>
    <w:semiHidden/>
    <w:unhideWhenUsed/>
    <w:rsid w:val="00F74520"/>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TableBullets">
    <w:name w:val="Table Bullets"/>
    <w:basedOn w:val="Normal"/>
    <w:rsid w:val="00B72068"/>
    <w:pPr>
      <w:numPr>
        <w:numId w:val="24"/>
      </w:numPr>
      <w:suppressAutoHyphens/>
      <w:spacing w:after="0" w:line="240" w:lineRule="auto"/>
    </w:pPr>
    <w:rPr>
      <w:rFonts w:ascii="Arial" w:eastAsia="Times New Roman" w:hAnsi="Arial" w:cs="Times New Roman"/>
      <w:sz w:val="18"/>
      <w:szCs w:val="20"/>
    </w:rPr>
  </w:style>
  <w:style w:type="character" w:styleId="Hyperlink">
    <w:name w:val="Hyperlink"/>
    <w:basedOn w:val="DefaultParagraphFont"/>
    <w:uiPriority w:val="99"/>
    <w:unhideWhenUsed/>
    <w:rsid w:val="00A644CD"/>
    <w:rPr>
      <w:color w:val="0000FF" w:themeColor="hyperlink"/>
      <w:u w:val="single"/>
    </w:rPr>
  </w:style>
  <w:style w:type="character" w:customStyle="1" w:styleId="Heading1Char">
    <w:name w:val="Heading 1 Char"/>
    <w:basedOn w:val="DefaultParagraphFont"/>
    <w:link w:val="Heading1"/>
    <w:uiPriority w:val="9"/>
    <w:rsid w:val="00A75BB9"/>
    <w:rPr>
      <w:rFonts w:eastAsiaTheme="majorEastAsia" w:cstheme="majorBidi"/>
      <w:sz w:val="24"/>
      <w:szCs w:val="32"/>
    </w:rPr>
  </w:style>
  <w:style w:type="paragraph" w:styleId="TOCHeading">
    <w:name w:val="TOC Heading"/>
    <w:basedOn w:val="Heading1"/>
    <w:next w:val="Normal"/>
    <w:uiPriority w:val="39"/>
    <w:unhideWhenUsed/>
    <w:qFormat/>
    <w:rsid w:val="000F72EE"/>
    <w:pPr>
      <w:spacing w:line="259" w:lineRule="auto"/>
      <w:outlineLvl w:val="9"/>
    </w:pPr>
  </w:style>
  <w:style w:type="paragraph" w:styleId="TOC1">
    <w:name w:val="toc 1"/>
    <w:basedOn w:val="Normal"/>
    <w:next w:val="Normal"/>
    <w:autoRedefine/>
    <w:uiPriority w:val="39"/>
    <w:unhideWhenUsed/>
    <w:rsid w:val="008165C6"/>
    <w:pPr>
      <w:spacing w:after="100"/>
    </w:pPr>
  </w:style>
  <w:style w:type="paragraph" w:styleId="BalloonText">
    <w:name w:val="Balloon Text"/>
    <w:basedOn w:val="Normal"/>
    <w:link w:val="BalloonTextChar"/>
    <w:uiPriority w:val="99"/>
    <w:semiHidden/>
    <w:unhideWhenUsed/>
    <w:rsid w:val="00FF3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2F8"/>
    <w:rPr>
      <w:rFonts w:ascii="Tahoma" w:hAnsi="Tahoma" w:cs="Tahoma"/>
      <w:sz w:val="16"/>
      <w:szCs w:val="16"/>
    </w:rPr>
  </w:style>
  <w:style w:type="character" w:styleId="PlaceholderText">
    <w:name w:val="Placeholder Text"/>
    <w:basedOn w:val="DefaultParagraphFont"/>
    <w:uiPriority w:val="99"/>
    <w:semiHidden/>
    <w:rsid w:val="00FD7710"/>
    <w:rPr>
      <w:color w:val="808080"/>
    </w:rPr>
  </w:style>
  <w:style w:type="character" w:styleId="CommentReference">
    <w:name w:val="annotation reference"/>
    <w:basedOn w:val="DefaultParagraphFont"/>
    <w:uiPriority w:val="99"/>
    <w:semiHidden/>
    <w:unhideWhenUsed/>
    <w:rsid w:val="00C440CD"/>
    <w:rPr>
      <w:sz w:val="16"/>
      <w:szCs w:val="16"/>
    </w:rPr>
  </w:style>
  <w:style w:type="paragraph" w:styleId="CommentText">
    <w:name w:val="annotation text"/>
    <w:basedOn w:val="Normal"/>
    <w:link w:val="CommentTextChar"/>
    <w:uiPriority w:val="99"/>
    <w:semiHidden/>
    <w:unhideWhenUsed/>
    <w:rsid w:val="00C440CD"/>
    <w:pPr>
      <w:spacing w:line="240" w:lineRule="auto"/>
    </w:pPr>
    <w:rPr>
      <w:sz w:val="20"/>
      <w:szCs w:val="20"/>
    </w:rPr>
  </w:style>
  <w:style w:type="character" w:customStyle="1" w:styleId="CommentTextChar">
    <w:name w:val="Comment Text Char"/>
    <w:basedOn w:val="DefaultParagraphFont"/>
    <w:link w:val="CommentText"/>
    <w:uiPriority w:val="99"/>
    <w:semiHidden/>
    <w:rsid w:val="00C440CD"/>
    <w:rPr>
      <w:sz w:val="20"/>
      <w:szCs w:val="20"/>
    </w:rPr>
  </w:style>
  <w:style w:type="paragraph" w:styleId="CommentSubject">
    <w:name w:val="annotation subject"/>
    <w:basedOn w:val="CommentText"/>
    <w:next w:val="CommentText"/>
    <w:link w:val="CommentSubjectChar"/>
    <w:uiPriority w:val="99"/>
    <w:semiHidden/>
    <w:unhideWhenUsed/>
    <w:rsid w:val="00C440CD"/>
    <w:rPr>
      <w:b/>
      <w:bCs/>
    </w:rPr>
  </w:style>
  <w:style w:type="character" w:customStyle="1" w:styleId="CommentSubjectChar">
    <w:name w:val="Comment Subject Char"/>
    <w:basedOn w:val="CommentTextChar"/>
    <w:link w:val="CommentSubject"/>
    <w:uiPriority w:val="99"/>
    <w:semiHidden/>
    <w:rsid w:val="00C440CD"/>
    <w:rPr>
      <w:b/>
      <w:bCs/>
      <w:sz w:val="20"/>
      <w:szCs w:val="20"/>
    </w:rPr>
  </w:style>
  <w:style w:type="paragraph" w:styleId="FootnoteText">
    <w:name w:val="footnote text"/>
    <w:basedOn w:val="Normal"/>
    <w:link w:val="FootnoteTextChar"/>
    <w:uiPriority w:val="99"/>
    <w:semiHidden/>
    <w:unhideWhenUsed/>
    <w:rsid w:val="005C1C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C6A"/>
    <w:rPr>
      <w:sz w:val="20"/>
      <w:szCs w:val="20"/>
    </w:rPr>
  </w:style>
  <w:style w:type="character" w:styleId="FootnoteReference">
    <w:name w:val="footnote reference"/>
    <w:basedOn w:val="DefaultParagraphFont"/>
    <w:uiPriority w:val="99"/>
    <w:semiHidden/>
    <w:unhideWhenUsed/>
    <w:rsid w:val="005C1C6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A16"/>
  </w:style>
  <w:style w:type="paragraph" w:styleId="Heading1">
    <w:name w:val="heading 1"/>
    <w:basedOn w:val="Normal"/>
    <w:next w:val="Normal"/>
    <w:link w:val="Heading1Char"/>
    <w:uiPriority w:val="9"/>
    <w:qFormat/>
    <w:rsid w:val="00A75BB9"/>
    <w:pPr>
      <w:keepNext/>
      <w:keepLines/>
      <w:spacing w:before="240" w:after="0"/>
      <w:outlineLvl w:val="0"/>
    </w:pPr>
    <w:rPr>
      <w:rFonts w:eastAsiaTheme="majorEastAsia" w:cstheme="majorBidi"/>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2CE"/>
    <w:pPr>
      <w:ind w:left="720"/>
      <w:contextualSpacing/>
    </w:pPr>
  </w:style>
  <w:style w:type="table" w:styleId="TableGrid">
    <w:name w:val="Table Grid"/>
    <w:basedOn w:val="TableNormal"/>
    <w:uiPriority w:val="59"/>
    <w:rsid w:val="00E912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AD1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5E1"/>
  </w:style>
  <w:style w:type="paragraph" w:styleId="Footer">
    <w:name w:val="footer"/>
    <w:basedOn w:val="Normal"/>
    <w:link w:val="FooterChar"/>
    <w:uiPriority w:val="99"/>
    <w:unhideWhenUsed/>
    <w:rsid w:val="00AD1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5E1"/>
  </w:style>
  <w:style w:type="paragraph" w:styleId="NormalWeb">
    <w:name w:val="Normal (Web)"/>
    <w:basedOn w:val="Normal"/>
    <w:uiPriority w:val="99"/>
    <w:semiHidden/>
    <w:unhideWhenUsed/>
    <w:rsid w:val="00F74520"/>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TableBullets">
    <w:name w:val="Table Bullets"/>
    <w:basedOn w:val="Normal"/>
    <w:rsid w:val="00B72068"/>
    <w:pPr>
      <w:numPr>
        <w:numId w:val="24"/>
      </w:numPr>
      <w:suppressAutoHyphens/>
      <w:spacing w:after="0" w:line="240" w:lineRule="auto"/>
    </w:pPr>
    <w:rPr>
      <w:rFonts w:ascii="Arial" w:eastAsia="Times New Roman" w:hAnsi="Arial" w:cs="Times New Roman"/>
      <w:sz w:val="18"/>
      <w:szCs w:val="20"/>
    </w:rPr>
  </w:style>
  <w:style w:type="character" w:styleId="Hyperlink">
    <w:name w:val="Hyperlink"/>
    <w:basedOn w:val="DefaultParagraphFont"/>
    <w:uiPriority w:val="99"/>
    <w:unhideWhenUsed/>
    <w:rsid w:val="00A644CD"/>
    <w:rPr>
      <w:color w:val="0000FF" w:themeColor="hyperlink"/>
      <w:u w:val="single"/>
    </w:rPr>
  </w:style>
  <w:style w:type="character" w:customStyle="1" w:styleId="Heading1Char">
    <w:name w:val="Heading 1 Char"/>
    <w:basedOn w:val="DefaultParagraphFont"/>
    <w:link w:val="Heading1"/>
    <w:uiPriority w:val="9"/>
    <w:rsid w:val="00A75BB9"/>
    <w:rPr>
      <w:rFonts w:eastAsiaTheme="majorEastAsia" w:cstheme="majorBidi"/>
      <w:sz w:val="24"/>
      <w:szCs w:val="32"/>
    </w:rPr>
  </w:style>
  <w:style w:type="paragraph" w:styleId="TOCHeading">
    <w:name w:val="TOC Heading"/>
    <w:basedOn w:val="Heading1"/>
    <w:next w:val="Normal"/>
    <w:uiPriority w:val="39"/>
    <w:unhideWhenUsed/>
    <w:qFormat/>
    <w:rsid w:val="000F72EE"/>
    <w:pPr>
      <w:spacing w:line="259" w:lineRule="auto"/>
      <w:outlineLvl w:val="9"/>
    </w:pPr>
  </w:style>
  <w:style w:type="paragraph" w:styleId="TOC1">
    <w:name w:val="toc 1"/>
    <w:basedOn w:val="Normal"/>
    <w:next w:val="Normal"/>
    <w:autoRedefine/>
    <w:uiPriority w:val="39"/>
    <w:unhideWhenUsed/>
    <w:rsid w:val="008165C6"/>
    <w:pPr>
      <w:spacing w:after="100"/>
    </w:pPr>
  </w:style>
  <w:style w:type="paragraph" w:styleId="BalloonText">
    <w:name w:val="Balloon Text"/>
    <w:basedOn w:val="Normal"/>
    <w:link w:val="BalloonTextChar"/>
    <w:uiPriority w:val="99"/>
    <w:semiHidden/>
    <w:unhideWhenUsed/>
    <w:rsid w:val="00FF3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2F8"/>
    <w:rPr>
      <w:rFonts w:ascii="Tahoma" w:hAnsi="Tahoma" w:cs="Tahoma"/>
      <w:sz w:val="16"/>
      <w:szCs w:val="16"/>
    </w:rPr>
  </w:style>
  <w:style w:type="character" w:styleId="PlaceholderText">
    <w:name w:val="Placeholder Text"/>
    <w:basedOn w:val="DefaultParagraphFont"/>
    <w:uiPriority w:val="99"/>
    <w:semiHidden/>
    <w:rsid w:val="00FD7710"/>
    <w:rPr>
      <w:color w:val="808080"/>
    </w:rPr>
  </w:style>
  <w:style w:type="character" w:styleId="CommentReference">
    <w:name w:val="annotation reference"/>
    <w:basedOn w:val="DefaultParagraphFont"/>
    <w:uiPriority w:val="99"/>
    <w:semiHidden/>
    <w:unhideWhenUsed/>
    <w:rsid w:val="00C440CD"/>
    <w:rPr>
      <w:sz w:val="16"/>
      <w:szCs w:val="16"/>
    </w:rPr>
  </w:style>
  <w:style w:type="paragraph" w:styleId="CommentText">
    <w:name w:val="annotation text"/>
    <w:basedOn w:val="Normal"/>
    <w:link w:val="CommentTextChar"/>
    <w:uiPriority w:val="99"/>
    <w:semiHidden/>
    <w:unhideWhenUsed/>
    <w:rsid w:val="00C440CD"/>
    <w:pPr>
      <w:spacing w:line="240" w:lineRule="auto"/>
    </w:pPr>
    <w:rPr>
      <w:sz w:val="20"/>
      <w:szCs w:val="20"/>
    </w:rPr>
  </w:style>
  <w:style w:type="character" w:customStyle="1" w:styleId="CommentTextChar">
    <w:name w:val="Comment Text Char"/>
    <w:basedOn w:val="DefaultParagraphFont"/>
    <w:link w:val="CommentText"/>
    <w:uiPriority w:val="99"/>
    <w:semiHidden/>
    <w:rsid w:val="00C440CD"/>
    <w:rPr>
      <w:sz w:val="20"/>
      <w:szCs w:val="20"/>
    </w:rPr>
  </w:style>
  <w:style w:type="paragraph" w:styleId="CommentSubject">
    <w:name w:val="annotation subject"/>
    <w:basedOn w:val="CommentText"/>
    <w:next w:val="CommentText"/>
    <w:link w:val="CommentSubjectChar"/>
    <w:uiPriority w:val="99"/>
    <w:semiHidden/>
    <w:unhideWhenUsed/>
    <w:rsid w:val="00C440CD"/>
    <w:rPr>
      <w:b/>
      <w:bCs/>
    </w:rPr>
  </w:style>
  <w:style w:type="character" w:customStyle="1" w:styleId="CommentSubjectChar">
    <w:name w:val="Comment Subject Char"/>
    <w:basedOn w:val="CommentTextChar"/>
    <w:link w:val="CommentSubject"/>
    <w:uiPriority w:val="99"/>
    <w:semiHidden/>
    <w:rsid w:val="00C440CD"/>
    <w:rPr>
      <w:b/>
      <w:bCs/>
      <w:sz w:val="20"/>
      <w:szCs w:val="20"/>
    </w:rPr>
  </w:style>
  <w:style w:type="paragraph" w:styleId="FootnoteText">
    <w:name w:val="footnote text"/>
    <w:basedOn w:val="Normal"/>
    <w:link w:val="FootnoteTextChar"/>
    <w:uiPriority w:val="99"/>
    <w:semiHidden/>
    <w:unhideWhenUsed/>
    <w:rsid w:val="005C1C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C6A"/>
    <w:rPr>
      <w:sz w:val="20"/>
      <w:szCs w:val="20"/>
    </w:rPr>
  </w:style>
  <w:style w:type="character" w:styleId="FootnoteReference">
    <w:name w:val="footnote reference"/>
    <w:basedOn w:val="DefaultParagraphFont"/>
    <w:uiPriority w:val="99"/>
    <w:semiHidden/>
    <w:unhideWhenUsed/>
    <w:rsid w:val="005C1C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515461">
      <w:bodyDiv w:val="1"/>
      <w:marLeft w:val="0"/>
      <w:marRight w:val="0"/>
      <w:marTop w:val="0"/>
      <w:marBottom w:val="0"/>
      <w:divBdr>
        <w:top w:val="none" w:sz="0" w:space="0" w:color="auto"/>
        <w:left w:val="none" w:sz="0" w:space="0" w:color="auto"/>
        <w:bottom w:val="none" w:sz="0" w:space="0" w:color="auto"/>
        <w:right w:val="none" w:sz="0" w:space="0" w:color="auto"/>
      </w:divBdr>
    </w:div>
    <w:div w:id="1794638481">
      <w:bodyDiv w:val="1"/>
      <w:marLeft w:val="0"/>
      <w:marRight w:val="0"/>
      <w:marTop w:val="0"/>
      <w:marBottom w:val="0"/>
      <w:divBdr>
        <w:top w:val="none" w:sz="0" w:space="0" w:color="auto"/>
        <w:left w:val="none" w:sz="0" w:space="0" w:color="auto"/>
        <w:bottom w:val="none" w:sz="0" w:space="0" w:color="auto"/>
        <w:right w:val="none" w:sz="0" w:space="0" w:color="auto"/>
      </w:divBdr>
    </w:div>
    <w:div w:id="196700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hhs.gov/ocr/privacy/hipaa/understanding/coveredentities/contractprov.html" TargetMode="External"/><Relationship Id="rId21" Type="http://schemas.openxmlformats.org/officeDocument/2006/relationships/header" Target="header2.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yperlink" Target="http://www.hhs.gov/ocr/privacy/hipaa/understanding/coveredentities/contractprov.html" TargetMode="External"/><Relationship Id="rId14" Type="http://schemas.openxmlformats.org/officeDocument/2006/relationships/hyperlink" Target="http://www.hhs.gov/ocr/privacy/hipaa/understanding/coveredentities/contractprov.html" TargetMode="External"/><Relationship Id="rId15" Type="http://schemas.openxmlformats.org/officeDocument/2006/relationships/hyperlink" Target="http://www.hhs.gov/ocr/privacy/hipaa/understanding/coveredentities/contractprov.html" TargetMode="External"/><Relationship Id="rId16" Type="http://schemas.openxmlformats.org/officeDocument/2006/relationships/hyperlink" Target="http://www.hhs.gov/ocr/privacy/hipaa/understanding/coveredentities/contractprov.html" TargetMode="External"/><Relationship Id="rId17" Type="http://schemas.openxmlformats.org/officeDocument/2006/relationships/hyperlink" Target="http://www.hhs.gov/ocr/privacy/hipaa/understanding/coveredentities/contractprov.html" TargetMode="External"/><Relationship Id="rId18" Type="http://schemas.openxmlformats.org/officeDocument/2006/relationships/hyperlink" Target="http://www.hhs.gov/ocr/privacy/hipaa/understanding/coveredentities/contractprov.html" TargetMode="External"/><Relationship Id="rId19" Type="http://schemas.openxmlformats.org/officeDocument/2006/relationships/hyperlink" Target="http://www.hhs.gov/ocr/privacy/hipaa/administrative/breachnotificationrule/index.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739E1A-88C0-B645-A167-D603E578A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204</Pages>
  <Words>34772</Words>
  <Characters>198207</Characters>
  <Application>Microsoft Macintosh Word</Application>
  <DocSecurity>0</DocSecurity>
  <Lines>1651</Lines>
  <Paragraphs>465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Lesley Steele</dc:creator>
  <cp:keywords>mouse</cp:keywords>
  <cp:lastModifiedBy>Hareesh Ganesan</cp:lastModifiedBy>
  <cp:revision>4</cp:revision>
  <dcterms:created xsi:type="dcterms:W3CDTF">2017-01-23T17:13:00Z</dcterms:created>
  <dcterms:modified xsi:type="dcterms:W3CDTF">2017-01-23T17:18:00Z</dcterms:modified>
</cp:coreProperties>
</file>