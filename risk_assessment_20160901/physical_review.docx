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DCB0FD" w14:textId="77777777" w:rsidR="005961BA" w:rsidRPr="004C11AB" w:rsidRDefault="005961BA" w:rsidP="005961BA">
      <w:bookmarkStart w:id="0" w:name="_GoBack"/>
      <w:bookmarkEnd w:id="0"/>
      <w:r w:rsidRPr="004C11AB">
        <w:rPr>
          <w:rFonts w:eastAsia="Times New Roman" w:cs="Times New Roman"/>
          <w:b/>
          <w:caps/>
          <w:noProof/>
          <w:sz w:val="44"/>
        </w:rPr>
        <w:drawing>
          <wp:anchor distT="0" distB="0" distL="114300" distR="114300" simplePos="0" relativeHeight="251659264" behindDoc="0" locked="0" layoutInCell="1" allowOverlap="1" wp14:anchorId="5D6CDBBE" wp14:editId="3437030F">
            <wp:simplePos x="0" y="0"/>
            <wp:positionH relativeFrom="column">
              <wp:posOffset>-95250</wp:posOffset>
            </wp:positionH>
            <wp:positionV relativeFrom="paragraph">
              <wp:posOffset>323850</wp:posOffset>
            </wp:positionV>
            <wp:extent cx="6276975" cy="1047115"/>
            <wp:effectExtent l="0" t="0" r="9525" b="63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C Graphic.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276975" cy="1047115"/>
                    </a:xfrm>
                    <a:prstGeom prst="rect">
                      <a:avLst/>
                    </a:prstGeom>
                  </pic:spPr>
                </pic:pic>
              </a:graphicData>
            </a:graphic>
            <wp14:sizeRelH relativeFrom="page">
              <wp14:pctWidth>0</wp14:pctWidth>
            </wp14:sizeRelH>
            <wp14:sizeRelV relativeFrom="page">
              <wp14:pctHeight>0</wp14:pctHeight>
            </wp14:sizeRelV>
          </wp:anchor>
        </w:drawing>
      </w:r>
    </w:p>
    <w:tbl>
      <w:tblPr>
        <w:tblW w:w="5395" w:type="pct"/>
        <w:jc w:val="center"/>
        <w:tblLook w:val="04A0" w:firstRow="1" w:lastRow="0" w:firstColumn="1" w:lastColumn="0" w:noHBand="0" w:noVBand="1"/>
      </w:tblPr>
      <w:tblGrid>
        <w:gridCol w:w="10333"/>
      </w:tblGrid>
      <w:tr w:rsidR="005961BA" w:rsidRPr="004C11AB" w14:paraId="791BF354" w14:textId="77777777" w:rsidTr="001873CF">
        <w:trPr>
          <w:trHeight w:val="1440"/>
          <w:jc w:val="center"/>
        </w:trPr>
        <w:tc>
          <w:tcPr>
            <w:tcW w:w="5000" w:type="pct"/>
            <w:tcBorders>
              <w:bottom w:val="single" w:sz="4" w:space="0" w:color="4F81BD"/>
            </w:tcBorders>
            <w:vAlign w:val="center"/>
          </w:tcPr>
          <w:p w14:paraId="4E7E92B5" w14:textId="77777777" w:rsidR="005961BA" w:rsidRPr="004C11AB" w:rsidRDefault="005961BA" w:rsidP="001873CF">
            <w:pPr>
              <w:spacing w:after="0" w:line="240" w:lineRule="auto"/>
              <w:jc w:val="center"/>
              <w:rPr>
                <w:rFonts w:eastAsia="Times New Roman" w:cs="Times New Roman"/>
                <w:b/>
                <w:sz w:val="44"/>
                <w:szCs w:val="80"/>
              </w:rPr>
            </w:pPr>
          </w:p>
          <w:p w14:paraId="68CEF774" w14:textId="77777777" w:rsidR="005961BA" w:rsidRPr="004C11AB" w:rsidRDefault="005961BA" w:rsidP="001873CF">
            <w:pPr>
              <w:spacing w:after="0" w:line="240" w:lineRule="auto"/>
              <w:jc w:val="center"/>
              <w:rPr>
                <w:rFonts w:eastAsia="Times New Roman" w:cs="Times New Roman"/>
                <w:b/>
                <w:sz w:val="44"/>
                <w:szCs w:val="80"/>
              </w:rPr>
            </w:pPr>
          </w:p>
          <w:p w14:paraId="66F804D7" w14:textId="77777777" w:rsidR="005961BA" w:rsidRPr="004C11AB" w:rsidRDefault="005961BA" w:rsidP="001873CF">
            <w:pPr>
              <w:spacing w:after="0" w:line="240" w:lineRule="auto"/>
              <w:jc w:val="center"/>
              <w:rPr>
                <w:rFonts w:eastAsia="Times New Roman" w:cs="Times New Roman"/>
                <w:b/>
                <w:sz w:val="44"/>
                <w:szCs w:val="80"/>
              </w:rPr>
            </w:pPr>
            <w:r w:rsidRPr="004C11AB">
              <w:rPr>
                <w:rFonts w:eastAsia="Times New Roman" w:cs="Times New Roman"/>
                <w:b/>
                <w:sz w:val="44"/>
                <w:szCs w:val="80"/>
              </w:rPr>
              <w:t xml:space="preserve">U.S. Department of Health and Human Services (HHS) </w:t>
            </w:r>
          </w:p>
          <w:p w14:paraId="53DE94EE" w14:textId="77777777" w:rsidR="005961BA" w:rsidRPr="004C11AB" w:rsidRDefault="005961BA" w:rsidP="001873CF">
            <w:pPr>
              <w:spacing w:after="0" w:line="240" w:lineRule="auto"/>
              <w:jc w:val="center"/>
              <w:rPr>
                <w:rFonts w:eastAsia="Times New Roman" w:cs="Times New Roman"/>
                <w:b/>
                <w:sz w:val="44"/>
                <w:szCs w:val="80"/>
              </w:rPr>
            </w:pPr>
            <w:r w:rsidRPr="004C11AB">
              <w:rPr>
                <w:rFonts w:eastAsia="Times New Roman" w:cs="Times New Roman"/>
                <w:b/>
                <w:sz w:val="44"/>
                <w:szCs w:val="80"/>
              </w:rPr>
              <w:t>The Office of the National Coordinator for Health Information Technology (ONC)</w:t>
            </w:r>
          </w:p>
          <w:p w14:paraId="1D044CB9" w14:textId="77777777" w:rsidR="005961BA" w:rsidRPr="004C11AB" w:rsidRDefault="005961BA" w:rsidP="001873CF">
            <w:pPr>
              <w:spacing w:after="0" w:line="240" w:lineRule="auto"/>
              <w:jc w:val="center"/>
              <w:rPr>
                <w:rFonts w:eastAsia="Times New Roman" w:cs="Times New Roman"/>
                <w:b/>
                <w:sz w:val="44"/>
                <w:szCs w:val="80"/>
              </w:rPr>
            </w:pPr>
          </w:p>
          <w:p w14:paraId="49001C04" w14:textId="77777777" w:rsidR="005961BA" w:rsidRPr="004C11AB" w:rsidRDefault="005961BA" w:rsidP="001873CF">
            <w:pPr>
              <w:spacing w:after="0" w:line="240" w:lineRule="auto"/>
              <w:jc w:val="center"/>
              <w:rPr>
                <w:rFonts w:eastAsia="Times New Roman" w:cs="Times New Roman"/>
                <w:b/>
                <w:sz w:val="44"/>
                <w:szCs w:val="80"/>
              </w:rPr>
            </w:pPr>
            <w:r w:rsidRPr="004C11AB">
              <w:rPr>
                <w:rFonts w:eastAsia="Times New Roman" w:cs="Times New Roman"/>
                <w:b/>
                <w:sz w:val="44"/>
                <w:szCs w:val="80"/>
              </w:rPr>
              <w:t xml:space="preserve">Security Risk Assessment Tool </w:t>
            </w:r>
          </w:p>
          <w:p w14:paraId="243F91E2" w14:textId="77777777" w:rsidR="005961BA" w:rsidRPr="004C11AB" w:rsidRDefault="002F4F8A" w:rsidP="001873CF">
            <w:pPr>
              <w:spacing w:after="0" w:line="240" w:lineRule="auto"/>
              <w:jc w:val="center"/>
              <w:rPr>
                <w:rFonts w:eastAsia="Times New Roman" w:cs="Times New Roman"/>
                <w:b/>
                <w:sz w:val="44"/>
                <w:szCs w:val="80"/>
              </w:rPr>
            </w:pPr>
            <w:r w:rsidRPr="004C11AB">
              <w:rPr>
                <w:rFonts w:eastAsia="Times New Roman" w:cs="Times New Roman"/>
                <w:b/>
                <w:sz w:val="44"/>
                <w:szCs w:val="80"/>
              </w:rPr>
              <w:t>Physical</w:t>
            </w:r>
            <w:r w:rsidR="005961BA" w:rsidRPr="004C11AB">
              <w:rPr>
                <w:rFonts w:eastAsia="Times New Roman" w:cs="Times New Roman"/>
                <w:b/>
                <w:sz w:val="44"/>
                <w:szCs w:val="80"/>
              </w:rPr>
              <w:t xml:space="preserve"> Safeguards</w:t>
            </w:r>
            <w:r w:rsidR="00450F1C" w:rsidRPr="004C11AB">
              <w:rPr>
                <w:rFonts w:eastAsia="Times New Roman" w:cs="Times New Roman"/>
                <w:b/>
                <w:sz w:val="44"/>
                <w:szCs w:val="80"/>
              </w:rPr>
              <w:t xml:space="preserve"> Content</w:t>
            </w:r>
          </w:p>
          <w:p w14:paraId="35CC4911" w14:textId="77777777" w:rsidR="005961BA" w:rsidRPr="004C11AB" w:rsidRDefault="005961BA" w:rsidP="001873CF">
            <w:pPr>
              <w:spacing w:after="0" w:line="240" w:lineRule="auto"/>
              <w:rPr>
                <w:rFonts w:eastAsia="Times New Roman" w:cs="Times New Roman"/>
                <w:b/>
                <w:sz w:val="44"/>
                <w:szCs w:val="80"/>
              </w:rPr>
            </w:pPr>
          </w:p>
        </w:tc>
      </w:tr>
      <w:tr w:rsidR="005961BA" w:rsidRPr="004C11AB" w14:paraId="4C3194D0" w14:textId="77777777" w:rsidTr="001873CF">
        <w:trPr>
          <w:trHeight w:val="360"/>
          <w:jc w:val="center"/>
        </w:trPr>
        <w:tc>
          <w:tcPr>
            <w:tcW w:w="5000" w:type="pct"/>
            <w:vAlign w:val="center"/>
          </w:tcPr>
          <w:p w14:paraId="4052DBC5" w14:textId="77777777" w:rsidR="005961BA" w:rsidRPr="004C11AB" w:rsidRDefault="005961BA" w:rsidP="001873CF">
            <w:pPr>
              <w:spacing w:after="0" w:line="240" w:lineRule="auto"/>
              <w:jc w:val="center"/>
              <w:rPr>
                <w:rFonts w:eastAsiaTheme="minorEastAsia"/>
                <w:b/>
                <w:bCs/>
              </w:rPr>
            </w:pPr>
          </w:p>
          <w:p w14:paraId="45C5F0F4" w14:textId="77777777" w:rsidR="005961BA" w:rsidRPr="004C11AB" w:rsidRDefault="005961BA" w:rsidP="001873CF">
            <w:pPr>
              <w:spacing w:after="0" w:line="240" w:lineRule="auto"/>
              <w:jc w:val="center"/>
              <w:rPr>
                <w:rFonts w:eastAsiaTheme="minorEastAsia"/>
                <w:b/>
                <w:bCs/>
              </w:rPr>
            </w:pPr>
            <w:r w:rsidRPr="004C11AB">
              <w:rPr>
                <w:rFonts w:eastAsiaTheme="minorEastAsia"/>
                <w:b/>
                <w:bCs/>
              </w:rPr>
              <w:t xml:space="preserve">Version Date: </w:t>
            </w:r>
            <w:r w:rsidR="004C11AB" w:rsidRPr="004C11AB">
              <w:rPr>
                <w:rFonts w:eastAsiaTheme="minorEastAsia"/>
                <w:b/>
                <w:bCs/>
              </w:rPr>
              <w:t xml:space="preserve">September </w:t>
            </w:r>
            <w:r w:rsidRPr="004C11AB">
              <w:rPr>
                <w:rFonts w:eastAsiaTheme="minorEastAsia"/>
                <w:b/>
                <w:bCs/>
              </w:rPr>
              <w:t>201</w:t>
            </w:r>
            <w:r w:rsidR="00A13D92" w:rsidRPr="004C11AB">
              <w:rPr>
                <w:rFonts w:eastAsiaTheme="minorEastAsia"/>
                <w:b/>
                <w:bCs/>
              </w:rPr>
              <w:t>6</w:t>
            </w:r>
          </w:p>
          <w:p w14:paraId="55B9990E" w14:textId="77777777" w:rsidR="005961BA" w:rsidRPr="004C11AB" w:rsidRDefault="005961BA" w:rsidP="001873CF">
            <w:pPr>
              <w:spacing w:after="0" w:line="240" w:lineRule="auto"/>
              <w:jc w:val="center"/>
              <w:rPr>
                <w:rFonts w:eastAsiaTheme="minorEastAsia"/>
                <w:b/>
                <w:bCs/>
              </w:rPr>
            </w:pPr>
          </w:p>
        </w:tc>
      </w:tr>
      <w:tr w:rsidR="005961BA" w:rsidRPr="004C11AB" w14:paraId="072BF8F6" w14:textId="77777777" w:rsidTr="001873CF">
        <w:trPr>
          <w:trHeight w:val="360"/>
          <w:jc w:val="center"/>
        </w:trPr>
        <w:tc>
          <w:tcPr>
            <w:tcW w:w="5000" w:type="pct"/>
            <w:vAlign w:val="center"/>
          </w:tcPr>
          <w:p w14:paraId="2526CA87" w14:textId="77777777" w:rsidR="005961BA" w:rsidRPr="004C11AB" w:rsidRDefault="005961BA" w:rsidP="001873CF">
            <w:pPr>
              <w:spacing w:after="0" w:line="240" w:lineRule="auto"/>
              <w:jc w:val="center"/>
              <w:rPr>
                <w:rFonts w:eastAsiaTheme="minorEastAsia"/>
                <w:bCs/>
              </w:rPr>
            </w:pPr>
          </w:p>
          <w:p w14:paraId="5C346426" w14:textId="77777777" w:rsidR="005961BA" w:rsidRPr="004C11AB" w:rsidRDefault="005961BA" w:rsidP="001873CF">
            <w:pPr>
              <w:spacing w:after="0" w:line="240" w:lineRule="auto"/>
              <w:jc w:val="center"/>
              <w:rPr>
                <w:rFonts w:eastAsiaTheme="minorEastAsia"/>
                <w:bCs/>
              </w:rPr>
            </w:pPr>
          </w:p>
          <w:p w14:paraId="60F2EE1A" w14:textId="77777777" w:rsidR="005961BA" w:rsidRPr="004C11AB" w:rsidRDefault="005961BA" w:rsidP="001873CF">
            <w:pPr>
              <w:spacing w:after="0" w:line="240" w:lineRule="auto"/>
              <w:jc w:val="center"/>
              <w:rPr>
                <w:rFonts w:eastAsiaTheme="minorEastAsia"/>
                <w:bCs/>
              </w:rPr>
            </w:pPr>
          </w:p>
          <w:p w14:paraId="62A555A7" w14:textId="77777777" w:rsidR="005961BA" w:rsidRPr="004C11AB" w:rsidRDefault="005961BA" w:rsidP="001873CF">
            <w:pPr>
              <w:spacing w:after="0" w:line="240" w:lineRule="auto"/>
              <w:rPr>
                <w:rFonts w:eastAsiaTheme="minorEastAsia"/>
                <w:bCs/>
              </w:rPr>
            </w:pPr>
          </w:p>
          <w:p w14:paraId="7BD3CB52" w14:textId="77777777" w:rsidR="005961BA" w:rsidRPr="004C11AB" w:rsidRDefault="005961BA" w:rsidP="001873CF">
            <w:pPr>
              <w:spacing w:after="0" w:line="240" w:lineRule="auto"/>
              <w:rPr>
                <w:rFonts w:eastAsiaTheme="minorEastAsia"/>
                <w:bCs/>
              </w:rPr>
            </w:pPr>
          </w:p>
        </w:tc>
      </w:tr>
      <w:tr w:rsidR="005961BA" w:rsidRPr="004C11AB" w14:paraId="58AC2D8E" w14:textId="77777777" w:rsidTr="001873CF">
        <w:trPr>
          <w:trHeight w:val="369"/>
          <w:jc w:val="center"/>
        </w:trPr>
        <w:tc>
          <w:tcPr>
            <w:tcW w:w="5000" w:type="pct"/>
            <w:vAlign w:val="center"/>
          </w:tcPr>
          <w:p w14:paraId="3CFAA5B2" w14:textId="77777777" w:rsidR="005961BA" w:rsidRPr="004C11AB" w:rsidRDefault="005961BA" w:rsidP="001873CF">
            <w:pPr>
              <w:spacing w:after="0" w:line="240" w:lineRule="auto"/>
              <w:rPr>
                <w:rFonts w:eastAsiaTheme="majorEastAsia" w:cstheme="minorHAnsi"/>
                <w:b/>
              </w:rPr>
            </w:pPr>
          </w:p>
          <w:p w14:paraId="76B37D92" w14:textId="77777777" w:rsidR="005961BA" w:rsidRPr="004C11AB" w:rsidRDefault="005961BA" w:rsidP="001873CF">
            <w:pPr>
              <w:spacing w:after="0" w:line="240" w:lineRule="auto"/>
              <w:rPr>
                <w:rFonts w:eastAsiaTheme="majorEastAsia" w:cstheme="minorHAnsi"/>
                <w:b/>
              </w:rPr>
            </w:pPr>
          </w:p>
          <w:p w14:paraId="5EE5370F" w14:textId="77777777" w:rsidR="005961BA" w:rsidRPr="004C11AB" w:rsidRDefault="005961BA" w:rsidP="001873CF">
            <w:pPr>
              <w:spacing w:after="0" w:line="240" w:lineRule="auto"/>
              <w:rPr>
                <w:rFonts w:eastAsiaTheme="majorEastAsia" w:cs="Times New Roman"/>
                <w:b/>
                <w:sz w:val="20"/>
              </w:rPr>
            </w:pPr>
          </w:p>
          <w:p w14:paraId="1A7E1F61" w14:textId="77777777" w:rsidR="005961BA" w:rsidRPr="004C11AB" w:rsidRDefault="005961BA" w:rsidP="001873CF">
            <w:pPr>
              <w:spacing w:after="0" w:line="240" w:lineRule="auto"/>
              <w:jc w:val="center"/>
              <w:rPr>
                <w:rFonts w:eastAsiaTheme="majorEastAsia" w:cs="Times New Roman"/>
                <w:b/>
                <w:sz w:val="20"/>
              </w:rPr>
            </w:pPr>
          </w:p>
          <w:p w14:paraId="73869969" w14:textId="77777777" w:rsidR="005961BA" w:rsidRPr="004C11AB" w:rsidRDefault="005961BA" w:rsidP="001873CF">
            <w:pPr>
              <w:spacing w:after="0" w:line="240" w:lineRule="auto"/>
              <w:jc w:val="center"/>
              <w:rPr>
                <w:rFonts w:eastAsiaTheme="majorEastAsia" w:cs="Times New Roman"/>
                <w:b/>
                <w:sz w:val="20"/>
              </w:rPr>
            </w:pPr>
            <w:r w:rsidRPr="004C11AB">
              <w:rPr>
                <w:rFonts w:eastAsiaTheme="majorEastAsia" w:cs="Times New Roman"/>
                <w:b/>
                <w:sz w:val="20"/>
              </w:rPr>
              <w:t>DISCLAIMER</w:t>
            </w:r>
          </w:p>
          <w:p w14:paraId="0DB854CC" w14:textId="77777777" w:rsidR="005961BA" w:rsidRPr="004C11AB" w:rsidRDefault="005961BA" w:rsidP="001873CF">
            <w:pPr>
              <w:spacing w:after="0" w:line="240" w:lineRule="auto"/>
              <w:jc w:val="both"/>
              <w:rPr>
                <w:rFonts w:eastAsiaTheme="minorEastAsia"/>
                <w:bCs/>
                <w:sz w:val="16"/>
                <w:szCs w:val="16"/>
              </w:rPr>
            </w:pPr>
            <w:r w:rsidRPr="004C11AB">
              <w:rPr>
                <w:rFonts w:eastAsiaTheme="minorEastAsia"/>
                <w:bCs/>
                <w:sz w:val="16"/>
                <w:szCs w:val="16"/>
              </w:rPr>
              <w:t>The Security Risk Assessment Tool at HealthIT.gov is provided for informational purposes only.</w:t>
            </w:r>
            <w:r w:rsidR="00FA0D0B" w:rsidRPr="004C11AB">
              <w:rPr>
                <w:rFonts w:eastAsiaTheme="minorEastAsia"/>
                <w:bCs/>
                <w:sz w:val="16"/>
                <w:szCs w:val="16"/>
              </w:rPr>
              <w:t xml:space="preserve"> </w:t>
            </w:r>
            <w:r w:rsidRPr="004C11AB">
              <w:rPr>
                <w:rFonts w:eastAsiaTheme="minorEastAsia"/>
                <w:bCs/>
                <w:sz w:val="16"/>
                <w:szCs w:val="16"/>
              </w:rPr>
              <w:t xml:space="preserve">Use of this tool is neither required by nor guarantees compliance with </w:t>
            </w:r>
            <w:r w:rsidR="002F35CD" w:rsidRPr="004C11AB">
              <w:rPr>
                <w:rFonts w:eastAsiaTheme="minorEastAsia"/>
                <w:bCs/>
                <w:sz w:val="16"/>
                <w:szCs w:val="16"/>
              </w:rPr>
              <w:t>F</w:t>
            </w:r>
            <w:r w:rsidRPr="004C11AB">
              <w:rPr>
                <w:rFonts w:eastAsiaTheme="minorEastAsia"/>
                <w:bCs/>
                <w:sz w:val="16"/>
                <w:szCs w:val="16"/>
              </w:rPr>
              <w:t xml:space="preserve">ederal, </w:t>
            </w:r>
            <w:r w:rsidR="002F35CD" w:rsidRPr="004C11AB">
              <w:rPr>
                <w:rFonts w:eastAsiaTheme="minorEastAsia"/>
                <w:bCs/>
                <w:sz w:val="16"/>
                <w:szCs w:val="16"/>
              </w:rPr>
              <w:t>S</w:t>
            </w:r>
            <w:r w:rsidRPr="004C11AB">
              <w:rPr>
                <w:rFonts w:eastAsiaTheme="minorEastAsia"/>
                <w:bCs/>
                <w:sz w:val="16"/>
                <w:szCs w:val="16"/>
              </w:rPr>
              <w:t xml:space="preserve">tate or local laws. Please note that the information presented may not be applicable or appropriate for all health care providers and professionals. The Security Risk Assessment Tool is not intended to be an exhaustive or definitive source on safeguarding health information from privacy and security risks. For more information about the HIPAA Privacy and Security Rules, please visit the HHS Office for Civil Rights Health Information Privacy website at: </w:t>
            </w:r>
            <w:hyperlink r:id="rId10" w:history="1">
              <w:r w:rsidRPr="004C11AB">
                <w:rPr>
                  <w:rFonts w:eastAsiaTheme="minorEastAsia"/>
                  <w:bCs/>
                  <w:color w:val="0000FF" w:themeColor="hyperlink"/>
                  <w:sz w:val="16"/>
                  <w:szCs w:val="16"/>
                  <w:u w:val="single"/>
                </w:rPr>
                <w:t>www.hhs.gov/ocr/privacy/hipaa/understanding/index.html</w:t>
              </w:r>
            </w:hyperlink>
            <w:r w:rsidRPr="004C11AB">
              <w:rPr>
                <w:rFonts w:eastAsiaTheme="minorEastAsia"/>
                <w:bCs/>
                <w:sz w:val="16"/>
                <w:szCs w:val="16"/>
              </w:rPr>
              <w:t xml:space="preserve"> </w:t>
            </w:r>
          </w:p>
          <w:p w14:paraId="7399CF21" w14:textId="77777777" w:rsidR="005961BA" w:rsidRPr="004C11AB" w:rsidRDefault="005961BA" w:rsidP="001873CF">
            <w:pPr>
              <w:spacing w:after="0" w:line="240" w:lineRule="auto"/>
              <w:jc w:val="both"/>
              <w:rPr>
                <w:rFonts w:eastAsiaTheme="minorEastAsia"/>
                <w:bCs/>
                <w:sz w:val="18"/>
                <w:szCs w:val="20"/>
              </w:rPr>
            </w:pPr>
          </w:p>
          <w:p w14:paraId="6EAC0797" w14:textId="77777777" w:rsidR="005961BA" w:rsidRPr="004C11AB" w:rsidRDefault="005961BA" w:rsidP="001873CF">
            <w:pPr>
              <w:spacing w:after="0" w:line="240" w:lineRule="auto"/>
              <w:jc w:val="both"/>
              <w:rPr>
                <w:rFonts w:eastAsiaTheme="minorEastAsia"/>
                <w:bCs/>
                <w:sz w:val="18"/>
                <w:szCs w:val="20"/>
              </w:rPr>
            </w:pPr>
            <w:r w:rsidRPr="004C11AB">
              <w:rPr>
                <w:rFonts w:eastAsiaTheme="minorEastAsia"/>
                <w:bCs/>
                <w:sz w:val="16"/>
                <w:szCs w:val="20"/>
              </w:rPr>
              <w:t>NOTE: The NIST Standards provided in this tool are for informational purposes only as they may reflect current best practices in information technology and are not required for compliance with the HIPAA Security Rule’s requirements for risk assessment and risk management.</w:t>
            </w:r>
            <w:r w:rsidR="00FA0D0B" w:rsidRPr="004C11AB">
              <w:rPr>
                <w:rFonts w:eastAsiaTheme="minorEastAsia"/>
                <w:bCs/>
                <w:sz w:val="16"/>
                <w:szCs w:val="20"/>
              </w:rPr>
              <w:t xml:space="preserve"> </w:t>
            </w:r>
            <w:r w:rsidRPr="004C11AB">
              <w:rPr>
                <w:rFonts w:eastAsiaTheme="minorEastAsia"/>
                <w:bCs/>
                <w:sz w:val="16"/>
                <w:szCs w:val="20"/>
              </w:rPr>
              <w:t>This tool is not intended to serve as legal advice or as recommendations based on a provider or professional’s specific circumstances. We encourage providers, and professionals to seek expert advice when evaluating the use of this tool.</w:t>
            </w:r>
          </w:p>
        </w:tc>
      </w:tr>
    </w:tbl>
    <w:p w14:paraId="605C8A9C" w14:textId="77777777" w:rsidR="005961BA" w:rsidRPr="004C11AB" w:rsidRDefault="005961BA" w:rsidP="005961BA"/>
    <w:sdt>
      <w:sdtPr>
        <w:rPr>
          <w:rFonts w:eastAsiaTheme="minorHAnsi" w:cstheme="minorBidi"/>
          <w:sz w:val="22"/>
          <w:szCs w:val="22"/>
        </w:rPr>
        <w:id w:val="-1111975376"/>
        <w:docPartObj>
          <w:docPartGallery w:val="Table of Contents"/>
          <w:docPartUnique/>
        </w:docPartObj>
      </w:sdtPr>
      <w:sdtEndPr>
        <w:rPr>
          <w:b/>
          <w:bCs/>
          <w:noProof/>
        </w:rPr>
      </w:sdtEndPr>
      <w:sdtContent>
        <w:p w14:paraId="593E5D55" w14:textId="77777777" w:rsidR="005961BA" w:rsidRPr="004C11AB" w:rsidRDefault="005961BA">
          <w:pPr>
            <w:pStyle w:val="TOCHeading"/>
            <w:rPr>
              <w:b/>
              <w:sz w:val="36"/>
            </w:rPr>
          </w:pPr>
          <w:r w:rsidRPr="004C11AB">
            <w:rPr>
              <w:b/>
              <w:sz w:val="36"/>
            </w:rPr>
            <w:t>Contents</w:t>
          </w:r>
        </w:p>
        <w:p w14:paraId="488F7DD7" w14:textId="77777777" w:rsidR="00141268" w:rsidRPr="004C11AB" w:rsidRDefault="005961BA">
          <w:pPr>
            <w:pStyle w:val="TOC1"/>
            <w:tabs>
              <w:tab w:val="right" w:leader="dot" w:pos="9350"/>
            </w:tabs>
            <w:rPr>
              <w:rFonts w:eastAsiaTheme="minorEastAsia"/>
              <w:noProof/>
            </w:rPr>
          </w:pPr>
          <w:r w:rsidRPr="004C11AB">
            <w:fldChar w:fldCharType="begin"/>
          </w:r>
          <w:r w:rsidRPr="004C11AB">
            <w:instrText xml:space="preserve"> TOC \o "1-3" \h \z \u </w:instrText>
          </w:r>
          <w:r w:rsidRPr="004C11AB">
            <w:fldChar w:fldCharType="separate"/>
          </w:r>
          <w:hyperlink w:anchor="_Toc459630837" w:history="1">
            <w:r w:rsidR="00141268" w:rsidRPr="004C11AB">
              <w:rPr>
                <w:rStyle w:val="Hyperlink"/>
                <w:b/>
                <w:bCs/>
                <w:noProof/>
              </w:rPr>
              <w:t>Acronym Index</w:t>
            </w:r>
            <w:r w:rsidR="00141268" w:rsidRPr="004C11AB">
              <w:rPr>
                <w:noProof/>
                <w:webHidden/>
              </w:rPr>
              <w:tab/>
            </w:r>
            <w:r w:rsidR="00141268" w:rsidRPr="004C11AB">
              <w:rPr>
                <w:noProof/>
                <w:webHidden/>
              </w:rPr>
              <w:fldChar w:fldCharType="begin"/>
            </w:r>
            <w:r w:rsidR="00141268" w:rsidRPr="004C11AB">
              <w:rPr>
                <w:noProof/>
                <w:webHidden/>
              </w:rPr>
              <w:instrText xml:space="preserve"> PAGEREF _Toc459630837 \h </w:instrText>
            </w:r>
            <w:r w:rsidR="00141268" w:rsidRPr="004C11AB">
              <w:rPr>
                <w:noProof/>
                <w:webHidden/>
              </w:rPr>
            </w:r>
            <w:r w:rsidR="00141268" w:rsidRPr="004C11AB">
              <w:rPr>
                <w:noProof/>
                <w:webHidden/>
              </w:rPr>
              <w:fldChar w:fldCharType="separate"/>
            </w:r>
            <w:r w:rsidR="005D2419" w:rsidRPr="004C11AB">
              <w:rPr>
                <w:noProof/>
                <w:webHidden/>
              </w:rPr>
              <w:t>v</w:t>
            </w:r>
            <w:r w:rsidR="00141268" w:rsidRPr="004C11AB">
              <w:rPr>
                <w:noProof/>
                <w:webHidden/>
              </w:rPr>
              <w:fldChar w:fldCharType="end"/>
            </w:r>
          </w:hyperlink>
        </w:p>
        <w:p w14:paraId="43DB7387" w14:textId="77777777" w:rsidR="00141268" w:rsidRPr="004C11AB" w:rsidRDefault="00EE0E7B">
          <w:pPr>
            <w:pStyle w:val="TOC1"/>
            <w:tabs>
              <w:tab w:val="right" w:leader="dot" w:pos="9350"/>
            </w:tabs>
            <w:rPr>
              <w:rFonts w:eastAsiaTheme="minorEastAsia"/>
              <w:noProof/>
            </w:rPr>
          </w:pPr>
          <w:hyperlink w:anchor="_Toc459630838" w:history="1">
            <w:r w:rsidR="00141268" w:rsidRPr="004C11AB">
              <w:rPr>
                <w:rStyle w:val="Hyperlink"/>
                <w:rFonts w:eastAsiaTheme="majorEastAsia" w:cstheme="majorBidi"/>
                <w:b/>
                <w:bCs/>
                <w:noProof/>
              </w:rPr>
              <w:t>How to Use this Document</w:t>
            </w:r>
            <w:r w:rsidR="00141268" w:rsidRPr="004C11AB">
              <w:rPr>
                <w:noProof/>
                <w:webHidden/>
              </w:rPr>
              <w:tab/>
            </w:r>
            <w:r w:rsidR="00141268" w:rsidRPr="004C11AB">
              <w:rPr>
                <w:noProof/>
                <w:webHidden/>
              </w:rPr>
              <w:fldChar w:fldCharType="begin"/>
            </w:r>
            <w:r w:rsidR="00141268" w:rsidRPr="004C11AB">
              <w:rPr>
                <w:noProof/>
                <w:webHidden/>
              </w:rPr>
              <w:instrText xml:space="preserve"> PAGEREF _Toc459630838 \h </w:instrText>
            </w:r>
            <w:r w:rsidR="00141268" w:rsidRPr="004C11AB">
              <w:rPr>
                <w:noProof/>
                <w:webHidden/>
              </w:rPr>
            </w:r>
            <w:r w:rsidR="00141268" w:rsidRPr="004C11AB">
              <w:rPr>
                <w:noProof/>
                <w:webHidden/>
              </w:rPr>
              <w:fldChar w:fldCharType="separate"/>
            </w:r>
            <w:r w:rsidR="005D2419" w:rsidRPr="004C11AB">
              <w:rPr>
                <w:noProof/>
                <w:webHidden/>
              </w:rPr>
              <w:t>6</w:t>
            </w:r>
            <w:r w:rsidR="00141268" w:rsidRPr="004C11AB">
              <w:rPr>
                <w:noProof/>
                <w:webHidden/>
              </w:rPr>
              <w:fldChar w:fldCharType="end"/>
            </w:r>
          </w:hyperlink>
        </w:p>
        <w:p w14:paraId="54EBD463" w14:textId="77777777" w:rsidR="00141268" w:rsidRPr="004C11AB" w:rsidRDefault="00EE0E7B">
          <w:pPr>
            <w:pStyle w:val="TOC1"/>
            <w:tabs>
              <w:tab w:val="right" w:leader="dot" w:pos="9350"/>
            </w:tabs>
            <w:rPr>
              <w:rFonts w:eastAsiaTheme="minorEastAsia"/>
              <w:noProof/>
            </w:rPr>
          </w:pPr>
          <w:hyperlink w:anchor="_Toc459630839" w:history="1">
            <w:r w:rsidR="00141268" w:rsidRPr="004C11AB">
              <w:rPr>
                <w:rStyle w:val="Hyperlink"/>
                <w:b/>
                <w:noProof/>
              </w:rPr>
              <w:t xml:space="preserve">PH1 - </w:t>
            </w:r>
            <w:r w:rsidR="00141268" w:rsidRPr="004C11AB">
              <w:rPr>
                <w:rStyle w:val="Hyperlink"/>
                <w:rFonts w:eastAsia="Times New Roman"/>
                <w:b/>
                <w:noProof/>
              </w:rPr>
              <w:t xml:space="preserve">§164.310(a)(1) Standard </w:t>
            </w:r>
            <w:r w:rsidR="00141268" w:rsidRPr="004C11AB">
              <w:rPr>
                <w:rStyle w:val="Hyperlink"/>
                <w:rFonts w:eastAsia="Times New Roman"/>
                <w:noProof/>
              </w:rPr>
              <w:t>Do you have an inventory of the physical systems, devices, and media in your office space that are used to store or contain ePHI?</w:t>
            </w:r>
            <w:r w:rsidR="00141268" w:rsidRPr="004C11AB">
              <w:rPr>
                <w:noProof/>
                <w:webHidden/>
              </w:rPr>
              <w:tab/>
            </w:r>
            <w:r w:rsidR="00141268" w:rsidRPr="004C11AB">
              <w:rPr>
                <w:noProof/>
                <w:webHidden/>
              </w:rPr>
              <w:fldChar w:fldCharType="begin"/>
            </w:r>
            <w:r w:rsidR="00141268" w:rsidRPr="004C11AB">
              <w:rPr>
                <w:noProof/>
                <w:webHidden/>
              </w:rPr>
              <w:instrText xml:space="preserve"> PAGEREF _Toc459630839 \h </w:instrText>
            </w:r>
            <w:r w:rsidR="00141268" w:rsidRPr="004C11AB">
              <w:rPr>
                <w:noProof/>
                <w:webHidden/>
              </w:rPr>
            </w:r>
            <w:r w:rsidR="00141268" w:rsidRPr="004C11AB">
              <w:rPr>
                <w:noProof/>
                <w:webHidden/>
              </w:rPr>
              <w:fldChar w:fldCharType="separate"/>
            </w:r>
            <w:r w:rsidR="005D2419" w:rsidRPr="004C11AB">
              <w:rPr>
                <w:noProof/>
                <w:webHidden/>
              </w:rPr>
              <w:t>9</w:t>
            </w:r>
            <w:r w:rsidR="00141268" w:rsidRPr="004C11AB">
              <w:rPr>
                <w:noProof/>
                <w:webHidden/>
              </w:rPr>
              <w:fldChar w:fldCharType="end"/>
            </w:r>
          </w:hyperlink>
        </w:p>
        <w:p w14:paraId="763FCBB4" w14:textId="77777777" w:rsidR="00141268" w:rsidRPr="004C11AB" w:rsidRDefault="00EE0E7B">
          <w:pPr>
            <w:pStyle w:val="TOC1"/>
            <w:tabs>
              <w:tab w:val="right" w:leader="dot" w:pos="9350"/>
            </w:tabs>
            <w:rPr>
              <w:rFonts w:eastAsiaTheme="minorEastAsia"/>
              <w:noProof/>
            </w:rPr>
          </w:pPr>
          <w:hyperlink w:anchor="_Toc459630840" w:history="1">
            <w:r w:rsidR="00141268" w:rsidRPr="004C11AB">
              <w:rPr>
                <w:rStyle w:val="Hyperlink"/>
                <w:b/>
                <w:noProof/>
              </w:rPr>
              <w:t xml:space="preserve">PH2 - </w:t>
            </w:r>
            <w:r w:rsidR="00141268" w:rsidRPr="004C11AB">
              <w:rPr>
                <w:rStyle w:val="Hyperlink"/>
                <w:rFonts w:eastAsia="Times New Roman"/>
                <w:b/>
                <w:noProof/>
              </w:rPr>
              <w:t xml:space="preserve">§164.310(a)(1) Standard </w:t>
            </w:r>
            <w:r w:rsidR="00141268" w:rsidRPr="004C11AB">
              <w:rPr>
                <w:rStyle w:val="Hyperlink"/>
                <w:rFonts w:eastAsia="Times New Roman"/>
                <w:noProof/>
              </w:rPr>
              <w:t>Do you have policies and procedures for the physical protection of your facilities and equipment? This includes controlling the environment inside the facility.</w:t>
            </w:r>
            <w:r w:rsidR="00141268" w:rsidRPr="004C11AB">
              <w:rPr>
                <w:noProof/>
                <w:webHidden/>
              </w:rPr>
              <w:tab/>
            </w:r>
            <w:r w:rsidR="00141268" w:rsidRPr="004C11AB">
              <w:rPr>
                <w:noProof/>
                <w:webHidden/>
              </w:rPr>
              <w:fldChar w:fldCharType="begin"/>
            </w:r>
            <w:r w:rsidR="00141268" w:rsidRPr="004C11AB">
              <w:rPr>
                <w:noProof/>
                <w:webHidden/>
              </w:rPr>
              <w:instrText xml:space="preserve"> PAGEREF _Toc459630840 \h </w:instrText>
            </w:r>
            <w:r w:rsidR="00141268" w:rsidRPr="004C11AB">
              <w:rPr>
                <w:noProof/>
                <w:webHidden/>
              </w:rPr>
            </w:r>
            <w:r w:rsidR="00141268" w:rsidRPr="004C11AB">
              <w:rPr>
                <w:noProof/>
                <w:webHidden/>
              </w:rPr>
              <w:fldChar w:fldCharType="separate"/>
            </w:r>
            <w:r w:rsidR="005D2419" w:rsidRPr="004C11AB">
              <w:rPr>
                <w:noProof/>
                <w:webHidden/>
              </w:rPr>
              <w:t>12</w:t>
            </w:r>
            <w:r w:rsidR="00141268" w:rsidRPr="004C11AB">
              <w:rPr>
                <w:noProof/>
                <w:webHidden/>
              </w:rPr>
              <w:fldChar w:fldCharType="end"/>
            </w:r>
          </w:hyperlink>
        </w:p>
        <w:p w14:paraId="0876AE42" w14:textId="77777777" w:rsidR="00141268" w:rsidRPr="004C11AB" w:rsidRDefault="00EE0E7B">
          <w:pPr>
            <w:pStyle w:val="TOC1"/>
            <w:tabs>
              <w:tab w:val="right" w:leader="dot" w:pos="9350"/>
            </w:tabs>
            <w:rPr>
              <w:rFonts w:eastAsiaTheme="minorEastAsia"/>
              <w:noProof/>
            </w:rPr>
          </w:pPr>
          <w:hyperlink w:anchor="_Toc459630841" w:history="1">
            <w:r w:rsidR="00141268" w:rsidRPr="004C11AB">
              <w:rPr>
                <w:rStyle w:val="Hyperlink"/>
                <w:b/>
                <w:noProof/>
              </w:rPr>
              <w:t xml:space="preserve">PH3 - </w:t>
            </w:r>
            <w:r w:rsidR="00141268" w:rsidRPr="004C11AB">
              <w:rPr>
                <w:rStyle w:val="Hyperlink"/>
                <w:rFonts w:eastAsia="Times New Roman"/>
                <w:b/>
                <w:noProof/>
              </w:rPr>
              <w:t xml:space="preserve">§164.310(a)(1) Standard </w:t>
            </w:r>
            <w:r w:rsidR="00141268" w:rsidRPr="004C11AB">
              <w:rPr>
                <w:rStyle w:val="Hyperlink"/>
                <w:rFonts w:eastAsia="Times New Roman"/>
                <w:noProof/>
              </w:rPr>
              <w:t>Do you have policies and procedures for the physical protection of your facilities and equipment? This includes controlling the environment inside the facility.</w:t>
            </w:r>
            <w:r w:rsidR="00141268" w:rsidRPr="004C11AB">
              <w:rPr>
                <w:noProof/>
                <w:webHidden/>
              </w:rPr>
              <w:tab/>
            </w:r>
            <w:r w:rsidR="00141268" w:rsidRPr="004C11AB">
              <w:rPr>
                <w:noProof/>
                <w:webHidden/>
              </w:rPr>
              <w:fldChar w:fldCharType="begin"/>
            </w:r>
            <w:r w:rsidR="00141268" w:rsidRPr="004C11AB">
              <w:rPr>
                <w:noProof/>
                <w:webHidden/>
              </w:rPr>
              <w:instrText xml:space="preserve"> PAGEREF _Toc459630841 \h </w:instrText>
            </w:r>
            <w:r w:rsidR="00141268" w:rsidRPr="004C11AB">
              <w:rPr>
                <w:noProof/>
                <w:webHidden/>
              </w:rPr>
            </w:r>
            <w:r w:rsidR="00141268" w:rsidRPr="004C11AB">
              <w:rPr>
                <w:noProof/>
                <w:webHidden/>
              </w:rPr>
              <w:fldChar w:fldCharType="separate"/>
            </w:r>
            <w:r w:rsidR="005D2419" w:rsidRPr="004C11AB">
              <w:rPr>
                <w:noProof/>
                <w:webHidden/>
              </w:rPr>
              <w:t>14</w:t>
            </w:r>
            <w:r w:rsidR="00141268" w:rsidRPr="004C11AB">
              <w:rPr>
                <w:noProof/>
                <w:webHidden/>
              </w:rPr>
              <w:fldChar w:fldCharType="end"/>
            </w:r>
          </w:hyperlink>
        </w:p>
        <w:p w14:paraId="4C07C2D0" w14:textId="77777777" w:rsidR="00141268" w:rsidRPr="004C11AB" w:rsidRDefault="00EE0E7B">
          <w:pPr>
            <w:pStyle w:val="TOC1"/>
            <w:tabs>
              <w:tab w:val="right" w:leader="dot" w:pos="9350"/>
            </w:tabs>
            <w:rPr>
              <w:rFonts w:eastAsiaTheme="minorEastAsia"/>
              <w:noProof/>
            </w:rPr>
          </w:pPr>
          <w:hyperlink w:anchor="_Toc459630842" w:history="1">
            <w:r w:rsidR="00141268" w:rsidRPr="004C11AB">
              <w:rPr>
                <w:rStyle w:val="Hyperlink"/>
                <w:b/>
                <w:noProof/>
              </w:rPr>
              <w:t xml:space="preserve">PH4 - </w:t>
            </w:r>
            <w:r w:rsidR="00141268" w:rsidRPr="004C11AB">
              <w:rPr>
                <w:rStyle w:val="Hyperlink"/>
                <w:rFonts w:eastAsia="Times New Roman"/>
                <w:b/>
                <w:noProof/>
              </w:rPr>
              <w:t xml:space="preserve">§164.310(a)(1) Standard </w:t>
            </w:r>
            <w:r w:rsidR="00141268" w:rsidRPr="004C11AB">
              <w:rPr>
                <w:rStyle w:val="Hyperlink"/>
                <w:rFonts w:eastAsia="Times New Roman"/>
                <w:noProof/>
              </w:rPr>
              <w:t>Do you have physical protections in place to manage physical security risks, such as a) locks on doors and windows and b) cameras in nonpublic areas to monitor all entrances and exits?</w:t>
            </w:r>
            <w:r w:rsidR="00141268" w:rsidRPr="004C11AB">
              <w:rPr>
                <w:noProof/>
                <w:webHidden/>
              </w:rPr>
              <w:tab/>
            </w:r>
            <w:r w:rsidR="00141268" w:rsidRPr="004C11AB">
              <w:rPr>
                <w:noProof/>
                <w:webHidden/>
              </w:rPr>
              <w:fldChar w:fldCharType="begin"/>
            </w:r>
            <w:r w:rsidR="00141268" w:rsidRPr="004C11AB">
              <w:rPr>
                <w:noProof/>
                <w:webHidden/>
              </w:rPr>
              <w:instrText xml:space="preserve"> PAGEREF _Toc459630842 \h </w:instrText>
            </w:r>
            <w:r w:rsidR="00141268" w:rsidRPr="004C11AB">
              <w:rPr>
                <w:noProof/>
                <w:webHidden/>
              </w:rPr>
            </w:r>
            <w:r w:rsidR="00141268" w:rsidRPr="004C11AB">
              <w:rPr>
                <w:noProof/>
                <w:webHidden/>
              </w:rPr>
              <w:fldChar w:fldCharType="separate"/>
            </w:r>
            <w:r w:rsidR="005D2419" w:rsidRPr="004C11AB">
              <w:rPr>
                <w:noProof/>
                <w:webHidden/>
              </w:rPr>
              <w:t>17</w:t>
            </w:r>
            <w:r w:rsidR="00141268" w:rsidRPr="004C11AB">
              <w:rPr>
                <w:noProof/>
                <w:webHidden/>
              </w:rPr>
              <w:fldChar w:fldCharType="end"/>
            </w:r>
          </w:hyperlink>
        </w:p>
        <w:p w14:paraId="60C97F2D" w14:textId="77777777" w:rsidR="00141268" w:rsidRPr="004C11AB" w:rsidRDefault="00EE0E7B">
          <w:pPr>
            <w:pStyle w:val="TOC1"/>
            <w:tabs>
              <w:tab w:val="right" w:leader="dot" w:pos="9350"/>
            </w:tabs>
            <w:rPr>
              <w:rFonts w:eastAsiaTheme="minorEastAsia"/>
              <w:noProof/>
            </w:rPr>
          </w:pPr>
          <w:hyperlink w:anchor="_Toc459630843" w:history="1">
            <w:r w:rsidR="00141268" w:rsidRPr="004C11AB">
              <w:rPr>
                <w:rStyle w:val="Hyperlink"/>
                <w:b/>
                <w:noProof/>
              </w:rPr>
              <w:t xml:space="preserve">PH5 - </w:t>
            </w:r>
            <w:r w:rsidR="00141268" w:rsidRPr="004C11AB">
              <w:rPr>
                <w:rStyle w:val="Hyperlink"/>
                <w:rFonts w:eastAsia="Times New Roman"/>
                <w:b/>
                <w:noProof/>
              </w:rPr>
              <w:t xml:space="preserve">§164.310(a)(2)(i) Addressable </w:t>
            </w:r>
            <w:r w:rsidR="00141268" w:rsidRPr="004C11AB">
              <w:rPr>
                <w:rStyle w:val="Hyperlink"/>
                <w:rFonts w:eastAsia="Times New Roman"/>
                <w:noProof/>
              </w:rPr>
              <w:t>Do you plan and coordinate physical (facilities) and technical (information systems, mobile devices, or workstations) security-related activities (such as testing) before doing such activities to reduce the impact on your practice assets and individuals?</w:t>
            </w:r>
            <w:r w:rsidR="00141268" w:rsidRPr="004C11AB">
              <w:rPr>
                <w:noProof/>
                <w:webHidden/>
              </w:rPr>
              <w:tab/>
            </w:r>
            <w:r w:rsidR="00141268" w:rsidRPr="004C11AB">
              <w:rPr>
                <w:noProof/>
                <w:webHidden/>
              </w:rPr>
              <w:fldChar w:fldCharType="begin"/>
            </w:r>
            <w:r w:rsidR="00141268" w:rsidRPr="004C11AB">
              <w:rPr>
                <w:noProof/>
                <w:webHidden/>
              </w:rPr>
              <w:instrText xml:space="preserve"> PAGEREF _Toc459630843 \h </w:instrText>
            </w:r>
            <w:r w:rsidR="00141268" w:rsidRPr="004C11AB">
              <w:rPr>
                <w:noProof/>
                <w:webHidden/>
              </w:rPr>
            </w:r>
            <w:r w:rsidR="00141268" w:rsidRPr="004C11AB">
              <w:rPr>
                <w:noProof/>
                <w:webHidden/>
              </w:rPr>
              <w:fldChar w:fldCharType="separate"/>
            </w:r>
            <w:r w:rsidR="005D2419" w:rsidRPr="004C11AB">
              <w:rPr>
                <w:noProof/>
                <w:webHidden/>
              </w:rPr>
              <w:t>20</w:t>
            </w:r>
            <w:r w:rsidR="00141268" w:rsidRPr="004C11AB">
              <w:rPr>
                <w:noProof/>
                <w:webHidden/>
              </w:rPr>
              <w:fldChar w:fldCharType="end"/>
            </w:r>
          </w:hyperlink>
        </w:p>
        <w:p w14:paraId="2D20C47B" w14:textId="77777777" w:rsidR="00141268" w:rsidRPr="004C11AB" w:rsidRDefault="00EE0E7B">
          <w:pPr>
            <w:pStyle w:val="TOC1"/>
            <w:tabs>
              <w:tab w:val="right" w:leader="dot" w:pos="9350"/>
            </w:tabs>
            <w:rPr>
              <w:rFonts w:eastAsiaTheme="minorEastAsia"/>
              <w:noProof/>
            </w:rPr>
          </w:pPr>
          <w:hyperlink w:anchor="_Toc459630844" w:history="1">
            <w:r w:rsidR="00141268" w:rsidRPr="004C11AB">
              <w:rPr>
                <w:rStyle w:val="Hyperlink"/>
                <w:b/>
                <w:noProof/>
              </w:rPr>
              <w:t xml:space="preserve">PH6 - </w:t>
            </w:r>
            <w:r w:rsidR="00141268" w:rsidRPr="004C11AB">
              <w:rPr>
                <w:rStyle w:val="Hyperlink"/>
                <w:rFonts w:eastAsia="Times New Roman"/>
                <w:b/>
                <w:noProof/>
              </w:rPr>
              <w:t xml:space="preserve">§164.310(a)(2)(i) Addressable </w:t>
            </w:r>
            <w:r w:rsidR="00141268" w:rsidRPr="004C11AB">
              <w:rPr>
                <w:rStyle w:val="Hyperlink"/>
                <w:rFonts w:eastAsia="Times New Roman"/>
                <w:noProof/>
              </w:rPr>
              <w:t>Have you developed policies and procedures that plan for your workforce (and your information technology service provider or contracted information technology support) to gain access to your facility and its ePHI during a disaster?</w:t>
            </w:r>
            <w:r w:rsidR="00141268" w:rsidRPr="004C11AB">
              <w:rPr>
                <w:noProof/>
                <w:webHidden/>
              </w:rPr>
              <w:tab/>
            </w:r>
            <w:r w:rsidR="00141268" w:rsidRPr="004C11AB">
              <w:rPr>
                <w:noProof/>
                <w:webHidden/>
              </w:rPr>
              <w:fldChar w:fldCharType="begin"/>
            </w:r>
            <w:r w:rsidR="00141268" w:rsidRPr="004C11AB">
              <w:rPr>
                <w:noProof/>
                <w:webHidden/>
              </w:rPr>
              <w:instrText xml:space="preserve"> PAGEREF _Toc459630844 \h </w:instrText>
            </w:r>
            <w:r w:rsidR="00141268" w:rsidRPr="004C11AB">
              <w:rPr>
                <w:noProof/>
                <w:webHidden/>
              </w:rPr>
            </w:r>
            <w:r w:rsidR="00141268" w:rsidRPr="004C11AB">
              <w:rPr>
                <w:noProof/>
                <w:webHidden/>
              </w:rPr>
              <w:fldChar w:fldCharType="separate"/>
            </w:r>
            <w:r w:rsidR="005D2419" w:rsidRPr="004C11AB">
              <w:rPr>
                <w:noProof/>
                <w:webHidden/>
              </w:rPr>
              <w:t>23</w:t>
            </w:r>
            <w:r w:rsidR="00141268" w:rsidRPr="004C11AB">
              <w:rPr>
                <w:noProof/>
                <w:webHidden/>
              </w:rPr>
              <w:fldChar w:fldCharType="end"/>
            </w:r>
          </w:hyperlink>
        </w:p>
        <w:p w14:paraId="5D1E6212" w14:textId="77777777" w:rsidR="00141268" w:rsidRPr="004C11AB" w:rsidRDefault="00EE0E7B">
          <w:pPr>
            <w:pStyle w:val="TOC1"/>
            <w:tabs>
              <w:tab w:val="right" w:leader="dot" w:pos="9350"/>
            </w:tabs>
            <w:rPr>
              <w:rFonts w:eastAsiaTheme="minorEastAsia"/>
              <w:noProof/>
            </w:rPr>
          </w:pPr>
          <w:hyperlink w:anchor="_Toc459630845" w:history="1">
            <w:r w:rsidR="00141268" w:rsidRPr="004C11AB">
              <w:rPr>
                <w:rStyle w:val="Hyperlink"/>
                <w:b/>
                <w:noProof/>
              </w:rPr>
              <w:t xml:space="preserve">PH7 - </w:t>
            </w:r>
            <w:r w:rsidR="00141268" w:rsidRPr="004C11AB">
              <w:rPr>
                <w:rStyle w:val="Hyperlink"/>
                <w:rFonts w:eastAsia="Times New Roman"/>
                <w:b/>
                <w:noProof/>
              </w:rPr>
              <w:t xml:space="preserve">§164.310(a)(2)(i) Addressable </w:t>
            </w:r>
            <w:r w:rsidR="00141268" w:rsidRPr="004C11AB">
              <w:rPr>
                <w:rStyle w:val="Hyperlink"/>
                <w:rFonts w:eastAsia="Times New Roman"/>
                <w:noProof/>
              </w:rPr>
              <w:t>If a disaster happens, does your practice have another way to get into your facility or offsite storage location to get your ePHI?</w:t>
            </w:r>
            <w:r w:rsidR="00141268" w:rsidRPr="004C11AB">
              <w:rPr>
                <w:noProof/>
                <w:webHidden/>
              </w:rPr>
              <w:tab/>
            </w:r>
            <w:r w:rsidR="00141268" w:rsidRPr="004C11AB">
              <w:rPr>
                <w:noProof/>
                <w:webHidden/>
              </w:rPr>
              <w:fldChar w:fldCharType="begin"/>
            </w:r>
            <w:r w:rsidR="00141268" w:rsidRPr="004C11AB">
              <w:rPr>
                <w:noProof/>
                <w:webHidden/>
              </w:rPr>
              <w:instrText xml:space="preserve"> PAGEREF _Toc459630845 \h </w:instrText>
            </w:r>
            <w:r w:rsidR="00141268" w:rsidRPr="004C11AB">
              <w:rPr>
                <w:noProof/>
                <w:webHidden/>
              </w:rPr>
            </w:r>
            <w:r w:rsidR="00141268" w:rsidRPr="004C11AB">
              <w:rPr>
                <w:noProof/>
                <w:webHidden/>
              </w:rPr>
              <w:fldChar w:fldCharType="separate"/>
            </w:r>
            <w:r w:rsidR="005D2419" w:rsidRPr="004C11AB">
              <w:rPr>
                <w:noProof/>
                <w:webHidden/>
              </w:rPr>
              <w:t>26</w:t>
            </w:r>
            <w:r w:rsidR="00141268" w:rsidRPr="004C11AB">
              <w:rPr>
                <w:noProof/>
                <w:webHidden/>
              </w:rPr>
              <w:fldChar w:fldCharType="end"/>
            </w:r>
          </w:hyperlink>
        </w:p>
        <w:p w14:paraId="71A54000" w14:textId="77777777" w:rsidR="00141268" w:rsidRPr="004C11AB" w:rsidRDefault="00EE0E7B">
          <w:pPr>
            <w:pStyle w:val="TOC1"/>
            <w:tabs>
              <w:tab w:val="right" w:leader="dot" w:pos="9350"/>
            </w:tabs>
            <w:rPr>
              <w:rFonts w:eastAsiaTheme="minorEastAsia"/>
              <w:noProof/>
            </w:rPr>
          </w:pPr>
          <w:hyperlink w:anchor="_Toc459630846" w:history="1">
            <w:r w:rsidR="00141268" w:rsidRPr="004C11AB">
              <w:rPr>
                <w:rStyle w:val="Hyperlink"/>
                <w:b/>
                <w:noProof/>
              </w:rPr>
              <w:t xml:space="preserve">PH8 - </w:t>
            </w:r>
            <w:r w:rsidR="00141268" w:rsidRPr="004C11AB">
              <w:rPr>
                <w:rStyle w:val="Hyperlink"/>
                <w:rFonts w:eastAsia="Times New Roman"/>
                <w:b/>
                <w:noProof/>
              </w:rPr>
              <w:t xml:space="preserve">§164.310(a)(2)(ii) Addressable </w:t>
            </w:r>
            <w:r w:rsidR="00141268" w:rsidRPr="004C11AB">
              <w:rPr>
                <w:rStyle w:val="Hyperlink"/>
                <w:rFonts w:eastAsia="Times New Roman"/>
                <w:noProof/>
              </w:rPr>
              <w:t>Do you have policies and procedures for the protection of keys, combinations, and similar physical access controls?</w:t>
            </w:r>
            <w:r w:rsidR="00141268" w:rsidRPr="004C11AB">
              <w:rPr>
                <w:noProof/>
                <w:webHidden/>
              </w:rPr>
              <w:tab/>
            </w:r>
            <w:r w:rsidR="00141268" w:rsidRPr="004C11AB">
              <w:rPr>
                <w:noProof/>
                <w:webHidden/>
              </w:rPr>
              <w:fldChar w:fldCharType="begin"/>
            </w:r>
            <w:r w:rsidR="00141268" w:rsidRPr="004C11AB">
              <w:rPr>
                <w:noProof/>
                <w:webHidden/>
              </w:rPr>
              <w:instrText xml:space="preserve"> PAGEREF _Toc459630846 \h </w:instrText>
            </w:r>
            <w:r w:rsidR="00141268" w:rsidRPr="004C11AB">
              <w:rPr>
                <w:noProof/>
                <w:webHidden/>
              </w:rPr>
            </w:r>
            <w:r w:rsidR="00141268" w:rsidRPr="004C11AB">
              <w:rPr>
                <w:noProof/>
                <w:webHidden/>
              </w:rPr>
              <w:fldChar w:fldCharType="separate"/>
            </w:r>
            <w:r w:rsidR="005D2419" w:rsidRPr="004C11AB">
              <w:rPr>
                <w:noProof/>
                <w:webHidden/>
              </w:rPr>
              <w:t>29</w:t>
            </w:r>
            <w:r w:rsidR="00141268" w:rsidRPr="004C11AB">
              <w:rPr>
                <w:noProof/>
                <w:webHidden/>
              </w:rPr>
              <w:fldChar w:fldCharType="end"/>
            </w:r>
          </w:hyperlink>
        </w:p>
        <w:p w14:paraId="6B953CAE" w14:textId="77777777" w:rsidR="00141268" w:rsidRPr="004C11AB" w:rsidRDefault="00EE0E7B">
          <w:pPr>
            <w:pStyle w:val="TOC1"/>
            <w:tabs>
              <w:tab w:val="right" w:leader="dot" w:pos="9350"/>
            </w:tabs>
            <w:rPr>
              <w:rFonts w:eastAsiaTheme="minorEastAsia"/>
              <w:noProof/>
            </w:rPr>
          </w:pPr>
          <w:hyperlink w:anchor="_Toc459630847" w:history="1">
            <w:r w:rsidR="00141268" w:rsidRPr="004C11AB">
              <w:rPr>
                <w:rStyle w:val="Hyperlink"/>
                <w:b/>
                <w:noProof/>
              </w:rPr>
              <w:t xml:space="preserve">PH9 - </w:t>
            </w:r>
            <w:r w:rsidR="00141268" w:rsidRPr="004C11AB">
              <w:rPr>
                <w:rStyle w:val="Hyperlink"/>
                <w:rFonts w:eastAsia="Times New Roman"/>
                <w:b/>
                <w:noProof/>
              </w:rPr>
              <w:t xml:space="preserve">§164.310(a)(2)(ii) Addressable </w:t>
            </w:r>
            <w:r w:rsidR="00141268" w:rsidRPr="004C11AB">
              <w:rPr>
                <w:rStyle w:val="Hyperlink"/>
                <w:rFonts w:eastAsia="Times New Roman"/>
                <w:noProof/>
              </w:rPr>
              <w:t>Do you have policies and procedures governing when to re-key locks or change combinations when, for example, a key is lost, a combination is compromised, or a workforce member is transferred or terminated?</w:t>
            </w:r>
            <w:r w:rsidR="00141268" w:rsidRPr="004C11AB">
              <w:rPr>
                <w:noProof/>
                <w:webHidden/>
              </w:rPr>
              <w:tab/>
            </w:r>
            <w:r w:rsidR="00141268" w:rsidRPr="004C11AB">
              <w:rPr>
                <w:noProof/>
                <w:webHidden/>
              </w:rPr>
              <w:fldChar w:fldCharType="begin"/>
            </w:r>
            <w:r w:rsidR="00141268" w:rsidRPr="004C11AB">
              <w:rPr>
                <w:noProof/>
                <w:webHidden/>
              </w:rPr>
              <w:instrText xml:space="preserve"> PAGEREF _Toc459630847 \h </w:instrText>
            </w:r>
            <w:r w:rsidR="00141268" w:rsidRPr="004C11AB">
              <w:rPr>
                <w:noProof/>
                <w:webHidden/>
              </w:rPr>
            </w:r>
            <w:r w:rsidR="00141268" w:rsidRPr="004C11AB">
              <w:rPr>
                <w:noProof/>
                <w:webHidden/>
              </w:rPr>
              <w:fldChar w:fldCharType="separate"/>
            </w:r>
            <w:r w:rsidR="005D2419" w:rsidRPr="004C11AB">
              <w:rPr>
                <w:noProof/>
                <w:webHidden/>
              </w:rPr>
              <w:t>31</w:t>
            </w:r>
            <w:r w:rsidR="00141268" w:rsidRPr="004C11AB">
              <w:rPr>
                <w:noProof/>
                <w:webHidden/>
              </w:rPr>
              <w:fldChar w:fldCharType="end"/>
            </w:r>
          </w:hyperlink>
        </w:p>
        <w:p w14:paraId="5745C2A4" w14:textId="77777777" w:rsidR="00141268" w:rsidRPr="004C11AB" w:rsidRDefault="00EE0E7B">
          <w:pPr>
            <w:pStyle w:val="TOC1"/>
            <w:tabs>
              <w:tab w:val="right" w:leader="dot" w:pos="9350"/>
            </w:tabs>
            <w:rPr>
              <w:rFonts w:eastAsiaTheme="minorEastAsia"/>
              <w:noProof/>
            </w:rPr>
          </w:pPr>
          <w:hyperlink w:anchor="_Toc459630848" w:history="1">
            <w:r w:rsidR="00141268" w:rsidRPr="004C11AB">
              <w:rPr>
                <w:rStyle w:val="Hyperlink"/>
                <w:b/>
                <w:noProof/>
              </w:rPr>
              <w:t xml:space="preserve">PH10 - </w:t>
            </w:r>
            <w:r w:rsidR="00141268" w:rsidRPr="004C11AB">
              <w:rPr>
                <w:rStyle w:val="Hyperlink"/>
                <w:rFonts w:eastAsia="Times New Roman"/>
                <w:b/>
                <w:noProof/>
              </w:rPr>
              <w:t xml:space="preserve">§164.310(a)(2)(ii) Addressable </w:t>
            </w:r>
            <w:r w:rsidR="00141268" w:rsidRPr="004C11AB">
              <w:rPr>
                <w:rStyle w:val="Hyperlink"/>
                <w:rFonts w:eastAsia="Times New Roman"/>
                <w:noProof/>
              </w:rPr>
              <w:t>Do you have a written facility security plan?</w:t>
            </w:r>
            <w:r w:rsidR="00141268" w:rsidRPr="004C11AB">
              <w:rPr>
                <w:noProof/>
                <w:webHidden/>
              </w:rPr>
              <w:tab/>
            </w:r>
            <w:r w:rsidR="00141268" w:rsidRPr="004C11AB">
              <w:rPr>
                <w:noProof/>
                <w:webHidden/>
              </w:rPr>
              <w:fldChar w:fldCharType="begin"/>
            </w:r>
            <w:r w:rsidR="00141268" w:rsidRPr="004C11AB">
              <w:rPr>
                <w:noProof/>
                <w:webHidden/>
              </w:rPr>
              <w:instrText xml:space="preserve"> PAGEREF _Toc459630848 \h </w:instrText>
            </w:r>
            <w:r w:rsidR="00141268" w:rsidRPr="004C11AB">
              <w:rPr>
                <w:noProof/>
                <w:webHidden/>
              </w:rPr>
            </w:r>
            <w:r w:rsidR="00141268" w:rsidRPr="004C11AB">
              <w:rPr>
                <w:noProof/>
                <w:webHidden/>
              </w:rPr>
              <w:fldChar w:fldCharType="separate"/>
            </w:r>
            <w:r w:rsidR="005D2419" w:rsidRPr="004C11AB">
              <w:rPr>
                <w:noProof/>
                <w:webHidden/>
              </w:rPr>
              <w:t>34</w:t>
            </w:r>
            <w:r w:rsidR="00141268" w:rsidRPr="004C11AB">
              <w:rPr>
                <w:noProof/>
                <w:webHidden/>
              </w:rPr>
              <w:fldChar w:fldCharType="end"/>
            </w:r>
          </w:hyperlink>
        </w:p>
        <w:p w14:paraId="2A48E8EB" w14:textId="77777777" w:rsidR="00141268" w:rsidRPr="004C11AB" w:rsidRDefault="00EE0E7B">
          <w:pPr>
            <w:pStyle w:val="TOC1"/>
            <w:tabs>
              <w:tab w:val="right" w:leader="dot" w:pos="9350"/>
            </w:tabs>
            <w:rPr>
              <w:rFonts w:eastAsiaTheme="minorEastAsia"/>
              <w:noProof/>
            </w:rPr>
          </w:pPr>
          <w:hyperlink w:anchor="_Toc459630849" w:history="1">
            <w:r w:rsidR="00141268" w:rsidRPr="004C11AB">
              <w:rPr>
                <w:rStyle w:val="Hyperlink"/>
                <w:b/>
                <w:noProof/>
              </w:rPr>
              <w:t xml:space="preserve">PH11 - </w:t>
            </w:r>
            <w:r w:rsidR="00141268" w:rsidRPr="004C11AB">
              <w:rPr>
                <w:rStyle w:val="Hyperlink"/>
                <w:rFonts w:eastAsia="Times New Roman"/>
                <w:b/>
                <w:noProof/>
              </w:rPr>
              <w:t xml:space="preserve">§164.310(a)(2)(ii) Addressable </w:t>
            </w:r>
            <w:r w:rsidR="00141268" w:rsidRPr="004C11AB">
              <w:rPr>
                <w:rStyle w:val="Hyperlink"/>
                <w:rFonts w:eastAsia="Times New Roman"/>
                <w:noProof/>
              </w:rPr>
              <w:t>Do you take the steps necessary to implement your facility security plan?</w:t>
            </w:r>
            <w:r w:rsidR="00141268" w:rsidRPr="004C11AB">
              <w:rPr>
                <w:noProof/>
                <w:webHidden/>
              </w:rPr>
              <w:tab/>
            </w:r>
            <w:r w:rsidR="00141268" w:rsidRPr="004C11AB">
              <w:rPr>
                <w:noProof/>
                <w:webHidden/>
              </w:rPr>
              <w:fldChar w:fldCharType="begin"/>
            </w:r>
            <w:r w:rsidR="00141268" w:rsidRPr="004C11AB">
              <w:rPr>
                <w:noProof/>
                <w:webHidden/>
              </w:rPr>
              <w:instrText xml:space="preserve"> PAGEREF _Toc459630849 \h </w:instrText>
            </w:r>
            <w:r w:rsidR="00141268" w:rsidRPr="004C11AB">
              <w:rPr>
                <w:noProof/>
                <w:webHidden/>
              </w:rPr>
            </w:r>
            <w:r w:rsidR="00141268" w:rsidRPr="004C11AB">
              <w:rPr>
                <w:noProof/>
                <w:webHidden/>
              </w:rPr>
              <w:fldChar w:fldCharType="separate"/>
            </w:r>
            <w:r w:rsidR="005D2419" w:rsidRPr="004C11AB">
              <w:rPr>
                <w:noProof/>
                <w:webHidden/>
              </w:rPr>
              <w:t>37</w:t>
            </w:r>
            <w:r w:rsidR="00141268" w:rsidRPr="004C11AB">
              <w:rPr>
                <w:noProof/>
                <w:webHidden/>
              </w:rPr>
              <w:fldChar w:fldCharType="end"/>
            </w:r>
          </w:hyperlink>
        </w:p>
        <w:p w14:paraId="4A1C42F5" w14:textId="77777777" w:rsidR="00141268" w:rsidRPr="004C11AB" w:rsidRDefault="00EE0E7B">
          <w:pPr>
            <w:pStyle w:val="TOC1"/>
            <w:tabs>
              <w:tab w:val="right" w:leader="dot" w:pos="9350"/>
            </w:tabs>
            <w:rPr>
              <w:rFonts w:eastAsiaTheme="minorEastAsia"/>
              <w:noProof/>
            </w:rPr>
          </w:pPr>
          <w:hyperlink w:anchor="_Toc459630850" w:history="1">
            <w:r w:rsidR="00141268" w:rsidRPr="004C11AB">
              <w:rPr>
                <w:rStyle w:val="Hyperlink"/>
                <w:b/>
                <w:noProof/>
              </w:rPr>
              <w:t xml:space="preserve">PH12 - </w:t>
            </w:r>
            <w:r w:rsidR="00141268" w:rsidRPr="004C11AB">
              <w:rPr>
                <w:rStyle w:val="Hyperlink"/>
                <w:rFonts w:eastAsia="Times New Roman"/>
                <w:b/>
                <w:noProof/>
              </w:rPr>
              <w:t xml:space="preserve">§164.310(a)(2)(iii) Addressable </w:t>
            </w:r>
            <w:r w:rsidR="00141268" w:rsidRPr="004C11AB">
              <w:rPr>
                <w:rStyle w:val="Hyperlink"/>
                <w:rFonts w:eastAsia="Times New Roman"/>
                <w:noProof/>
              </w:rPr>
              <w:t>Do you have a Facility User Access List of workforce members, business associates, and others who are authorized to access your facilities where ePHI and related information systems are located?</w:t>
            </w:r>
            <w:r w:rsidR="00141268" w:rsidRPr="004C11AB">
              <w:rPr>
                <w:noProof/>
                <w:webHidden/>
              </w:rPr>
              <w:tab/>
            </w:r>
            <w:r w:rsidR="00141268" w:rsidRPr="004C11AB">
              <w:rPr>
                <w:noProof/>
                <w:webHidden/>
              </w:rPr>
              <w:fldChar w:fldCharType="begin"/>
            </w:r>
            <w:r w:rsidR="00141268" w:rsidRPr="004C11AB">
              <w:rPr>
                <w:noProof/>
                <w:webHidden/>
              </w:rPr>
              <w:instrText xml:space="preserve"> PAGEREF _Toc459630850 \h </w:instrText>
            </w:r>
            <w:r w:rsidR="00141268" w:rsidRPr="004C11AB">
              <w:rPr>
                <w:noProof/>
                <w:webHidden/>
              </w:rPr>
            </w:r>
            <w:r w:rsidR="00141268" w:rsidRPr="004C11AB">
              <w:rPr>
                <w:noProof/>
                <w:webHidden/>
              </w:rPr>
              <w:fldChar w:fldCharType="separate"/>
            </w:r>
            <w:r w:rsidR="005D2419" w:rsidRPr="004C11AB">
              <w:rPr>
                <w:noProof/>
                <w:webHidden/>
              </w:rPr>
              <w:t>40</w:t>
            </w:r>
            <w:r w:rsidR="00141268" w:rsidRPr="004C11AB">
              <w:rPr>
                <w:noProof/>
                <w:webHidden/>
              </w:rPr>
              <w:fldChar w:fldCharType="end"/>
            </w:r>
          </w:hyperlink>
        </w:p>
        <w:p w14:paraId="394184B3" w14:textId="77777777" w:rsidR="00141268" w:rsidRPr="004C11AB" w:rsidRDefault="00EE0E7B">
          <w:pPr>
            <w:pStyle w:val="TOC1"/>
            <w:tabs>
              <w:tab w:val="right" w:leader="dot" w:pos="9350"/>
            </w:tabs>
            <w:rPr>
              <w:rFonts w:eastAsiaTheme="minorEastAsia"/>
              <w:noProof/>
            </w:rPr>
          </w:pPr>
          <w:hyperlink w:anchor="_Toc459630851" w:history="1">
            <w:r w:rsidR="00141268" w:rsidRPr="004C11AB">
              <w:rPr>
                <w:rStyle w:val="Hyperlink"/>
                <w:b/>
                <w:noProof/>
              </w:rPr>
              <w:t xml:space="preserve">PH13 - </w:t>
            </w:r>
            <w:r w:rsidR="00141268" w:rsidRPr="004C11AB">
              <w:rPr>
                <w:rStyle w:val="Hyperlink"/>
                <w:rFonts w:eastAsia="Times New Roman"/>
                <w:b/>
                <w:noProof/>
              </w:rPr>
              <w:t xml:space="preserve">§164.310(a)(2)(iii) Addressable </w:t>
            </w:r>
            <w:r w:rsidR="00141268" w:rsidRPr="004C11AB">
              <w:rPr>
                <w:rStyle w:val="Hyperlink"/>
                <w:rFonts w:eastAsia="Times New Roman"/>
                <w:noProof/>
              </w:rPr>
              <w:t>Do you periodically review and approve a Facility User Access List and authorization privileges, removing from the Access List personnel no longer requiring access?</w:t>
            </w:r>
            <w:r w:rsidR="00141268" w:rsidRPr="004C11AB">
              <w:rPr>
                <w:noProof/>
                <w:webHidden/>
              </w:rPr>
              <w:tab/>
            </w:r>
            <w:r w:rsidR="00141268" w:rsidRPr="004C11AB">
              <w:rPr>
                <w:noProof/>
                <w:webHidden/>
              </w:rPr>
              <w:fldChar w:fldCharType="begin"/>
            </w:r>
            <w:r w:rsidR="00141268" w:rsidRPr="004C11AB">
              <w:rPr>
                <w:noProof/>
                <w:webHidden/>
              </w:rPr>
              <w:instrText xml:space="preserve"> PAGEREF _Toc459630851 \h </w:instrText>
            </w:r>
            <w:r w:rsidR="00141268" w:rsidRPr="004C11AB">
              <w:rPr>
                <w:noProof/>
                <w:webHidden/>
              </w:rPr>
            </w:r>
            <w:r w:rsidR="00141268" w:rsidRPr="004C11AB">
              <w:rPr>
                <w:noProof/>
                <w:webHidden/>
              </w:rPr>
              <w:fldChar w:fldCharType="separate"/>
            </w:r>
            <w:r w:rsidR="005D2419" w:rsidRPr="004C11AB">
              <w:rPr>
                <w:noProof/>
                <w:webHidden/>
              </w:rPr>
              <w:t>43</w:t>
            </w:r>
            <w:r w:rsidR="00141268" w:rsidRPr="004C11AB">
              <w:rPr>
                <w:noProof/>
                <w:webHidden/>
              </w:rPr>
              <w:fldChar w:fldCharType="end"/>
            </w:r>
          </w:hyperlink>
        </w:p>
        <w:p w14:paraId="218C9CBF" w14:textId="77777777" w:rsidR="00141268" w:rsidRPr="004C11AB" w:rsidRDefault="00EE0E7B">
          <w:pPr>
            <w:pStyle w:val="TOC1"/>
            <w:tabs>
              <w:tab w:val="right" w:leader="dot" w:pos="9350"/>
            </w:tabs>
            <w:rPr>
              <w:rFonts w:eastAsiaTheme="minorEastAsia"/>
              <w:noProof/>
            </w:rPr>
          </w:pPr>
          <w:hyperlink w:anchor="_Toc459630852" w:history="1">
            <w:r w:rsidR="00141268" w:rsidRPr="004C11AB">
              <w:rPr>
                <w:rStyle w:val="Hyperlink"/>
                <w:b/>
                <w:noProof/>
              </w:rPr>
              <w:t xml:space="preserve">PH14 - </w:t>
            </w:r>
            <w:r w:rsidR="00141268" w:rsidRPr="004C11AB">
              <w:rPr>
                <w:rStyle w:val="Hyperlink"/>
                <w:rFonts w:eastAsia="Times New Roman"/>
                <w:b/>
                <w:noProof/>
              </w:rPr>
              <w:t xml:space="preserve">§164.310(a)(2)(iii) Addressable </w:t>
            </w:r>
            <w:r w:rsidR="00141268" w:rsidRPr="004C11AB">
              <w:rPr>
                <w:rStyle w:val="Hyperlink"/>
                <w:rFonts w:eastAsia="Times New Roman"/>
                <w:noProof/>
              </w:rPr>
              <w:t>Does your practice have procedures to control and validate someone’s access to your facilities based on that person’s role or job duties?</w:t>
            </w:r>
            <w:r w:rsidR="00141268" w:rsidRPr="004C11AB">
              <w:rPr>
                <w:noProof/>
                <w:webHidden/>
              </w:rPr>
              <w:tab/>
            </w:r>
            <w:r w:rsidR="00141268" w:rsidRPr="004C11AB">
              <w:rPr>
                <w:noProof/>
                <w:webHidden/>
              </w:rPr>
              <w:fldChar w:fldCharType="begin"/>
            </w:r>
            <w:r w:rsidR="00141268" w:rsidRPr="004C11AB">
              <w:rPr>
                <w:noProof/>
                <w:webHidden/>
              </w:rPr>
              <w:instrText xml:space="preserve"> PAGEREF _Toc459630852 \h </w:instrText>
            </w:r>
            <w:r w:rsidR="00141268" w:rsidRPr="004C11AB">
              <w:rPr>
                <w:noProof/>
                <w:webHidden/>
              </w:rPr>
            </w:r>
            <w:r w:rsidR="00141268" w:rsidRPr="004C11AB">
              <w:rPr>
                <w:noProof/>
                <w:webHidden/>
              </w:rPr>
              <w:fldChar w:fldCharType="separate"/>
            </w:r>
            <w:r w:rsidR="005D2419" w:rsidRPr="004C11AB">
              <w:rPr>
                <w:noProof/>
                <w:webHidden/>
              </w:rPr>
              <w:t>46</w:t>
            </w:r>
            <w:r w:rsidR="00141268" w:rsidRPr="004C11AB">
              <w:rPr>
                <w:noProof/>
                <w:webHidden/>
              </w:rPr>
              <w:fldChar w:fldCharType="end"/>
            </w:r>
          </w:hyperlink>
        </w:p>
        <w:p w14:paraId="2A661D6F" w14:textId="77777777" w:rsidR="00141268" w:rsidRPr="004C11AB" w:rsidRDefault="00EE0E7B">
          <w:pPr>
            <w:pStyle w:val="TOC1"/>
            <w:tabs>
              <w:tab w:val="right" w:leader="dot" w:pos="9350"/>
            </w:tabs>
            <w:rPr>
              <w:rFonts w:eastAsiaTheme="minorEastAsia"/>
              <w:noProof/>
            </w:rPr>
          </w:pPr>
          <w:hyperlink w:anchor="_Toc459630853" w:history="1">
            <w:r w:rsidR="00141268" w:rsidRPr="004C11AB">
              <w:rPr>
                <w:rStyle w:val="Hyperlink"/>
                <w:b/>
                <w:noProof/>
              </w:rPr>
              <w:t xml:space="preserve">PH15 - </w:t>
            </w:r>
            <w:r w:rsidR="00141268" w:rsidRPr="004C11AB">
              <w:rPr>
                <w:rStyle w:val="Hyperlink"/>
                <w:rFonts w:eastAsia="Times New Roman"/>
                <w:b/>
                <w:noProof/>
              </w:rPr>
              <w:t xml:space="preserve">§164.310(a)(2)(iii) Addressable </w:t>
            </w:r>
            <w:r w:rsidR="00141268" w:rsidRPr="004C11AB">
              <w:rPr>
                <w:rStyle w:val="Hyperlink"/>
                <w:rFonts w:eastAsia="Times New Roman"/>
                <w:noProof/>
              </w:rPr>
              <w:t>Do you have procedures to create, maintain, and keep a log of who accesses your facilities (including visitors), when the access occurred, and the reason for the access?</w:t>
            </w:r>
            <w:r w:rsidR="00141268" w:rsidRPr="004C11AB">
              <w:rPr>
                <w:noProof/>
                <w:webHidden/>
              </w:rPr>
              <w:tab/>
            </w:r>
            <w:r w:rsidR="00141268" w:rsidRPr="004C11AB">
              <w:rPr>
                <w:noProof/>
                <w:webHidden/>
              </w:rPr>
              <w:fldChar w:fldCharType="begin"/>
            </w:r>
            <w:r w:rsidR="00141268" w:rsidRPr="004C11AB">
              <w:rPr>
                <w:noProof/>
                <w:webHidden/>
              </w:rPr>
              <w:instrText xml:space="preserve"> PAGEREF _Toc459630853 \h </w:instrText>
            </w:r>
            <w:r w:rsidR="00141268" w:rsidRPr="004C11AB">
              <w:rPr>
                <w:noProof/>
                <w:webHidden/>
              </w:rPr>
            </w:r>
            <w:r w:rsidR="00141268" w:rsidRPr="004C11AB">
              <w:rPr>
                <w:noProof/>
                <w:webHidden/>
              </w:rPr>
              <w:fldChar w:fldCharType="separate"/>
            </w:r>
            <w:r w:rsidR="005D2419" w:rsidRPr="004C11AB">
              <w:rPr>
                <w:noProof/>
                <w:webHidden/>
              </w:rPr>
              <w:t>48</w:t>
            </w:r>
            <w:r w:rsidR="00141268" w:rsidRPr="004C11AB">
              <w:rPr>
                <w:noProof/>
                <w:webHidden/>
              </w:rPr>
              <w:fldChar w:fldCharType="end"/>
            </w:r>
          </w:hyperlink>
        </w:p>
        <w:p w14:paraId="2A840132" w14:textId="77777777" w:rsidR="00141268" w:rsidRPr="004C11AB" w:rsidRDefault="00EE0E7B">
          <w:pPr>
            <w:pStyle w:val="TOC1"/>
            <w:tabs>
              <w:tab w:val="right" w:leader="dot" w:pos="9350"/>
            </w:tabs>
            <w:rPr>
              <w:rFonts w:eastAsiaTheme="minorEastAsia"/>
              <w:noProof/>
            </w:rPr>
          </w:pPr>
          <w:hyperlink w:anchor="_Toc459630854" w:history="1">
            <w:r w:rsidR="00141268" w:rsidRPr="004C11AB">
              <w:rPr>
                <w:rStyle w:val="Hyperlink"/>
                <w:b/>
                <w:noProof/>
              </w:rPr>
              <w:t xml:space="preserve">PH16 - </w:t>
            </w:r>
            <w:r w:rsidR="00141268" w:rsidRPr="004C11AB">
              <w:rPr>
                <w:rStyle w:val="Hyperlink"/>
                <w:rFonts w:eastAsia="Times New Roman"/>
                <w:b/>
                <w:noProof/>
              </w:rPr>
              <w:t xml:space="preserve">§164.310(a)(2)(iii) Addressable </w:t>
            </w:r>
            <w:r w:rsidR="00141268" w:rsidRPr="004C11AB">
              <w:rPr>
                <w:rStyle w:val="Hyperlink"/>
                <w:rFonts w:eastAsia="Times New Roman"/>
                <w:noProof/>
              </w:rPr>
              <w:t>Has your practice determined whether monitoring equipment is needed to enforce your facility access control policies and procedures?</w:t>
            </w:r>
            <w:r w:rsidR="00141268" w:rsidRPr="004C11AB">
              <w:rPr>
                <w:noProof/>
                <w:webHidden/>
              </w:rPr>
              <w:tab/>
            </w:r>
            <w:r w:rsidR="00141268" w:rsidRPr="004C11AB">
              <w:rPr>
                <w:noProof/>
                <w:webHidden/>
              </w:rPr>
              <w:fldChar w:fldCharType="begin"/>
            </w:r>
            <w:r w:rsidR="00141268" w:rsidRPr="004C11AB">
              <w:rPr>
                <w:noProof/>
                <w:webHidden/>
              </w:rPr>
              <w:instrText xml:space="preserve"> PAGEREF _Toc459630854 \h </w:instrText>
            </w:r>
            <w:r w:rsidR="00141268" w:rsidRPr="004C11AB">
              <w:rPr>
                <w:noProof/>
                <w:webHidden/>
              </w:rPr>
            </w:r>
            <w:r w:rsidR="00141268" w:rsidRPr="004C11AB">
              <w:rPr>
                <w:noProof/>
                <w:webHidden/>
              </w:rPr>
              <w:fldChar w:fldCharType="separate"/>
            </w:r>
            <w:r w:rsidR="005D2419" w:rsidRPr="004C11AB">
              <w:rPr>
                <w:noProof/>
                <w:webHidden/>
              </w:rPr>
              <w:t>51</w:t>
            </w:r>
            <w:r w:rsidR="00141268" w:rsidRPr="004C11AB">
              <w:rPr>
                <w:noProof/>
                <w:webHidden/>
              </w:rPr>
              <w:fldChar w:fldCharType="end"/>
            </w:r>
          </w:hyperlink>
        </w:p>
        <w:p w14:paraId="252E94C9" w14:textId="77777777" w:rsidR="00141268" w:rsidRPr="004C11AB" w:rsidRDefault="00EE0E7B">
          <w:pPr>
            <w:pStyle w:val="TOC1"/>
            <w:tabs>
              <w:tab w:val="right" w:leader="dot" w:pos="9350"/>
            </w:tabs>
            <w:rPr>
              <w:rFonts w:eastAsiaTheme="minorEastAsia"/>
              <w:noProof/>
            </w:rPr>
          </w:pPr>
          <w:hyperlink w:anchor="_Toc459630855" w:history="1">
            <w:r w:rsidR="00141268" w:rsidRPr="004C11AB">
              <w:rPr>
                <w:rStyle w:val="Hyperlink"/>
                <w:b/>
                <w:noProof/>
              </w:rPr>
              <w:t xml:space="preserve">PH17 - </w:t>
            </w:r>
            <w:r w:rsidR="00141268" w:rsidRPr="004C11AB">
              <w:rPr>
                <w:rStyle w:val="Hyperlink"/>
                <w:rFonts w:eastAsia="Times New Roman"/>
                <w:b/>
                <w:noProof/>
              </w:rPr>
              <w:t xml:space="preserve">§164.310(a)(2)(iv) Addressable </w:t>
            </w:r>
            <w:r w:rsidR="00141268" w:rsidRPr="004C11AB">
              <w:rPr>
                <w:rStyle w:val="Hyperlink"/>
                <w:rFonts w:eastAsia="Times New Roman"/>
                <w:noProof/>
              </w:rPr>
              <w:t>Do you have maintenance records that include the history of physical changes, upgrades, and other modifications for your facilities and the rooms where information systems and ePHI are kept?</w:t>
            </w:r>
            <w:r w:rsidR="00141268" w:rsidRPr="004C11AB">
              <w:rPr>
                <w:noProof/>
                <w:webHidden/>
              </w:rPr>
              <w:tab/>
            </w:r>
            <w:r w:rsidR="00141268" w:rsidRPr="004C11AB">
              <w:rPr>
                <w:noProof/>
                <w:webHidden/>
              </w:rPr>
              <w:fldChar w:fldCharType="begin"/>
            </w:r>
            <w:r w:rsidR="00141268" w:rsidRPr="004C11AB">
              <w:rPr>
                <w:noProof/>
                <w:webHidden/>
              </w:rPr>
              <w:instrText xml:space="preserve"> PAGEREF _Toc459630855 \h </w:instrText>
            </w:r>
            <w:r w:rsidR="00141268" w:rsidRPr="004C11AB">
              <w:rPr>
                <w:noProof/>
                <w:webHidden/>
              </w:rPr>
            </w:r>
            <w:r w:rsidR="00141268" w:rsidRPr="004C11AB">
              <w:rPr>
                <w:noProof/>
                <w:webHidden/>
              </w:rPr>
              <w:fldChar w:fldCharType="separate"/>
            </w:r>
            <w:r w:rsidR="005D2419" w:rsidRPr="004C11AB">
              <w:rPr>
                <w:noProof/>
                <w:webHidden/>
              </w:rPr>
              <w:t>54</w:t>
            </w:r>
            <w:r w:rsidR="00141268" w:rsidRPr="004C11AB">
              <w:rPr>
                <w:noProof/>
                <w:webHidden/>
              </w:rPr>
              <w:fldChar w:fldCharType="end"/>
            </w:r>
          </w:hyperlink>
        </w:p>
        <w:p w14:paraId="070EB0A6" w14:textId="77777777" w:rsidR="00141268" w:rsidRPr="004C11AB" w:rsidRDefault="00EE0E7B">
          <w:pPr>
            <w:pStyle w:val="TOC1"/>
            <w:tabs>
              <w:tab w:val="right" w:leader="dot" w:pos="9350"/>
            </w:tabs>
            <w:rPr>
              <w:rFonts w:eastAsiaTheme="minorEastAsia"/>
              <w:noProof/>
            </w:rPr>
          </w:pPr>
          <w:hyperlink w:anchor="_Toc459630856" w:history="1">
            <w:r w:rsidR="00141268" w:rsidRPr="004C11AB">
              <w:rPr>
                <w:rStyle w:val="Hyperlink"/>
                <w:b/>
                <w:noProof/>
              </w:rPr>
              <w:t xml:space="preserve">PH18 - </w:t>
            </w:r>
            <w:r w:rsidR="00141268" w:rsidRPr="004C11AB">
              <w:rPr>
                <w:rStyle w:val="Hyperlink"/>
                <w:rFonts w:eastAsia="Times New Roman"/>
                <w:b/>
                <w:noProof/>
              </w:rPr>
              <w:t xml:space="preserve">§164.310(a)(2)(iv) Addressable </w:t>
            </w:r>
            <w:r w:rsidR="00141268" w:rsidRPr="004C11AB">
              <w:rPr>
                <w:rStyle w:val="Hyperlink"/>
                <w:rFonts w:eastAsia="Times New Roman"/>
                <w:noProof/>
              </w:rPr>
              <w:t>Do you have a process to document the repairs and modifications made to the physical security features that protect the facility, administrative offices, and treatment areas?</w:t>
            </w:r>
            <w:r w:rsidR="00141268" w:rsidRPr="004C11AB">
              <w:rPr>
                <w:noProof/>
                <w:webHidden/>
              </w:rPr>
              <w:tab/>
            </w:r>
            <w:r w:rsidR="00141268" w:rsidRPr="004C11AB">
              <w:rPr>
                <w:noProof/>
                <w:webHidden/>
              </w:rPr>
              <w:fldChar w:fldCharType="begin"/>
            </w:r>
            <w:r w:rsidR="00141268" w:rsidRPr="004C11AB">
              <w:rPr>
                <w:noProof/>
                <w:webHidden/>
              </w:rPr>
              <w:instrText xml:space="preserve"> PAGEREF _Toc459630856 \h </w:instrText>
            </w:r>
            <w:r w:rsidR="00141268" w:rsidRPr="004C11AB">
              <w:rPr>
                <w:noProof/>
                <w:webHidden/>
              </w:rPr>
            </w:r>
            <w:r w:rsidR="00141268" w:rsidRPr="004C11AB">
              <w:rPr>
                <w:noProof/>
                <w:webHidden/>
              </w:rPr>
              <w:fldChar w:fldCharType="separate"/>
            </w:r>
            <w:r w:rsidR="005D2419" w:rsidRPr="004C11AB">
              <w:rPr>
                <w:noProof/>
                <w:webHidden/>
              </w:rPr>
              <w:t>57</w:t>
            </w:r>
            <w:r w:rsidR="00141268" w:rsidRPr="004C11AB">
              <w:rPr>
                <w:noProof/>
                <w:webHidden/>
              </w:rPr>
              <w:fldChar w:fldCharType="end"/>
            </w:r>
          </w:hyperlink>
        </w:p>
        <w:p w14:paraId="599B8AAC" w14:textId="77777777" w:rsidR="00141268" w:rsidRPr="004C11AB" w:rsidRDefault="00EE0E7B">
          <w:pPr>
            <w:pStyle w:val="TOC1"/>
            <w:tabs>
              <w:tab w:val="right" w:leader="dot" w:pos="9350"/>
            </w:tabs>
            <w:rPr>
              <w:rFonts w:eastAsiaTheme="minorEastAsia"/>
              <w:noProof/>
            </w:rPr>
          </w:pPr>
          <w:hyperlink w:anchor="_Toc459630857" w:history="1">
            <w:r w:rsidR="00141268" w:rsidRPr="004C11AB">
              <w:rPr>
                <w:rStyle w:val="Hyperlink"/>
                <w:b/>
                <w:noProof/>
              </w:rPr>
              <w:t xml:space="preserve">PH19 - </w:t>
            </w:r>
            <w:r w:rsidR="00141268" w:rsidRPr="004C11AB">
              <w:rPr>
                <w:rStyle w:val="Hyperlink"/>
                <w:rFonts w:eastAsia="Times New Roman"/>
                <w:b/>
                <w:noProof/>
              </w:rPr>
              <w:t xml:space="preserve">§164.310(b) Standard </w:t>
            </w:r>
            <w:r w:rsidR="00141268" w:rsidRPr="004C11AB">
              <w:rPr>
                <w:rStyle w:val="Hyperlink"/>
                <w:rFonts w:eastAsia="Times New Roman"/>
                <w:noProof/>
              </w:rPr>
              <w:t>Does your practice keep an inventory and a location record of all of its workstation devices?</w:t>
            </w:r>
            <w:r w:rsidR="00141268" w:rsidRPr="004C11AB">
              <w:rPr>
                <w:noProof/>
                <w:webHidden/>
              </w:rPr>
              <w:tab/>
            </w:r>
            <w:r w:rsidR="00141268" w:rsidRPr="004C11AB">
              <w:rPr>
                <w:noProof/>
                <w:webHidden/>
              </w:rPr>
              <w:fldChar w:fldCharType="begin"/>
            </w:r>
            <w:r w:rsidR="00141268" w:rsidRPr="004C11AB">
              <w:rPr>
                <w:noProof/>
                <w:webHidden/>
              </w:rPr>
              <w:instrText xml:space="preserve"> PAGEREF _Toc459630857 \h </w:instrText>
            </w:r>
            <w:r w:rsidR="00141268" w:rsidRPr="004C11AB">
              <w:rPr>
                <w:noProof/>
                <w:webHidden/>
              </w:rPr>
            </w:r>
            <w:r w:rsidR="00141268" w:rsidRPr="004C11AB">
              <w:rPr>
                <w:noProof/>
                <w:webHidden/>
              </w:rPr>
              <w:fldChar w:fldCharType="separate"/>
            </w:r>
            <w:r w:rsidR="005D2419" w:rsidRPr="004C11AB">
              <w:rPr>
                <w:noProof/>
                <w:webHidden/>
              </w:rPr>
              <w:t>60</w:t>
            </w:r>
            <w:r w:rsidR="00141268" w:rsidRPr="004C11AB">
              <w:rPr>
                <w:noProof/>
                <w:webHidden/>
              </w:rPr>
              <w:fldChar w:fldCharType="end"/>
            </w:r>
          </w:hyperlink>
        </w:p>
        <w:p w14:paraId="3F23D56E" w14:textId="77777777" w:rsidR="00141268" w:rsidRPr="004C11AB" w:rsidRDefault="00EE0E7B">
          <w:pPr>
            <w:pStyle w:val="TOC1"/>
            <w:tabs>
              <w:tab w:val="right" w:leader="dot" w:pos="9350"/>
            </w:tabs>
            <w:rPr>
              <w:rFonts w:eastAsiaTheme="minorEastAsia"/>
              <w:noProof/>
            </w:rPr>
          </w:pPr>
          <w:hyperlink w:anchor="_Toc459630858" w:history="1">
            <w:r w:rsidR="00141268" w:rsidRPr="004C11AB">
              <w:rPr>
                <w:rStyle w:val="Hyperlink"/>
                <w:b/>
                <w:noProof/>
              </w:rPr>
              <w:t xml:space="preserve">PH20 - </w:t>
            </w:r>
            <w:r w:rsidR="00141268" w:rsidRPr="004C11AB">
              <w:rPr>
                <w:rStyle w:val="Hyperlink"/>
                <w:rFonts w:eastAsia="Times New Roman"/>
                <w:b/>
                <w:noProof/>
              </w:rPr>
              <w:t xml:space="preserve">§164.310(b) Standard </w:t>
            </w:r>
            <w:r w:rsidR="00141268" w:rsidRPr="004C11AB">
              <w:rPr>
                <w:rStyle w:val="Hyperlink"/>
                <w:rFonts w:eastAsia="Times New Roman"/>
                <w:noProof/>
              </w:rPr>
              <w:t>Has your practice developed and implemented workstation use policies and procedures?</w:t>
            </w:r>
            <w:r w:rsidR="00141268" w:rsidRPr="004C11AB">
              <w:rPr>
                <w:noProof/>
                <w:webHidden/>
              </w:rPr>
              <w:tab/>
            </w:r>
            <w:r w:rsidR="00141268" w:rsidRPr="004C11AB">
              <w:rPr>
                <w:noProof/>
                <w:webHidden/>
              </w:rPr>
              <w:fldChar w:fldCharType="begin"/>
            </w:r>
            <w:r w:rsidR="00141268" w:rsidRPr="004C11AB">
              <w:rPr>
                <w:noProof/>
                <w:webHidden/>
              </w:rPr>
              <w:instrText xml:space="preserve"> PAGEREF _Toc459630858 \h </w:instrText>
            </w:r>
            <w:r w:rsidR="00141268" w:rsidRPr="004C11AB">
              <w:rPr>
                <w:noProof/>
                <w:webHidden/>
              </w:rPr>
            </w:r>
            <w:r w:rsidR="00141268" w:rsidRPr="004C11AB">
              <w:rPr>
                <w:noProof/>
                <w:webHidden/>
              </w:rPr>
              <w:fldChar w:fldCharType="separate"/>
            </w:r>
            <w:r w:rsidR="005D2419" w:rsidRPr="004C11AB">
              <w:rPr>
                <w:noProof/>
                <w:webHidden/>
              </w:rPr>
              <w:t>62</w:t>
            </w:r>
            <w:r w:rsidR="00141268" w:rsidRPr="004C11AB">
              <w:rPr>
                <w:noProof/>
                <w:webHidden/>
              </w:rPr>
              <w:fldChar w:fldCharType="end"/>
            </w:r>
          </w:hyperlink>
        </w:p>
        <w:p w14:paraId="5CBFBAD8" w14:textId="77777777" w:rsidR="00141268" w:rsidRPr="004C11AB" w:rsidRDefault="00EE0E7B">
          <w:pPr>
            <w:pStyle w:val="TOC1"/>
            <w:tabs>
              <w:tab w:val="right" w:leader="dot" w:pos="9350"/>
            </w:tabs>
            <w:rPr>
              <w:rFonts w:eastAsiaTheme="minorEastAsia"/>
              <w:noProof/>
            </w:rPr>
          </w:pPr>
          <w:hyperlink w:anchor="_Toc459630859" w:history="1">
            <w:r w:rsidR="00141268" w:rsidRPr="004C11AB">
              <w:rPr>
                <w:rStyle w:val="Hyperlink"/>
                <w:b/>
                <w:noProof/>
              </w:rPr>
              <w:t xml:space="preserve">PH21 - </w:t>
            </w:r>
            <w:r w:rsidR="00141268" w:rsidRPr="004C11AB">
              <w:rPr>
                <w:rStyle w:val="Hyperlink"/>
                <w:rFonts w:eastAsia="Times New Roman"/>
                <w:b/>
                <w:noProof/>
              </w:rPr>
              <w:t xml:space="preserve">§164.310(b) Standard </w:t>
            </w:r>
            <w:r w:rsidR="00141268" w:rsidRPr="004C11AB">
              <w:rPr>
                <w:rStyle w:val="Hyperlink"/>
                <w:rFonts w:eastAsia="Times New Roman"/>
                <w:noProof/>
              </w:rPr>
              <w:t>Has your practice documented how staff, employees, workforce members, and non-employees access your workstations?</w:t>
            </w:r>
            <w:r w:rsidR="00141268" w:rsidRPr="004C11AB">
              <w:rPr>
                <w:noProof/>
                <w:webHidden/>
              </w:rPr>
              <w:tab/>
            </w:r>
            <w:r w:rsidR="00141268" w:rsidRPr="004C11AB">
              <w:rPr>
                <w:noProof/>
                <w:webHidden/>
              </w:rPr>
              <w:fldChar w:fldCharType="begin"/>
            </w:r>
            <w:r w:rsidR="00141268" w:rsidRPr="004C11AB">
              <w:rPr>
                <w:noProof/>
                <w:webHidden/>
              </w:rPr>
              <w:instrText xml:space="preserve"> PAGEREF _Toc459630859 \h </w:instrText>
            </w:r>
            <w:r w:rsidR="00141268" w:rsidRPr="004C11AB">
              <w:rPr>
                <w:noProof/>
                <w:webHidden/>
              </w:rPr>
            </w:r>
            <w:r w:rsidR="00141268" w:rsidRPr="004C11AB">
              <w:rPr>
                <w:noProof/>
                <w:webHidden/>
              </w:rPr>
              <w:fldChar w:fldCharType="separate"/>
            </w:r>
            <w:r w:rsidR="005D2419" w:rsidRPr="004C11AB">
              <w:rPr>
                <w:noProof/>
                <w:webHidden/>
              </w:rPr>
              <w:t>65</w:t>
            </w:r>
            <w:r w:rsidR="00141268" w:rsidRPr="004C11AB">
              <w:rPr>
                <w:noProof/>
                <w:webHidden/>
              </w:rPr>
              <w:fldChar w:fldCharType="end"/>
            </w:r>
          </w:hyperlink>
        </w:p>
        <w:p w14:paraId="426FE129" w14:textId="77777777" w:rsidR="00141268" w:rsidRPr="004C11AB" w:rsidRDefault="00EE0E7B">
          <w:pPr>
            <w:pStyle w:val="TOC1"/>
            <w:tabs>
              <w:tab w:val="right" w:leader="dot" w:pos="9350"/>
            </w:tabs>
            <w:rPr>
              <w:rFonts w:eastAsiaTheme="minorEastAsia"/>
              <w:noProof/>
            </w:rPr>
          </w:pPr>
          <w:hyperlink w:anchor="_Toc459630860" w:history="1">
            <w:r w:rsidR="00141268" w:rsidRPr="004C11AB">
              <w:rPr>
                <w:rStyle w:val="Hyperlink"/>
                <w:b/>
                <w:noProof/>
              </w:rPr>
              <w:t xml:space="preserve">PH22 - </w:t>
            </w:r>
            <w:r w:rsidR="00141268" w:rsidRPr="004C11AB">
              <w:rPr>
                <w:rStyle w:val="Hyperlink"/>
                <w:rFonts w:eastAsia="Times New Roman"/>
                <w:b/>
                <w:noProof/>
              </w:rPr>
              <w:t xml:space="preserve">§164.310(c) Standard </w:t>
            </w:r>
            <w:r w:rsidR="00141268" w:rsidRPr="004C11AB">
              <w:rPr>
                <w:rStyle w:val="Hyperlink"/>
                <w:rFonts w:eastAsia="Times New Roman"/>
                <w:noProof/>
              </w:rPr>
              <w:t>Does your practice have policies and procedures that describe how to prevent unauthorized access of unattended workstations?</w:t>
            </w:r>
            <w:r w:rsidR="00141268" w:rsidRPr="004C11AB">
              <w:rPr>
                <w:noProof/>
                <w:webHidden/>
              </w:rPr>
              <w:tab/>
            </w:r>
            <w:r w:rsidR="00141268" w:rsidRPr="004C11AB">
              <w:rPr>
                <w:noProof/>
                <w:webHidden/>
              </w:rPr>
              <w:fldChar w:fldCharType="begin"/>
            </w:r>
            <w:r w:rsidR="00141268" w:rsidRPr="004C11AB">
              <w:rPr>
                <w:noProof/>
                <w:webHidden/>
              </w:rPr>
              <w:instrText xml:space="preserve"> PAGEREF _Toc459630860 \h </w:instrText>
            </w:r>
            <w:r w:rsidR="00141268" w:rsidRPr="004C11AB">
              <w:rPr>
                <w:noProof/>
                <w:webHidden/>
              </w:rPr>
            </w:r>
            <w:r w:rsidR="00141268" w:rsidRPr="004C11AB">
              <w:rPr>
                <w:noProof/>
                <w:webHidden/>
              </w:rPr>
              <w:fldChar w:fldCharType="separate"/>
            </w:r>
            <w:r w:rsidR="005D2419" w:rsidRPr="004C11AB">
              <w:rPr>
                <w:noProof/>
                <w:webHidden/>
              </w:rPr>
              <w:t>68</w:t>
            </w:r>
            <w:r w:rsidR="00141268" w:rsidRPr="004C11AB">
              <w:rPr>
                <w:noProof/>
                <w:webHidden/>
              </w:rPr>
              <w:fldChar w:fldCharType="end"/>
            </w:r>
          </w:hyperlink>
        </w:p>
        <w:p w14:paraId="591DC2ED" w14:textId="77777777" w:rsidR="00141268" w:rsidRPr="004C11AB" w:rsidRDefault="00EE0E7B">
          <w:pPr>
            <w:pStyle w:val="TOC1"/>
            <w:tabs>
              <w:tab w:val="right" w:leader="dot" w:pos="9350"/>
            </w:tabs>
            <w:rPr>
              <w:rFonts w:eastAsiaTheme="minorEastAsia"/>
              <w:noProof/>
            </w:rPr>
          </w:pPr>
          <w:hyperlink w:anchor="_Toc459630861" w:history="1">
            <w:r w:rsidR="00141268" w:rsidRPr="004C11AB">
              <w:rPr>
                <w:rStyle w:val="Hyperlink"/>
                <w:b/>
                <w:noProof/>
              </w:rPr>
              <w:t xml:space="preserve">PH23 - </w:t>
            </w:r>
            <w:r w:rsidR="00141268" w:rsidRPr="004C11AB">
              <w:rPr>
                <w:rStyle w:val="Hyperlink"/>
                <w:rFonts w:eastAsia="Times New Roman"/>
                <w:b/>
                <w:noProof/>
              </w:rPr>
              <w:t xml:space="preserve">§164.310(c) Standard </w:t>
            </w:r>
            <w:r w:rsidR="00141268" w:rsidRPr="004C11AB">
              <w:rPr>
                <w:rStyle w:val="Hyperlink"/>
                <w:rFonts w:eastAsia="Times New Roman"/>
                <w:noProof/>
              </w:rPr>
              <w:t>Does your practice have policies and procedures that describe how to position workstations to limit the ability of unauthorized individuals to view ePHI?</w:t>
            </w:r>
            <w:r w:rsidR="00141268" w:rsidRPr="004C11AB">
              <w:rPr>
                <w:noProof/>
                <w:webHidden/>
              </w:rPr>
              <w:tab/>
            </w:r>
            <w:r w:rsidR="00141268" w:rsidRPr="004C11AB">
              <w:rPr>
                <w:noProof/>
                <w:webHidden/>
              </w:rPr>
              <w:fldChar w:fldCharType="begin"/>
            </w:r>
            <w:r w:rsidR="00141268" w:rsidRPr="004C11AB">
              <w:rPr>
                <w:noProof/>
                <w:webHidden/>
              </w:rPr>
              <w:instrText xml:space="preserve"> PAGEREF _Toc459630861 \h </w:instrText>
            </w:r>
            <w:r w:rsidR="00141268" w:rsidRPr="004C11AB">
              <w:rPr>
                <w:noProof/>
                <w:webHidden/>
              </w:rPr>
            </w:r>
            <w:r w:rsidR="00141268" w:rsidRPr="004C11AB">
              <w:rPr>
                <w:noProof/>
                <w:webHidden/>
              </w:rPr>
              <w:fldChar w:fldCharType="separate"/>
            </w:r>
            <w:r w:rsidR="005D2419" w:rsidRPr="004C11AB">
              <w:rPr>
                <w:noProof/>
                <w:webHidden/>
              </w:rPr>
              <w:t>71</w:t>
            </w:r>
            <w:r w:rsidR="00141268" w:rsidRPr="004C11AB">
              <w:rPr>
                <w:noProof/>
                <w:webHidden/>
              </w:rPr>
              <w:fldChar w:fldCharType="end"/>
            </w:r>
          </w:hyperlink>
        </w:p>
        <w:p w14:paraId="65CBE08D" w14:textId="77777777" w:rsidR="00141268" w:rsidRPr="004C11AB" w:rsidRDefault="00EE0E7B">
          <w:pPr>
            <w:pStyle w:val="TOC1"/>
            <w:tabs>
              <w:tab w:val="right" w:leader="dot" w:pos="9350"/>
            </w:tabs>
            <w:rPr>
              <w:rFonts w:eastAsiaTheme="minorEastAsia"/>
              <w:noProof/>
            </w:rPr>
          </w:pPr>
          <w:hyperlink w:anchor="_Toc459630862" w:history="1">
            <w:r w:rsidR="00141268" w:rsidRPr="004C11AB">
              <w:rPr>
                <w:rStyle w:val="Hyperlink"/>
                <w:b/>
                <w:noProof/>
              </w:rPr>
              <w:t xml:space="preserve">PH24 - </w:t>
            </w:r>
            <w:r w:rsidR="00141268" w:rsidRPr="004C11AB">
              <w:rPr>
                <w:rStyle w:val="Hyperlink"/>
                <w:rFonts w:eastAsia="Times New Roman"/>
                <w:b/>
                <w:noProof/>
              </w:rPr>
              <w:t>§164.310(c)</w:t>
            </w:r>
            <w:r w:rsidR="00141268" w:rsidRPr="004C11AB">
              <w:rPr>
                <w:rStyle w:val="Hyperlink"/>
                <w:rFonts w:eastAsia="Times New Roman"/>
                <w:noProof/>
              </w:rPr>
              <w:t xml:space="preserve"> </w:t>
            </w:r>
            <w:r w:rsidR="00141268" w:rsidRPr="004C11AB">
              <w:rPr>
                <w:rStyle w:val="Hyperlink"/>
                <w:rFonts w:eastAsia="Times New Roman"/>
                <w:b/>
                <w:noProof/>
              </w:rPr>
              <w:t xml:space="preserve">Standard </w:t>
            </w:r>
            <w:r w:rsidR="00141268" w:rsidRPr="004C11AB">
              <w:rPr>
                <w:rStyle w:val="Hyperlink"/>
                <w:rFonts w:eastAsia="Times New Roman"/>
                <w:noProof/>
              </w:rPr>
              <w:t>Have you put any of your practice's workstations in public areas?</w:t>
            </w:r>
            <w:r w:rsidR="00141268" w:rsidRPr="004C11AB">
              <w:rPr>
                <w:noProof/>
                <w:webHidden/>
              </w:rPr>
              <w:tab/>
            </w:r>
            <w:r w:rsidR="00141268" w:rsidRPr="004C11AB">
              <w:rPr>
                <w:noProof/>
                <w:webHidden/>
              </w:rPr>
              <w:fldChar w:fldCharType="begin"/>
            </w:r>
            <w:r w:rsidR="00141268" w:rsidRPr="004C11AB">
              <w:rPr>
                <w:noProof/>
                <w:webHidden/>
              </w:rPr>
              <w:instrText xml:space="preserve"> PAGEREF _Toc459630862 \h </w:instrText>
            </w:r>
            <w:r w:rsidR="00141268" w:rsidRPr="004C11AB">
              <w:rPr>
                <w:noProof/>
                <w:webHidden/>
              </w:rPr>
            </w:r>
            <w:r w:rsidR="00141268" w:rsidRPr="004C11AB">
              <w:rPr>
                <w:noProof/>
                <w:webHidden/>
              </w:rPr>
              <w:fldChar w:fldCharType="separate"/>
            </w:r>
            <w:r w:rsidR="005D2419" w:rsidRPr="004C11AB">
              <w:rPr>
                <w:noProof/>
                <w:webHidden/>
              </w:rPr>
              <w:t>74</w:t>
            </w:r>
            <w:r w:rsidR="00141268" w:rsidRPr="004C11AB">
              <w:rPr>
                <w:noProof/>
                <w:webHidden/>
              </w:rPr>
              <w:fldChar w:fldCharType="end"/>
            </w:r>
          </w:hyperlink>
        </w:p>
        <w:p w14:paraId="597274FC" w14:textId="77777777" w:rsidR="00141268" w:rsidRPr="004C11AB" w:rsidRDefault="00EE0E7B">
          <w:pPr>
            <w:pStyle w:val="TOC1"/>
            <w:tabs>
              <w:tab w:val="right" w:leader="dot" w:pos="9350"/>
            </w:tabs>
            <w:rPr>
              <w:rFonts w:eastAsiaTheme="minorEastAsia"/>
              <w:noProof/>
            </w:rPr>
          </w:pPr>
          <w:hyperlink w:anchor="_Toc459630863" w:history="1">
            <w:r w:rsidR="00141268" w:rsidRPr="004C11AB">
              <w:rPr>
                <w:rStyle w:val="Hyperlink"/>
                <w:b/>
                <w:noProof/>
              </w:rPr>
              <w:t xml:space="preserve">PH25 - </w:t>
            </w:r>
            <w:r w:rsidR="00141268" w:rsidRPr="004C11AB">
              <w:rPr>
                <w:rStyle w:val="Hyperlink"/>
                <w:rFonts w:eastAsia="Times New Roman"/>
                <w:b/>
                <w:noProof/>
              </w:rPr>
              <w:t>§164.310(c)</w:t>
            </w:r>
            <w:r w:rsidR="00141268" w:rsidRPr="004C11AB">
              <w:rPr>
                <w:rStyle w:val="Hyperlink"/>
                <w:rFonts w:eastAsia="Times New Roman"/>
                <w:noProof/>
              </w:rPr>
              <w:t xml:space="preserve"> </w:t>
            </w:r>
            <w:r w:rsidR="00141268" w:rsidRPr="004C11AB">
              <w:rPr>
                <w:rStyle w:val="Hyperlink"/>
                <w:rFonts w:eastAsia="Times New Roman"/>
                <w:b/>
                <w:noProof/>
              </w:rPr>
              <w:t xml:space="preserve">Standard </w:t>
            </w:r>
            <w:r w:rsidR="00141268" w:rsidRPr="004C11AB">
              <w:rPr>
                <w:rStyle w:val="Hyperlink"/>
                <w:rFonts w:eastAsia="Times New Roman"/>
                <w:noProof/>
              </w:rPr>
              <w:t>Does your practice use laptops and tablets as workstations? If so, does your practice have specific policies and procedures to safeguard these workstations?</w:t>
            </w:r>
            <w:r w:rsidR="00141268" w:rsidRPr="004C11AB">
              <w:rPr>
                <w:noProof/>
                <w:webHidden/>
              </w:rPr>
              <w:tab/>
            </w:r>
            <w:r w:rsidR="00141268" w:rsidRPr="004C11AB">
              <w:rPr>
                <w:noProof/>
                <w:webHidden/>
              </w:rPr>
              <w:fldChar w:fldCharType="begin"/>
            </w:r>
            <w:r w:rsidR="00141268" w:rsidRPr="004C11AB">
              <w:rPr>
                <w:noProof/>
                <w:webHidden/>
              </w:rPr>
              <w:instrText xml:space="preserve"> PAGEREF _Toc459630863 \h </w:instrText>
            </w:r>
            <w:r w:rsidR="00141268" w:rsidRPr="004C11AB">
              <w:rPr>
                <w:noProof/>
                <w:webHidden/>
              </w:rPr>
            </w:r>
            <w:r w:rsidR="00141268" w:rsidRPr="004C11AB">
              <w:rPr>
                <w:noProof/>
                <w:webHidden/>
              </w:rPr>
              <w:fldChar w:fldCharType="separate"/>
            </w:r>
            <w:r w:rsidR="005D2419" w:rsidRPr="004C11AB">
              <w:rPr>
                <w:noProof/>
                <w:webHidden/>
              </w:rPr>
              <w:t>77</w:t>
            </w:r>
            <w:r w:rsidR="00141268" w:rsidRPr="004C11AB">
              <w:rPr>
                <w:noProof/>
                <w:webHidden/>
              </w:rPr>
              <w:fldChar w:fldCharType="end"/>
            </w:r>
          </w:hyperlink>
        </w:p>
        <w:p w14:paraId="16FED9BE" w14:textId="77777777" w:rsidR="00141268" w:rsidRPr="004C11AB" w:rsidRDefault="00EE0E7B">
          <w:pPr>
            <w:pStyle w:val="TOC1"/>
            <w:tabs>
              <w:tab w:val="right" w:leader="dot" w:pos="9350"/>
            </w:tabs>
            <w:rPr>
              <w:rFonts w:eastAsiaTheme="minorEastAsia"/>
              <w:noProof/>
            </w:rPr>
          </w:pPr>
          <w:hyperlink w:anchor="_Toc459630864" w:history="1">
            <w:r w:rsidR="00141268" w:rsidRPr="004C11AB">
              <w:rPr>
                <w:rStyle w:val="Hyperlink"/>
                <w:b/>
                <w:noProof/>
              </w:rPr>
              <w:t xml:space="preserve">PH26 - </w:t>
            </w:r>
            <w:r w:rsidR="00141268" w:rsidRPr="004C11AB">
              <w:rPr>
                <w:rStyle w:val="Hyperlink"/>
                <w:rFonts w:eastAsia="Times New Roman"/>
                <w:b/>
                <w:noProof/>
              </w:rPr>
              <w:t>§164.310(c)</w:t>
            </w:r>
            <w:r w:rsidR="00141268" w:rsidRPr="004C11AB">
              <w:rPr>
                <w:rStyle w:val="Hyperlink"/>
                <w:rFonts w:eastAsia="Times New Roman"/>
                <w:noProof/>
              </w:rPr>
              <w:t xml:space="preserve"> </w:t>
            </w:r>
            <w:r w:rsidR="00141268" w:rsidRPr="004C11AB">
              <w:rPr>
                <w:rStyle w:val="Hyperlink"/>
                <w:rFonts w:eastAsia="Times New Roman"/>
                <w:b/>
                <w:noProof/>
              </w:rPr>
              <w:t xml:space="preserve">Standard </w:t>
            </w:r>
            <w:r w:rsidR="00141268" w:rsidRPr="004C11AB">
              <w:rPr>
                <w:rStyle w:val="Hyperlink"/>
                <w:rFonts w:eastAsia="Times New Roman"/>
                <w:noProof/>
              </w:rPr>
              <w:t>Does your practice have physical protections in place to secure your workstations?</w:t>
            </w:r>
            <w:r w:rsidR="00141268" w:rsidRPr="004C11AB">
              <w:rPr>
                <w:noProof/>
                <w:webHidden/>
              </w:rPr>
              <w:tab/>
            </w:r>
            <w:r w:rsidR="00141268" w:rsidRPr="004C11AB">
              <w:rPr>
                <w:noProof/>
                <w:webHidden/>
              </w:rPr>
              <w:fldChar w:fldCharType="begin"/>
            </w:r>
            <w:r w:rsidR="00141268" w:rsidRPr="004C11AB">
              <w:rPr>
                <w:noProof/>
                <w:webHidden/>
              </w:rPr>
              <w:instrText xml:space="preserve"> PAGEREF _Toc459630864 \h </w:instrText>
            </w:r>
            <w:r w:rsidR="00141268" w:rsidRPr="004C11AB">
              <w:rPr>
                <w:noProof/>
                <w:webHidden/>
              </w:rPr>
            </w:r>
            <w:r w:rsidR="00141268" w:rsidRPr="004C11AB">
              <w:rPr>
                <w:noProof/>
                <w:webHidden/>
              </w:rPr>
              <w:fldChar w:fldCharType="separate"/>
            </w:r>
            <w:r w:rsidR="005D2419" w:rsidRPr="004C11AB">
              <w:rPr>
                <w:noProof/>
                <w:webHidden/>
              </w:rPr>
              <w:t>79</w:t>
            </w:r>
            <w:r w:rsidR="00141268" w:rsidRPr="004C11AB">
              <w:rPr>
                <w:noProof/>
                <w:webHidden/>
              </w:rPr>
              <w:fldChar w:fldCharType="end"/>
            </w:r>
          </w:hyperlink>
        </w:p>
        <w:p w14:paraId="49F3FA9B" w14:textId="77777777" w:rsidR="00141268" w:rsidRPr="004C11AB" w:rsidRDefault="00EE0E7B">
          <w:pPr>
            <w:pStyle w:val="TOC1"/>
            <w:tabs>
              <w:tab w:val="right" w:leader="dot" w:pos="9350"/>
            </w:tabs>
            <w:rPr>
              <w:rFonts w:eastAsiaTheme="minorEastAsia"/>
              <w:noProof/>
            </w:rPr>
          </w:pPr>
          <w:hyperlink w:anchor="_Toc459630865" w:history="1">
            <w:r w:rsidR="00141268" w:rsidRPr="004C11AB">
              <w:rPr>
                <w:rStyle w:val="Hyperlink"/>
                <w:b/>
                <w:noProof/>
              </w:rPr>
              <w:t xml:space="preserve">PH27 - </w:t>
            </w:r>
            <w:r w:rsidR="00141268" w:rsidRPr="004C11AB">
              <w:rPr>
                <w:rStyle w:val="Hyperlink"/>
                <w:rFonts w:eastAsia="Times New Roman"/>
                <w:b/>
                <w:noProof/>
              </w:rPr>
              <w:t>§164.310(c)</w:t>
            </w:r>
            <w:r w:rsidR="00141268" w:rsidRPr="004C11AB">
              <w:rPr>
                <w:rStyle w:val="Hyperlink"/>
                <w:rFonts w:eastAsia="Times New Roman"/>
                <w:noProof/>
              </w:rPr>
              <w:t xml:space="preserve"> </w:t>
            </w:r>
            <w:r w:rsidR="00141268" w:rsidRPr="004C11AB">
              <w:rPr>
                <w:rStyle w:val="Hyperlink"/>
                <w:rFonts w:eastAsia="Times New Roman"/>
                <w:b/>
                <w:noProof/>
              </w:rPr>
              <w:t xml:space="preserve">Standard </w:t>
            </w:r>
            <w:r w:rsidR="00141268" w:rsidRPr="004C11AB">
              <w:rPr>
                <w:rStyle w:val="Hyperlink"/>
                <w:rFonts w:eastAsia="Times New Roman"/>
                <w:noProof/>
              </w:rPr>
              <w:t>Do you regularly review your workstations’ locations to see which areas are more vulnerable to unauthorized use, theft, or viewing of the data?</w:t>
            </w:r>
            <w:r w:rsidR="00141268" w:rsidRPr="004C11AB">
              <w:rPr>
                <w:noProof/>
                <w:webHidden/>
              </w:rPr>
              <w:tab/>
            </w:r>
            <w:r w:rsidR="00141268" w:rsidRPr="004C11AB">
              <w:rPr>
                <w:noProof/>
                <w:webHidden/>
              </w:rPr>
              <w:fldChar w:fldCharType="begin"/>
            </w:r>
            <w:r w:rsidR="00141268" w:rsidRPr="004C11AB">
              <w:rPr>
                <w:noProof/>
                <w:webHidden/>
              </w:rPr>
              <w:instrText xml:space="preserve"> PAGEREF _Toc459630865 \h </w:instrText>
            </w:r>
            <w:r w:rsidR="00141268" w:rsidRPr="004C11AB">
              <w:rPr>
                <w:noProof/>
                <w:webHidden/>
              </w:rPr>
            </w:r>
            <w:r w:rsidR="00141268" w:rsidRPr="004C11AB">
              <w:rPr>
                <w:noProof/>
                <w:webHidden/>
              </w:rPr>
              <w:fldChar w:fldCharType="separate"/>
            </w:r>
            <w:r w:rsidR="005D2419" w:rsidRPr="004C11AB">
              <w:rPr>
                <w:noProof/>
                <w:webHidden/>
              </w:rPr>
              <w:t>82</w:t>
            </w:r>
            <w:r w:rsidR="00141268" w:rsidRPr="004C11AB">
              <w:rPr>
                <w:noProof/>
                <w:webHidden/>
              </w:rPr>
              <w:fldChar w:fldCharType="end"/>
            </w:r>
          </w:hyperlink>
        </w:p>
        <w:p w14:paraId="2FE1E912" w14:textId="77777777" w:rsidR="00141268" w:rsidRPr="004C11AB" w:rsidRDefault="00EE0E7B">
          <w:pPr>
            <w:pStyle w:val="TOC1"/>
            <w:tabs>
              <w:tab w:val="right" w:leader="dot" w:pos="9350"/>
            </w:tabs>
            <w:rPr>
              <w:rFonts w:eastAsiaTheme="minorEastAsia"/>
              <w:noProof/>
            </w:rPr>
          </w:pPr>
          <w:hyperlink w:anchor="_Toc459630866" w:history="1">
            <w:r w:rsidR="00141268" w:rsidRPr="004C11AB">
              <w:rPr>
                <w:rStyle w:val="Hyperlink"/>
                <w:b/>
                <w:noProof/>
              </w:rPr>
              <w:t xml:space="preserve">PH28 - </w:t>
            </w:r>
            <w:r w:rsidR="00141268" w:rsidRPr="004C11AB">
              <w:rPr>
                <w:rStyle w:val="Hyperlink"/>
                <w:rFonts w:eastAsia="Times New Roman"/>
                <w:b/>
                <w:noProof/>
              </w:rPr>
              <w:t>§164.310(c)</w:t>
            </w:r>
            <w:r w:rsidR="00141268" w:rsidRPr="004C11AB">
              <w:rPr>
                <w:rStyle w:val="Hyperlink"/>
                <w:rFonts w:eastAsia="Times New Roman"/>
                <w:noProof/>
              </w:rPr>
              <w:t xml:space="preserve"> </w:t>
            </w:r>
            <w:r w:rsidR="00141268" w:rsidRPr="004C11AB">
              <w:rPr>
                <w:rStyle w:val="Hyperlink"/>
                <w:rFonts w:eastAsia="Times New Roman"/>
                <w:b/>
                <w:noProof/>
              </w:rPr>
              <w:t xml:space="preserve">Standard </w:t>
            </w:r>
            <w:r w:rsidR="00141268" w:rsidRPr="004C11AB">
              <w:rPr>
                <w:rStyle w:val="Hyperlink"/>
                <w:rFonts w:eastAsia="Times New Roman"/>
                <w:noProof/>
              </w:rPr>
              <w:t>Does your practice have physical protections and other security measures to reduce the chance for inappropriate access of ePHI through workstations? This could include using locked doors, screen barriers, cameras, and guards.</w:t>
            </w:r>
            <w:r w:rsidR="00141268" w:rsidRPr="004C11AB">
              <w:rPr>
                <w:noProof/>
                <w:webHidden/>
              </w:rPr>
              <w:tab/>
            </w:r>
            <w:r w:rsidR="00141268" w:rsidRPr="004C11AB">
              <w:rPr>
                <w:noProof/>
                <w:webHidden/>
              </w:rPr>
              <w:fldChar w:fldCharType="begin"/>
            </w:r>
            <w:r w:rsidR="00141268" w:rsidRPr="004C11AB">
              <w:rPr>
                <w:noProof/>
                <w:webHidden/>
              </w:rPr>
              <w:instrText xml:space="preserve"> PAGEREF _Toc459630866 \h </w:instrText>
            </w:r>
            <w:r w:rsidR="00141268" w:rsidRPr="004C11AB">
              <w:rPr>
                <w:noProof/>
                <w:webHidden/>
              </w:rPr>
            </w:r>
            <w:r w:rsidR="00141268" w:rsidRPr="004C11AB">
              <w:rPr>
                <w:noProof/>
                <w:webHidden/>
              </w:rPr>
              <w:fldChar w:fldCharType="separate"/>
            </w:r>
            <w:r w:rsidR="005D2419" w:rsidRPr="004C11AB">
              <w:rPr>
                <w:noProof/>
                <w:webHidden/>
              </w:rPr>
              <w:t>85</w:t>
            </w:r>
            <w:r w:rsidR="00141268" w:rsidRPr="004C11AB">
              <w:rPr>
                <w:noProof/>
                <w:webHidden/>
              </w:rPr>
              <w:fldChar w:fldCharType="end"/>
            </w:r>
          </w:hyperlink>
        </w:p>
        <w:p w14:paraId="08B72C70" w14:textId="77777777" w:rsidR="00141268" w:rsidRPr="004C11AB" w:rsidRDefault="00EE0E7B">
          <w:pPr>
            <w:pStyle w:val="TOC1"/>
            <w:tabs>
              <w:tab w:val="right" w:leader="dot" w:pos="9350"/>
            </w:tabs>
            <w:rPr>
              <w:rFonts w:eastAsiaTheme="minorEastAsia"/>
              <w:noProof/>
            </w:rPr>
          </w:pPr>
          <w:hyperlink w:anchor="_Toc459630867" w:history="1">
            <w:r w:rsidR="00141268" w:rsidRPr="004C11AB">
              <w:rPr>
                <w:rStyle w:val="Hyperlink"/>
                <w:b/>
                <w:noProof/>
              </w:rPr>
              <w:t xml:space="preserve">PH29 - </w:t>
            </w:r>
            <w:r w:rsidR="00141268" w:rsidRPr="004C11AB">
              <w:rPr>
                <w:rStyle w:val="Hyperlink"/>
                <w:rFonts w:eastAsia="Times New Roman"/>
                <w:b/>
                <w:noProof/>
              </w:rPr>
              <w:t>§164.310(c)</w:t>
            </w:r>
            <w:r w:rsidR="00141268" w:rsidRPr="004C11AB">
              <w:rPr>
                <w:rStyle w:val="Hyperlink"/>
                <w:rFonts w:eastAsia="Times New Roman"/>
                <w:noProof/>
              </w:rPr>
              <w:t xml:space="preserve"> </w:t>
            </w:r>
            <w:r w:rsidR="00141268" w:rsidRPr="004C11AB">
              <w:rPr>
                <w:rStyle w:val="Hyperlink"/>
                <w:rFonts w:eastAsia="Times New Roman"/>
                <w:b/>
                <w:noProof/>
              </w:rPr>
              <w:t xml:space="preserve">Standard </w:t>
            </w:r>
            <w:r w:rsidR="00141268" w:rsidRPr="004C11AB">
              <w:rPr>
                <w:rStyle w:val="Hyperlink"/>
                <w:rFonts w:eastAsia="Times New Roman"/>
                <w:noProof/>
              </w:rPr>
              <w:t>Do your policies and procedures set standards for workstations that are allowed to be used outside of your facility?</w:t>
            </w:r>
            <w:r w:rsidR="00141268" w:rsidRPr="004C11AB">
              <w:rPr>
                <w:noProof/>
                <w:webHidden/>
              </w:rPr>
              <w:tab/>
            </w:r>
            <w:r w:rsidR="00141268" w:rsidRPr="004C11AB">
              <w:rPr>
                <w:noProof/>
                <w:webHidden/>
              </w:rPr>
              <w:fldChar w:fldCharType="begin"/>
            </w:r>
            <w:r w:rsidR="00141268" w:rsidRPr="004C11AB">
              <w:rPr>
                <w:noProof/>
                <w:webHidden/>
              </w:rPr>
              <w:instrText xml:space="preserve"> PAGEREF _Toc459630867 \h </w:instrText>
            </w:r>
            <w:r w:rsidR="00141268" w:rsidRPr="004C11AB">
              <w:rPr>
                <w:noProof/>
                <w:webHidden/>
              </w:rPr>
            </w:r>
            <w:r w:rsidR="00141268" w:rsidRPr="004C11AB">
              <w:rPr>
                <w:noProof/>
                <w:webHidden/>
              </w:rPr>
              <w:fldChar w:fldCharType="separate"/>
            </w:r>
            <w:r w:rsidR="005D2419" w:rsidRPr="004C11AB">
              <w:rPr>
                <w:noProof/>
                <w:webHidden/>
              </w:rPr>
              <w:t>87</w:t>
            </w:r>
            <w:r w:rsidR="00141268" w:rsidRPr="004C11AB">
              <w:rPr>
                <w:noProof/>
                <w:webHidden/>
              </w:rPr>
              <w:fldChar w:fldCharType="end"/>
            </w:r>
          </w:hyperlink>
        </w:p>
        <w:p w14:paraId="76307071" w14:textId="77777777" w:rsidR="00141268" w:rsidRPr="004C11AB" w:rsidRDefault="00EE0E7B">
          <w:pPr>
            <w:pStyle w:val="TOC1"/>
            <w:tabs>
              <w:tab w:val="right" w:leader="dot" w:pos="9350"/>
            </w:tabs>
            <w:rPr>
              <w:rFonts w:eastAsiaTheme="minorEastAsia"/>
              <w:noProof/>
            </w:rPr>
          </w:pPr>
          <w:hyperlink w:anchor="_Toc459630868" w:history="1">
            <w:r w:rsidR="00141268" w:rsidRPr="004C11AB">
              <w:rPr>
                <w:rStyle w:val="Hyperlink"/>
                <w:b/>
                <w:noProof/>
              </w:rPr>
              <w:t xml:space="preserve">PH30 - </w:t>
            </w:r>
            <w:r w:rsidR="00141268" w:rsidRPr="004C11AB">
              <w:rPr>
                <w:rStyle w:val="Hyperlink"/>
                <w:rFonts w:eastAsia="Times New Roman"/>
                <w:b/>
                <w:noProof/>
              </w:rPr>
              <w:t xml:space="preserve">§164.310(d)(1) Standard </w:t>
            </w:r>
            <w:r w:rsidR="00141268" w:rsidRPr="004C11AB">
              <w:rPr>
                <w:rStyle w:val="Hyperlink"/>
                <w:rFonts w:eastAsia="Times New Roman"/>
                <w:noProof/>
              </w:rPr>
              <w:t>Does your practice have security policies and procedures to physically protect and securely store electronic devices and media inside your facility(ies) until they can be securely disposed of or destroyed?</w:t>
            </w:r>
            <w:r w:rsidR="00141268" w:rsidRPr="004C11AB">
              <w:rPr>
                <w:noProof/>
                <w:webHidden/>
              </w:rPr>
              <w:tab/>
            </w:r>
            <w:r w:rsidR="00141268" w:rsidRPr="004C11AB">
              <w:rPr>
                <w:noProof/>
                <w:webHidden/>
              </w:rPr>
              <w:fldChar w:fldCharType="begin"/>
            </w:r>
            <w:r w:rsidR="00141268" w:rsidRPr="004C11AB">
              <w:rPr>
                <w:noProof/>
                <w:webHidden/>
              </w:rPr>
              <w:instrText xml:space="preserve"> PAGEREF _Toc459630868 \h </w:instrText>
            </w:r>
            <w:r w:rsidR="00141268" w:rsidRPr="004C11AB">
              <w:rPr>
                <w:noProof/>
                <w:webHidden/>
              </w:rPr>
            </w:r>
            <w:r w:rsidR="00141268" w:rsidRPr="004C11AB">
              <w:rPr>
                <w:noProof/>
                <w:webHidden/>
              </w:rPr>
              <w:fldChar w:fldCharType="separate"/>
            </w:r>
            <w:r w:rsidR="005D2419" w:rsidRPr="004C11AB">
              <w:rPr>
                <w:noProof/>
                <w:webHidden/>
              </w:rPr>
              <w:t>90</w:t>
            </w:r>
            <w:r w:rsidR="00141268" w:rsidRPr="004C11AB">
              <w:rPr>
                <w:noProof/>
                <w:webHidden/>
              </w:rPr>
              <w:fldChar w:fldCharType="end"/>
            </w:r>
          </w:hyperlink>
        </w:p>
        <w:p w14:paraId="3B56A240" w14:textId="77777777" w:rsidR="00141268" w:rsidRPr="004C11AB" w:rsidRDefault="00EE0E7B">
          <w:pPr>
            <w:pStyle w:val="TOC1"/>
            <w:tabs>
              <w:tab w:val="right" w:leader="dot" w:pos="9350"/>
            </w:tabs>
            <w:rPr>
              <w:rFonts w:eastAsiaTheme="minorEastAsia"/>
              <w:noProof/>
            </w:rPr>
          </w:pPr>
          <w:hyperlink w:anchor="_Toc459630869" w:history="1">
            <w:r w:rsidR="00141268" w:rsidRPr="004C11AB">
              <w:rPr>
                <w:rStyle w:val="Hyperlink"/>
                <w:b/>
                <w:noProof/>
              </w:rPr>
              <w:t xml:space="preserve">PH31 - </w:t>
            </w:r>
            <w:r w:rsidR="00141268" w:rsidRPr="004C11AB">
              <w:rPr>
                <w:rStyle w:val="Hyperlink"/>
                <w:rFonts w:eastAsia="Times New Roman"/>
                <w:b/>
                <w:noProof/>
              </w:rPr>
              <w:t xml:space="preserve">§164.310(d)(1) Standard </w:t>
            </w:r>
            <w:r w:rsidR="00141268" w:rsidRPr="004C11AB">
              <w:rPr>
                <w:rStyle w:val="Hyperlink"/>
                <w:rFonts w:eastAsia="Times New Roman"/>
                <w:noProof/>
              </w:rPr>
              <w:t>Do you remove or destroy ePHI from information technology devices and media prior to disposal of the device?</w:t>
            </w:r>
            <w:r w:rsidR="00141268" w:rsidRPr="004C11AB">
              <w:rPr>
                <w:noProof/>
                <w:webHidden/>
              </w:rPr>
              <w:tab/>
            </w:r>
            <w:r w:rsidR="00141268" w:rsidRPr="004C11AB">
              <w:rPr>
                <w:noProof/>
                <w:webHidden/>
              </w:rPr>
              <w:fldChar w:fldCharType="begin"/>
            </w:r>
            <w:r w:rsidR="00141268" w:rsidRPr="004C11AB">
              <w:rPr>
                <w:noProof/>
                <w:webHidden/>
              </w:rPr>
              <w:instrText xml:space="preserve"> PAGEREF _Toc459630869 \h </w:instrText>
            </w:r>
            <w:r w:rsidR="00141268" w:rsidRPr="004C11AB">
              <w:rPr>
                <w:noProof/>
                <w:webHidden/>
              </w:rPr>
            </w:r>
            <w:r w:rsidR="00141268" w:rsidRPr="004C11AB">
              <w:rPr>
                <w:noProof/>
                <w:webHidden/>
              </w:rPr>
              <w:fldChar w:fldCharType="separate"/>
            </w:r>
            <w:r w:rsidR="005D2419" w:rsidRPr="004C11AB">
              <w:rPr>
                <w:noProof/>
                <w:webHidden/>
              </w:rPr>
              <w:t>93</w:t>
            </w:r>
            <w:r w:rsidR="00141268" w:rsidRPr="004C11AB">
              <w:rPr>
                <w:noProof/>
                <w:webHidden/>
              </w:rPr>
              <w:fldChar w:fldCharType="end"/>
            </w:r>
          </w:hyperlink>
        </w:p>
        <w:p w14:paraId="059B4D31" w14:textId="77777777" w:rsidR="00141268" w:rsidRPr="004C11AB" w:rsidRDefault="00EE0E7B">
          <w:pPr>
            <w:pStyle w:val="TOC1"/>
            <w:tabs>
              <w:tab w:val="right" w:leader="dot" w:pos="9350"/>
            </w:tabs>
            <w:rPr>
              <w:rFonts w:eastAsiaTheme="minorEastAsia"/>
              <w:noProof/>
            </w:rPr>
          </w:pPr>
          <w:hyperlink w:anchor="_Toc459630870" w:history="1">
            <w:r w:rsidR="00141268" w:rsidRPr="004C11AB">
              <w:rPr>
                <w:rStyle w:val="Hyperlink"/>
                <w:b/>
                <w:noProof/>
              </w:rPr>
              <w:t xml:space="preserve">PH32 - </w:t>
            </w:r>
            <w:r w:rsidR="00141268" w:rsidRPr="004C11AB">
              <w:rPr>
                <w:rStyle w:val="Hyperlink"/>
                <w:rFonts w:eastAsia="Times New Roman"/>
                <w:b/>
                <w:noProof/>
              </w:rPr>
              <w:t xml:space="preserve">§164.310(d)(1) Standard </w:t>
            </w:r>
            <w:r w:rsidR="00141268" w:rsidRPr="004C11AB">
              <w:rPr>
                <w:rStyle w:val="Hyperlink"/>
                <w:rFonts w:eastAsia="Times New Roman"/>
                <w:noProof/>
              </w:rPr>
              <w:t>Do you maintain records of the movement of electronic devices and media inside your facility?</w:t>
            </w:r>
            <w:r w:rsidR="00141268" w:rsidRPr="004C11AB">
              <w:rPr>
                <w:noProof/>
                <w:webHidden/>
              </w:rPr>
              <w:tab/>
            </w:r>
            <w:r w:rsidR="00141268" w:rsidRPr="004C11AB">
              <w:rPr>
                <w:noProof/>
                <w:webHidden/>
              </w:rPr>
              <w:fldChar w:fldCharType="begin"/>
            </w:r>
            <w:r w:rsidR="00141268" w:rsidRPr="004C11AB">
              <w:rPr>
                <w:noProof/>
                <w:webHidden/>
              </w:rPr>
              <w:instrText xml:space="preserve"> PAGEREF _Toc459630870 \h </w:instrText>
            </w:r>
            <w:r w:rsidR="00141268" w:rsidRPr="004C11AB">
              <w:rPr>
                <w:noProof/>
                <w:webHidden/>
              </w:rPr>
            </w:r>
            <w:r w:rsidR="00141268" w:rsidRPr="004C11AB">
              <w:rPr>
                <w:noProof/>
                <w:webHidden/>
              </w:rPr>
              <w:fldChar w:fldCharType="separate"/>
            </w:r>
            <w:r w:rsidR="005D2419" w:rsidRPr="004C11AB">
              <w:rPr>
                <w:noProof/>
                <w:webHidden/>
              </w:rPr>
              <w:t>96</w:t>
            </w:r>
            <w:r w:rsidR="00141268" w:rsidRPr="004C11AB">
              <w:rPr>
                <w:noProof/>
                <w:webHidden/>
              </w:rPr>
              <w:fldChar w:fldCharType="end"/>
            </w:r>
          </w:hyperlink>
        </w:p>
        <w:p w14:paraId="31ECFF68" w14:textId="77777777" w:rsidR="00141268" w:rsidRPr="004C11AB" w:rsidRDefault="00EE0E7B">
          <w:pPr>
            <w:pStyle w:val="TOC1"/>
            <w:tabs>
              <w:tab w:val="right" w:leader="dot" w:pos="9350"/>
            </w:tabs>
            <w:rPr>
              <w:rFonts w:eastAsiaTheme="minorEastAsia"/>
              <w:noProof/>
            </w:rPr>
          </w:pPr>
          <w:hyperlink w:anchor="_Toc459630871" w:history="1">
            <w:r w:rsidR="00141268" w:rsidRPr="004C11AB">
              <w:rPr>
                <w:rStyle w:val="Hyperlink"/>
                <w:b/>
                <w:noProof/>
              </w:rPr>
              <w:t xml:space="preserve">PH33 - </w:t>
            </w:r>
            <w:r w:rsidR="00141268" w:rsidRPr="004C11AB">
              <w:rPr>
                <w:rStyle w:val="Hyperlink"/>
                <w:rFonts w:eastAsia="Times New Roman"/>
                <w:b/>
                <w:noProof/>
              </w:rPr>
              <w:t xml:space="preserve">§164.310(d)(1) Standard </w:t>
            </w:r>
            <w:r w:rsidR="00141268" w:rsidRPr="004C11AB">
              <w:rPr>
                <w:rStyle w:val="Hyperlink"/>
                <w:rFonts w:eastAsia="Times New Roman"/>
                <w:noProof/>
              </w:rPr>
              <w:t>Have you developed and implemented policies and procedures that specify how your practice should dispose of electronic devices and media containing ePHI?</w:t>
            </w:r>
            <w:r w:rsidR="00141268" w:rsidRPr="004C11AB">
              <w:rPr>
                <w:noProof/>
                <w:webHidden/>
              </w:rPr>
              <w:tab/>
            </w:r>
            <w:r w:rsidR="00141268" w:rsidRPr="004C11AB">
              <w:rPr>
                <w:noProof/>
                <w:webHidden/>
              </w:rPr>
              <w:fldChar w:fldCharType="begin"/>
            </w:r>
            <w:r w:rsidR="00141268" w:rsidRPr="004C11AB">
              <w:rPr>
                <w:noProof/>
                <w:webHidden/>
              </w:rPr>
              <w:instrText xml:space="preserve"> PAGEREF _Toc459630871 \h </w:instrText>
            </w:r>
            <w:r w:rsidR="00141268" w:rsidRPr="004C11AB">
              <w:rPr>
                <w:noProof/>
                <w:webHidden/>
              </w:rPr>
            </w:r>
            <w:r w:rsidR="00141268" w:rsidRPr="004C11AB">
              <w:rPr>
                <w:noProof/>
                <w:webHidden/>
              </w:rPr>
              <w:fldChar w:fldCharType="separate"/>
            </w:r>
            <w:r w:rsidR="005D2419" w:rsidRPr="004C11AB">
              <w:rPr>
                <w:noProof/>
                <w:webHidden/>
              </w:rPr>
              <w:t>98</w:t>
            </w:r>
            <w:r w:rsidR="00141268" w:rsidRPr="004C11AB">
              <w:rPr>
                <w:noProof/>
                <w:webHidden/>
              </w:rPr>
              <w:fldChar w:fldCharType="end"/>
            </w:r>
          </w:hyperlink>
        </w:p>
        <w:p w14:paraId="6C0F11DE" w14:textId="77777777" w:rsidR="00141268" w:rsidRPr="004C11AB" w:rsidRDefault="00EE0E7B">
          <w:pPr>
            <w:pStyle w:val="TOC1"/>
            <w:tabs>
              <w:tab w:val="right" w:leader="dot" w:pos="9350"/>
            </w:tabs>
            <w:rPr>
              <w:rFonts w:eastAsiaTheme="minorEastAsia"/>
              <w:noProof/>
            </w:rPr>
          </w:pPr>
          <w:hyperlink w:anchor="_Toc459630872" w:history="1">
            <w:r w:rsidR="00141268" w:rsidRPr="004C11AB">
              <w:rPr>
                <w:rStyle w:val="Hyperlink"/>
                <w:b/>
                <w:noProof/>
              </w:rPr>
              <w:t xml:space="preserve">PH34 - </w:t>
            </w:r>
            <w:r w:rsidR="00141268" w:rsidRPr="004C11AB">
              <w:rPr>
                <w:rStyle w:val="Hyperlink"/>
                <w:rFonts w:eastAsia="Times New Roman"/>
                <w:b/>
                <w:noProof/>
              </w:rPr>
              <w:t xml:space="preserve">§164.310(d)(2)(i) Required </w:t>
            </w:r>
            <w:r w:rsidR="00141268" w:rsidRPr="004C11AB">
              <w:rPr>
                <w:rStyle w:val="Hyperlink"/>
                <w:rFonts w:eastAsia="Times New Roman"/>
                <w:noProof/>
              </w:rPr>
              <w:t>Do you require that all ePHI is removed from equipment and media before you remove the equipment or media from your facilities for offsite maintenance or disposal?</w:t>
            </w:r>
            <w:r w:rsidR="00141268" w:rsidRPr="004C11AB">
              <w:rPr>
                <w:noProof/>
                <w:webHidden/>
              </w:rPr>
              <w:tab/>
            </w:r>
            <w:r w:rsidR="00141268" w:rsidRPr="004C11AB">
              <w:rPr>
                <w:noProof/>
                <w:webHidden/>
              </w:rPr>
              <w:fldChar w:fldCharType="begin"/>
            </w:r>
            <w:r w:rsidR="00141268" w:rsidRPr="004C11AB">
              <w:rPr>
                <w:noProof/>
                <w:webHidden/>
              </w:rPr>
              <w:instrText xml:space="preserve"> PAGEREF _Toc459630872 \h </w:instrText>
            </w:r>
            <w:r w:rsidR="00141268" w:rsidRPr="004C11AB">
              <w:rPr>
                <w:noProof/>
                <w:webHidden/>
              </w:rPr>
            </w:r>
            <w:r w:rsidR="00141268" w:rsidRPr="004C11AB">
              <w:rPr>
                <w:noProof/>
                <w:webHidden/>
              </w:rPr>
              <w:fldChar w:fldCharType="separate"/>
            </w:r>
            <w:r w:rsidR="005D2419" w:rsidRPr="004C11AB">
              <w:rPr>
                <w:noProof/>
                <w:webHidden/>
              </w:rPr>
              <w:t>101</w:t>
            </w:r>
            <w:r w:rsidR="00141268" w:rsidRPr="004C11AB">
              <w:rPr>
                <w:noProof/>
                <w:webHidden/>
              </w:rPr>
              <w:fldChar w:fldCharType="end"/>
            </w:r>
          </w:hyperlink>
        </w:p>
        <w:p w14:paraId="192D70BB" w14:textId="77777777" w:rsidR="00141268" w:rsidRPr="004C11AB" w:rsidRDefault="00EE0E7B">
          <w:pPr>
            <w:pStyle w:val="TOC1"/>
            <w:tabs>
              <w:tab w:val="right" w:leader="dot" w:pos="9350"/>
            </w:tabs>
            <w:rPr>
              <w:rFonts w:eastAsiaTheme="minorEastAsia"/>
              <w:noProof/>
            </w:rPr>
          </w:pPr>
          <w:hyperlink w:anchor="_Toc459630873" w:history="1">
            <w:r w:rsidR="00141268" w:rsidRPr="004C11AB">
              <w:rPr>
                <w:rStyle w:val="Hyperlink"/>
                <w:b/>
                <w:noProof/>
              </w:rPr>
              <w:t xml:space="preserve">PH35 - </w:t>
            </w:r>
            <w:r w:rsidR="00141268" w:rsidRPr="004C11AB">
              <w:rPr>
                <w:rStyle w:val="Hyperlink"/>
                <w:rFonts w:eastAsia="Times New Roman"/>
                <w:b/>
                <w:noProof/>
              </w:rPr>
              <w:t xml:space="preserve">§164.310(d)(2)(ii) Required </w:t>
            </w:r>
            <w:r w:rsidR="00141268" w:rsidRPr="004C11AB">
              <w:rPr>
                <w:rStyle w:val="Hyperlink"/>
                <w:rFonts w:eastAsia="Times New Roman"/>
                <w:noProof/>
              </w:rPr>
              <w:t>Do you have procedures that describe how your practice should remove ePHI from its storage media/ electronic devices before the media is re-used?</w:t>
            </w:r>
            <w:r w:rsidR="00141268" w:rsidRPr="004C11AB">
              <w:rPr>
                <w:noProof/>
                <w:webHidden/>
              </w:rPr>
              <w:tab/>
            </w:r>
            <w:r w:rsidR="00141268" w:rsidRPr="004C11AB">
              <w:rPr>
                <w:noProof/>
                <w:webHidden/>
              </w:rPr>
              <w:fldChar w:fldCharType="begin"/>
            </w:r>
            <w:r w:rsidR="00141268" w:rsidRPr="004C11AB">
              <w:rPr>
                <w:noProof/>
                <w:webHidden/>
              </w:rPr>
              <w:instrText xml:space="preserve"> PAGEREF _Toc459630873 \h </w:instrText>
            </w:r>
            <w:r w:rsidR="00141268" w:rsidRPr="004C11AB">
              <w:rPr>
                <w:noProof/>
                <w:webHidden/>
              </w:rPr>
            </w:r>
            <w:r w:rsidR="00141268" w:rsidRPr="004C11AB">
              <w:rPr>
                <w:noProof/>
                <w:webHidden/>
              </w:rPr>
              <w:fldChar w:fldCharType="separate"/>
            </w:r>
            <w:r w:rsidR="005D2419" w:rsidRPr="004C11AB">
              <w:rPr>
                <w:noProof/>
                <w:webHidden/>
              </w:rPr>
              <w:t>104</w:t>
            </w:r>
            <w:r w:rsidR="00141268" w:rsidRPr="004C11AB">
              <w:rPr>
                <w:noProof/>
                <w:webHidden/>
              </w:rPr>
              <w:fldChar w:fldCharType="end"/>
            </w:r>
          </w:hyperlink>
        </w:p>
        <w:p w14:paraId="7F4A6BCE" w14:textId="77777777" w:rsidR="00141268" w:rsidRPr="004C11AB" w:rsidRDefault="00EE0E7B">
          <w:pPr>
            <w:pStyle w:val="TOC1"/>
            <w:tabs>
              <w:tab w:val="right" w:leader="dot" w:pos="9350"/>
            </w:tabs>
            <w:rPr>
              <w:rFonts w:eastAsiaTheme="minorEastAsia"/>
              <w:noProof/>
            </w:rPr>
          </w:pPr>
          <w:hyperlink w:anchor="_Toc459630874" w:history="1">
            <w:r w:rsidR="00141268" w:rsidRPr="004C11AB">
              <w:rPr>
                <w:rStyle w:val="Hyperlink"/>
                <w:b/>
                <w:noProof/>
              </w:rPr>
              <w:t xml:space="preserve">PH36 - </w:t>
            </w:r>
            <w:r w:rsidR="00141268" w:rsidRPr="004C11AB">
              <w:rPr>
                <w:rStyle w:val="Hyperlink"/>
                <w:rFonts w:eastAsia="Times New Roman"/>
                <w:b/>
                <w:noProof/>
              </w:rPr>
              <w:t xml:space="preserve">§164.310(d)(2)(iii) Addressable </w:t>
            </w:r>
            <w:r w:rsidR="00141268" w:rsidRPr="004C11AB">
              <w:rPr>
                <w:rStyle w:val="Hyperlink"/>
                <w:rFonts w:eastAsia="Times New Roman"/>
                <w:noProof/>
              </w:rPr>
              <w:t>Does your practice maintain a record of movements of hardware and media and the person responsible for the use and security of the devices or media containing ePHI outside the facility?</w:t>
            </w:r>
            <w:r w:rsidR="00141268" w:rsidRPr="004C11AB">
              <w:rPr>
                <w:noProof/>
                <w:webHidden/>
              </w:rPr>
              <w:tab/>
            </w:r>
            <w:r w:rsidR="00141268" w:rsidRPr="004C11AB">
              <w:rPr>
                <w:noProof/>
                <w:webHidden/>
              </w:rPr>
              <w:fldChar w:fldCharType="begin"/>
            </w:r>
            <w:r w:rsidR="00141268" w:rsidRPr="004C11AB">
              <w:rPr>
                <w:noProof/>
                <w:webHidden/>
              </w:rPr>
              <w:instrText xml:space="preserve"> PAGEREF _Toc459630874 \h </w:instrText>
            </w:r>
            <w:r w:rsidR="00141268" w:rsidRPr="004C11AB">
              <w:rPr>
                <w:noProof/>
                <w:webHidden/>
              </w:rPr>
            </w:r>
            <w:r w:rsidR="00141268" w:rsidRPr="004C11AB">
              <w:rPr>
                <w:noProof/>
                <w:webHidden/>
              </w:rPr>
              <w:fldChar w:fldCharType="separate"/>
            </w:r>
            <w:r w:rsidR="005D2419" w:rsidRPr="004C11AB">
              <w:rPr>
                <w:noProof/>
                <w:webHidden/>
              </w:rPr>
              <w:t>107</w:t>
            </w:r>
            <w:r w:rsidR="00141268" w:rsidRPr="004C11AB">
              <w:rPr>
                <w:noProof/>
                <w:webHidden/>
              </w:rPr>
              <w:fldChar w:fldCharType="end"/>
            </w:r>
          </w:hyperlink>
        </w:p>
        <w:p w14:paraId="6516AEAD" w14:textId="77777777" w:rsidR="00141268" w:rsidRPr="004C11AB" w:rsidRDefault="00EE0E7B">
          <w:pPr>
            <w:pStyle w:val="TOC1"/>
            <w:tabs>
              <w:tab w:val="right" w:leader="dot" w:pos="9350"/>
            </w:tabs>
            <w:rPr>
              <w:rFonts w:eastAsiaTheme="minorEastAsia"/>
              <w:noProof/>
            </w:rPr>
          </w:pPr>
          <w:hyperlink w:anchor="_Toc459630875" w:history="1">
            <w:r w:rsidR="00141268" w:rsidRPr="004C11AB">
              <w:rPr>
                <w:rStyle w:val="Hyperlink"/>
                <w:b/>
                <w:noProof/>
              </w:rPr>
              <w:t xml:space="preserve">PH37 - </w:t>
            </w:r>
            <w:r w:rsidR="00141268" w:rsidRPr="004C11AB">
              <w:rPr>
                <w:rStyle w:val="Hyperlink"/>
                <w:rFonts w:eastAsia="Times New Roman"/>
                <w:b/>
                <w:noProof/>
              </w:rPr>
              <w:t xml:space="preserve">§164.310(d)(2)(iii) Addressable </w:t>
            </w:r>
            <w:r w:rsidR="00141268" w:rsidRPr="004C11AB">
              <w:rPr>
                <w:rStyle w:val="Hyperlink"/>
                <w:rFonts w:eastAsia="Times New Roman"/>
                <w:noProof/>
              </w:rPr>
              <w:t>Do you maintain records of employees removing electronic devices and media from your facility that has or can be used to access ePHI?</w:t>
            </w:r>
            <w:r w:rsidR="00141268" w:rsidRPr="004C11AB">
              <w:rPr>
                <w:noProof/>
                <w:webHidden/>
              </w:rPr>
              <w:tab/>
            </w:r>
            <w:r w:rsidR="00141268" w:rsidRPr="004C11AB">
              <w:rPr>
                <w:noProof/>
                <w:webHidden/>
              </w:rPr>
              <w:fldChar w:fldCharType="begin"/>
            </w:r>
            <w:r w:rsidR="00141268" w:rsidRPr="004C11AB">
              <w:rPr>
                <w:noProof/>
                <w:webHidden/>
              </w:rPr>
              <w:instrText xml:space="preserve"> PAGEREF _Toc459630875 \h </w:instrText>
            </w:r>
            <w:r w:rsidR="00141268" w:rsidRPr="004C11AB">
              <w:rPr>
                <w:noProof/>
                <w:webHidden/>
              </w:rPr>
            </w:r>
            <w:r w:rsidR="00141268" w:rsidRPr="004C11AB">
              <w:rPr>
                <w:noProof/>
                <w:webHidden/>
              </w:rPr>
              <w:fldChar w:fldCharType="separate"/>
            </w:r>
            <w:r w:rsidR="005D2419" w:rsidRPr="004C11AB">
              <w:rPr>
                <w:noProof/>
                <w:webHidden/>
              </w:rPr>
              <w:t>109</w:t>
            </w:r>
            <w:r w:rsidR="00141268" w:rsidRPr="004C11AB">
              <w:rPr>
                <w:noProof/>
                <w:webHidden/>
              </w:rPr>
              <w:fldChar w:fldCharType="end"/>
            </w:r>
          </w:hyperlink>
        </w:p>
        <w:p w14:paraId="323811F8" w14:textId="77777777" w:rsidR="00141268" w:rsidRPr="004C11AB" w:rsidRDefault="00EE0E7B">
          <w:pPr>
            <w:pStyle w:val="TOC1"/>
            <w:tabs>
              <w:tab w:val="right" w:leader="dot" w:pos="9350"/>
            </w:tabs>
            <w:rPr>
              <w:rFonts w:eastAsiaTheme="minorEastAsia"/>
              <w:noProof/>
            </w:rPr>
          </w:pPr>
          <w:hyperlink w:anchor="_Toc459630876" w:history="1">
            <w:r w:rsidR="00141268" w:rsidRPr="004C11AB">
              <w:rPr>
                <w:rStyle w:val="Hyperlink"/>
                <w:b/>
                <w:noProof/>
              </w:rPr>
              <w:t xml:space="preserve">PH38 - </w:t>
            </w:r>
            <w:r w:rsidR="00141268" w:rsidRPr="004C11AB">
              <w:rPr>
                <w:rStyle w:val="Hyperlink"/>
                <w:rFonts w:eastAsia="Times New Roman"/>
                <w:b/>
                <w:noProof/>
              </w:rPr>
              <w:t xml:space="preserve">§164.310(d)(2)(iv) Addressable </w:t>
            </w:r>
            <w:r w:rsidR="00141268" w:rsidRPr="004C11AB">
              <w:rPr>
                <w:rStyle w:val="Hyperlink"/>
                <w:rFonts w:eastAsia="Times New Roman"/>
                <w:noProof/>
              </w:rPr>
              <w:t>Does your organization create backup files prior to the movement of equipment or media to ensure that data is available when it is needed?</w:t>
            </w:r>
            <w:r w:rsidR="00141268" w:rsidRPr="004C11AB">
              <w:rPr>
                <w:noProof/>
                <w:webHidden/>
              </w:rPr>
              <w:tab/>
            </w:r>
            <w:r w:rsidR="00141268" w:rsidRPr="004C11AB">
              <w:rPr>
                <w:noProof/>
                <w:webHidden/>
              </w:rPr>
              <w:fldChar w:fldCharType="begin"/>
            </w:r>
            <w:r w:rsidR="00141268" w:rsidRPr="004C11AB">
              <w:rPr>
                <w:noProof/>
                <w:webHidden/>
              </w:rPr>
              <w:instrText xml:space="preserve"> PAGEREF _Toc459630876 \h </w:instrText>
            </w:r>
            <w:r w:rsidR="00141268" w:rsidRPr="004C11AB">
              <w:rPr>
                <w:noProof/>
                <w:webHidden/>
              </w:rPr>
            </w:r>
            <w:r w:rsidR="00141268" w:rsidRPr="004C11AB">
              <w:rPr>
                <w:noProof/>
                <w:webHidden/>
              </w:rPr>
              <w:fldChar w:fldCharType="separate"/>
            </w:r>
            <w:r w:rsidR="005D2419" w:rsidRPr="004C11AB">
              <w:rPr>
                <w:noProof/>
                <w:webHidden/>
              </w:rPr>
              <w:t>112</w:t>
            </w:r>
            <w:r w:rsidR="00141268" w:rsidRPr="004C11AB">
              <w:rPr>
                <w:noProof/>
                <w:webHidden/>
              </w:rPr>
              <w:fldChar w:fldCharType="end"/>
            </w:r>
          </w:hyperlink>
        </w:p>
        <w:p w14:paraId="2C1618E2" w14:textId="77777777" w:rsidR="005961BA" w:rsidRPr="004C11AB" w:rsidRDefault="005961BA">
          <w:r w:rsidRPr="004C11AB">
            <w:rPr>
              <w:b/>
              <w:bCs/>
              <w:noProof/>
            </w:rPr>
            <w:fldChar w:fldCharType="end"/>
          </w:r>
        </w:p>
      </w:sdtContent>
    </w:sdt>
    <w:p w14:paraId="66C55C02" w14:textId="77777777" w:rsidR="005961BA" w:rsidRPr="004C11AB" w:rsidRDefault="005961BA" w:rsidP="005961BA"/>
    <w:p w14:paraId="3C67A4A0" w14:textId="77777777" w:rsidR="00303C51" w:rsidRPr="004C11AB" w:rsidRDefault="00303C51">
      <w:pPr>
        <w:rPr>
          <w:rFonts w:eastAsiaTheme="majorEastAsia" w:cstheme="majorBidi"/>
          <w:sz w:val="24"/>
          <w:szCs w:val="32"/>
        </w:rPr>
      </w:pPr>
      <w:r w:rsidRPr="004C11AB">
        <w:br w:type="page"/>
      </w:r>
    </w:p>
    <w:p w14:paraId="6F23572D" w14:textId="77777777" w:rsidR="00D16193" w:rsidRPr="004C11AB" w:rsidRDefault="00D16193" w:rsidP="00D16193">
      <w:pPr>
        <w:pStyle w:val="Heading1"/>
        <w:rPr>
          <w:b/>
          <w:bCs/>
          <w:sz w:val="28"/>
          <w:szCs w:val="28"/>
        </w:rPr>
      </w:pPr>
      <w:bookmarkStart w:id="1" w:name="_Toc459630837"/>
      <w:r w:rsidRPr="004C11AB">
        <w:rPr>
          <w:b/>
          <w:bCs/>
          <w:sz w:val="28"/>
          <w:szCs w:val="28"/>
        </w:rPr>
        <w:lastRenderedPageBreak/>
        <w:t>Acronym Index</w:t>
      </w:r>
      <w:bookmarkEnd w:id="1"/>
    </w:p>
    <w:p w14:paraId="39D45D5F" w14:textId="77777777" w:rsidR="00D16193" w:rsidRPr="004C11AB" w:rsidRDefault="00D16193" w:rsidP="00D16193"/>
    <w:tbl>
      <w:tblPr>
        <w:tblStyle w:val="TableGrid"/>
        <w:tblW w:w="9540" w:type="dxa"/>
        <w:tblInd w:w="-5" w:type="dxa"/>
        <w:tblLook w:val="04A0" w:firstRow="1" w:lastRow="0" w:firstColumn="1" w:lastColumn="0" w:noHBand="0" w:noVBand="1"/>
      </w:tblPr>
      <w:tblGrid>
        <w:gridCol w:w="1597"/>
        <w:gridCol w:w="7943"/>
      </w:tblGrid>
      <w:tr w:rsidR="00D16193" w:rsidRPr="004C11AB" w14:paraId="4D40F17A" w14:textId="77777777" w:rsidTr="00D16193">
        <w:tc>
          <w:tcPr>
            <w:tcW w:w="1597" w:type="dxa"/>
            <w:shd w:val="clear" w:color="auto" w:fill="1F497D" w:themeFill="text2"/>
          </w:tcPr>
          <w:p w14:paraId="230EE173" w14:textId="77777777" w:rsidR="00D16193" w:rsidRPr="004C11AB" w:rsidRDefault="00D16193" w:rsidP="00D16193">
            <w:pPr>
              <w:ind w:left="-18"/>
              <w:rPr>
                <w:b/>
                <w:color w:val="FFFFFF" w:themeColor="background1"/>
                <w:szCs w:val="24"/>
              </w:rPr>
            </w:pPr>
            <w:r w:rsidRPr="004C11AB">
              <w:rPr>
                <w:b/>
                <w:color w:val="FFFFFF" w:themeColor="background1"/>
                <w:szCs w:val="24"/>
              </w:rPr>
              <w:t>Acronym</w:t>
            </w:r>
          </w:p>
        </w:tc>
        <w:tc>
          <w:tcPr>
            <w:tcW w:w="7943" w:type="dxa"/>
            <w:shd w:val="clear" w:color="auto" w:fill="1F497D" w:themeFill="text2"/>
          </w:tcPr>
          <w:p w14:paraId="0CEBCDC0" w14:textId="77777777" w:rsidR="00D16193" w:rsidRPr="004C11AB" w:rsidRDefault="00D16193" w:rsidP="00D16193">
            <w:pPr>
              <w:rPr>
                <w:b/>
                <w:color w:val="FFFFFF" w:themeColor="background1"/>
                <w:szCs w:val="24"/>
              </w:rPr>
            </w:pPr>
            <w:r w:rsidRPr="004C11AB">
              <w:rPr>
                <w:b/>
                <w:color w:val="FFFFFF" w:themeColor="background1"/>
                <w:szCs w:val="24"/>
              </w:rPr>
              <w:t>Definition</w:t>
            </w:r>
          </w:p>
        </w:tc>
      </w:tr>
      <w:tr w:rsidR="00D16193" w:rsidRPr="004C11AB" w14:paraId="528224B4" w14:textId="77777777" w:rsidTr="00D16193">
        <w:tc>
          <w:tcPr>
            <w:tcW w:w="1597" w:type="dxa"/>
          </w:tcPr>
          <w:p w14:paraId="4F7CAE09" w14:textId="77777777" w:rsidR="00D16193" w:rsidRPr="004C11AB" w:rsidRDefault="00D16193" w:rsidP="00D16193">
            <w:r w:rsidRPr="004C11AB">
              <w:t>CD</w:t>
            </w:r>
          </w:p>
        </w:tc>
        <w:tc>
          <w:tcPr>
            <w:tcW w:w="7943" w:type="dxa"/>
          </w:tcPr>
          <w:p w14:paraId="7D2D6B81" w14:textId="77777777" w:rsidR="00D16193" w:rsidRPr="004C11AB" w:rsidRDefault="00D16193" w:rsidP="00D16193">
            <w:r w:rsidRPr="004C11AB">
              <w:t>Compact Disk</w:t>
            </w:r>
          </w:p>
        </w:tc>
      </w:tr>
      <w:tr w:rsidR="00D16193" w:rsidRPr="004C11AB" w14:paraId="19D92226" w14:textId="77777777" w:rsidTr="00D16193">
        <w:tc>
          <w:tcPr>
            <w:tcW w:w="1597" w:type="dxa"/>
          </w:tcPr>
          <w:p w14:paraId="65C6FC82" w14:textId="77777777" w:rsidR="00D16193" w:rsidRPr="004C11AB" w:rsidRDefault="00D16193" w:rsidP="00D16193">
            <w:r w:rsidRPr="004C11AB">
              <w:t xml:space="preserve">CERT </w:t>
            </w:r>
          </w:p>
        </w:tc>
        <w:tc>
          <w:tcPr>
            <w:tcW w:w="7943" w:type="dxa"/>
          </w:tcPr>
          <w:p w14:paraId="1DD1EF61" w14:textId="77777777" w:rsidR="00D16193" w:rsidRPr="004C11AB" w:rsidRDefault="00D16193" w:rsidP="00D16193">
            <w:r w:rsidRPr="004C11AB">
              <w:t>Community Emergency Response Team</w:t>
            </w:r>
          </w:p>
        </w:tc>
      </w:tr>
      <w:tr w:rsidR="00D16193" w:rsidRPr="004C11AB" w14:paraId="1EDB940F" w14:textId="77777777" w:rsidTr="00D16193">
        <w:tc>
          <w:tcPr>
            <w:tcW w:w="1597" w:type="dxa"/>
          </w:tcPr>
          <w:p w14:paraId="39FFD157" w14:textId="77777777" w:rsidR="00D16193" w:rsidRPr="004C11AB" w:rsidRDefault="00D16193" w:rsidP="00D16193">
            <w:r w:rsidRPr="004C11AB">
              <w:t>CFR</w:t>
            </w:r>
          </w:p>
        </w:tc>
        <w:tc>
          <w:tcPr>
            <w:tcW w:w="7943" w:type="dxa"/>
          </w:tcPr>
          <w:p w14:paraId="260EBFAA" w14:textId="77777777" w:rsidR="00D16193" w:rsidRPr="004C11AB" w:rsidRDefault="00D16193" w:rsidP="00D16193">
            <w:r w:rsidRPr="004C11AB">
              <w:t>Code of Federal Regulations</w:t>
            </w:r>
          </w:p>
        </w:tc>
      </w:tr>
      <w:tr w:rsidR="00D16193" w:rsidRPr="004C11AB" w14:paraId="52CDE71D" w14:textId="77777777" w:rsidTr="00D16193">
        <w:tc>
          <w:tcPr>
            <w:tcW w:w="1597" w:type="dxa"/>
          </w:tcPr>
          <w:p w14:paraId="68CBB8DF" w14:textId="77777777" w:rsidR="00D16193" w:rsidRPr="004C11AB" w:rsidRDefault="00D16193" w:rsidP="00D16193">
            <w:r w:rsidRPr="004C11AB">
              <w:t>CISA</w:t>
            </w:r>
          </w:p>
        </w:tc>
        <w:tc>
          <w:tcPr>
            <w:tcW w:w="7943" w:type="dxa"/>
          </w:tcPr>
          <w:p w14:paraId="6A803068" w14:textId="77777777" w:rsidR="00D16193" w:rsidRPr="004C11AB" w:rsidRDefault="00D16193" w:rsidP="00D16193">
            <w:r w:rsidRPr="004C11AB">
              <w:t>Certified Information Systems Auditor</w:t>
            </w:r>
          </w:p>
        </w:tc>
      </w:tr>
      <w:tr w:rsidR="00D16193" w:rsidRPr="004C11AB" w14:paraId="58C325FB" w14:textId="77777777" w:rsidTr="00D16193">
        <w:tc>
          <w:tcPr>
            <w:tcW w:w="1597" w:type="dxa"/>
          </w:tcPr>
          <w:p w14:paraId="40281B80" w14:textId="77777777" w:rsidR="00D16193" w:rsidRPr="004C11AB" w:rsidRDefault="00D16193" w:rsidP="00D16193">
            <w:r w:rsidRPr="004C11AB">
              <w:t>CISSP</w:t>
            </w:r>
          </w:p>
        </w:tc>
        <w:tc>
          <w:tcPr>
            <w:tcW w:w="7943" w:type="dxa"/>
          </w:tcPr>
          <w:p w14:paraId="5DB3E0C7" w14:textId="77777777" w:rsidR="00D16193" w:rsidRPr="004C11AB" w:rsidRDefault="00D16193" w:rsidP="00D16193">
            <w:r w:rsidRPr="004C11AB">
              <w:t>Certified Information Systems Security Professional</w:t>
            </w:r>
          </w:p>
        </w:tc>
      </w:tr>
      <w:tr w:rsidR="00D16193" w:rsidRPr="004C11AB" w14:paraId="7D551E37" w14:textId="77777777" w:rsidTr="00D16193">
        <w:tc>
          <w:tcPr>
            <w:tcW w:w="1597" w:type="dxa"/>
          </w:tcPr>
          <w:p w14:paraId="5194F968" w14:textId="77777777" w:rsidR="00D16193" w:rsidRPr="004C11AB" w:rsidRDefault="00D16193" w:rsidP="00D16193">
            <w:r w:rsidRPr="004C11AB">
              <w:t>EHR</w:t>
            </w:r>
          </w:p>
        </w:tc>
        <w:tc>
          <w:tcPr>
            <w:tcW w:w="7943" w:type="dxa"/>
          </w:tcPr>
          <w:p w14:paraId="5B30E1D9" w14:textId="77777777" w:rsidR="00D16193" w:rsidRPr="004C11AB" w:rsidRDefault="00D16193" w:rsidP="00D16193">
            <w:r w:rsidRPr="004C11AB">
              <w:t>Electronic Health Record</w:t>
            </w:r>
          </w:p>
        </w:tc>
      </w:tr>
      <w:tr w:rsidR="00D16193" w:rsidRPr="004C11AB" w14:paraId="155BCCDB" w14:textId="77777777" w:rsidTr="00D16193">
        <w:tc>
          <w:tcPr>
            <w:tcW w:w="1597" w:type="dxa"/>
          </w:tcPr>
          <w:p w14:paraId="457522C2" w14:textId="77777777" w:rsidR="00D16193" w:rsidRPr="004C11AB" w:rsidRDefault="00D16193" w:rsidP="00D16193">
            <w:pPr>
              <w:rPr>
                <w:b/>
                <w:color w:val="FFFFFF" w:themeColor="background1"/>
                <w:szCs w:val="24"/>
              </w:rPr>
            </w:pPr>
            <w:r w:rsidRPr="004C11AB">
              <w:t>ePHI</w:t>
            </w:r>
          </w:p>
        </w:tc>
        <w:tc>
          <w:tcPr>
            <w:tcW w:w="7943" w:type="dxa"/>
          </w:tcPr>
          <w:p w14:paraId="39C35334" w14:textId="77777777" w:rsidR="00D16193" w:rsidRPr="004C11AB" w:rsidRDefault="00D16193" w:rsidP="00D16193">
            <w:pPr>
              <w:rPr>
                <w:b/>
                <w:color w:val="FFFFFF" w:themeColor="background1"/>
                <w:szCs w:val="24"/>
              </w:rPr>
            </w:pPr>
            <w:r w:rsidRPr="004C11AB">
              <w:t>Electronic Protected Health Information</w:t>
            </w:r>
          </w:p>
        </w:tc>
      </w:tr>
      <w:tr w:rsidR="00D16193" w:rsidRPr="004C11AB" w14:paraId="58BC014B" w14:textId="77777777" w:rsidTr="00D16193">
        <w:tc>
          <w:tcPr>
            <w:tcW w:w="1597" w:type="dxa"/>
          </w:tcPr>
          <w:p w14:paraId="7DCEB4A9" w14:textId="77777777" w:rsidR="00D16193" w:rsidRPr="004C11AB" w:rsidRDefault="00D16193" w:rsidP="00D16193">
            <w:r w:rsidRPr="004C11AB">
              <w:t>HHS</w:t>
            </w:r>
          </w:p>
        </w:tc>
        <w:tc>
          <w:tcPr>
            <w:tcW w:w="7943" w:type="dxa"/>
          </w:tcPr>
          <w:p w14:paraId="7DF5C60E" w14:textId="77777777" w:rsidR="00D16193" w:rsidRPr="004C11AB" w:rsidRDefault="00D16193" w:rsidP="00D16193">
            <w:r w:rsidRPr="004C11AB">
              <w:t>U.S. Department of Health and Human Services</w:t>
            </w:r>
          </w:p>
        </w:tc>
      </w:tr>
      <w:tr w:rsidR="00D16193" w:rsidRPr="004C11AB" w14:paraId="57F689B7" w14:textId="77777777" w:rsidTr="00D16193">
        <w:tc>
          <w:tcPr>
            <w:tcW w:w="1597" w:type="dxa"/>
          </w:tcPr>
          <w:p w14:paraId="3F8A7DFA" w14:textId="77777777" w:rsidR="00D16193" w:rsidRPr="004C11AB" w:rsidRDefault="00D16193" w:rsidP="00D16193">
            <w:r w:rsidRPr="004C11AB">
              <w:t>HIPAA</w:t>
            </w:r>
          </w:p>
        </w:tc>
        <w:tc>
          <w:tcPr>
            <w:tcW w:w="7943" w:type="dxa"/>
          </w:tcPr>
          <w:p w14:paraId="3F0FB098" w14:textId="77777777" w:rsidR="00D16193" w:rsidRPr="004C11AB" w:rsidRDefault="00D16193" w:rsidP="00D16193">
            <w:r w:rsidRPr="004C11AB">
              <w:t>Health Insurance Portability and Accountability Act of 1996</w:t>
            </w:r>
          </w:p>
        </w:tc>
      </w:tr>
      <w:tr w:rsidR="00D16193" w:rsidRPr="004C11AB" w14:paraId="2F781506" w14:textId="77777777" w:rsidTr="00D16193">
        <w:tc>
          <w:tcPr>
            <w:tcW w:w="1597" w:type="dxa"/>
          </w:tcPr>
          <w:p w14:paraId="280E0ACC" w14:textId="77777777" w:rsidR="00D16193" w:rsidRPr="004C11AB" w:rsidRDefault="00D16193" w:rsidP="00D16193">
            <w:r w:rsidRPr="004C11AB">
              <w:t>IT</w:t>
            </w:r>
          </w:p>
        </w:tc>
        <w:tc>
          <w:tcPr>
            <w:tcW w:w="7943" w:type="dxa"/>
          </w:tcPr>
          <w:p w14:paraId="3DC0FB5E" w14:textId="77777777" w:rsidR="00D16193" w:rsidRPr="004C11AB" w:rsidRDefault="00D16193" w:rsidP="00D16193">
            <w:r w:rsidRPr="004C11AB">
              <w:t>Information Technology</w:t>
            </w:r>
          </w:p>
        </w:tc>
      </w:tr>
      <w:tr w:rsidR="00D16193" w:rsidRPr="004C11AB" w14:paraId="4B9CD393" w14:textId="77777777" w:rsidTr="00D16193">
        <w:tc>
          <w:tcPr>
            <w:tcW w:w="1597" w:type="dxa"/>
          </w:tcPr>
          <w:p w14:paraId="2CCB52C9" w14:textId="77777777" w:rsidR="00D16193" w:rsidRPr="004C11AB" w:rsidRDefault="00D16193" w:rsidP="00D16193">
            <w:r w:rsidRPr="004C11AB">
              <w:t>NIST</w:t>
            </w:r>
          </w:p>
        </w:tc>
        <w:tc>
          <w:tcPr>
            <w:tcW w:w="7943" w:type="dxa"/>
          </w:tcPr>
          <w:p w14:paraId="0F33A710" w14:textId="77777777" w:rsidR="00D16193" w:rsidRPr="004C11AB" w:rsidRDefault="00D16193" w:rsidP="00D16193">
            <w:r w:rsidRPr="004C11AB">
              <w:t>National Institute of Standards and Technology</w:t>
            </w:r>
          </w:p>
        </w:tc>
      </w:tr>
      <w:tr w:rsidR="00D16193" w:rsidRPr="004C11AB" w14:paraId="2B64CA69" w14:textId="77777777" w:rsidTr="00D16193">
        <w:tc>
          <w:tcPr>
            <w:tcW w:w="1597" w:type="dxa"/>
          </w:tcPr>
          <w:p w14:paraId="5A6D822C" w14:textId="77777777" w:rsidR="00D16193" w:rsidRPr="004C11AB" w:rsidRDefault="00D16193" w:rsidP="00D16193">
            <w:r w:rsidRPr="004C11AB">
              <w:t>OCR</w:t>
            </w:r>
          </w:p>
        </w:tc>
        <w:tc>
          <w:tcPr>
            <w:tcW w:w="7943" w:type="dxa"/>
          </w:tcPr>
          <w:p w14:paraId="3627AEAC" w14:textId="77777777" w:rsidR="00D16193" w:rsidRPr="004C11AB" w:rsidRDefault="00D16193" w:rsidP="00D16193">
            <w:r w:rsidRPr="004C11AB">
              <w:t>The Office for Civil Rights within HHS</w:t>
            </w:r>
          </w:p>
        </w:tc>
      </w:tr>
      <w:tr w:rsidR="00D16193" w:rsidRPr="004C11AB" w14:paraId="749972FA" w14:textId="77777777" w:rsidTr="00D16193">
        <w:tc>
          <w:tcPr>
            <w:tcW w:w="1597" w:type="dxa"/>
          </w:tcPr>
          <w:p w14:paraId="54B5F463" w14:textId="77777777" w:rsidR="00D16193" w:rsidRPr="004C11AB" w:rsidRDefault="00D16193" w:rsidP="00D16193">
            <w:r w:rsidRPr="004C11AB">
              <w:t>ONC</w:t>
            </w:r>
          </w:p>
        </w:tc>
        <w:tc>
          <w:tcPr>
            <w:tcW w:w="7943" w:type="dxa"/>
          </w:tcPr>
          <w:p w14:paraId="636D566D" w14:textId="77777777" w:rsidR="00D16193" w:rsidRPr="004C11AB" w:rsidRDefault="00D16193" w:rsidP="00D16193">
            <w:r w:rsidRPr="004C11AB">
              <w:t>The Office of the National Coordinator for Health Information Technology within HHS</w:t>
            </w:r>
          </w:p>
        </w:tc>
      </w:tr>
      <w:tr w:rsidR="00D16193" w:rsidRPr="004C11AB" w14:paraId="620B0DCA" w14:textId="77777777" w:rsidTr="00D16193">
        <w:tc>
          <w:tcPr>
            <w:tcW w:w="1597" w:type="dxa"/>
          </w:tcPr>
          <w:p w14:paraId="3DDCE9CA" w14:textId="77777777" w:rsidR="00D16193" w:rsidRPr="004C11AB" w:rsidRDefault="00D16193" w:rsidP="00D16193">
            <w:r w:rsidRPr="004C11AB">
              <w:t>PHI</w:t>
            </w:r>
          </w:p>
        </w:tc>
        <w:tc>
          <w:tcPr>
            <w:tcW w:w="7943" w:type="dxa"/>
          </w:tcPr>
          <w:p w14:paraId="5F01C5B8" w14:textId="77777777" w:rsidR="00D16193" w:rsidRPr="004C11AB" w:rsidRDefault="00D16193" w:rsidP="00D16193">
            <w:r w:rsidRPr="004C11AB">
              <w:t>Protected Health Information</w:t>
            </w:r>
          </w:p>
        </w:tc>
      </w:tr>
      <w:tr w:rsidR="00D16193" w:rsidRPr="004C11AB" w14:paraId="66E9439C" w14:textId="77777777" w:rsidTr="00D16193">
        <w:tc>
          <w:tcPr>
            <w:tcW w:w="1597" w:type="dxa"/>
          </w:tcPr>
          <w:p w14:paraId="5D1CF871" w14:textId="77777777" w:rsidR="00D16193" w:rsidRPr="004C11AB" w:rsidRDefault="00D16193" w:rsidP="00D16193">
            <w:r w:rsidRPr="004C11AB">
              <w:t>RBAC</w:t>
            </w:r>
          </w:p>
        </w:tc>
        <w:tc>
          <w:tcPr>
            <w:tcW w:w="7943" w:type="dxa"/>
          </w:tcPr>
          <w:p w14:paraId="3B73DCC5" w14:textId="77777777" w:rsidR="00D16193" w:rsidRPr="004C11AB" w:rsidRDefault="00D16193" w:rsidP="00D16193">
            <w:r w:rsidRPr="004C11AB">
              <w:t>Role-based Access Control</w:t>
            </w:r>
          </w:p>
        </w:tc>
      </w:tr>
      <w:tr w:rsidR="00D16193" w:rsidRPr="004C11AB" w14:paraId="4B5C5F8B" w14:textId="77777777" w:rsidTr="00D16193">
        <w:tc>
          <w:tcPr>
            <w:tcW w:w="1597" w:type="dxa"/>
          </w:tcPr>
          <w:p w14:paraId="1DD3B3E8" w14:textId="77777777" w:rsidR="00D16193" w:rsidRPr="004C11AB" w:rsidRDefault="00D16193" w:rsidP="00D16193">
            <w:r w:rsidRPr="004C11AB">
              <w:t>SRA</w:t>
            </w:r>
          </w:p>
        </w:tc>
        <w:tc>
          <w:tcPr>
            <w:tcW w:w="7943" w:type="dxa"/>
          </w:tcPr>
          <w:p w14:paraId="5DA984E6" w14:textId="77777777" w:rsidR="00D16193" w:rsidRPr="004C11AB" w:rsidRDefault="00D16193" w:rsidP="00D16193">
            <w:r w:rsidRPr="004C11AB">
              <w:t>Security Risk Assessment</w:t>
            </w:r>
          </w:p>
        </w:tc>
      </w:tr>
      <w:tr w:rsidR="00D16193" w:rsidRPr="004C11AB" w14:paraId="5279D556" w14:textId="77777777" w:rsidTr="00D16193">
        <w:tc>
          <w:tcPr>
            <w:tcW w:w="1597" w:type="dxa"/>
          </w:tcPr>
          <w:p w14:paraId="31CA383B" w14:textId="77777777" w:rsidR="00D16193" w:rsidRPr="004C11AB" w:rsidRDefault="00D16193" w:rsidP="00D16193">
            <w:r w:rsidRPr="004C11AB">
              <w:t>SRA Tool</w:t>
            </w:r>
          </w:p>
        </w:tc>
        <w:tc>
          <w:tcPr>
            <w:tcW w:w="7943" w:type="dxa"/>
          </w:tcPr>
          <w:p w14:paraId="35DBF604" w14:textId="77777777" w:rsidR="00D16193" w:rsidRPr="004C11AB" w:rsidRDefault="00D16193" w:rsidP="00D16193">
            <w:r w:rsidRPr="004C11AB">
              <w:t>Security Risk Assessment Tool</w:t>
            </w:r>
          </w:p>
        </w:tc>
      </w:tr>
      <w:tr w:rsidR="00D16193" w:rsidRPr="004C11AB" w14:paraId="54FAD503" w14:textId="77777777" w:rsidTr="00D16193">
        <w:tc>
          <w:tcPr>
            <w:tcW w:w="1597" w:type="dxa"/>
          </w:tcPr>
          <w:p w14:paraId="26FA34F0" w14:textId="77777777" w:rsidR="00D16193" w:rsidRPr="004C11AB" w:rsidRDefault="00D16193" w:rsidP="00D16193">
            <w:r w:rsidRPr="004C11AB">
              <w:t>USB</w:t>
            </w:r>
          </w:p>
        </w:tc>
        <w:tc>
          <w:tcPr>
            <w:tcW w:w="7943" w:type="dxa"/>
          </w:tcPr>
          <w:p w14:paraId="67CD95DB" w14:textId="77777777" w:rsidR="00D16193" w:rsidRPr="004C11AB" w:rsidRDefault="00D16193" w:rsidP="00D16193">
            <w:r w:rsidRPr="004C11AB">
              <w:t>Universal Serial Bus</w:t>
            </w:r>
          </w:p>
        </w:tc>
      </w:tr>
    </w:tbl>
    <w:p w14:paraId="35CAC7DB" w14:textId="77777777" w:rsidR="00D16193" w:rsidRPr="004C11AB" w:rsidRDefault="00D16193" w:rsidP="00D16193"/>
    <w:p w14:paraId="3F61E863" w14:textId="77777777" w:rsidR="00684C99" w:rsidRPr="004C11AB" w:rsidRDefault="00684C99"/>
    <w:p w14:paraId="2A1CF0EA" w14:textId="77777777" w:rsidR="00F523EE" w:rsidRPr="004C11AB" w:rsidRDefault="00F523EE" w:rsidP="00462013">
      <w:pPr>
        <w:keepNext/>
        <w:keepLines/>
        <w:spacing w:before="240" w:after="0"/>
        <w:outlineLvl w:val="0"/>
        <w:sectPr w:rsidR="00F523EE" w:rsidRPr="004C11AB" w:rsidSect="005961BA">
          <w:headerReference w:type="default" r:id="rId11"/>
          <w:footerReference w:type="default" r:id="rId12"/>
          <w:footerReference w:type="first" r:id="rId13"/>
          <w:pgSz w:w="12240" w:h="15840"/>
          <w:pgMar w:top="1440" w:right="1440" w:bottom="1440" w:left="1440" w:header="720" w:footer="720" w:gutter="0"/>
          <w:pgNumType w:fmt="lowerRoman"/>
          <w:cols w:space="720"/>
          <w:titlePg/>
          <w:docGrid w:linePitch="360"/>
        </w:sectPr>
      </w:pPr>
    </w:p>
    <w:p w14:paraId="3352F768" w14:textId="77777777" w:rsidR="00462013" w:rsidRPr="004C11AB" w:rsidRDefault="00462013" w:rsidP="00462013">
      <w:pPr>
        <w:keepNext/>
        <w:keepLines/>
        <w:spacing w:before="240" w:after="0"/>
        <w:outlineLvl w:val="0"/>
        <w:rPr>
          <w:rFonts w:eastAsiaTheme="majorEastAsia" w:cstheme="majorBidi"/>
          <w:b/>
          <w:bCs/>
          <w:sz w:val="28"/>
          <w:szCs w:val="28"/>
        </w:rPr>
      </w:pPr>
      <w:bookmarkStart w:id="2" w:name="_Toc458001510"/>
      <w:bookmarkStart w:id="3" w:name="_Toc459630838"/>
      <w:bookmarkStart w:id="4" w:name="_Toc305767450"/>
      <w:bookmarkStart w:id="5" w:name="_Toc381823648"/>
      <w:bookmarkStart w:id="6" w:name="_Toc382842844"/>
      <w:r w:rsidRPr="004C11AB">
        <w:rPr>
          <w:rFonts w:eastAsiaTheme="majorEastAsia" w:cstheme="majorBidi"/>
          <w:b/>
          <w:bCs/>
          <w:sz w:val="28"/>
          <w:szCs w:val="28"/>
        </w:rPr>
        <w:lastRenderedPageBreak/>
        <w:t>How to Use this Document</w:t>
      </w:r>
      <w:bookmarkEnd w:id="2"/>
      <w:bookmarkEnd w:id="3"/>
    </w:p>
    <w:p w14:paraId="10EA25AE" w14:textId="77777777" w:rsidR="00462013" w:rsidRPr="004C11AB" w:rsidRDefault="00462013" w:rsidP="00462013">
      <w:pPr>
        <w:keepNext/>
        <w:keepLines/>
        <w:spacing w:after="0"/>
        <w:outlineLvl w:val="0"/>
        <w:rPr>
          <w:rFonts w:eastAsiaTheme="majorEastAsia" w:cstheme="majorBidi"/>
          <w:bCs/>
          <w:sz w:val="24"/>
          <w:szCs w:val="24"/>
        </w:rPr>
      </w:pPr>
    </w:p>
    <w:p w14:paraId="01B42FF9" w14:textId="77777777" w:rsidR="00462013" w:rsidRPr="004C11AB" w:rsidRDefault="00462013" w:rsidP="00462013">
      <w:pPr>
        <w:spacing w:after="0"/>
        <w:rPr>
          <w:sz w:val="24"/>
          <w:szCs w:val="24"/>
        </w:rPr>
      </w:pPr>
      <w:r w:rsidRPr="004C11AB">
        <w:rPr>
          <w:sz w:val="24"/>
          <w:szCs w:val="24"/>
        </w:rPr>
        <w:t>The HIPAA Security Rule requires health care providers, health plans and business associates to conduct risk analyses and implement technical, physical and administrative safeguards for ePHI.</w:t>
      </w:r>
      <w:r w:rsidR="00FA0D0B" w:rsidRPr="004C11AB">
        <w:rPr>
          <w:sz w:val="24"/>
          <w:szCs w:val="24"/>
        </w:rPr>
        <w:t xml:space="preserve"> </w:t>
      </w:r>
      <w:r w:rsidRPr="004C11AB">
        <w:rPr>
          <w:sz w:val="24"/>
          <w:szCs w:val="24"/>
        </w:rPr>
        <w:t>The HHS Office for Civil Rights (OCR) enforces the HIPAA Security Rule, which in turn requires HIPAA regulated entities to regularly assess the security risks of their processes and systems.</w:t>
      </w:r>
      <w:r w:rsidR="00FA0D0B" w:rsidRPr="004C11AB">
        <w:rPr>
          <w:sz w:val="24"/>
          <w:szCs w:val="24"/>
        </w:rPr>
        <w:t xml:space="preserve"> </w:t>
      </w:r>
      <w:r w:rsidRPr="004C11AB">
        <w:rPr>
          <w:sz w:val="24"/>
          <w:szCs w:val="24"/>
        </w:rPr>
        <w:t>In conjunction with OCR, the Office of the National Coordinator for Health IT (ONC), developed this risk assessment guide, to help providers and other HIPAA regulated entities protect ePHI through technical safeguards.</w:t>
      </w:r>
      <w:r w:rsidR="00FA0D0B" w:rsidRPr="004C11AB">
        <w:rPr>
          <w:sz w:val="24"/>
          <w:szCs w:val="24"/>
        </w:rPr>
        <w:t xml:space="preserve"> </w:t>
      </w:r>
      <w:r w:rsidRPr="004C11AB">
        <w:rPr>
          <w:sz w:val="24"/>
          <w:szCs w:val="24"/>
        </w:rPr>
        <w:t xml:space="preserve"> Technical safeguards include hardware, software, and other technology that limits access to ePHI. Examples of the technical safeguards required by the HIPAA Security Rule include the following:</w:t>
      </w:r>
    </w:p>
    <w:p w14:paraId="78A119ED" w14:textId="77777777" w:rsidR="00462013" w:rsidRPr="004C11AB" w:rsidRDefault="00462013" w:rsidP="00462013">
      <w:pPr>
        <w:pStyle w:val="ListParagraph"/>
        <w:numPr>
          <w:ilvl w:val="0"/>
          <w:numId w:val="14"/>
        </w:numPr>
        <w:spacing w:after="0"/>
        <w:rPr>
          <w:sz w:val="24"/>
          <w:szCs w:val="24"/>
        </w:rPr>
      </w:pPr>
      <w:r w:rsidRPr="004C11AB">
        <w:rPr>
          <w:sz w:val="24"/>
          <w:szCs w:val="24"/>
        </w:rPr>
        <w:t>Access controls to restrict access to ePHI to authorized personnel only</w:t>
      </w:r>
    </w:p>
    <w:p w14:paraId="576C9B53" w14:textId="77777777" w:rsidR="00462013" w:rsidRPr="004C11AB" w:rsidRDefault="00462013" w:rsidP="00462013">
      <w:pPr>
        <w:pStyle w:val="ListParagraph"/>
        <w:numPr>
          <w:ilvl w:val="0"/>
          <w:numId w:val="14"/>
        </w:numPr>
        <w:spacing w:after="0"/>
        <w:rPr>
          <w:sz w:val="24"/>
          <w:szCs w:val="24"/>
        </w:rPr>
      </w:pPr>
      <w:r w:rsidRPr="004C11AB">
        <w:rPr>
          <w:sz w:val="24"/>
          <w:szCs w:val="24"/>
        </w:rPr>
        <w:t>Audit controls to monitor activity on systems containing e-PHI, such as an electronic health record system</w:t>
      </w:r>
    </w:p>
    <w:p w14:paraId="7C8FA43A" w14:textId="77777777" w:rsidR="00462013" w:rsidRPr="004C11AB" w:rsidRDefault="00462013" w:rsidP="00462013">
      <w:pPr>
        <w:pStyle w:val="ListParagraph"/>
        <w:numPr>
          <w:ilvl w:val="0"/>
          <w:numId w:val="14"/>
        </w:numPr>
        <w:spacing w:after="0"/>
        <w:rPr>
          <w:sz w:val="24"/>
          <w:szCs w:val="24"/>
        </w:rPr>
      </w:pPr>
      <w:r w:rsidRPr="004C11AB">
        <w:rPr>
          <w:sz w:val="24"/>
          <w:szCs w:val="24"/>
        </w:rPr>
        <w:t>Integrity controls to prevent improper e-PHI alteration or destruction</w:t>
      </w:r>
    </w:p>
    <w:p w14:paraId="2D9C468C" w14:textId="77777777" w:rsidR="00462013" w:rsidRPr="004C11AB" w:rsidRDefault="00462013" w:rsidP="00462013">
      <w:pPr>
        <w:pStyle w:val="ListParagraph"/>
        <w:numPr>
          <w:ilvl w:val="0"/>
          <w:numId w:val="14"/>
        </w:numPr>
        <w:spacing w:after="0"/>
        <w:rPr>
          <w:sz w:val="24"/>
          <w:szCs w:val="24"/>
        </w:rPr>
      </w:pPr>
      <w:r w:rsidRPr="004C11AB">
        <w:rPr>
          <w:sz w:val="24"/>
          <w:szCs w:val="24"/>
        </w:rPr>
        <w:t>Transmission security measures to protect e-PHI when transmitted over an electronic network</w:t>
      </w:r>
    </w:p>
    <w:p w14:paraId="5F4B3DE7" w14:textId="77777777" w:rsidR="00462013" w:rsidRPr="004C11AB" w:rsidRDefault="00462013" w:rsidP="00462013">
      <w:pPr>
        <w:spacing w:after="0"/>
        <w:rPr>
          <w:szCs w:val="24"/>
        </w:rPr>
      </w:pPr>
    </w:p>
    <w:p w14:paraId="6492A6F9" w14:textId="77777777" w:rsidR="00462013" w:rsidRPr="004C11AB" w:rsidRDefault="00462013" w:rsidP="00462013">
      <w:pPr>
        <w:spacing w:after="0"/>
        <w:rPr>
          <w:szCs w:val="24"/>
        </w:rPr>
      </w:pPr>
      <w:r w:rsidRPr="004C11AB">
        <w:rPr>
          <w:sz w:val="24"/>
          <w:szCs w:val="24"/>
        </w:rPr>
        <w:t>This document is a paper-based version of the Security Risk Assessment Tool, a free on-line tool. To use the paper-based version of the tool, complete the following questions. Each question will help you think through a certain aspect of your security program. For each question:</w:t>
      </w:r>
    </w:p>
    <w:p w14:paraId="691C996A" w14:textId="77777777" w:rsidR="00462013" w:rsidRPr="004C11AB" w:rsidRDefault="00462013" w:rsidP="00462013">
      <w:pPr>
        <w:numPr>
          <w:ilvl w:val="0"/>
          <w:numId w:val="12"/>
        </w:numPr>
        <w:spacing w:after="0"/>
        <w:contextualSpacing/>
        <w:rPr>
          <w:szCs w:val="24"/>
        </w:rPr>
      </w:pPr>
      <w:r w:rsidRPr="004C11AB">
        <w:rPr>
          <w:sz w:val="24"/>
          <w:szCs w:val="24"/>
        </w:rPr>
        <w:t>Consider the threats and vulnerabilities to your IT systems and programs. Consult the “Threats and Vulnerabilities” portion of the question to brainstorm potential threats you may have missed.</w:t>
      </w:r>
    </w:p>
    <w:p w14:paraId="0936541F" w14:textId="77777777" w:rsidR="00462013" w:rsidRPr="004C11AB" w:rsidRDefault="00462013" w:rsidP="00462013">
      <w:pPr>
        <w:numPr>
          <w:ilvl w:val="0"/>
          <w:numId w:val="12"/>
        </w:numPr>
        <w:spacing w:after="0"/>
        <w:contextualSpacing/>
        <w:rPr>
          <w:szCs w:val="24"/>
        </w:rPr>
      </w:pPr>
      <w:r w:rsidRPr="004C11AB">
        <w:rPr>
          <w:sz w:val="24"/>
          <w:szCs w:val="24"/>
        </w:rPr>
        <w:t>Document your current activities in the box provided.</w:t>
      </w:r>
    </w:p>
    <w:p w14:paraId="0445F039" w14:textId="77777777" w:rsidR="00462013" w:rsidRPr="004C11AB" w:rsidRDefault="00462013" w:rsidP="00462013">
      <w:pPr>
        <w:numPr>
          <w:ilvl w:val="0"/>
          <w:numId w:val="12"/>
        </w:numPr>
        <w:spacing w:after="0"/>
        <w:contextualSpacing/>
        <w:rPr>
          <w:szCs w:val="24"/>
        </w:rPr>
      </w:pPr>
      <w:r w:rsidRPr="004C11AB">
        <w:rPr>
          <w:sz w:val="24"/>
          <w:szCs w:val="24"/>
        </w:rPr>
        <w:t>If you current activities do not address all the threats and vulnerabilities you have identified, develop and document a remediation plan in the box provided.</w:t>
      </w:r>
    </w:p>
    <w:p w14:paraId="0A1D6EB6" w14:textId="77777777" w:rsidR="00462013" w:rsidRPr="004C11AB" w:rsidRDefault="00462013" w:rsidP="00462013">
      <w:pPr>
        <w:numPr>
          <w:ilvl w:val="0"/>
          <w:numId w:val="12"/>
        </w:numPr>
        <w:spacing w:after="0"/>
        <w:contextualSpacing/>
        <w:rPr>
          <w:szCs w:val="24"/>
        </w:rPr>
      </w:pPr>
      <w:r w:rsidRPr="004C11AB">
        <w:rPr>
          <w:sz w:val="24"/>
          <w:szCs w:val="24"/>
        </w:rPr>
        <w:t>Document the impact and likelihood of any unaddressed threats and vulnerabilities. Not all risks can be reduced to zero (</w:t>
      </w:r>
      <w:r w:rsidR="005F1CD3" w:rsidRPr="004C11AB">
        <w:rPr>
          <w:sz w:val="24"/>
          <w:szCs w:val="24"/>
        </w:rPr>
        <w:t>i.e.</w:t>
      </w:r>
      <w:r w:rsidRPr="004C11AB">
        <w:rPr>
          <w:sz w:val="24"/>
          <w:szCs w:val="24"/>
        </w:rPr>
        <w:t>, no risk); your organization may be comfortable accepting some level of risk. If so, document the impact and likelihood of this residual risk as well.</w:t>
      </w:r>
    </w:p>
    <w:p w14:paraId="262CF1D8" w14:textId="77777777" w:rsidR="00462013" w:rsidRPr="004C11AB" w:rsidRDefault="00462013" w:rsidP="00462013">
      <w:pPr>
        <w:numPr>
          <w:ilvl w:val="0"/>
          <w:numId w:val="12"/>
        </w:numPr>
        <w:spacing w:after="0"/>
        <w:contextualSpacing/>
        <w:rPr>
          <w:szCs w:val="24"/>
        </w:rPr>
      </w:pPr>
      <w:r w:rsidRPr="004C11AB">
        <w:rPr>
          <w:sz w:val="24"/>
          <w:szCs w:val="24"/>
        </w:rPr>
        <w:t>Lastly, calculate an overall risk score for the question. You are free to use your own risk-rating method, but a common method uses impact and likelihood to determine overall risk using this matrix:</w:t>
      </w:r>
    </w:p>
    <w:p w14:paraId="2546A803" w14:textId="77777777" w:rsidR="00462013" w:rsidRPr="004C11AB" w:rsidRDefault="00462013" w:rsidP="00462013">
      <w:pPr>
        <w:spacing w:after="0"/>
        <w:rPr>
          <w:szCs w:val="24"/>
        </w:rPr>
      </w:pPr>
    </w:p>
    <w:p w14:paraId="22A84BF1" w14:textId="77777777" w:rsidR="00462013" w:rsidRPr="004C11AB" w:rsidRDefault="00462013" w:rsidP="00462013">
      <w:pPr>
        <w:spacing w:after="0"/>
        <w:rPr>
          <w:szCs w:val="24"/>
        </w:rPr>
      </w:pPr>
    </w:p>
    <w:p w14:paraId="2D760FA7" w14:textId="77777777" w:rsidR="00462013" w:rsidRPr="004C11AB" w:rsidRDefault="00462013" w:rsidP="00462013">
      <w:pPr>
        <w:spacing w:after="0"/>
        <w:rPr>
          <w:szCs w:val="24"/>
        </w:rPr>
      </w:pPr>
    </w:p>
    <w:tbl>
      <w:tblPr>
        <w:tblStyle w:val="TableGrid"/>
        <w:tblW w:w="0" w:type="auto"/>
        <w:jc w:val="center"/>
        <w:tblLook w:val="04A0" w:firstRow="1" w:lastRow="0" w:firstColumn="1" w:lastColumn="0" w:noHBand="0" w:noVBand="1"/>
      </w:tblPr>
      <w:tblGrid>
        <w:gridCol w:w="1008"/>
        <w:gridCol w:w="1170"/>
        <w:gridCol w:w="1260"/>
        <w:gridCol w:w="1620"/>
        <w:gridCol w:w="1530"/>
      </w:tblGrid>
      <w:tr w:rsidR="00462013" w:rsidRPr="004C11AB" w14:paraId="6F4872B8" w14:textId="77777777" w:rsidTr="00D31FBE">
        <w:trPr>
          <w:jc w:val="center"/>
        </w:trPr>
        <w:tc>
          <w:tcPr>
            <w:tcW w:w="1008" w:type="dxa"/>
          </w:tcPr>
          <w:p w14:paraId="25434EDD" w14:textId="77777777" w:rsidR="00462013" w:rsidRPr="004C11AB" w:rsidRDefault="00462013" w:rsidP="00D31FBE">
            <w:pPr>
              <w:rPr>
                <w:b/>
                <w:sz w:val="24"/>
                <w:szCs w:val="24"/>
              </w:rPr>
            </w:pPr>
          </w:p>
        </w:tc>
        <w:tc>
          <w:tcPr>
            <w:tcW w:w="5580" w:type="dxa"/>
            <w:gridSpan w:val="4"/>
          </w:tcPr>
          <w:p w14:paraId="22353BEB" w14:textId="77777777" w:rsidR="00462013" w:rsidRPr="004C11AB" w:rsidRDefault="00462013" w:rsidP="00D31FBE">
            <w:pPr>
              <w:jc w:val="center"/>
              <w:rPr>
                <w:b/>
                <w:sz w:val="24"/>
                <w:szCs w:val="24"/>
              </w:rPr>
            </w:pPr>
            <w:r w:rsidRPr="004C11AB">
              <w:rPr>
                <w:b/>
                <w:sz w:val="24"/>
                <w:szCs w:val="24"/>
              </w:rPr>
              <w:t>Likelihood</w:t>
            </w:r>
          </w:p>
        </w:tc>
      </w:tr>
      <w:tr w:rsidR="00462013" w:rsidRPr="004C11AB" w14:paraId="18CC0075" w14:textId="77777777" w:rsidTr="00D31FBE">
        <w:trPr>
          <w:jc w:val="center"/>
        </w:trPr>
        <w:tc>
          <w:tcPr>
            <w:tcW w:w="1008" w:type="dxa"/>
            <w:vMerge w:val="restart"/>
            <w:vAlign w:val="center"/>
          </w:tcPr>
          <w:p w14:paraId="49660091" w14:textId="77777777" w:rsidR="00462013" w:rsidRPr="004C11AB" w:rsidRDefault="00462013" w:rsidP="00D31FBE">
            <w:pPr>
              <w:jc w:val="center"/>
              <w:rPr>
                <w:b/>
                <w:sz w:val="24"/>
                <w:szCs w:val="24"/>
              </w:rPr>
            </w:pPr>
            <w:r w:rsidRPr="004C11AB">
              <w:rPr>
                <w:b/>
                <w:sz w:val="24"/>
                <w:szCs w:val="24"/>
              </w:rPr>
              <w:t>Impact</w:t>
            </w:r>
          </w:p>
        </w:tc>
        <w:tc>
          <w:tcPr>
            <w:tcW w:w="1170" w:type="dxa"/>
          </w:tcPr>
          <w:p w14:paraId="6930A11A" w14:textId="77777777" w:rsidR="00462013" w:rsidRPr="004C11AB" w:rsidRDefault="00462013" w:rsidP="00D31FBE">
            <w:pPr>
              <w:rPr>
                <w:b/>
                <w:sz w:val="24"/>
                <w:szCs w:val="24"/>
              </w:rPr>
            </w:pPr>
          </w:p>
        </w:tc>
        <w:tc>
          <w:tcPr>
            <w:tcW w:w="1260" w:type="dxa"/>
          </w:tcPr>
          <w:p w14:paraId="09A147E7" w14:textId="77777777" w:rsidR="00462013" w:rsidRPr="004C11AB" w:rsidRDefault="00462013" w:rsidP="00D31FBE">
            <w:pPr>
              <w:rPr>
                <w:b/>
                <w:sz w:val="24"/>
                <w:szCs w:val="24"/>
              </w:rPr>
            </w:pPr>
            <w:r w:rsidRPr="004C11AB">
              <w:rPr>
                <w:b/>
                <w:sz w:val="24"/>
                <w:szCs w:val="24"/>
              </w:rPr>
              <w:t>Low</w:t>
            </w:r>
          </w:p>
        </w:tc>
        <w:tc>
          <w:tcPr>
            <w:tcW w:w="1620" w:type="dxa"/>
          </w:tcPr>
          <w:p w14:paraId="0B501A26" w14:textId="77777777" w:rsidR="00462013" w:rsidRPr="004C11AB" w:rsidRDefault="00462013" w:rsidP="00D31FBE">
            <w:pPr>
              <w:rPr>
                <w:b/>
                <w:sz w:val="24"/>
                <w:szCs w:val="24"/>
              </w:rPr>
            </w:pPr>
            <w:r w:rsidRPr="004C11AB">
              <w:rPr>
                <w:b/>
                <w:sz w:val="24"/>
                <w:szCs w:val="24"/>
              </w:rPr>
              <w:t>Medium</w:t>
            </w:r>
          </w:p>
        </w:tc>
        <w:tc>
          <w:tcPr>
            <w:tcW w:w="1530" w:type="dxa"/>
          </w:tcPr>
          <w:p w14:paraId="1B07E43F" w14:textId="77777777" w:rsidR="00462013" w:rsidRPr="004C11AB" w:rsidRDefault="00462013" w:rsidP="00D31FBE">
            <w:pPr>
              <w:rPr>
                <w:b/>
                <w:sz w:val="24"/>
                <w:szCs w:val="24"/>
              </w:rPr>
            </w:pPr>
            <w:r w:rsidRPr="004C11AB">
              <w:rPr>
                <w:b/>
                <w:sz w:val="24"/>
                <w:szCs w:val="24"/>
              </w:rPr>
              <w:t>High</w:t>
            </w:r>
          </w:p>
        </w:tc>
      </w:tr>
      <w:tr w:rsidR="00462013" w:rsidRPr="004C11AB" w14:paraId="629BEA02" w14:textId="77777777" w:rsidTr="00D31FBE">
        <w:trPr>
          <w:jc w:val="center"/>
        </w:trPr>
        <w:tc>
          <w:tcPr>
            <w:tcW w:w="1008" w:type="dxa"/>
            <w:vMerge/>
          </w:tcPr>
          <w:p w14:paraId="653A4B7D" w14:textId="77777777" w:rsidR="00462013" w:rsidRPr="004C11AB" w:rsidRDefault="00462013" w:rsidP="00D31FBE">
            <w:pPr>
              <w:rPr>
                <w:b/>
                <w:sz w:val="24"/>
                <w:szCs w:val="24"/>
              </w:rPr>
            </w:pPr>
          </w:p>
        </w:tc>
        <w:tc>
          <w:tcPr>
            <w:tcW w:w="1170" w:type="dxa"/>
          </w:tcPr>
          <w:p w14:paraId="086EE317" w14:textId="77777777" w:rsidR="00462013" w:rsidRPr="004C11AB" w:rsidRDefault="00462013" w:rsidP="00D31FBE">
            <w:pPr>
              <w:rPr>
                <w:b/>
                <w:sz w:val="24"/>
                <w:szCs w:val="24"/>
              </w:rPr>
            </w:pPr>
            <w:r w:rsidRPr="004C11AB">
              <w:rPr>
                <w:b/>
                <w:sz w:val="24"/>
                <w:szCs w:val="24"/>
              </w:rPr>
              <w:t>Low</w:t>
            </w:r>
          </w:p>
        </w:tc>
        <w:tc>
          <w:tcPr>
            <w:tcW w:w="1260" w:type="dxa"/>
            <w:shd w:val="clear" w:color="auto" w:fill="00B050"/>
          </w:tcPr>
          <w:p w14:paraId="210A9351" w14:textId="77777777" w:rsidR="00462013" w:rsidRPr="004C11AB" w:rsidRDefault="00462013" w:rsidP="00D31FBE">
            <w:pPr>
              <w:rPr>
                <w:b/>
                <w:color w:val="FFFFFF" w:themeColor="background1"/>
                <w:sz w:val="24"/>
                <w:szCs w:val="24"/>
              </w:rPr>
            </w:pPr>
            <w:r w:rsidRPr="004C11AB">
              <w:rPr>
                <w:b/>
                <w:color w:val="FFFFFF" w:themeColor="background1"/>
                <w:sz w:val="24"/>
                <w:szCs w:val="24"/>
              </w:rPr>
              <w:t>Low Risk</w:t>
            </w:r>
          </w:p>
        </w:tc>
        <w:tc>
          <w:tcPr>
            <w:tcW w:w="1620" w:type="dxa"/>
            <w:shd w:val="clear" w:color="auto" w:fill="00B050"/>
          </w:tcPr>
          <w:p w14:paraId="2DC2597A" w14:textId="77777777" w:rsidR="00462013" w:rsidRPr="004C11AB" w:rsidRDefault="00462013" w:rsidP="00D31FBE">
            <w:pPr>
              <w:rPr>
                <w:b/>
                <w:color w:val="FFFFFF" w:themeColor="background1"/>
                <w:sz w:val="24"/>
                <w:szCs w:val="24"/>
              </w:rPr>
            </w:pPr>
            <w:r w:rsidRPr="004C11AB">
              <w:rPr>
                <w:b/>
                <w:color w:val="FFFFFF" w:themeColor="background1"/>
                <w:sz w:val="24"/>
                <w:szCs w:val="24"/>
              </w:rPr>
              <w:t>Low Risk</w:t>
            </w:r>
          </w:p>
        </w:tc>
        <w:tc>
          <w:tcPr>
            <w:tcW w:w="1530" w:type="dxa"/>
            <w:shd w:val="clear" w:color="auto" w:fill="00B050"/>
          </w:tcPr>
          <w:p w14:paraId="13EF6900" w14:textId="77777777" w:rsidR="00462013" w:rsidRPr="004C11AB" w:rsidRDefault="00462013" w:rsidP="00D31FBE">
            <w:pPr>
              <w:rPr>
                <w:b/>
                <w:color w:val="FFFFFF" w:themeColor="background1"/>
                <w:sz w:val="24"/>
                <w:szCs w:val="24"/>
              </w:rPr>
            </w:pPr>
            <w:r w:rsidRPr="004C11AB">
              <w:rPr>
                <w:b/>
                <w:color w:val="FFFFFF" w:themeColor="background1"/>
                <w:sz w:val="24"/>
                <w:szCs w:val="24"/>
              </w:rPr>
              <w:t>Low Risk</w:t>
            </w:r>
          </w:p>
        </w:tc>
      </w:tr>
      <w:tr w:rsidR="00462013" w:rsidRPr="004C11AB" w14:paraId="20BA689A" w14:textId="77777777" w:rsidTr="00D31FBE">
        <w:trPr>
          <w:jc w:val="center"/>
        </w:trPr>
        <w:tc>
          <w:tcPr>
            <w:tcW w:w="1008" w:type="dxa"/>
            <w:vMerge/>
          </w:tcPr>
          <w:p w14:paraId="126D33BC" w14:textId="77777777" w:rsidR="00462013" w:rsidRPr="004C11AB" w:rsidRDefault="00462013" w:rsidP="00D31FBE">
            <w:pPr>
              <w:rPr>
                <w:b/>
                <w:sz w:val="24"/>
                <w:szCs w:val="24"/>
              </w:rPr>
            </w:pPr>
          </w:p>
        </w:tc>
        <w:tc>
          <w:tcPr>
            <w:tcW w:w="1170" w:type="dxa"/>
          </w:tcPr>
          <w:p w14:paraId="02666115" w14:textId="77777777" w:rsidR="00462013" w:rsidRPr="004C11AB" w:rsidRDefault="00462013" w:rsidP="00D31FBE">
            <w:pPr>
              <w:rPr>
                <w:b/>
                <w:sz w:val="24"/>
                <w:szCs w:val="24"/>
              </w:rPr>
            </w:pPr>
            <w:r w:rsidRPr="004C11AB">
              <w:rPr>
                <w:b/>
                <w:sz w:val="24"/>
                <w:szCs w:val="24"/>
              </w:rPr>
              <w:t>Medium</w:t>
            </w:r>
          </w:p>
        </w:tc>
        <w:tc>
          <w:tcPr>
            <w:tcW w:w="1260" w:type="dxa"/>
            <w:shd w:val="clear" w:color="auto" w:fill="00B050"/>
          </w:tcPr>
          <w:p w14:paraId="2CA7156F" w14:textId="77777777" w:rsidR="00462013" w:rsidRPr="004C11AB" w:rsidRDefault="00462013" w:rsidP="00D31FBE">
            <w:pPr>
              <w:rPr>
                <w:b/>
                <w:color w:val="FFFFFF" w:themeColor="background1"/>
                <w:sz w:val="24"/>
                <w:szCs w:val="24"/>
              </w:rPr>
            </w:pPr>
            <w:r w:rsidRPr="004C11AB">
              <w:rPr>
                <w:b/>
                <w:color w:val="FFFFFF" w:themeColor="background1"/>
                <w:sz w:val="24"/>
                <w:szCs w:val="24"/>
              </w:rPr>
              <w:t>Low Risk</w:t>
            </w:r>
          </w:p>
        </w:tc>
        <w:tc>
          <w:tcPr>
            <w:tcW w:w="1620" w:type="dxa"/>
            <w:shd w:val="clear" w:color="auto" w:fill="FFFF00"/>
          </w:tcPr>
          <w:p w14:paraId="20EDFCA6" w14:textId="77777777" w:rsidR="00462013" w:rsidRPr="004C11AB" w:rsidRDefault="00462013" w:rsidP="00D31FBE">
            <w:pPr>
              <w:rPr>
                <w:b/>
                <w:sz w:val="24"/>
                <w:szCs w:val="24"/>
              </w:rPr>
            </w:pPr>
            <w:r w:rsidRPr="004C11AB">
              <w:rPr>
                <w:b/>
                <w:sz w:val="24"/>
                <w:szCs w:val="24"/>
              </w:rPr>
              <w:t>Medium Risk</w:t>
            </w:r>
          </w:p>
        </w:tc>
        <w:tc>
          <w:tcPr>
            <w:tcW w:w="1530" w:type="dxa"/>
            <w:shd w:val="clear" w:color="auto" w:fill="FFFF00"/>
          </w:tcPr>
          <w:p w14:paraId="6502350F" w14:textId="77777777" w:rsidR="00462013" w:rsidRPr="004C11AB" w:rsidRDefault="00462013" w:rsidP="00D31FBE">
            <w:pPr>
              <w:rPr>
                <w:b/>
                <w:sz w:val="24"/>
                <w:szCs w:val="24"/>
              </w:rPr>
            </w:pPr>
            <w:r w:rsidRPr="004C11AB">
              <w:rPr>
                <w:b/>
                <w:sz w:val="24"/>
                <w:szCs w:val="24"/>
              </w:rPr>
              <w:t>Medium Risk</w:t>
            </w:r>
          </w:p>
        </w:tc>
      </w:tr>
      <w:tr w:rsidR="00462013" w:rsidRPr="004C11AB" w14:paraId="7C4F56F8" w14:textId="77777777" w:rsidTr="00D31FBE">
        <w:trPr>
          <w:jc w:val="center"/>
        </w:trPr>
        <w:tc>
          <w:tcPr>
            <w:tcW w:w="1008" w:type="dxa"/>
            <w:vMerge/>
          </w:tcPr>
          <w:p w14:paraId="2A4BA1DB" w14:textId="77777777" w:rsidR="00462013" w:rsidRPr="004C11AB" w:rsidRDefault="00462013" w:rsidP="00D31FBE">
            <w:pPr>
              <w:rPr>
                <w:b/>
                <w:sz w:val="24"/>
                <w:szCs w:val="24"/>
              </w:rPr>
            </w:pPr>
          </w:p>
        </w:tc>
        <w:tc>
          <w:tcPr>
            <w:tcW w:w="1170" w:type="dxa"/>
          </w:tcPr>
          <w:p w14:paraId="328D1418" w14:textId="77777777" w:rsidR="00462013" w:rsidRPr="004C11AB" w:rsidRDefault="00462013" w:rsidP="00D31FBE">
            <w:pPr>
              <w:rPr>
                <w:b/>
                <w:sz w:val="24"/>
                <w:szCs w:val="24"/>
              </w:rPr>
            </w:pPr>
            <w:r w:rsidRPr="004C11AB">
              <w:rPr>
                <w:b/>
                <w:sz w:val="24"/>
                <w:szCs w:val="24"/>
              </w:rPr>
              <w:t>High</w:t>
            </w:r>
          </w:p>
        </w:tc>
        <w:tc>
          <w:tcPr>
            <w:tcW w:w="1260" w:type="dxa"/>
            <w:shd w:val="clear" w:color="auto" w:fill="00B050"/>
          </w:tcPr>
          <w:p w14:paraId="6948A5C6" w14:textId="77777777" w:rsidR="00462013" w:rsidRPr="004C11AB" w:rsidRDefault="00462013" w:rsidP="00D31FBE">
            <w:pPr>
              <w:rPr>
                <w:b/>
                <w:color w:val="FFFFFF" w:themeColor="background1"/>
                <w:sz w:val="24"/>
                <w:szCs w:val="24"/>
              </w:rPr>
            </w:pPr>
            <w:r w:rsidRPr="004C11AB">
              <w:rPr>
                <w:b/>
                <w:color w:val="FFFFFF" w:themeColor="background1"/>
                <w:sz w:val="24"/>
                <w:szCs w:val="24"/>
              </w:rPr>
              <w:t>Low Risk</w:t>
            </w:r>
          </w:p>
        </w:tc>
        <w:tc>
          <w:tcPr>
            <w:tcW w:w="1620" w:type="dxa"/>
            <w:shd w:val="clear" w:color="auto" w:fill="FFFF00"/>
          </w:tcPr>
          <w:p w14:paraId="230C7A98" w14:textId="77777777" w:rsidR="00462013" w:rsidRPr="004C11AB" w:rsidRDefault="00462013" w:rsidP="00D31FBE">
            <w:pPr>
              <w:rPr>
                <w:b/>
                <w:sz w:val="24"/>
                <w:szCs w:val="24"/>
              </w:rPr>
            </w:pPr>
            <w:r w:rsidRPr="004C11AB">
              <w:rPr>
                <w:b/>
                <w:sz w:val="24"/>
                <w:szCs w:val="24"/>
              </w:rPr>
              <w:t>Medium Risk</w:t>
            </w:r>
          </w:p>
        </w:tc>
        <w:tc>
          <w:tcPr>
            <w:tcW w:w="1530" w:type="dxa"/>
            <w:shd w:val="clear" w:color="auto" w:fill="FF0000"/>
          </w:tcPr>
          <w:p w14:paraId="30C7CEA5" w14:textId="77777777" w:rsidR="00462013" w:rsidRPr="004C11AB" w:rsidRDefault="00462013" w:rsidP="00D31FBE">
            <w:pPr>
              <w:rPr>
                <w:b/>
                <w:color w:val="FFFFFF" w:themeColor="background1"/>
                <w:sz w:val="24"/>
                <w:szCs w:val="24"/>
              </w:rPr>
            </w:pPr>
            <w:r w:rsidRPr="004C11AB">
              <w:rPr>
                <w:b/>
                <w:color w:val="FFFFFF" w:themeColor="background1"/>
                <w:sz w:val="24"/>
                <w:szCs w:val="24"/>
              </w:rPr>
              <w:t>High Risk</w:t>
            </w:r>
          </w:p>
        </w:tc>
      </w:tr>
    </w:tbl>
    <w:p w14:paraId="0AC86FCB" w14:textId="77777777" w:rsidR="00462013" w:rsidRPr="004C11AB" w:rsidRDefault="00462013" w:rsidP="00462013">
      <w:pPr>
        <w:spacing w:after="0"/>
        <w:rPr>
          <w:szCs w:val="24"/>
        </w:rPr>
      </w:pPr>
    </w:p>
    <w:p w14:paraId="4675706C" w14:textId="77777777" w:rsidR="00462013" w:rsidRPr="004C11AB" w:rsidRDefault="00462013" w:rsidP="00462013">
      <w:pPr>
        <w:spacing w:after="0"/>
        <w:rPr>
          <w:sz w:val="24"/>
          <w:szCs w:val="24"/>
        </w:rPr>
      </w:pPr>
      <w:r w:rsidRPr="004C11AB">
        <w:rPr>
          <w:sz w:val="24"/>
          <w:szCs w:val="24"/>
        </w:rPr>
        <w:t>If, after completing all of the questions, threats and vulnerabilities still exist but are unaccounted for (i.e., a particular threat or vulnerability did not fit well with any of the existing questions), you should identify those unaccounted for threats and vulnerabilities, append them to the end of this document and assess the risk to your ePHI by following the steps above.</w:t>
      </w:r>
      <w:r w:rsidR="00FA0D0B" w:rsidRPr="004C11AB">
        <w:rPr>
          <w:sz w:val="24"/>
          <w:szCs w:val="24"/>
        </w:rPr>
        <w:t xml:space="preserve"> </w:t>
      </w:r>
      <w:r w:rsidRPr="004C11AB">
        <w:rPr>
          <w:sz w:val="24"/>
          <w:szCs w:val="24"/>
        </w:rPr>
        <w:t>When you have completed the entire assessment, review you overall risks, prioritizing the “high” and “medium” risks first, particularly those that are unaddressed by your current activities, and take appropriate steps to remediate identified risks. Neither the paper tool nor the on-line tool prescribe how to remediate a risk.</w:t>
      </w:r>
      <w:r w:rsidR="00FA0D0B" w:rsidRPr="004C11AB">
        <w:rPr>
          <w:sz w:val="24"/>
          <w:szCs w:val="24"/>
        </w:rPr>
        <w:t xml:space="preserve"> </w:t>
      </w:r>
      <w:r w:rsidRPr="004C11AB">
        <w:rPr>
          <w:sz w:val="24"/>
          <w:szCs w:val="24"/>
        </w:rPr>
        <w:t>You will have to make decisions on remediation that are appropriate for the risks you identified for your organization.</w:t>
      </w:r>
    </w:p>
    <w:p w14:paraId="2266C97C" w14:textId="77777777" w:rsidR="00462013" w:rsidRPr="004C11AB" w:rsidRDefault="00462013" w:rsidP="00462013">
      <w:pPr>
        <w:spacing w:after="0"/>
        <w:rPr>
          <w:sz w:val="24"/>
          <w:szCs w:val="24"/>
        </w:rPr>
      </w:pPr>
    </w:p>
    <w:p w14:paraId="5C4C6340" w14:textId="77777777" w:rsidR="00141268" w:rsidRPr="004C11AB" w:rsidRDefault="00462013" w:rsidP="004C11AB">
      <w:pPr>
        <w:spacing w:after="0"/>
        <w:rPr>
          <w:rFonts w:eastAsiaTheme="majorEastAsia" w:cstheme="majorBidi"/>
          <w:b/>
          <w:bCs/>
          <w:sz w:val="24"/>
          <w:szCs w:val="24"/>
        </w:rPr>
      </w:pPr>
      <w:r w:rsidRPr="004C11AB">
        <w:rPr>
          <w:sz w:val="24"/>
          <w:szCs w:val="24"/>
        </w:rPr>
        <w:t xml:space="preserve">Additional information on performing security risk analysis may be found at the </w:t>
      </w:r>
      <w:r w:rsidR="004E7142" w:rsidRPr="004C11AB">
        <w:rPr>
          <w:color w:val="0000FF" w:themeColor="hyperlink"/>
          <w:sz w:val="24"/>
          <w:szCs w:val="24"/>
          <w:u w:val="single"/>
        </w:rPr>
        <w:t>HHS Office for Civil Rights website</w:t>
      </w:r>
      <w:r w:rsidRPr="004C11AB">
        <w:rPr>
          <w:sz w:val="24"/>
          <w:szCs w:val="24"/>
        </w:rPr>
        <w:t>,</w:t>
      </w:r>
      <w:r w:rsidR="004E7142" w:rsidRPr="004C11AB">
        <w:rPr>
          <w:rStyle w:val="FootnoteReference"/>
          <w:sz w:val="24"/>
          <w:szCs w:val="24"/>
        </w:rPr>
        <w:footnoteReference w:id="1"/>
      </w:r>
      <w:r w:rsidRPr="004C11AB">
        <w:rPr>
          <w:sz w:val="24"/>
          <w:szCs w:val="24"/>
        </w:rPr>
        <w:t xml:space="preserve"> </w:t>
      </w:r>
      <w:r w:rsidR="00FA0D0B" w:rsidRPr="004C11AB">
        <w:rPr>
          <w:color w:val="0000FF" w:themeColor="hyperlink"/>
          <w:sz w:val="24"/>
          <w:szCs w:val="24"/>
          <w:u w:val="single"/>
        </w:rPr>
        <w:t>HealthIT.gov</w:t>
      </w:r>
      <w:r w:rsidRPr="004C11AB">
        <w:rPr>
          <w:sz w:val="24"/>
          <w:szCs w:val="24"/>
        </w:rPr>
        <w:t>,</w:t>
      </w:r>
      <w:r w:rsidR="00FA0D0B" w:rsidRPr="004C11AB">
        <w:rPr>
          <w:rStyle w:val="FootnoteReference"/>
          <w:sz w:val="24"/>
          <w:szCs w:val="24"/>
        </w:rPr>
        <w:footnoteReference w:id="2"/>
      </w:r>
      <w:r w:rsidRPr="004C11AB">
        <w:rPr>
          <w:sz w:val="24"/>
          <w:szCs w:val="24"/>
        </w:rPr>
        <w:t xml:space="preserve"> and in </w:t>
      </w:r>
      <w:r w:rsidR="00FA0D0B" w:rsidRPr="004C11AB">
        <w:rPr>
          <w:color w:val="0000FF" w:themeColor="hyperlink"/>
          <w:sz w:val="24"/>
          <w:szCs w:val="24"/>
          <w:u w:val="single"/>
        </w:rPr>
        <w:t>NIST Special Publication 800-30 Guide for Conducting Risk Assessments</w:t>
      </w:r>
      <w:r w:rsidRPr="004C11AB">
        <w:rPr>
          <w:sz w:val="24"/>
          <w:szCs w:val="24"/>
        </w:rPr>
        <w:t>.</w:t>
      </w:r>
      <w:r w:rsidR="00FA0D0B" w:rsidRPr="004C11AB">
        <w:rPr>
          <w:rStyle w:val="FootnoteReference"/>
          <w:sz w:val="24"/>
          <w:szCs w:val="24"/>
        </w:rPr>
        <w:footnoteReference w:id="3"/>
      </w:r>
      <w:bookmarkStart w:id="7" w:name="_Toc458001511"/>
    </w:p>
    <w:p w14:paraId="798879D8" w14:textId="77777777" w:rsidR="00141268" w:rsidRPr="004C11AB" w:rsidRDefault="00141268" w:rsidP="004C11AB">
      <w:pPr>
        <w:spacing w:after="0"/>
        <w:rPr>
          <w:rFonts w:eastAsiaTheme="majorEastAsia" w:cstheme="majorBidi"/>
          <w:b/>
          <w:bCs/>
          <w:sz w:val="24"/>
          <w:szCs w:val="24"/>
        </w:rPr>
      </w:pPr>
    </w:p>
    <w:p w14:paraId="03B74D62" w14:textId="77777777" w:rsidR="00141268" w:rsidRPr="004C11AB" w:rsidRDefault="00462013" w:rsidP="004C11AB">
      <w:r w:rsidRPr="004C11AB">
        <w:rPr>
          <w:b/>
          <w:sz w:val="28"/>
        </w:rPr>
        <w:t>Why you should use this Tool?</w:t>
      </w:r>
      <w:bookmarkStart w:id="8" w:name="_Toc458001512"/>
      <w:bookmarkEnd w:id="7"/>
    </w:p>
    <w:p w14:paraId="2A204A19" w14:textId="77777777" w:rsidR="00141268" w:rsidRPr="004C11AB" w:rsidRDefault="00462013" w:rsidP="004C11AB">
      <w:r w:rsidRPr="004C11AB">
        <w:t>Appropriately securing your ePHI is not only legally required under HIPAA, but also is important for the safety of your patients, and for your business reputation.</w:t>
      </w:r>
      <w:r w:rsidR="00FA0D0B" w:rsidRPr="004C11AB">
        <w:t xml:space="preserve"> </w:t>
      </w:r>
      <w:r w:rsidRPr="004C11AB">
        <w:t>Unauthorized or inappropriate access to ePHI can compromise the confidentiality, integrity, and availability of your practice’s ePHI.</w:t>
      </w:r>
      <w:r w:rsidR="00FA0D0B" w:rsidRPr="004C11AB">
        <w:t xml:space="preserve"> </w:t>
      </w:r>
      <w:r w:rsidRPr="004C11AB">
        <w:t>For example,</w:t>
      </w:r>
      <w:bookmarkStart w:id="9" w:name="_Toc458001513"/>
      <w:bookmarkEnd w:id="8"/>
    </w:p>
    <w:p w14:paraId="33C75BFA" w14:textId="77777777" w:rsidR="00141268" w:rsidRPr="004C11AB" w:rsidRDefault="00141268" w:rsidP="00141268">
      <w:pPr>
        <w:pStyle w:val="ListParagraph"/>
        <w:numPr>
          <w:ilvl w:val="0"/>
          <w:numId w:val="17"/>
        </w:numPr>
      </w:pPr>
      <w:r w:rsidRPr="004C11AB">
        <w:t>If through lack of security controls a malicious criminal accesses your system and takes it hostage, you may have no data available to care for your patients.</w:t>
      </w:r>
    </w:p>
    <w:p w14:paraId="022056D2" w14:textId="77777777" w:rsidR="00462013" w:rsidRPr="004C11AB" w:rsidRDefault="00462013" w:rsidP="004C11AB">
      <w:pPr>
        <w:pStyle w:val="ListParagraph"/>
        <w:numPr>
          <w:ilvl w:val="0"/>
          <w:numId w:val="17"/>
        </w:numPr>
      </w:pPr>
      <w:bookmarkStart w:id="10" w:name="_Toc458001514"/>
      <w:bookmarkEnd w:id="9"/>
      <w:r w:rsidRPr="004C11AB">
        <w:t>If through lack of training and education, your staff does not keep information about patient’s confidential, your patients could be upset</w:t>
      </w:r>
      <w:bookmarkEnd w:id="10"/>
    </w:p>
    <w:p w14:paraId="2DAF7754" w14:textId="77777777" w:rsidR="00462013" w:rsidRPr="004C11AB" w:rsidRDefault="00462013" w:rsidP="004C11AB">
      <w:pPr>
        <w:pStyle w:val="ListParagraph"/>
        <w:numPr>
          <w:ilvl w:val="0"/>
          <w:numId w:val="17"/>
        </w:numPr>
      </w:pPr>
      <w:bookmarkStart w:id="11" w:name="_Toc458001515"/>
      <w:r w:rsidRPr="004C11AB">
        <w:t>If though lack of security controls, the accuracy of your ePHI is compromised and loses integrity, the quality of the care you deliver could be impacted.</w:t>
      </w:r>
      <w:bookmarkEnd w:id="11"/>
    </w:p>
    <w:p w14:paraId="3F819E78" w14:textId="77777777" w:rsidR="00462013" w:rsidRPr="004C11AB" w:rsidRDefault="00462013" w:rsidP="004C11AB">
      <w:r w:rsidRPr="004C11AB">
        <w:lastRenderedPageBreak/>
        <w:t>These three goals: availability, confidentiality and integrity are the reasons why appropriately securing ePHI for which you are responsible is legally required.</w:t>
      </w:r>
      <w:r w:rsidR="00FA0D0B" w:rsidRPr="004C11AB">
        <w:t xml:space="preserve"> </w:t>
      </w:r>
      <w:r w:rsidRPr="004C11AB">
        <w:t>Underneath these important concepts are the details of how effectively your policies, procedures, staff education, and security controls work.</w:t>
      </w:r>
      <w:r w:rsidR="00FA0D0B" w:rsidRPr="004C11AB">
        <w:t xml:space="preserve"> </w:t>
      </w:r>
      <w:r w:rsidRPr="004C11AB">
        <w:t>Using this took will help you identify specific areas to focus your attention in improving how you secure ePHI.</w:t>
      </w:r>
      <w:r w:rsidR="00FA0D0B" w:rsidRPr="004C11AB">
        <w:t xml:space="preserve"> </w:t>
      </w:r>
      <w:r w:rsidRPr="004C11AB">
        <w:t>While ONC does require that Certified EHR Technology have certain security features built in, for some of these features, you need to take advantage of them, sort of like a seat belt in a car: every car has seatbelts, but you need to buckle them. This tool will help you identify those areas where you need to “buckle up.”</w:t>
      </w:r>
    </w:p>
    <w:bookmarkEnd w:id="4"/>
    <w:bookmarkEnd w:id="5"/>
    <w:bookmarkEnd w:id="6"/>
    <w:p w14:paraId="6AA940FA" w14:textId="77777777" w:rsidR="005961BA" w:rsidRPr="004C11AB" w:rsidRDefault="005961BA" w:rsidP="00FA0D0B"/>
    <w:p w14:paraId="7A2E996C" w14:textId="77777777" w:rsidR="005961BA" w:rsidRPr="004C11AB" w:rsidRDefault="005961BA" w:rsidP="005961BA"/>
    <w:p w14:paraId="68C0C5EF" w14:textId="77777777" w:rsidR="005961BA" w:rsidRPr="004C11AB" w:rsidRDefault="005961BA" w:rsidP="005961BA"/>
    <w:p w14:paraId="46764BD9" w14:textId="77777777" w:rsidR="001873CF" w:rsidRPr="004C11AB" w:rsidRDefault="001873CF" w:rsidP="005961BA">
      <w:pPr>
        <w:sectPr w:rsidR="001873CF" w:rsidRPr="004C11AB" w:rsidSect="004C11AB">
          <w:pgSz w:w="12240" w:h="15840"/>
          <w:pgMar w:top="1440" w:right="1440" w:bottom="1440" w:left="1440" w:header="720" w:footer="720" w:gutter="0"/>
          <w:cols w:space="720"/>
          <w:titlePg/>
          <w:docGrid w:linePitch="360"/>
        </w:sectPr>
      </w:pPr>
    </w:p>
    <w:p w14:paraId="43489E7F" w14:textId="77777777" w:rsidR="00671E91" w:rsidRPr="004C11AB" w:rsidRDefault="00854299" w:rsidP="00671E91">
      <w:pPr>
        <w:pStyle w:val="Heading1"/>
        <w:pBdr>
          <w:top w:val="single" w:sz="4" w:space="1" w:color="auto"/>
          <w:left w:val="single" w:sz="4" w:space="4" w:color="auto"/>
          <w:bottom w:val="single" w:sz="4" w:space="1" w:color="auto"/>
          <w:right w:val="single" w:sz="4" w:space="4" w:color="auto"/>
        </w:pBdr>
        <w:rPr>
          <w:rFonts w:eastAsia="Times New Roman"/>
        </w:rPr>
      </w:pPr>
      <w:bookmarkStart w:id="12" w:name="_Toc459630839"/>
      <w:r w:rsidRPr="004C11AB">
        <w:rPr>
          <w:b/>
        </w:rPr>
        <w:lastRenderedPageBreak/>
        <w:t>PH1</w:t>
      </w:r>
      <w:r w:rsidR="00671E91" w:rsidRPr="004C11AB">
        <w:rPr>
          <w:b/>
        </w:rPr>
        <w:t xml:space="preserve"> - </w:t>
      </w:r>
      <w:r w:rsidRPr="004C11AB">
        <w:rPr>
          <w:rFonts w:eastAsia="Times New Roman"/>
          <w:b/>
        </w:rPr>
        <w:t>§164.310(a)(1)</w:t>
      </w:r>
      <w:r w:rsidR="00C93A6F" w:rsidRPr="004C11AB">
        <w:rPr>
          <w:rFonts w:eastAsia="Times New Roman"/>
          <w:b/>
        </w:rPr>
        <w:t xml:space="preserve"> Standard</w:t>
      </w:r>
      <w:r w:rsidR="00671E91" w:rsidRPr="004C11AB">
        <w:rPr>
          <w:rFonts w:eastAsia="Times New Roman"/>
          <w:b/>
        </w:rPr>
        <w:t xml:space="preserve"> </w:t>
      </w:r>
      <w:r w:rsidR="00671E91" w:rsidRPr="004C11AB">
        <w:rPr>
          <w:rFonts w:eastAsia="Times New Roman"/>
        </w:rPr>
        <w:t>Do you have an inventory of the physical systems, devices, and media in your office space that are used to store or contain ePHI?</w:t>
      </w:r>
      <w:bookmarkEnd w:id="12"/>
    </w:p>
    <w:p w14:paraId="53F53FBC" w14:textId="77777777" w:rsidR="00C93A6F" w:rsidRPr="00955CD6" w:rsidRDefault="00C93A6F" w:rsidP="00334D44">
      <w:pPr>
        <w:pStyle w:val="ListParagraph"/>
        <w:numPr>
          <w:ilvl w:val="0"/>
          <w:numId w:val="1"/>
        </w:numPr>
        <w:rPr>
          <w:rFonts w:eastAsia="Times New Roman" w:cs="Times New Roman"/>
          <w:b/>
          <w:color w:val="000000"/>
          <w:sz w:val="24"/>
          <w:szCs w:val="24"/>
          <w:rPrChange w:id="13" w:author="Hareesh Ganesan" w:date="2016-10-21T10:46:00Z">
            <w:rPr>
              <w:rFonts w:eastAsia="Times New Roman" w:cs="Times New Roman"/>
              <w:color w:val="000000"/>
              <w:sz w:val="24"/>
              <w:szCs w:val="24"/>
            </w:rPr>
          </w:rPrChange>
        </w:rPr>
      </w:pPr>
      <w:r w:rsidRPr="00955CD6">
        <w:rPr>
          <w:rFonts w:eastAsia="Times New Roman" w:cs="Times New Roman"/>
          <w:b/>
          <w:color w:val="000000"/>
          <w:sz w:val="24"/>
          <w:szCs w:val="24"/>
          <w:rPrChange w:id="14" w:author="Hareesh Ganesan" w:date="2016-10-21T10:46:00Z">
            <w:rPr>
              <w:rFonts w:eastAsia="Times New Roman" w:cs="Times New Roman"/>
              <w:color w:val="000000"/>
              <w:sz w:val="24"/>
              <w:szCs w:val="24"/>
            </w:rPr>
          </w:rPrChange>
        </w:rPr>
        <w:t>Yes</w:t>
      </w:r>
    </w:p>
    <w:p w14:paraId="029AE1B9" w14:textId="77777777" w:rsidR="00334D44" w:rsidRPr="004C11AB" w:rsidRDefault="00334D44" w:rsidP="00334D44">
      <w:pPr>
        <w:pStyle w:val="ListParagraph"/>
        <w:numPr>
          <w:ilvl w:val="0"/>
          <w:numId w:val="1"/>
        </w:numPr>
        <w:rPr>
          <w:rFonts w:eastAsia="Times New Roman" w:cs="Times New Roman"/>
          <w:color w:val="000000"/>
          <w:sz w:val="24"/>
          <w:szCs w:val="24"/>
        </w:rPr>
      </w:pPr>
      <w:r w:rsidRPr="004C11AB">
        <w:rPr>
          <w:rFonts w:eastAsia="Times New Roman" w:cs="Times New Roman"/>
          <w:color w:val="000000"/>
          <w:sz w:val="24"/>
          <w:szCs w:val="24"/>
        </w:rPr>
        <w:t>No</w:t>
      </w:r>
    </w:p>
    <w:p w14:paraId="0AD22232" w14:textId="77777777" w:rsidR="00334D44" w:rsidRPr="004C11AB" w:rsidRDefault="00334D44" w:rsidP="00334D44">
      <w:pPr>
        <w:rPr>
          <w:sz w:val="24"/>
          <w:szCs w:val="24"/>
        </w:rPr>
      </w:pPr>
      <w:r w:rsidRPr="004C11AB">
        <w:rPr>
          <w:b/>
          <w:sz w:val="24"/>
          <w:szCs w:val="24"/>
        </w:rPr>
        <w:t>If no</w:t>
      </w:r>
      <w:r w:rsidRPr="004C11AB">
        <w:rPr>
          <w:sz w:val="24"/>
          <w:szCs w:val="24"/>
        </w:rPr>
        <w:t>, please select from the following:</w:t>
      </w:r>
    </w:p>
    <w:p w14:paraId="3A767D2F" w14:textId="77777777" w:rsidR="00334D44" w:rsidRPr="004C11AB" w:rsidRDefault="00334D44" w:rsidP="00334D44">
      <w:pPr>
        <w:pStyle w:val="ListParagraph"/>
        <w:numPr>
          <w:ilvl w:val="0"/>
          <w:numId w:val="2"/>
        </w:numPr>
        <w:rPr>
          <w:sz w:val="24"/>
          <w:szCs w:val="24"/>
        </w:rPr>
      </w:pPr>
      <w:r w:rsidRPr="004C11AB">
        <w:rPr>
          <w:sz w:val="24"/>
          <w:szCs w:val="24"/>
        </w:rPr>
        <w:t>Cost</w:t>
      </w:r>
    </w:p>
    <w:p w14:paraId="6EAD3433" w14:textId="77777777" w:rsidR="00334D44" w:rsidRPr="004C11AB" w:rsidRDefault="00334D44" w:rsidP="00334D44">
      <w:pPr>
        <w:pStyle w:val="ListParagraph"/>
        <w:numPr>
          <w:ilvl w:val="0"/>
          <w:numId w:val="2"/>
        </w:numPr>
        <w:rPr>
          <w:sz w:val="24"/>
          <w:szCs w:val="24"/>
        </w:rPr>
      </w:pPr>
      <w:r w:rsidRPr="004C11AB">
        <w:rPr>
          <w:sz w:val="24"/>
          <w:szCs w:val="24"/>
        </w:rPr>
        <w:t>Practice Size</w:t>
      </w:r>
    </w:p>
    <w:p w14:paraId="05B88C08" w14:textId="77777777" w:rsidR="00334D44" w:rsidRPr="004C11AB" w:rsidRDefault="00334D44" w:rsidP="00334D44">
      <w:pPr>
        <w:pStyle w:val="ListParagraph"/>
        <w:numPr>
          <w:ilvl w:val="0"/>
          <w:numId w:val="2"/>
        </w:numPr>
        <w:rPr>
          <w:sz w:val="24"/>
          <w:szCs w:val="24"/>
        </w:rPr>
      </w:pPr>
      <w:r w:rsidRPr="004C11AB">
        <w:rPr>
          <w:sz w:val="24"/>
          <w:szCs w:val="24"/>
        </w:rPr>
        <w:t>Complexity</w:t>
      </w:r>
    </w:p>
    <w:p w14:paraId="13E0B9FE" w14:textId="77777777" w:rsidR="00334D44" w:rsidRPr="004C11AB" w:rsidRDefault="00334D44" w:rsidP="00334D44">
      <w:pPr>
        <w:pStyle w:val="ListParagraph"/>
        <w:numPr>
          <w:ilvl w:val="0"/>
          <w:numId w:val="2"/>
        </w:numPr>
        <w:rPr>
          <w:sz w:val="24"/>
          <w:szCs w:val="24"/>
        </w:rPr>
      </w:pPr>
      <w:r w:rsidRPr="004C11AB">
        <w:rPr>
          <w:sz w:val="24"/>
          <w:szCs w:val="24"/>
        </w:rPr>
        <w:t>Alternate Solution</w:t>
      </w:r>
    </w:p>
    <w:p w14:paraId="2F4C09C2" w14:textId="77777777" w:rsidR="00334D44" w:rsidRPr="004C11AB" w:rsidRDefault="00334D44" w:rsidP="00334D44">
      <w:pPr>
        <w:rPr>
          <w:sz w:val="24"/>
          <w:szCs w:val="24"/>
        </w:rPr>
      </w:pPr>
    </w:p>
    <w:p w14:paraId="131F3211" w14:textId="77777777" w:rsidR="00334D44" w:rsidRPr="004C11AB" w:rsidRDefault="00334D44" w:rsidP="00334D44">
      <w:pPr>
        <w:rPr>
          <w:sz w:val="24"/>
          <w:szCs w:val="24"/>
        </w:rPr>
      </w:pPr>
      <w:r w:rsidRPr="004C11AB">
        <w:rPr>
          <w:sz w:val="24"/>
          <w:szCs w:val="24"/>
        </w:rPr>
        <w:t xml:space="preserve">Please </w:t>
      </w:r>
      <w:r w:rsidR="00A36F05" w:rsidRPr="004C11AB">
        <w:rPr>
          <w:sz w:val="24"/>
          <w:szCs w:val="24"/>
        </w:rPr>
        <w:t>d</w:t>
      </w:r>
      <w:r w:rsidRPr="004C11AB">
        <w:rPr>
          <w:sz w:val="24"/>
          <w:szCs w:val="24"/>
        </w:rPr>
        <w:t xml:space="preserve">etail your current </w:t>
      </w:r>
      <w:r w:rsidR="00A36F05" w:rsidRPr="004C11AB">
        <w:rPr>
          <w:sz w:val="24"/>
          <w:szCs w:val="24"/>
        </w:rPr>
        <w:t>a</w:t>
      </w:r>
      <w:r w:rsidRPr="004C11AB">
        <w:rPr>
          <w:sz w:val="24"/>
          <w:szCs w:val="24"/>
        </w:rPr>
        <w:t>ctivities:</w:t>
      </w:r>
    </w:p>
    <w:tbl>
      <w:tblPr>
        <w:tblStyle w:val="TableGrid"/>
        <w:tblW w:w="0" w:type="auto"/>
        <w:tblLook w:val="04A0" w:firstRow="1" w:lastRow="0" w:firstColumn="1" w:lastColumn="0" w:noHBand="0" w:noVBand="1"/>
      </w:tblPr>
      <w:tblGrid>
        <w:gridCol w:w="9576"/>
      </w:tblGrid>
      <w:tr w:rsidR="00334D44" w:rsidRPr="004C11AB" w14:paraId="2E0F1A58" w14:textId="77777777" w:rsidTr="00334D44">
        <w:tc>
          <w:tcPr>
            <w:tcW w:w="9576" w:type="dxa"/>
          </w:tcPr>
          <w:p w14:paraId="2ED080CE" w14:textId="77777777" w:rsidR="00955CD6" w:rsidRPr="00955CD6" w:rsidRDefault="00955CD6" w:rsidP="00955CD6">
            <w:pPr>
              <w:rPr>
                <w:ins w:id="15" w:author="Hareesh Ganesan" w:date="2016-10-21T10:53:00Z"/>
                <w:sz w:val="24"/>
                <w:szCs w:val="24"/>
              </w:rPr>
            </w:pPr>
            <w:ins w:id="16" w:author="Hareesh Ganesan" w:date="2016-10-21T10:53:00Z">
              <w:r w:rsidRPr="00955CD6">
                <w:rPr>
                  <w:sz w:val="24"/>
                  <w:szCs w:val="24"/>
                </w:rPr>
                <w:t>5. An up-to-date inventory of systems is maintained using Google spreadsheets and architecture diagrams hosted on Google Apps and Box. All systems are categorized as production and utility to differentiate based on criticality.</w:t>
              </w:r>
            </w:ins>
          </w:p>
          <w:p w14:paraId="0FEA3562" w14:textId="77777777" w:rsidR="00334D44" w:rsidRPr="004C11AB" w:rsidRDefault="00334D44" w:rsidP="00334D44">
            <w:pPr>
              <w:rPr>
                <w:sz w:val="24"/>
                <w:szCs w:val="24"/>
              </w:rPr>
            </w:pPr>
          </w:p>
          <w:p w14:paraId="270E9C36" w14:textId="77777777" w:rsidR="00334D44" w:rsidRPr="004C11AB" w:rsidRDefault="00334D44" w:rsidP="00334D44">
            <w:pPr>
              <w:rPr>
                <w:sz w:val="24"/>
                <w:szCs w:val="24"/>
              </w:rPr>
            </w:pPr>
          </w:p>
          <w:p w14:paraId="768B9284" w14:textId="77777777" w:rsidR="00334D44" w:rsidRPr="004C11AB" w:rsidRDefault="00334D44" w:rsidP="00334D44">
            <w:pPr>
              <w:rPr>
                <w:sz w:val="24"/>
                <w:szCs w:val="24"/>
              </w:rPr>
            </w:pPr>
          </w:p>
          <w:p w14:paraId="6380B60E" w14:textId="77777777" w:rsidR="00334D44" w:rsidRPr="004C11AB" w:rsidRDefault="00334D44" w:rsidP="00334D44">
            <w:pPr>
              <w:rPr>
                <w:sz w:val="24"/>
                <w:szCs w:val="24"/>
              </w:rPr>
            </w:pPr>
          </w:p>
          <w:p w14:paraId="5BD52AB3" w14:textId="77777777" w:rsidR="00334D44" w:rsidRPr="004C11AB" w:rsidRDefault="00334D44" w:rsidP="00334D44">
            <w:pPr>
              <w:rPr>
                <w:sz w:val="24"/>
                <w:szCs w:val="24"/>
              </w:rPr>
            </w:pPr>
          </w:p>
          <w:p w14:paraId="1BD3F949" w14:textId="77777777" w:rsidR="00334D44" w:rsidRPr="004C11AB" w:rsidRDefault="00334D44" w:rsidP="00334D44">
            <w:pPr>
              <w:rPr>
                <w:sz w:val="24"/>
                <w:szCs w:val="24"/>
              </w:rPr>
            </w:pPr>
          </w:p>
        </w:tc>
      </w:tr>
    </w:tbl>
    <w:p w14:paraId="14727DFC" w14:textId="77777777" w:rsidR="00334D44" w:rsidRPr="004C11AB" w:rsidRDefault="00334D44" w:rsidP="00334D44">
      <w:pPr>
        <w:rPr>
          <w:sz w:val="24"/>
          <w:szCs w:val="24"/>
        </w:rPr>
      </w:pPr>
    </w:p>
    <w:p w14:paraId="0757E220" w14:textId="77777777" w:rsidR="00334D44" w:rsidRPr="004C11AB" w:rsidRDefault="00334D44" w:rsidP="00334D44">
      <w:pPr>
        <w:rPr>
          <w:sz w:val="24"/>
          <w:szCs w:val="24"/>
        </w:rPr>
      </w:pPr>
      <w:r w:rsidRPr="004C11AB">
        <w:rPr>
          <w:sz w:val="24"/>
          <w:szCs w:val="24"/>
        </w:rPr>
        <w:t>Please include any additional notes:</w:t>
      </w:r>
    </w:p>
    <w:tbl>
      <w:tblPr>
        <w:tblStyle w:val="TableGrid"/>
        <w:tblW w:w="0" w:type="auto"/>
        <w:tblLook w:val="04A0" w:firstRow="1" w:lastRow="0" w:firstColumn="1" w:lastColumn="0" w:noHBand="0" w:noVBand="1"/>
      </w:tblPr>
      <w:tblGrid>
        <w:gridCol w:w="9576"/>
      </w:tblGrid>
      <w:tr w:rsidR="00334D44" w:rsidRPr="004C11AB" w14:paraId="2F44BBA3" w14:textId="77777777" w:rsidTr="00334D44">
        <w:tc>
          <w:tcPr>
            <w:tcW w:w="9576" w:type="dxa"/>
          </w:tcPr>
          <w:p w14:paraId="518A943B" w14:textId="77777777" w:rsidR="00334D44" w:rsidRPr="004C11AB" w:rsidRDefault="00334D44" w:rsidP="00334D44">
            <w:pPr>
              <w:rPr>
                <w:sz w:val="24"/>
                <w:szCs w:val="24"/>
              </w:rPr>
            </w:pPr>
          </w:p>
          <w:p w14:paraId="4C657486" w14:textId="77777777" w:rsidR="00334D44" w:rsidRPr="004C11AB" w:rsidRDefault="00334D44" w:rsidP="00334D44">
            <w:pPr>
              <w:rPr>
                <w:sz w:val="24"/>
                <w:szCs w:val="24"/>
              </w:rPr>
            </w:pPr>
          </w:p>
          <w:p w14:paraId="6B341164" w14:textId="77777777" w:rsidR="00334D44" w:rsidRPr="004C11AB" w:rsidRDefault="00334D44" w:rsidP="00334D44">
            <w:pPr>
              <w:rPr>
                <w:sz w:val="24"/>
                <w:szCs w:val="24"/>
              </w:rPr>
            </w:pPr>
          </w:p>
          <w:p w14:paraId="478C2BEE" w14:textId="77777777" w:rsidR="00334D44" w:rsidRPr="004C11AB" w:rsidRDefault="00334D44" w:rsidP="00334D44">
            <w:pPr>
              <w:rPr>
                <w:sz w:val="24"/>
                <w:szCs w:val="24"/>
              </w:rPr>
            </w:pPr>
          </w:p>
          <w:p w14:paraId="677E1403" w14:textId="77777777" w:rsidR="001600D8" w:rsidRPr="004C11AB" w:rsidRDefault="001600D8" w:rsidP="00334D44">
            <w:pPr>
              <w:rPr>
                <w:sz w:val="24"/>
                <w:szCs w:val="24"/>
              </w:rPr>
            </w:pPr>
          </w:p>
          <w:p w14:paraId="6AD2AD06" w14:textId="77777777" w:rsidR="00334D44" w:rsidRPr="004C11AB" w:rsidRDefault="00334D44" w:rsidP="00334D44">
            <w:pPr>
              <w:rPr>
                <w:sz w:val="24"/>
                <w:szCs w:val="24"/>
              </w:rPr>
            </w:pPr>
          </w:p>
        </w:tc>
      </w:tr>
    </w:tbl>
    <w:p w14:paraId="7ADF2AD0" w14:textId="77777777" w:rsidR="001600D8" w:rsidRPr="004C11AB" w:rsidRDefault="001600D8" w:rsidP="00334D44">
      <w:pPr>
        <w:rPr>
          <w:sz w:val="24"/>
          <w:szCs w:val="24"/>
        </w:rPr>
      </w:pPr>
    </w:p>
    <w:p w14:paraId="5E7A5C28" w14:textId="77777777" w:rsidR="00334D44" w:rsidRPr="004C11AB" w:rsidRDefault="00334D44" w:rsidP="00334D44">
      <w:pPr>
        <w:rPr>
          <w:sz w:val="24"/>
          <w:szCs w:val="24"/>
        </w:rPr>
      </w:pPr>
      <w:r w:rsidRPr="004C11AB">
        <w:rPr>
          <w:sz w:val="24"/>
          <w:szCs w:val="24"/>
        </w:rPr>
        <w:lastRenderedPageBreak/>
        <w:t>Please detail your remediation plan:</w:t>
      </w:r>
    </w:p>
    <w:tbl>
      <w:tblPr>
        <w:tblStyle w:val="TableGrid"/>
        <w:tblW w:w="0" w:type="auto"/>
        <w:tblLook w:val="04A0" w:firstRow="1" w:lastRow="0" w:firstColumn="1" w:lastColumn="0" w:noHBand="0" w:noVBand="1"/>
      </w:tblPr>
      <w:tblGrid>
        <w:gridCol w:w="9576"/>
      </w:tblGrid>
      <w:tr w:rsidR="00334D44" w:rsidRPr="004C11AB" w14:paraId="4076ED8E" w14:textId="77777777" w:rsidTr="00334D44">
        <w:tc>
          <w:tcPr>
            <w:tcW w:w="9576" w:type="dxa"/>
          </w:tcPr>
          <w:p w14:paraId="172E4845" w14:textId="77777777" w:rsidR="00334D44" w:rsidRPr="004C11AB" w:rsidRDefault="00334D44" w:rsidP="00334D44">
            <w:pPr>
              <w:rPr>
                <w:sz w:val="24"/>
                <w:szCs w:val="24"/>
              </w:rPr>
            </w:pPr>
          </w:p>
          <w:p w14:paraId="65973B75" w14:textId="77777777" w:rsidR="00334D44" w:rsidRPr="004C11AB" w:rsidRDefault="00334D44" w:rsidP="00334D44">
            <w:pPr>
              <w:rPr>
                <w:sz w:val="24"/>
                <w:szCs w:val="24"/>
              </w:rPr>
            </w:pPr>
          </w:p>
          <w:p w14:paraId="75D0E0C6" w14:textId="77777777" w:rsidR="00334D44" w:rsidRPr="004C11AB" w:rsidRDefault="00334D44" w:rsidP="00334D44">
            <w:pPr>
              <w:rPr>
                <w:sz w:val="24"/>
                <w:szCs w:val="24"/>
              </w:rPr>
            </w:pPr>
          </w:p>
          <w:p w14:paraId="694C13FF" w14:textId="77777777" w:rsidR="00334D44" w:rsidRPr="004C11AB" w:rsidRDefault="00334D44" w:rsidP="00334D44">
            <w:pPr>
              <w:rPr>
                <w:sz w:val="24"/>
                <w:szCs w:val="24"/>
              </w:rPr>
            </w:pPr>
          </w:p>
          <w:p w14:paraId="26A81872" w14:textId="77777777" w:rsidR="00334D44" w:rsidRPr="004C11AB" w:rsidRDefault="00334D44" w:rsidP="00334D44">
            <w:pPr>
              <w:rPr>
                <w:sz w:val="24"/>
                <w:szCs w:val="24"/>
              </w:rPr>
            </w:pPr>
          </w:p>
          <w:p w14:paraId="19BE9C17" w14:textId="77777777" w:rsidR="00334D44" w:rsidRPr="004C11AB" w:rsidRDefault="00334D44" w:rsidP="00334D44">
            <w:pPr>
              <w:rPr>
                <w:sz w:val="24"/>
                <w:szCs w:val="24"/>
              </w:rPr>
            </w:pPr>
          </w:p>
        </w:tc>
      </w:tr>
    </w:tbl>
    <w:p w14:paraId="2D843A34" w14:textId="77777777" w:rsidR="00334D44" w:rsidRPr="004C11AB" w:rsidRDefault="00334D44" w:rsidP="00334D44">
      <w:pPr>
        <w:rPr>
          <w:sz w:val="24"/>
          <w:szCs w:val="24"/>
        </w:rPr>
      </w:pPr>
    </w:p>
    <w:p w14:paraId="44B999A8" w14:textId="77777777" w:rsidR="00334D44" w:rsidRPr="004C11AB" w:rsidRDefault="00334D44" w:rsidP="00334D44">
      <w:pPr>
        <w:rPr>
          <w:sz w:val="24"/>
          <w:szCs w:val="24"/>
        </w:rPr>
      </w:pPr>
      <w:r w:rsidRPr="004C11AB">
        <w:rPr>
          <w:sz w:val="24"/>
          <w:szCs w:val="24"/>
        </w:rPr>
        <w:t>Please ra</w:t>
      </w:r>
      <w:r w:rsidR="00D251C7" w:rsidRPr="004C11AB">
        <w:rPr>
          <w:sz w:val="24"/>
          <w:szCs w:val="24"/>
        </w:rPr>
        <w:t>te the likelihood of a threat/v</w:t>
      </w:r>
      <w:r w:rsidRPr="004C11AB">
        <w:rPr>
          <w:sz w:val="24"/>
          <w:szCs w:val="24"/>
        </w:rPr>
        <w:t>ulnerability affecting your ePHI:</w:t>
      </w:r>
    </w:p>
    <w:p w14:paraId="1F48A7C9" w14:textId="77777777" w:rsidR="00334D44" w:rsidRPr="00955CD6" w:rsidRDefault="00334D44" w:rsidP="00334D44">
      <w:pPr>
        <w:pStyle w:val="ListParagraph"/>
        <w:numPr>
          <w:ilvl w:val="0"/>
          <w:numId w:val="3"/>
        </w:numPr>
        <w:rPr>
          <w:b/>
          <w:sz w:val="24"/>
          <w:szCs w:val="24"/>
          <w:rPrChange w:id="17" w:author="Hareesh Ganesan" w:date="2016-10-21T10:53:00Z">
            <w:rPr>
              <w:sz w:val="24"/>
              <w:szCs w:val="24"/>
            </w:rPr>
          </w:rPrChange>
        </w:rPr>
      </w:pPr>
      <w:r w:rsidRPr="00955CD6">
        <w:rPr>
          <w:b/>
          <w:sz w:val="24"/>
          <w:szCs w:val="24"/>
          <w:rPrChange w:id="18" w:author="Hareesh Ganesan" w:date="2016-10-21T10:53:00Z">
            <w:rPr>
              <w:sz w:val="24"/>
              <w:szCs w:val="24"/>
            </w:rPr>
          </w:rPrChange>
        </w:rPr>
        <w:t>Low</w:t>
      </w:r>
    </w:p>
    <w:p w14:paraId="4159971F" w14:textId="77777777" w:rsidR="00334D44" w:rsidRPr="004C11AB" w:rsidRDefault="00334D44" w:rsidP="00334D44">
      <w:pPr>
        <w:pStyle w:val="ListParagraph"/>
        <w:numPr>
          <w:ilvl w:val="0"/>
          <w:numId w:val="3"/>
        </w:numPr>
        <w:rPr>
          <w:sz w:val="24"/>
          <w:szCs w:val="24"/>
        </w:rPr>
      </w:pPr>
      <w:r w:rsidRPr="004C11AB">
        <w:rPr>
          <w:sz w:val="24"/>
          <w:szCs w:val="24"/>
        </w:rPr>
        <w:t>Medium</w:t>
      </w:r>
    </w:p>
    <w:p w14:paraId="25075695" w14:textId="77777777" w:rsidR="00334D44" w:rsidRPr="004C11AB" w:rsidRDefault="00334D44" w:rsidP="00334D44">
      <w:pPr>
        <w:pStyle w:val="ListParagraph"/>
        <w:numPr>
          <w:ilvl w:val="0"/>
          <w:numId w:val="3"/>
        </w:numPr>
        <w:rPr>
          <w:sz w:val="24"/>
          <w:szCs w:val="24"/>
        </w:rPr>
      </w:pPr>
      <w:r w:rsidRPr="004C11AB">
        <w:rPr>
          <w:sz w:val="24"/>
          <w:szCs w:val="24"/>
        </w:rPr>
        <w:t>High</w:t>
      </w:r>
    </w:p>
    <w:p w14:paraId="25914F33" w14:textId="77777777" w:rsidR="00334D44" w:rsidRPr="004C11AB" w:rsidRDefault="00334D44" w:rsidP="00334D44">
      <w:pPr>
        <w:rPr>
          <w:sz w:val="24"/>
          <w:szCs w:val="24"/>
        </w:rPr>
      </w:pPr>
      <w:r w:rsidRPr="004C11AB">
        <w:rPr>
          <w:sz w:val="24"/>
          <w:szCs w:val="24"/>
        </w:rPr>
        <w:t>Please rate the impact of a threat/vulnerability affecting your ePHI:</w:t>
      </w:r>
    </w:p>
    <w:p w14:paraId="52980C6D" w14:textId="77777777" w:rsidR="00334D44" w:rsidRPr="00955CD6" w:rsidRDefault="00334D44" w:rsidP="00334D44">
      <w:pPr>
        <w:pStyle w:val="ListParagraph"/>
        <w:numPr>
          <w:ilvl w:val="0"/>
          <w:numId w:val="3"/>
        </w:numPr>
        <w:rPr>
          <w:b/>
          <w:sz w:val="24"/>
          <w:szCs w:val="24"/>
          <w:rPrChange w:id="19" w:author="Hareesh Ganesan" w:date="2016-10-21T10:53:00Z">
            <w:rPr>
              <w:sz w:val="24"/>
              <w:szCs w:val="24"/>
            </w:rPr>
          </w:rPrChange>
        </w:rPr>
      </w:pPr>
      <w:r w:rsidRPr="00955CD6">
        <w:rPr>
          <w:b/>
          <w:sz w:val="24"/>
          <w:szCs w:val="24"/>
          <w:rPrChange w:id="20" w:author="Hareesh Ganesan" w:date="2016-10-21T10:53:00Z">
            <w:rPr>
              <w:sz w:val="24"/>
              <w:szCs w:val="24"/>
            </w:rPr>
          </w:rPrChange>
        </w:rPr>
        <w:t>Low</w:t>
      </w:r>
    </w:p>
    <w:p w14:paraId="2E219494" w14:textId="77777777" w:rsidR="00334D44" w:rsidRPr="004C11AB" w:rsidRDefault="00334D44" w:rsidP="00334D44">
      <w:pPr>
        <w:pStyle w:val="ListParagraph"/>
        <w:numPr>
          <w:ilvl w:val="0"/>
          <w:numId w:val="3"/>
        </w:numPr>
        <w:rPr>
          <w:sz w:val="24"/>
          <w:szCs w:val="24"/>
        </w:rPr>
      </w:pPr>
      <w:r w:rsidRPr="004C11AB">
        <w:rPr>
          <w:sz w:val="24"/>
          <w:szCs w:val="24"/>
        </w:rPr>
        <w:t>Medium</w:t>
      </w:r>
    </w:p>
    <w:p w14:paraId="594DC995" w14:textId="77777777" w:rsidR="00334D44" w:rsidRPr="004C11AB" w:rsidRDefault="00334D44" w:rsidP="00334D44">
      <w:pPr>
        <w:pStyle w:val="ListParagraph"/>
        <w:numPr>
          <w:ilvl w:val="0"/>
          <w:numId w:val="3"/>
        </w:numPr>
        <w:rPr>
          <w:sz w:val="24"/>
          <w:szCs w:val="24"/>
        </w:rPr>
      </w:pPr>
      <w:r w:rsidRPr="004C11AB">
        <w:rPr>
          <w:sz w:val="24"/>
          <w:szCs w:val="24"/>
        </w:rPr>
        <w:t>High</w:t>
      </w:r>
    </w:p>
    <w:p w14:paraId="183B2E7A" w14:textId="77777777" w:rsidR="007A1781" w:rsidRPr="004C11AB" w:rsidRDefault="007A1781" w:rsidP="007A1781">
      <w:pPr>
        <w:rPr>
          <w:rFonts w:cstheme="minorHAnsi"/>
          <w:b/>
          <w:sz w:val="24"/>
          <w:szCs w:val="24"/>
        </w:rPr>
      </w:pPr>
      <w:r w:rsidRPr="004C11AB">
        <w:rPr>
          <w:rFonts w:cstheme="minorHAnsi"/>
          <w:b/>
          <w:sz w:val="24"/>
          <w:szCs w:val="24"/>
        </w:rPr>
        <w:t>Overall Security Risk:</w:t>
      </w:r>
    </w:p>
    <w:p w14:paraId="3172AD87" w14:textId="77777777" w:rsidR="007A1781" w:rsidRPr="00955CD6" w:rsidRDefault="007A1781" w:rsidP="007A1781">
      <w:pPr>
        <w:pStyle w:val="ListParagraph"/>
        <w:numPr>
          <w:ilvl w:val="0"/>
          <w:numId w:val="3"/>
        </w:numPr>
        <w:rPr>
          <w:rFonts w:cstheme="minorHAnsi"/>
          <w:b/>
          <w:sz w:val="24"/>
          <w:szCs w:val="24"/>
          <w:rPrChange w:id="21" w:author="Hareesh Ganesan" w:date="2016-10-21T10:53:00Z">
            <w:rPr>
              <w:rFonts w:cstheme="minorHAnsi"/>
              <w:sz w:val="24"/>
              <w:szCs w:val="24"/>
            </w:rPr>
          </w:rPrChange>
        </w:rPr>
      </w:pPr>
      <w:r w:rsidRPr="00955CD6">
        <w:rPr>
          <w:rFonts w:cstheme="minorHAnsi"/>
          <w:b/>
          <w:sz w:val="24"/>
          <w:szCs w:val="24"/>
          <w:rPrChange w:id="22" w:author="Hareesh Ganesan" w:date="2016-10-21T10:53:00Z">
            <w:rPr>
              <w:rFonts w:cstheme="minorHAnsi"/>
              <w:sz w:val="24"/>
              <w:szCs w:val="24"/>
            </w:rPr>
          </w:rPrChange>
        </w:rPr>
        <w:t>Low</w:t>
      </w:r>
    </w:p>
    <w:p w14:paraId="1777D828" w14:textId="77777777" w:rsidR="007A1781" w:rsidRPr="004C11AB" w:rsidRDefault="007A1781" w:rsidP="007A1781">
      <w:pPr>
        <w:pStyle w:val="ListParagraph"/>
        <w:numPr>
          <w:ilvl w:val="0"/>
          <w:numId w:val="3"/>
        </w:numPr>
        <w:rPr>
          <w:rFonts w:cstheme="minorHAnsi"/>
          <w:sz w:val="24"/>
          <w:szCs w:val="24"/>
        </w:rPr>
      </w:pPr>
      <w:r w:rsidRPr="004C11AB">
        <w:rPr>
          <w:rFonts w:cstheme="minorHAnsi"/>
          <w:sz w:val="24"/>
          <w:szCs w:val="24"/>
        </w:rPr>
        <w:t>Medium</w:t>
      </w:r>
    </w:p>
    <w:p w14:paraId="6BAC2E47" w14:textId="77777777" w:rsidR="007A1781" w:rsidRPr="004C11AB" w:rsidRDefault="007A1781" w:rsidP="007A1781">
      <w:pPr>
        <w:pStyle w:val="ListParagraph"/>
        <w:numPr>
          <w:ilvl w:val="0"/>
          <w:numId w:val="3"/>
        </w:numPr>
        <w:rPr>
          <w:rFonts w:cstheme="minorHAnsi"/>
          <w:sz w:val="24"/>
          <w:szCs w:val="24"/>
        </w:rPr>
      </w:pPr>
      <w:r w:rsidRPr="004C11AB">
        <w:rPr>
          <w:rFonts w:cstheme="minorHAnsi"/>
          <w:sz w:val="24"/>
          <w:szCs w:val="24"/>
        </w:rPr>
        <w:t>High</w:t>
      </w:r>
    </w:p>
    <w:p w14:paraId="47783907" w14:textId="77777777" w:rsidR="00DB0738" w:rsidRPr="004C11AB" w:rsidRDefault="00DB0738" w:rsidP="00334D44">
      <w:pPr>
        <w:rPr>
          <w:b/>
          <w:sz w:val="24"/>
          <w:szCs w:val="24"/>
        </w:rPr>
      </w:pPr>
      <w:r w:rsidRPr="004C11AB">
        <w:rPr>
          <w:b/>
          <w:sz w:val="24"/>
          <w:szCs w:val="24"/>
        </w:rPr>
        <w:t>Related Information:</w:t>
      </w:r>
    </w:p>
    <w:p w14:paraId="6A309649" w14:textId="77777777" w:rsidR="00334D44" w:rsidRPr="004C11AB" w:rsidRDefault="00DB0738" w:rsidP="00334D44">
      <w:pPr>
        <w:rPr>
          <w:i/>
          <w:sz w:val="24"/>
          <w:szCs w:val="24"/>
        </w:rPr>
      </w:pPr>
      <w:r w:rsidRPr="004C11AB">
        <w:rPr>
          <w:i/>
          <w:sz w:val="24"/>
          <w:szCs w:val="24"/>
        </w:rPr>
        <w:t>Things to C</w:t>
      </w:r>
      <w:r w:rsidR="00334D44" w:rsidRPr="004C11AB">
        <w:rPr>
          <w:i/>
          <w:sz w:val="24"/>
          <w:szCs w:val="24"/>
        </w:rPr>
        <w:t>onsider</w:t>
      </w:r>
      <w:r w:rsidRPr="004C11AB">
        <w:rPr>
          <w:i/>
          <w:sz w:val="24"/>
          <w:szCs w:val="24"/>
        </w:rPr>
        <w:t xml:space="preserve"> to Help Answer the Question</w:t>
      </w:r>
      <w:r w:rsidR="00334D44" w:rsidRPr="004C11AB">
        <w:rPr>
          <w:i/>
          <w:sz w:val="24"/>
          <w:szCs w:val="24"/>
        </w:rPr>
        <w:t>:</w:t>
      </w:r>
    </w:p>
    <w:p w14:paraId="65025911" w14:textId="77777777" w:rsidR="00DB0738" w:rsidRPr="004C11AB" w:rsidRDefault="00DB0738" w:rsidP="00DB0738">
      <w:pPr>
        <w:spacing w:after="0" w:line="240" w:lineRule="auto"/>
        <w:rPr>
          <w:rFonts w:eastAsia="Times New Roman" w:cs="Calibri"/>
          <w:color w:val="000000"/>
          <w:sz w:val="24"/>
          <w:szCs w:val="24"/>
        </w:rPr>
      </w:pPr>
      <w:r w:rsidRPr="004C11AB">
        <w:rPr>
          <w:rFonts w:eastAsia="Times New Roman" w:cs="Calibri"/>
          <w:color w:val="000000"/>
          <w:sz w:val="24"/>
          <w:szCs w:val="24"/>
        </w:rPr>
        <w:t>Identify the areas where your practice has information systems and equipment that create, transmit, or store ePHI. Include all buildings and rooms within it that have data centers, areas where equipment is stored, IT administrative offices, workstation locations, and other sites.</w:t>
      </w:r>
      <w:r w:rsidRPr="004C11AB">
        <w:rPr>
          <w:rFonts w:eastAsia="Times New Roman" w:cs="Calibri"/>
          <w:color w:val="000000"/>
          <w:sz w:val="24"/>
          <w:szCs w:val="24"/>
        </w:rPr>
        <w:br/>
      </w:r>
      <w:r w:rsidRPr="004C11AB">
        <w:rPr>
          <w:rFonts w:eastAsia="Times New Roman" w:cs="Calibri"/>
          <w:color w:val="000000"/>
          <w:sz w:val="24"/>
          <w:szCs w:val="24"/>
        </w:rPr>
        <w:lastRenderedPageBreak/>
        <w:br/>
        <w:t>Information systems normally include hardware, software, information, data, applications, and communications.</w:t>
      </w:r>
    </w:p>
    <w:p w14:paraId="261FC642" w14:textId="77777777" w:rsidR="00C63CE7" w:rsidRPr="004C11AB" w:rsidRDefault="00C63CE7" w:rsidP="00334D44">
      <w:pPr>
        <w:rPr>
          <w:sz w:val="24"/>
          <w:szCs w:val="24"/>
        </w:rPr>
      </w:pPr>
    </w:p>
    <w:p w14:paraId="2C0586BA" w14:textId="77777777" w:rsidR="00DB0738" w:rsidRPr="004C11AB" w:rsidRDefault="00DB0738" w:rsidP="00334D44">
      <w:pPr>
        <w:rPr>
          <w:i/>
          <w:sz w:val="24"/>
          <w:szCs w:val="24"/>
        </w:rPr>
      </w:pPr>
      <w:r w:rsidRPr="004C11AB">
        <w:rPr>
          <w:i/>
          <w:sz w:val="24"/>
          <w:szCs w:val="24"/>
        </w:rPr>
        <w:t>Possible Threats and Vulnerabilities:</w:t>
      </w:r>
    </w:p>
    <w:p w14:paraId="6B0E629D" w14:textId="77777777" w:rsidR="00DB0738" w:rsidRPr="004C11AB" w:rsidRDefault="00DB0738" w:rsidP="00DB0738">
      <w:pPr>
        <w:spacing w:after="0" w:line="240" w:lineRule="auto"/>
        <w:rPr>
          <w:rFonts w:eastAsia="Times New Roman" w:cs="Calibri"/>
          <w:color w:val="000000"/>
          <w:sz w:val="24"/>
          <w:szCs w:val="24"/>
        </w:rPr>
      </w:pPr>
      <w:r w:rsidRPr="004C11AB">
        <w:rPr>
          <w:rFonts w:eastAsia="Times New Roman" w:cs="Calibri"/>
          <w:color w:val="000000"/>
          <w:sz w:val="24"/>
          <w:szCs w:val="24"/>
        </w:rPr>
        <w:t xml:space="preserve">If your practice does not have an inventory, you may not be able to identify all of the workstations, portable devices, or medical devices that collect, use, or store ePHI. </w:t>
      </w:r>
      <w:r w:rsidRPr="004C11AB">
        <w:rPr>
          <w:rFonts w:eastAsia="Times New Roman" w:cs="Calibri"/>
          <w:color w:val="000000"/>
          <w:sz w:val="24"/>
          <w:szCs w:val="24"/>
        </w:rPr>
        <w:br/>
      </w:r>
      <w:r w:rsidRPr="004C11AB">
        <w:rPr>
          <w:rFonts w:eastAsia="Times New Roman" w:cs="Calibri"/>
          <w:color w:val="000000"/>
          <w:sz w:val="24"/>
          <w:szCs w:val="24"/>
        </w:rPr>
        <w:br/>
        <w:t>Some potential impacts include:</w:t>
      </w:r>
      <w:r w:rsidRPr="004C11AB">
        <w:rPr>
          <w:rFonts w:eastAsia="Times New Roman" w:cs="Calibri"/>
          <w:color w:val="000000"/>
          <w:sz w:val="24"/>
          <w:szCs w:val="24"/>
        </w:rPr>
        <w:br/>
      </w:r>
      <w:r w:rsidRPr="004C11AB">
        <w:rPr>
          <w:rFonts w:eastAsia="Times New Roman" w:cs="Calibri"/>
          <w:color w:val="000000"/>
          <w:sz w:val="24"/>
          <w:szCs w:val="24"/>
        </w:rPr>
        <w:br/>
        <w:t>• Natural threats, such as hurricanes, tornadoes, and earthquakes, which can cause damage or loss of ePHI.</w:t>
      </w:r>
      <w:r w:rsidRPr="004C11AB">
        <w:rPr>
          <w:rFonts w:eastAsia="Times New Roman" w:cs="Calibri"/>
          <w:color w:val="000000"/>
          <w:sz w:val="24"/>
          <w:szCs w:val="24"/>
        </w:rPr>
        <w:br/>
        <w:t>• Human threats, such as an unauthorized user who can vandalize or compromise the integrity of ePHI. Unauthorized disclosure and loss or theft of ePHI can lead to identity theft.</w:t>
      </w:r>
    </w:p>
    <w:p w14:paraId="21EA0118" w14:textId="77777777" w:rsidR="00DB0738" w:rsidRPr="004C11AB" w:rsidRDefault="00DB0738" w:rsidP="00334D44">
      <w:pPr>
        <w:rPr>
          <w:rFonts w:cstheme="minorHAnsi"/>
          <w:sz w:val="24"/>
          <w:szCs w:val="24"/>
        </w:rPr>
      </w:pPr>
    </w:p>
    <w:p w14:paraId="2938CA77" w14:textId="77777777" w:rsidR="00DB0738" w:rsidRPr="004C11AB" w:rsidRDefault="00DB0738" w:rsidP="00DB0738">
      <w:pPr>
        <w:spacing w:after="0" w:line="240" w:lineRule="auto"/>
        <w:rPr>
          <w:rFonts w:eastAsia="Times New Roman" w:cstheme="minorHAnsi"/>
          <w:bCs/>
          <w:i/>
          <w:sz w:val="24"/>
          <w:szCs w:val="24"/>
        </w:rPr>
      </w:pPr>
      <w:r w:rsidRPr="004C11AB">
        <w:rPr>
          <w:rFonts w:eastAsia="Times New Roman" w:cstheme="minorHAnsi"/>
          <w:bCs/>
          <w:i/>
          <w:sz w:val="24"/>
          <w:szCs w:val="24"/>
        </w:rPr>
        <w:t>Examples of Safeguards:</w:t>
      </w:r>
      <w:r w:rsidR="00FA0D0B" w:rsidRPr="004C11AB">
        <w:rPr>
          <w:rFonts w:eastAsia="Times New Roman" w:cstheme="minorHAnsi"/>
          <w:bCs/>
          <w:i/>
          <w:sz w:val="24"/>
          <w:szCs w:val="24"/>
        </w:rPr>
        <w:t xml:space="preserve"> </w:t>
      </w:r>
    </w:p>
    <w:p w14:paraId="02BBFB6B" w14:textId="77777777" w:rsidR="00DB0738" w:rsidRPr="004C11AB" w:rsidRDefault="001A34AC" w:rsidP="00DB0738">
      <w:pPr>
        <w:spacing w:after="0" w:line="240" w:lineRule="auto"/>
        <w:rPr>
          <w:rFonts w:eastAsia="Times New Roman" w:cstheme="minorHAnsi"/>
          <w:bCs/>
          <w:sz w:val="24"/>
          <w:szCs w:val="24"/>
        </w:rPr>
      </w:pPr>
      <w:r w:rsidRPr="004C11AB">
        <w:rPr>
          <w:rFonts w:eastAsia="Times New Roman" w:cstheme="minorHAnsi"/>
          <w:bCs/>
          <w:sz w:val="24"/>
          <w:szCs w:val="24"/>
        </w:rPr>
        <w:t>Below are some potential safeguards to use against possible threats/vulnerabilities. NOTE: The safeguards you choose will depend on the degree of risk</w:t>
      </w:r>
      <w:r w:rsidR="00DB0738" w:rsidRPr="004C11AB">
        <w:rPr>
          <w:rFonts w:eastAsia="Times New Roman" w:cstheme="minorHAnsi"/>
          <w:bCs/>
          <w:sz w:val="24"/>
          <w:szCs w:val="24"/>
        </w:rPr>
        <w:t xml:space="preserve"> and the potential harm that the threat/vulnerability poses to you and the individuals who are the subjects of the ePHI.</w:t>
      </w:r>
    </w:p>
    <w:p w14:paraId="00A8F697" w14:textId="77777777" w:rsidR="00DB0738" w:rsidRPr="004C11AB" w:rsidRDefault="00DB0738" w:rsidP="00334D44">
      <w:pPr>
        <w:rPr>
          <w:sz w:val="24"/>
          <w:szCs w:val="24"/>
        </w:rPr>
      </w:pPr>
    </w:p>
    <w:p w14:paraId="6D08B39B" w14:textId="77777777" w:rsidR="00DB0738" w:rsidRPr="004C11AB" w:rsidRDefault="00DB0738" w:rsidP="00DB0738">
      <w:pPr>
        <w:spacing w:after="0" w:line="240" w:lineRule="auto"/>
        <w:rPr>
          <w:rFonts w:eastAsia="Times New Roman" w:cs="Calibri"/>
          <w:color w:val="000000"/>
          <w:sz w:val="24"/>
          <w:szCs w:val="24"/>
        </w:rPr>
      </w:pPr>
      <w:r w:rsidRPr="004C11AB">
        <w:rPr>
          <w:rFonts w:eastAsia="Times New Roman" w:cs="Calibri"/>
          <w:color w:val="000000"/>
          <w:sz w:val="24"/>
          <w:szCs w:val="24"/>
        </w:rPr>
        <w:t>Have policies and procedures that are designed to control physical access to information systems that have ePHI, including facilities and rooms within them where your information systems are located. [45 CFR §164.310(a)(1)]</w:t>
      </w:r>
      <w:r w:rsidRPr="004C11AB">
        <w:rPr>
          <w:rFonts w:eastAsia="Times New Roman" w:cs="Calibri"/>
          <w:color w:val="000000"/>
          <w:sz w:val="24"/>
          <w:szCs w:val="24"/>
        </w:rPr>
        <w:br/>
      </w:r>
      <w:r w:rsidRPr="004C11AB">
        <w:rPr>
          <w:rFonts w:eastAsia="Times New Roman" w:cs="Calibri"/>
          <w:color w:val="000000"/>
          <w:sz w:val="24"/>
          <w:szCs w:val="24"/>
        </w:rPr>
        <w:br/>
        <w:t>Identify all facility locations that your practice owns, rents, or occupies, where ePHI is collected, created, processed, or stored so that your practice can:</w:t>
      </w:r>
      <w:r w:rsidR="00FA0D0B" w:rsidRPr="004C11AB">
        <w:rPr>
          <w:rFonts w:eastAsia="Times New Roman" w:cs="Calibri"/>
          <w:color w:val="000000"/>
          <w:sz w:val="24"/>
          <w:szCs w:val="24"/>
        </w:rPr>
        <w:t xml:space="preserve"> </w:t>
      </w:r>
      <w:r w:rsidRPr="004C11AB">
        <w:rPr>
          <w:rFonts w:eastAsia="Times New Roman" w:cs="Calibri"/>
          <w:color w:val="000000"/>
          <w:sz w:val="24"/>
          <w:szCs w:val="24"/>
        </w:rPr>
        <w:br/>
      </w:r>
      <w:r w:rsidRPr="004C11AB">
        <w:rPr>
          <w:rFonts w:eastAsia="Times New Roman" w:cs="Calibri"/>
          <w:color w:val="000000"/>
          <w:sz w:val="24"/>
          <w:szCs w:val="24"/>
        </w:rPr>
        <w:br/>
        <w:t>Establish physical access control procedures to:</w:t>
      </w:r>
      <w:r w:rsidRPr="004C11AB">
        <w:rPr>
          <w:rFonts w:eastAsia="Times New Roman" w:cs="Calibri"/>
          <w:color w:val="000000"/>
          <w:sz w:val="24"/>
          <w:szCs w:val="24"/>
        </w:rPr>
        <w:br/>
      </w:r>
      <w:r w:rsidRPr="004C11AB">
        <w:rPr>
          <w:rFonts w:eastAsia="Times New Roman" w:cs="Calibri"/>
          <w:color w:val="000000"/>
          <w:sz w:val="24"/>
          <w:szCs w:val="24"/>
        </w:rPr>
        <w:br/>
        <w:t>• Limit entrance to and exit of the facility using one or more physical access methods.</w:t>
      </w:r>
      <w:r w:rsidRPr="004C11AB">
        <w:rPr>
          <w:rFonts w:eastAsia="Times New Roman" w:cs="Calibri"/>
          <w:color w:val="000000"/>
          <w:sz w:val="24"/>
          <w:szCs w:val="24"/>
        </w:rPr>
        <w:br/>
        <w:t>• Control access to areas within the facility that are designated as publicly accessible.</w:t>
      </w:r>
      <w:r w:rsidRPr="004C11AB">
        <w:rPr>
          <w:rFonts w:eastAsia="Times New Roman" w:cs="Calibri"/>
          <w:color w:val="000000"/>
          <w:sz w:val="24"/>
          <w:szCs w:val="24"/>
        </w:rPr>
        <w:br/>
        <w:t>• Secure keys, combinations, and other physical access devices.</w:t>
      </w:r>
      <w:r w:rsidRPr="004C11AB">
        <w:rPr>
          <w:rFonts w:eastAsia="Times New Roman" w:cs="Calibri"/>
          <w:color w:val="000000"/>
          <w:sz w:val="24"/>
          <w:szCs w:val="24"/>
        </w:rPr>
        <w:br/>
        <w:t>[NIST SP 800-53 PE-3]</w:t>
      </w:r>
      <w:r w:rsidRPr="004C11AB">
        <w:rPr>
          <w:rFonts w:eastAsia="Times New Roman" w:cs="Calibri"/>
          <w:color w:val="000000"/>
          <w:sz w:val="24"/>
          <w:szCs w:val="24"/>
        </w:rPr>
        <w:br/>
      </w:r>
      <w:r w:rsidRPr="004C11AB">
        <w:rPr>
          <w:rFonts w:eastAsia="Times New Roman" w:cs="Calibri"/>
          <w:color w:val="000000"/>
          <w:sz w:val="24"/>
          <w:szCs w:val="24"/>
        </w:rPr>
        <w:br/>
        <w:t>Establish physical access authorization procedures to:</w:t>
      </w:r>
      <w:r w:rsidRPr="004C11AB">
        <w:rPr>
          <w:rFonts w:eastAsia="Times New Roman" w:cs="Calibri"/>
          <w:color w:val="000000"/>
          <w:sz w:val="24"/>
          <w:szCs w:val="24"/>
        </w:rPr>
        <w:br/>
      </w:r>
      <w:r w:rsidRPr="004C11AB">
        <w:rPr>
          <w:rFonts w:eastAsia="Times New Roman" w:cs="Calibri"/>
          <w:color w:val="000000"/>
          <w:sz w:val="24"/>
          <w:szCs w:val="24"/>
        </w:rPr>
        <w:br/>
        <w:t>• Develop and maintain a list of individuals with authorized access to the facility.</w:t>
      </w:r>
      <w:r w:rsidRPr="004C11AB">
        <w:rPr>
          <w:rFonts w:eastAsia="Times New Roman" w:cs="Calibri"/>
          <w:color w:val="000000"/>
          <w:sz w:val="24"/>
          <w:szCs w:val="24"/>
        </w:rPr>
        <w:br/>
      </w:r>
      <w:r w:rsidRPr="004C11AB">
        <w:rPr>
          <w:rFonts w:eastAsia="Times New Roman" w:cs="Calibri"/>
          <w:color w:val="000000"/>
          <w:sz w:val="24"/>
          <w:szCs w:val="24"/>
        </w:rPr>
        <w:lastRenderedPageBreak/>
        <w:t xml:space="preserve">• Issue authorization credentials. </w:t>
      </w:r>
      <w:r w:rsidRPr="004C11AB">
        <w:rPr>
          <w:rFonts w:eastAsia="Times New Roman" w:cs="Calibri"/>
          <w:color w:val="000000"/>
          <w:sz w:val="24"/>
          <w:szCs w:val="24"/>
        </w:rPr>
        <w:br/>
        <w:t>[NIST SP 800-53 PE-2]</w:t>
      </w:r>
      <w:r w:rsidRPr="004C11AB">
        <w:rPr>
          <w:rFonts w:eastAsia="Times New Roman" w:cs="Calibri"/>
          <w:color w:val="000000"/>
          <w:sz w:val="24"/>
          <w:szCs w:val="24"/>
        </w:rPr>
        <w:br/>
      </w:r>
      <w:r w:rsidRPr="004C11AB">
        <w:rPr>
          <w:rFonts w:eastAsia="Times New Roman" w:cs="Calibri"/>
          <w:color w:val="000000"/>
          <w:sz w:val="24"/>
          <w:szCs w:val="24"/>
        </w:rPr>
        <w:br/>
        <w:t>Establish policy and procedures to control access to ePHI data by output devices such as printers, fax machines, and copiers in order to prevent unauthorized individuals from obtaining the output.</w:t>
      </w:r>
      <w:r w:rsidRPr="004C11AB">
        <w:rPr>
          <w:rFonts w:eastAsia="Times New Roman" w:cs="Calibri"/>
          <w:color w:val="000000"/>
          <w:sz w:val="24"/>
          <w:szCs w:val="24"/>
        </w:rPr>
        <w:br/>
        <w:t>[NIST SP 800-53 PE-5]</w:t>
      </w:r>
    </w:p>
    <w:p w14:paraId="01DF2D5A" w14:textId="77777777" w:rsidR="00D251C7" w:rsidRPr="004C11AB" w:rsidRDefault="00D251C7" w:rsidP="00DB0738">
      <w:pPr>
        <w:spacing w:after="0" w:line="240" w:lineRule="auto"/>
        <w:rPr>
          <w:rFonts w:eastAsia="Times New Roman" w:cs="Calibri"/>
          <w:color w:val="000000"/>
          <w:sz w:val="24"/>
          <w:szCs w:val="24"/>
        </w:rPr>
      </w:pPr>
    </w:p>
    <w:p w14:paraId="69DB99A7" w14:textId="77777777" w:rsidR="001600D8" w:rsidRPr="004C11AB" w:rsidRDefault="00D251C7" w:rsidP="001600D8">
      <w:pPr>
        <w:pStyle w:val="Heading1"/>
        <w:pBdr>
          <w:top w:val="single" w:sz="4" w:space="1" w:color="auto"/>
          <w:left w:val="single" w:sz="4" w:space="4" w:color="auto"/>
          <w:bottom w:val="single" w:sz="4" w:space="1" w:color="auto"/>
          <w:right w:val="single" w:sz="4" w:space="4" w:color="auto"/>
        </w:pBdr>
        <w:rPr>
          <w:rFonts w:eastAsia="Times New Roman"/>
        </w:rPr>
      </w:pPr>
      <w:bookmarkStart w:id="23" w:name="_Toc459630840"/>
      <w:r w:rsidRPr="004C11AB">
        <w:rPr>
          <w:b/>
        </w:rPr>
        <w:t>PH2</w:t>
      </w:r>
      <w:r w:rsidR="001600D8" w:rsidRPr="004C11AB">
        <w:rPr>
          <w:b/>
        </w:rPr>
        <w:t xml:space="preserve"> - </w:t>
      </w:r>
      <w:r w:rsidRPr="004C11AB">
        <w:rPr>
          <w:rFonts w:eastAsia="Times New Roman"/>
          <w:b/>
        </w:rPr>
        <w:t>§164.310(a)(1) Standard</w:t>
      </w:r>
      <w:r w:rsidR="001600D8" w:rsidRPr="004C11AB">
        <w:rPr>
          <w:rFonts w:eastAsia="Times New Roman"/>
          <w:b/>
        </w:rPr>
        <w:t xml:space="preserve"> </w:t>
      </w:r>
      <w:r w:rsidR="001600D8" w:rsidRPr="004C11AB">
        <w:rPr>
          <w:rFonts w:eastAsia="Times New Roman"/>
        </w:rPr>
        <w:t>Do you have policies and procedures for the physical protection of your facilities and equipment? This includes controlling the environment inside the facility.</w:t>
      </w:r>
      <w:bookmarkEnd w:id="23"/>
      <w:r w:rsidR="001600D8" w:rsidRPr="004C11AB">
        <w:rPr>
          <w:rFonts w:eastAsia="Times New Roman"/>
        </w:rPr>
        <w:t xml:space="preserve"> </w:t>
      </w:r>
    </w:p>
    <w:p w14:paraId="28A29235" w14:textId="77777777" w:rsidR="00D251C7" w:rsidRPr="00955CD6" w:rsidRDefault="00D251C7" w:rsidP="00D251C7">
      <w:pPr>
        <w:pStyle w:val="ListParagraph"/>
        <w:numPr>
          <w:ilvl w:val="0"/>
          <w:numId w:val="4"/>
        </w:numPr>
        <w:rPr>
          <w:rFonts w:eastAsia="Times New Roman" w:cs="Times New Roman"/>
          <w:b/>
          <w:color w:val="000000"/>
          <w:sz w:val="24"/>
          <w:szCs w:val="24"/>
          <w:rPrChange w:id="24" w:author="Hareesh Ganesan" w:date="2016-10-21T10:57:00Z">
            <w:rPr>
              <w:rFonts w:eastAsia="Times New Roman" w:cs="Times New Roman"/>
              <w:color w:val="000000"/>
              <w:sz w:val="24"/>
              <w:szCs w:val="24"/>
            </w:rPr>
          </w:rPrChange>
        </w:rPr>
      </w:pPr>
      <w:r w:rsidRPr="00955CD6">
        <w:rPr>
          <w:rFonts w:eastAsia="Times New Roman" w:cs="Times New Roman"/>
          <w:b/>
          <w:color w:val="000000"/>
          <w:sz w:val="24"/>
          <w:szCs w:val="24"/>
          <w:rPrChange w:id="25" w:author="Hareesh Ganesan" w:date="2016-10-21T10:57:00Z">
            <w:rPr>
              <w:rFonts w:eastAsia="Times New Roman" w:cs="Times New Roman"/>
              <w:color w:val="000000"/>
              <w:sz w:val="24"/>
              <w:szCs w:val="24"/>
            </w:rPr>
          </w:rPrChange>
        </w:rPr>
        <w:t>Yes</w:t>
      </w:r>
    </w:p>
    <w:p w14:paraId="7FCFD35E" w14:textId="77777777" w:rsidR="00D251C7" w:rsidRPr="004C11AB" w:rsidRDefault="00D251C7" w:rsidP="00D251C7">
      <w:pPr>
        <w:pStyle w:val="ListParagraph"/>
        <w:numPr>
          <w:ilvl w:val="0"/>
          <w:numId w:val="1"/>
        </w:numPr>
        <w:rPr>
          <w:rFonts w:eastAsia="Times New Roman" w:cs="Times New Roman"/>
          <w:color w:val="000000"/>
          <w:sz w:val="24"/>
          <w:szCs w:val="24"/>
        </w:rPr>
      </w:pPr>
      <w:r w:rsidRPr="004C11AB">
        <w:rPr>
          <w:rFonts w:eastAsia="Times New Roman" w:cs="Times New Roman"/>
          <w:color w:val="000000"/>
          <w:sz w:val="24"/>
          <w:szCs w:val="24"/>
        </w:rPr>
        <w:t>No</w:t>
      </w:r>
    </w:p>
    <w:p w14:paraId="62ECAE5D" w14:textId="77777777" w:rsidR="00D251C7" w:rsidRPr="004C11AB" w:rsidRDefault="00D251C7" w:rsidP="00D251C7">
      <w:pPr>
        <w:rPr>
          <w:sz w:val="24"/>
          <w:szCs w:val="24"/>
        </w:rPr>
      </w:pPr>
      <w:r w:rsidRPr="004C11AB">
        <w:rPr>
          <w:b/>
          <w:sz w:val="24"/>
          <w:szCs w:val="24"/>
        </w:rPr>
        <w:t>If no</w:t>
      </w:r>
      <w:r w:rsidRPr="004C11AB">
        <w:rPr>
          <w:sz w:val="24"/>
          <w:szCs w:val="24"/>
        </w:rPr>
        <w:t>, please select from the following:</w:t>
      </w:r>
    </w:p>
    <w:p w14:paraId="2CEA114F" w14:textId="77777777" w:rsidR="00D251C7" w:rsidRPr="004C11AB" w:rsidRDefault="00D251C7" w:rsidP="00D251C7">
      <w:pPr>
        <w:pStyle w:val="ListParagraph"/>
        <w:numPr>
          <w:ilvl w:val="0"/>
          <w:numId w:val="2"/>
        </w:numPr>
        <w:rPr>
          <w:sz w:val="24"/>
          <w:szCs w:val="24"/>
        </w:rPr>
      </w:pPr>
      <w:r w:rsidRPr="004C11AB">
        <w:rPr>
          <w:sz w:val="24"/>
          <w:szCs w:val="24"/>
        </w:rPr>
        <w:t>Cost</w:t>
      </w:r>
    </w:p>
    <w:p w14:paraId="2AA6D047" w14:textId="77777777" w:rsidR="00D251C7" w:rsidRPr="004C11AB" w:rsidRDefault="00D251C7" w:rsidP="00D251C7">
      <w:pPr>
        <w:pStyle w:val="ListParagraph"/>
        <w:numPr>
          <w:ilvl w:val="0"/>
          <w:numId w:val="2"/>
        </w:numPr>
        <w:rPr>
          <w:sz w:val="24"/>
          <w:szCs w:val="24"/>
        </w:rPr>
      </w:pPr>
      <w:r w:rsidRPr="004C11AB">
        <w:rPr>
          <w:sz w:val="24"/>
          <w:szCs w:val="24"/>
        </w:rPr>
        <w:t>Practice Size</w:t>
      </w:r>
    </w:p>
    <w:p w14:paraId="5C90FFB2" w14:textId="77777777" w:rsidR="00D251C7" w:rsidRPr="004C11AB" w:rsidRDefault="00D251C7" w:rsidP="00D251C7">
      <w:pPr>
        <w:pStyle w:val="ListParagraph"/>
        <w:numPr>
          <w:ilvl w:val="0"/>
          <w:numId w:val="2"/>
        </w:numPr>
        <w:rPr>
          <w:sz w:val="24"/>
          <w:szCs w:val="24"/>
        </w:rPr>
      </w:pPr>
      <w:r w:rsidRPr="004C11AB">
        <w:rPr>
          <w:sz w:val="24"/>
          <w:szCs w:val="24"/>
        </w:rPr>
        <w:t>Complexity</w:t>
      </w:r>
    </w:p>
    <w:p w14:paraId="41AE2994" w14:textId="77777777" w:rsidR="00D251C7" w:rsidRPr="004C11AB" w:rsidRDefault="00D251C7" w:rsidP="00D251C7">
      <w:pPr>
        <w:pStyle w:val="ListParagraph"/>
        <w:numPr>
          <w:ilvl w:val="0"/>
          <w:numId w:val="2"/>
        </w:numPr>
        <w:rPr>
          <w:sz w:val="24"/>
          <w:szCs w:val="24"/>
        </w:rPr>
      </w:pPr>
      <w:r w:rsidRPr="004C11AB">
        <w:rPr>
          <w:sz w:val="24"/>
          <w:szCs w:val="24"/>
        </w:rPr>
        <w:t>Alternate Solution</w:t>
      </w:r>
    </w:p>
    <w:p w14:paraId="517DEB68" w14:textId="77777777" w:rsidR="00D251C7" w:rsidRPr="004C11AB" w:rsidRDefault="00A36F05" w:rsidP="00D251C7">
      <w:pPr>
        <w:rPr>
          <w:sz w:val="24"/>
          <w:szCs w:val="24"/>
        </w:rPr>
      </w:pPr>
      <w:r w:rsidRPr="004C11AB">
        <w:rPr>
          <w:sz w:val="24"/>
          <w:szCs w:val="24"/>
        </w:rPr>
        <w:t>Please detail your current a</w:t>
      </w:r>
      <w:r w:rsidR="00D251C7" w:rsidRPr="004C11AB">
        <w:rPr>
          <w:sz w:val="24"/>
          <w:szCs w:val="24"/>
        </w:rPr>
        <w:t>ctivities:</w:t>
      </w:r>
    </w:p>
    <w:tbl>
      <w:tblPr>
        <w:tblStyle w:val="TableGrid"/>
        <w:tblW w:w="0" w:type="auto"/>
        <w:tblLook w:val="04A0" w:firstRow="1" w:lastRow="0" w:firstColumn="1" w:lastColumn="0" w:noHBand="0" w:noVBand="1"/>
      </w:tblPr>
      <w:tblGrid>
        <w:gridCol w:w="9576"/>
      </w:tblGrid>
      <w:tr w:rsidR="00D251C7" w:rsidRPr="004C11AB" w14:paraId="54CD9C6D" w14:textId="77777777" w:rsidTr="00D251C7">
        <w:tc>
          <w:tcPr>
            <w:tcW w:w="9576" w:type="dxa"/>
          </w:tcPr>
          <w:p w14:paraId="66BCCA0C" w14:textId="77777777" w:rsidR="00D251C7" w:rsidRPr="004C11AB" w:rsidRDefault="00955CD6" w:rsidP="00D251C7">
            <w:pPr>
              <w:rPr>
                <w:sz w:val="24"/>
                <w:szCs w:val="24"/>
              </w:rPr>
            </w:pPr>
            <w:ins w:id="26" w:author="Hareesh Ganesan" w:date="2016-10-21T10:57:00Z">
              <w:r w:rsidRPr="00955CD6">
                <w:rPr>
                  <w:sz w:val="24"/>
                  <w:szCs w:val="24"/>
                </w:rPr>
                <w:t>TowerView Health</w:t>
              </w:r>
            </w:ins>
            <w:ins w:id="27" w:author="Hareesh Ganesan" w:date="2016-10-21T10:58:00Z">
              <w:r>
                <w:rPr>
                  <w:sz w:val="24"/>
                  <w:szCs w:val="24"/>
                </w:rPr>
                <w:t xml:space="preserve"> </w:t>
              </w:r>
            </w:ins>
            <w:ins w:id="28" w:author="Hareesh Ganesan" w:date="2016-10-21T10:57:00Z">
              <w:r>
                <w:rPr>
                  <w:sz w:val="24"/>
                  <w:szCs w:val="24"/>
                </w:rPr>
                <w:t>maintains a Facility Access policy that details procedures for the physical protection of facilities and equipment.</w:t>
              </w:r>
            </w:ins>
          </w:p>
          <w:p w14:paraId="73A02352" w14:textId="77777777" w:rsidR="00D251C7" w:rsidRPr="004C11AB" w:rsidRDefault="00D251C7" w:rsidP="00D251C7">
            <w:pPr>
              <w:rPr>
                <w:sz w:val="24"/>
                <w:szCs w:val="24"/>
              </w:rPr>
            </w:pPr>
          </w:p>
          <w:p w14:paraId="6177EF62" w14:textId="77777777" w:rsidR="00D251C7" w:rsidRPr="004C11AB" w:rsidRDefault="00D251C7" w:rsidP="00D251C7">
            <w:pPr>
              <w:rPr>
                <w:sz w:val="24"/>
                <w:szCs w:val="24"/>
              </w:rPr>
            </w:pPr>
          </w:p>
          <w:p w14:paraId="51276056" w14:textId="77777777" w:rsidR="00D251C7" w:rsidRPr="004C11AB" w:rsidRDefault="00D251C7" w:rsidP="00D251C7">
            <w:pPr>
              <w:rPr>
                <w:sz w:val="24"/>
                <w:szCs w:val="24"/>
              </w:rPr>
            </w:pPr>
          </w:p>
          <w:p w14:paraId="6EA7A5FF" w14:textId="77777777" w:rsidR="00D251C7" w:rsidRPr="004C11AB" w:rsidRDefault="00D251C7" w:rsidP="00D251C7">
            <w:pPr>
              <w:rPr>
                <w:sz w:val="24"/>
                <w:szCs w:val="24"/>
              </w:rPr>
            </w:pPr>
          </w:p>
          <w:p w14:paraId="309810EA" w14:textId="77777777" w:rsidR="00D251C7" w:rsidRPr="004C11AB" w:rsidRDefault="00D251C7" w:rsidP="00D251C7">
            <w:pPr>
              <w:rPr>
                <w:sz w:val="24"/>
                <w:szCs w:val="24"/>
              </w:rPr>
            </w:pPr>
          </w:p>
        </w:tc>
      </w:tr>
    </w:tbl>
    <w:p w14:paraId="6EF6DD02" w14:textId="77777777" w:rsidR="00C63CE7" w:rsidRPr="004C11AB" w:rsidRDefault="00C63CE7" w:rsidP="00D251C7">
      <w:pPr>
        <w:rPr>
          <w:sz w:val="24"/>
          <w:szCs w:val="24"/>
        </w:rPr>
      </w:pPr>
    </w:p>
    <w:p w14:paraId="0F8986A6" w14:textId="77777777" w:rsidR="00D251C7" w:rsidRPr="004C11AB" w:rsidRDefault="00D251C7" w:rsidP="00D251C7">
      <w:pPr>
        <w:rPr>
          <w:sz w:val="24"/>
          <w:szCs w:val="24"/>
        </w:rPr>
      </w:pPr>
      <w:r w:rsidRPr="004C11AB">
        <w:rPr>
          <w:sz w:val="24"/>
          <w:szCs w:val="24"/>
        </w:rPr>
        <w:t>Please include any additional notes:</w:t>
      </w:r>
    </w:p>
    <w:tbl>
      <w:tblPr>
        <w:tblStyle w:val="TableGrid"/>
        <w:tblW w:w="0" w:type="auto"/>
        <w:tblLook w:val="04A0" w:firstRow="1" w:lastRow="0" w:firstColumn="1" w:lastColumn="0" w:noHBand="0" w:noVBand="1"/>
      </w:tblPr>
      <w:tblGrid>
        <w:gridCol w:w="9576"/>
      </w:tblGrid>
      <w:tr w:rsidR="00D251C7" w:rsidRPr="004C11AB" w14:paraId="5517BFB7" w14:textId="77777777" w:rsidTr="00D251C7">
        <w:tc>
          <w:tcPr>
            <w:tcW w:w="9576" w:type="dxa"/>
          </w:tcPr>
          <w:p w14:paraId="29FF3798" w14:textId="77777777" w:rsidR="00D251C7" w:rsidRPr="004C11AB" w:rsidRDefault="00D251C7" w:rsidP="00D251C7">
            <w:pPr>
              <w:rPr>
                <w:sz w:val="24"/>
                <w:szCs w:val="24"/>
              </w:rPr>
            </w:pPr>
          </w:p>
          <w:p w14:paraId="3F0478EB" w14:textId="77777777" w:rsidR="00D251C7" w:rsidRPr="004C11AB" w:rsidRDefault="00D251C7" w:rsidP="00D251C7">
            <w:pPr>
              <w:rPr>
                <w:sz w:val="24"/>
                <w:szCs w:val="24"/>
              </w:rPr>
            </w:pPr>
          </w:p>
          <w:p w14:paraId="299F99C7" w14:textId="77777777" w:rsidR="00D251C7" w:rsidRPr="004C11AB" w:rsidRDefault="00D251C7" w:rsidP="00D251C7">
            <w:pPr>
              <w:rPr>
                <w:sz w:val="24"/>
                <w:szCs w:val="24"/>
              </w:rPr>
            </w:pPr>
          </w:p>
          <w:p w14:paraId="6ADB28EE" w14:textId="77777777" w:rsidR="00D251C7" w:rsidRPr="004C11AB" w:rsidRDefault="00D251C7" w:rsidP="00D251C7">
            <w:pPr>
              <w:rPr>
                <w:sz w:val="24"/>
                <w:szCs w:val="24"/>
              </w:rPr>
            </w:pPr>
          </w:p>
          <w:p w14:paraId="74BE10CB" w14:textId="77777777" w:rsidR="00D251C7" w:rsidRPr="004C11AB" w:rsidRDefault="00D251C7" w:rsidP="00D251C7">
            <w:pPr>
              <w:rPr>
                <w:sz w:val="24"/>
                <w:szCs w:val="24"/>
              </w:rPr>
            </w:pPr>
          </w:p>
          <w:p w14:paraId="3A972FF6" w14:textId="77777777" w:rsidR="00D251C7" w:rsidRPr="004C11AB" w:rsidRDefault="00D251C7" w:rsidP="00D251C7">
            <w:pPr>
              <w:rPr>
                <w:sz w:val="24"/>
                <w:szCs w:val="24"/>
              </w:rPr>
            </w:pPr>
          </w:p>
        </w:tc>
      </w:tr>
    </w:tbl>
    <w:p w14:paraId="0B22B709" w14:textId="77777777" w:rsidR="001600D8" w:rsidRPr="004C11AB" w:rsidRDefault="001600D8" w:rsidP="00D251C7">
      <w:pPr>
        <w:rPr>
          <w:sz w:val="24"/>
          <w:szCs w:val="24"/>
        </w:rPr>
      </w:pPr>
    </w:p>
    <w:p w14:paraId="4DD488CB" w14:textId="77777777" w:rsidR="00D251C7" w:rsidRPr="004C11AB" w:rsidRDefault="00D251C7" w:rsidP="00D251C7">
      <w:pPr>
        <w:rPr>
          <w:sz w:val="24"/>
          <w:szCs w:val="24"/>
        </w:rPr>
      </w:pPr>
      <w:r w:rsidRPr="004C11AB">
        <w:rPr>
          <w:sz w:val="24"/>
          <w:szCs w:val="24"/>
        </w:rPr>
        <w:t>Please detail your remediation plan:</w:t>
      </w:r>
    </w:p>
    <w:tbl>
      <w:tblPr>
        <w:tblStyle w:val="TableGrid"/>
        <w:tblW w:w="0" w:type="auto"/>
        <w:tblLook w:val="04A0" w:firstRow="1" w:lastRow="0" w:firstColumn="1" w:lastColumn="0" w:noHBand="0" w:noVBand="1"/>
      </w:tblPr>
      <w:tblGrid>
        <w:gridCol w:w="9576"/>
      </w:tblGrid>
      <w:tr w:rsidR="00D251C7" w:rsidRPr="004C11AB" w14:paraId="6A3F8D5D" w14:textId="77777777" w:rsidTr="00D251C7">
        <w:tc>
          <w:tcPr>
            <w:tcW w:w="9576" w:type="dxa"/>
          </w:tcPr>
          <w:p w14:paraId="6D90BA3F" w14:textId="77777777" w:rsidR="00D251C7" w:rsidRPr="004C11AB" w:rsidRDefault="00D251C7" w:rsidP="00D251C7">
            <w:pPr>
              <w:rPr>
                <w:sz w:val="24"/>
                <w:szCs w:val="24"/>
              </w:rPr>
            </w:pPr>
          </w:p>
          <w:p w14:paraId="6445EF4E" w14:textId="77777777" w:rsidR="00D251C7" w:rsidRPr="004C11AB" w:rsidRDefault="00D251C7" w:rsidP="00D251C7">
            <w:pPr>
              <w:rPr>
                <w:sz w:val="24"/>
                <w:szCs w:val="24"/>
              </w:rPr>
            </w:pPr>
          </w:p>
          <w:p w14:paraId="69FA7D3E" w14:textId="77777777" w:rsidR="00D251C7" w:rsidRPr="004C11AB" w:rsidRDefault="00D251C7" w:rsidP="00D251C7">
            <w:pPr>
              <w:rPr>
                <w:sz w:val="24"/>
                <w:szCs w:val="24"/>
              </w:rPr>
            </w:pPr>
          </w:p>
          <w:p w14:paraId="49A3A1AB" w14:textId="77777777" w:rsidR="00D251C7" w:rsidRPr="004C11AB" w:rsidRDefault="00D251C7" w:rsidP="00D251C7">
            <w:pPr>
              <w:rPr>
                <w:sz w:val="24"/>
                <w:szCs w:val="24"/>
              </w:rPr>
            </w:pPr>
          </w:p>
          <w:p w14:paraId="257DF769" w14:textId="77777777" w:rsidR="00D251C7" w:rsidRPr="004C11AB" w:rsidRDefault="00D251C7" w:rsidP="00D251C7">
            <w:pPr>
              <w:rPr>
                <w:sz w:val="24"/>
                <w:szCs w:val="24"/>
              </w:rPr>
            </w:pPr>
          </w:p>
          <w:p w14:paraId="6C894C43" w14:textId="77777777" w:rsidR="00D251C7" w:rsidRPr="004C11AB" w:rsidRDefault="00D251C7" w:rsidP="00D251C7">
            <w:pPr>
              <w:rPr>
                <w:sz w:val="24"/>
                <w:szCs w:val="24"/>
              </w:rPr>
            </w:pPr>
          </w:p>
        </w:tc>
      </w:tr>
    </w:tbl>
    <w:p w14:paraId="231F1FB3" w14:textId="77777777" w:rsidR="00D251C7" w:rsidRPr="004C11AB" w:rsidRDefault="00D251C7" w:rsidP="00D251C7">
      <w:pPr>
        <w:rPr>
          <w:sz w:val="24"/>
          <w:szCs w:val="24"/>
        </w:rPr>
      </w:pPr>
      <w:r w:rsidRPr="004C11AB">
        <w:rPr>
          <w:sz w:val="24"/>
          <w:szCs w:val="24"/>
        </w:rPr>
        <w:t>Please rate the likelihood of a threat/vulnerability affecting your ePHI:</w:t>
      </w:r>
    </w:p>
    <w:p w14:paraId="7C0FD39D" w14:textId="77777777" w:rsidR="00D251C7" w:rsidRPr="00955CD6" w:rsidRDefault="00D251C7" w:rsidP="00D251C7">
      <w:pPr>
        <w:pStyle w:val="ListParagraph"/>
        <w:numPr>
          <w:ilvl w:val="0"/>
          <w:numId w:val="3"/>
        </w:numPr>
        <w:rPr>
          <w:b/>
          <w:sz w:val="24"/>
          <w:szCs w:val="24"/>
          <w:rPrChange w:id="29" w:author="Hareesh Ganesan" w:date="2016-10-21T10:58:00Z">
            <w:rPr>
              <w:sz w:val="24"/>
              <w:szCs w:val="24"/>
            </w:rPr>
          </w:rPrChange>
        </w:rPr>
      </w:pPr>
      <w:r w:rsidRPr="00955CD6">
        <w:rPr>
          <w:b/>
          <w:sz w:val="24"/>
          <w:szCs w:val="24"/>
          <w:rPrChange w:id="30" w:author="Hareesh Ganesan" w:date="2016-10-21T10:58:00Z">
            <w:rPr>
              <w:sz w:val="24"/>
              <w:szCs w:val="24"/>
            </w:rPr>
          </w:rPrChange>
        </w:rPr>
        <w:t>Low</w:t>
      </w:r>
    </w:p>
    <w:p w14:paraId="06363A14" w14:textId="77777777" w:rsidR="00D251C7" w:rsidRPr="004C11AB" w:rsidRDefault="00D251C7" w:rsidP="00D251C7">
      <w:pPr>
        <w:pStyle w:val="ListParagraph"/>
        <w:numPr>
          <w:ilvl w:val="0"/>
          <w:numId w:val="3"/>
        </w:numPr>
        <w:rPr>
          <w:sz w:val="24"/>
          <w:szCs w:val="24"/>
        </w:rPr>
      </w:pPr>
      <w:r w:rsidRPr="004C11AB">
        <w:rPr>
          <w:sz w:val="24"/>
          <w:szCs w:val="24"/>
        </w:rPr>
        <w:t>Medium</w:t>
      </w:r>
    </w:p>
    <w:p w14:paraId="695ED779" w14:textId="77777777" w:rsidR="00D251C7" w:rsidRPr="004C11AB" w:rsidRDefault="00D251C7" w:rsidP="00D251C7">
      <w:pPr>
        <w:pStyle w:val="ListParagraph"/>
        <w:numPr>
          <w:ilvl w:val="0"/>
          <w:numId w:val="3"/>
        </w:numPr>
        <w:rPr>
          <w:sz w:val="24"/>
          <w:szCs w:val="24"/>
        </w:rPr>
      </w:pPr>
      <w:r w:rsidRPr="004C11AB">
        <w:rPr>
          <w:sz w:val="24"/>
          <w:szCs w:val="24"/>
        </w:rPr>
        <w:t>High</w:t>
      </w:r>
    </w:p>
    <w:p w14:paraId="767D1E5C" w14:textId="77777777" w:rsidR="00D251C7" w:rsidRPr="004C11AB" w:rsidRDefault="00D251C7" w:rsidP="00D251C7">
      <w:pPr>
        <w:rPr>
          <w:sz w:val="24"/>
          <w:szCs w:val="24"/>
        </w:rPr>
      </w:pPr>
      <w:r w:rsidRPr="004C11AB">
        <w:rPr>
          <w:sz w:val="24"/>
          <w:szCs w:val="24"/>
        </w:rPr>
        <w:t>Please rate the impact of a threat/vulnerability affecting your ePHI:</w:t>
      </w:r>
    </w:p>
    <w:p w14:paraId="3902B4B8" w14:textId="77777777" w:rsidR="00D251C7" w:rsidRPr="00955CD6" w:rsidRDefault="00D251C7" w:rsidP="00D251C7">
      <w:pPr>
        <w:pStyle w:val="ListParagraph"/>
        <w:numPr>
          <w:ilvl w:val="0"/>
          <w:numId w:val="3"/>
        </w:numPr>
        <w:rPr>
          <w:b/>
          <w:sz w:val="24"/>
          <w:szCs w:val="24"/>
          <w:rPrChange w:id="31" w:author="Hareesh Ganesan" w:date="2016-10-21T10:58:00Z">
            <w:rPr>
              <w:sz w:val="24"/>
              <w:szCs w:val="24"/>
            </w:rPr>
          </w:rPrChange>
        </w:rPr>
      </w:pPr>
      <w:r w:rsidRPr="00955CD6">
        <w:rPr>
          <w:b/>
          <w:sz w:val="24"/>
          <w:szCs w:val="24"/>
          <w:rPrChange w:id="32" w:author="Hareesh Ganesan" w:date="2016-10-21T10:58:00Z">
            <w:rPr>
              <w:sz w:val="24"/>
              <w:szCs w:val="24"/>
            </w:rPr>
          </w:rPrChange>
        </w:rPr>
        <w:t>Low</w:t>
      </w:r>
    </w:p>
    <w:p w14:paraId="37DBD614" w14:textId="77777777" w:rsidR="00D251C7" w:rsidRPr="004C11AB" w:rsidRDefault="00D251C7" w:rsidP="00D251C7">
      <w:pPr>
        <w:pStyle w:val="ListParagraph"/>
        <w:numPr>
          <w:ilvl w:val="0"/>
          <w:numId w:val="3"/>
        </w:numPr>
        <w:rPr>
          <w:sz w:val="24"/>
          <w:szCs w:val="24"/>
        </w:rPr>
      </w:pPr>
      <w:r w:rsidRPr="004C11AB">
        <w:rPr>
          <w:sz w:val="24"/>
          <w:szCs w:val="24"/>
        </w:rPr>
        <w:t>Medium</w:t>
      </w:r>
    </w:p>
    <w:p w14:paraId="07B091F0" w14:textId="77777777" w:rsidR="00D251C7" w:rsidRPr="004C11AB" w:rsidRDefault="00D251C7" w:rsidP="00D251C7">
      <w:pPr>
        <w:pStyle w:val="ListParagraph"/>
        <w:numPr>
          <w:ilvl w:val="0"/>
          <w:numId w:val="3"/>
        </w:numPr>
        <w:rPr>
          <w:sz w:val="24"/>
          <w:szCs w:val="24"/>
        </w:rPr>
      </w:pPr>
      <w:r w:rsidRPr="004C11AB">
        <w:rPr>
          <w:sz w:val="24"/>
          <w:szCs w:val="24"/>
        </w:rPr>
        <w:t>High</w:t>
      </w:r>
    </w:p>
    <w:p w14:paraId="1BDB6168" w14:textId="77777777" w:rsidR="007A1781" w:rsidRPr="004C11AB" w:rsidRDefault="007A1781" w:rsidP="007A1781">
      <w:pPr>
        <w:rPr>
          <w:rFonts w:cstheme="minorHAnsi"/>
          <w:b/>
          <w:sz w:val="24"/>
          <w:szCs w:val="24"/>
        </w:rPr>
      </w:pPr>
      <w:r w:rsidRPr="004C11AB">
        <w:rPr>
          <w:rFonts w:cstheme="minorHAnsi"/>
          <w:b/>
          <w:sz w:val="24"/>
          <w:szCs w:val="24"/>
        </w:rPr>
        <w:t>Overall Security Risk:</w:t>
      </w:r>
    </w:p>
    <w:p w14:paraId="4A34959E" w14:textId="77777777" w:rsidR="007A1781" w:rsidRPr="00955CD6" w:rsidRDefault="007A1781" w:rsidP="007A1781">
      <w:pPr>
        <w:pStyle w:val="ListParagraph"/>
        <w:numPr>
          <w:ilvl w:val="0"/>
          <w:numId w:val="3"/>
        </w:numPr>
        <w:rPr>
          <w:rFonts w:cstheme="minorHAnsi"/>
          <w:b/>
          <w:sz w:val="24"/>
          <w:szCs w:val="24"/>
          <w:rPrChange w:id="33" w:author="Hareesh Ganesan" w:date="2016-10-21T10:58:00Z">
            <w:rPr>
              <w:rFonts w:cstheme="minorHAnsi"/>
              <w:sz w:val="24"/>
              <w:szCs w:val="24"/>
            </w:rPr>
          </w:rPrChange>
        </w:rPr>
      </w:pPr>
      <w:r w:rsidRPr="00955CD6">
        <w:rPr>
          <w:rFonts w:cstheme="minorHAnsi"/>
          <w:b/>
          <w:sz w:val="24"/>
          <w:szCs w:val="24"/>
          <w:rPrChange w:id="34" w:author="Hareesh Ganesan" w:date="2016-10-21T10:58:00Z">
            <w:rPr>
              <w:rFonts w:cstheme="minorHAnsi"/>
              <w:sz w:val="24"/>
              <w:szCs w:val="24"/>
            </w:rPr>
          </w:rPrChange>
        </w:rPr>
        <w:t>Low</w:t>
      </w:r>
    </w:p>
    <w:p w14:paraId="5E5CA923" w14:textId="77777777" w:rsidR="007A1781" w:rsidRPr="004C11AB" w:rsidRDefault="007A1781" w:rsidP="007A1781">
      <w:pPr>
        <w:pStyle w:val="ListParagraph"/>
        <w:numPr>
          <w:ilvl w:val="0"/>
          <w:numId w:val="3"/>
        </w:numPr>
        <w:rPr>
          <w:rFonts w:cstheme="minorHAnsi"/>
          <w:sz w:val="24"/>
          <w:szCs w:val="24"/>
        </w:rPr>
      </w:pPr>
      <w:r w:rsidRPr="004C11AB">
        <w:rPr>
          <w:rFonts w:cstheme="minorHAnsi"/>
          <w:sz w:val="24"/>
          <w:szCs w:val="24"/>
        </w:rPr>
        <w:t>Medium</w:t>
      </w:r>
    </w:p>
    <w:p w14:paraId="23D17C48" w14:textId="77777777" w:rsidR="007A1781" w:rsidRPr="004C11AB" w:rsidRDefault="007A1781" w:rsidP="007A1781">
      <w:pPr>
        <w:pStyle w:val="ListParagraph"/>
        <w:numPr>
          <w:ilvl w:val="0"/>
          <w:numId w:val="3"/>
        </w:numPr>
        <w:rPr>
          <w:rFonts w:cstheme="minorHAnsi"/>
          <w:sz w:val="24"/>
          <w:szCs w:val="24"/>
        </w:rPr>
      </w:pPr>
      <w:r w:rsidRPr="004C11AB">
        <w:rPr>
          <w:rFonts w:cstheme="minorHAnsi"/>
          <w:sz w:val="24"/>
          <w:szCs w:val="24"/>
        </w:rPr>
        <w:t>High</w:t>
      </w:r>
    </w:p>
    <w:p w14:paraId="3699A475" w14:textId="77777777" w:rsidR="00D251C7" w:rsidRPr="004C11AB" w:rsidRDefault="00D251C7" w:rsidP="00D251C7">
      <w:pPr>
        <w:rPr>
          <w:b/>
          <w:sz w:val="24"/>
          <w:szCs w:val="24"/>
        </w:rPr>
      </w:pPr>
      <w:r w:rsidRPr="004C11AB">
        <w:rPr>
          <w:b/>
          <w:sz w:val="24"/>
          <w:szCs w:val="24"/>
        </w:rPr>
        <w:t>Related Information:</w:t>
      </w:r>
    </w:p>
    <w:p w14:paraId="3F46EF3A" w14:textId="77777777" w:rsidR="00D251C7" w:rsidRPr="004C11AB" w:rsidRDefault="00D251C7" w:rsidP="00D251C7">
      <w:pPr>
        <w:rPr>
          <w:i/>
          <w:sz w:val="24"/>
          <w:szCs w:val="24"/>
        </w:rPr>
      </w:pPr>
      <w:r w:rsidRPr="004C11AB">
        <w:rPr>
          <w:i/>
          <w:sz w:val="24"/>
          <w:szCs w:val="24"/>
        </w:rPr>
        <w:lastRenderedPageBreak/>
        <w:t>Things to Consider to Help Answer the Question:</w:t>
      </w:r>
    </w:p>
    <w:p w14:paraId="1F544BEE" w14:textId="77777777" w:rsidR="00D251C7" w:rsidRPr="004C11AB" w:rsidRDefault="00D251C7" w:rsidP="00D251C7">
      <w:pPr>
        <w:spacing w:after="0" w:line="240" w:lineRule="auto"/>
        <w:rPr>
          <w:rFonts w:eastAsia="Times New Roman" w:cs="Times New Roman"/>
          <w:color w:val="000000"/>
          <w:sz w:val="24"/>
          <w:szCs w:val="24"/>
        </w:rPr>
      </w:pPr>
      <w:r w:rsidRPr="004C11AB">
        <w:rPr>
          <w:rFonts w:eastAsia="Times New Roman" w:cs="Times New Roman"/>
          <w:color w:val="000000"/>
          <w:sz w:val="24"/>
          <w:szCs w:val="24"/>
        </w:rPr>
        <w:t>Information technology is sensitive to heat, humidity, dampness, static electricity, dust, and other conditions. Consider whether your practice has policies and procedures to:</w:t>
      </w:r>
    </w:p>
    <w:p w14:paraId="7FF1A45A" w14:textId="77777777" w:rsidR="00D251C7" w:rsidRPr="004C11AB" w:rsidRDefault="00D251C7" w:rsidP="00D251C7">
      <w:pPr>
        <w:rPr>
          <w:sz w:val="24"/>
          <w:szCs w:val="24"/>
        </w:rPr>
      </w:pPr>
      <w:r w:rsidRPr="004C11AB">
        <w:rPr>
          <w:rFonts w:eastAsia="Times New Roman" w:cs="Times New Roman"/>
          <w:color w:val="000000"/>
          <w:sz w:val="24"/>
          <w:szCs w:val="24"/>
        </w:rPr>
        <w:br/>
        <w:t>• Make sure the physical environment for your information technology is optimal, enabling your systems to operate as designed or expected</w:t>
      </w:r>
      <w:r w:rsidRPr="004C11AB">
        <w:rPr>
          <w:rFonts w:eastAsia="Times New Roman" w:cs="Times New Roman"/>
          <w:color w:val="000000"/>
          <w:sz w:val="24"/>
          <w:szCs w:val="24"/>
        </w:rPr>
        <w:br/>
        <w:t>• Protect your facilities and information systems from unauthorized access, alteration, or destruction.</w:t>
      </w:r>
    </w:p>
    <w:p w14:paraId="743B080E" w14:textId="77777777" w:rsidR="00D251C7" w:rsidRPr="004C11AB" w:rsidRDefault="00D251C7" w:rsidP="00D251C7">
      <w:pPr>
        <w:rPr>
          <w:i/>
          <w:sz w:val="24"/>
          <w:szCs w:val="24"/>
        </w:rPr>
      </w:pPr>
      <w:r w:rsidRPr="004C11AB">
        <w:rPr>
          <w:i/>
          <w:sz w:val="24"/>
          <w:szCs w:val="24"/>
        </w:rPr>
        <w:t>Possible Threats and Vulnerabilities:</w:t>
      </w:r>
    </w:p>
    <w:p w14:paraId="17B0E891" w14:textId="77777777" w:rsidR="00D251C7" w:rsidRPr="004C11AB" w:rsidRDefault="00D251C7" w:rsidP="00D251C7">
      <w:pPr>
        <w:rPr>
          <w:rFonts w:cstheme="minorHAnsi"/>
          <w:sz w:val="24"/>
          <w:szCs w:val="24"/>
        </w:rPr>
      </w:pPr>
      <w:r w:rsidRPr="004C11AB">
        <w:rPr>
          <w:rFonts w:eastAsia="Times New Roman" w:cs="Times New Roman"/>
          <w:color w:val="000000"/>
          <w:sz w:val="24"/>
          <w:szCs w:val="24"/>
        </w:rPr>
        <w:t xml:space="preserve">If your practice does not have a response plan in place to protect your facilities and equipment, then your practice cannot be sure that safeguards are in place to protect your practice’s ePHI. </w:t>
      </w:r>
      <w:r w:rsidRPr="004C11AB">
        <w:rPr>
          <w:rFonts w:eastAsia="Times New Roman" w:cs="Times New Roman"/>
          <w:color w:val="000000"/>
          <w:sz w:val="24"/>
          <w:szCs w:val="24"/>
        </w:rPr>
        <w:br/>
      </w:r>
      <w:r w:rsidRPr="004C11AB">
        <w:rPr>
          <w:rFonts w:eastAsia="Times New Roman" w:cs="Times New Roman"/>
          <w:color w:val="000000"/>
          <w:sz w:val="24"/>
          <w:szCs w:val="24"/>
        </w:rPr>
        <w:br/>
        <w:t>Some potential impacts include:</w:t>
      </w:r>
      <w:r w:rsidRPr="004C11AB">
        <w:rPr>
          <w:rFonts w:eastAsia="Times New Roman" w:cs="Times New Roman"/>
          <w:color w:val="000000"/>
          <w:sz w:val="24"/>
          <w:szCs w:val="24"/>
        </w:rPr>
        <w:br/>
      </w:r>
      <w:r w:rsidRPr="004C11AB">
        <w:rPr>
          <w:rFonts w:eastAsia="Times New Roman" w:cs="Times New Roman"/>
          <w:color w:val="000000"/>
          <w:sz w:val="24"/>
          <w:szCs w:val="24"/>
        </w:rPr>
        <w:br/>
        <w:t>• Environmental threats, such as power failure and temperature extremes, which can cause damage to your information systems.</w:t>
      </w:r>
    </w:p>
    <w:p w14:paraId="78D6B04E" w14:textId="77777777" w:rsidR="00D251C7" w:rsidRPr="004C11AB" w:rsidRDefault="00D251C7" w:rsidP="00D251C7">
      <w:pPr>
        <w:spacing w:after="0" w:line="240" w:lineRule="auto"/>
        <w:rPr>
          <w:rFonts w:eastAsia="Times New Roman" w:cstheme="minorHAnsi"/>
          <w:bCs/>
          <w:i/>
          <w:sz w:val="24"/>
          <w:szCs w:val="24"/>
        </w:rPr>
      </w:pPr>
      <w:r w:rsidRPr="004C11AB">
        <w:rPr>
          <w:rFonts w:eastAsia="Times New Roman" w:cstheme="minorHAnsi"/>
          <w:bCs/>
          <w:i/>
          <w:sz w:val="24"/>
          <w:szCs w:val="24"/>
        </w:rPr>
        <w:t>Examples of Safeguards:</w:t>
      </w:r>
      <w:r w:rsidR="00FA0D0B" w:rsidRPr="004C11AB">
        <w:rPr>
          <w:rFonts w:eastAsia="Times New Roman" w:cstheme="minorHAnsi"/>
          <w:bCs/>
          <w:i/>
          <w:sz w:val="24"/>
          <w:szCs w:val="24"/>
        </w:rPr>
        <w:t xml:space="preserve"> </w:t>
      </w:r>
    </w:p>
    <w:p w14:paraId="5F3691ED" w14:textId="77777777" w:rsidR="00D251C7" w:rsidRPr="004C11AB" w:rsidRDefault="001A34AC" w:rsidP="00D251C7">
      <w:pPr>
        <w:spacing w:after="0" w:line="240" w:lineRule="auto"/>
        <w:rPr>
          <w:rFonts w:eastAsia="Times New Roman" w:cstheme="minorHAnsi"/>
          <w:bCs/>
          <w:sz w:val="24"/>
          <w:szCs w:val="24"/>
        </w:rPr>
      </w:pPr>
      <w:r w:rsidRPr="004C11AB">
        <w:rPr>
          <w:rFonts w:eastAsia="Times New Roman" w:cstheme="minorHAnsi"/>
          <w:bCs/>
          <w:sz w:val="24"/>
          <w:szCs w:val="24"/>
        </w:rPr>
        <w:t>Below are some potential safeguards to use against possible threats/vulnerabilities. NOTE: The safeguards you choose will depend on the degree of risk</w:t>
      </w:r>
      <w:r w:rsidR="00D251C7" w:rsidRPr="004C11AB">
        <w:rPr>
          <w:rFonts w:eastAsia="Times New Roman" w:cstheme="minorHAnsi"/>
          <w:bCs/>
          <w:sz w:val="24"/>
          <w:szCs w:val="24"/>
        </w:rPr>
        <w:t xml:space="preserve"> and the potential harm that the threat/vulnerability poses to you and the individuals who are the subjects of the ePHI.</w:t>
      </w:r>
    </w:p>
    <w:p w14:paraId="4B891906" w14:textId="77777777" w:rsidR="00D251C7" w:rsidRPr="004C11AB" w:rsidRDefault="00D251C7" w:rsidP="00D251C7">
      <w:pPr>
        <w:rPr>
          <w:sz w:val="24"/>
          <w:szCs w:val="24"/>
        </w:rPr>
      </w:pPr>
    </w:p>
    <w:p w14:paraId="6591D28B" w14:textId="77777777" w:rsidR="00D251C7" w:rsidRPr="004C11AB" w:rsidDel="00955CD6" w:rsidRDefault="00D251C7">
      <w:pPr>
        <w:spacing w:after="0" w:line="240" w:lineRule="auto"/>
        <w:rPr>
          <w:del w:id="35" w:author="Hareesh Ganesan" w:date="2016-10-21T10:59:00Z"/>
          <w:rFonts w:eastAsia="Times New Roman" w:cs="Times New Roman"/>
          <w:color w:val="000000"/>
          <w:sz w:val="24"/>
          <w:szCs w:val="24"/>
        </w:rPr>
      </w:pPr>
      <w:r w:rsidRPr="004C11AB">
        <w:rPr>
          <w:rFonts w:eastAsia="Times New Roman" w:cs="Times New Roman"/>
          <w:color w:val="000000"/>
          <w:sz w:val="24"/>
          <w:szCs w:val="24"/>
        </w:rPr>
        <w:t>Have a plan that is designed to control physical access to information systems that have ePHI, including the facilities and rooms within them where your information systems are located. [45 CFR §164.310(a)(1)]</w:t>
      </w:r>
      <w:r w:rsidRPr="004C11AB">
        <w:rPr>
          <w:rFonts w:eastAsia="Times New Roman" w:cs="Times New Roman"/>
          <w:color w:val="000000"/>
          <w:sz w:val="24"/>
          <w:szCs w:val="24"/>
        </w:rPr>
        <w:br/>
      </w:r>
      <w:r w:rsidRPr="004C11AB">
        <w:rPr>
          <w:rFonts w:eastAsia="Times New Roman" w:cs="Times New Roman"/>
          <w:color w:val="000000"/>
          <w:sz w:val="24"/>
          <w:szCs w:val="24"/>
        </w:rPr>
        <w:br/>
        <w:t>Establish policies and procedures for physical and environmental protection.</w:t>
      </w:r>
      <w:r w:rsidRPr="004C11AB">
        <w:rPr>
          <w:rFonts w:eastAsia="Times New Roman" w:cs="Times New Roman"/>
          <w:color w:val="000000"/>
          <w:sz w:val="24"/>
          <w:szCs w:val="24"/>
        </w:rPr>
        <w:br/>
        <w:t>[NIST SP 800-53 PE-1]</w:t>
      </w:r>
      <w:ins w:id="36" w:author="Hareesh Ganesan" w:date="2016-10-21T10:59:00Z">
        <w:r w:rsidR="00955CD6" w:rsidRPr="004C11AB" w:rsidDel="00955CD6">
          <w:rPr>
            <w:rFonts w:eastAsia="Times New Roman" w:cs="Times New Roman"/>
            <w:color w:val="000000"/>
            <w:sz w:val="24"/>
            <w:szCs w:val="24"/>
          </w:rPr>
          <w:t xml:space="preserve"> </w:t>
        </w:r>
      </w:ins>
    </w:p>
    <w:p w14:paraId="264716C2" w14:textId="77777777" w:rsidR="00D251C7" w:rsidRPr="004C11AB" w:rsidDel="00955CD6" w:rsidRDefault="00D251C7">
      <w:pPr>
        <w:spacing w:after="0" w:line="240" w:lineRule="auto"/>
        <w:rPr>
          <w:del w:id="37" w:author="Hareesh Ganesan" w:date="2016-10-21T10:59:00Z"/>
          <w:rFonts w:eastAsia="Times New Roman" w:cs="Times New Roman"/>
          <w:color w:val="000000"/>
          <w:sz w:val="24"/>
          <w:szCs w:val="24"/>
        </w:rPr>
      </w:pPr>
    </w:p>
    <w:p w14:paraId="1040D869" w14:textId="77777777" w:rsidR="001600D8" w:rsidRPr="004C11AB" w:rsidDel="00955CD6" w:rsidRDefault="00D251C7">
      <w:pPr>
        <w:spacing w:after="0" w:line="240" w:lineRule="auto"/>
        <w:rPr>
          <w:del w:id="38" w:author="Hareesh Ganesan" w:date="2016-10-21T10:59:00Z"/>
          <w:rFonts w:eastAsia="Times New Roman"/>
        </w:rPr>
        <w:pPrChange w:id="39" w:author="Hareesh Ganesan" w:date="2016-10-21T10:59:00Z">
          <w:pPr>
            <w:pStyle w:val="Heading1"/>
            <w:pBdr>
              <w:top w:val="single" w:sz="4" w:space="1" w:color="auto"/>
              <w:left w:val="single" w:sz="4" w:space="4" w:color="auto"/>
              <w:bottom w:val="single" w:sz="4" w:space="1" w:color="auto"/>
              <w:right w:val="single" w:sz="4" w:space="4" w:color="auto"/>
            </w:pBdr>
          </w:pPr>
        </w:pPrChange>
      </w:pPr>
      <w:bookmarkStart w:id="40" w:name="_Toc459630841"/>
      <w:del w:id="41" w:author="Hareesh Ganesan" w:date="2016-10-21T10:59:00Z">
        <w:r w:rsidRPr="004C11AB" w:rsidDel="00955CD6">
          <w:rPr>
            <w:b/>
          </w:rPr>
          <w:delText>PH3</w:delText>
        </w:r>
        <w:r w:rsidR="001600D8" w:rsidRPr="004C11AB" w:rsidDel="00955CD6">
          <w:rPr>
            <w:b/>
          </w:rPr>
          <w:delText xml:space="preserve"> - </w:delText>
        </w:r>
        <w:r w:rsidRPr="004C11AB" w:rsidDel="00955CD6">
          <w:rPr>
            <w:rFonts w:eastAsia="Times New Roman"/>
            <w:b/>
          </w:rPr>
          <w:delText>§164.310(a)(1) Standard</w:delText>
        </w:r>
        <w:r w:rsidR="001600D8" w:rsidRPr="004C11AB" w:rsidDel="00955CD6">
          <w:rPr>
            <w:rFonts w:eastAsia="Times New Roman"/>
            <w:b/>
          </w:rPr>
          <w:delText xml:space="preserve"> </w:delText>
        </w:r>
        <w:r w:rsidR="001600D8" w:rsidRPr="004C11AB" w:rsidDel="00955CD6">
          <w:rPr>
            <w:rFonts w:eastAsia="Times New Roman"/>
          </w:rPr>
          <w:delText>Do you have policies and procedures for the physical protection of your facilities and equipment? This includes controlling the environment inside the facility.</w:delText>
        </w:r>
        <w:bookmarkEnd w:id="40"/>
        <w:r w:rsidR="001600D8" w:rsidRPr="004C11AB" w:rsidDel="00955CD6">
          <w:rPr>
            <w:rFonts w:eastAsia="Times New Roman"/>
          </w:rPr>
          <w:delText xml:space="preserve"> </w:delText>
        </w:r>
      </w:del>
    </w:p>
    <w:p w14:paraId="22BAF602" w14:textId="77777777" w:rsidR="00D251C7" w:rsidRPr="004C11AB" w:rsidDel="00955CD6" w:rsidRDefault="00D251C7">
      <w:pPr>
        <w:spacing w:after="0" w:line="240" w:lineRule="auto"/>
        <w:rPr>
          <w:del w:id="42" w:author="Hareesh Ganesan" w:date="2016-10-21T10:59:00Z"/>
          <w:rFonts w:eastAsia="Times New Roman" w:cs="Times New Roman"/>
          <w:color w:val="000000"/>
          <w:sz w:val="24"/>
          <w:szCs w:val="24"/>
        </w:rPr>
        <w:pPrChange w:id="43" w:author="Hareesh Ganesan" w:date="2016-10-21T10:59:00Z">
          <w:pPr>
            <w:pStyle w:val="ListParagraph"/>
            <w:numPr>
              <w:numId w:val="5"/>
            </w:numPr>
            <w:ind w:hanging="360"/>
          </w:pPr>
        </w:pPrChange>
      </w:pPr>
      <w:del w:id="44" w:author="Hareesh Ganesan" w:date="2016-10-21T10:59:00Z">
        <w:r w:rsidRPr="004C11AB" w:rsidDel="00955CD6">
          <w:rPr>
            <w:rFonts w:eastAsia="Times New Roman" w:cs="Times New Roman"/>
            <w:color w:val="000000"/>
            <w:sz w:val="24"/>
            <w:szCs w:val="24"/>
          </w:rPr>
          <w:delText>Yes</w:delText>
        </w:r>
      </w:del>
    </w:p>
    <w:p w14:paraId="797C779A" w14:textId="77777777" w:rsidR="00D251C7" w:rsidRPr="004C11AB" w:rsidDel="00955CD6" w:rsidRDefault="00D251C7">
      <w:pPr>
        <w:spacing w:after="0" w:line="240" w:lineRule="auto"/>
        <w:rPr>
          <w:del w:id="45" w:author="Hareesh Ganesan" w:date="2016-10-21T10:59:00Z"/>
          <w:rFonts w:eastAsia="Times New Roman" w:cs="Times New Roman"/>
          <w:color w:val="000000"/>
          <w:sz w:val="24"/>
          <w:szCs w:val="24"/>
        </w:rPr>
        <w:pPrChange w:id="46" w:author="Hareesh Ganesan" w:date="2016-10-21T10:59:00Z">
          <w:pPr>
            <w:pStyle w:val="ListParagraph"/>
            <w:numPr>
              <w:numId w:val="1"/>
            </w:numPr>
            <w:ind w:hanging="360"/>
          </w:pPr>
        </w:pPrChange>
      </w:pPr>
      <w:del w:id="47" w:author="Hareesh Ganesan" w:date="2016-10-21T10:59:00Z">
        <w:r w:rsidRPr="004C11AB" w:rsidDel="00955CD6">
          <w:rPr>
            <w:rFonts w:eastAsia="Times New Roman" w:cs="Times New Roman"/>
            <w:color w:val="000000"/>
            <w:sz w:val="24"/>
            <w:szCs w:val="24"/>
          </w:rPr>
          <w:delText>No</w:delText>
        </w:r>
      </w:del>
    </w:p>
    <w:p w14:paraId="370536B9" w14:textId="77777777" w:rsidR="00D251C7" w:rsidRPr="004C11AB" w:rsidDel="00955CD6" w:rsidRDefault="00D251C7">
      <w:pPr>
        <w:spacing w:after="0" w:line="240" w:lineRule="auto"/>
        <w:rPr>
          <w:del w:id="48" w:author="Hareesh Ganesan" w:date="2016-10-21T10:59:00Z"/>
          <w:sz w:val="24"/>
          <w:szCs w:val="24"/>
        </w:rPr>
        <w:pPrChange w:id="49" w:author="Hareesh Ganesan" w:date="2016-10-21T10:59:00Z">
          <w:pPr/>
        </w:pPrChange>
      </w:pPr>
      <w:del w:id="50" w:author="Hareesh Ganesan" w:date="2016-10-21T10:59:00Z">
        <w:r w:rsidRPr="004C11AB" w:rsidDel="00955CD6">
          <w:rPr>
            <w:b/>
            <w:sz w:val="24"/>
            <w:szCs w:val="24"/>
          </w:rPr>
          <w:delText>If no</w:delText>
        </w:r>
        <w:r w:rsidRPr="004C11AB" w:rsidDel="00955CD6">
          <w:rPr>
            <w:sz w:val="24"/>
            <w:szCs w:val="24"/>
          </w:rPr>
          <w:delText>, please select from the following:</w:delText>
        </w:r>
      </w:del>
    </w:p>
    <w:p w14:paraId="5E1120B6" w14:textId="77777777" w:rsidR="00D251C7" w:rsidRPr="004C11AB" w:rsidDel="00955CD6" w:rsidRDefault="00D251C7">
      <w:pPr>
        <w:spacing w:after="0" w:line="240" w:lineRule="auto"/>
        <w:rPr>
          <w:del w:id="51" w:author="Hareesh Ganesan" w:date="2016-10-21T10:59:00Z"/>
          <w:sz w:val="24"/>
          <w:szCs w:val="24"/>
        </w:rPr>
        <w:pPrChange w:id="52" w:author="Hareesh Ganesan" w:date="2016-10-21T10:59:00Z">
          <w:pPr>
            <w:pStyle w:val="ListParagraph"/>
            <w:numPr>
              <w:numId w:val="2"/>
            </w:numPr>
            <w:ind w:hanging="360"/>
          </w:pPr>
        </w:pPrChange>
      </w:pPr>
      <w:del w:id="53" w:author="Hareesh Ganesan" w:date="2016-10-21T10:59:00Z">
        <w:r w:rsidRPr="004C11AB" w:rsidDel="00955CD6">
          <w:rPr>
            <w:sz w:val="24"/>
            <w:szCs w:val="24"/>
          </w:rPr>
          <w:delText>Cost</w:delText>
        </w:r>
      </w:del>
    </w:p>
    <w:p w14:paraId="5220C739" w14:textId="77777777" w:rsidR="00D251C7" w:rsidRPr="004C11AB" w:rsidDel="00955CD6" w:rsidRDefault="00D251C7">
      <w:pPr>
        <w:spacing w:after="0" w:line="240" w:lineRule="auto"/>
        <w:rPr>
          <w:del w:id="54" w:author="Hareesh Ganesan" w:date="2016-10-21T10:59:00Z"/>
          <w:sz w:val="24"/>
          <w:szCs w:val="24"/>
        </w:rPr>
        <w:pPrChange w:id="55" w:author="Hareesh Ganesan" w:date="2016-10-21T10:59:00Z">
          <w:pPr>
            <w:pStyle w:val="ListParagraph"/>
            <w:numPr>
              <w:numId w:val="2"/>
            </w:numPr>
            <w:ind w:hanging="360"/>
          </w:pPr>
        </w:pPrChange>
      </w:pPr>
      <w:del w:id="56" w:author="Hareesh Ganesan" w:date="2016-10-21T10:59:00Z">
        <w:r w:rsidRPr="004C11AB" w:rsidDel="00955CD6">
          <w:rPr>
            <w:sz w:val="24"/>
            <w:szCs w:val="24"/>
          </w:rPr>
          <w:delText>Practice Size</w:delText>
        </w:r>
      </w:del>
    </w:p>
    <w:p w14:paraId="4E87BF21" w14:textId="77777777" w:rsidR="00D251C7" w:rsidRPr="004C11AB" w:rsidDel="00955CD6" w:rsidRDefault="00D251C7">
      <w:pPr>
        <w:spacing w:after="0" w:line="240" w:lineRule="auto"/>
        <w:rPr>
          <w:del w:id="57" w:author="Hareesh Ganesan" w:date="2016-10-21T10:59:00Z"/>
          <w:sz w:val="24"/>
          <w:szCs w:val="24"/>
        </w:rPr>
        <w:pPrChange w:id="58" w:author="Hareesh Ganesan" w:date="2016-10-21T10:59:00Z">
          <w:pPr>
            <w:pStyle w:val="ListParagraph"/>
            <w:numPr>
              <w:numId w:val="2"/>
            </w:numPr>
            <w:ind w:hanging="360"/>
          </w:pPr>
        </w:pPrChange>
      </w:pPr>
      <w:del w:id="59" w:author="Hareesh Ganesan" w:date="2016-10-21T10:59:00Z">
        <w:r w:rsidRPr="004C11AB" w:rsidDel="00955CD6">
          <w:rPr>
            <w:sz w:val="24"/>
            <w:szCs w:val="24"/>
          </w:rPr>
          <w:delText>Complexity</w:delText>
        </w:r>
      </w:del>
    </w:p>
    <w:p w14:paraId="48BC44A2" w14:textId="77777777" w:rsidR="00D251C7" w:rsidRPr="004C11AB" w:rsidDel="00955CD6" w:rsidRDefault="00D251C7">
      <w:pPr>
        <w:spacing w:after="0" w:line="240" w:lineRule="auto"/>
        <w:rPr>
          <w:del w:id="60" w:author="Hareesh Ganesan" w:date="2016-10-21T10:59:00Z"/>
          <w:sz w:val="24"/>
          <w:szCs w:val="24"/>
        </w:rPr>
        <w:pPrChange w:id="61" w:author="Hareesh Ganesan" w:date="2016-10-21T10:59:00Z">
          <w:pPr>
            <w:pStyle w:val="ListParagraph"/>
            <w:numPr>
              <w:numId w:val="2"/>
            </w:numPr>
            <w:ind w:hanging="360"/>
          </w:pPr>
        </w:pPrChange>
      </w:pPr>
      <w:del w:id="62" w:author="Hareesh Ganesan" w:date="2016-10-21T10:59:00Z">
        <w:r w:rsidRPr="004C11AB" w:rsidDel="00955CD6">
          <w:rPr>
            <w:sz w:val="24"/>
            <w:szCs w:val="24"/>
          </w:rPr>
          <w:delText>Alternate Solution</w:delText>
        </w:r>
      </w:del>
    </w:p>
    <w:p w14:paraId="79A1C70D" w14:textId="77777777" w:rsidR="00D251C7" w:rsidRPr="004C11AB" w:rsidDel="00955CD6" w:rsidRDefault="00A36F05">
      <w:pPr>
        <w:spacing w:after="0" w:line="240" w:lineRule="auto"/>
        <w:rPr>
          <w:del w:id="63" w:author="Hareesh Ganesan" w:date="2016-10-21T10:59:00Z"/>
          <w:sz w:val="24"/>
          <w:szCs w:val="24"/>
        </w:rPr>
        <w:pPrChange w:id="64" w:author="Hareesh Ganesan" w:date="2016-10-21T10:59:00Z">
          <w:pPr/>
        </w:pPrChange>
      </w:pPr>
      <w:del w:id="65" w:author="Hareesh Ganesan" w:date="2016-10-21T10:59:00Z">
        <w:r w:rsidRPr="004C11AB" w:rsidDel="00955CD6">
          <w:rPr>
            <w:sz w:val="24"/>
            <w:szCs w:val="24"/>
          </w:rPr>
          <w:delText>Please d</w:delText>
        </w:r>
        <w:r w:rsidR="00D251C7" w:rsidRPr="004C11AB" w:rsidDel="00955CD6">
          <w:rPr>
            <w:sz w:val="24"/>
            <w:szCs w:val="24"/>
          </w:rPr>
          <w:delText xml:space="preserve">etail your current </w:delText>
        </w:r>
        <w:r w:rsidRPr="004C11AB" w:rsidDel="00955CD6">
          <w:rPr>
            <w:sz w:val="24"/>
            <w:szCs w:val="24"/>
          </w:rPr>
          <w:delText>a</w:delText>
        </w:r>
        <w:r w:rsidR="00D251C7" w:rsidRPr="004C11AB" w:rsidDel="00955CD6">
          <w:rPr>
            <w:sz w:val="24"/>
            <w:szCs w:val="24"/>
          </w:rPr>
          <w:delText>ctivities:</w:delText>
        </w:r>
      </w:del>
    </w:p>
    <w:tbl>
      <w:tblPr>
        <w:tblStyle w:val="TableGrid"/>
        <w:tblW w:w="0" w:type="auto"/>
        <w:tblLook w:val="04A0" w:firstRow="1" w:lastRow="0" w:firstColumn="1" w:lastColumn="0" w:noHBand="0" w:noVBand="1"/>
      </w:tblPr>
      <w:tblGrid>
        <w:gridCol w:w="9576"/>
      </w:tblGrid>
      <w:tr w:rsidR="00D251C7" w:rsidRPr="004C11AB" w:rsidDel="00955CD6" w14:paraId="19344EEC" w14:textId="77777777" w:rsidTr="00D251C7">
        <w:trPr>
          <w:del w:id="66" w:author="Hareesh Ganesan" w:date="2016-10-21T10:59:00Z"/>
        </w:trPr>
        <w:tc>
          <w:tcPr>
            <w:tcW w:w="9576" w:type="dxa"/>
          </w:tcPr>
          <w:p w14:paraId="4E5E3382" w14:textId="77777777" w:rsidR="00D251C7" w:rsidRPr="004C11AB" w:rsidDel="00955CD6" w:rsidRDefault="00D251C7">
            <w:pPr>
              <w:rPr>
                <w:del w:id="67" w:author="Hareesh Ganesan" w:date="2016-10-21T10:59:00Z"/>
                <w:sz w:val="24"/>
                <w:szCs w:val="24"/>
              </w:rPr>
              <w:pPrChange w:id="68" w:author="Hareesh Ganesan" w:date="2016-10-21T10:59:00Z">
                <w:pPr>
                  <w:spacing w:after="200" w:line="276" w:lineRule="auto"/>
                  <w:ind w:left="720"/>
                  <w:contextualSpacing/>
                </w:pPr>
              </w:pPrChange>
            </w:pPr>
          </w:p>
          <w:p w14:paraId="0EEAF0C0" w14:textId="77777777" w:rsidR="00D251C7" w:rsidRPr="004C11AB" w:rsidDel="00955CD6" w:rsidRDefault="00D251C7">
            <w:pPr>
              <w:rPr>
                <w:del w:id="69" w:author="Hareesh Ganesan" w:date="2016-10-21T10:59:00Z"/>
                <w:sz w:val="24"/>
                <w:szCs w:val="24"/>
              </w:rPr>
              <w:pPrChange w:id="70" w:author="Hareesh Ganesan" w:date="2016-10-21T10:59:00Z">
                <w:pPr>
                  <w:spacing w:after="200" w:line="276" w:lineRule="auto"/>
                  <w:ind w:left="720"/>
                  <w:contextualSpacing/>
                </w:pPr>
              </w:pPrChange>
            </w:pPr>
          </w:p>
          <w:p w14:paraId="6622A627" w14:textId="77777777" w:rsidR="00D251C7" w:rsidRPr="004C11AB" w:rsidDel="00955CD6" w:rsidRDefault="00D251C7">
            <w:pPr>
              <w:rPr>
                <w:del w:id="71" w:author="Hareesh Ganesan" w:date="2016-10-21T10:59:00Z"/>
                <w:sz w:val="24"/>
                <w:szCs w:val="24"/>
              </w:rPr>
              <w:pPrChange w:id="72" w:author="Hareesh Ganesan" w:date="2016-10-21T10:59:00Z">
                <w:pPr>
                  <w:spacing w:after="200" w:line="276" w:lineRule="auto"/>
                  <w:ind w:left="720"/>
                  <w:contextualSpacing/>
                </w:pPr>
              </w:pPrChange>
            </w:pPr>
          </w:p>
          <w:p w14:paraId="5A4D0D0B" w14:textId="77777777" w:rsidR="00D251C7" w:rsidRPr="004C11AB" w:rsidDel="00955CD6" w:rsidRDefault="00D251C7">
            <w:pPr>
              <w:rPr>
                <w:del w:id="73" w:author="Hareesh Ganesan" w:date="2016-10-21T10:59:00Z"/>
                <w:sz w:val="24"/>
                <w:szCs w:val="24"/>
              </w:rPr>
              <w:pPrChange w:id="74" w:author="Hareesh Ganesan" w:date="2016-10-21T10:59:00Z">
                <w:pPr>
                  <w:spacing w:after="200" w:line="276" w:lineRule="auto"/>
                  <w:ind w:left="720"/>
                  <w:contextualSpacing/>
                </w:pPr>
              </w:pPrChange>
            </w:pPr>
          </w:p>
          <w:p w14:paraId="58FA47E5" w14:textId="77777777" w:rsidR="00D251C7" w:rsidRPr="004C11AB" w:rsidDel="00955CD6" w:rsidRDefault="00D251C7">
            <w:pPr>
              <w:rPr>
                <w:del w:id="75" w:author="Hareesh Ganesan" w:date="2016-10-21T10:59:00Z"/>
                <w:sz w:val="24"/>
                <w:szCs w:val="24"/>
              </w:rPr>
              <w:pPrChange w:id="76" w:author="Hareesh Ganesan" w:date="2016-10-21T10:59:00Z">
                <w:pPr>
                  <w:spacing w:after="200" w:line="276" w:lineRule="auto"/>
                  <w:ind w:left="720"/>
                  <w:contextualSpacing/>
                </w:pPr>
              </w:pPrChange>
            </w:pPr>
          </w:p>
          <w:p w14:paraId="14A5016C" w14:textId="77777777" w:rsidR="00D251C7" w:rsidRPr="004C11AB" w:rsidDel="00955CD6" w:rsidRDefault="00D251C7">
            <w:pPr>
              <w:rPr>
                <w:del w:id="77" w:author="Hareesh Ganesan" w:date="2016-10-21T10:59:00Z"/>
                <w:sz w:val="24"/>
                <w:szCs w:val="24"/>
              </w:rPr>
              <w:pPrChange w:id="78" w:author="Hareesh Ganesan" w:date="2016-10-21T10:59:00Z">
                <w:pPr>
                  <w:spacing w:after="200" w:line="276" w:lineRule="auto"/>
                  <w:ind w:left="720"/>
                  <w:contextualSpacing/>
                </w:pPr>
              </w:pPrChange>
            </w:pPr>
          </w:p>
        </w:tc>
      </w:tr>
    </w:tbl>
    <w:p w14:paraId="06C4808A" w14:textId="77777777" w:rsidR="00D251C7" w:rsidRPr="004C11AB" w:rsidDel="00955CD6" w:rsidRDefault="00D251C7">
      <w:pPr>
        <w:spacing w:after="0" w:line="240" w:lineRule="auto"/>
        <w:rPr>
          <w:del w:id="79" w:author="Hareesh Ganesan" w:date="2016-10-21T10:59:00Z"/>
          <w:sz w:val="24"/>
          <w:szCs w:val="24"/>
        </w:rPr>
        <w:pPrChange w:id="80" w:author="Hareesh Ganesan" w:date="2016-10-21T10:59:00Z">
          <w:pPr/>
        </w:pPrChange>
      </w:pPr>
    </w:p>
    <w:p w14:paraId="3B83E894" w14:textId="77777777" w:rsidR="00D251C7" w:rsidRPr="004C11AB" w:rsidDel="00955CD6" w:rsidRDefault="00D251C7">
      <w:pPr>
        <w:spacing w:after="0" w:line="240" w:lineRule="auto"/>
        <w:rPr>
          <w:del w:id="81" w:author="Hareesh Ganesan" w:date="2016-10-21T10:59:00Z"/>
          <w:sz w:val="24"/>
          <w:szCs w:val="24"/>
        </w:rPr>
        <w:pPrChange w:id="82" w:author="Hareesh Ganesan" w:date="2016-10-21T10:59:00Z">
          <w:pPr/>
        </w:pPrChange>
      </w:pPr>
      <w:del w:id="83" w:author="Hareesh Ganesan" w:date="2016-10-21T10:59:00Z">
        <w:r w:rsidRPr="004C11AB" w:rsidDel="00955CD6">
          <w:rPr>
            <w:sz w:val="24"/>
            <w:szCs w:val="24"/>
          </w:rPr>
          <w:delText>Please include any additional notes:</w:delText>
        </w:r>
      </w:del>
    </w:p>
    <w:tbl>
      <w:tblPr>
        <w:tblStyle w:val="TableGrid"/>
        <w:tblW w:w="0" w:type="auto"/>
        <w:tblLook w:val="04A0" w:firstRow="1" w:lastRow="0" w:firstColumn="1" w:lastColumn="0" w:noHBand="0" w:noVBand="1"/>
      </w:tblPr>
      <w:tblGrid>
        <w:gridCol w:w="9576"/>
      </w:tblGrid>
      <w:tr w:rsidR="00D251C7" w:rsidRPr="004C11AB" w:rsidDel="00955CD6" w14:paraId="5F989ED8" w14:textId="77777777" w:rsidTr="00D251C7">
        <w:trPr>
          <w:del w:id="84" w:author="Hareesh Ganesan" w:date="2016-10-21T10:59:00Z"/>
        </w:trPr>
        <w:tc>
          <w:tcPr>
            <w:tcW w:w="9576" w:type="dxa"/>
          </w:tcPr>
          <w:p w14:paraId="4E7E4351" w14:textId="77777777" w:rsidR="00D251C7" w:rsidRPr="004C11AB" w:rsidDel="00955CD6" w:rsidRDefault="00D251C7">
            <w:pPr>
              <w:rPr>
                <w:del w:id="85" w:author="Hareesh Ganesan" w:date="2016-10-21T10:59:00Z"/>
                <w:sz w:val="24"/>
                <w:szCs w:val="24"/>
              </w:rPr>
              <w:pPrChange w:id="86" w:author="Hareesh Ganesan" w:date="2016-10-21T10:59:00Z">
                <w:pPr>
                  <w:spacing w:after="200" w:line="276" w:lineRule="auto"/>
                  <w:ind w:left="720"/>
                  <w:contextualSpacing/>
                </w:pPr>
              </w:pPrChange>
            </w:pPr>
          </w:p>
          <w:p w14:paraId="5CE95430" w14:textId="77777777" w:rsidR="00D251C7" w:rsidRPr="004C11AB" w:rsidDel="00955CD6" w:rsidRDefault="00D251C7">
            <w:pPr>
              <w:rPr>
                <w:del w:id="87" w:author="Hareesh Ganesan" w:date="2016-10-21T10:59:00Z"/>
                <w:sz w:val="24"/>
                <w:szCs w:val="24"/>
              </w:rPr>
              <w:pPrChange w:id="88" w:author="Hareesh Ganesan" w:date="2016-10-21T10:59:00Z">
                <w:pPr>
                  <w:spacing w:after="200" w:line="276" w:lineRule="auto"/>
                  <w:ind w:left="720"/>
                  <w:contextualSpacing/>
                </w:pPr>
              </w:pPrChange>
            </w:pPr>
          </w:p>
          <w:p w14:paraId="7E4FA680" w14:textId="77777777" w:rsidR="00D251C7" w:rsidRPr="004C11AB" w:rsidDel="00955CD6" w:rsidRDefault="00D251C7">
            <w:pPr>
              <w:rPr>
                <w:del w:id="89" w:author="Hareesh Ganesan" w:date="2016-10-21T10:59:00Z"/>
                <w:sz w:val="24"/>
                <w:szCs w:val="24"/>
              </w:rPr>
              <w:pPrChange w:id="90" w:author="Hareesh Ganesan" w:date="2016-10-21T10:59:00Z">
                <w:pPr>
                  <w:spacing w:after="200" w:line="276" w:lineRule="auto"/>
                  <w:ind w:left="720"/>
                  <w:contextualSpacing/>
                </w:pPr>
              </w:pPrChange>
            </w:pPr>
          </w:p>
          <w:p w14:paraId="50B38060" w14:textId="77777777" w:rsidR="00D251C7" w:rsidRPr="004C11AB" w:rsidDel="00955CD6" w:rsidRDefault="00D251C7">
            <w:pPr>
              <w:rPr>
                <w:del w:id="91" w:author="Hareesh Ganesan" w:date="2016-10-21T10:59:00Z"/>
                <w:sz w:val="24"/>
                <w:szCs w:val="24"/>
              </w:rPr>
              <w:pPrChange w:id="92" w:author="Hareesh Ganesan" w:date="2016-10-21T10:59:00Z">
                <w:pPr>
                  <w:spacing w:after="200" w:line="276" w:lineRule="auto"/>
                  <w:ind w:left="720"/>
                  <w:contextualSpacing/>
                </w:pPr>
              </w:pPrChange>
            </w:pPr>
          </w:p>
          <w:p w14:paraId="1150B0BB" w14:textId="77777777" w:rsidR="00D251C7" w:rsidRPr="004C11AB" w:rsidDel="00955CD6" w:rsidRDefault="00D251C7">
            <w:pPr>
              <w:rPr>
                <w:del w:id="93" w:author="Hareesh Ganesan" w:date="2016-10-21T10:59:00Z"/>
                <w:sz w:val="24"/>
                <w:szCs w:val="24"/>
              </w:rPr>
              <w:pPrChange w:id="94" w:author="Hareesh Ganesan" w:date="2016-10-21T10:59:00Z">
                <w:pPr>
                  <w:spacing w:after="200" w:line="276" w:lineRule="auto"/>
                  <w:ind w:left="720"/>
                  <w:contextualSpacing/>
                </w:pPr>
              </w:pPrChange>
            </w:pPr>
          </w:p>
        </w:tc>
      </w:tr>
    </w:tbl>
    <w:p w14:paraId="7D12A50C" w14:textId="77777777" w:rsidR="00D251C7" w:rsidRPr="004C11AB" w:rsidDel="00955CD6" w:rsidRDefault="00D251C7">
      <w:pPr>
        <w:spacing w:after="0" w:line="240" w:lineRule="auto"/>
        <w:rPr>
          <w:del w:id="95" w:author="Hareesh Ganesan" w:date="2016-10-21T10:59:00Z"/>
          <w:sz w:val="24"/>
          <w:szCs w:val="24"/>
        </w:rPr>
        <w:pPrChange w:id="96" w:author="Hareesh Ganesan" w:date="2016-10-21T10:59:00Z">
          <w:pPr/>
        </w:pPrChange>
      </w:pPr>
    </w:p>
    <w:p w14:paraId="4F52C2BB" w14:textId="77777777" w:rsidR="00D251C7" w:rsidRPr="004C11AB" w:rsidDel="00955CD6" w:rsidRDefault="00D251C7">
      <w:pPr>
        <w:spacing w:after="0" w:line="240" w:lineRule="auto"/>
        <w:rPr>
          <w:del w:id="97" w:author="Hareesh Ganesan" w:date="2016-10-21T10:59:00Z"/>
          <w:sz w:val="24"/>
          <w:szCs w:val="24"/>
        </w:rPr>
        <w:pPrChange w:id="98" w:author="Hareesh Ganesan" w:date="2016-10-21T10:59:00Z">
          <w:pPr/>
        </w:pPrChange>
      </w:pPr>
      <w:del w:id="99" w:author="Hareesh Ganesan" w:date="2016-10-21T10:59:00Z">
        <w:r w:rsidRPr="004C11AB" w:rsidDel="00955CD6">
          <w:rPr>
            <w:sz w:val="24"/>
            <w:szCs w:val="24"/>
          </w:rPr>
          <w:delText>Please detail your remediation plan:</w:delText>
        </w:r>
      </w:del>
    </w:p>
    <w:tbl>
      <w:tblPr>
        <w:tblStyle w:val="TableGrid"/>
        <w:tblW w:w="0" w:type="auto"/>
        <w:tblLook w:val="04A0" w:firstRow="1" w:lastRow="0" w:firstColumn="1" w:lastColumn="0" w:noHBand="0" w:noVBand="1"/>
      </w:tblPr>
      <w:tblGrid>
        <w:gridCol w:w="9576"/>
      </w:tblGrid>
      <w:tr w:rsidR="00D251C7" w:rsidRPr="004C11AB" w:rsidDel="00955CD6" w14:paraId="7775A5DB" w14:textId="77777777" w:rsidTr="00D251C7">
        <w:trPr>
          <w:del w:id="100" w:author="Hareesh Ganesan" w:date="2016-10-21T10:59:00Z"/>
        </w:trPr>
        <w:tc>
          <w:tcPr>
            <w:tcW w:w="9576" w:type="dxa"/>
          </w:tcPr>
          <w:p w14:paraId="35056610" w14:textId="77777777" w:rsidR="00D251C7" w:rsidRPr="004C11AB" w:rsidDel="00955CD6" w:rsidRDefault="00D251C7">
            <w:pPr>
              <w:rPr>
                <w:del w:id="101" w:author="Hareesh Ganesan" w:date="2016-10-21T10:59:00Z"/>
                <w:sz w:val="24"/>
                <w:szCs w:val="24"/>
              </w:rPr>
              <w:pPrChange w:id="102" w:author="Hareesh Ganesan" w:date="2016-10-21T10:59:00Z">
                <w:pPr>
                  <w:spacing w:after="200" w:line="276" w:lineRule="auto"/>
                </w:pPr>
              </w:pPrChange>
            </w:pPr>
          </w:p>
          <w:p w14:paraId="2B293D65" w14:textId="77777777" w:rsidR="00D251C7" w:rsidRPr="004C11AB" w:rsidDel="00955CD6" w:rsidRDefault="00D251C7">
            <w:pPr>
              <w:rPr>
                <w:del w:id="103" w:author="Hareesh Ganesan" w:date="2016-10-21T10:59:00Z"/>
                <w:sz w:val="24"/>
                <w:szCs w:val="24"/>
              </w:rPr>
              <w:pPrChange w:id="104" w:author="Hareesh Ganesan" w:date="2016-10-21T10:59:00Z">
                <w:pPr>
                  <w:spacing w:after="200" w:line="276" w:lineRule="auto"/>
                  <w:ind w:left="720"/>
                  <w:contextualSpacing/>
                </w:pPr>
              </w:pPrChange>
            </w:pPr>
          </w:p>
          <w:p w14:paraId="68250D67" w14:textId="77777777" w:rsidR="00D251C7" w:rsidRPr="004C11AB" w:rsidDel="00955CD6" w:rsidRDefault="00D251C7">
            <w:pPr>
              <w:rPr>
                <w:del w:id="105" w:author="Hareesh Ganesan" w:date="2016-10-21T10:59:00Z"/>
                <w:sz w:val="24"/>
                <w:szCs w:val="24"/>
              </w:rPr>
              <w:pPrChange w:id="106" w:author="Hareesh Ganesan" w:date="2016-10-21T10:59:00Z">
                <w:pPr>
                  <w:spacing w:after="200" w:line="276" w:lineRule="auto"/>
                  <w:ind w:left="720"/>
                  <w:contextualSpacing/>
                </w:pPr>
              </w:pPrChange>
            </w:pPr>
          </w:p>
          <w:p w14:paraId="70800DB8" w14:textId="77777777" w:rsidR="00D251C7" w:rsidRPr="004C11AB" w:rsidDel="00955CD6" w:rsidRDefault="00D251C7">
            <w:pPr>
              <w:rPr>
                <w:del w:id="107" w:author="Hareesh Ganesan" w:date="2016-10-21T10:59:00Z"/>
                <w:sz w:val="24"/>
                <w:szCs w:val="24"/>
              </w:rPr>
              <w:pPrChange w:id="108" w:author="Hareesh Ganesan" w:date="2016-10-21T10:59:00Z">
                <w:pPr>
                  <w:spacing w:after="200" w:line="276" w:lineRule="auto"/>
                  <w:ind w:left="720"/>
                  <w:contextualSpacing/>
                </w:pPr>
              </w:pPrChange>
            </w:pPr>
          </w:p>
          <w:p w14:paraId="7B9B3BDC" w14:textId="77777777" w:rsidR="00D251C7" w:rsidRPr="004C11AB" w:rsidDel="00955CD6" w:rsidRDefault="00D251C7">
            <w:pPr>
              <w:rPr>
                <w:del w:id="109" w:author="Hareesh Ganesan" w:date="2016-10-21T10:59:00Z"/>
                <w:sz w:val="24"/>
                <w:szCs w:val="24"/>
              </w:rPr>
              <w:pPrChange w:id="110" w:author="Hareesh Ganesan" w:date="2016-10-21T10:59:00Z">
                <w:pPr>
                  <w:spacing w:after="200" w:line="276" w:lineRule="auto"/>
                  <w:ind w:left="720"/>
                  <w:contextualSpacing/>
                </w:pPr>
              </w:pPrChange>
            </w:pPr>
          </w:p>
          <w:p w14:paraId="0D54560B" w14:textId="77777777" w:rsidR="00D251C7" w:rsidRPr="004C11AB" w:rsidDel="00955CD6" w:rsidRDefault="00D251C7">
            <w:pPr>
              <w:rPr>
                <w:del w:id="111" w:author="Hareesh Ganesan" w:date="2016-10-21T10:59:00Z"/>
                <w:sz w:val="24"/>
                <w:szCs w:val="24"/>
              </w:rPr>
              <w:pPrChange w:id="112" w:author="Hareesh Ganesan" w:date="2016-10-21T10:59:00Z">
                <w:pPr>
                  <w:spacing w:after="200" w:line="276" w:lineRule="auto"/>
                  <w:ind w:left="720"/>
                  <w:contextualSpacing/>
                </w:pPr>
              </w:pPrChange>
            </w:pPr>
          </w:p>
        </w:tc>
      </w:tr>
    </w:tbl>
    <w:p w14:paraId="7768B5CC" w14:textId="77777777" w:rsidR="00D251C7" w:rsidRPr="004C11AB" w:rsidDel="00955CD6" w:rsidRDefault="00D251C7">
      <w:pPr>
        <w:spacing w:after="0" w:line="240" w:lineRule="auto"/>
        <w:rPr>
          <w:del w:id="113" w:author="Hareesh Ganesan" w:date="2016-10-21T10:59:00Z"/>
          <w:sz w:val="24"/>
          <w:szCs w:val="24"/>
        </w:rPr>
        <w:pPrChange w:id="114" w:author="Hareesh Ganesan" w:date="2016-10-21T10:59:00Z">
          <w:pPr/>
        </w:pPrChange>
      </w:pPr>
    </w:p>
    <w:p w14:paraId="07133B0A" w14:textId="77777777" w:rsidR="00D251C7" w:rsidRPr="004C11AB" w:rsidDel="00955CD6" w:rsidRDefault="00D251C7">
      <w:pPr>
        <w:spacing w:after="0" w:line="240" w:lineRule="auto"/>
        <w:rPr>
          <w:del w:id="115" w:author="Hareesh Ganesan" w:date="2016-10-21T10:59:00Z"/>
          <w:sz w:val="24"/>
          <w:szCs w:val="24"/>
        </w:rPr>
        <w:pPrChange w:id="116" w:author="Hareesh Ganesan" w:date="2016-10-21T10:59:00Z">
          <w:pPr/>
        </w:pPrChange>
      </w:pPr>
      <w:del w:id="117" w:author="Hareesh Ganesan" w:date="2016-10-21T10:59:00Z">
        <w:r w:rsidRPr="004C11AB" w:rsidDel="00955CD6">
          <w:rPr>
            <w:sz w:val="24"/>
            <w:szCs w:val="24"/>
          </w:rPr>
          <w:delText>Please rate the likelihood of a threat/vulnerability affecting your ePHI:</w:delText>
        </w:r>
      </w:del>
    </w:p>
    <w:p w14:paraId="07CC9FB7" w14:textId="77777777" w:rsidR="00D251C7" w:rsidRPr="004C11AB" w:rsidDel="00955CD6" w:rsidRDefault="00D251C7">
      <w:pPr>
        <w:spacing w:after="0" w:line="240" w:lineRule="auto"/>
        <w:rPr>
          <w:del w:id="118" w:author="Hareesh Ganesan" w:date="2016-10-21T10:59:00Z"/>
          <w:sz w:val="24"/>
          <w:szCs w:val="24"/>
        </w:rPr>
        <w:pPrChange w:id="119" w:author="Hareesh Ganesan" w:date="2016-10-21T10:59:00Z">
          <w:pPr>
            <w:pStyle w:val="ListParagraph"/>
            <w:numPr>
              <w:numId w:val="3"/>
            </w:numPr>
            <w:ind w:hanging="360"/>
          </w:pPr>
        </w:pPrChange>
      </w:pPr>
      <w:del w:id="120" w:author="Hareesh Ganesan" w:date="2016-10-21T10:59:00Z">
        <w:r w:rsidRPr="004C11AB" w:rsidDel="00955CD6">
          <w:rPr>
            <w:sz w:val="24"/>
            <w:szCs w:val="24"/>
          </w:rPr>
          <w:delText>Low</w:delText>
        </w:r>
      </w:del>
    </w:p>
    <w:p w14:paraId="5017E1FB" w14:textId="77777777" w:rsidR="00D251C7" w:rsidRPr="004C11AB" w:rsidDel="00955CD6" w:rsidRDefault="00D251C7">
      <w:pPr>
        <w:spacing w:after="0" w:line="240" w:lineRule="auto"/>
        <w:rPr>
          <w:del w:id="121" w:author="Hareesh Ganesan" w:date="2016-10-21T10:59:00Z"/>
          <w:sz w:val="24"/>
          <w:szCs w:val="24"/>
        </w:rPr>
        <w:pPrChange w:id="122" w:author="Hareesh Ganesan" w:date="2016-10-21T10:59:00Z">
          <w:pPr>
            <w:pStyle w:val="ListParagraph"/>
            <w:numPr>
              <w:numId w:val="3"/>
            </w:numPr>
            <w:ind w:hanging="360"/>
          </w:pPr>
        </w:pPrChange>
      </w:pPr>
      <w:del w:id="123" w:author="Hareesh Ganesan" w:date="2016-10-21T10:59:00Z">
        <w:r w:rsidRPr="004C11AB" w:rsidDel="00955CD6">
          <w:rPr>
            <w:sz w:val="24"/>
            <w:szCs w:val="24"/>
          </w:rPr>
          <w:delText>Medium</w:delText>
        </w:r>
      </w:del>
    </w:p>
    <w:p w14:paraId="3F45445B" w14:textId="77777777" w:rsidR="00D251C7" w:rsidRPr="004C11AB" w:rsidDel="00955CD6" w:rsidRDefault="00D251C7">
      <w:pPr>
        <w:spacing w:after="0" w:line="240" w:lineRule="auto"/>
        <w:rPr>
          <w:del w:id="124" w:author="Hareesh Ganesan" w:date="2016-10-21T10:59:00Z"/>
          <w:sz w:val="24"/>
          <w:szCs w:val="24"/>
        </w:rPr>
        <w:pPrChange w:id="125" w:author="Hareesh Ganesan" w:date="2016-10-21T10:59:00Z">
          <w:pPr>
            <w:pStyle w:val="ListParagraph"/>
            <w:numPr>
              <w:numId w:val="3"/>
            </w:numPr>
            <w:ind w:hanging="360"/>
          </w:pPr>
        </w:pPrChange>
      </w:pPr>
      <w:del w:id="126" w:author="Hareesh Ganesan" w:date="2016-10-21T10:59:00Z">
        <w:r w:rsidRPr="004C11AB" w:rsidDel="00955CD6">
          <w:rPr>
            <w:sz w:val="24"/>
            <w:szCs w:val="24"/>
          </w:rPr>
          <w:delText>High</w:delText>
        </w:r>
      </w:del>
    </w:p>
    <w:p w14:paraId="5F5C3FA8" w14:textId="77777777" w:rsidR="00D251C7" w:rsidRPr="004C11AB" w:rsidDel="00955CD6" w:rsidRDefault="00D251C7">
      <w:pPr>
        <w:spacing w:after="0" w:line="240" w:lineRule="auto"/>
        <w:rPr>
          <w:del w:id="127" w:author="Hareesh Ganesan" w:date="2016-10-21T10:59:00Z"/>
          <w:sz w:val="24"/>
          <w:szCs w:val="24"/>
        </w:rPr>
        <w:pPrChange w:id="128" w:author="Hareesh Ganesan" w:date="2016-10-21T10:59:00Z">
          <w:pPr/>
        </w:pPrChange>
      </w:pPr>
      <w:del w:id="129" w:author="Hareesh Ganesan" w:date="2016-10-21T10:59:00Z">
        <w:r w:rsidRPr="004C11AB" w:rsidDel="00955CD6">
          <w:rPr>
            <w:sz w:val="24"/>
            <w:szCs w:val="24"/>
          </w:rPr>
          <w:delText>Please rate the impact of a threat/vulnerability affecting your ePHI:</w:delText>
        </w:r>
      </w:del>
    </w:p>
    <w:p w14:paraId="7102FFBF" w14:textId="77777777" w:rsidR="00D251C7" w:rsidRPr="004C11AB" w:rsidDel="00955CD6" w:rsidRDefault="00D251C7">
      <w:pPr>
        <w:spacing w:after="0" w:line="240" w:lineRule="auto"/>
        <w:rPr>
          <w:del w:id="130" w:author="Hareesh Ganesan" w:date="2016-10-21T10:59:00Z"/>
          <w:sz w:val="24"/>
          <w:szCs w:val="24"/>
        </w:rPr>
        <w:pPrChange w:id="131" w:author="Hareesh Ganesan" w:date="2016-10-21T10:59:00Z">
          <w:pPr>
            <w:pStyle w:val="ListParagraph"/>
            <w:numPr>
              <w:numId w:val="3"/>
            </w:numPr>
            <w:ind w:hanging="360"/>
          </w:pPr>
        </w:pPrChange>
      </w:pPr>
      <w:del w:id="132" w:author="Hareesh Ganesan" w:date="2016-10-21T10:59:00Z">
        <w:r w:rsidRPr="004C11AB" w:rsidDel="00955CD6">
          <w:rPr>
            <w:sz w:val="24"/>
            <w:szCs w:val="24"/>
          </w:rPr>
          <w:delText>Low</w:delText>
        </w:r>
      </w:del>
    </w:p>
    <w:p w14:paraId="1B1A3BEC" w14:textId="77777777" w:rsidR="00D251C7" w:rsidRPr="004C11AB" w:rsidDel="00955CD6" w:rsidRDefault="00D251C7">
      <w:pPr>
        <w:spacing w:after="0" w:line="240" w:lineRule="auto"/>
        <w:rPr>
          <w:del w:id="133" w:author="Hareesh Ganesan" w:date="2016-10-21T10:59:00Z"/>
          <w:sz w:val="24"/>
          <w:szCs w:val="24"/>
        </w:rPr>
        <w:pPrChange w:id="134" w:author="Hareesh Ganesan" w:date="2016-10-21T10:59:00Z">
          <w:pPr>
            <w:pStyle w:val="ListParagraph"/>
            <w:numPr>
              <w:numId w:val="3"/>
            </w:numPr>
            <w:ind w:hanging="360"/>
          </w:pPr>
        </w:pPrChange>
      </w:pPr>
      <w:del w:id="135" w:author="Hareesh Ganesan" w:date="2016-10-21T10:59:00Z">
        <w:r w:rsidRPr="004C11AB" w:rsidDel="00955CD6">
          <w:rPr>
            <w:sz w:val="24"/>
            <w:szCs w:val="24"/>
          </w:rPr>
          <w:delText>Medium</w:delText>
        </w:r>
      </w:del>
    </w:p>
    <w:p w14:paraId="58799830" w14:textId="77777777" w:rsidR="00D251C7" w:rsidRPr="004C11AB" w:rsidDel="00955CD6" w:rsidRDefault="00D251C7">
      <w:pPr>
        <w:spacing w:after="0" w:line="240" w:lineRule="auto"/>
        <w:rPr>
          <w:del w:id="136" w:author="Hareesh Ganesan" w:date="2016-10-21T10:59:00Z"/>
          <w:sz w:val="24"/>
          <w:szCs w:val="24"/>
        </w:rPr>
        <w:pPrChange w:id="137" w:author="Hareesh Ganesan" w:date="2016-10-21T10:59:00Z">
          <w:pPr>
            <w:pStyle w:val="ListParagraph"/>
            <w:numPr>
              <w:numId w:val="3"/>
            </w:numPr>
            <w:ind w:hanging="360"/>
          </w:pPr>
        </w:pPrChange>
      </w:pPr>
      <w:del w:id="138" w:author="Hareesh Ganesan" w:date="2016-10-21T10:59:00Z">
        <w:r w:rsidRPr="004C11AB" w:rsidDel="00955CD6">
          <w:rPr>
            <w:sz w:val="24"/>
            <w:szCs w:val="24"/>
          </w:rPr>
          <w:delText>High</w:delText>
        </w:r>
      </w:del>
    </w:p>
    <w:p w14:paraId="4BD03FE8" w14:textId="77777777" w:rsidR="00A22F9E" w:rsidRPr="004C11AB" w:rsidDel="00955CD6" w:rsidRDefault="00A22F9E">
      <w:pPr>
        <w:spacing w:after="0" w:line="240" w:lineRule="auto"/>
        <w:rPr>
          <w:del w:id="139" w:author="Hareesh Ganesan" w:date="2016-10-21T10:59:00Z"/>
          <w:rFonts w:cstheme="minorHAnsi"/>
          <w:b/>
          <w:sz w:val="24"/>
          <w:szCs w:val="24"/>
        </w:rPr>
        <w:pPrChange w:id="140" w:author="Hareesh Ganesan" w:date="2016-10-21T10:59:00Z">
          <w:pPr/>
        </w:pPrChange>
      </w:pPr>
      <w:del w:id="141" w:author="Hareesh Ganesan" w:date="2016-10-21T10:59:00Z">
        <w:r w:rsidRPr="004C11AB" w:rsidDel="00955CD6">
          <w:rPr>
            <w:rFonts w:cstheme="minorHAnsi"/>
            <w:b/>
            <w:sz w:val="24"/>
            <w:szCs w:val="24"/>
          </w:rPr>
          <w:delText>Overall Security Risk:</w:delText>
        </w:r>
      </w:del>
    </w:p>
    <w:p w14:paraId="0F30724A" w14:textId="77777777" w:rsidR="00A22F9E" w:rsidRPr="004C11AB" w:rsidDel="00955CD6" w:rsidRDefault="00A22F9E">
      <w:pPr>
        <w:spacing w:after="0" w:line="240" w:lineRule="auto"/>
        <w:rPr>
          <w:del w:id="142" w:author="Hareesh Ganesan" w:date="2016-10-21T10:59:00Z"/>
          <w:rFonts w:cstheme="minorHAnsi"/>
          <w:sz w:val="24"/>
          <w:szCs w:val="24"/>
        </w:rPr>
        <w:pPrChange w:id="143" w:author="Hareesh Ganesan" w:date="2016-10-21T10:59:00Z">
          <w:pPr>
            <w:pStyle w:val="ListParagraph"/>
            <w:numPr>
              <w:numId w:val="3"/>
            </w:numPr>
            <w:ind w:hanging="360"/>
          </w:pPr>
        </w:pPrChange>
      </w:pPr>
      <w:del w:id="144" w:author="Hareesh Ganesan" w:date="2016-10-21T10:59:00Z">
        <w:r w:rsidRPr="004C11AB" w:rsidDel="00955CD6">
          <w:rPr>
            <w:rFonts w:cstheme="minorHAnsi"/>
            <w:sz w:val="24"/>
            <w:szCs w:val="24"/>
          </w:rPr>
          <w:delText>Low</w:delText>
        </w:r>
      </w:del>
    </w:p>
    <w:p w14:paraId="509D2D8A" w14:textId="77777777" w:rsidR="00A22F9E" w:rsidRPr="004C11AB" w:rsidDel="00955CD6" w:rsidRDefault="00A22F9E">
      <w:pPr>
        <w:spacing w:after="0" w:line="240" w:lineRule="auto"/>
        <w:rPr>
          <w:del w:id="145" w:author="Hareesh Ganesan" w:date="2016-10-21T10:59:00Z"/>
          <w:rFonts w:cstheme="minorHAnsi"/>
          <w:sz w:val="24"/>
          <w:szCs w:val="24"/>
        </w:rPr>
        <w:pPrChange w:id="146" w:author="Hareesh Ganesan" w:date="2016-10-21T10:59:00Z">
          <w:pPr>
            <w:pStyle w:val="ListParagraph"/>
            <w:numPr>
              <w:numId w:val="3"/>
            </w:numPr>
            <w:ind w:hanging="360"/>
          </w:pPr>
        </w:pPrChange>
      </w:pPr>
      <w:del w:id="147" w:author="Hareesh Ganesan" w:date="2016-10-21T10:59:00Z">
        <w:r w:rsidRPr="004C11AB" w:rsidDel="00955CD6">
          <w:rPr>
            <w:rFonts w:cstheme="minorHAnsi"/>
            <w:sz w:val="24"/>
            <w:szCs w:val="24"/>
          </w:rPr>
          <w:delText>Medium</w:delText>
        </w:r>
      </w:del>
    </w:p>
    <w:p w14:paraId="38E8EADD" w14:textId="77777777" w:rsidR="00A22F9E" w:rsidRPr="004C11AB" w:rsidDel="00955CD6" w:rsidRDefault="00A22F9E">
      <w:pPr>
        <w:spacing w:after="0" w:line="240" w:lineRule="auto"/>
        <w:rPr>
          <w:del w:id="148" w:author="Hareesh Ganesan" w:date="2016-10-21T10:59:00Z"/>
          <w:rFonts w:cstheme="minorHAnsi"/>
          <w:sz w:val="24"/>
          <w:szCs w:val="24"/>
        </w:rPr>
        <w:pPrChange w:id="149" w:author="Hareesh Ganesan" w:date="2016-10-21T10:59:00Z">
          <w:pPr>
            <w:pStyle w:val="ListParagraph"/>
            <w:numPr>
              <w:numId w:val="3"/>
            </w:numPr>
            <w:ind w:hanging="360"/>
          </w:pPr>
        </w:pPrChange>
      </w:pPr>
      <w:del w:id="150" w:author="Hareesh Ganesan" w:date="2016-10-21T10:59:00Z">
        <w:r w:rsidRPr="004C11AB" w:rsidDel="00955CD6">
          <w:rPr>
            <w:rFonts w:cstheme="minorHAnsi"/>
            <w:sz w:val="24"/>
            <w:szCs w:val="24"/>
          </w:rPr>
          <w:delText>High</w:delText>
        </w:r>
      </w:del>
    </w:p>
    <w:p w14:paraId="5A86F10E" w14:textId="77777777" w:rsidR="00D251C7" w:rsidRPr="004C11AB" w:rsidDel="00955CD6" w:rsidRDefault="00D251C7">
      <w:pPr>
        <w:spacing w:after="0" w:line="240" w:lineRule="auto"/>
        <w:rPr>
          <w:del w:id="151" w:author="Hareesh Ganesan" w:date="2016-10-21T10:59:00Z"/>
          <w:b/>
          <w:sz w:val="24"/>
          <w:szCs w:val="24"/>
        </w:rPr>
        <w:pPrChange w:id="152" w:author="Hareesh Ganesan" w:date="2016-10-21T10:59:00Z">
          <w:pPr/>
        </w:pPrChange>
      </w:pPr>
      <w:del w:id="153" w:author="Hareesh Ganesan" w:date="2016-10-21T10:59:00Z">
        <w:r w:rsidRPr="004C11AB" w:rsidDel="00955CD6">
          <w:rPr>
            <w:b/>
            <w:sz w:val="24"/>
            <w:szCs w:val="24"/>
          </w:rPr>
          <w:delText>Related Information:</w:delText>
        </w:r>
      </w:del>
    </w:p>
    <w:p w14:paraId="05DA9EF3" w14:textId="77777777" w:rsidR="00D251C7" w:rsidRPr="004C11AB" w:rsidDel="00955CD6" w:rsidRDefault="00D251C7">
      <w:pPr>
        <w:spacing w:after="0" w:line="240" w:lineRule="auto"/>
        <w:rPr>
          <w:del w:id="154" w:author="Hareesh Ganesan" w:date="2016-10-21T10:59:00Z"/>
          <w:i/>
          <w:sz w:val="24"/>
          <w:szCs w:val="24"/>
        </w:rPr>
        <w:pPrChange w:id="155" w:author="Hareesh Ganesan" w:date="2016-10-21T10:59:00Z">
          <w:pPr/>
        </w:pPrChange>
      </w:pPr>
      <w:del w:id="156" w:author="Hareesh Ganesan" w:date="2016-10-21T10:59:00Z">
        <w:r w:rsidRPr="004C11AB" w:rsidDel="00955CD6">
          <w:rPr>
            <w:i/>
            <w:sz w:val="24"/>
            <w:szCs w:val="24"/>
          </w:rPr>
          <w:delText>Things to Consider to Help Answer the Question:</w:delText>
        </w:r>
      </w:del>
    </w:p>
    <w:p w14:paraId="2F10833B" w14:textId="77777777" w:rsidR="00D251C7" w:rsidRPr="004C11AB" w:rsidDel="00955CD6" w:rsidRDefault="00D251C7">
      <w:pPr>
        <w:spacing w:after="0" w:line="240" w:lineRule="auto"/>
        <w:rPr>
          <w:del w:id="157" w:author="Hareesh Ganesan" w:date="2016-10-21T10:59:00Z"/>
          <w:i/>
          <w:sz w:val="24"/>
          <w:szCs w:val="24"/>
        </w:rPr>
        <w:pPrChange w:id="158" w:author="Hareesh Ganesan" w:date="2016-10-21T10:59:00Z">
          <w:pPr/>
        </w:pPrChange>
      </w:pPr>
      <w:del w:id="159" w:author="Hareesh Ganesan" w:date="2016-10-21T10:59:00Z">
        <w:r w:rsidRPr="004C11AB" w:rsidDel="00955CD6">
          <w:rPr>
            <w:rFonts w:eastAsia="Times New Roman" w:cs="Times New Roman"/>
            <w:color w:val="000000"/>
            <w:sz w:val="24"/>
            <w:szCs w:val="24"/>
          </w:rPr>
          <w:delText>The environment and the culture in which your practice conducts its business can evolve over time. As a result, the steps that your practice takes to protect its facilities and information systems must change to address new vulnerabilities in its physical security and environmental protections.</w:delText>
        </w:r>
      </w:del>
    </w:p>
    <w:p w14:paraId="278735B1" w14:textId="77777777" w:rsidR="00D251C7" w:rsidRPr="004C11AB" w:rsidDel="00955CD6" w:rsidRDefault="00D251C7">
      <w:pPr>
        <w:spacing w:after="0" w:line="240" w:lineRule="auto"/>
        <w:rPr>
          <w:del w:id="160" w:author="Hareesh Ganesan" w:date="2016-10-21T10:59:00Z"/>
          <w:i/>
          <w:sz w:val="24"/>
          <w:szCs w:val="24"/>
        </w:rPr>
        <w:pPrChange w:id="161" w:author="Hareesh Ganesan" w:date="2016-10-21T10:59:00Z">
          <w:pPr/>
        </w:pPrChange>
      </w:pPr>
      <w:del w:id="162" w:author="Hareesh Ganesan" w:date="2016-10-21T10:59:00Z">
        <w:r w:rsidRPr="004C11AB" w:rsidDel="00955CD6">
          <w:rPr>
            <w:i/>
            <w:sz w:val="24"/>
            <w:szCs w:val="24"/>
          </w:rPr>
          <w:delText>Possible Threats and Vulnerabilities:</w:delText>
        </w:r>
      </w:del>
    </w:p>
    <w:p w14:paraId="0923972E" w14:textId="77777777" w:rsidR="00D251C7" w:rsidRPr="004C11AB" w:rsidDel="00955CD6" w:rsidRDefault="00D251C7">
      <w:pPr>
        <w:spacing w:after="0" w:line="240" w:lineRule="auto"/>
        <w:rPr>
          <w:del w:id="163" w:author="Hareesh Ganesan" w:date="2016-10-21T10:59:00Z"/>
          <w:i/>
          <w:sz w:val="24"/>
          <w:szCs w:val="24"/>
        </w:rPr>
        <w:pPrChange w:id="164" w:author="Hareesh Ganesan" w:date="2016-10-21T10:59:00Z">
          <w:pPr/>
        </w:pPrChange>
      </w:pPr>
      <w:del w:id="165" w:author="Hareesh Ganesan" w:date="2016-10-21T10:59:00Z">
        <w:r w:rsidRPr="004C11AB" w:rsidDel="00955CD6">
          <w:rPr>
            <w:rFonts w:eastAsia="Times New Roman" w:cs="Times New Roman"/>
            <w:color w:val="000000"/>
            <w:sz w:val="24"/>
            <w:szCs w:val="24"/>
          </w:rPr>
          <w:delText>You may be vulnerable to environmental threats if you do not regularly review and update your practice’s policies and procedures as your physical security or environment changes.</w:delText>
        </w:r>
        <w:r w:rsidRPr="004C11AB" w:rsidDel="00955CD6">
          <w:rPr>
            <w:rFonts w:eastAsia="Times New Roman" w:cs="Times New Roman"/>
            <w:color w:val="000000"/>
            <w:sz w:val="24"/>
            <w:szCs w:val="24"/>
          </w:rPr>
          <w:br/>
        </w:r>
        <w:r w:rsidRPr="004C11AB" w:rsidDel="00955CD6">
          <w:rPr>
            <w:rFonts w:eastAsia="Times New Roman" w:cs="Times New Roman"/>
            <w:color w:val="000000"/>
            <w:sz w:val="24"/>
            <w:szCs w:val="24"/>
          </w:rPr>
          <w:br/>
          <w:delText>Some potential impacts include:</w:delText>
        </w:r>
        <w:r w:rsidRPr="004C11AB" w:rsidDel="00955CD6">
          <w:rPr>
            <w:rFonts w:eastAsia="Times New Roman" w:cs="Times New Roman"/>
            <w:color w:val="000000"/>
            <w:sz w:val="24"/>
            <w:szCs w:val="24"/>
          </w:rPr>
          <w:br/>
        </w:r>
        <w:r w:rsidRPr="004C11AB" w:rsidDel="00955CD6">
          <w:rPr>
            <w:rFonts w:eastAsia="Times New Roman" w:cs="Times New Roman"/>
            <w:color w:val="000000"/>
            <w:sz w:val="24"/>
            <w:szCs w:val="24"/>
          </w:rPr>
          <w:br/>
          <w:delText>• Environmental threats, such as power surges and outages of heating, air conditioning, and air filtration systems, which can enable humidity and dust to compromise the functional integrity and performance of your practice’s information systems.</w:delText>
        </w:r>
      </w:del>
    </w:p>
    <w:p w14:paraId="356B64F4" w14:textId="77777777" w:rsidR="00C63CE7" w:rsidRPr="004C11AB" w:rsidDel="00955CD6" w:rsidRDefault="00C63CE7">
      <w:pPr>
        <w:spacing w:after="0" w:line="240" w:lineRule="auto"/>
        <w:rPr>
          <w:del w:id="166" w:author="Hareesh Ganesan" w:date="2016-10-21T10:59:00Z"/>
          <w:rFonts w:eastAsia="Times New Roman" w:cstheme="minorHAnsi"/>
          <w:bCs/>
          <w:i/>
          <w:sz w:val="24"/>
          <w:szCs w:val="24"/>
        </w:rPr>
      </w:pPr>
    </w:p>
    <w:p w14:paraId="740CA2AE" w14:textId="77777777" w:rsidR="00D251C7" w:rsidRPr="004C11AB" w:rsidDel="00955CD6" w:rsidRDefault="00D251C7">
      <w:pPr>
        <w:spacing w:after="0" w:line="240" w:lineRule="auto"/>
        <w:rPr>
          <w:del w:id="167" w:author="Hareesh Ganesan" w:date="2016-10-21T10:59:00Z"/>
          <w:rFonts w:eastAsia="Times New Roman" w:cstheme="minorHAnsi"/>
          <w:bCs/>
          <w:i/>
          <w:sz w:val="24"/>
          <w:szCs w:val="24"/>
        </w:rPr>
      </w:pPr>
      <w:del w:id="168" w:author="Hareesh Ganesan" w:date="2016-10-21T10:59:00Z">
        <w:r w:rsidRPr="004C11AB" w:rsidDel="00955CD6">
          <w:rPr>
            <w:rFonts w:eastAsia="Times New Roman" w:cstheme="minorHAnsi"/>
            <w:bCs/>
            <w:i/>
            <w:sz w:val="24"/>
            <w:szCs w:val="24"/>
          </w:rPr>
          <w:delText>Examples of Safeguards:</w:delText>
        </w:r>
        <w:r w:rsidR="00FA0D0B" w:rsidRPr="004C11AB" w:rsidDel="00955CD6">
          <w:rPr>
            <w:rFonts w:eastAsia="Times New Roman" w:cstheme="minorHAnsi"/>
            <w:bCs/>
            <w:i/>
            <w:sz w:val="24"/>
            <w:szCs w:val="24"/>
          </w:rPr>
          <w:delText xml:space="preserve"> </w:delText>
        </w:r>
      </w:del>
    </w:p>
    <w:p w14:paraId="23C9D656" w14:textId="77777777" w:rsidR="00D251C7" w:rsidRPr="004C11AB" w:rsidDel="00955CD6" w:rsidRDefault="001A34AC">
      <w:pPr>
        <w:spacing w:after="0" w:line="240" w:lineRule="auto"/>
        <w:rPr>
          <w:del w:id="169" w:author="Hareesh Ganesan" w:date="2016-10-21T10:59:00Z"/>
          <w:rFonts w:eastAsia="Times New Roman" w:cstheme="minorHAnsi"/>
          <w:bCs/>
          <w:sz w:val="24"/>
          <w:szCs w:val="24"/>
        </w:rPr>
      </w:pPr>
      <w:del w:id="170" w:author="Hareesh Ganesan" w:date="2016-10-21T10:59:00Z">
        <w:r w:rsidRPr="004C11AB" w:rsidDel="00955CD6">
          <w:rPr>
            <w:rFonts w:eastAsia="Times New Roman" w:cstheme="minorHAnsi"/>
            <w:bCs/>
            <w:sz w:val="24"/>
            <w:szCs w:val="24"/>
          </w:rPr>
          <w:delText>Below are some potential safeguards to use against possible threats/vulnerabilities. NOTE: The safeguards you choose will depend on the degree of risk</w:delText>
        </w:r>
        <w:r w:rsidR="00D251C7" w:rsidRPr="004C11AB" w:rsidDel="00955CD6">
          <w:rPr>
            <w:rFonts w:eastAsia="Times New Roman" w:cstheme="minorHAnsi"/>
            <w:bCs/>
            <w:sz w:val="24"/>
            <w:szCs w:val="24"/>
          </w:rPr>
          <w:delText xml:space="preserve"> and the potential harm that the threat/vulnerability poses to you and the individuals who are the subjects of the ePHI.</w:delText>
        </w:r>
      </w:del>
    </w:p>
    <w:p w14:paraId="11307517" w14:textId="77777777" w:rsidR="00D251C7" w:rsidRPr="004C11AB" w:rsidDel="00955CD6" w:rsidRDefault="00D251C7">
      <w:pPr>
        <w:spacing w:after="0" w:line="240" w:lineRule="auto"/>
        <w:rPr>
          <w:del w:id="171" w:author="Hareesh Ganesan" w:date="2016-10-21T10:59:00Z"/>
          <w:sz w:val="24"/>
          <w:szCs w:val="24"/>
        </w:rPr>
        <w:pPrChange w:id="172" w:author="Hareesh Ganesan" w:date="2016-10-21T10:59:00Z">
          <w:pPr/>
        </w:pPrChange>
      </w:pPr>
    </w:p>
    <w:p w14:paraId="0B08B0A6" w14:textId="77777777" w:rsidR="00D251C7" w:rsidRPr="004C11AB" w:rsidDel="00955CD6" w:rsidRDefault="00D251C7">
      <w:pPr>
        <w:spacing w:after="0" w:line="240" w:lineRule="auto"/>
        <w:rPr>
          <w:del w:id="173" w:author="Hareesh Ganesan" w:date="2016-10-21T10:59:00Z"/>
          <w:rFonts w:eastAsia="Times New Roman" w:cs="Times New Roman"/>
          <w:color w:val="000000"/>
          <w:sz w:val="24"/>
          <w:szCs w:val="24"/>
        </w:rPr>
        <w:pPrChange w:id="174" w:author="Hareesh Ganesan" w:date="2016-10-21T10:59:00Z">
          <w:pPr/>
        </w:pPrChange>
      </w:pPr>
      <w:del w:id="175" w:author="Hareesh Ganesan" w:date="2016-10-21T10:59:00Z">
        <w:r w:rsidRPr="004C11AB" w:rsidDel="00955CD6">
          <w:rPr>
            <w:rFonts w:eastAsia="Times New Roman" w:cs="Times New Roman"/>
            <w:color w:val="000000"/>
            <w:sz w:val="24"/>
            <w:szCs w:val="24"/>
          </w:rPr>
          <w:delText>Have policies and procedures that are designed to control physical access to information systems that have ePHI, including the facilities and rooms within them where your information systems are located. [45 CFR §164.310(a)(1)]</w:delText>
        </w:r>
        <w:r w:rsidRPr="004C11AB" w:rsidDel="00955CD6">
          <w:rPr>
            <w:rFonts w:eastAsia="Times New Roman" w:cs="Times New Roman"/>
            <w:color w:val="000000"/>
            <w:sz w:val="24"/>
            <w:szCs w:val="24"/>
          </w:rPr>
          <w:br/>
        </w:r>
        <w:r w:rsidRPr="004C11AB" w:rsidDel="00955CD6">
          <w:rPr>
            <w:rFonts w:eastAsia="Times New Roman" w:cs="Times New Roman"/>
            <w:color w:val="000000"/>
            <w:sz w:val="24"/>
            <w:szCs w:val="24"/>
          </w:rPr>
          <w:br/>
          <w:delText>Remain current on your practice’s physical and environmental protection needs so that your supporting polices are responsive.</w:delText>
        </w:r>
        <w:r w:rsidRPr="004C11AB" w:rsidDel="00955CD6">
          <w:rPr>
            <w:rFonts w:eastAsia="Times New Roman" w:cs="Times New Roman"/>
            <w:color w:val="000000"/>
            <w:sz w:val="24"/>
            <w:szCs w:val="24"/>
          </w:rPr>
          <w:br/>
          <w:delText>[NIST SP 800-53 PE-1]</w:delText>
        </w:r>
      </w:del>
    </w:p>
    <w:p w14:paraId="676D9A1B" w14:textId="77777777" w:rsidR="00F90D52" w:rsidRPr="004C11AB" w:rsidRDefault="00F90D52">
      <w:pPr>
        <w:spacing w:after="0" w:line="240" w:lineRule="auto"/>
        <w:rPr>
          <w:rFonts w:eastAsia="Times New Roman" w:cs="Times New Roman"/>
          <w:color w:val="000000"/>
          <w:sz w:val="24"/>
          <w:szCs w:val="24"/>
        </w:rPr>
        <w:pPrChange w:id="176" w:author="Hareesh Ganesan" w:date="2016-10-21T10:59:00Z">
          <w:pPr/>
        </w:pPrChange>
      </w:pPr>
    </w:p>
    <w:p w14:paraId="72BDFAC9" w14:textId="77777777" w:rsidR="001600D8" w:rsidRPr="004C11AB" w:rsidRDefault="00F90D52" w:rsidP="001600D8">
      <w:pPr>
        <w:pStyle w:val="Heading1"/>
        <w:pBdr>
          <w:top w:val="single" w:sz="4" w:space="1" w:color="auto"/>
          <w:left w:val="single" w:sz="4" w:space="4" w:color="auto"/>
          <w:bottom w:val="single" w:sz="4" w:space="1" w:color="auto"/>
          <w:right w:val="single" w:sz="4" w:space="4" w:color="auto"/>
        </w:pBdr>
        <w:rPr>
          <w:rFonts w:eastAsia="Times New Roman"/>
        </w:rPr>
      </w:pPr>
      <w:bookmarkStart w:id="177" w:name="_Toc459630842"/>
      <w:r w:rsidRPr="004C11AB">
        <w:rPr>
          <w:b/>
        </w:rPr>
        <w:t>PH4</w:t>
      </w:r>
      <w:r w:rsidR="001600D8" w:rsidRPr="004C11AB">
        <w:rPr>
          <w:b/>
        </w:rPr>
        <w:t xml:space="preserve"> - </w:t>
      </w:r>
      <w:r w:rsidRPr="004C11AB">
        <w:rPr>
          <w:rFonts w:eastAsia="Times New Roman"/>
          <w:b/>
        </w:rPr>
        <w:t>§164.310(a)(1) Standard</w:t>
      </w:r>
      <w:r w:rsidR="001600D8" w:rsidRPr="004C11AB">
        <w:rPr>
          <w:rFonts w:eastAsia="Times New Roman"/>
          <w:b/>
        </w:rPr>
        <w:t xml:space="preserve"> </w:t>
      </w:r>
      <w:r w:rsidR="001600D8" w:rsidRPr="004C11AB">
        <w:rPr>
          <w:rFonts w:eastAsia="Times New Roman"/>
        </w:rPr>
        <w:t>Do you have physical protections in place to manage physical security risks, such as a) locks on doors and windows and b) cameras in nonpublic areas to monitor all entrances and exits?</w:t>
      </w:r>
      <w:bookmarkEnd w:id="177"/>
    </w:p>
    <w:p w14:paraId="7D4AF052" w14:textId="77777777" w:rsidR="00F90D52" w:rsidRPr="00955CD6" w:rsidRDefault="00F90D52" w:rsidP="00F90D52">
      <w:pPr>
        <w:pStyle w:val="ListParagraph"/>
        <w:numPr>
          <w:ilvl w:val="0"/>
          <w:numId w:val="6"/>
        </w:numPr>
        <w:rPr>
          <w:rFonts w:eastAsia="Times New Roman" w:cs="Times New Roman"/>
          <w:b/>
          <w:color w:val="000000"/>
          <w:sz w:val="24"/>
          <w:szCs w:val="24"/>
          <w:rPrChange w:id="178" w:author="Hareesh Ganesan" w:date="2016-10-21T10:59:00Z">
            <w:rPr>
              <w:rFonts w:eastAsia="Times New Roman" w:cs="Times New Roman"/>
              <w:color w:val="000000"/>
              <w:sz w:val="24"/>
              <w:szCs w:val="24"/>
            </w:rPr>
          </w:rPrChange>
        </w:rPr>
      </w:pPr>
      <w:r w:rsidRPr="00955CD6">
        <w:rPr>
          <w:rFonts w:eastAsia="Times New Roman" w:cs="Times New Roman"/>
          <w:b/>
          <w:color w:val="000000"/>
          <w:sz w:val="24"/>
          <w:szCs w:val="24"/>
          <w:rPrChange w:id="179" w:author="Hareesh Ganesan" w:date="2016-10-21T10:59:00Z">
            <w:rPr>
              <w:rFonts w:eastAsia="Times New Roman" w:cs="Times New Roman"/>
              <w:color w:val="000000"/>
              <w:sz w:val="24"/>
              <w:szCs w:val="24"/>
            </w:rPr>
          </w:rPrChange>
        </w:rPr>
        <w:t>Yes</w:t>
      </w:r>
    </w:p>
    <w:p w14:paraId="3EF26B02" w14:textId="77777777" w:rsidR="00F90D52" w:rsidRPr="004C11AB" w:rsidRDefault="00F90D52" w:rsidP="00F90D52">
      <w:pPr>
        <w:pStyle w:val="ListParagraph"/>
        <w:numPr>
          <w:ilvl w:val="0"/>
          <w:numId w:val="1"/>
        </w:numPr>
        <w:rPr>
          <w:rFonts w:eastAsia="Times New Roman" w:cs="Times New Roman"/>
          <w:color w:val="000000"/>
          <w:sz w:val="24"/>
          <w:szCs w:val="24"/>
        </w:rPr>
      </w:pPr>
      <w:r w:rsidRPr="004C11AB">
        <w:rPr>
          <w:rFonts w:eastAsia="Times New Roman" w:cs="Times New Roman"/>
          <w:color w:val="000000"/>
          <w:sz w:val="24"/>
          <w:szCs w:val="24"/>
        </w:rPr>
        <w:t>No</w:t>
      </w:r>
    </w:p>
    <w:p w14:paraId="74FFF0E2" w14:textId="77777777" w:rsidR="00F90D52" w:rsidRPr="004C11AB" w:rsidRDefault="00F90D52" w:rsidP="00303CF2">
      <w:pPr>
        <w:pStyle w:val="ListParagraph"/>
        <w:rPr>
          <w:sz w:val="24"/>
          <w:szCs w:val="24"/>
        </w:rPr>
      </w:pPr>
    </w:p>
    <w:p w14:paraId="19C9010B" w14:textId="77777777" w:rsidR="00F90D52" w:rsidRPr="004C11AB" w:rsidRDefault="00F90D52" w:rsidP="00F90D52">
      <w:pPr>
        <w:rPr>
          <w:sz w:val="24"/>
          <w:szCs w:val="24"/>
        </w:rPr>
      </w:pPr>
      <w:r w:rsidRPr="004C11AB">
        <w:rPr>
          <w:b/>
          <w:sz w:val="24"/>
          <w:szCs w:val="24"/>
        </w:rPr>
        <w:t>If no</w:t>
      </w:r>
      <w:r w:rsidRPr="004C11AB">
        <w:rPr>
          <w:sz w:val="24"/>
          <w:szCs w:val="24"/>
        </w:rPr>
        <w:t>, please select from the following:</w:t>
      </w:r>
    </w:p>
    <w:p w14:paraId="4F39CF0C" w14:textId="77777777" w:rsidR="00F90D52" w:rsidRPr="004C11AB" w:rsidRDefault="00F90D52" w:rsidP="00F90D52">
      <w:pPr>
        <w:pStyle w:val="ListParagraph"/>
        <w:numPr>
          <w:ilvl w:val="0"/>
          <w:numId w:val="2"/>
        </w:numPr>
        <w:rPr>
          <w:sz w:val="24"/>
          <w:szCs w:val="24"/>
        </w:rPr>
      </w:pPr>
      <w:r w:rsidRPr="004C11AB">
        <w:rPr>
          <w:sz w:val="24"/>
          <w:szCs w:val="24"/>
        </w:rPr>
        <w:t>Cost</w:t>
      </w:r>
    </w:p>
    <w:p w14:paraId="77C8E735" w14:textId="77777777" w:rsidR="00F90D52" w:rsidRPr="004C11AB" w:rsidRDefault="00F90D52" w:rsidP="00F90D52">
      <w:pPr>
        <w:pStyle w:val="ListParagraph"/>
        <w:numPr>
          <w:ilvl w:val="0"/>
          <w:numId w:val="2"/>
        </w:numPr>
        <w:rPr>
          <w:sz w:val="24"/>
          <w:szCs w:val="24"/>
        </w:rPr>
      </w:pPr>
      <w:r w:rsidRPr="004C11AB">
        <w:rPr>
          <w:sz w:val="24"/>
          <w:szCs w:val="24"/>
        </w:rPr>
        <w:t>Practice Size</w:t>
      </w:r>
    </w:p>
    <w:p w14:paraId="715AD303" w14:textId="77777777" w:rsidR="00F90D52" w:rsidRPr="004C11AB" w:rsidRDefault="00F90D52" w:rsidP="00F90D52">
      <w:pPr>
        <w:pStyle w:val="ListParagraph"/>
        <w:numPr>
          <w:ilvl w:val="0"/>
          <w:numId w:val="2"/>
        </w:numPr>
        <w:rPr>
          <w:sz w:val="24"/>
          <w:szCs w:val="24"/>
        </w:rPr>
      </w:pPr>
      <w:r w:rsidRPr="004C11AB">
        <w:rPr>
          <w:sz w:val="24"/>
          <w:szCs w:val="24"/>
        </w:rPr>
        <w:t>Complexity</w:t>
      </w:r>
    </w:p>
    <w:p w14:paraId="445E168C" w14:textId="77777777" w:rsidR="00F90D52" w:rsidRPr="004C11AB" w:rsidRDefault="00F90D52" w:rsidP="00F90D52">
      <w:pPr>
        <w:pStyle w:val="ListParagraph"/>
        <w:numPr>
          <w:ilvl w:val="0"/>
          <w:numId w:val="2"/>
        </w:numPr>
        <w:rPr>
          <w:sz w:val="24"/>
          <w:szCs w:val="24"/>
        </w:rPr>
      </w:pPr>
      <w:r w:rsidRPr="004C11AB">
        <w:rPr>
          <w:sz w:val="24"/>
          <w:szCs w:val="24"/>
        </w:rPr>
        <w:t>Alternate Solution</w:t>
      </w:r>
    </w:p>
    <w:p w14:paraId="6893C775" w14:textId="77777777" w:rsidR="00F90D52" w:rsidRPr="004C11AB" w:rsidRDefault="00A36F05" w:rsidP="00F90D52">
      <w:pPr>
        <w:rPr>
          <w:sz w:val="24"/>
          <w:szCs w:val="24"/>
        </w:rPr>
      </w:pPr>
      <w:r w:rsidRPr="004C11AB">
        <w:rPr>
          <w:sz w:val="24"/>
          <w:szCs w:val="24"/>
        </w:rPr>
        <w:t>Please detail your current a</w:t>
      </w:r>
      <w:r w:rsidR="00F90D52" w:rsidRPr="004C11AB">
        <w:rPr>
          <w:sz w:val="24"/>
          <w:szCs w:val="24"/>
        </w:rPr>
        <w:t>ctivities:</w:t>
      </w:r>
    </w:p>
    <w:tbl>
      <w:tblPr>
        <w:tblStyle w:val="TableGrid"/>
        <w:tblW w:w="0" w:type="auto"/>
        <w:tblLook w:val="04A0" w:firstRow="1" w:lastRow="0" w:firstColumn="1" w:lastColumn="0" w:noHBand="0" w:noVBand="1"/>
      </w:tblPr>
      <w:tblGrid>
        <w:gridCol w:w="9576"/>
      </w:tblGrid>
      <w:tr w:rsidR="00F90D52" w:rsidRPr="004C11AB" w14:paraId="1E4F6A8E" w14:textId="77777777" w:rsidTr="00C04444">
        <w:tc>
          <w:tcPr>
            <w:tcW w:w="9576" w:type="dxa"/>
          </w:tcPr>
          <w:p w14:paraId="0857C21A" w14:textId="77777777" w:rsidR="00955CD6" w:rsidRPr="00955CD6" w:rsidRDefault="00955CD6" w:rsidP="00955CD6">
            <w:pPr>
              <w:rPr>
                <w:ins w:id="180" w:author="Hareesh Ganesan" w:date="2016-10-21T10:59:00Z"/>
                <w:sz w:val="24"/>
                <w:szCs w:val="24"/>
              </w:rPr>
            </w:pPr>
            <w:ins w:id="181" w:author="Hareesh Ganesan" w:date="2016-10-21T10:59:00Z">
              <w:r w:rsidRPr="00955CD6">
                <w:rPr>
                  <w:sz w:val="24"/>
                  <w:szCs w:val="24"/>
                </w:rPr>
                <w:t>7. Physical access is restricted using smart locks that track all access.</w:t>
              </w:r>
            </w:ins>
          </w:p>
          <w:p w14:paraId="29BE16D2" w14:textId="77777777" w:rsidR="00955CD6" w:rsidRPr="00955CD6" w:rsidRDefault="00955CD6" w:rsidP="00955CD6">
            <w:pPr>
              <w:rPr>
                <w:ins w:id="182" w:author="Hareesh Ganesan" w:date="2016-10-21T10:59:00Z"/>
                <w:sz w:val="24"/>
                <w:szCs w:val="24"/>
              </w:rPr>
            </w:pPr>
            <w:ins w:id="183" w:author="Hareesh Ganesan" w:date="2016-10-21T10:59:00Z">
              <w:r w:rsidRPr="00955CD6">
                <w:rPr>
                  <w:sz w:val="24"/>
                  <w:szCs w:val="24"/>
                </w:rPr>
                <w:tab/>
                <w:t>* Restricted areas and facilities are locked and when unattended (where feasible).</w:t>
              </w:r>
            </w:ins>
          </w:p>
          <w:p w14:paraId="7C7E32AE" w14:textId="77777777" w:rsidR="00955CD6" w:rsidRPr="00955CD6" w:rsidRDefault="00955CD6" w:rsidP="00955CD6">
            <w:pPr>
              <w:rPr>
                <w:ins w:id="184" w:author="Hareesh Ganesan" w:date="2016-10-21T10:59:00Z"/>
                <w:sz w:val="24"/>
                <w:szCs w:val="24"/>
              </w:rPr>
            </w:pPr>
            <w:ins w:id="185" w:author="Hareesh Ganesan" w:date="2016-10-21T10:59:00Z">
              <w:r w:rsidRPr="00955CD6">
                <w:rPr>
                  <w:sz w:val="24"/>
                  <w:szCs w:val="24"/>
                </w:rPr>
                <w:tab/>
                <w:t>* Only authorized workforce members receive access to restricted areas (as determined by the Security Officer).</w:t>
              </w:r>
            </w:ins>
          </w:p>
          <w:p w14:paraId="106B267D" w14:textId="77777777" w:rsidR="00955CD6" w:rsidRPr="00955CD6" w:rsidRDefault="00955CD6" w:rsidP="00955CD6">
            <w:pPr>
              <w:rPr>
                <w:ins w:id="186" w:author="Hareesh Ganesan" w:date="2016-10-21T10:59:00Z"/>
                <w:sz w:val="24"/>
                <w:szCs w:val="24"/>
              </w:rPr>
            </w:pPr>
            <w:ins w:id="187" w:author="Hareesh Ganesan" w:date="2016-10-21T10:59:00Z">
              <w:r w:rsidRPr="00955CD6">
                <w:rPr>
                  <w:sz w:val="24"/>
                  <w:szCs w:val="24"/>
                </w:rPr>
                <w:tab/>
                <w:t>* Access and keys are revoked upon termination of workforce members.</w:t>
              </w:r>
            </w:ins>
          </w:p>
          <w:p w14:paraId="79B044D3" w14:textId="77777777" w:rsidR="00955CD6" w:rsidRPr="00955CD6" w:rsidRDefault="00955CD6" w:rsidP="00955CD6">
            <w:pPr>
              <w:rPr>
                <w:ins w:id="188" w:author="Hareesh Ganesan" w:date="2016-10-21T10:59:00Z"/>
                <w:sz w:val="24"/>
                <w:szCs w:val="24"/>
              </w:rPr>
            </w:pPr>
            <w:ins w:id="189" w:author="Hareesh Ganesan" w:date="2016-10-21T10:59:00Z">
              <w:r w:rsidRPr="00955CD6">
                <w:rPr>
                  <w:sz w:val="24"/>
                  <w:szCs w:val="24"/>
                </w:rPr>
                <w:tab/>
                <w:t>* Workforce members must report a lost and/or stolen key(s) to the Security Officer.</w:t>
              </w:r>
            </w:ins>
          </w:p>
          <w:p w14:paraId="7A4D546D" w14:textId="77777777" w:rsidR="00955CD6" w:rsidRPr="00955CD6" w:rsidRDefault="00955CD6" w:rsidP="00955CD6">
            <w:pPr>
              <w:rPr>
                <w:ins w:id="190" w:author="Hareesh Ganesan" w:date="2016-10-21T10:59:00Z"/>
                <w:sz w:val="24"/>
                <w:szCs w:val="24"/>
              </w:rPr>
            </w:pPr>
            <w:ins w:id="191" w:author="Hareesh Ganesan" w:date="2016-10-21T10:59:00Z">
              <w:r w:rsidRPr="00955CD6">
                <w:rPr>
                  <w:sz w:val="24"/>
                  <w:szCs w:val="24"/>
                </w:rPr>
                <w:tab/>
                <w:t>* The Security Officer facilitates the changing of the lock(s) within 7 days of a key being reported lost/stolen</w:t>
              </w:r>
            </w:ins>
          </w:p>
          <w:p w14:paraId="03ACCA85" w14:textId="77777777" w:rsidR="00F90D52" w:rsidRPr="004C11AB" w:rsidRDefault="00F90D52" w:rsidP="00C04444">
            <w:pPr>
              <w:rPr>
                <w:sz w:val="24"/>
                <w:szCs w:val="24"/>
              </w:rPr>
            </w:pPr>
          </w:p>
          <w:p w14:paraId="16E1F99B" w14:textId="77777777" w:rsidR="00F90D52" w:rsidRPr="004C11AB" w:rsidRDefault="00F90D52" w:rsidP="00C04444">
            <w:pPr>
              <w:rPr>
                <w:sz w:val="24"/>
                <w:szCs w:val="24"/>
              </w:rPr>
            </w:pPr>
          </w:p>
          <w:p w14:paraId="76316601" w14:textId="77777777" w:rsidR="00F90D52" w:rsidRPr="004C11AB" w:rsidRDefault="00F90D52" w:rsidP="00C04444">
            <w:pPr>
              <w:rPr>
                <w:sz w:val="24"/>
                <w:szCs w:val="24"/>
              </w:rPr>
            </w:pPr>
          </w:p>
          <w:p w14:paraId="60232521" w14:textId="77777777" w:rsidR="00F90D52" w:rsidRPr="004C11AB" w:rsidRDefault="00F90D52" w:rsidP="00C04444">
            <w:pPr>
              <w:rPr>
                <w:sz w:val="24"/>
                <w:szCs w:val="24"/>
              </w:rPr>
            </w:pPr>
          </w:p>
          <w:p w14:paraId="3F544B10" w14:textId="77777777" w:rsidR="00F90D52" w:rsidRPr="004C11AB" w:rsidRDefault="00F90D52" w:rsidP="00C04444">
            <w:pPr>
              <w:rPr>
                <w:sz w:val="24"/>
                <w:szCs w:val="24"/>
              </w:rPr>
            </w:pPr>
          </w:p>
          <w:p w14:paraId="1FD08A1E" w14:textId="77777777" w:rsidR="00F90D52" w:rsidRPr="004C11AB" w:rsidRDefault="00F90D52" w:rsidP="00C04444">
            <w:pPr>
              <w:rPr>
                <w:sz w:val="24"/>
                <w:szCs w:val="24"/>
              </w:rPr>
            </w:pPr>
          </w:p>
        </w:tc>
      </w:tr>
    </w:tbl>
    <w:p w14:paraId="67B79244" w14:textId="77777777" w:rsidR="00F90D52" w:rsidRPr="004C11AB" w:rsidRDefault="00F90D52" w:rsidP="00F90D52">
      <w:pPr>
        <w:rPr>
          <w:sz w:val="24"/>
          <w:szCs w:val="24"/>
        </w:rPr>
      </w:pPr>
    </w:p>
    <w:p w14:paraId="08731BE4" w14:textId="77777777" w:rsidR="00F90D52" w:rsidRPr="004C11AB" w:rsidRDefault="00F90D52" w:rsidP="00F90D52">
      <w:pPr>
        <w:rPr>
          <w:sz w:val="24"/>
          <w:szCs w:val="24"/>
        </w:rPr>
      </w:pPr>
      <w:r w:rsidRPr="004C11AB">
        <w:rPr>
          <w:sz w:val="24"/>
          <w:szCs w:val="24"/>
        </w:rPr>
        <w:t>Please include any additional notes:</w:t>
      </w:r>
    </w:p>
    <w:tbl>
      <w:tblPr>
        <w:tblStyle w:val="TableGrid"/>
        <w:tblW w:w="0" w:type="auto"/>
        <w:tblLook w:val="04A0" w:firstRow="1" w:lastRow="0" w:firstColumn="1" w:lastColumn="0" w:noHBand="0" w:noVBand="1"/>
      </w:tblPr>
      <w:tblGrid>
        <w:gridCol w:w="9576"/>
      </w:tblGrid>
      <w:tr w:rsidR="00F90D52" w:rsidRPr="004C11AB" w14:paraId="5337F445" w14:textId="77777777" w:rsidTr="00C04444">
        <w:tc>
          <w:tcPr>
            <w:tcW w:w="9576" w:type="dxa"/>
          </w:tcPr>
          <w:p w14:paraId="43019D7E" w14:textId="77777777" w:rsidR="00F90D52" w:rsidRPr="004C11AB" w:rsidRDefault="00F90D52" w:rsidP="00C04444">
            <w:pPr>
              <w:rPr>
                <w:sz w:val="24"/>
                <w:szCs w:val="24"/>
              </w:rPr>
            </w:pPr>
          </w:p>
          <w:p w14:paraId="3003D64C" w14:textId="77777777" w:rsidR="00F90D52" w:rsidRPr="004C11AB" w:rsidRDefault="00F90D52" w:rsidP="00C04444">
            <w:pPr>
              <w:rPr>
                <w:sz w:val="24"/>
                <w:szCs w:val="24"/>
              </w:rPr>
            </w:pPr>
          </w:p>
          <w:p w14:paraId="1E40EE30" w14:textId="77777777" w:rsidR="00F90D52" w:rsidRPr="004C11AB" w:rsidRDefault="00F90D52" w:rsidP="00C04444">
            <w:pPr>
              <w:rPr>
                <w:sz w:val="24"/>
                <w:szCs w:val="24"/>
              </w:rPr>
            </w:pPr>
          </w:p>
          <w:p w14:paraId="3BFE7357" w14:textId="77777777" w:rsidR="00F90D52" w:rsidRPr="004C11AB" w:rsidRDefault="00F90D52" w:rsidP="00C04444">
            <w:pPr>
              <w:rPr>
                <w:sz w:val="24"/>
                <w:szCs w:val="24"/>
              </w:rPr>
            </w:pPr>
          </w:p>
          <w:p w14:paraId="2B9BAA85" w14:textId="77777777" w:rsidR="00F90D52" w:rsidRPr="004C11AB" w:rsidRDefault="00F90D52" w:rsidP="00C04444">
            <w:pPr>
              <w:rPr>
                <w:sz w:val="24"/>
                <w:szCs w:val="24"/>
              </w:rPr>
            </w:pPr>
          </w:p>
          <w:p w14:paraId="0DE988F6" w14:textId="77777777" w:rsidR="00F90D52" w:rsidRPr="004C11AB" w:rsidRDefault="00F90D52" w:rsidP="00C04444">
            <w:pPr>
              <w:rPr>
                <w:sz w:val="24"/>
                <w:szCs w:val="24"/>
              </w:rPr>
            </w:pPr>
          </w:p>
        </w:tc>
      </w:tr>
    </w:tbl>
    <w:p w14:paraId="24A2F008" w14:textId="77777777" w:rsidR="001600D8" w:rsidRPr="004C11AB" w:rsidRDefault="001600D8" w:rsidP="00F90D52">
      <w:pPr>
        <w:rPr>
          <w:sz w:val="24"/>
          <w:szCs w:val="24"/>
        </w:rPr>
      </w:pPr>
    </w:p>
    <w:p w14:paraId="19DF2B24" w14:textId="77777777" w:rsidR="00F90D52" w:rsidRPr="004C11AB" w:rsidRDefault="00F90D52" w:rsidP="00F90D52">
      <w:pPr>
        <w:rPr>
          <w:sz w:val="24"/>
          <w:szCs w:val="24"/>
        </w:rPr>
      </w:pPr>
      <w:r w:rsidRPr="004C11AB">
        <w:rPr>
          <w:sz w:val="24"/>
          <w:szCs w:val="24"/>
        </w:rPr>
        <w:t>Please detail your remediation plan:</w:t>
      </w:r>
    </w:p>
    <w:tbl>
      <w:tblPr>
        <w:tblStyle w:val="TableGrid"/>
        <w:tblW w:w="0" w:type="auto"/>
        <w:tblLook w:val="04A0" w:firstRow="1" w:lastRow="0" w:firstColumn="1" w:lastColumn="0" w:noHBand="0" w:noVBand="1"/>
      </w:tblPr>
      <w:tblGrid>
        <w:gridCol w:w="9576"/>
      </w:tblGrid>
      <w:tr w:rsidR="00F90D52" w:rsidRPr="004C11AB" w14:paraId="6C1B5D24" w14:textId="77777777" w:rsidTr="00C04444">
        <w:tc>
          <w:tcPr>
            <w:tcW w:w="9576" w:type="dxa"/>
          </w:tcPr>
          <w:p w14:paraId="2186BB74" w14:textId="77777777" w:rsidR="00F90D52" w:rsidRPr="004C11AB" w:rsidRDefault="00F90D52" w:rsidP="00C04444">
            <w:pPr>
              <w:rPr>
                <w:sz w:val="24"/>
                <w:szCs w:val="24"/>
              </w:rPr>
            </w:pPr>
          </w:p>
          <w:p w14:paraId="48D20D88" w14:textId="77777777" w:rsidR="00F90D52" w:rsidRPr="004C11AB" w:rsidRDefault="00F90D52" w:rsidP="00C04444">
            <w:pPr>
              <w:rPr>
                <w:sz w:val="24"/>
                <w:szCs w:val="24"/>
              </w:rPr>
            </w:pPr>
          </w:p>
          <w:p w14:paraId="3D5E03AE" w14:textId="77777777" w:rsidR="00F90D52" w:rsidRPr="004C11AB" w:rsidRDefault="00F90D52" w:rsidP="00C04444">
            <w:pPr>
              <w:rPr>
                <w:sz w:val="24"/>
                <w:szCs w:val="24"/>
              </w:rPr>
            </w:pPr>
          </w:p>
          <w:p w14:paraId="5AC00BEB" w14:textId="77777777" w:rsidR="00F90D52" w:rsidRPr="004C11AB" w:rsidRDefault="00F90D52" w:rsidP="00C04444">
            <w:pPr>
              <w:rPr>
                <w:sz w:val="24"/>
                <w:szCs w:val="24"/>
              </w:rPr>
            </w:pPr>
          </w:p>
          <w:p w14:paraId="14960AD1" w14:textId="77777777" w:rsidR="00F90D52" w:rsidRPr="004C11AB" w:rsidRDefault="00F90D52" w:rsidP="00C04444">
            <w:pPr>
              <w:rPr>
                <w:sz w:val="24"/>
                <w:szCs w:val="24"/>
              </w:rPr>
            </w:pPr>
          </w:p>
          <w:p w14:paraId="5B29C299" w14:textId="77777777" w:rsidR="00F90D52" w:rsidRPr="004C11AB" w:rsidRDefault="00F90D52" w:rsidP="00C04444">
            <w:pPr>
              <w:rPr>
                <w:sz w:val="24"/>
                <w:szCs w:val="24"/>
              </w:rPr>
            </w:pPr>
          </w:p>
        </w:tc>
      </w:tr>
    </w:tbl>
    <w:p w14:paraId="70D12E0E" w14:textId="77777777" w:rsidR="00F90D52" w:rsidRPr="004C11AB" w:rsidRDefault="00F90D52" w:rsidP="00F90D52">
      <w:pPr>
        <w:rPr>
          <w:sz w:val="24"/>
          <w:szCs w:val="24"/>
        </w:rPr>
      </w:pPr>
    </w:p>
    <w:p w14:paraId="23E0B238" w14:textId="77777777" w:rsidR="00F90D52" w:rsidRPr="004C11AB" w:rsidRDefault="00F90D52" w:rsidP="00F90D52">
      <w:pPr>
        <w:rPr>
          <w:sz w:val="24"/>
          <w:szCs w:val="24"/>
        </w:rPr>
      </w:pPr>
      <w:r w:rsidRPr="004C11AB">
        <w:rPr>
          <w:sz w:val="24"/>
          <w:szCs w:val="24"/>
        </w:rPr>
        <w:t>Please rate the likelihood of a threat/vulnerability affecting your ePHI:</w:t>
      </w:r>
    </w:p>
    <w:p w14:paraId="7E21CDCE" w14:textId="77777777" w:rsidR="00F90D52" w:rsidRPr="00955CD6" w:rsidRDefault="00F90D52" w:rsidP="00F90D52">
      <w:pPr>
        <w:pStyle w:val="ListParagraph"/>
        <w:numPr>
          <w:ilvl w:val="0"/>
          <w:numId w:val="3"/>
        </w:numPr>
        <w:rPr>
          <w:b/>
          <w:sz w:val="24"/>
          <w:szCs w:val="24"/>
          <w:rPrChange w:id="192" w:author="Hareesh Ganesan" w:date="2016-10-21T10:59:00Z">
            <w:rPr>
              <w:sz w:val="24"/>
              <w:szCs w:val="24"/>
            </w:rPr>
          </w:rPrChange>
        </w:rPr>
      </w:pPr>
      <w:r w:rsidRPr="00955CD6">
        <w:rPr>
          <w:b/>
          <w:sz w:val="24"/>
          <w:szCs w:val="24"/>
          <w:rPrChange w:id="193" w:author="Hareesh Ganesan" w:date="2016-10-21T10:59:00Z">
            <w:rPr>
              <w:sz w:val="24"/>
              <w:szCs w:val="24"/>
            </w:rPr>
          </w:rPrChange>
        </w:rPr>
        <w:t>Low</w:t>
      </w:r>
    </w:p>
    <w:p w14:paraId="71E15244" w14:textId="77777777" w:rsidR="00F90D52" w:rsidRPr="004C11AB" w:rsidRDefault="00F90D52" w:rsidP="00F90D52">
      <w:pPr>
        <w:pStyle w:val="ListParagraph"/>
        <w:numPr>
          <w:ilvl w:val="0"/>
          <w:numId w:val="3"/>
        </w:numPr>
        <w:rPr>
          <w:sz w:val="24"/>
          <w:szCs w:val="24"/>
        </w:rPr>
      </w:pPr>
      <w:r w:rsidRPr="004C11AB">
        <w:rPr>
          <w:sz w:val="24"/>
          <w:szCs w:val="24"/>
        </w:rPr>
        <w:t>Medium</w:t>
      </w:r>
    </w:p>
    <w:p w14:paraId="6C1DF369" w14:textId="77777777" w:rsidR="00F90D52" w:rsidRPr="004C11AB" w:rsidRDefault="00F90D52" w:rsidP="00F90D52">
      <w:pPr>
        <w:pStyle w:val="ListParagraph"/>
        <w:numPr>
          <w:ilvl w:val="0"/>
          <w:numId w:val="3"/>
        </w:numPr>
        <w:rPr>
          <w:sz w:val="24"/>
          <w:szCs w:val="24"/>
        </w:rPr>
      </w:pPr>
      <w:r w:rsidRPr="004C11AB">
        <w:rPr>
          <w:sz w:val="24"/>
          <w:szCs w:val="24"/>
        </w:rPr>
        <w:t>High</w:t>
      </w:r>
    </w:p>
    <w:p w14:paraId="540FF4F6" w14:textId="77777777" w:rsidR="00F90D52" w:rsidRPr="004C11AB" w:rsidRDefault="00F90D52" w:rsidP="00F90D52">
      <w:pPr>
        <w:rPr>
          <w:sz w:val="24"/>
          <w:szCs w:val="24"/>
        </w:rPr>
      </w:pPr>
      <w:r w:rsidRPr="004C11AB">
        <w:rPr>
          <w:sz w:val="24"/>
          <w:szCs w:val="24"/>
        </w:rPr>
        <w:t>Please rate the impact of a threat/vulnerability affecting your ePHI:</w:t>
      </w:r>
    </w:p>
    <w:p w14:paraId="033557EA" w14:textId="77777777" w:rsidR="00F90D52" w:rsidRPr="00955CD6" w:rsidRDefault="00F90D52" w:rsidP="00F90D52">
      <w:pPr>
        <w:pStyle w:val="ListParagraph"/>
        <w:numPr>
          <w:ilvl w:val="0"/>
          <w:numId w:val="3"/>
        </w:numPr>
        <w:rPr>
          <w:b/>
          <w:sz w:val="24"/>
          <w:szCs w:val="24"/>
          <w:rPrChange w:id="194" w:author="Hareesh Ganesan" w:date="2016-10-21T10:59:00Z">
            <w:rPr>
              <w:sz w:val="24"/>
              <w:szCs w:val="24"/>
            </w:rPr>
          </w:rPrChange>
        </w:rPr>
      </w:pPr>
      <w:r w:rsidRPr="00955CD6">
        <w:rPr>
          <w:b/>
          <w:sz w:val="24"/>
          <w:szCs w:val="24"/>
          <w:rPrChange w:id="195" w:author="Hareesh Ganesan" w:date="2016-10-21T10:59:00Z">
            <w:rPr>
              <w:sz w:val="24"/>
              <w:szCs w:val="24"/>
            </w:rPr>
          </w:rPrChange>
        </w:rPr>
        <w:t>Low</w:t>
      </w:r>
    </w:p>
    <w:p w14:paraId="307A579E" w14:textId="77777777" w:rsidR="00F90D52" w:rsidRPr="004C11AB" w:rsidRDefault="00F90D52" w:rsidP="00F90D52">
      <w:pPr>
        <w:pStyle w:val="ListParagraph"/>
        <w:numPr>
          <w:ilvl w:val="0"/>
          <w:numId w:val="3"/>
        </w:numPr>
        <w:rPr>
          <w:sz w:val="24"/>
          <w:szCs w:val="24"/>
        </w:rPr>
      </w:pPr>
      <w:r w:rsidRPr="004C11AB">
        <w:rPr>
          <w:sz w:val="24"/>
          <w:szCs w:val="24"/>
        </w:rPr>
        <w:t>Medium</w:t>
      </w:r>
    </w:p>
    <w:p w14:paraId="6080174C" w14:textId="77777777" w:rsidR="00F90D52" w:rsidRPr="004C11AB" w:rsidRDefault="00F90D52" w:rsidP="00F90D52">
      <w:pPr>
        <w:pStyle w:val="ListParagraph"/>
        <w:numPr>
          <w:ilvl w:val="0"/>
          <w:numId w:val="3"/>
        </w:numPr>
        <w:rPr>
          <w:sz w:val="24"/>
          <w:szCs w:val="24"/>
        </w:rPr>
      </w:pPr>
      <w:r w:rsidRPr="004C11AB">
        <w:rPr>
          <w:sz w:val="24"/>
          <w:szCs w:val="24"/>
        </w:rPr>
        <w:t>High</w:t>
      </w:r>
    </w:p>
    <w:p w14:paraId="2D0AB9B8" w14:textId="77777777" w:rsidR="00A22F9E" w:rsidRPr="004C11AB" w:rsidRDefault="00A22F9E" w:rsidP="00A22F9E">
      <w:pPr>
        <w:rPr>
          <w:rFonts w:cstheme="minorHAnsi"/>
          <w:b/>
          <w:sz w:val="24"/>
          <w:szCs w:val="24"/>
        </w:rPr>
      </w:pPr>
      <w:r w:rsidRPr="004C11AB">
        <w:rPr>
          <w:rFonts w:cstheme="minorHAnsi"/>
          <w:b/>
          <w:sz w:val="24"/>
          <w:szCs w:val="24"/>
        </w:rPr>
        <w:t>Overall Security Risk:</w:t>
      </w:r>
    </w:p>
    <w:p w14:paraId="0F838C08" w14:textId="77777777" w:rsidR="00A22F9E" w:rsidRPr="00955CD6" w:rsidRDefault="00A22F9E" w:rsidP="00A22F9E">
      <w:pPr>
        <w:pStyle w:val="ListParagraph"/>
        <w:numPr>
          <w:ilvl w:val="0"/>
          <w:numId w:val="3"/>
        </w:numPr>
        <w:rPr>
          <w:rFonts w:cstheme="minorHAnsi"/>
          <w:b/>
          <w:sz w:val="24"/>
          <w:szCs w:val="24"/>
          <w:rPrChange w:id="196" w:author="Hareesh Ganesan" w:date="2016-10-21T10:59:00Z">
            <w:rPr>
              <w:rFonts w:cstheme="minorHAnsi"/>
              <w:sz w:val="24"/>
              <w:szCs w:val="24"/>
            </w:rPr>
          </w:rPrChange>
        </w:rPr>
      </w:pPr>
      <w:r w:rsidRPr="00955CD6">
        <w:rPr>
          <w:rFonts w:cstheme="minorHAnsi"/>
          <w:b/>
          <w:sz w:val="24"/>
          <w:szCs w:val="24"/>
          <w:rPrChange w:id="197" w:author="Hareesh Ganesan" w:date="2016-10-21T10:59:00Z">
            <w:rPr>
              <w:rFonts w:cstheme="minorHAnsi"/>
              <w:sz w:val="24"/>
              <w:szCs w:val="24"/>
            </w:rPr>
          </w:rPrChange>
        </w:rPr>
        <w:t>Low</w:t>
      </w:r>
    </w:p>
    <w:p w14:paraId="449FCD9F" w14:textId="77777777" w:rsidR="00A22F9E" w:rsidRPr="004C11AB" w:rsidRDefault="00A22F9E" w:rsidP="00A22F9E">
      <w:pPr>
        <w:pStyle w:val="ListParagraph"/>
        <w:numPr>
          <w:ilvl w:val="0"/>
          <w:numId w:val="3"/>
        </w:numPr>
        <w:rPr>
          <w:rFonts w:cstheme="minorHAnsi"/>
          <w:sz w:val="24"/>
          <w:szCs w:val="24"/>
        </w:rPr>
      </w:pPr>
      <w:r w:rsidRPr="004C11AB">
        <w:rPr>
          <w:rFonts w:cstheme="minorHAnsi"/>
          <w:sz w:val="24"/>
          <w:szCs w:val="24"/>
        </w:rPr>
        <w:t>Medium</w:t>
      </w:r>
    </w:p>
    <w:p w14:paraId="41A027E0" w14:textId="77777777" w:rsidR="00A22F9E" w:rsidRPr="004C11AB" w:rsidRDefault="00A22F9E" w:rsidP="00A22F9E">
      <w:pPr>
        <w:pStyle w:val="ListParagraph"/>
        <w:numPr>
          <w:ilvl w:val="0"/>
          <w:numId w:val="3"/>
        </w:numPr>
        <w:rPr>
          <w:rFonts w:cstheme="minorHAnsi"/>
          <w:sz w:val="24"/>
          <w:szCs w:val="24"/>
        </w:rPr>
      </w:pPr>
      <w:r w:rsidRPr="004C11AB">
        <w:rPr>
          <w:rFonts w:cstheme="minorHAnsi"/>
          <w:sz w:val="24"/>
          <w:szCs w:val="24"/>
        </w:rPr>
        <w:t>High</w:t>
      </w:r>
    </w:p>
    <w:p w14:paraId="3826916B" w14:textId="77777777" w:rsidR="00F90D52" w:rsidRPr="004C11AB" w:rsidRDefault="00F90D52" w:rsidP="00F90D52">
      <w:pPr>
        <w:rPr>
          <w:b/>
          <w:sz w:val="24"/>
          <w:szCs w:val="24"/>
        </w:rPr>
      </w:pPr>
      <w:r w:rsidRPr="004C11AB">
        <w:rPr>
          <w:b/>
          <w:sz w:val="24"/>
          <w:szCs w:val="24"/>
        </w:rPr>
        <w:t>Related Information:</w:t>
      </w:r>
    </w:p>
    <w:p w14:paraId="3AA595EE" w14:textId="77777777" w:rsidR="00F90D52" w:rsidRPr="004C11AB" w:rsidRDefault="00F90D52" w:rsidP="00F90D52">
      <w:pPr>
        <w:rPr>
          <w:i/>
          <w:sz w:val="24"/>
          <w:szCs w:val="24"/>
        </w:rPr>
      </w:pPr>
      <w:r w:rsidRPr="004C11AB">
        <w:rPr>
          <w:i/>
          <w:sz w:val="24"/>
          <w:szCs w:val="24"/>
        </w:rPr>
        <w:t>Things to Consider to Help Answer the Question:</w:t>
      </w:r>
    </w:p>
    <w:p w14:paraId="7D75A00D" w14:textId="77777777" w:rsidR="00F90D52" w:rsidRPr="004C11AB" w:rsidRDefault="00F90D52" w:rsidP="00F90D52">
      <w:pPr>
        <w:rPr>
          <w:i/>
          <w:sz w:val="24"/>
          <w:szCs w:val="24"/>
        </w:rPr>
      </w:pPr>
      <w:r w:rsidRPr="004C11AB">
        <w:rPr>
          <w:rFonts w:eastAsia="Times New Roman" w:cs="Times New Roman"/>
          <w:color w:val="000000"/>
          <w:sz w:val="24"/>
          <w:szCs w:val="24"/>
        </w:rPr>
        <w:t>Consider whether your practice has physical protections for the rooms where your information systems are located, the building in which they are located, and the property where the building is situated. Physical protections are items such as door and window locks, fences, gates, and camera surveillance systems.</w:t>
      </w:r>
    </w:p>
    <w:p w14:paraId="248A15B3" w14:textId="77777777" w:rsidR="00F90D52" w:rsidRPr="004C11AB" w:rsidRDefault="00F90D52" w:rsidP="00F90D52">
      <w:pPr>
        <w:rPr>
          <w:i/>
          <w:sz w:val="24"/>
          <w:szCs w:val="24"/>
        </w:rPr>
      </w:pPr>
      <w:r w:rsidRPr="004C11AB">
        <w:rPr>
          <w:i/>
          <w:sz w:val="24"/>
          <w:szCs w:val="24"/>
        </w:rPr>
        <w:t>Possible Threats and Vulnerabilities:</w:t>
      </w:r>
    </w:p>
    <w:p w14:paraId="606F3AFC" w14:textId="77777777" w:rsidR="00F90D52" w:rsidRPr="004C11AB" w:rsidRDefault="00F90D52" w:rsidP="00F90D52">
      <w:pPr>
        <w:rPr>
          <w:i/>
          <w:sz w:val="24"/>
          <w:szCs w:val="24"/>
        </w:rPr>
      </w:pPr>
      <w:r w:rsidRPr="004C11AB">
        <w:rPr>
          <w:rFonts w:eastAsia="Times New Roman" w:cs="Times New Roman"/>
          <w:color w:val="000000"/>
          <w:sz w:val="24"/>
          <w:szCs w:val="24"/>
        </w:rPr>
        <w:t>Your ePHI could be accessed by unauthorized users if you do not use physical security methods and devices to protect your information systems and the premises where they are located.</w:t>
      </w:r>
      <w:r w:rsidRPr="004C11AB">
        <w:rPr>
          <w:rFonts w:eastAsia="Times New Roman" w:cs="Times New Roman"/>
          <w:color w:val="000000"/>
          <w:sz w:val="24"/>
          <w:szCs w:val="24"/>
        </w:rPr>
        <w:br/>
      </w:r>
      <w:r w:rsidRPr="004C11AB">
        <w:rPr>
          <w:rFonts w:eastAsia="Times New Roman" w:cs="Times New Roman"/>
          <w:color w:val="000000"/>
          <w:sz w:val="24"/>
          <w:szCs w:val="24"/>
        </w:rPr>
        <w:br/>
        <w:t>Some potential impacts include:</w:t>
      </w:r>
      <w:r w:rsidRPr="004C11AB">
        <w:rPr>
          <w:rFonts w:eastAsia="Times New Roman" w:cs="Times New Roman"/>
          <w:color w:val="000000"/>
          <w:sz w:val="24"/>
          <w:szCs w:val="24"/>
        </w:rPr>
        <w:br/>
      </w:r>
      <w:r w:rsidRPr="004C11AB">
        <w:rPr>
          <w:rFonts w:eastAsia="Times New Roman" w:cs="Times New Roman"/>
          <w:color w:val="000000"/>
          <w:sz w:val="24"/>
          <w:szCs w:val="24"/>
        </w:rPr>
        <w:br/>
        <w:t>• Human threats, such as physical access by an unauthorized user, which can compromise ePHI. Unauthorized disclosure, loss, or theft of ePHI can lead to identity theft.</w:t>
      </w:r>
    </w:p>
    <w:p w14:paraId="2636AFEA" w14:textId="77777777" w:rsidR="00F90D52" w:rsidRPr="004C11AB" w:rsidRDefault="00F90D52" w:rsidP="00F90D52">
      <w:pPr>
        <w:spacing w:after="0" w:line="240" w:lineRule="auto"/>
        <w:rPr>
          <w:rFonts w:eastAsia="Times New Roman" w:cstheme="minorHAnsi"/>
          <w:bCs/>
          <w:i/>
          <w:sz w:val="24"/>
          <w:szCs w:val="24"/>
        </w:rPr>
      </w:pPr>
      <w:r w:rsidRPr="004C11AB">
        <w:rPr>
          <w:rFonts w:eastAsia="Times New Roman" w:cstheme="minorHAnsi"/>
          <w:bCs/>
          <w:i/>
          <w:sz w:val="24"/>
          <w:szCs w:val="24"/>
        </w:rPr>
        <w:t>Examples of Safeguards:</w:t>
      </w:r>
      <w:r w:rsidR="00FA0D0B" w:rsidRPr="004C11AB">
        <w:rPr>
          <w:rFonts w:eastAsia="Times New Roman" w:cstheme="minorHAnsi"/>
          <w:bCs/>
          <w:i/>
          <w:sz w:val="24"/>
          <w:szCs w:val="24"/>
        </w:rPr>
        <w:t xml:space="preserve"> </w:t>
      </w:r>
    </w:p>
    <w:p w14:paraId="1B0759BC" w14:textId="77777777" w:rsidR="00F90D52" w:rsidRPr="004C11AB" w:rsidRDefault="001A34AC" w:rsidP="00F90D52">
      <w:pPr>
        <w:spacing w:after="0" w:line="240" w:lineRule="auto"/>
        <w:rPr>
          <w:rFonts w:eastAsia="Times New Roman" w:cstheme="minorHAnsi"/>
          <w:bCs/>
          <w:sz w:val="24"/>
          <w:szCs w:val="24"/>
        </w:rPr>
      </w:pPr>
      <w:r w:rsidRPr="004C11AB">
        <w:rPr>
          <w:rFonts w:eastAsia="Times New Roman" w:cstheme="minorHAnsi"/>
          <w:bCs/>
          <w:sz w:val="24"/>
          <w:szCs w:val="24"/>
        </w:rPr>
        <w:t>Below are some potential safeguards to use against possible threats/vulnerabilities. NOTE: The safeguards you choose will depend on the degree of risk</w:t>
      </w:r>
      <w:r w:rsidR="00F90D52" w:rsidRPr="004C11AB">
        <w:rPr>
          <w:rFonts w:eastAsia="Times New Roman" w:cstheme="minorHAnsi"/>
          <w:bCs/>
          <w:sz w:val="24"/>
          <w:szCs w:val="24"/>
        </w:rPr>
        <w:t xml:space="preserve"> and the potential harm that the threat/vulnerability poses to you and the individuals who are the subjects of the ePHI.</w:t>
      </w:r>
    </w:p>
    <w:p w14:paraId="040A3DD8" w14:textId="77777777" w:rsidR="00F90D52" w:rsidRPr="004C11AB" w:rsidRDefault="00F90D52" w:rsidP="00F90D52">
      <w:pPr>
        <w:rPr>
          <w:sz w:val="24"/>
          <w:szCs w:val="24"/>
        </w:rPr>
      </w:pPr>
    </w:p>
    <w:p w14:paraId="17F331F5" w14:textId="77777777" w:rsidR="00F90D52" w:rsidRPr="004C11AB" w:rsidRDefault="00F90D52" w:rsidP="00334D44">
      <w:pPr>
        <w:rPr>
          <w:rFonts w:eastAsia="Times New Roman" w:cs="Times New Roman"/>
          <w:color w:val="000000"/>
          <w:sz w:val="24"/>
          <w:szCs w:val="24"/>
        </w:rPr>
      </w:pPr>
      <w:r w:rsidRPr="004C11AB">
        <w:rPr>
          <w:rFonts w:eastAsia="Times New Roman" w:cs="Times New Roman"/>
          <w:color w:val="000000"/>
          <w:sz w:val="24"/>
          <w:szCs w:val="24"/>
        </w:rPr>
        <w:t>Have policies and procedures that are designed to control physical access to information systems that have ePHI, to include facilities and rooms where your information systems are located. [45 CFR §164.310(a)(1)]</w:t>
      </w:r>
      <w:r w:rsidRPr="004C11AB">
        <w:rPr>
          <w:rFonts w:eastAsia="Times New Roman" w:cs="Times New Roman"/>
          <w:color w:val="000000"/>
          <w:sz w:val="24"/>
          <w:szCs w:val="24"/>
        </w:rPr>
        <w:br/>
      </w:r>
      <w:r w:rsidRPr="004C11AB">
        <w:rPr>
          <w:rFonts w:eastAsia="Times New Roman" w:cs="Times New Roman"/>
          <w:color w:val="000000"/>
          <w:sz w:val="24"/>
          <w:szCs w:val="24"/>
        </w:rPr>
        <w:br/>
        <w:t xml:space="preserve">Limit access to workstation locations and other information systems that process or store ePHI by establishing physical access control procedures. Protective measures could include locks on doors, windows, and gates; exterior fences; barriers; and monitoring/detection camera systems. </w:t>
      </w:r>
      <w:r w:rsidRPr="004C11AB">
        <w:rPr>
          <w:rFonts w:eastAsia="Times New Roman" w:cs="Times New Roman"/>
          <w:color w:val="000000"/>
          <w:sz w:val="24"/>
          <w:szCs w:val="24"/>
        </w:rPr>
        <w:br/>
        <w:t>[NIST SP 800-53 PE-3]</w:t>
      </w:r>
    </w:p>
    <w:p w14:paraId="67D0371A" w14:textId="77777777" w:rsidR="001600D8" w:rsidRPr="004C11AB" w:rsidRDefault="00C04444" w:rsidP="001600D8">
      <w:pPr>
        <w:pStyle w:val="Heading1"/>
        <w:pBdr>
          <w:top w:val="single" w:sz="4" w:space="1" w:color="auto"/>
          <w:left w:val="single" w:sz="4" w:space="4" w:color="auto"/>
          <w:bottom w:val="single" w:sz="4" w:space="1" w:color="auto"/>
          <w:right w:val="single" w:sz="4" w:space="4" w:color="auto"/>
        </w:pBdr>
        <w:rPr>
          <w:rFonts w:eastAsia="Times New Roman"/>
        </w:rPr>
      </w:pPr>
      <w:bookmarkStart w:id="198" w:name="_Toc459630843"/>
      <w:r w:rsidRPr="004C11AB">
        <w:rPr>
          <w:b/>
        </w:rPr>
        <w:t>PH5</w:t>
      </w:r>
      <w:r w:rsidR="001600D8" w:rsidRPr="004C11AB">
        <w:rPr>
          <w:b/>
        </w:rPr>
        <w:t xml:space="preserve"> - </w:t>
      </w:r>
      <w:r w:rsidRPr="004C11AB">
        <w:rPr>
          <w:rFonts w:eastAsia="Times New Roman"/>
          <w:b/>
        </w:rPr>
        <w:t>§164.310(a)(2)(i) Addressable</w:t>
      </w:r>
      <w:r w:rsidR="001600D8" w:rsidRPr="004C11AB">
        <w:rPr>
          <w:rFonts w:eastAsia="Times New Roman"/>
          <w:b/>
        </w:rPr>
        <w:t xml:space="preserve"> </w:t>
      </w:r>
      <w:r w:rsidR="001600D8" w:rsidRPr="004C11AB">
        <w:rPr>
          <w:rFonts w:eastAsia="Times New Roman"/>
        </w:rPr>
        <w:t>Do you plan and coordinate physical (facilities) and technical (information systems, mobile devices, or workstations) security-related activities (such as testing) before doing such activities to reduce the impact on your practice assets and individuals?</w:t>
      </w:r>
      <w:bookmarkEnd w:id="198"/>
    </w:p>
    <w:p w14:paraId="39DEDC01" w14:textId="77777777" w:rsidR="00C04444" w:rsidRPr="00955CD6" w:rsidRDefault="00C04444" w:rsidP="00C04444">
      <w:pPr>
        <w:pStyle w:val="ListParagraph"/>
        <w:numPr>
          <w:ilvl w:val="0"/>
          <w:numId w:val="7"/>
        </w:numPr>
        <w:rPr>
          <w:rFonts w:eastAsia="Times New Roman" w:cs="Times New Roman"/>
          <w:b/>
          <w:color w:val="000000"/>
          <w:sz w:val="24"/>
          <w:szCs w:val="24"/>
          <w:rPrChange w:id="199" w:author="Hareesh Ganesan" w:date="2016-10-21T11:00:00Z">
            <w:rPr>
              <w:rFonts w:eastAsia="Times New Roman" w:cs="Times New Roman"/>
              <w:color w:val="000000"/>
              <w:sz w:val="24"/>
              <w:szCs w:val="24"/>
            </w:rPr>
          </w:rPrChange>
        </w:rPr>
      </w:pPr>
      <w:r w:rsidRPr="00955CD6">
        <w:rPr>
          <w:rFonts w:eastAsia="Times New Roman" w:cs="Times New Roman"/>
          <w:b/>
          <w:color w:val="000000"/>
          <w:sz w:val="24"/>
          <w:szCs w:val="24"/>
          <w:rPrChange w:id="200" w:author="Hareesh Ganesan" w:date="2016-10-21T11:00:00Z">
            <w:rPr>
              <w:rFonts w:eastAsia="Times New Roman" w:cs="Times New Roman"/>
              <w:color w:val="000000"/>
              <w:sz w:val="24"/>
              <w:szCs w:val="24"/>
            </w:rPr>
          </w:rPrChange>
        </w:rPr>
        <w:t>Yes</w:t>
      </w:r>
    </w:p>
    <w:p w14:paraId="35AAD9FF" w14:textId="77777777" w:rsidR="00C04444" w:rsidRPr="004C11AB" w:rsidRDefault="00C04444" w:rsidP="00C04444">
      <w:pPr>
        <w:pStyle w:val="ListParagraph"/>
        <w:numPr>
          <w:ilvl w:val="0"/>
          <w:numId w:val="1"/>
        </w:numPr>
        <w:rPr>
          <w:rFonts w:eastAsia="Times New Roman" w:cs="Times New Roman"/>
          <w:color w:val="000000"/>
          <w:sz w:val="24"/>
          <w:szCs w:val="24"/>
        </w:rPr>
      </w:pPr>
      <w:r w:rsidRPr="004C11AB">
        <w:rPr>
          <w:rFonts w:eastAsia="Times New Roman" w:cs="Times New Roman"/>
          <w:color w:val="000000"/>
          <w:sz w:val="24"/>
          <w:szCs w:val="24"/>
        </w:rPr>
        <w:t>No</w:t>
      </w:r>
    </w:p>
    <w:p w14:paraId="7679D7FC" w14:textId="77777777" w:rsidR="00C04444" w:rsidRPr="004C11AB" w:rsidRDefault="00C04444" w:rsidP="00C04444">
      <w:pPr>
        <w:rPr>
          <w:sz w:val="24"/>
          <w:szCs w:val="24"/>
        </w:rPr>
      </w:pPr>
      <w:r w:rsidRPr="004C11AB">
        <w:rPr>
          <w:b/>
          <w:sz w:val="24"/>
          <w:szCs w:val="24"/>
        </w:rPr>
        <w:t>If no</w:t>
      </w:r>
      <w:r w:rsidRPr="004C11AB">
        <w:rPr>
          <w:sz w:val="24"/>
          <w:szCs w:val="24"/>
        </w:rPr>
        <w:t>, please select from the following:</w:t>
      </w:r>
    </w:p>
    <w:p w14:paraId="3B5FE245" w14:textId="77777777" w:rsidR="00C04444" w:rsidRPr="004C11AB" w:rsidRDefault="00C04444" w:rsidP="00C04444">
      <w:pPr>
        <w:pStyle w:val="ListParagraph"/>
        <w:numPr>
          <w:ilvl w:val="0"/>
          <w:numId w:val="2"/>
        </w:numPr>
        <w:rPr>
          <w:sz w:val="24"/>
          <w:szCs w:val="24"/>
        </w:rPr>
      </w:pPr>
      <w:r w:rsidRPr="004C11AB">
        <w:rPr>
          <w:sz w:val="24"/>
          <w:szCs w:val="24"/>
        </w:rPr>
        <w:t>Cost</w:t>
      </w:r>
    </w:p>
    <w:p w14:paraId="6878577E" w14:textId="77777777" w:rsidR="00C04444" w:rsidRPr="004C11AB" w:rsidRDefault="00C04444" w:rsidP="00C04444">
      <w:pPr>
        <w:pStyle w:val="ListParagraph"/>
        <w:numPr>
          <w:ilvl w:val="0"/>
          <w:numId w:val="2"/>
        </w:numPr>
        <w:rPr>
          <w:sz w:val="24"/>
          <w:szCs w:val="24"/>
        </w:rPr>
      </w:pPr>
      <w:r w:rsidRPr="004C11AB">
        <w:rPr>
          <w:sz w:val="24"/>
          <w:szCs w:val="24"/>
        </w:rPr>
        <w:t>Practice Size</w:t>
      </w:r>
    </w:p>
    <w:p w14:paraId="6BC16239" w14:textId="77777777" w:rsidR="00C04444" w:rsidRPr="004C11AB" w:rsidRDefault="00C04444" w:rsidP="00C04444">
      <w:pPr>
        <w:pStyle w:val="ListParagraph"/>
        <w:numPr>
          <w:ilvl w:val="0"/>
          <w:numId w:val="2"/>
        </w:numPr>
        <w:rPr>
          <w:sz w:val="24"/>
          <w:szCs w:val="24"/>
        </w:rPr>
      </w:pPr>
      <w:r w:rsidRPr="004C11AB">
        <w:rPr>
          <w:sz w:val="24"/>
          <w:szCs w:val="24"/>
        </w:rPr>
        <w:t>Complexity</w:t>
      </w:r>
    </w:p>
    <w:p w14:paraId="74E222A9" w14:textId="77777777" w:rsidR="00C04444" w:rsidRPr="004C11AB" w:rsidRDefault="00C04444" w:rsidP="00C04444">
      <w:pPr>
        <w:pStyle w:val="ListParagraph"/>
        <w:numPr>
          <w:ilvl w:val="0"/>
          <w:numId w:val="2"/>
        </w:numPr>
        <w:rPr>
          <w:sz w:val="24"/>
          <w:szCs w:val="24"/>
        </w:rPr>
      </w:pPr>
      <w:r w:rsidRPr="004C11AB">
        <w:rPr>
          <w:sz w:val="24"/>
          <w:szCs w:val="24"/>
        </w:rPr>
        <w:t>Alternate Solution</w:t>
      </w:r>
    </w:p>
    <w:p w14:paraId="22589446" w14:textId="77777777" w:rsidR="00C04444" w:rsidRPr="004C11AB" w:rsidRDefault="00A36F05" w:rsidP="00C04444">
      <w:pPr>
        <w:rPr>
          <w:sz w:val="24"/>
          <w:szCs w:val="24"/>
        </w:rPr>
      </w:pPr>
      <w:r w:rsidRPr="004C11AB">
        <w:rPr>
          <w:sz w:val="24"/>
          <w:szCs w:val="24"/>
        </w:rPr>
        <w:t>Please d</w:t>
      </w:r>
      <w:r w:rsidR="00C04444" w:rsidRPr="004C11AB">
        <w:rPr>
          <w:sz w:val="24"/>
          <w:szCs w:val="24"/>
        </w:rPr>
        <w:t xml:space="preserve">etail your current </w:t>
      </w:r>
      <w:r w:rsidRPr="004C11AB">
        <w:rPr>
          <w:sz w:val="24"/>
          <w:szCs w:val="24"/>
        </w:rPr>
        <w:t>a</w:t>
      </w:r>
      <w:r w:rsidR="00C04444" w:rsidRPr="004C11AB">
        <w:rPr>
          <w:sz w:val="24"/>
          <w:szCs w:val="24"/>
        </w:rPr>
        <w:t>ctivities:</w:t>
      </w:r>
    </w:p>
    <w:tbl>
      <w:tblPr>
        <w:tblStyle w:val="TableGrid"/>
        <w:tblW w:w="0" w:type="auto"/>
        <w:tblLook w:val="04A0" w:firstRow="1" w:lastRow="0" w:firstColumn="1" w:lastColumn="0" w:noHBand="0" w:noVBand="1"/>
      </w:tblPr>
      <w:tblGrid>
        <w:gridCol w:w="9576"/>
      </w:tblGrid>
      <w:tr w:rsidR="00C04444" w:rsidRPr="004C11AB" w14:paraId="36ADF1F9" w14:textId="77777777" w:rsidTr="00C04444">
        <w:tc>
          <w:tcPr>
            <w:tcW w:w="9576" w:type="dxa"/>
          </w:tcPr>
          <w:p w14:paraId="3B3D040B" w14:textId="77777777" w:rsidR="00C04444" w:rsidRPr="004C11AB" w:rsidRDefault="00955CD6" w:rsidP="00C04444">
            <w:pPr>
              <w:rPr>
                <w:sz w:val="24"/>
                <w:szCs w:val="24"/>
              </w:rPr>
            </w:pPr>
            <w:ins w:id="201" w:author="Hareesh Ganesan" w:date="2016-10-21T11:00:00Z">
              <w:r>
                <w:rPr>
                  <w:sz w:val="24"/>
                  <w:szCs w:val="24"/>
                </w:rPr>
                <w:t xml:space="preserve">Particularly around disaster recovery and continuity, physical and technical safeguards are considered together. Our </w:t>
              </w:r>
            </w:ins>
            <w:ins w:id="202" w:author="Hareesh Ganesan" w:date="2016-10-21T11:04:00Z">
              <w:r>
                <w:rPr>
                  <w:sz w:val="24"/>
                  <w:szCs w:val="24"/>
                </w:rPr>
                <w:t xml:space="preserve">risk management review policy in our Risk Management Policy particularly considers the introduction of new physical systems. </w:t>
              </w:r>
            </w:ins>
          </w:p>
          <w:p w14:paraId="2ED0DFD5" w14:textId="77777777" w:rsidR="00C04444" w:rsidRPr="004C11AB" w:rsidRDefault="00C04444" w:rsidP="00C04444">
            <w:pPr>
              <w:rPr>
                <w:sz w:val="24"/>
                <w:szCs w:val="24"/>
              </w:rPr>
            </w:pPr>
          </w:p>
          <w:p w14:paraId="1E27ACF2" w14:textId="77777777" w:rsidR="00C04444" w:rsidRPr="004C11AB" w:rsidRDefault="00C04444" w:rsidP="00C04444">
            <w:pPr>
              <w:rPr>
                <w:sz w:val="24"/>
                <w:szCs w:val="24"/>
              </w:rPr>
            </w:pPr>
          </w:p>
          <w:p w14:paraId="73228D16" w14:textId="77777777" w:rsidR="00C04444" w:rsidRPr="004C11AB" w:rsidRDefault="00C04444" w:rsidP="00C04444">
            <w:pPr>
              <w:rPr>
                <w:sz w:val="24"/>
                <w:szCs w:val="24"/>
              </w:rPr>
            </w:pPr>
          </w:p>
          <w:p w14:paraId="0F8B88A5" w14:textId="77777777" w:rsidR="00C04444" w:rsidRPr="004C11AB" w:rsidRDefault="00C04444" w:rsidP="00C04444">
            <w:pPr>
              <w:rPr>
                <w:sz w:val="24"/>
                <w:szCs w:val="24"/>
              </w:rPr>
            </w:pPr>
          </w:p>
          <w:p w14:paraId="7705DAF5" w14:textId="77777777" w:rsidR="00C04444" w:rsidRPr="004C11AB" w:rsidRDefault="00C04444" w:rsidP="00C04444">
            <w:pPr>
              <w:rPr>
                <w:sz w:val="24"/>
                <w:szCs w:val="24"/>
              </w:rPr>
            </w:pPr>
          </w:p>
        </w:tc>
      </w:tr>
    </w:tbl>
    <w:p w14:paraId="4A28B8CB" w14:textId="77777777" w:rsidR="00C04444" w:rsidRPr="004C11AB" w:rsidRDefault="00C04444" w:rsidP="00C04444">
      <w:pPr>
        <w:rPr>
          <w:sz w:val="24"/>
          <w:szCs w:val="24"/>
        </w:rPr>
      </w:pPr>
    </w:p>
    <w:p w14:paraId="17462DB3" w14:textId="77777777" w:rsidR="00C04444" w:rsidRPr="004C11AB" w:rsidRDefault="00C04444" w:rsidP="00C04444">
      <w:pPr>
        <w:rPr>
          <w:sz w:val="24"/>
          <w:szCs w:val="24"/>
        </w:rPr>
      </w:pPr>
      <w:r w:rsidRPr="004C11AB">
        <w:rPr>
          <w:sz w:val="24"/>
          <w:szCs w:val="24"/>
        </w:rPr>
        <w:t>Please include any additional notes:</w:t>
      </w:r>
    </w:p>
    <w:tbl>
      <w:tblPr>
        <w:tblStyle w:val="TableGrid"/>
        <w:tblW w:w="0" w:type="auto"/>
        <w:tblLook w:val="04A0" w:firstRow="1" w:lastRow="0" w:firstColumn="1" w:lastColumn="0" w:noHBand="0" w:noVBand="1"/>
      </w:tblPr>
      <w:tblGrid>
        <w:gridCol w:w="9576"/>
      </w:tblGrid>
      <w:tr w:rsidR="00C04444" w:rsidRPr="004C11AB" w14:paraId="444E2F1F" w14:textId="77777777" w:rsidTr="00C04444">
        <w:tc>
          <w:tcPr>
            <w:tcW w:w="9576" w:type="dxa"/>
          </w:tcPr>
          <w:p w14:paraId="7A53D95B" w14:textId="77777777" w:rsidR="00C04444" w:rsidRPr="004C11AB" w:rsidRDefault="00C04444" w:rsidP="00C04444">
            <w:pPr>
              <w:rPr>
                <w:sz w:val="24"/>
                <w:szCs w:val="24"/>
              </w:rPr>
            </w:pPr>
          </w:p>
          <w:p w14:paraId="7DC67423" w14:textId="77777777" w:rsidR="00C04444" w:rsidRPr="004C11AB" w:rsidRDefault="00C04444" w:rsidP="00C04444">
            <w:pPr>
              <w:rPr>
                <w:sz w:val="24"/>
                <w:szCs w:val="24"/>
              </w:rPr>
            </w:pPr>
          </w:p>
          <w:p w14:paraId="41625B20" w14:textId="77777777" w:rsidR="00C04444" w:rsidRPr="004C11AB" w:rsidRDefault="00C04444" w:rsidP="00C04444">
            <w:pPr>
              <w:rPr>
                <w:sz w:val="24"/>
                <w:szCs w:val="24"/>
              </w:rPr>
            </w:pPr>
          </w:p>
          <w:p w14:paraId="754EB091" w14:textId="77777777" w:rsidR="00C04444" w:rsidRPr="004C11AB" w:rsidRDefault="00C04444" w:rsidP="00C04444">
            <w:pPr>
              <w:rPr>
                <w:sz w:val="24"/>
                <w:szCs w:val="24"/>
              </w:rPr>
            </w:pPr>
          </w:p>
          <w:p w14:paraId="66D891A0" w14:textId="77777777" w:rsidR="00C04444" w:rsidRPr="004C11AB" w:rsidRDefault="00C04444" w:rsidP="00C04444">
            <w:pPr>
              <w:rPr>
                <w:sz w:val="24"/>
                <w:szCs w:val="24"/>
              </w:rPr>
            </w:pPr>
          </w:p>
          <w:p w14:paraId="1D579725" w14:textId="77777777" w:rsidR="00C04444" w:rsidRPr="004C11AB" w:rsidRDefault="00C04444" w:rsidP="00C04444">
            <w:pPr>
              <w:rPr>
                <w:sz w:val="24"/>
                <w:szCs w:val="24"/>
              </w:rPr>
            </w:pPr>
          </w:p>
        </w:tc>
      </w:tr>
    </w:tbl>
    <w:p w14:paraId="06729973" w14:textId="77777777" w:rsidR="00C04444" w:rsidRPr="004C11AB" w:rsidRDefault="00C04444" w:rsidP="00C04444">
      <w:pPr>
        <w:rPr>
          <w:sz w:val="24"/>
          <w:szCs w:val="24"/>
        </w:rPr>
      </w:pPr>
    </w:p>
    <w:p w14:paraId="75757471" w14:textId="77777777" w:rsidR="00C04444" w:rsidRPr="004C11AB" w:rsidRDefault="00C04444" w:rsidP="00C04444">
      <w:pPr>
        <w:rPr>
          <w:sz w:val="24"/>
          <w:szCs w:val="24"/>
        </w:rPr>
      </w:pPr>
      <w:r w:rsidRPr="004C11AB">
        <w:rPr>
          <w:sz w:val="24"/>
          <w:szCs w:val="24"/>
        </w:rPr>
        <w:t>Please detail your remediation plan:</w:t>
      </w:r>
    </w:p>
    <w:tbl>
      <w:tblPr>
        <w:tblStyle w:val="TableGrid"/>
        <w:tblW w:w="0" w:type="auto"/>
        <w:tblLook w:val="04A0" w:firstRow="1" w:lastRow="0" w:firstColumn="1" w:lastColumn="0" w:noHBand="0" w:noVBand="1"/>
      </w:tblPr>
      <w:tblGrid>
        <w:gridCol w:w="9576"/>
      </w:tblGrid>
      <w:tr w:rsidR="00C04444" w:rsidRPr="004C11AB" w14:paraId="345ED1DF" w14:textId="77777777" w:rsidTr="00C04444">
        <w:tc>
          <w:tcPr>
            <w:tcW w:w="9576" w:type="dxa"/>
          </w:tcPr>
          <w:p w14:paraId="3600FE93" w14:textId="77777777" w:rsidR="00C04444" w:rsidRPr="004C11AB" w:rsidRDefault="00C04444" w:rsidP="00C04444">
            <w:pPr>
              <w:rPr>
                <w:sz w:val="24"/>
                <w:szCs w:val="24"/>
              </w:rPr>
            </w:pPr>
          </w:p>
          <w:p w14:paraId="5F331A0D" w14:textId="77777777" w:rsidR="00C04444" w:rsidRPr="004C11AB" w:rsidRDefault="00C04444" w:rsidP="00C04444">
            <w:pPr>
              <w:rPr>
                <w:sz w:val="24"/>
                <w:szCs w:val="24"/>
              </w:rPr>
            </w:pPr>
          </w:p>
          <w:p w14:paraId="467B5DF5" w14:textId="77777777" w:rsidR="00C04444" w:rsidRPr="004C11AB" w:rsidRDefault="00C04444" w:rsidP="00C04444">
            <w:pPr>
              <w:rPr>
                <w:sz w:val="24"/>
                <w:szCs w:val="24"/>
              </w:rPr>
            </w:pPr>
          </w:p>
          <w:p w14:paraId="05D055CD" w14:textId="77777777" w:rsidR="00C04444" w:rsidRPr="004C11AB" w:rsidRDefault="00C04444" w:rsidP="00C04444">
            <w:pPr>
              <w:rPr>
                <w:sz w:val="24"/>
                <w:szCs w:val="24"/>
              </w:rPr>
            </w:pPr>
          </w:p>
          <w:p w14:paraId="24784C20" w14:textId="77777777" w:rsidR="00C04444" w:rsidRPr="004C11AB" w:rsidRDefault="00C04444" w:rsidP="00C04444">
            <w:pPr>
              <w:rPr>
                <w:sz w:val="24"/>
                <w:szCs w:val="24"/>
              </w:rPr>
            </w:pPr>
          </w:p>
          <w:p w14:paraId="360D395F" w14:textId="77777777" w:rsidR="00C04444" w:rsidRPr="004C11AB" w:rsidRDefault="00C04444" w:rsidP="00C04444">
            <w:pPr>
              <w:rPr>
                <w:sz w:val="24"/>
                <w:szCs w:val="24"/>
              </w:rPr>
            </w:pPr>
          </w:p>
        </w:tc>
      </w:tr>
    </w:tbl>
    <w:p w14:paraId="34A6221E" w14:textId="77777777" w:rsidR="00C04444" w:rsidRPr="004C11AB" w:rsidRDefault="00C04444" w:rsidP="00C04444">
      <w:pPr>
        <w:rPr>
          <w:sz w:val="24"/>
          <w:szCs w:val="24"/>
        </w:rPr>
      </w:pPr>
    </w:p>
    <w:p w14:paraId="6477A506" w14:textId="77777777" w:rsidR="00C04444" w:rsidRPr="004C11AB" w:rsidRDefault="00C04444" w:rsidP="00C04444">
      <w:pPr>
        <w:rPr>
          <w:sz w:val="24"/>
          <w:szCs w:val="24"/>
        </w:rPr>
      </w:pPr>
      <w:r w:rsidRPr="004C11AB">
        <w:rPr>
          <w:sz w:val="24"/>
          <w:szCs w:val="24"/>
        </w:rPr>
        <w:t>Please rate the likelihood of a threat/vulnerability affecting your ePHI:</w:t>
      </w:r>
    </w:p>
    <w:p w14:paraId="5D02C5FF" w14:textId="77777777" w:rsidR="00C04444" w:rsidRPr="00955CD6" w:rsidRDefault="00C04444" w:rsidP="00C04444">
      <w:pPr>
        <w:pStyle w:val="ListParagraph"/>
        <w:numPr>
          <w:ilvl w:val="0"/>
          <w:numId w:val="3"/>
        </w:numPr>
        <w:rPr>
          <w:b/>
          <w:sz w:val="24"/>
          <w:szCs w:val="24"/>
          <w:rPrChange w:id="203" w:author="Hareesh Ganesan" w:date="2016-10-21T11:04:00Z">
            <w:rPr>
              <w:sz w:val="24"/>
              <w:szCs w:val="24"/>
            </w:rPr>
          </w:rPrChange>
        </w:rPr>
      </w:pPr>
      <w:r w:rsidRPr="00955CD6">
        <w:rPr>
          <w:b/>
          <w:sz w:val="24"/>
          <w:szCs w:val="24"/>
          <w:rPrChange w:id="204" w:author="Hareesh Ganesan" w:date="2016-10-21T11:04:00Z">
            <w:rPr>
              <w:sz w:val="24"/>
              <w:szCs w:val="24"/>
            </w:rPr>
          </w:rPrChange>
        </w:rPr>
        <w:t>Low</w:t>
      </w:r>
    </w:p>
    <w:p w14:paraId="4E72BA47" w14:textId="77777777" w:rsidR="00C04444" w:rsidRPr="004C11AB" w:rsidRDefault="00C04444" w:rsidP="00C04444">
      <w:pPr>
        <w:pStyle w:val="ListParagraph"/>
        <w:numPr>
          <w:ilvl w:val="0"/>
          <w:numId w:val="3"/>
        </w:numPr>
        <w:rPr>
          <w:sz w:val="24"/>
          <w:szCs w:val="24"/>
        </w:rPr>
      </w:pPr>
      <w:r w:rsidRPr="004C11AB">
        <w:rPr>
          <w:sz w:val="24"/>
          <w:szCs w:val="24"/>
        </w:rPr>
        <w:t>Medium</w:t>
      </w:r>
    </w:p>
    <w:p w14:paraId="22610C30" w14:textId="77777777" w:rsidR="00C04444" w:rsidRPr="004C11AB" w:rsidRDefault="00C04444" w:rsidP="00C04444">
      <w:pPr>
        <w:pStyle w:val="ListParagraph"/>
        <w:numPr>
          <w:ilvl w:val="0"/>
          <w:numId w:val="3"/>
        </w:numPr>
        <w:rPr>
          <w:sz w:val="24"/>
          <w:szCs w:val="24"/>
        </w:rPr>
      </w:pPr>
      <w:r w:rsidRPr="004C11AB">
        <w:rPr>
          <w:sz w:val="24"/>
          <w:szCs w:val="24"/>
        </w:rPr>
        <w:t>High</w:t>
      </w:r>
    </w:p>
    <w:p w14:paraId="001D517A" w14:textId="77777777" w:rsidR="00C04444" w:rsidRPr="004C11AB" w:rsidRDefault="00C04444" w:rsidP="00C04444">
      <w:pPr>
        <w:rPr>
          <w:sz w:val="24"/>
          <w:szCs w:val="24"/>
        </w:rPr>
      </w:pPr>
      <w:r w:rsidRPr="004C11AB">
        <w:rPr>
          <w:sz w:val="24"/>
          <w:szCs w:val="24"/>
        </w:rPr>
        <w:t>Please rate the impact of a threat/vulnerability affecting your ePHI:</w:t>
      </w:r>
    </w:p>
    <w:p w14:paraId="7FCB6618" w14:textId="77777777" w:rsidR="00C04444" w:rsidRPr="00955CD6" w:rsidRDefault="00C04444" w:rsidP="00C04444">
      <w:pPr>
        <w:pStyle w:val="ListParagraph"/>
        <w:numPr>
          <w:ilvl w:val="0"/>
          <w:numId w:val="3"/>
        </w:numPr>
        <w:rPr>
          <w:b/>
          <w:sz w:val="24"/>
          <w:szCs w:val="24"/>
          <w:rPrChange w:id="205" w:author="Hareesh Ganesan" w:date="2016-10-21T11:04:00Z">
            <w:rPr>
              <w:sz w:val="24"/>
              <w:szCs w:val="24"/>
            </w:rPr>
          </w:rPrChange>
        </w:rPr>
      </w:pPr>
      <w:r w:rsidRPr="00955CD6">
        <w:rPr>
          <w:b/>
          <w:sz w:val="24"/>
          <w:szCs w:val="24"/>
          <w:rPrChange w:id="206" w:author="Hareesh Ganesan" w:date="2016-10-21T11:04:00Z">
            <w:rPr>
              <w:sz w:val="24"/>
              <w:szCs w:val="24"/>
            </w:rPr>
          </w:rPrChange>
        </w:rPr>
        <w:t>Low</w:t>
      </w:r>
    </w:p>
    <w:p w14:paraId="3918B070" w14:textId="77777777" w:rsidR="00C04444" w:rsidRPr="004C11AB" w:rsidRDefault="00C04444" w:rsidP="00C04444">
      <w:pPr>
        <w:pStyle w:val="ListParagraph"/>
        <w:numPr>
          <w:ilvl w:val="0"/>
          <w:numId w:val="3"/>
        </w:numPr>
        <w:rPr>
          <w:sz w:val="24"/>
          <w:szCs w:val="24"/>
        </w:rPr>
      </w:pPr>
      <w:r w:rsidRPr="004C11AB">
        <w:rPr>
          <w:sz w:val="24"/>
          <w:szCs w:val="24"/>
        </w:rPr>
        <w:t>Medium</w:t>
      </w:r>
    </w:p>
    <w:p w14:paraId="03359B5F" w14:textId="77777777" w:rsidR="00C04444" w:rsidRPr="004C11AB" w:rsidRDefault="00C04444" w:rsidP="00C04444">
      <w:pPr>
        <w:pStyle w:val="ListParagraph"/>
        <w:numPr>
          <w:ilvl w:val="0"/>
          <w:numId w:val="3"/>
        </w:numPr>
        <w:rPr>
          <w:sz w:val="24"/>
          <w:szCs w:val="24"/>
        </w:rPr>
      </w:pPr>
      <w:r w:rsidRPr="004C11AB">
        <w:rPr>
          <w:sz w:val="24"/>
          <w:szCs w:val="24"/>
        </w:rPr>
        <w:t>High</w:t>
      </w:r>
    </w:p>
    <w:p w14:paraId="3A964774" w14:textId="77777777" w:rsidR="00302DE5" w:rsidRPr="004C11AB" w:rsidRDefault="00302DE5" w:rsidP="00302DE5">
      <w:pPr>
        <w:rPr>
          <w:rFonts w:cstheme="minorHAnsi"/>
          <w:b/>
          <w:sz w:val="24"/>
          <w:szCs w:val="24"/>
        </w:rPr>
      </w:pPr>
      <w:r w:rsidRPr="004C11AB">
        <w:rPr>
          <w:rFonts w:cstheme="minorHAnsi"/>
          <w:b/>
          <w:sz w:val="24"/>
          <w:szCs w:val="24"/>
        </w:rPr>
        <w:t>Overall Security Risk:</w:t>
      </w:r>
    </w:p>
    <w:p w14:paraId="324012F9" w14:textId="77777777" w:rsidR="00302DE5" w:rsidRPr="00955CD6" w:rsidRDefault="00302DE5" w:rsidP="00302DE5">
      <w:pPr>
        <w:pStyle w:val="ListParagraph"/>
        <w:numPr>
          <w:ilvl w:val="0"/>
          <w:numId w:val="3"/>
        </w:numPr>
        <w:rPr>
          <w:rFonts w:cstheme="minorHAnsi"/>
          <w:b/>
          <w:sz w:val="24"/>
          <w:szCs w:val="24"/>
          <w:rPrChange w:id="207" w:author="Hareesh Ganesan" w:date="2016-10-21T11:04:00Z">
            <w:rPr>
              <w:rFonts w:cstheme="minorHAnsi"/>
              <w:sz w:val="24"/>
              <w:szCs w:val="24"/>
            </w:rPr>
          </w:rPrChange>
        </w:rPr>
      </w:pPr>
      <w:r w:rsidRPr="00955CD6">
        <w:rPr>
          <w:rFonts w:cstheme="minorHAnsi"/>
          <w:b/>
          <w:sz w:val="24"/>
          <w:szCs w:val="24"/>
          <w:rPrChange w:id="208" w:author="Hareesh Ganesan" w:date="2016-10-21T11:04:00Z">
            <w:rPr>
              <w:rFonts w:cstheme="minorHAnsi"/>
              <w:sz w:val="24"/>
              <w:szCs w:val="24"/>
            </w:rPr>
          </w:rPrChange>
        </w:rPr>
        <w:t>Low</w:t>
      </w:r>
    </w:p>
    <w:p w14:paraId="5F249F2A" w14:textId="77777777" w:rsidR="00302DE5" w:rsidRPr="004C11AB" w:rsidRDefault="00302DE5" w:rsidP="00302DE5">
      <w:pPr>
        <w:pStyle w:val="ListParagraph"/>
        <w:numPr>
          <w:ilvl w:val="0"/>
          <w:numId w:val="3"/>
        </w:numPr>
        <w:rPr>
          <w:rFonts w:cstheme="minorHAnsi"/>
          <w:sz w:val="24"/>
          <w:szCs w:val="24"/>
        </w:rPr>
      </w:pPr>
      <w:r w:rsidRPr="004C11AB">
        <w:rPr>
          <w:rFonts w:cstheme="minorHAnsi"/>
          <w:sz w:val="24"/>
          <w:szCs w:val="24"/>
        </w:rPr>
        <w:t>Medium</w:t>
      </w:r>
    </w:p>
    <w:p w14:paraId="1AFAFDC1" w14:textId="77777777" w:rsidR="00302DE5" w:rsidRPr="004C11AB" w:rsidRDefault="00302DE5" w:rsidP="00302DE5">
      <w:pPr>
        <w:pStyle w:val="ListParagraph"/>
        <w:numPr>
          <w:ilvl w:val="0"/>
          <w:numId w:val="3"/>
        </w:numPr>
        <w:rPr>
          <w:rFonts w:cstheme="minorHAnsi"/>
          <w:sz w:val="24"/>
          <w:szCs w:val="24"/>
        </w:rPr>
      </w:pPr>
      <w:r w:rsidRPr="004C11AB">
        <w:rPr>
          <w:rFonts w:cstheme="minorHAnsi"/>
          <w:sz w:val="24"/>
          <w:szCs w:val="24"/>
        </w:rPr>
        <w:t>High</w:t>
      </w:r>
    </w:p>
    <w:p w14:paraId="29E59361" w14:textId="77777777" w:rsidR="00C04444" w:rsidRPr="004C11AB" w:rsidRDefault="00C04444" w:rsidP="00C04444">
      <w:pPr>
        <w:rPr>
          <w:b/>
          <w:sz w:val="24"/>
          <w:szCs w:val="24"/>
        </w:rPr>
      </w:pPr>
      <w:r w:rsidRPr="004C11AB">
        <w:rPr>
          <w:b/>
          <w:sz w:val="24"/>
          <w:szCs w:val="24"/>
        </w:rPr>
        <w:t>Related Information:</w:t>
      </w:r>
    </w:p>
    <w:p w14:paraId="6753C7E7" w14:textId="77777777" w:rsidR="00C04444" w:rsidRPr="004C11AB" w:rsidRDefault="00C04444" w:rsidP="00C04444">
      <w:pPr>
        <w:rPr>
          <w:i/>
          <w:sz w:val="24"/>
          <w:szCs w:val="24"/>
        </w:rPr>
      </w:pPr>
      <w:r w:rsidRPr="004C11AB">
        <w:rPr>
          <w:i/>
          <w:sz w:val="24"/>
          <w:szCs w:val="24"/>
        </w:rPr>
        <w:t>Things to Consider to Help Answer the Question:</w:t>
      </w:r>
    </w:p>
    <w:p w14:paraId="1428D6B1" w14:textId="77777777" w:rsidR="00C04444" w:rsidRPr="004C11AB" w:rsidRDefault="00C04444" w:rsidP="00C04444">
      <w:pPr>
        <w:rPr>
          <w:i/>
          <w:sz w:val="24"/>
          <w:szCs w:val="24"/>
        </w:rPr>
      </w:pPr>
      <w:r w:rsidRPr="004C11AB">
        <w:rPr>
          <w:rFonts w:eastAsia="Times New Roman" w:cs="Times New Roman"/>
          <w:color w:val="000000"/>
          <w:sz w:val="24"/>
          <w:szCs w:val="24"/>
        </w:rPr>
        <w:t>Efficiencies can be achieved when you coordinate physical and information technology protections. Failing to do so can result in damage (or loss) suffered to your facility or your information systems.</w:t>
      </w:r>
    </w:p>
    <w:p w14:paraId="7DC0FBBF" w14:textId="77777777" w:rsidR="00C04444" w:rsidRPr="004C11AB" w:rsidRDefault="00C04444" w:rsidP="00C04444">
      <w:pPr>
        <w:rPr>
          <w:i/>
          <w:sz w:val="24"/>
          <w:szCs w:val="24"/>
        </w:rPr>
      </w:pPr>
      <w:r w:rsidRPr="004C11AB">
        <w:rPr>
          <w:i/>
          <w:sz w:val="24"/>
          <w:szCs w:val="24"/>
        </w:rPr>
        <w:t>Possible Threats and Vulnerabilities:</w:t>
      </w:r>
    </w:p>
    <w:p w14:paraId="6F86B81C" w14:textId="77777777" w:rsidR="00C04444" w:rsidRPr="004C11AB" w:rsidRDefault="00C04444" w:rsidP="00C04444">
      <w:pPr>
        <w:rPr>
          <w:i/>
          <w:sz w:val="24"/>
          <w:szCs w:val="24"/>
        </w:rPr>
      </w:pPr>
      <w:r w:rsidRPr="004C11AB">
        <w:rPr>
          <w:rFonts w:eastAsia="Times New Roman" w:cs="Times New Roman"/>
          <w:color w:val="000000"/>
          <w:sz w:val="24"/>
          <w:szCs w:val="24"/>
        </w:rPr>
        <w:t xml:space="preserve">Your practice may be unable to recover from a disaster if you do not test facilities and the security-related activities of their information systems before executing them. </w:t>
      </w:r>
      <w:r w:rsidRPr="004C11AB">
        <w:rPr>
          <w:rFonts w:eastAsia="Times New Roman" w:cs="Times New Roman"/>
          <w:color w:val="000000"/>
          <w:sz w:val="24"/>
          <w:szCs w:val="24"/>
        </w:rPr>
        <w:br/>
      </w:r>
      <w:r w:rsidRPr="004C11AB">
        <w:rPr>
          <w:rFonts w:eastAsia="Times New Roman" w:cs="Times New Roman"/>
          <w:color w:val="000000"/>
          <w:sz w:val="24"/>
          <w:szCs w:val="24"/>
        </w:rPr>
        <w:br/>
        <w:t>Some potential impacts include:</w:t>
      </w:r>
      <w:r w:rsidRPr="004C11AB">
        <w:rPr>
          <w:rFonts w:eastAsia="Times New Roman" w:cs="Times New Roman"/>
          <w:color w:val="000000"/>
          <w:sz w:val="24"/>
          <w:szCs w:val="24"/>
        </w:rPr>
        <w:br/>
      </w:r>
      <w:r w:rsidRPr="004C11AB">
        <w:rPr>
          <w:rFonts w:eastAsia="Times New Roman" w:cs="Times New Roman"/>
          <w:color w:val="000000"/>
          <w:sz w:val="24"/>
          <w:szCs w:val="24"/>
        </w:rPr>
        <w:br/>
        <w:t>• Natural and environmental threats, such as fire, water, loss of power, and temperature extremes, which can compromise the function and integrity of your practice’s information systems.</w:t>
      </w:r>
    </w:p>
    <w:p w14:paraId="1E51EF67" w14:textId="77777777" w:rsidR="00C04444" w:rsidRPr="004C11AB" w:rsidRDefault="00C04444" w:rsidP="00C04444">
      <w:pPr>
        <w:spacing w:after="0" w:line="240" w:lineRule="auto"/>
        <w:rPr>
          <w:rFonts w:eastAsia="Times New Roman" w:cstheme="minorHAnsi"/>
          <w:bCs/>
          <w:i/>
          <w:sz w:val="24"/>
          <w:szCs w:val="24"/>
        </w:rPr>
      </w:pPr>
      <w:r w:rsidRPr="004C11AB">
        <w:rPr>
          <w:rFonts w:eastAsia="Times New Roman" w:cstheme="minorHAnsi"/>
          <w:bCs/>
          <w:i/>
          <w:sz w:val="24"/>
          <w:szCs w:val="24"/>
        </w:rPr>
        <w:t>Examples of Safeguards:</w:t>
      </w:r>
      <w:r w:rsidR="00FA0D0B" w:rsidRPr="004C11AB">
        <w:rPr>
          <w:rFonts w:eastAsia="Times New Roman" w:cstheme="minorHAnsi"/>
          <w:bCs/>
          <w:i/>
          <w:sz w:val="24"/>
          <w:szCs w:val="24"/>
        </w:rPr>
        <w:t xml:space="preserve"> </w:t>
      </w:r>
    </w:p>
    <w:p w14:paraId="485A052E" w14:textId="77777777" w:rsidR="00C04444" w:rsidRPr="004C11AB" w:rsidRDefault="001A34AC" w:rsidP="00C04444">
      <w:pPr>
        <w:spacing w:after="0" w:line="240" w:lineRule="auto"/>
        <w:rPr>
          <w:rFonts w:eastAsia="Times New Roman" w:cstheme="minorHAnsi"/>
          <w:bCs/>
          <w:sz w:val="24"/>
          <w:szCs w:val="24"/>
        </w:rPr>
      </w:pPr>
      <w:r w:rsidRPr="004C11AB">
        <w:rPr>
          <w:rFonts w:eastAsia="Times New Roman" w:cstheme="minorHAnsi"/>
          <w:bCs/>
          <w:sz w:val="24"/>
          <w:szCs w:val="24"/>
        </w:rPr>
        <w:t>Below are some potential safeguards to use against possible threats/vulnerabilities. NOTE: The safeguards you choose will depend on the degree of risk</w:t>
      </w:r>
      <w:r w:rsidR="00C04444" w:rsidRPr="004C11AB">
        <w:rPr>
          <w:rFonts w:eastAsia="Times New Roman" w:cstheme="minorHAnsi"/>
          <w:bCs/>
          <w:sz w:val="24"/>
          <w:szCs w:val="24"/>
        </w:rPr>
        <w:t xml:space="preserve"> and the potential harm that the threat/vulnerability poses to you and the individuals who are the subjects of the ePHI.</w:t>
      </w:r>
    </w:p>
    <w:p w14:paraId="4085897B" w14:textId="77777777" w:rsidR="00C04444" w:rsidRPr="004C11AB" w:rsidRDefault="00C04444" w:rsidP="00C04444">
      <w:pPr>
        <w:rPr>
          <w:sz w:val="24"/>
          <w:szCs w:val="24"/>
        </w:rPr>
      </w:pPr>
    </w:p>
    <w:p w14:paraId="5DF8105E" w14:textId="77777777" w:rsidR="00C04444" w:rsidRPr="004C11AB" w:rsidRDefault="00C04444" w:rsidP="00C04444">
      <w:pPr>
        <w:spacing w:after="0" w:line="240" w:lineRule="auto"/>
        <w:rPr>
          <w:rFonts w:eastAsia="Times New Roman" w:cs="Times New Roman"/>
          <w:color w:val="000000"/>
          <w:sz w:val="24"/>
          <w:szCs w:val="24"/>
        </w:rPr>
      </w:pPr>
      <w:r w:rsidRPr="004C11AB">
        <w:rPr>
          <w:rFonts w:eastAsia="Times New Roman" w:cs="Times New Roman"/>
          <w:color w:val="000000"/>
          <w:sz w:val="24"/>
          <w:szCs w:val="24"/>
        </w:rPr>
        <w:t>Have procedures in place for emergency situations that manage and allow access to facilities where ePHI is stored in order to support lost data recovery tasks, per the disaster recovery and emergency mode operations plan.</w:t>
      </w:r>
      <w:r w:rsidRPr="004C11AB">
        <w:rPr>
          <w:rFonts w:eastAsia="Times New Roman" w:cs="Times New Roman"/>
          <w:color w:val="000000"/>
          <w:sz w:val="24"/>
          <w:szCs w:val="24"/>
        </w:rPr>
        <w:br/>
        <w:t>[45 CFR §165.310(a)(2)(i)]</w:t>
      </w:r>
      <w:r w:rsidRPr="004C11AB">
        <w:rPr>
          <w:rFonts w:eastAsia="Times New Roman" w:cs="Times New Roman"/>
          <w:color w:val="000000"/>
          <w:sz w:val="24"/>
          <w:szCs w:val="24"/>
        </w:rPr>
        <w:br/>
      </w:r>
      <w:r w:rsidRPr="004C11AB">
        <w:rPr>
          <w:rFonts w:eastAsia="Times New Roman" w:cs="Times New Roman"/>
          <w:color w:val="000000"/>
          <w:sz w:val="24"/>
          <w:szCs w:val="24"/>
        </w:rPr>
        <w:br/>
        <w:t xml:space="preserve">Establish and periodically test your emergency procedures to: </w:t>
      </w:r>
      <w:r w:rsidRPr="004C11AB">
        <w:rPr>
          <w:rFonts w:eastAsia="Times New Roman" w:cs="Times New Roman"/>
          <w:color w:val="000000"/>
          <w:sz w:val="24"/>
          <w:szCs w:val="24"/>
        </w:rPr>
        <w:br/>
      </w:r>
      <w:r w:rsidRPr="004C11AB">
        <w:rPr>
          <w:rFonts w:eastAsia="Times New Roman" w:cs="Times New Roman"/>
          <w:color w:val="000000"/>
          <w:sz w:val="24"/>
          <w:szCs w:val="24"/>
        </w:rPr>
        <w:br/>
        <w:t>Establish an alternate processing site to continue operations by:</w:t>
      </w:r>
    </w:p>
    <w:p w14:paraId="1098DA71" w14:textId="77777777" w:rsidR="00C04444" w:rsidRPr="004C11AB" w:rsidRDefault="00C04444" w:rsidP="00C04444">
      <w:pPr>
        <w:rPr>
          <w:sz w:val="24"/>
          <w:szCs w:val="24"/>
        </w:rPr>
      </w:pPr>
    </w:p>
    <w:p w14:paraId="5300D0EE" w14:textId="77777777" w:rsidR="00C04444" w:rsidRPr="004C11AB" w:rsidRDefault="00C04444" w:rsidP="00C04444">
      <w:pPr>
        <w:rPr>
          <w:rFonts w:eastAsia="Times New Roman" w:cs="Times New Roman"/>
          <w:color w:val="000000"/>
          <w:sz w:val="24"/>
          <w:szCs w:val="24"/>
        </w:rPr>
      </w:pPr>
      <w:r w:rsidRPr="004C11AB">
        <w:rPr>
          <w:rFonts w:eastAsia="Times New Roman" w:cs="Times New Roman"/>
          <w:color w:val="000000"/>
          <w:sz w:val="24"/>
          <w:szCs w:val="24"/>
        </w:rPr>
        <w:t>• Having appropriate agreements to permit the transfer and resumption of information services.</w:t>
      </w:r>
      <w:r w:rsidRPr="004C11AB">
        <w:rPr>
          <w:rFonts w:eastAsia="Times New Roman" w:cs="Times New Roman"/>
          <w:color w:val="000000"/>
          <w:sz w:val="24"/>
          <w:szCs w:val="24"/>
        </w:rPr>
        <w:br/>
        <w:t>• Ensuring required equipment and supplies are onsite.</w:t>
      </w:r>
      <w:r w:rsidRPr="004C11AB">
        <w:rPr>
          <w:rFonts w:eastAsia="Times New Roman" w:cs="Times New Roman"/>
          <w:color w:val="000000"/>
          <w:sz w:val="24"/>
          <w:szCs w:val="24"/>
        </w:rPr>
        <w:br/>
        <w:t>• Ensuring applicable security safeguards are in place.</w:t>
      </w:r>
      <w:r w:rsidRPr="004C11AB">
        <w:rPr>
          <w:rFonts w:eastAsia="Times New Roman" w:cs="Times New Roman"/>
          <w:color w:val="000000"/>
          <w:sz w:val="24"/>
          <w:szCs w:val="24"/>
        </w:rPr>
        <w:br/>
        <w:t>[NIST SP 800-53 CP-7]</w:t>
      </w:r>
      <w:r w:rsidRPr="004C11AB">
        <w:rPr>
          <w:rFonts w:eastAsia="Times New Roman" w:cs="Times New Roman"/>
          <w:color w:val="000000"/>
          <w:sz w:val="24"/>
          <w:szCs w:val="24"/>
        </w:rPr>
        <w:br/>
      </w:r>
    </w:p>
    <w:p w14:paraId="615C16EC" w14:textId="77777777" w:rsidR="00C04444" w:rsidRPr="004C11AB" w:rsidRDefault="00C04444" w:rsidP="00C04444">
      <w:pPr>
        <w:rPr>
          <w:rFonts w:eastAsia="Times New Roman" w:cs="Times New Roman"/>
          <w:color w:val="000000"/>
          <w:sz w:val="24"/>
          <w:szCs w:val="24"/>
        </w:rPr>
      </w:pPr>
      <w:r w:rsidRPr="004C11AB">
        <w:rPr>
          <w:rFonts w:eastAsia="Times New Roman" w:cs="Times New Roman"/>
          <w:color w:val="000000"/>
          <w:sz w:val="24"/>
          <w:szCs w:val="24"/>
        </w:rPr>
        <w:t>When necessary, establish an Alternate Work Site, to continue operations that include:</w:t>
      </w:r>
      <w:r w:rsidR="00FA0D0B" w:rsidRPr="004C11AB">
        <w:rPr>
          <w:rFonts w:eastAsia="Times New Roman" w:cs="Times New Roman"/>
          <w:color w:val="000000"/>
          <w:sz w:val="24"/>
          <w:szCs w:val="24"/>
        </w:rPr>
        <w:t xml:space="preserve"> </w:t>
      </w:r>
    </w:p>
    <w:p w14:paraId="24E83B1F" w14:textId="77777777" w:rsidR="00C04444" w:rsidRPr="004C11AB" w:rsidDel="00955CD6" w:rsidRDefault="00C04444">
      <w:pPr>
        <w:rPr>
          <w:del w:id="209" w:author="Hareesh Ganesan" w:date="2016-10-21T11:05:00Z"/>
          <w:rFonts w:eastAsia="Times New Roman" w:cs="Times New Roman"/>
          <w:color w:val="000000"/>
          <w:sz w:val="24"/>
          <w:szCs w:val="24"/>
        </w:rPr>
      </w:pPr>
      <w:r w:rsidRPr="004C11AB">
        <w:rPr>
          <w:rFonts w:eastAsia="Times New Roman" w:cs="Times New Roman"/>
          <w:color w:val="000000"/>
          <w:sz w:val="24"/>
          <w:szCs w:val="24"/>
        </w:rPr>
        <w:t>• Security controls.</w:t>
      </w:r>
      <w:r w:rsidRPr="004C11AB">
        <w:rPr>
          <w:rFonts w:eastAsia="Times New Roman" w:cs="Times New Roman"/>
          <w:color w:val="000000"/>
          <w:sz w:val="24"/>
          <w:szCs w:val="24"/>
        </w:rPr>
        <w:br/>
        <w:t>• Continuous monitoring of control effectiveness.</w:t>
      </w:r>
      <w:r w:rsidRPr="004C11AB">
        <w:rPr>
          <w:rFonts w:eastAsia="Times New Roman" w:cs="Times New Roman"/>
          <w:color w:val="000000"/>
          <w:sz w:val="24"/>
          <w:szCs w:val="24"/>
        </w:rPr>
        <w:br/>
        <w:t>• Incident reporting and response.</w:t>
      </w:r>
      <w:r w:rsidRPr="004C11AB">
        <w:rPr>
          <w:rFonts w:eastAsia="Times New Roman" w:cs="Times New Roman"/>
          <w:color w:val="000000"/>
          <w:sz w:val="24"/>
          <w:szCs w:val="24"/>
        </w:rPr>
        <w:br/>
        <w:t>[NIST SP 800-53 PE-17]</w:t>
      </w:r>
    </w:p>
    <w:p w14:paraId="7C30D080" w14:textId="77777777" w:rsidR="001600D8" w:rsidRPr="004C11AB" w:rsidDel="00955CD6" w:rsidRDefault="003B2079">
      <w:pPr>
        <w:rPr>
          <w:del w:id="210" w:author="Hareesh Ganesan" w:date="2016-10-21T11:05:00Z"/>
          <w:rFonts w:eastAsia="Times New Roman"/>
        </w:rPr>
        <w:pPrChange w:id="211" w:author="Hareesh Ganesan" w:date="2016-10-21T11:05:00Z">
          <w:pPr>
            <w:pStyle w:val="Heading1"/>
            <w:pBdr>
              <w:top w:val="single" w:sz="4" w:space="1" w:color="auto"/>
              <w:left w:val="single" w:sz="4" w:space="4" w:color="auto"/>
              <w:bottom w:val="single" w:sz="4" w:space="1" w:color="auto"/>
              <w:right w:val="single" w:sz="4" w:space="4" w:color="auto"/>
            </w:pBdr>
          </w:pPr>
        </w:pPrChange>
      </w:pPr>
      <w:bookmarkStart w:id="212" w:name="_Toc459630844"/>
      <w:del w:id="213" w:author="Hareesh Ganesan" w:date="2016-10-21T11:05:00Z">
        <w:r w:rsidRPr="004C11AB" w:rsidDel="00955CD6">
          <w:rPr>
            <w:b/>
          </w:rPr>
          <w:delText>PH6</w:delText>
        </w:r>
        <w:r w:rsidR="001600D8" w:rsidRPr="004C11AB" w:rsidDel="00955CD6">
          <w:rPr>
            <w:b/>
          </w:rPr>
          <w:delText xml:space="preserve"> - </w:delText>
        </w:r>
        <w:r w:rsidRPr="004C11AB" w:rsidDel="00955CD6">
          <w:rPr>
            <w:rFonts w:eastAsia="Times New Roman"/>
            <w:b/>
          </w:rPr>
          <w:delText>§164.310(a)(2)(i) Addressable</w:delText>
        </w:r>
        <w:r w:rsidR="001600D8" w:rsidRPr="004C11AB" w:rsidDel="00955CD6">
          <w:rPr>
            <w:rFonts w:eastAsia="Times New Roman"/>
            <w:b/>
          </w:rPr>
          <w:delText xml:space="preserve"> </w:delText>
        </w:r>
        <w:r w:rsidR="001600D8" w:rsidRPr="004C11AB" w:rsidDel="00955CD6">
          <w:rPr>
            <w:rFonts w:eastAsia="Times New Roman"/>
          </w:rPr>
          <w:delText>Have you developed policies and procedures that plan for your workforce (and your information technology service provider or contracted information technology support) to gain access to your facility and its ePHI during a disaster?</w:delText>
        </w:r>
        <w:bookmarkEnd w:id="212"/>
      </w:del>
    </w:p>
    <w:p w14:paraId="77BBC033" w14:textId="77777777" w:rsidR="003B2079" w:rsidRPr="004C11AB" w:rsidDel="00955CD6" w:rsidRDefault="003B2079">
      <w:pPr>
        <w:rPr>
          <w:del w:id="214" w:author="Hareesh Ganesan" w:date="2016-10-21T11:05:00Z"/>
          <w:rFonts w:eastAsia="Times New Roman" w:cs="Times New Roman"/>
          <w:color w:val="000000"/>
          <w:sz w:val="24"/>
          <w:szCs w:val="24"/>
        </w:rPr>
        <w:pPrChange w:id="215" w:author="Hareesh Ganesan" w:date="2016-10-21T11:05:00Z">
          <w:pPr>
            <w:pStyle w:val="ListParagraph"/>
            <w:numPr>
              <w:numId w:val="8"/>
            </w:numPr>
            <w:ind w:hanging="360"/>
          </w:pPr>
        </w:pPrChange>
      </w:pPr>
      <w:del w:id="216" w:author="Hareesh Ganesan" w:date="2016-10-21T11:05:00Z">
        <w:r w:rsidRPr="004C11AB" w:rsidDel="00955CD6">
          <w:rPr>
            <w:rFonts w:eastAsia="Times New Roman" w:cs="Times New Roman"/>
            <w:color w:val="000000"/>
            <w:sz w:val="24"/>
            <w:szCs w:val="24"/>
          </w:rPr>
          <w:delText>Yes</w:delText>
        </w:r>
      </w:del>
    </w:p>
    <w:p w14:paraId="78C94E8C" w14:textId="77777777" w:rsidR="003B2079" w:rsidRPr="004C11AB" w:rsidDel="00955CD6" w:rsidRDefault="003B2079">
      <w:pPr>
        <w:rPr>
          <w:del w:id="217" w:author="Hareesh Ganesan" w:date="2016-10-21T11:05:00Z"/>
          <w:rFonts w:eastAsia="Times New Roman" w:cs="Times New Roman"/>
          <w:color w:val="000000"/>
          <w:sz w:val="24"/>
          <w:szCs w:val="24"/>
        </w:rPr>
        <w:pPrChange w:id="218" w:author="Hareesh Ganesan" w:date="2016-10-21T11:05:00Z">
          <w:pPr>
            <w:pStyle w:val="ListParagraph"/>
            <w:numPr>
              <w:numId w:val="1"/>
            </w:numPr>
            <w:ind w:hanging="360"/>
          </w:pPr>
        </w:pPrChange>
      </w:pPr>
      <w:del w:id="219" w:author="Hareesh Ganesan" w:date="2016-10-21T11:05:00Z">
        <w:r w:rsidRPr="004C11AB" w:rsidDel="00955CD6">
          <w:rPr>
            <w:rFonts w:eastAsia="Times New Roman" w:cs="Times New Roman"/>
            <w:color w:val="000000"/>
            <w:sz w:val="24"/>
            <w:szCs w:val="24"/>
          </w:rPr>
          <w:delText>No</w:delText>
        </w:r>
      </w:del>
    </w:p>
    <w:p w14:paraId="5DD751F6" w14:textId="77777777" w:rsidR="003B2079" w:rsidRPr="004C11AB" w:rsidDel="00955CD6" w:rsidRDefault="003B2079">
      <w:pPr>
        <w:rPr>
          <w:del w:id="220" w:author="Hareesh Ganesan" w:date="2016-10-21T11:05:00Z"/>
          <w:sz w:val="24"/>
          <w:szCs w:val="24"/>
        </w:rPr>
      </w:pPr>
      <w:del w:id="221" w:author="Hareesh Ganesan" w:date="2016-10-21T11:05:00Z">
        <w:r w:rsidRPr="004C11AB" w:rsidDel="00955CD6">
          <w:rPr>
            <w:b/>
            <w:sz w:val="24"/>
            <w:szCs w:val="24"/>
          </w:rPr>
          <w:delText>If no</w:delText>
        </w:r>
        <w:r w:rsidRPr="004C11AB" w:rsidDel="00955CD6">
          <w:rPr>
            <w:sz w:val="24"/>
            <w:szCs w:val="24"/>
          </w:rPr>
          <w:delText>, please select from the following:</w:delText>
        </w:r>
      </w:del>
    </w:p>
    <w:p w14:paraId="28702302" w14:textId="77777777" w:rsidR="003B2079" w:rsidRPr="004C11AB" w:rsidDel="00955CD6" w:rsidRDefault="003B2079">
      <w:pPr>
        <w:rPr>
          <w:del w:id="222" w:author="Hareesh Ganesan" w:date="2016-10-21T11:05:00Z"/>
          <w:sz w:val="24"/>
          <w:szCs w:val="24"/>
        </w:rPr>
        <w:pPrChange w:id="223" w:author="Hareesh Ganesan" w:date="2016-10-21T11:05:00Z">
          <w:pPr>
            <w:pStyle w:val="ListParagraph"/>
            <w:numPr>
              <w:numId w:val="2"/>
            </w:numPr>
            <w:ind w:hanging="360"/>
          </w:pPr>
        </w:pPrChange>
      </w:pPr>
      <w:del w:id="224" w:author="Hareesh Ganesan" w:date="2016-10-21T11:05:00Z">
        <w:r w:rsidRPr="004C11AB" w:rsidDel="00955CD6">
          <w:rPr>
            <w:sz w:val="24"/>
            <w:szCs w:val="24"/>
          </w:rPr>
          <w:delText>Cost</w:delText>
        </w:r>
      </w:del>
    </w:p>
    <w:p w14:paraId="70FBD8FE" w14:textId="77777777" w:rsidR="003B2079" w:rsidRPr="004C11AB" w:rsidDel="00955CD6" w:rsidRDefault="003B2079">
      <w:pPr>
        <w:rPr>
          <w:del w:id="225" w:author="Hareesh Ganesan" w:date="2016-10-21T11:05:00Z"/>
          <w:sz w:val="24"/>
          <w:szCs w:val="24"/>
        </w:rPr>
        <w:pPrChange w:id="226" w:author="Hareesh Ganesan" w:date="2016-10-21T11:05:00Z">
          <w:pPr>
            <w:pStyle w:val="ListParagraph"/>
            <w:numPr>
              <w:numId w:val="2"/>
            </w:numPr>
            <w:ind w:hanging="360"/>
          </w:pPr>
        </w:pPrChange>
      </w:pPr>
      <w:del w:id="227" w:author="Hareesh Ganesan" w:date="2016-10-21T11:05:00Z">
        <w:r w:rsidRPr="004C11AB" w:rsidDel="00955CD6">
          <w:rPr>
            <w:sz w:val="24"/>
            <w:szCs w:val="24"/>
          </w:rPr>
          <w:delText>Practice Size</w:delText>
        </w:r>
      </w:del>
    </w:p>
    <w:p w14:paraId="08C07D3D" w14:textId="77777777" w:rsidR="003B2079" w:rsidRPr="004C11AB" w:rsidDel="00955CD6" w:rsidRDefault="003B2079">
      <w:pPr>
        <w:rPr>
          <w:del w:id="228" w:author="Hareesh Ganesan" w:date="2016-10-21T11:05:00Z"/>
          <w:sz w:val="24"/>
          <w:szCs w:val="24"/>
        </w:rPr>
        <w:pPrChange w:id="229" w:author="Hareesh Ganesan" w:date="2016-10-21T11:05:00Z">
          <w:pPr>
            <w:pStyle w:val="ListParagraph"/>
            <w:numPr>
              <w:numId w:val="2"/>
            </w:numPr>
            <w:ind w:hanging="360"/>
          </w:pPr>
        </w:pPrChange>
      </w:pPr>
      <w:del w:id="230" w:author="Hareesh Ganesan" w:date="2016-10-21T11:05:00Z">
        <w:r w:rsidRPr="004C11AB" w:rsidDel="00955CD6">
          <w:rPr>
            <w:sz w:val="24"/>
            <w:szCs w:val="24"/>
          </w:rPr>
          <w:delText>Complexity</w:delText>
        </w:r>
      </w:del>
    </w:p>
    <w:p w14:paraId="5B915577" w14:textId="77777777" w:rsidR="003B2079" w:rsidRPr="004C11AB" w:rsidDel="00955CD6" w:rsidRDefault="003B2079">
      <w:pPr>
        <w:rPr>
          <w:del w:id="231" w:author="Hareesh Ganesan" w:date="2016-10-21T11:05:00Z"/>
          <w:sz w:val="24"/>
          <w:szCs w:val="24"/>
        </w:rPr>
        <w:pPrChange w:id="232" w:author="Hareesh Ganesan" w:date="2016-10-21T11:05:00Z">
          <w:pPr>
            <w:pStyle w:val="ListParagraph"/>
            <w:numPr>
              <w:numId w:val="2"/>
            </w:numPr>
            <w:ind w:hanging="360"/>
          </w:pPr>
        </w:pPrChange>
      </w:pPr>
      <w:del w:id="233" w:author="Hareesh Ganesan" w:date="2016-10-21T11:05:00Z">
        <w:r w:rsidRPr="004C11AB" w:rsidDel="00955CD6">
          <w:rPr>
            <w:sz w:val="24"/>
            <w:szCs w:val="24"/>
          </w:rPr>
          <w:delText>Alternate Solution</w:delText>
        </w:r>
      </w:del>
    </w:p>
    <w:p w14:paraId="71889AEE" w14:textId="77777777" w:rsidR="003B2079" w:rsidRPr="004C11AB" w:rsidDel="00955CD6" w:rsidRDefault="003B2079">
      <w:pPr>
        <w:rPr>
          <w:del w:id="234" w:author="Hareesh Ganesan" w:date="2016-10-21T11:05:00Z"/>
          <w:sz w:val="24"/>
          <w:szCs w:val="24"/>
        </w:rPr>
      </w:pPr>
      <w:del w:id="235" w:author="Hareesh Ganesan" w:date="2016-10-21T11:05:00Z">
        <w:r w:rsidRPr="004C11AB" w:rsidDel="00955CD6">
          <w:rPr>
            <w:sz w:val="24"/>
            <w:szCs w:val="24"/>
          </w:rPr>
          <w:delText xml:space="preserve">Please </w:delText>
        </w:r>
        <w:r w:rsidR="00A36F05" w:rsidRPr="004C11AB" w:rsidDel="00955CD6">
          <w:rPr>
            <w:sz w:val="24"/>
            <w:szCs w:val="24"/>
          </w:rPr>
          <w:delText>d</w:delText>
        </w:r>
        <w:r w:rsidRPr="004C11AB" w:rsidDel="00955CD6">
          <w:rPr>
            <w:sz w:val="24"/>
            <w:szCs w:val="24"/>
          </w:rPr>
          <w:delText xml:space="preserve">etail your current </w:delText>
        </w:r>
        <w:r w:rsidR="00A36F05" w:rsidRPr="004C11AB" w:rsidDel="00955CD6">
          <w:rPr>
            <w:sz w:val="24"/>
            <w:szCs w:val="24"/>
          </w:rPr>
          <w:delText>a</w:delText>
        </w:r>
        <w:r w:rsidRPr="004C11AB" w:rsidDel="00955CD6">
          <w:rPr>
            <w:sz w:val="24"/>
            <w:szCs w:val="24"/>
          </w:rPr>
          <w:delText>ctivities:</w:delText>
        </w:r>
      </w:del>
    </w:p>
    <w:tbl>
      <w:tblPr>
        <w:tblStyle w:val="TableGrid"/>
        <w:tblW w:w="0" w:type="auto"/>
        <w:tblLook w:val="04A0" w:firstRow="1" w:lastRow="0" w:firstColumn="1" w:lastColumn="0" w:noHBand="0" w:noVBand="1"/>
      </w:tblPr>
      <w:tblGrid>
        <w:gridCol w:w="9576"/>
      </w:tblGrid>
      <w:tr w:rsidR="003B2079" w:rsidRPr="004C11AB" w:rsidDel="00955CD6" w14:paraId="05E0C1A5" w14:textId="77777777" w:rsidTr="003B2079">
        <w:trPr>
          <w:del w:id="236" w:author="Hareesh Ganesan" w:date="2016-10-21T11:05:00Z"/>
        </w:trPr>
        <w:tc>
          <w:tcPr>
            <w:tcW w:w="9576" w:type="dxa"/>
          </w:tcPr>
          <w:p w14:paraId="20ACA176" w14:textId="77777777" w:rsidR="003B2079" w:rsidRPr="004C11AB" w:rsidDel="00955CD6" w:rsidRDefault="003B2079">
            <w:pPr>
              <w:rPr>
                <w:del w:id="237" w:author="Hareesh Ganesan" w:date="2016-10-21T11:05:00Z"/>
                <w:sz w:val="24"/>
                <w:szCs w:val="24"/>
              </w:rPr>
              <w:pPrChange w:id="238" w:author="Hareesh Ganesan" w:date="2016-10-21T11:05:00Z">
                <w:pPr>
                  <w:spacing w:after="200" w:line="276" w:lineRule="auto"/>
                  <w:ind w:left="720"/>
                  <w:contextualSpacing/>
                </w:pPr>
              </w:pPrChange>
            </w:pPr>
          </w:p>
          <w:p w14:paraId="19BAEF3B" w14:textId="77777777" w:rsidR="003B2079" w:rsidRPr="004C11AB" w:rsidDel="00955CD6" w:rsidRDefault="003B2079">
            <w:pPr>
              <w:rPr>
                <w:del w:id="239" w:author="Hareesh Ganesan" w:date="2016-10-21T11:05:00Z"/>
                <w:sz w:val="24"/>
                <w:szCs w:val="24"/>
              </w:rPr>
              <w:pPrChange w:id="240" w:author="Hareesh Ganesan" w:date="2016-10-21T11:05:00Z">
                <w:pPr>
                  <w:spacing w:after="200" w:line="276" w:lineRule="auto"/>
                  <w:ind w:left="720"/>
                  <w:contextualSpacing/>
                </w:pPr>
              </w:pPrChange>
            </w:pPr>
          </w:p>
          <w:p w14:paraId="33786939" w14:textId="77777777" w:rsidR="003B2079" w:rsidRPr="004C11AB" w:rsidDel="00955CD6" w:rsidRDefault="003B2079">
            <w:pPr>
              <w:rPr>
                <w:del w:id="241" w:author="Hareesh Ganesan" w:date="2016-10-21T11:05:00Z"/>
                <w:sz w:val="24"/>
                <w:szCs w:val="24"/>
              </w:rPr>
              <w:pPrChange w:id="242" w:author="Hareesh Ganesan" w:date="2016-10-21T11:05:00Z">
                <w:pPr>
                  <w:spacing w:after="200" w:line="276" w:lineRule="auto"/>
                  <w:ind w:left="720"/>
                  <w:contextualSpacing/>
                </w:pPr>
              </w:pPrChange>
            </w:pPr>
          </w:p>
          <w:p w14:paraId="2D6991CA" w14:textId="77777777" w:rsidR="003B2079" w:rsidRPr="004C11AB" w:rsidDel="00955CD6" w:rsidRDefault="003B2079">
            <w:pPr>
              <w:rPr>
                <w:del w:id="243" w:author="Hareesh Ganesan" w:date="2016-10-21T11:05:00Z"/>
                <w:sz w:val="24"/>
                <w:szCs w:val="24"/>
              </w:rPr>
              <w:pPrChange w:id="244" w:author="Hareesh Ganesan" w:date="2016-10-21T11:05:00Z">
                <w:pPr>
                  <w:spacing w:after="200" w:line="276" w:lineRule="auto"/>
                  <w:ind w:left="720"/>
                  <w:contextualSpacing/>
                </w:pPr>
              </w:pPrChange>
            </w:pPr>
          </w:p>
          <w:p w14:paraId="460AC34E" w14:textId="77777777" w:rsidR="003B2079" w:rsidRPr="004C11AB" w:rsidDel="00955CD6" w:rsidRDefault="003B2079">
            <w:pPr>
              <w:rPr>
                <w:del w:id="245" w:author="Hareesh Ganesan" w:date="2016-10-21T11:05:00Z"/>
                <w:sz w:val="24"/>
                <w:szCs w:val="24"/>
              </w:rPr>
              <w:pPrChange w:id="246" w:author="Hareesh Ganesan" w:date="2016-10-21T11:05:00Z">
                <w:pPr>
                  <w:spacing w:after="200" w:line="276" w:lineRule="auto"/>
                  <w:ind w:left="720"/>
                  <w:contextualSpacing/>
                </w:pPr>
              </w:pPrChange>
            </w:pPr>
          </w:p>
          <w:p w14:paraId="25F367C5" w14:textId="77777777" w:rsidR="003B2079" w:rsidRPr="004C11AB" w:rsidDel="00955CD6" w:rsidRDefault="003B2079">
            <w:pPr>
              <w:rPr>
                <w:del w:id="247" w:author="Hareesh Ganesan" w:date="2016-10-21T11:05:00Z"/>
                <w:sz w:val="24"/>
                <w:szCs w:val="24"/>
              </w:rPr>
              <w:pPrChange w:id="248" w:author="Hareesh Ganesan" w:date="2016-10-21T11:05:00Z">
                <w:pPr>
                  <w:spacing w:after="200" w:line="276" w:lineRule="auto"/>
                  <w:ind w:left="720"/>
                  <w:contextualSpacing/>
                </w:pPr>
              </w:pPrChange>
            </w:pPr>
          </w:p>
        </w:tc>
      </w:tr>
    </w:tbl>
    <w:p w14:paraId="1A717896" w14:textId="77777777" w:rsidR="001600D8" w:rsidRPr="004C11AB" w:rsidDel="00955CD6" w:rsidRDefault="001600D8">
      <w:pPr>
        <w:rPr>
          <w:del w:id="249" w:author="Hareesh Ganesan" w:date="2016-10-21T11:05:00Z"/>
          <w:sz w:val="24"/>
          <w:szCs w:val="24"/>
        </w:rPr>
      </w:pPr>
    </w:p>
    <w:p w14:paraId="0E2BDB53" w14:textId="77777777" w:rsidR="003B2079" w:rsidRPr="004C11AB" w:rsidDel="00955CD6" w:rsidRDefault="003B2079">
      <w:pPr>
        <w:rPr>
          <w:del w:id="250" w:author="Hareesh Ganesan" w:date="2016-10-21T11:05:00Z"/>
          <w:sz w:val="24"/>
          <w:szCs w:val="24"/>
        </w:rPr>
      </w:pPr>
      <w:del w:id="251" w:author="Hareesh Ganesan" w:date="2016-10-21T11:05:00Z">
        <w:r w:rsidRPr="004C11AB" w:rsidDel="00955CD6">
          <w:rPr>
            <w:sz w:val="24"/>
            <w:szCs w:val="24"/>
          </w:rPr>
          <w:delText>Please include any additional notes:</w:delText>
        </w:r>
      </w:del>
    </w:p>
    <w:tbl>
      <w:tblPr>
        <w:tblStyle w:val="TableGrid"/>
        <w:tblW w:w="0" w:type="auto"/>
        <w:tblLook w:val="04A0" w:firstRow="1" w:lastRow="0" w:firstColumn="1" w:lastColumn="0" w:noHBand="0" w:noVBand="1"/>
      </w:tblPr>
      <w:tblGrid>
        <w:gridCol w:w="9576"/>
      </w:tblGrid>
      <w:tr w:rsidR="003B2079" w:rsidRPr="004C11AB" w:rsidDel="00955CD6" w14:paraId="4A1275D5" w14:textId="77777777" w:rsidTr="003B2079">
        <w:trPr>
          <w:del w:id="252" w:author="Hareesh Ganesan" w:date="2016-10-21T11:05:00Z"/>
        </w:trPr>
        <w:tc>
          <w:tcPr>
            <w:tcW w:w="9576" w:type="dxa"/>
          </w:tcPr>
          <w:p w14:paraId="4389C7E8" w14:textId="77777777" w:rsidR="003B2079" w:rsidRPr="004C11AB" w:rsidDel="00955CD6" w:rsidRDefault="003B2079">
            <w:pPr>
              <w:rPr>
                <w:del w:id="253" w:author="Hareesh Ganesan" w:date="2016-10-21T11:05:00Z"/>
                <w:sz w:val="24"/>
                <w:szCs w:val="24"/>
              </w:rPr>
              <w:pPrChange w:id="254" w:author="Hareesh Ganesan" w:date="2016-10-21T11:05:00Z">
                <w:pPr>
                  <w:spacing w:after="200" w:line="276" w:lineRule="auto"/>
                  <w:ind w:left="720"/>
                  <w:contextualSpacing/>
                </w:pPr>
              </w:pPrChange>
            </w:pPr>
          </w:p>
          <w:p w14:paraId="17C6F76F" w14:textId="77777777" w:rsidR="003B2079" w:rsidRPr="004C11AB" w:rsidDel="00955CD6" w:rsidRDefault="003B2079">
            <w:pPr>
              <w:rPr>
                <w:del w:id="255" w:author="Hareesh Ganesan" w:date="2016-10-21T11:05:00Z"/>
                <w:sz w:val="24"/>
                <w:szCs w:val="24"/>
              </w:rPr>
              <w:pPrChange w:id="256" w:author="Hareesh Ganesan" w:date="2016-10-21T11:05:00Z">
                <w:pPr>
                  <w:spacing w:after="200" w:line="276" w:lineRule="auto"/>
                  <w:ind w:left="720"/>
                  <w:contextualSpacing/>
                </w:pPr>
              </w:pPrChange>
            </w:pPr>
          </w:p>
          <w:p w14:paraId="470F233B" w14:textId="77777777" w:rsidR="003B2079" w:rsidRPr="004C11AB" w:rsidDel="00955CD6" w:rsidRDefault="003B2079">
            <w:pPr>
              <w:rPr>
                <w:del w:id="257" w:author="Hareesh Ganesan" w:date="2016-10-21T11:05:00Z"/>
                <w:sz w:val="24"/>
                <w:szCs w:val="24"/>
              </w:rPr>
              <w:pPrChange w:id="258" w:author="Hareesh Ganesan" w:date="2016-10-21T11:05:00Z">
                <w:pPr>
                  <w:spacing w:after="200" w:line="276" w:lineRule="auto"/>
                  <w:ind w:left="720"/>
                  <w:contextualSpacing/>
                </w:pPr>
              </w:pPrChange>
            </w:pPr>
          </w:p>
          <w:p w14:paraId="2AC77A55" w14:textId="77777777" w:rsidR="003B2079" w:rsidRPr="004C11AB" w:rsidDel="00955CD6" w:rsidRDefault="003B2079">
            <w:pPr>
              <w:rPr>
                <w:del w:id="259" w:author="Hareesh Ganesan" w:date="2016-10-21T11:05:00Z"/>
                <w:sz w:val="24"/>
                <w:szCs w:val="24"/>
              </w:rPr>
              <w:pPrChange w:id="260" w:author="Hareesh Ganesan" w:date="2016-10-21T11:05:00Z">
                <w:pPr>
                  <w:spacing w:after="200" w:line="276" w:lineRule="auto"/>
                  <w:ind w:left="720"/>
                  <w:contextualSpacing/>
                </w:pPr>
              </w:pPrChange>
            </w:pPr>
          </w:p>
          <w:p w14:paraId="41ACD7EF" w14:textId="77777777" w:rsidR="003B2079" w:rsidRPr="004C11AB" w:rsidDel="00955CD6" w:rsidRDefault="003B2079">
            <w:pPr>
              <w:rPr>
                <w:del w:id="261" w:author="Hareesh Ganesan" w:date="2016-10-21T11:05:00Z"/>
                <w:sz w:val="24"/>
                <w:szCs w:val="24"/>
              </w:rPr>
              <w:pPrChange w:id="262" w:author="Hareesh Ganesan" w:date="2016-10-21T11:05:00Z">
                <w:pPr>
                  <w:spacing w:after="200" w:line="276" w:lineRule="auto"/>
                  <w:ind w:left="720"/>
                  <w:contextualSpacing/>
                </w:pPr>
              </w:pPrChange>
            </w:pPr>
          </w:p>
          <w:p w14:paraId="1EE4C97D" w14:textId="77777777" w:rsidR="003B2079" w:rsidRPr="004C11AB" w:rsidDel="00955CD6" w:rsidRDefault="003B2079">
            <w:pPr>
              <w:rPr>
                <w:del w:id="263" w:author="Hareesh Ganesan" w:date="2016-10-21T11:05:00Z"/>
                <w:sz w:val="24"/>
                <w:szCs w:val="24"/>
              </w:rPr>
              <w:pPrChange w:id="264" w:author="Hareesh Ganesan" w:date="2016-10-21T11:05:00Z">
                <w:pPr>
                  <w:spacing w:after="200" w:line="276" w:lineRule="auto"/>
                  <w:ind w:left="720"/>
                  <w:contextualSpacing/>
                </w:pPr>
              </w:pPrChange>
            </w:pPr>
          </w:p>
        </w:tc>
      </w:tr>
    </w:tbl>
    <w:p w14:paraId="413F59C6" w14:textId="77777777" w:rsidR="003B2079" w:rsidRPr="004C11AB" w:rsidDel="00955CD6" w:rsidRDefault="003B2079">
      <w:pPr>
        <w:rPr>
          <w:del w:id="265" w:author="Hareesh Ganesan" w:date="2016-10-21T11:05:00Z"/>
          <w:sz w:val="24"/>
          <w:szCs w:val="24"/>
        </w:rPr>
      </w:pPr>
    </w:p>
    <w:p w14:paraId="3663E243" w14:textId="77777777" w:rsidR="003B2079" w:rsidRPr="004C11AB" w:rsidDel="00955CD6" w:rsidRDefault="003B2079">
      <w:pPr>
        <w:rPr>
          <w:del w:id="266" w:author="Hareesh Ganesan" w:date="2016-10-21T11:05:00Z"/>
          <w:sz w:val="24"/>
          <w:szCs w:val="24"/>
        </w:rPr>
      </w:pPr>
      <w:del w:id="267" w:author="Hareesh Ganesan" w:date="2016-10-21T11:05:00Z">
        <w:r w:rsidRPr="004C11AB" w:rsidDel="00955CD6">
          <w:rPr>
            <w:sz w:val="24"/>
            <w:szCs w:val="24"/>
          </w:rPr>
          <w:delText>Please detail your remediation plan:</w:delText>
        </w:r>
      </w:del>
    </w:p>
    <w:tbl>
      <w:tblPr>
        <w:tblStyle w:val="TableGrid"/>
        <w:tblW w:w="0" w:type="auto"/>
        <w:tblLook w:val="04A0" w:firstRow="1" w:lastRow="0" w:firstColumn="1" w:lastColumn="0" w:noHBand="0" w:noVBand="1"/>
      </w:tblPr>
      <w:tblGrid>
        <w:gridCol w:w="9576"/>
      </w:tblGrid>
      <w:tr w:rsidR="003B2079" w:rsidRPr="004C11AB" w:rsidDel="00955CD6" w14:paraId="6249369E" w14:textId="77777777" w:rsidTr="003B2079">
        <w:trPr>
          <w:del w:id="268" w:author="Hareesh Ganesan" w:date="2016-10-21T11:05:00Z"/>
        </w:trPr>
        <w:tc>
          <w:tcPr>
            <w:tcW w:w="9576" w:type="dxa"/>
          </w:tcPr>
          <w:p w14:paraId="30EBFC4F" w14:textId="77777777" w:rsidR="003B2079" w:rsidRPr="004C11AB" w:rsidDel="00955CD6" w:rsidRDefault="003B2079">
            <w:pPr>
              <w:rPr>
                <w:del w:id="269" w:author="Hareesh Ganesan" w:date="2016-10-21T11:05:00Z"/>
                <w:sz w:val="24"/>
                <w:szCs w:val="24"/>
              </w:rPr>
              <w:pPrChange w:id="270" w:author="Hareesh Ganesan" w:date="2016-10-21T11:05:00Z">
                <w:pPr>
                  <w:spacing w:after="200" w:line="276" w:lineRule="auto"/>
                  <w:ind w:left="720"/>
                  <w:contextualSpacing/>
                </w:pPr>
              </w:pPrChange>
            </w:pPr>
          </w:p>
          <w:p w14:paraId="683B1F9D" w14:textId="77777777" w:rsidR="003B2079" w:rsidRPr="004C11AB" w:rsidDel="00955CD6" w:rsidRDefault="003B2079">
            <w:pPr>
              <w:rPr>
                <w:del w:id="271" w:author="Hareesh Ganesan" w:date="2016-10-21T11:05:00Z"/>
                <w:sz w:val="24"/>
                <w:szCs w:val="24"/>
              </w:rPr>
              <w:pPrChange w:id="272" w:author="Hareesh Ganesan" w:date="2016-10-21T11:05:00Z">
                <w:pPr>
                  <w:spacing w:after="200" w:line="276" w:lineRule="auto"/>
                  <w:ind w:left="720"/>
                  <w:contextualSpacing/>
                </w:pPr>
              </w:pPrChange>
            </w:pPr>
          </w:p>
          <w:p w14:paraId="3F38BDBA" w14:textId="77777777" w:rsidR="003B2079" w:rsidRPr="004C11AB" w:rsidDel="00955CD6" w:rsidRDefault="003B2079">
            <w:pPr>
              <w:rPr>
                <w:del w:id="273" w:author="Hareesh Ganesan" w:date="2016-10-21T11:05:00Z"/>
                <w:sz w:val="24"/>
                <w:szCs w:val="24"/>
              </w:rPr>
              <w:pPrChange w:id="274" w:author="Hareesh Ganesan" w:date="2016-10-21T11:05:00Z">
                <w:pPr>
                  <w:spacing w:after="200" w:line="276" w:lineRule="auto"/>
                  <w:ind w:left="720"/>
                  <w:contextualSpacing/>
                </w:pPr>
              </w:pPrChange>
            </w:pPr>
          </w:p>
          <w:p w14:paraId="7ED34D6D" w14:textId="77777777" w:rsidR="003B2079" w:rsidRPr="004C11AB" w:rsidDel="00955CD6" w:rsidRDefault="003B2079">
            <w:pPr>
              <w:rPr>
                <w:del w:id="275" w:author="Hareesh Ganesan" w:date="2016-10-21T11:05:00Z"/>
                <w:sz w:val="24"/>
                <w:szCs w:val="24"/>
              </w:rPr>
              <w:pPrChange w:id="276" w:author="Hareesh Ganesan" w:date="2016-10-21T11:05:00Z">
                <w:pPr>
                  <w:spacing w:after="200" w:line="276" w:lineRule="auto"/>
                  <w:ind w:left="720"/>
                  <w:contextualSpacing/>
                </w:pPr>
              </w:pPrChange>
            </w:pPr>
          </w:p>
          <w:p w14:paraId="0B4E4C08" w14:textId="77777777" w:rsidR="003B2079" w:rsidRPr="004C11AB" w:rsidDel="00955CD6" w:rsidRDefault="003B2079">
            <w:pPr>
              <w:rPr>
                <w:del w:id="277" w:author="Hareesh Ganesan" w:date="2016-10-21T11:05:00Z"/>
                <w:sz w:val="24"/>
                <w:szCs w:val="24"/>
              </w:rPr>
              <w:pPrChange w:id="278" w:author="Hareesh Ganesan" w:date="2016-10-21T11:05:00Z">
                <w:pPr>
                  <w:spacing w:after="200" w:line="276" w:lineRule="auto"/>
                  <w:ind w:left="720"/>
                  <w:contextualSpacing/>
                </w:pPr>
              </w:pPrChange>
            </w:pPr>
          </w:p>
          <w:p w14:paraId="55C78514" w14:textId="77777777" w:rsidR="003B2079" w:rsidRPr="004C11AB" w:rsidDel="00955CD6" w:rsidRDefault="003B2079">
            <w:pPr>
              <w:rPr>
                <w:del w:id="279" w:author="Hareesh Ganesan" w:date="2016-10-21T11:05:00Z"/>
                <w:sz w:val="24"/>
                <w:szCs w:val="24"/>
              </w:rPr>
              <w:pPrChange w:id="280" w:author="Hareesh Ganesan" w:date="2016-10-21T11:05:00Z">
                <w:pPr>
                  <w:spacing w:after="200" w:line="276" w:lineRule="auto"/>
                  <w:ind w:left="720"/>
                  <w:contextualSpacing/>
                </w:pPr>
              </w:pPrChange>
            </w:pPr>
          </w:p>
        </w:tc>
      </w:tr>
    </w:tbl>
    <w:p w14:paraId="2DC129E2" w14:textId="77777777" w:rsidR="003B2079" w:rsidRPr="004C11AB" w:rsidDel="00955CD6" w:rsidRDefault="003B2079">
      <w:pPr>
        <w:rPr>
          <w:del w:id="281" w:author="Hareesh Ganesan" w:date="2016-10-21T11:05:00Z"/>
          <w:sz w:val="24"/>
          <w:szCs w:val="24"/>
        </w:rPr>
      </w:pPr>
    </w:p>
    <w:p w14:paraId="66709ED0" w14:textId="77777777" w:rsidR="003B2079" w:rsidRPr="004C11AB" w:rsidDel="00955CD6" w:rsidRDefault="003B2079">
      <w:pPr>
        <w:rPr>
          <w:del w:id="282" w:author="Hareesh Ganesan" w:date="2016-10-21T11:05:00Z"/>
          <w:sz w:val="24"/>
          <w:szCs w:val="24"/>
        </w:rPr>
      </w:pPr>
      <w:del w:id="283" w:author="Hareesh Ganesan" w:date="2016-10-21T11:05:00Z">
        <w:r w:rsidRPr="004C11AB" w:rsidDel="00955CD6">
          <w:rPr>
            <w:sz w:val="24"/>
            <w:szCs w:val="24"/>
          </w:rPr>
          <w:delText>Please rate the likelihood of a threat/vulnerability affecting your ePHI:</w:delText>
        </w:r>
      </w:del>
    </w:p>
    <w:p w14:paraId="098977FE" w14:textId="77777777" w:rsidR="003B2079" w:rsidRPr="004C11AB" w:rsidDel="00955CD6" w:rsidRDefault="003B2079">
      <w:pPr>
        <w:rPr>
          <w:del w:id="284" w:author="Hareesh Ganesan" w:date="2016-10-21T11:05:00Z"/>
          <w:sz w:val="24"/>
          <w:szCs w:val="24"/>
        </w:rPr>
        <w:pPrChange w:id="285" w:author="Hareesh Ganesan" w:date="2016-10-21T11:05:00Z">
          <w:pPr>
            <w:pStyle w:val="ListParagraph"/>
            <w:numPr>
              <w:numId w:val="3"/>
            </w:numPr>
            <w:ind w:hanging="360"/>
          </w:pPr>
        </w:pPrChange>
      </w:pPr>
      <w:del w:id="286" w:author="Hareesh Ganesan" w:date="2016-10-21T11:05:00Z">
        <w:r w:rsidRPr="004C11AB" w:rsidDel="00955CD6">
          <w:rPr>
            <w:sz w:val="24"/>
            <w:szCs w:val="24"/>
          </w:rPr>
          <w:delText>Low</w:delText>
        </w:r>
      </w:del>
    </w:p>
    <w:p w14:paraId="79CD0A5C" w14:textId="77777777" w:rsidR="003B2079" w:rsidRPr="004C11AB" w:rsidDel="00955CD6" w:rsidRDefault="003B2079">
      <w:pPr>
        <w:rPr>
          <w:del w:id="287" w:author="Hareesh Ganesan" w:date="2016-10-21T11:05:00Z"/>
          <w:sz w:val="24"/>
          <w:szCs w:val="24"/>
        </w:rPr>
        <w:pPrChange w:id="288" w:author="Hareesh Ganesan" w:date="2016-10-21T11:05:00Z">
          <w:pPr>
            <w:pStyle w:val="ListParagraph"/>
            <w:numPr>
              <w:numId w:val="3"/>
            </w:numPr>
            <w:ind w:hanging="360"/>
          </w:pPr>
        </w:pPrChange>
      </w:pPr>
      <w:del w:id="289" w:author="Hareesh Ganesan" w:date="2016-10-21T11:05:00Z">
        <w:r w:rsidRPr="004C11AB" w:rsidDel="00955CD6">
          <w:rPr>
            <w:sz w:val="24"/>
            <w:szCs w:val="24"/>
          </w:rPr>
          <w:delText>Medium</w:delText>
        </w:r>
      </w:del>
    </w:p>
    <w:p w14:paraId="4A136960" w14:textId="77777777" w:rsidR="003B2079" w:rsidRPr="004C11AB" w:rsidDel="00955CD6" w:rsidRDefault="003B2079">
      <w:pPr>
        <w:rPr>
          <w:del w:id="290" w:author="Hareesh Ganesan" w:date="2016-10-21T11:05:00Z"/>
          <w:sz w:val="24"/>
          <w:szCs w:val="24"/>
        </w:rPr>
        <w:pPrChange w:id="291" w:author="Hareesh Ganesan" w:date="2016-10-21T11:05:00Z">
          <w:pPr>
            <w:pStyle w:val="ListParagraph"/>
            <w:numPr>
              <w:numId w:val="3"/>
            </w:numPr>
            <w:ind w:hanging="360"/>
          </w:pPr>
        </w:pPrChange>
      </w:pPr>
      <w:del w:id="292" w:author="Hareesh Ganesan" w:date="2016-10-21T11:05:00Z">
        <w:r w:rsidRPr="004C11AB" w:rsidDel="00955CD6">
          <w:rPr>
            <w:sz w:val="24"/>
            <w:szCs w:val="24"/>
          </w:rPr>
          <w:delText>High</w:delText>
        </w:r>
      </w:del>
    </w:p>
    <w:p w14:paraId="65BE6EC0" w14:textId="77777777" w:rsidR="003B2079" w:rsidRPr="004C11AB" w:rsidDel="00955CD6" w:rsidRDefault="003B2079">
      <w:pPr>
        <w:rPr>
          <w:del w:id="293" w:author="Hareesh Ganesan" w:date="2016-10-21T11:05:00Z"/>
          <w:sz w:val="24"/>
          <w:szCs w:val="24"/>
        </w:rPr>
      </w:pPr>
      <w:del w:id="294" w:author="Hareesh Ganesan" w:date="2016-10-21T11:05:00Z">
        <w:r w:rsidRPr="004C11AB" w:rsidDel="00955CD6">
          <w:rPr>
            <w:sz w:val="24"/>
            <w:szCs w:val="24"/>
          </w:rPr>
          <w:delText>Please rate the impact of a threat/vulnerability affecting your ePHI:</w:delText>
        </w:r>
      </w:del>
    </w:p>
    <w:p w14:paraId="55ABA4A6" w14:textId="77777777" w:rsidR="003B2079" w:rsidRPr="004C11AB" w:rsidDel="00955CD6" w:rsidRDefault="003B2079">
      <w:pPr>
        <w:rPr>
          <w:del w:id="295" w:author="Hareesh Ganesan" w:date="2016-10-21T11:05:00Z"/>
          <w:sz w:val="24"/>
          <w:szCs w:val="24"/>
        </w:rPr>
        <w:pPrChange w:id="296" w:author="Hareesh Ganesan" w:date="2016-10-21T11:05:00Z">
          <w:pPr>
            <w:pStyle w:val="ListParagraph"/>
            <w:numPr>
              <w:numId w:val="3"/>
            </w:numPr>
            <w:ind w:hanging="360"/>
          </w:pPr>
        </w:pPrChange>
      </w:pPr>
      <w:del w:id="297" w:author="Hareesh Ganesan" w:date="2016-10-21T11:05:00Z">
        <w:r w:rsidRPr="004C11AB" w:rsidDel="00955CD6">
          <w:rPr>
            <w:sz w:val="24"/>
            <w:szCs w:val="24"/>
          </w:rPr>
          <w:delText>Low</w:delText>
        </w:r>
      </w:del>
    </w:p>
    <w:p w14:paraId="34D85989" w14:textId="77777777" w:rsidR="003B2079" w:rsidRPr="004C11AB" w:rsidDel="00955CD6" w:rsidRDefault="003B2079">
      <w:pPr>
        <w:rPr>
          <w:del w:id="298" w:author="Hareesh Ganesan" w:date="2016-10-21T11:05:00Z"/>
          <w:sz w:val="24"/>
          <w:szCs w:val="24"/>
        </w:rPr>
        <w:pPrChange w:id="299" w:author="Hareesh Ganesan" w:date="2016-10-21T11:05:00Z">
          <w:pPr>
            <w:pStyle w:val="ListParagraph"/>
            <w:numPr>
              <w:numId w:val="3"/>
            </w:numPr>
            <w:ind w:hanging="360"/>
          </w:pPr>
        </w:pPrChange>
      </w:pPr>
      <w:del w:id="300" w:author="Hareesh Ganesan" w:date="2016-10-21T11:05:00Z">
        <w:r w:rsidRPr="004C11AB" w:rsidDel="00955CD6">
          <w:rPr>
            <w:sz w:val="24"/>
            <w:szCs w:val="24"/>
          </w:rPr>
          <w:delText>Medium</w:delText>
        </w:r>
      </w:del>
    </w:p>
    <w:p w14:paraId="6AEF9F74" w14:textId="77777777" w:rsidR="003B2079" w:rsidRPr="004C11AB" w:rsidDel="00955CD6" w:rsidRDefault="003B2079">
      <w:pPr>
        <w:rPr>
          <w:del w:id="301" w:author="Hareesh Ganesan" w:date="2016-10-21T11:05:00Z"/>
          <w:sz w:val="24"/>
          <w:szCs w:val="24"/>
        </w:rPr>
        <w:pPrChange w:id="302" w:author="Hareesh Ganesan" w:date="2016-10-21T11:05:00Z">
          <w:pPr>
            <w:pStyle w:val="ListParagraph"/>
            <w:numPr>
              <w:numId w:val="3"/>
            </w:numPr>
            <w:ind w:hanging="360"/>
          </w:pPr>
        </w:pPrChange>
      </w:pPr>
      <w:del w:id="303" w:author="Hareesh Ganesan" w:date="2016-10-21T11:05:00Z">
        <w:r w:rsidRPr="004C11AB" w:rsidDel="00955CD6">
          <w:rPr>
            <w:sz w:val="24"/>
            <w:szCs w:val="24"/>
          </w:rPr>
          <w:delText>High</w:delText>
        </w:r>
      </w:del>
    </w:p>
    <w:p w14:paraId="05C5184F" w14:textId="77777777" w:rsidR="002C3B75" w:rsidRPr="004C11AB" w:rsidDel="00955CD6" w:rsidRDefault="002C3B75">
      <w:pPr>
        <w:rPr>
          <w:del w:id="304" w:author="Hareesh Ganesan" w:date="2016-10-21T11:05:00Z"/>
          <w:rFonts w:cstheme="minorHAnsi"/>
          <w:b/>
          <w:sz w:val="24"/>
          <w:szCs w:val="24"/>
        </w:rPr>
      </w:pPr>
      <w:del w:id="305" w:author="Hareesh Ganesan" w:date="2016-10-21T11:05:00Z">
        <w:r w:rsidRPr="004C11AB" w:rsidDel="00955CD6">
          <w:rPr>
            <w:rFonts w:cstheme="minorHAnsi"/>
            <w:b/>
            <w:sz w:val="24"/>
            <w:szCs w:val="24"/>
          </w:rPr>
          <w:delText>Overall Security Risk:</w:delText>
        </w:r>
      </w:del>
    </w:p>
    <w:p w14:paraId="75424937" w14:textId="77777777" w:rsidR="002C3B75" w:rsidRPr="004C11AB" w:rsidDel="00955CD6" w:rsidRDefault="002C3B75">
      <w:pPr>
        <w:rPr>
          <w:del w:id="306" w:author="Hareesh Ganesan" w:date="2016-10-21T11:05:00Z"/>
          <w:rFonts w:cstheme="minorHAnsi"/>
          <w:sz w:val="24"/>
          <w:szCs w:val="24"/>
        </w:rPr>
        <w:pPrChange w:id="307" w:author="Hareesh Ganesan" w:date="2016-10-21T11:05:00Z">
          <w:pPr>
            <w:pStyle w:val="ListParagraph"/>
            <w:numPr>
              <w:numId w:val="3"/>
            </w:numPr>
            <w:ind w:hanging="360"/>
          </w:pPr>
        </w:pPrChange>
      </w:pPr>
      <w:del w:id="308" w:author="Hareesh Ganesan" w:date="2016-10-21T11:05:00Z">
        <w:r w:rsidRPr="004C11AB" w:rsidDel="00955CD6">
          <w:rPr>
            <w:rFonts w:cstheme="minorHAnsi"/>
            <w:sz w:val="24"/>
            <w:szCs w:val="24"/>
          </w:rPr>
          <w:delText>Low</w:delText>
        </w:r>
      </w:del>
    </w:p>
    <w:p w14:paraId="0AFFBDDE" w14:textId="77777777" w:rsidR="002C3B75" w:rsidRPr="004C11AB" w:rsidDel="00955CD6" w:rsidRDefault="002C3B75">
      <w:pPr>
        <w:rPr>
          <w:del w:id="309" w:author="Hareesh Ganesan" w:date="2016-10-21T11:05:00Z"/>
          <w:rFonts w:cstheme="minorHAnsi"/>
          <w:sz w:val="24"/>
          <w:szCs w:val="24"/>
        </w:rPr>
        <w:pPrChange w:id="310" w:author="Hareesh Ganesan" w:date="2016-10-21T11:05:00Z">
          <w:pPr>
            <w:pStyle w:val="ListParagraph"/>
            <w:numPr>
              <w:numId w:val="3"/>
            </w:numPr>
            <w:ind w:hanging="360"/>
          </w:pPr>
        </w:pPrChange>
      </w:pPr>
      <w:del w:id="311" w:author="Hareesh Ganesan" w:date="2016-10-21T11:05:00Z">
        <w:r w:rsidRPr="004C11AB" w:rsidDel="00955CD6">
          <w:rPr>
            <w:rFonts w:cstheme="minorHAnsi"/>
            <w:sz w:val="24"/>
            <w:szCs w:val="24"/>
          </w:rPr>
          <w:delText>Medium</w:delText>
        </w:r>
      </w:del>
    </w:p>
    <w:p w14:paraId="10239CEE" w14:textId="77777777" w:rsidR="002C3B75" w:rsidRPr="004C11AB" w:rsidDel="00955CD6" w:rsidRDefault="002C3B75">
      <w:pPr>
        <w:rPr>
          <w:del w:id="312" w:author="Hareesh Ganesan" w:date="2016-10-21T11:05:00Z"/>
          <w:rFonts w:cstheme="minorHAnsi"/>
          <w:sz w:val="24"/>
          <w:szCs w:val="24"/>
        </w:rPr>
        <w:pPrChange w:id="313" w:author="Hareesh Ganesan" w:date="2016-10-21T11:05:00Z">
          <w:pPr>
            <w:pStyle w:val="ListParagraph"/>
            <w:numPr>
              <w:numId w:val="3"/>
            </w:numPr>
            <w:ind w:hanging="360"/>
          </w:pPr>
        </w:pPrChange>
      </w:pPr>
      <w:del w:id="314" w:author="Hareesh Ganesan" w:date="2016-10-21T11:05:00Z">
        <w:r w:rsidRPr="004C11AB" w:rsidDel="00955CD6">
          <w:rPr>
            <w:rFonts w:cstheme="minorHAnsi"/>
            <w:sz w:val="24"/>
            <w:szCs w:val="24"/>
          </w:rPr>
          <w:delText>High</w:delText>
        </w:r>
      </w:del>
    </w:p>
    <w:p w14:paraId="4148218A" w14:textId="77777777" w:rsidR="003B2079" w:rsidRPr="004C11AB" w:rsidDel="00955CD6" w:rsidRDefault="003B2079">
      <w:pPr>
        <w:rPr>
          <w:del w:id="315" w:author="Hareesh Ganesan" w:date="2016-10-21T11:05:00Z"/>
          <w:b/>
          <w:sz w:val="24"/>
          <w:szCs w:val="24"/>
        </w:rPr>
      </w:pPr>
      <w:del w:id="316" w:author="Hareesh Ganesan" w:date="2016-10-21T11:05:00Z">
        <w:r w:rsidRPr="004C11AB" w:rsidDel="00955CD6">
          <w:rPr>
            <w:b/>
            <w:sz w:val="24"/>
            <w:szCs w:val="24"/>
          </w:rPr>
          <w:delText>Related Information:</w:delText>
        </w:r>
      </w:del>
    </w:p>
    <w:p w14:paraId="073B8520" w14:textId="77777777" w:rsidR="003B2079" w:rsidRPr="004C11AB" w:rsidDel="00955CD6" w:rsidRDefault="003B2079">
      <w:pPr>
        <w:rPr>
          <w:del w:id="317" w:author="Hareesh Ganesan" w:date="2016-10-21T11:05:00Z"/>
          <w:i/>
          <w:sz w:val="24"/>
          <w:szCs w:val="24"/>
        </w:rPr>
      </w:pPr>
      <w:del w:id="318" w:author="Hareesh Ganesan" w:date="2016-10-21T11:05:00Z">
        <w:r w:rsidRPr="004C11AB" w:rsidDel="00955CD6">
          <w:rPr>
            <w:i/>
            <w:sz w:val="24"/>
            <w:szCs w:val="24"/>
          </w:rPr>
          <w:delText>Things to Consider to Help Answer the Question:</w:delText>
        </w:r>
      </w:del>
    </w:p>
    <w:p w14:paraId="116ED5E0" w14:textId="77777777" w:rsidR="003B2079" w:rsidRPr="004C11AB" w:rsidDel="00955CD6" w:rsidRDefault="003B2079">
      <w:pPr>
        <w:rPr>
          <w:del w:id="319" w:author="Hareesh Ganesan" w:date="2016-10-21T11:05:00Z"/>
          <w:i/>
          <w:sz w:val="24"/>
          <w:szCs w:val="24"/>
        </w:rPr>
      </w:pPr>
      <w:del w:id="320" w:author="Hareesh Ganesan" w:date="2016-10-21T11:05:00Z">
        <w:r w:rsidRPr="004C11AB" w:rsidDel="00955CD6">
          <w:rPr>
            <w:rFonts w:eastAsia="Times New Roman" w:cs="Times New Roman"/>
            <w:color w:val="000000"/>
            <w:sz w:val="24"/>
            <w:szCs w:val="24"/>
          </w:rPr>
          <w:delText xml:space="preserve">In emergency situations, access to your ePHI and information systems may be critical to treating your patients and operating your practice. </w:delText>
        </w:r>
        <w:r w:rsidRPr="004C11AB" w:rsidDel="00955CD6">
          <w:rPr>
            <w:rFonts w:eastAsia="Times New Roman" w:cs="Times New Roman"/>
            <w:color w:val="000000"/>
            <w:sz w:val="24"/>
            <w:szCs w:val="24"/>
          </w:rPr>
          <w:br/>
        </w:r>
        <w:r w:rsidRPr="004C11AB" w:rsidDel="00955CD6">
          <w:rPr>
            <w:rFonts w:eastAsia="Times New Roman" w:cs="Times New Roman"/>
            <w:color w:val="000000"/>
            <w:sz w:val="24"/>
            <w:szCs w:val="24"/>
          </w:rPr>
          <w:br/>
          <w:delText xml:space="preserve">Planning ahead helps make sure those who need access to your ePHI and information systems (your workforce, your information technology service provider, or contracted information technology support) can still have access, even in an emergency. </w:delText>
        </w:r>
        <w:r w:rsidRPr="004C11AB" w:rsidDel="00955CD6">
          <w:rPr>
            <w:rFonts w:eastAsia="Times New Roman" w:cs="Times New Roman"/>
            <w:color w:val="000000"/>
            <w:sz w:val="24"/>
            <w:szCs w:val="24"/>
          </w:rPr>
          <w:br/>
        </w:r>
        <w:r w:rsidRPr="004C11AB" w:rsidDel="00955CD6">
          <w:rPr>
            <w:rFonts w:eastAsia="Times New Roman" w:cs="Times New Roman"/>
            <w:color w:val="000000"/>
            <w:sz w:val="24"/>
            <w:szCs w:val="24"/>
          </w:rPr>
          <w:br/>
          <w:delText>Consider the steps you have taken to make sure your practice continues to operate in the event of an emergency.</w:delText>
        </w:r>
      </w:del>
    </w:p>
    <w:p w14:paraId="640F9D28" w14:textId="77777777" w:rsidR="003B2079" w:rsidRPr="004C11AB" w:rsidDel="00955CD6" w:rsidRDefault="003B2079">
      <w:pPr>
        <w:rPr>
          <w:del w:id="321" w:author="Hareesh Ganesan" w:date="2016-10-21T11:05:00Z"/>
          <w:i/>
          <w:sz w:val="24"/>
          <w:szCs w:val="24"/>
        </w:rPr>
      </w:pPr>
      <w:del w:id="322" w:author="Hareesh Ganesan" w:date="2016-10-21T11:05:00Z">
        <w:r w:rsidRPr="004C11AB" w:rsidDel="00955CD6">
          <w:rPr>
            <w:i/>
            <w:sz w:val="24"/>
            <w:szCs w:val="24"/>
          </w:rPr>
          <w:delText>Possible Threats and Vulnerabilities:</w:delText>
        </w:r>
      </w:del>
    </w:p>
    <w:p w14:paraId="460CFCDE" w14:textId="77777777" w:rsidR="003B2079" w:rsidRPr="004C11AB" w:rsidDel="00955CD6" w:rsidRDefault="003B2079">
      <w:pPr>
        <w:rPr>
          <w:del w:id="323" w:author="Hareesh Ganesan" w:date="2016-10-21T11:05:00Z"/>
          <w:i/>
          <w:sz w:val="24"/>
          <w:szCs w:val="24"/>
        </w:rPr>
      </w:pPr>
      <w:del w:id="324" w:author="Hareesh Ganesan" w:date="2016-10-21T11:05:00Z">
        <w:r w:rsidRPr="004C11AB" w:rsidDel="00955CD6">
          <w:rPr>
            <w:rFonts w:eastAsia="Times New Roman" w:cs="Times New Roman"/>
            <w:color w:val="000000"/>
            <w:sz w:val="24"/>
            <w:szCs w:val="24"/>
          </w:rPr>
          <w:delText>You may not be able to provide medical services in the event of a disaster if your practice does not have a plan designed to enable its workforce members (and your information technology</w:delText>
        </w:r>
        <w:r w:rsidR="00C63CE7" w:rsidRPr="004C11AB" w:rsidDel="00955CD6">
          <w:rPr>
            <w:rFonts w:eastAsia="Times New Roman" w:cs="Times New Roman"/>
            <w:color w:val="000000"/>
            <w:sz w:val="24"/>
            <w:szCs w:val="24"/>
          </w:rPr>
          <w:delText xml:space="preserve"> </w:delText>
        </w:r>
        <w:r w:rsidRPr="004C11AB" w:rsidDel="00955CD6">
          <w:rPr>
            <w:rFonts w:eastAsia="Times New Roman" w:cs="Times New Roman"/>
            <w:color w:val="000000"/>
            <w:sz w:val="24"/>
            <w:szCs w:val="24"/>
          </w:rPr>
          <w:delText>service provider or contracted information technology support) to have access to ePHI during an emergency.</w:delText>
        </w:r>
        <w:r w:rsidRPr="004C11AB" w:rsidDel="00955CD6">
          <w:rPr>
            <w:rFonts w:eastAsia="Times New Roman" w:cs="Times New Roman"/>
            <w:color w:val="000000"/>
            <w:sz w:val="24"/>
            <w:szCs w:val="24"/>
          </w:rPr>
          <w:br/>
        </w:r>
        <w:r w:rsidRPr="004C11AB" w:rsidDel="00955CD6">
          <w:rPr>
            <w:rFonts w:eastAsia="Times New Roman" w:cs="Times New Roman"/>
            <w:color w:val="000000"/>
            <w:sz w:val="24"/>
            <w:szCs w:val="24"/>
          </w:rPr>
          <w:br/>
          <w:delText>Some potential impacts include:</w:delText>
        </w:r>
        <w:r w:rsidRPr="004C11AB" w:rsidDel="00955CD6">
          <w:rPr>
            <w:rFonts w:eastAsia="Times New Roman" w:cs="Times New Roman"/>
            <w:color w:val="000000"/>
            <w:sz w:val="24"/>
            <w:szCs w:val="24"/>
          </w:rPr>
          <w:br/>
        </w:r>
        <w:r w:rsidRPr="004C11AB" w:rsidDel="00955CD6">
          <w:rPr>
            <w:rFonts w:eastAsia="Times New Roman" w:cs="Times New Roman"/>
            <w:color w:val="000000"/>
            <w:sz w:val="24"/>
            <w:szCs w:val="24"/>
          </w:rPr>
          <w:br/>
          <w:delText>• Natural and environmental threats, such as fire, water, loss of power, and temperature extremes, which can compromise the function and integrity of your practice’s information systems.</w:delText>
        </w:r>
        <w:r w:rsidRPr="004C11AB" w:rsidDel="00955CD6">
          <w:rPr>
            <w:rFonts w:eastAsia="Times New Roman" w:cs="Times New Roman"/>
            <w:color w:val="000000"/>
            <w:sz w:val="24"/>
            <w:szCs w:val="24"/>
          </w:rPr>
          <w:br/>
          <w:delText>• Human threats, such as an unauthorized user who can vandalize or compromise the integrity of ePHI. Unauthorized disclosure, loss, or theft of ePHI can lead to identity theft.</w:delText>
        </w:r>
      </w:del>
    </w:p>
    <w:p w14:paraId="7B4DBBB8" w14:textId="77777777" w:rsidR="003B2079" w:rsidRPr="004C11AB" w:rsidDel="00955CD6" w:rsidRDefault="003B2079">
      <w:pPr>
        <w:rPr>
          <w:del w:id="325" w:author="Hareesh Ganesan" w:date="2016-10-21T11:05:00Z"/>
          <w:rFonts w:eastAsia="Times New Roman" w:cstheme="minorHAnsi"/>
          <w:bCs/>
          <w:i/>
          <w:sz w:val="24"/>
          <w:szCs w:val="24"/>
        </w:rPr>
        <w:pPrChange w:id="326" w:author="Hareesh Ganesan" w:date="2016-10-21T11:05:00Z">
          <w:pPr>
            <w:spacing w:after="0" w:line="240" w:lineRule="auto"/>
          </w:pPr>
        </w:pPrChange>
      </w:pPr>
      <w:del w:id="327" w:author="Hareesh Ganesan" w:date="2016-10-21T11:05:00Z">
        <w:r w:rsidRPr="004C11AB" w:rsidDel="00955CD6">
          <w:rPr>
            <w:rFonts w:eastAsia="Times New Roman" w:cstheme="minorHAnsi"/>
            <w:bCs/>
            <w:i/>
            <w:sz w:val="24"/>
            <w:szCs w:val="24"/>
          </w:rPr>
          <w:delText>Examples of Safeguards:</w:delText>
        </w:r>
        <w:r w:rsidR="00FA0D0B" w:rsidRPr="004C11AB" w:rsidDel="00955CD6">
          <w:rPr>
            <w:rFonts w:eastAsia="Times New Roman" w:cstheme="minorHAnsi"/>
            <w:bCs/>
            <w:i/>
            <w:sz w:val="24"/>
            <w:szCs w:val="24"/>
          </w:rPr>
          <w:delText xml:space="preserve"> </w:delText>
        </w:r>
      </w:del>
    </w:p>
    <w:p w14:paraId="70277156" w14:textId="77777777" w:rsidR="003B2079" w:rsidRPr="004C11AB" w:rsidDel="00955CD6" w:rsidRDefault="001A34AC">
      <w:pPr>
        <w:rPr>
          <w:del w:id="328" w:author="Hareesh Ganesan" w:date="2016-10-21T11:05:00Z"/>
          <w:rFonts w:eastAsia="Times New Roman" w:cstheme="minorHAnsi"/>
          <w:bCs/>
          <w:sz w:val="24"/>
          <w:szCs w:val="24"/>
        </w:rPr>
        <w:pPrChange w:id="329" w:author="Hareesh Ganesan" w:date="2016-10-21T11:05:00Z">
          <w:pPr>
            <w:spacing w:after="0" w:line="240" w:lineRule="auto"/>
          </w:pPr>
        </w:pPrChange>
      </w:pPr>
      <w:del w:id="330" w:author="Hareesh Ganesan" w:date="2016-10-21T11:05:00Z">
        <w:r w:rsidRPr="004C11AB" w:rsidDel="00955CD6">
          <w:rPr>
            <w:rFonts w:eastAsia="Times New Roman" w:cstheme="minorHAnsi"/>
            <w:bCs/>
            <w:sz w:val="24"/>
            <w:szCs w:val="24"/>
          </w:rPr>
          <w:delText>Below are some potential safeguards to use against possible threats/vulnerabilities. NOTE: The safeguards you choose will depend on the degree of risk</w:delText>
        </w:r>
        <w:r w:rsidR="003B2079" w:rsidRPr="004C11AB" w:rsidDel="00955CD6">
          <w:rPr>
            <w:rFonts w:eastAsia="Times New Roman" w:cstheme="minorHAnsi"/>
            <w:bCs/>
            <w:sz w:val="24"/>
            <w:szCs w:val="24"/>
          </w:rPr>
          <w:delText xml:space="preserve"> and the potential harm that the threat/vulnerability poses to you and the individuals who are the subjects of the ePHI.</w:delText>
        </w:r>
      </w:del>
    </w:p>
    <w:p w14:paraId="3433D4DF" w14:textId="77777777" w:rsidR="00C63CE7" w:rsidRPr="004C11AB" w:rsidDel="00955CD6" w:rsidRDefault="00C63CE7">
      <w:pPr>
        <w:rPr>
          <w:del w:id="331" w:author="Hareesh Ganesan" w:date="2016-10-21T11:05:00Z"/>
          <w:rFonts w:eastAsia="Times New Roman" w:cs="Times New Roman"/>
          <w:color w:val="000000"/>
          <w:sz w:val="24"/>
          <w:szCs w:val="24"/>
        </w:rPr>
        <w:pPrChange w:id="332" w:author="Hareesh Ganesan" w:date="2016-10-21T11:05:00Z">
          <w:pPr>
            <w:spacing w:after="0" w:line="240" w:lineRule="auto"/>
          </w:pPr>
        </w:pPrChange>
      </w:pPr>
    </w:p>
    <w:p w14:paraId="437A46C1" w14:textId="77777777" w:rsidR="00C63CE7" w:rsidRPr="004C11AB" w:rsidDel="00955CD6" w:rsidRDefault="00C63CE7">
      <w:pPr>
        <w:rPr>
          <w:del w:id="333" w:author="Hareesh Ganesan" w:date="2016-10-21T11:05:00Z"/>
          <w:rFonts w:eastAsia="Times New Roman" w:cs="Times New Roman"/>
          <w:color w:val="000000"/>
          <w:sz w:val="24"/>
          <w:szCs w:val="24"/>
        </w:rPr>
        <w:pPrChange w:id="334" w:author="Hareesh Ganesan" w:date="2016-10-21T11:05:00Z">
          <w:pPr>
            <w:spacing w:after="0" w:line="240" w:lineRule="auto"/>
          </w:pPr>
        </w:pPrChange>
      </w:pPr>
      <w:del w:id="335" w:author="Hareesh Ganesan" w:date="2016-10-21T11:05:00Z">
        <w:r w:rsidRPr="004C11AB" w:rsidDel="00955CD6">
          <w:rPr>
            <w:rFonts w:eastAsia="Times New Roman" w:cs="Times New Roman"/>
            <w:color w:val="000000"/>
            <w:sz w:val="24"/>
            <w:szCs w:val="24"/>
          </w:rPr>
          <w:delText>Have procedures in place for emergency situations. Enable access to facilities where ePHI is stored. Support recovery of lost data. Have back up access to your practice’s disaster recovery and emergency mode operations plan.</w:delText>
        </w:r>
        <w:r w:rsidRPr="004C11AB" w:rsidDel="00955CD6">
          <w:rPr>
            <w:rFonts w:eastAsia="Times New Roman" w:cs="Times New Roman"/>
            <w:color w:val="000000"/>
            <w:sz w:val="24"/>
            <w:szCs w:val="24"/>
          </w:rPr>
          <w:br/>
          <w:delText>[45 CFR §165.310(a)(2)(i)]</w:delText>
        </w:r>
        <w:r w:rsidRPr="004C11AB" w:rsidDel="00955CD6">
          <w:rPr>
            <w:rFonts w:eastAsia="Times New Roman" w:cs="Times New Roman"/>
            <w:color w:val="000000"/>
            <w:sz w:val="24"/>
            <w:szCs w:val="24"/>
          </w:rPr>
          <w:br/>
        </w:r>
        <w:r w:rsidRPr="004C11AB" w:rsidDel="00955CD6">
          <w:rPr>
            <w:rFonts w:eastAsia="Times New Roman" w:cs="Times New Roman"/>
            <w:color w:val="000000"/>
            <w:sz w:val="24"/>
            <w:szCs w:val="24"/>
          </w:rPr>
          <w:br/>
          <w:delText>Prepare and maintain a Contingency Plan that addresses disaster recovery and emergency mode of operations. Make sure your plan includes:</w:delText>
        </w:r>
      </w:del>
    </w:p>
    <w:p w14:paraId="44F9287D" w14:textId="77777777" w:rsidR="003B2079" w:rsidRPr="004C11AB" w:rsidDel="00955CD6" w:rsidRDefault="003B2079">
      <w:pPr>
        <w:rPr>
          <w:del w:id="336" w:author="Hareesh Ganesan" w:date="2016-10-21T11:05:00Z"/>
          <w:rFonts w:eastAsia="Times New Roman" w:cstheme="minorHAnsi"/>
          <w:bCs/>
          <w:i/>
          <w:sz w:val="24"/>
          <w:szCs w:val="24"/>
        </w:rPr>
        <w:pPrChange w:id="337" w:author="Hareesh Ganesan" w:date="2016-10-21T11:05:00Z">
          <w:pPr>
            <w:spacing w:after="0" w:line="240" w:lineRule="auto"/>
          </w:pPr>
        </w:pPrChange>
      </w:pPr>
    </w:p>
    <w:p w14:paraId="25931D1A" w14:textId="77777777" w:rsidR="003B2079" w:rsidRPr="004C11AB" w:rsidRDefault="003B2079">
      <w:pPr>
        <w:rPr>
          <w:rFonts w:eastAsia="Times New Roman" w:cs="Times New Roman"/>
          <w:color w:val="000000"/>
          <w:sz w:val="24"/>
          <w:szCs w:val="24"/>
        </w:rPr>
        <w:pPrChange w:id="338" w:author="Hareesh Ganesan" w:date="2016-10-21T11:05:00Z">
          <w:pPr>
            <w:spacing w:after="0" w:line="240" w:lineRule="auto"/>
          </w:pPr>
        </w:pPrChange>
      </w:pPr>
      <w:del w:id="339" w:author="Hareesh Ganesan" w:date="2016-10-21T11:05:00Z">
        <w:r w:rsidRPr="004C11AB" w:rsidDel="00955CD6">
          <w:rPr>
            <w:rFonts w:eastAsia="Times New Roman" w:cs="Times New Roman"/>
            <w:color w:val="000000"/>
            <w:sz w:val="24"/>
            <w:szCs w:val="24"/>
          </w:rPr>
          <w:delText>• Roles and responsibilities.</w:delText>
        </w:r>
        <w:r w:rsidRPr="004C11AB" w:rsidDel="00955CD6">
          <w:rPr>
            <w:rFonts w:eastAsia="Times New Roman" w:cs="Times New Roman"/>
            <w:color w:val="000000"/>
            <w:sz w:val="24"/>
            <w:szCs w:val="24"/>
          </w:rPr>
          <w:br/>
          <w:delText>• Periodic review and updating.</w:delText>
        </w:r>
        <w:r w:rsidRPr="004C11AB" w:rsidDel="00955CD6">
          <w:rPr>
            <w:rFonts w:eastAsia="Times New Roman" w:cs="Times New Roman"/>
            <w:color w:val="000000"/>
            <w:sz w:val="24"/>
            <w:szCs w:val="24"/>
          </w:rPr>
          <w:br/>
          <w:delText>• Timely communication and distribution to relevant workforce members.</w:delText>
        </w:r>
        <w:r w:rsidRPr="004C11AB" w:rsidDel="00955CD6">
          <w:rPr>
            <w:rFonts w:eastAsia="Times New Roman" w:cs="Times New Roman"/>
            <w:color w:val="000000"/>
            <w:sz w:val="24"/>
            <w:szCs w:val="24"/>
          </w:rPr>
          <w:br/>
          <w:delText>[NIST SP 800-53 CP-2]</w:delText>
        </w:r>
      </w:del>
    </w:p>
    <w:p w14:paraId="17D0322F" w14:textId="77777777" w:rsidR="003B2079" w:rsidRPr="004C11AB" w:rsidRDefault="003B2079" w:rsidP="003B2079">
      <w:pPr>
        <w:spacing w:after="0" w:line="240" w:lineRule="auto"/>
        <w:rPr>
          <w:rFonts w:eastAsia="Times New Roman" w:cs="Times New Roman"/>
          <w:color w:val="000000"/>
          <w:sz w:val="24"/>
          <w:szCs w:val="24"/>
        </w:rPr>
      </w:pPr>
    </w:p>
    <w:p w14:paraId="2921F058" w14:textId="77777777" w:rsidR="001600D8" w:rsidRPr="004C11AB" w:rsidRDefault="003B2079" w:rsidP="001600D8">
      <w:pPr>
        <w:pStyle w:val="Heading1"/>
        <w:pBdr>
          <w:top w:val="single" w:sz="4" w:space="1" w:color="auto"/>
          <w:left w:val="single" w:sz="4" w:space="4" w:color="auto"/>
          <w:bottom w:val="single" w:sz="4" w:space="1" w:color="auto"/>
          <w:right w:val="single" w:sz="4" w:space="4" w:color="auto"/>
        </w:pBdr>
        <w:rPr>
          <w:rFonts w:eastAsia="Times New Roman"/>
        </w:rPr>
      </w:pPr>
      <w:bookmarkStart w:id="340" w:name="_Toc459630845"/>
      <w:r w:rsidRPr="004C11AB">
        <w:rPr>
          <w:b/>
        </w:rPr>
        <w:t>PH7</w:t>
      </w:r>
      <w:r w:rsidR="001600D8" w:rsidRPr="004C11AB">
        <w:rPr>
          <w:b/>
        </w:rPr>
        <w:t xml:space="preserve"> - </w:t>
      </w:r>
      <w:r w:rsidRPr="004C11AB">
        <w:rPr>
          <w:rFonts w:eastAsia="Times New Roman"/>
          <w:b/>
        </w:rPr>
        <w:t>§164.310(a)(2)(i) Addressable</w:t>
      </w:r>
      <w:r w:rsidR="001600D8" w:rsidRPr="004C11AB">
        <w:rPr>
          <w:rFonts w:eastAsia="Times New Roman"/>
          <w:b/>
        </w:rPr>
        <w:t xml:space="preserve"> </w:t>
      </w:r>
      <w:r w:rsidR="001600D8" w:rsidRPr="004C11AB">
        <w:rPr>
          <w:rFonts w:eastAsia="Times New Roman"/>
        </w:rPr>
        <w:t>If a disaster happens, does your practice have another way to get into your facility or offsite storage location to get your ePHI?</w:t>
      </w:r>
      <w:bookmarkEnd w:id="340"/>
    </w:p>
    <w:p w14:paraId="160E2D73" w14:textId="77777777" w:rsidR="003B2079" w:rsidRPr="00955CD6" w:rsidRDefault="003B2079" w:rsidP="003B2079">
      <w:pPr>
        <w:pStyle w:val="ListParagraph"/>
        <w:numPr>
          <w:ilvl w:val="0"/>
          <w:numId w:val="4"/>
        </w:numPr>
        <w:rPr>
          <w:rFonts w:eastAsia="Times New Roman" w:cs="Times New Roman"/>
          <w:b/>
          <w:color w:val="000000"/>
          <w:sz w:val="24"/>
          <w:szCs w:val="24"/>
          <w:rPrChange w:id="341" w:author="Hareesh Ganesan" w:date="2016-10-21T11:05:00Z">
            <w:rPr>
              <w:rFonts w:eastAsia="Times New Roman" w:cs="Times New Roman"/>
              <w:color w:val="000000"/>
              <w:sz w:val="24"/>
              <w:szCs w:val="24"/>
            </w:rPr>
          </w:rPrChange>
        </w:rPr>
      </w:pPr>
      <w:r w:rsidRPr="00955CD6">
        <w:rPr>
          <w:rFonts w:eastAsia="Times New Roman" w:cs="Times New Roman"/>
          <w:b/>
          <w:color w:val="000000"/>
          <w:sz w:val="24"/>
          <w:szCs w:val="24"/>
          <w:rPrChange w:id="342" w:author="Hareesh Ganesan" w:date="2016-10-21T11:05:00Z">
            <w:rPr>
              <w:rFonts w:eastAsia="Times New Roman" w:cs="Times New Roman"/>
              <w:color w:val="000000"/>
              <w:sz w:val="24"/>
              <w:szCs w:val="24"/>
            </w:rPr>
          </w:rPrChange>
        </w:rPr>
        <w:t>Yes</w:t>
      </w:r>
    </w:p>
    <w:p w14:paraId="38F24136" w14:textId="77777777" w:rsidR="003B2079" w:rsidRPr="004C11AB" w:rsidRDefault="003B2079" w:rsidP="003B2079">
      <w:pPr>
        <w:pStyle w:val="ListParagraph"/>
        <w:numPr>
          <w:ilvl w:val="0"/>
          <w:numId w:val="1"/>
        </w:numPr>
        <w:rPr>
          <w:rFonts w:eastAsia="Times New Roman" w:cs="Times New Roman"/>
          <w:color w:val="000000"/>
          <w:sz w:val="24"/>
          <w:szCs w:val="24"/>
        </w:rPr>
      </w:pPr>
      <w:r w:rsidRPr="004C11AB">
        <w:rPr>
          <w:rFonts w:eastAsia="Times New Roman" w:cs="Times New Roman"/>
          <w:color w:val="000000"/>
          <w:sz w:val="24"/>
          <w:szCs w:val="24"/>
        </w:rPr>
        <w:t>No</w:t>
      </w:r>
    </w:p>
    <w:p w14:paraId="40BC8371" w14:textId="77777777" w:rsidR="003B2079" w:rsidRPr="004C11AB" w:rsidRDefault="003B2079" w:rsidP="003B2079">
      <w:pPr>
        <w:rPr>
          <w:sz w:val="24"/>
          <w:szCs w:val="24"/>
        </w:rPr>
      </w:pPr>
      <w:r w:rsidRPr="004C11AB">
        <w:rPr>
          <w:b/>
          <w:sz w:val="24"/>
          <w:szCs w:val="24"/>
        </w:rPr>
        <w:t>If no</w:t>
      </w:r>
      <w:r w:rsidRPr="004C11AB">
        <w:rPr>
          <w:sz w:val="24"/>
          <w:szCs w:val="24"/>
        </w:rPr>
        <w:t>, please select from the following:</w:t>
      </w:r>
    </w:p>
    <w:p w14:paraId="1B0B6330" w14:textId="77777777" w:rsidR="003B2079" w:rsidRPr="004C11AB" w:rsidRDefault="003B2079" w:rsidP="003B2079">
      <w:pPr>
        <w:pStyle w:val="ListParagraph"/>
        <w:numPr>
          <w:ilvl w:val="0"/>
          <w:numId w:val="2"/>
        </w:numPr>
        <w:rPr>
          <w:sz w:val="24"/>
          <w:szCs w:val="24"/>
        </w:rPr>
      </w:pPr>
      <w:r w:rsidRPr="004C11AB">
        <w:rPr>
          <w:sz w:val="24"/>
          <w:szCs w:val="24"/>
        </w:rPr>
        <w:t>Cost</w:t>
      </w:r>
    </w:p>
    <w:p w14:paraId="1EE8F9D0" w14:textId="77777777" w:rsidR="003B2079" w:rsidRPr="004C11AB" w:rsidRDefault="003B2079" w:rsidP="003B2079">
      <w:pPr>
        <w:pStyle w:val="ListParagraph"/>
        <w:numPr>
          <w:ilvl w:val="0"/>
          <w:numId w:val="2"/>
        </w:numPr>
        <w:rPr>
          <w:sz w:val="24"/>
          <w:szCs w:val="24"/>
        </w:rPr>
      </w:pPr>
      <w:r w:rsidRPr="004C11AB">
        <w:rPr>
          <w:sz w:val="24"/>
          <w:szCs w:val="24"/>
        </w:rPr>
        <w:t>Practice Size</w:t>
      </w:r>
    </w:p>
    <w:p w14:paraId="6AC45E14" w14:textId="77777777" w:rsidR="003B2079" w:rsidRPr="004C11AB" w:rsidRDefault="003B2079" w:rsidP="003B2079">
      <w:pPr>
        <w:pStyle w:val="ListParagraph"/>
        <w:numPr>
          <w:ilvl w:val="0"/>
          <w:numId w:val="2"/>
        </w:numPr>
        <w:rPr>
          <w:sz w:val="24"/>
          <w:szCs w:val="24"/>
        </w:rPr>
      </w:pPr>
      <w:r w:rsidRPr="004C11AB">
        <w:rPr>
          <w:sz w:val="24"/>
          <w:szCs w:val="24"/>
        </w:rPr>
        <w:t>Complexity</w:t>
      </w:r>
    </w:p>
    <w:p w14:paraId="0A5A03FB" w14:textId="77777777" w:rsidR="003B2079" w:rsidRPr="004C11AB" w:rsidRDefault="003B2079" w:rsidP="003B2079">
      <w:pPr>
        <w:pStyle w:val="ListParagraph"/>
        <w:numPr>
          <w:ilvl w:val="0"/>
          <w:numId w:val="2"/>
        </w:numPr>
        <w:rPr>
          <w:sz w:val="24"/>
          <w:szCs w:val="24"/>
        </w:rPr>
      </w:pPr>
      <w:r w:rsidRPr="004C11AB">
        <w:rPr>
          <w:sz w:val="24"/>
          <w:szCs w:val="24"/>
        </w:rPr>
        <w:t>Alternate Solution</w:t>
      </w:r>
    </w:p>
    <w:p w14:paraId="3A575813" w14:textId="77777777" w:rsidR="003B2079" w:rsidRPr="004C11AB" w:rsidRDefault="003B2079" w:rsidP="003B2079">
      <w:pPr>
        <w:rPr>
          <w:sz w:val="24"/>
          <w:szCs w:val="24"/>
        </w:rPr>
      </w:pPr>
      <w:r w:rsidRPr="004C11AB">
        <w:rPr>
          <w:sz w:val="24"/>
          <w:szCs w:val="24"/>
        </w:rPr>
        <w:t xml:space="preserve">Please </w:t>
      </w:r>
      <w:r w:rsidR="00A36F05" w:rsidRPr="004C11AB">
        <w:rPr>
          <w:sz w:val="24"/>
          <w:szCs w:val="24"/>
        </w:rPr>
        <w:t>d</w:t>
      </w:r>
      <w:r w:rsidRPr="004C11AB">
        <w:rPr>
          <w:sz w:val="24"/>
          <w:szCs w:val="24"/>
        </w:rPr>
        <w:t xml:space="preserve">etail your current </w:t>
      </w:r>
      <w:r w:rsidR="00A36F05" w:rsidRPr="004C11AB">
        <w:rPr>
          <w:sz w:val="24"/>
          <w:szCs w:val="24"/>
        </w:rPr>
        <w:t>a</w:t>
      </w:r>
      <w:r w:rsidRPr="004C11AB">
        <w:rPr>
          <w:sz w:val="24"/>
          <w:szCs w:val="24"/>
        </w:rPr>
        <w:t>ctivities:</w:t>
      </w:r>
    </w:p>
    <w:tbl>
      <w:tblPr>
        <w:tblStyle w:val="TableGrid"/>
        <w:tblW w:w="0" w:type="auto"/>
        <w:tblLook w:val="04A0" w:firstRow="1" w:lastRow="0" w:firstColumn="1" w:lastColumn="0" w:noHBand="0" w:noVBand="1"/>
      </w:tblPr>
      <w:tblGrid>
        <w:gridCol w:w="9576"/>
      </w:tblGrid>
      <w:tr w:rsidR="003B2079" w:rsidRPr="004C11AB" w14:paraId="7322BF27" w14:textId="77777777" w:rsidTr="003B2079">
        <w:tc>
          <w:tcPr>
            <w:tcW w:w="9576" w:type="dxa"/>
          </w:tcPr>
          <w:p w14:paraId="43DAAAF7" w14:textId="77777777" w:rsidR="003B2079" w:rsidRPr="004C11AB" w:rsidRDefault="00955CD6" w:rsidP="003B2079">
            <w:pPr>
              <w:rPr>
                <w:sz w:val="24"/>
                <w:szCs w:val="24"/>
              </w:rPr>
            </w:pPr>
            <w:ins w:id="343" w:author="Hareesh Ganesan" w:date="2016-10-21T11:05:00Z">
              <w:r>
                <w:rPr>
                  <w:sz w:val="24"/>
                  <w:szCs w:val="24"/>
                </w:rPr>
                <w:t>Our firm maintains backups cross-region through AWS and Mozy to ensure that we maintain access to PHI in the event of an outage.</w:t>
              </w:r>
            </w:ins>
          </w:p>
          <w:p w14:paraId="36DDAC4F" w14:textId="77777777" w:rsidR="003B2079" w:rsidRPr="004C11AB" w:rsidRDefault="003B2079" w:rsidP="003B2079">
            <w:pPr>
              <w:rPr>
                <w:sz w:val="24"/>
                <w:szCs w:val="24"/>
              </w:rPr>
            </w:pPr>
          </w:p>
          <w:p w14:paraId="71281FB9" w14:textId="77777777" w:rsidR="003B2079" w:rsidRPr="004C11AB" w:rsidRDefault="003B2079" w:rsidP="003B2079">
            <w:pPr>
              <w:rPr>
                <w:sz w:val="24"/>
                <w:szCs w:val="24"/>
              </w:rPr>
            </w:pPr>
          </w:p>
          <w:p w14:paraId="2B55F1EC" w14:textId="77777777" w:rsidR="003B2079" w:rsidRPr="004C11AB" w:rsidRDefault="003B2079" w:rsidP="003B2079">
            <w:pPr>
              <w:rPr>
                <w:sz w:val="24"/>
                <w:szCs w:val="24"/>
              </w:rPr>
            </w:pPr>
          </w:p>
          <w:p w14:paraId="1B2EAC00" w14:textId="77777777" w:rsidR="003B2079" w:rsidRPr="004C11AB" w:rsidRDefault="003B2079" w:rsidP="003B2079">
            <w:pPr>
              <w:rPr>
                <w:sz w:val="24"/>
                <w:szCs w:val="24"/>
              </w:rPr>
            </w:pPr>
          </w:p>
          <w:p w14:paraId="6889377E" w14:textId="77777777" w:rsidR="003B2079" w:rsidRPr="004C11AB" w:rsidRDefault="003B2079" w:rsidP="003B2079">
            <w:pPr>
              <w:rPr>
                <w:sz w:val="24"/>
                <w:szCs w:val="24"/>
              </w:rPr>
            </w:pPr>
          </w:p>
        </w:tc>
      </w:tr>
    </w:tbl>
    <w:p w14:paraId="170C27F7" w14:textId="77777777" w:rsidR="003B2079" w:rsidRPr="004C11AB" w:rsidRDefault="003B2079" w:rsidP="003B2079">
      <w:pPr>
        <w:rPr>
          <w:sz w:val="24"/>
          <w:szCs w:val="24"/>
        </w:rPr>
      </w:pPr>
    </w:p>
    <w:p w14:paraId="4865FEAE" w14:textId="77777777" w:rsidR="003B2079" w:rsidRPr="004C11AB" w:rsidRDefault="003B2079" w:rsidP="003B2079">
      <w:pPr>
        <w:rPr>
          <w:sz w:val="24"/>
          <w:szCs w:val="24"/>
        </w:rPr>
      </w:pPr>
      <w:r w:rsidRPr="004C11AB">
        <w:rPr>
          <w:sz w:val="24"/>
          <w:szCs w:val="24"/>
        </w:rPr>
        <w:t>Please include any additional notes:</w:t>
      </w:r>
    </w:p>
    <w:tbl>
      <w:tblPr>
        <w:tblStyle w:val="TableGrid"/>
        <w:tblW w:w="0" w:type="auto"/>
        <w:tblLook w:val="04A0" w:firstRow="1" w:lastRow="0" w:firstColumn="1" w:lastColumn="0" w:noHBand="0" w:noVBand="1"/>
      </w:tblPr>
      <w:tblGrid>
        <w:gridCol w:w="9576"/>
      </w:tblGrid>
      <w:tr w:rsidR="003B2079" w:rsidRPr="004C11AB" w14:paraId="3DDEC589" w14:textId="77777777" w:rsidTr="003B2079">
        <w:tc>
          <w:tcPr>
            <w:tcW w:w="9576" w:type="dxa"/>
          </w:tcPr>
          <w:p w14:paraId="0BE82BC9" w14:textId="77777777" w:rsidR="003B2079" w:rsidRPr="004C11AB" w:rsidRDefault="003B2079" w:rsidP="003B2079">
            <w:pPr>
              <w:rPr>
                <w:sz w:val="24"/>
                <w:szCs w:val="24"/>
              </w:rPr>
            </w:pPr>
          </w:p>
          <w:p w14:paraId="64E477F0" w14:textId="77777777" w:rsidR="003B2079" w:rsidRPr="004C11AB" w:rsidRDefault="003B2079" w:rsidP="003B2079">
            <w:pPr>
              <w:rPr>
                <w:sz w:val="24"/>
                <w:szCs w:val="24"/>
              </w:rPr>
            </w:pPr>
          </w:p>
          <w:p w14:paraId="2BDA1BB0" w14:textId="77777777" w:rsidR="003B2079" w:rsidRPr="004C11AB" w:rsidRDefault="003B2079" w:rsidP="003B2079">
            <w:pPr>
              <w:rPr>
                <w:sz w:val="24"/>
                <w:szCs w:val="24"/>
              </w:rPr>
            </w:pPr>
          </w:p>
          <w:p w14:paraId="6964FF2F" w14:textId="77777777" w:rsidR="003B2079" w:rsidRPr="004C11AB" w:rsidRDefault="003B2079" w:rsidP="003B2079">
            <w:pPr>
              <w:rPr>
                <w:sz w:val="24"/>
                <w:szCs w:val="24"/>
              </w:rPr>
            </w:pPr>
          </w:p>
          <w:p w14:paraId="629E9C84" w14:textId="77777777" w:rsidR="003B2079" w:rsidRPr="004C11AB" w:rsidRDefault="003B2079" w:rsidP="003B2079">
            <w:pPr>
              <w:rPr>
                <w:sz w:val="24"/>
                <w:szCs w:val="24"/>
              </w:rPr>
            </w:pPr>
          </w:p>
          <w:p w14:paraId="79E76A1D" w14:textId="77777777" w:rsidR="003B2079" w:rsidRPr="004C11AB" w:rsidRDefault="003B2079" w:rsidP="003B2079">
            <w:pPr>
              <w:rPr>
                <w:sz w:val="24"/>
                <w:szCs w:val="24"/>
              </w:rPr>
            </w:pPr>
          </w:p>
        </w:tc>
      </w:tr>
    </w:tbl>
    <w:p w14:paraId="264CDAEF" w14:textId="77777777" w:rsidR="003B2079" w:rsidRPr="004C11AB" w:rsidRDefault="003B2079" w:rsidP="003B2079">
      <w:pPr>
        <w:rPr>
          <w:sz w:val="24"/>
          <w:szCs w:val="24"/>
        </w:rPr>
      </w:pPr>
    </w:p>
    <w:p w14:paraId="6D77C535" w14:textId="77777777" w:rsidR="003B2079" w:rsidRPr="004C11AB" w:rsidRDefault="003B2079" w:rsidP="003B2079">
      <w:pPr>
        <w:rPr>
          <w:sz w:val="24"/>
          <w:szCs w:val="24"/>
        </w:rPr>
      </w:pPr>
      <w:r w:rsidRPr="004C11AB">
        <w:rPr>
          <w:sz w:val="24"/>
          <w:szCs w:val="24"/>
        </w:rPr>
        <w:t>Please detail your remediation plan:</w:t>
      </w:r>
    </w:p>
    <w:tbl>
      <w:tblPr>
        <w:tblStyle w:val="TableGrid"/>
        <w:tblW w:w="0" w:type="auto"/>
        <w:tblLook w:val="04A0" w:firstRow="1" w:lastRow="0" w:firstColumn="1" w:lastColumn="0" w:noHBand="0" w:noVBand="1"/>
      </w:tblPr>
      <w:tblGrid>
        <w:gridCol w:w="9576"/>
      </w:tblGrid>
      <w:tr w:rsidR="003B2079" w:rsidRPr="004C11AB" w14:paraId="515FFD37" w14:textId="77777777" w:rsidTr="003B2079">
        <w:tc>
          <w:tcPr>
            <w:tcW w:w="9576" w:type="dxa"/>
          </w:tcPr>
          <w:p w14:paraId="26D57FE9" w14:textId="77777777" w:rsidR="003B2079" w:rsidRPr="004C11AB" w:rsidRDefault="003B2079" w:rsidP="003B2079">
            <w:pPr>
              <w:rPr>
                <w:sz w:val="24"/>
                <w:szCs w:val="24"/>
              </w:rPr>
            </w:pPr>
          </w:p>
          <w:p w14:paraId="6798D8A5" w14:textId="77777777" w:rsidR="003B2079" w:rsidRPr="004C11AB" w:rsidRDefault="003B2079" w:rsidP="003B2079">
            <w:pPr>
              <w:rPr>
                <w:sz w:val="24"/>
                <w:szCs w:val="24"/>
              </w:rPr>
            </w:pPr>
          </w:p>
          <w:p w14:paraId="6DBC2B53" w14:textId="77777777" w:rsidR="003B2079" w:rsidRPr="004C11AB" w:rsidRDefault="003B2079" w:rsidP="003B2079">
            <w:pPr>
              <w:rPr>
                <w:sz w:val="24"/>
                <w:szCs w:val="24"/>
              </w:rPr>
            </w:pPr>
          </w:p>
          <w:p w14:paraId="66D6F2E1" w14:textId="77777777" w:rsidR="003B2079" w:rsidRPr="004C11AB" w:rsidRDefault="003B2079" w:rsidP="003B2079">
            <w:pPr>
              <w:rPr>
                <w:sz w:val="24"/>
                <w:szCs w:val="24"/>
              </w:rPr>
            </w:pPr>
          </w:p>
          <w:p w14:paraId="5F3098F3" w14:textId="77777777" w:rsidR="003B2079" w:rsidRPr="004C11AB" w:rsidRDefault="003B2079" w:rsidP="003B2079">
            <w:pPr>
              <w:rPr>
                <w:sz w:val="24"/>
                <w:szCs w:val="24"/>
              </w:rPr>
            </w:pPr>
          </w:p>
          <w:p w14:paraId="66687BBD" w14:textId="77777777" w:rsidR="003B2079" w:rsidRPr="004C11AB" w:rsidRDefault="003B2079" w:rsidP="003B2079">
            <w:pPr>
              <w:rPr>
                <w:sz w:val="24"/>
                <w:szCs w:val="24"/>
              </w:rPr>
            </w:pPr>
          </w:p>
        </w:tc>
      </w:tr>
    </w:tbl>
    <w:p w14:paraId="6A8214F9" w14:textId="77777777" w:rsidR="003B2079" w:rsidRPr="004C11AB" w:rsidRDefault="003B2079" w:rsidP="003B2079">
      <w:pPr>
        <w:rPr>
          <w:sz w:val="24"/>
          <w:szCs w:val="24"/>
        </w:rPr>
      </w:pPr>
    </w:p>
    <w:p w14:paraId="1B6B872D" w14:textId="77777777" w:rsidR="003B2079" w:rsidRPr="004C11AB" w:rsidRDefault="003B2079" w:rsidP="003B2079">
      <w:pPr>
        <w:rPr>
          <w:sz w:val="24"/>
          <w:szCs w:val="24"/>
        </w:rPr>
      </w:pPr>
      <w:r w:rsidRPr="004C11AB">
        <w:rPr>
          <w:sz w:val="24"/>
          <w:szCs w:val="24"/>
        </w:rPr>
        <w:t>Please rate the likelihood of a threat/vulnerability affecting your ePHI:</w:t>
      </w:r>
    </w:p>
    <w:p w14:paraId="072D8059" w14:textId="77777777" w:rsidR="003B2079" w:rsidRPr="0025622C" w:rsidRDefault="003B2079" w:rsidP="003B2079">
      <w:pPr>
        <w:pStyle w:val="ListParagraph"/>
        <w:numPr>
          <w:ilvl w:val="0"/>
          <w:numId w:val="3"/>
        </w:numPr>
        <w:rPr>
          <w:b/>
          <w:sz w:val="24"/>
          <w:szCs w:val="24"/>
          <w:rPrChange w:id="344" w:author="Hareesh Ganesan" w:date="2016-10-21T11:06:00Z">
            <w:rPr>
              <w:sz w:val="24"/>
              <w:szCs w:val="24"/>
            </w:rPr>
          </w:rPrChange>
        </w:rPr>
      </w:pPr>
      <w:r w:rsidRPr="0025622C">
        <w:rPr>
          <w:b/>
          <w:sz w:val="24"/>
          <w:szCs w:val="24"/>
          <w:rPrChange w:id="345" w:author="Hareesh Ganesan" w:date="2016-10-21T11:06:00Z">
            <w:rPr>
              <w:sz w:val="24"/>
              <w:szCs w:val="24"/>
            </w:rPr>
          </w:rPrChange>
        </w:rPr>
        <w:t>Low</w:t>
      </w:r>
    </w:p>
    <w:p w14:paraId="77A1963E" w14:textId="77777777" w:rsidR="003B2079" w:rsidRPr="004C11AB" w:rsidRDefault="003B2079" w:rsidP="003B2079">
      <w:pPr>
        <w:pStyle w:val="ListParagraph"/>
        <w:numPr>
          <w:ilvl w:val="0"/>
          <w:numId w:val="3"/>
        </w:numPr>
        <w:rPr>
          <w:sz w:val="24"/>
          <w:szCs w:val="24"/>
        </w:rPr>
      </w:pPr>
      <w:r w:rsidRPr="004C11AB">
        <w:rPr>
          <w:sz w:val="24"/>
          <w:szCs w:val="24"/>
        </w:rPr>
        <w:t>Medium</w:t>
      </w:r>
    </w:p>
    <w:p w14:paraId="0D0DC668" w14:textId="77777777" w:rsidR="003B2079" w:rsidRPr="004C11AB" w:rsidRDefault="003B2079" w:rsidP="003B2079">
      <w:pPr>
        <w:pStyle w:val="ListParagraph"/>
        <w:numPr>
          <w:ilvl w:val="0"/>
          <w:numId w:val="3"/>
        </w:numPr>
        <w:rPr>
          <w:sz w:val="24"/>
          <w:szCs w:val="24"/>
        </w:rPr>
      </w:pPr>
      <w:r w:rsidRPr="004C11AB">
        <w:rPr>
          <w:sz w:val="24"/>
          <w:szCs w:val="24"/>
        </w:rPr>
        <w:t>High</w:t>
      </w:r>
    </w:p>
    <w:p w14:paraId="64813D40" w14:textId="77777777" w:rsidR="003B2079" w:rsidRPr="004C11AB" w:rsidRDefault="003B2079" w:rsidP="003B2079">
      <w:pPr>
        <w:rPr>
          <w:sz w:val="24"/>
          <w:szCs w:val="24"/>
        </w:rPr>
      </w:pPr>
      <w:r w:rsidRPr="004C11AB">
        <w:rPr>
          <w:sz w:val="24"/>
          <w:szCs w:val="24"/>
        </w:rPr>
        <w:t>Please rate the impact of a threat/vulnerability affecting your ePHI:</w:t>
      </w:r>
    </w:p>
    <w:p w14:paraId="4D17A64D" w14:textId="77777777" w:rsidR="003B2079" w:rsidRPr="0025622C" w:rsidRDefault="003B2079" w:rsidP="003B2079">
      <w:pPr>
        <w:pStyle w:val="ListParagraph"/>
        <w:numPr>
          <w:ilvl w:val="0"/>
          <w:numId w:val="3"/>
        </w:numPr>
        <w:rPr>
          <w:b/>
          <w:sz w:val="24"/>
          <w:szCs w:val="24"/>
          <w:rPrChange w:id="346" w:author="Hareesh Ganesan" w:date="2016-10-21T11:06:00Z">
            <w:rPr>
              <w:sz w:val="24"/>
              <w:szCs w:val="24"/>
            </w:rPr>
          </w:rPrChange>
        </w:rPr>
      </w:pPr>
      <w:r w:rsidRPr="0025622C">
        <w:rPr>
          <w:b/>
          <w:sz w:val="24"/>
          <w:szCs w:val="24"/>
          <w:rPrChange w:id="347" w:author="Hareesh Ganesan" w:date="2016-10-21T11:06:00Z">
            <w:rPr>
              <w:sz w:val="24"/>
              <w:szCs w:val="24"/>
            </w:rPr>
          </w:rPrChange>
        </w:rPr>
        <w:t>Low</w:t>
      </w:r>
    </w:p>
    <w:p w14:paraId="1F53C0F3" w14:textId="77777777" w:rsidR="003B2079" w:rsidRPr="004C11AB" w:rsidRDefault="003B2079" w:rsidP="003B2079">
      <w:pPr>
        <w:pStyle w:val="ListParagraph"/>
        <w:numPr>
          <w:ilvl w:val="0"/>
          <w:numId w:val="3"/>
        </w:numPr>
        <w:rPr>
          <w:sz w:val="24"/>
          <w:szCs w:val="24"/>
        </w:rPr>
      </w:pPr>
      <w:r w:rsidRPr="004C11AB">
        <w:rPr>
          <w:sz w:val="24"/>
          <w:szCs w:val="24"/>
        </w:rPr>
        <w:t>Medium</w:t>
      </w:r>
    </w:p>
    <w:p w14:paraId="6B1DF01C" w14:textId="77777777" w:rsidR="003B2079" w:rsidRPr="004C11AB" w:rsidRDefault="003B2079" w:rsidP="003B2079">
      <w:pPr>
        <w:pStyle w:val="ListParagraph"/>
        <w:numPr>
          <w:ilvl w:val="0"/>
          <w:numId w:val="3"/>
        </w:numPr>
        <w:rPr>
          <w:sz w:val="24"/>
          <w:szCs w:val="24"/>
        </w:rPr>
      </w:pPr>
      <w:r w:rsidRPr="004C11AB">
        <w:rPr>
          <w:sz w:val="24"/>
          <w:szCs w:val="24"/>
        </w:rPr>
        <w:t>High</w:t>
      </w:r>
    </w:p>
    <w:p w14:paraId="76914719" w14:textId="77777777" w:rsidR="00BE6374" w:rsidRPr="004C11AB" w:rsidRDefault="00BE6374" w:rsidP="00BE6374">
      <w:pPr>
        <w:rPr>
          <w:rFonts w:cstheme="minorHAnsi"/>
          <w:b/>
          <w:sz w:val="24"/>
          <w:szCs w:val="24"/>
        </w:rPr>
      </w:pPr>
      <w:r w:rsidRPr="004C11AB">
        <w:rPr>
          <w:rFonts w:cstheme="minorHAnsi"/>
          <w:b/>
          <w:sz w:val="24"/>
          <w:szCs w:val="24"/>
        </w:rPr>
        <w:t>Overall Security Risk:</w:t>
      </w:r>
    </w:p>
    <w:p w14:paraId="3E617DB2" w14:textId="77777777" w:rsidR="00BE6374" w:rsidRPr="0025622C" w:rsidRDefault="00BE6374" w:rsidP="00BE6374">
      <w:pPr>
        <w:pStyle w:val="ListParagraph"/>
        <w:numPr>
          <w:ilvl w:val="0"/>
          <w:numId w:val="3"/>
        </w:numPr>
        <w:rPr>
          <w:rFonts w:cstheme="minorHAnsi"/>
          <w:b/>
          <w:sz w:val="24"/>
          <w:szCs w:val="24"/>
          <w:rPrChange w:id="348" w:author="Hareesh Ganesan" w:date="2016-10-21T11:06:00Z">
            <w:rPr>
              <w:rFonts w:cstheme="minorHAnsi"/>
              <w:sz w:val="24"/>
              <w:szCs w:val="24"/>
            </w:rPr>
          </w:rPrChange>
        </w:rPr>
      </w:pPr>
      <w:r w:rsidRPr="0025622C">
        <w:rPr>
          <w:rFonts w:cstheme="minorHAnsi"/>
          <w:b/>
          <w:sz w:val="24"/>
          <w:szCs w:val="24"/>
          <w:rPrChange w:id="349" w:author="Hareesh Ganesan" w:date="2016-10-21T11:06:00Z">
            <w:rPr>
              <w:rFonts w:cstheme="minorHAnsi"/>
              <w:sz w:val="24"/>
              <w:szCs w:val="24"/>
            </w:rPr>
          </w:rPrChange>
        </w:rPr>
        <w:t>Low</w:t>
      </w:r>
    </w:p>
    <w:p w14:paraId="3D1FF9FE" w14:textId="77777777" w:rsidR="00BE6374" w:rsidRPr="004C11AB" w:rsidRDefault="00BE6374" w:rsidP="00BE6374">
      <w:pPr>
        <w:pStyle w:val="ListParagraph"/>
        <w:numPr>
          <w:ilvl w:val="0"/>
          <w:numId w:val="3"/>
        </w:numPr>
        <w:rPr>
          <w:rFonts w:cstheme="minorHAnsi"/>
          <w:sz w:val="24"/>
          <w:szCs w:val="24"/>
        </w:rPr>
      </w:pPr>
      <w:r w:rsidRPr="004C11AB">
        <w:rPr>
          <w:rFonts w:cstheme="minorHAnsi"/>
          <w:sz w:val="24"/>
          <w:szCs w:val="24"/>
        </w:rPr>
        <w:t>Medium</w:t>
      </w:r>
    </w:p>
    <w:p w14:paraId="0EC6676F" w14:textId="77777777" w:rsidR="00BE6374" w:rsidRPr="004C11AB" w:rsidRDefault="00BE6374" w:rsidP="00BE6374">
      <w:pPr>
        <w:pStyle w:val="ListParagraph"/>
        <w:numPr>
          <w:ilvl w:val="0"/>
          <w:numId w:val="3"/>
        </w:numPr>
        <w:rPr>
          <w:rFonts w:cstheme="minorHAnsi"/>
          <w:sz w:val="24"/>
          <w:szCs w:val="24"/>
        </w:rPr>
      </w:pPr>
      <w:r w:rsidRPr="004C11AB">
        <w:rPr>
          <w:rFonts w:cstheme="minorHAnsi"/>
          <w:sz w:val="24"/>
          <w:szCs w:val="24"/>
        </w:rPr>
        <w:t>High</w:t>
      </w:r>
    </w:p>
    <w:p w14:paraId="6C7ABED9" w14:textId="77777777" w:rsidR="003B2079" w:rsidRPr="004C11AB" w:rsidRDefault="003B2079" w:rsidP="003B2079">
      <w:pPr>
        <w:rPr>
          <w:b/>
          <w:sz w:val="24"/>
          <w:szCs w:val="24"/>
        </w:rPr>
      </w:pPr>
      <w:r w:rsidRPr="004C11AB">
        <w:rPr>
          <w:b/>
          <w:sz w:val="24"/>
          <w:szCs w:val="24"/>
        </w:rPr>
        <w:t>Related Information:</w:t>
      </w:r>
    </w:p>
    <w:p w14:paraId="3BF88D82" w14:textId="77777777" w:rsidR="003B2079" w:rsidRPr="004C11AB" w:rsidRDefault="003B2079" w:rsidP="003B2079">
      <w:pPr>
        <w:rPr>
          <w:i/>
          <w:sz w:val="24"/>
          <w:szCs w:val="24"/>
        </w:rPr>
      </w:pPr>
      <w:r w:rsidRPr="004C11AB">
        <w:rPr>
          <w:i/>
          <w:sz w:val="24"/>
          <w:szCs w:val="24"/>
        </w:rPr>
        <w:t>Things to Consider to Help Answer the Question:</w:t>
      </w:r>
    </w:p>
    <w:p w14:paraId="495985AC" w14:textId="77777777" w:rsidR="003B2079" w:rsidRPr="004C11AB" w:rsidRDefault="007F41E1" w:rsidP="003B2079">
      <w:pPr>
        <w:rPr>
          <w:i/>
          <w:sz w:val="24"/>
          <w:szCs w:val="24"/>
        </w:rPr>
      </w:pPr>
      <w:r w:rsidRPr="004C11AB">
        <w:rPr>
          <w:rFonts w:eastAsia="Times New Roman" w:cs="Times New Roman"/>
          <w:color w:val="000000"/>
          <w:sz w:val="24"/>
          <w:szCs w:val="24"/>
        </w:rPr>
        <w:t>Consider the steps your practice has taken to provide alternative arrangements that will enable your workforce and authorized third parties (such as your information technology service provider or contracted IT technical support) to access ePHI and information systems even in times of emergency or disaster. An example is maintaining a copy of your ePHI at another location.</w:t>
      </w:r>
    </w:p>
    <w:p w14:paraId="0A6A0256" w14:textId="77777777" w:rsidR="003B2079" w:rsidRPr="004C11AB" w:rsidRDefault="003B2079" w:rsidP="003B2079">
      <w:pPr>
        <w:rPr>
          <w:i/>
          <w:sz w:val="24"/>
          <w:szCs w:val="24"/>
        </w:rPr>
      </w:pPr>
      <w:r w:rsidRPr="004C11AB">
        <w:rPr>
          <w:i/>
          <w:sz w:val="24"/>
          <w:szCs w:val="24"/>
        </w:rPr>
        <w:t>Possible Threats and Vulnerabilities:</w:t>
      </w:r>
    </w:p>
    <w:p w14:paraId="1FE85178" w14:textId="77777777" w:rsidR="003B2079" w:rsidRPr="004C11AB" w:rsidRDefault="007F41E1" w:rsidP="003B2079">
      <w:pPr>
        <w:rPr>
          <w:i/>
          <w:sz w:val="24"/>
          <w:szCs w:val="24"/>
        </w:rPr>
      </w:pPr>
      <w:r w:rsidRPr="004C11AB">
        <w:rPr>
          <w:rFonts w:eastAsia="Times New Roman" w:cs="Times New Roman"/>
          <w:color w:val="000000"/>
          <w:sz w:val="24"/>
          <w:szCs w:val="24"/>
        </w:rPr>
        <w:t xml:space="preserve">You may be unable to access ePHI when it’s needed if your practice’s workforce members, business associates, and service providers do not know how to access your facilities or offsite storage locations during a disaster. </w:t>
      </w:r>
      <w:r w:rsidRPr="004C11AB">
        <w:rPr>
          <w:rFonts w:eastAsia="Times New Roman" w:cs="Times New Roman"/>
          <w:color w:val="000000"/>
          <w:sz w:val="24"/>
          <w:szCs w:val="24"/>
        </w:rPr>
        <w:br/>
      </w:r>
      <w:r w:rsidRPr="004C11AB">
        <w:rPr>
          <w:rFonts w:eastAsia="Times New Roman" w:cs="Times New Roman"/>
          <w:color w:val="000000"/>
          <w:sz w:val="24"/>
          <w:szCs w:val="24"/>
        </w:rPr>
        <w:br/>
        <w:t>Some potential impacts include:</w:t>
      </w:r>
      <w:r w:rsidRPr="004C11AB">
        <w:rPr>
          <w:rFonts w:eastAsia="Times New Roman" w:cs="Times New Roman"/>
          <w:color w:val="000000"/>
          <w:sz w:val="24"/>
          <w:szCs w:val="24"/>
        </w:rPr>
        <w:br/>
      </w:r>
      <w:r w:rsidRPr="004C11AB">
        <w:rPr>
          <w:rFonts w:eastAsia="Times New Roman" w:cs="Times New Roman"/>
          <w:color w:val="000000"/>
          <w:sz w:val="24"/>
          <w:szCs w:val="24"/>
        </w:rPr>
        <w:br/>
        <w:t>• Natural and environmental threats, such as fire, water, loss of power, and temperature extremes, which can compromise the function and integrity of your practice’s information systems.</w:t>
      </w:r>
      <w:r w:rsidRPr="004C11AB">
        <w:rPr>
          <w:rFonts w:eastAsia="Times New Roman" w:cs="Times New Roman"/>
          <w:color w:val="000000"/>
          <w:sz w:val="24"/>
          <w:szCs w:val="24"/>
        </w:rPr>
        <w:br/>
        <w:t>• Human threats, such as an unauthorized user who can exploit a state of emergency to vandalize or compromise the integrity of ePHI. Unauthorized disclosure, loss, or theft of ePHI can lead to identity theft.</w:t>
      </w:r>
    </w:p>
    <w:p w14:paraId="2E8A3339" w14:textId="77777777" w:rsidR="003B2079" w:rsidRPr="004C11AB" w:rsidRDefault="003B2079" w:rsidP="003B2079">
      <w:pPr>
        <w:spacing w:after="0" w:line="240" w:lineRule="auto"/>
        <w:rPr>
          <w:rFonts w:eastAsia="Times New Roman" w:cstheme="minorHAnsi"/>
          <w:bCs/>
          <w:i/>
          <w:sz w:val="24"/>
          <w:szCs w:val="24"/>
        </w:rPr>
      </w:pPr>
      <w:r w:rsidRPr="004C11AB">
        <w:rPr>
          <w:rFonts w:eastAsia="Times New Roman" w:cstheme="minorHAnsi"/>
          <w:bCs/>
          <w:i/>
          <w:sz w:val="24"/>
          <w:szCs w:val="24"/>
        </w:rPr>
        <w:t>Examples of Safeguards:</w:t>
      </w:r>
      <w:r w:rsidR="00FA0D0B" w:rsidRPr="004C11AB">
        <w:rPr>
          <w:rFonts w:eastAsia="Times New Roman" w:cstheme="minorHAnsi"/>
          <w:bCs/>
          <w:i/>
          <w:sz w:val="24"/>
          <w:szCs w:val="24"/>
        </w:rPr>
        <w:t xml:space="preserve"> </w:t>
      </w:r>
    </w:p>
    <w:p w14:paraId="06DBE841" w14:textId="77777777" w:rsidR="003B2079" w:rsidRPr="004C11AB" w:rsidRDefault="001A34AC" w:rsidP="003B2079">
      <w:pPr>
        <w:spacing w:after="0" w:line="240" w:lineRule="auto"/>
        <w:rPr>
          <w:rFonts w:eastAsia="Times New Roman" w:cstheme="minorHAnsi"/>
          <w:bCs/>
          <w:sz w:val="24"/>
          <w:szCs w:val="24"/>
        </w:rPr>
      </w:pPr>
      <w:r w:rsidRPr="004C11AB">
        <w:rPr>
          <w:rFonts w:eastAsia="Times New Roman" w:cstheme="minorHAnsi"/>
          <w:bCs/>
          <w:sz w:val="24"/>
          <w:szCs w:val="24"/>
        </w:rPr>
        <w:t>Below are some potential safeguards to use against possible threats/vulnerabilities. NOTE: The safeguards you choose will depend on the degree of risk</w:t>
      </w:r>
      <w:r w:rsidR="003B2079" w:rsidRPr="004C11AB">
        <w:rPr>
          <w:rFonts w:eastAsia="Times New Roman" w:cstheme="minorHAnsi"/>
          <w:bCs/>
          <w:sz w:val="24"/>
          <w:szCs w:val="24"/>
        </w:rPr>
        <w:t xml:space="preserve"> and the potential harm that the threat/vulnerability poses to you and the individuals who are the subjects of the ePHI.</w:t>
      </w:r>
    </w:p>
    <w:p w14:paraId="3D69B139" w14:textId="77777777" w:rsidR="003B2079" w:rsidRPr="004C11AB" w:rsidRDefault="003B2079" w:rsidP="003B2079">
      <w:pPr>
        <w:rPr>
          <w:sz w:val="24"/>
          <w:szCs w:val="24"/>
        </w:rPr>
      </w:pPr>
    </w:p>
    <w:p w14:paraId="1AC0A69C" w14:textId="77777777" w:rsidR="007F41E1" w:rsidRPr="004C11AB" w:rsidRDefault="007F41E1" w:rsidP="007F41E1">
      <w:pPr>
        <w:spacing w:after="0" w:line="240" w:lineRule="auto"/>
        <w:rPr>
          <w:rFonts w:eastAsia="Times New Roman" w:cs="Times New Roman"/>
          <w:color w:val="000000"/>
          <w:sz w:val="24"/>
          <w:szCs w:val="24"/>
        </w:rPr>
      </w:pPr>
      <w:r w:rsidRPr="004C11AB">
        <w:rPr>
          <w:rFonts w:eastAsia="Times New Roman" w:cs="Times New Roman"/>
          <w:color w:val="000000"/>
          <w:sz w:val="24"/>
          <w:szCs w:val="24"/>
        </w:rPr>
        <w:t>Have emergency situation procedures in place to manage and allow access to facilities where ePHI is stored. The procedures should support lost data recovery tasks, per the disaster recovery and emergency mode operations plan.</w:t>
      </w:r>
      <w:r w:rsidRPr="004C11AB">
        <w:rPr>
          <w:rFonts w:eastAsia="Times New Roman" w:cs="Times New Roman"/>
          <w:color w:val="000000"/>
          <w:sz w:val="24"/>
          <w:szCs w:val="24"/>
        </w:rPr>
        <w:br/>
        <w:t>[45 CFR §165.310(a)(2)(i)]</w:t>
      </w:r>
      <w:r w:rsidRPr="004C11AB">
        <w:rPr>
          <w:rFonts w:eastAsia="Times New Roman" w:cs="Times New Roman"/>
          <w:color w:val="000000"/>
          <w:sz w:val="24"/>
          <w:szCs w:val="24"/>
        </w:rPr>
        <w:br/>
      </w:r>
      <w:r w:rsidRPr="004C11AB">
        <w:rPr>
          <w:rFonts w:eastAsia="Times New Roman" w:cs="Times New Roman"/>
          <w:color w:val="000000"/>
          <w:sz w:val="24"/>
          <w:szCs w:val="24"/>
        </w:rPr>
        <w:br/>
        <w:t xml:space="preserve">Establish an offsite backup storage facility for ePHI. Establish the supporting policy and procedures to manage access to the alternate site in case of a disaster. </w:t>
      </w:r>
      <w:r w:rsidRPr="004C11AB">
        <w:rPr>
          <w:rFonts w:eastAsia="Times New Roman" w:cs="Times New Roman"/>
          <w:color w:val="000000"/>
          <w:sz w:val="24"/>
          <w:szCs w:val="24"/>
        </w:rPr>
        <w:br/>
      </w:r>
      <w:r w:rsidRPr="004C11AB">
        <w:rPr>
          <w:rFonts w:eastAsia="Times New Roman" w:cs="Times New Roman"/>
          <w:color w:val="000000"/>
          <w:sz w:val="24"/>
          <w:szCs w:val="24"/>
        </w:rPr>
        <w:br/>
        <w:t>Store a copy of ePHI at an alternative location:</w:t>
      </w:r>
    </w:p>
    <w:p w14:paraId="6BC46C69" w14:textId="77777777" w:rsidR="007F41E1" w:rsidRPr="004C11AB" w:rsidRDefault="007F41E1" w:rsidP="003B2079">
      <w:pPr>
        <w:rPr>
          <w:sz w:val="24"/>
          <w:szCs w:val="24"/>
        </w:rPr>
      </w:pPr>
    </w:p>
    <w:p w14:paraId="697FEBC2" w14:textId="77777777" w:rsidR="00334D44" w:rsidRPr="004C11AB" w:rsidRDefault="007F41E1" w:rsidP="00334D44">
      <w:pPr>
        <w:rPr>
          <w:rFonts w:eastAsia="Times New Roman" w:cs="Times New Roman"/>
          <w:color w:val="000000"/>
          <w:sz w:val="24"/>
          <w:szCs w:val="24"/>
        </w:rPr>
      </w:pPr>
      <w:r w:rsidRPr="004C11AB">
        <w:rPr>
          <w:rFonts w:eastAsia="Times New Roman" w:cs="Times New Roman"/>
          <w:color w:val="000000"/>
          <w:sz w:val="24"/>
          <w:szCs w:val="24"/>
        </w:rPr>
        <w:t>• Establish an alternate location conducive to storage and recovery of information system backup information.</w:t>
      </w:r>
      <w:r w:rsidRPr="004C11AB">
        <w:rPr>
          <w:rFonts w:eastAsia="Times New Roman" w:cs="Times New Roman"/>
          <w:color w:val="000000"/>
          <w:sz w:val="24"/>
          <w:szCs w:val="24"/>
        </w:rPr>
        <w:br/>
        <w:t>• Make sure the alternate location includes the same information security safeguards as the primary site (such as enabling authorized user access).</w:t>
      </w:r>
      <w:r w:rsidRPr="004C11AB">
        <w:rPr>
          <w:rFonts w:eastAsia="Times New Roman" w:cs="Times New Roman"/>
          <w:color w:val="000000"/>
          <w:sz w:val="24"/>
          <w:szCs w:val="24"/>
        </w:rPr>
        <w:br/>
        <w:t>(NIST SP 800-53 CP-6)</w:t>
      </w:r>
    </w:p>
    <w:p w14:paraId="6B8455CE" w14:textId="77777777" w:rsidR="001600D8" w:rsidRPr="004C11AB" w:rsidRDefault="007F41E1" w:rsidP="001600D8">
      <w:pPr>
        <w:pStyle w:val="Heading1"/>
        <w:pBdr>
          <w:top w:val="single" w:sz="4" w:space="1" w:color="auto"/>
          <w:left w:val="single" w:sz="4" w:space="4" w:color="auto"/>
          <w:bottom w:val="single" w:sz="4" w:space="1" w:color="auto"/>
          <w:right w:val="single" w:sz="4" w:space="4" w:color="auto"/>
        </w:pBdr>
        <w:rPr>
          <w:rFonts w:eastAsia="Times New Roman"/>
        </w:rPr>
      </w:pPr>
      <w:bookmarkStart w:id="350" w:name="_Toc459630846"/>
      <w:r w:rsidRPr="004C11AB">
        <w:rPr>
          <w:b/>
        </w:rPr>
        <w:t>PH8</w:t>
      </w:r>
      <w:r w:rsidR="001600D8" w:rsidRPr="004C11AB">
        <w:rPr>
          <w:b/>
        </w:rPr>
        <w:t xml:space="preserve"> - </w:t>
      </w:r>
      <w:r w:rsidRPr="004C11AB">
        <w:rPr>
          <w:rFonts w:eastAsia="Times New Roman"/>
          <w:b/>
        </w:rPr>
        <w:t>§164.310(a)(2)(ii) Addressable</w:t>
      </w:r>
      <w:r w:rsidR="001600D8" w:rsidRPr="004C11AB">
        <w:rPr>
          <w:rFonts w:eastAsia="Times New Roman"/>
          <w:b/>
        </w:rPr>
        <w:t xml:space="preserve"> </w:t>
      </w:r>
      <w:r w:rsidR="001600D8" w:rsidRPr="004C11AB">
        <w:rPr>
          <w:rFonts w:eastAsia="Times New Roman"/>
        </w:rPr>
        <w:t>Do you have policies and procedures for the protection of keys, combinations, and similar physical access controls?</w:t>
      </w:r>
      <w:bookmarkEnd w:id="350"/>
    </w:p>
    <w:p w14:paraId="4EDCA1FE" w14:textId="77777777" w:rsidR="007F41E1" w:rsidRPr="0025622C" w:rsidRDefault="007F41E1" w:rsidP="007F41E1">
      <w:pPr>
        <w:pStyle w:val="ListParagraph"/>
        <w:numPr>
          <w:ilvl w:val="0"/>
          <w:numId w:val="4"/>
        </w:numPr>
        <w:rPr>
          <w:rFonts w:eastAsia="Times New Roman" w:cs="Times New Roman"/>
          <w:b/>
          <w:color w:val="000000"/>
          <w:sz w:val="24"/>
          <w:szCs w:val="24"/>
          <w:rPrChange w:id="351" w:author="Hareesh Ganesan" w:date="2016-10-21T11:06:00Z">
            <w:rPr>
              <w:rFonts w:eastAsia="Times New Roman" w:cs="Times New Roman"/>
              <w:color w:val="000000"/>
              <w:sz w:val="24"/>
              <w:szCs w:val="24"/>
            </w:rPr>
          </w:rPrChange>
        </w:rPr>
      </w:pPr>
      <w:r w:rsidRPr="0025622C">
        <w:rPr>
          <w:rFonts w:eastAsia="Times New Roman" w:cs="Times New Roman"/>
          <w:b/>
          <w:color w:val="000000"/>
          <w:sz w:val="24"/>
          <w:szCs w:val="24"/>
          <w:rPrChange w:id="352" w:author="Hareesh Ganesan" w:date="2016-10-21T11:06:00Z">
            <w:rPr>
              <w:rFonts w:eastAsia="Times New Roman" w:cs="Times New Roman"/>
              <w:color w:val="000000"/>
              <w:sz w:val="24"/>
              <w:szCs w:val="24"/>
            </w:rPr>
          </w:rPrChange>
        </w:rPr>
        <w:t>Yes</w:t>
      </w:r>
    </w:p>
    <w:p w14:paraId="013F6551" w14:textId="77777777" w:rsidR="007F41E1" w:rsidRPr="004C11AB" w:rsidRDefault="007F41E1" w:rsidP="007F41E1">
      <w:pPr>
        <w:pStyle w:val="ListParagraph"/>
        <w:numPr>
          <w:ilvl w:val="0"/>
          <w:numId w:val="1"/>
        </w:numPr>
        <w:rPr>
          <w:rFonts w:eastAsia="Times New Roman" w:cs="Times New Roman"/>
          <w:color w:val="000000"/>
          <w:sz w:val="24"/>
          <w:szCs w:val="24"/>
        </w:rPr>
      </w:pPr>
      <w:r w:rsidRPr="004C11AB">
        <w:rPr>
          <w:rFonts w:eastAsia="Times New Roman" w:cs="Times New Roman"/>
          <w:color w:val="000000"/>
          <w:sz w:val="24"/>
          <w:szCs w:val="24"/>
        </w:rPr>
        <w:t>No</w:t>
      </w:r>
    </w:p>
    <w:p w14:paraId="781E984F" w14:textId="77777777" w:rsidR="007F41E1" w:rsidRPr="004C11AB" w:rsidRDefault="007F41E1" w:rsidP="007F41E1">
      <w:pPr>
        <w:rPr>
          <w:sz w:val="24"/>
          <w:szCs w:val="24"/>
        </w:rPr>
      </w:pPr>
      <w:r w:rsidRPr="004C11AB">
        <w:rPr>
          <w:b/>
          <w:sz w:val="24"/>
          <w:szCs w:val="24"/>
        </w:rPr>
        <w:t>If no</w:t>
      </w:r>
      <w:r w:rsidRPr="004C11AB">
        <w:rPr>
          <w:sz w:val="24"/>
          <w:szCs w:val="24"/>
        </w:rPr>
        <w:t>, please select from the following:</w:t>
      </w:r>
    </w:p>
    <w:p w14:paraId="48C5FE45" w14:textId="77777777" w:rsidR="007F41E1" w:rsidRPr="004C11AB" w:rsidRDefault="007F41E1" w:rsidP="007F41E1">
      <w:pPr>
        <w:pStyle w:val="ListParagraph"/>
        <w:numPr>
          <w:ilvl w:val="0"/>
          <w:numId w:val="2"/>
        </w:numPr>
        <w:rPr>
          <w:sz w:val="24"/>
          <w:szCs w:val="24"/>
        </w:rPr>
      </w:pPr>
      <w:r w:rsidRPr="004C11AB">
        <w:rPr>
          <w:sz w:val="24"/>
          <w:szCs w:val="24"/>
        </w:rPr>
        <w:t>Cost</w:t>
      </w:r>
    </w:p>
    <w:p w14:paraId="6EB86DE9" w14:textId="77777777" w:rsidR="007F41E1" w:rsidRPr="004C11AB" w:rsidRDefault="007F41E1" w:rsidP="007F41E1">
      <w:pPr>
        <w:pStyle w:val="ListParagraph"/>
        <w:numPr>
          <w:ilvl w:val="0"/>
          <w:numId w:val="2"/>
        </w:numPr>
        <w:rPr>
          <w:sz w:val="24"/>
          <w:szCs w:val="24"/>
        </w:rPr>
      </w:pPr>
      <w:r w:rsidRPr="004C11AB">
        <w:rPr>
          <w:sz w:val="24"/>
          <w:szCs w:val="24"/>
        </w:rPr>
        <w:t>Practice Size</w:t>
      </w:r>
    </w:p>
    <w:p w14:paraId="345D8379" w14:textId="77777777" w:rsidR="007F41E1" w:rsidRPr="004C11AB" w:rsidRDefault="007F41E1" w:rsidP="007F41E1">
      <w:pPr>
        <w:pStyle w:val="ListParagraph"/>
        <w:numPr>
          <w:ilvl w:val="0"/>
          <w:numId w:val="2"/>
        </w:numPr>
        <w:rPr>
          <w:sz w:val="24"/>
          <w:szCs w:val="24"/>
        </w:rPr>
      </w:pPr>
      <w:r w:rsidRPr="004C11AB">
        <w:rPr>
          <w:sz w:val="24"/>
          <w:szCs w:val="24"/>
        </w:rPr>
        <w:t>Complexity</w:t>
      </w:r>
    </w:p>
    <w:p w14:paraId="02898E4E" w14:textId="77777777" w:rsidR="007F41E1" w:rsidRPr="004C11AB" w:rsidRDefault="007F41E1" w:rsidP="007F41E1">
      <w:pPr>
        <w:pStyle w:val="ListParagraph"/>
        <w:numPr>
          <w:ilvl w:val="0"/>
          <w:numId w:val="2"/>
        </w:numPr>
        <w:rPr>
          <w:sz w:val="24"/>
          <w:szCs w:val="24"/>
        </w:rPr>
      </w:pPr>
      <w:r w:rsidRPr="004C11AB">
        <w:rPr>
          <w:sz w:val="24"/>
          <w:szCs w:val="24"/>
        </w:rPr>
        <w:t>Alternate Solution</w:t>
      </w:r>
    </w:p>
    <w:p w14:paraId="7224F58A" w14:textId="77777777" w:rsidR="007F41E1" w:rsidRPr="004C11AB" w:rsidRDefault="007F41E1" w:rsidP="007F41E1">
      <w:pPr>
        <w:rPr>
          <w:sz w:val="24"/>
          <w:szCs w:val="24"/>
        </w:rPr>
      </w:pPr>
      <w:r w:rsidRPr="004C11AB">
        <w:rPr>
          <w:sz w:val="24"/>
          <w:szCs w:val="24"/>
        </w:rPr>
        <w:t xml:space="preserve">Please </w:t>
      </w:r>
      <w:r w:rsidR="00A36F05" w:rsidRPr="004C11AB">
        <w:rPr>
          <w:sz w:val="24"/>
          <w:szCs w:val="24"/>
        </w:rPr>
        <w:t>d</w:t>
      </w:r>
      <w:r w:rsidRPr="004C11AB">
        <w:rPr>
          <w:sz w:val="24"/>
          <w:szCs w:val="24"/>
        </w:rPr>
        <w:t xml:space="preserve">etail your current </w:t>
      </w:r>
      <w:r w:rsidR="00A36F05" w:rsidRPr="004C11AB">
        <w:rPr>
          <w:sz w:val="24"/>
          <w:szCs w:val="24"/>
        </w:rPr>
        <w:t>a</w:t>
      </w:r>
      <w:r w:rsidRPr="004C11AB">
        <w:rPr>
          <w:sz w:val="24"/>
          <w:szCs w:val="24"/>
        </w:rPr>
        <w:t>ctivities:</w:t>
      </w:r>
    </w:p>
    <w:tbl>
      <w:tblPr>
        <w:tblStyle w:val="TableGrid"/>
        <w:tblW w:w="0" w:type="auto"/>
        <w:tblLook w:val="04A0" w:firstRow="1" w:lastRow="0" w:firstColumn="1" w:lastColumn="0" w:noHBand="0" w:noVBand="1"/>
      </w:tblPr>
      <w:tblGrid>
        <w:gridCol w:w="9576"/>
      </w:tblGrid>
      <w:tr w:rsidR="007F41E1" w:rsidRPr="004C11AB" w14:paraId="4213B483" w14:textId="77777777" w:rsidTr="00040D23">
        <w:tc>
          <w:tcPr>
            <w:tcW w:w="9576" w:type="dxa"/>
          </w:tcPr>
          <w:p w14:paraId="0EEC999D" w14:textId="77777777" w:rsidR="0025622C" w:rsidRPr="0025622C" w:rsidRDefault="0025622C" w:rsidP="0025622C">
            <w:pPr>
              <w:rPr>
                <w:ins w:id="353" w:author="Hareesh Ganesan" w:date="2016-10-21T11:06:00Z"/>
                <w:sz w:val="24"/>
                <w:szCs w:val="24"/>
              </w:rPr>
            </w:pPr>
            <w:ins w:id="354" w:author="Hareesh Ganesan" w:date="2016-10-21T11:06:00Z">
              <w:r w:rsidRPr="0025622C">
                <w:rPr>
                  <w:sz w:val="24"/>
                  <w:szCs w:val="24"/>
                </w:rPr>
                <w:t>7. Physical access is restricted using smart locks that track all access.</w:t>
              </w:r>
            </w:ins>
          </w:p>
          <w:p w14:paraId="25CDC46C" w14:textId="77777777" w:rsidR="0025622C" w:rsidRPr="0025622C" w:rsidRDefault="0025622C" w:rsidP="0025622C">
            <w:pPr>
              <w:rPr>
                <w:ins w:id="355" w:author="Hareesh Ganesan" w:date="2016-10-21T11:06:00Z"/>
                <w:sz w:val="24"/>
                <w:szCs w:val="24"/>
              </w:rPr>
            </w:pPr>
            <w:ins w:id="356" w:author="Hareesh Ganesan" w:date="2016-10-21T11:06:00Z">
              <w:r w:rsidRPr="0025622C">
                <w:rPr>
                  <w:sz w:val="24"/>
                  <w:szCs w:val="24"/>
                </w:rPr>
                <w:tab/>
                <w:t>* Restricted areas and facilities are locked and when unattended (where feasible).</w:t>
              </w:r>
            </w:ins>
          </w:p>
          <w:p w14:paraId="61F53966" w14:textId="77777777" w:rsidR="0025622C" w:rsidRPr="0025622C" w:rsidRDefault="0025622C" w:rsidP="0025622C">
            <w:pPr>
              <w:rPr>
                <w:ins w:id="357" w:author="Hareesh Ganesan" w:date="2016-10-21T11:06:00Z"/>
                <w:sz w:val="24"/>
                <w:szCs w:val="24"/>
              </w:rPr>
            </w:pPr>
            <w:ins w:id="358" w:author="Hareesh Ganesan" w:date="2016-10-21T11:06:00Z">
              <w:r w:rsidRPr="0025622C">
                <w:rPr>
                  <w:sz w:val="24"/>
                  <w:szCs w:val="24"/>
                </w:rPr>
                <w:tab/>
                <w:t>* Only authorized workforce members receive access to restricted areas (as determined by the Security Officer).</w:t>
              </w:r>
            </w:ins>
          </w:p>
          <w:p w14:paraId="17A7F9EA" w14:textId="77777777" w:rsidR="0025622C" w:rsidRPr="0025622C" w:rsidRDefault="0025622C" w:rsidP="0025622C">
            <w:pPr>
              <w:rPr>
                <w:ins w:id="359" w:author="Hareesh Ganesan" w:date="2016-10-21T11:06:00Z"/>
                <w:sz w:val="24"/>
                <w:szCs w:val="24"/>
              </w:rPr>
            </w:pPr>
            <w:ins w:id="360" w:author="Hareesh Ganesan" w:date="2016-10-21T11:06:00Z">
              <w:r w:rsidRPr="0025622C">
                <w:rPr>
                  <w:sz w:val="24"/>
                  <w:szCs w:val="24"/>
                </w:rPr>
                <w:tab/>
                <w:t>* Access and keys are revoked upon termination of workforce members.</w:t>
              </w:r>
            </w:ins>
          </w:p>
          <w:p w14:paraId="222B4327" w14:textId="77777777" w:rsidR="0025622C" w:rsidRPr="0025622C" w:rsidRDefault="0025622C" w:rsidP="0025622C">
            <w:pPr>
              <w:rPr>
                <w:ins w:id="361" w:author="Hareesh Ganesan" w:date="2016-10-21T11:06:00Z"/>
                <w:sz w:val="24"/>
                <w:szCs w:val="24"/>
              </w:rPr>
            </w:pPr>
            <w:ins w:id="362" w:author="Hareesh Ganesan" w:date="2016-10-21T11:06:00Z">
              <w:r w:rsidRPr="0025622C">
                <w:rPr>
                  <w:sz w:val="24"/>
                  <w:szCs w:val="24"/>
                </w:rPr>
                <w:tab/>
                <w:t>* Workforce members must report a lost and/or stolen key(s) to the Security Officer.</w:t>
              </w:r>
            </w:ins>
          </w:p>
          <w:p w14:paraId="70BBEB08" w14:textId="77777777" w:rsidR="0025622C" w:rsidRPr="0025622C" w:rsidRDefault="0025622C" w:rsidP="0025622C">
            <w:pPr>
              <w:rPr>
                <w:ins w:id="363" w:author="Hareesh Ganesan" w:date="2016-10-21T11:06:00Z"/>
                <w:sz w:val="24"/>
                <w:szCs w:val="24"/>
              </w:rPr>
            </w:pPr>
            <w:ins w:id="364" w:author="Hareesh Ganesan" w:date="2016-10-21T11:06:00Z">
              <w:r w:rsidRPr="0025622C">
                <w:rPr>
                  <w:sz w:val="24"/>
                  <w:szCs w:val="24"/>
                </w:rPr>
                <w:tab/>
                <w:t>* The Security Officer facilitates the changing of the lock(s) within 7 days of a key being reported lost/stolen</w:t>
              </w:r>
            </w:ins>
          </w:p>
          <w:p w14:paraId="74349720" w14:textId="77777777" w:rsidR="007F41E1" w:rsidRPr="004C11AB" w:rsidRDefault="007F41E1" w:rsidP="00040D23">
            <w:pPr>
              <w:rPr>
                <w:sz w:val="24"/>
                <w:szCs w:val="24"/>
              </w:rPr>
            </w:pPr>
          </w:p>
          <w:p w14:paraId="2096A555" w14:textId="77777777" w:rsidR="007F41E1" w:rsidRPr="004C11AB" w:rsidRDefault="007F41E1" w:rsidP="00040D23">
            <w:pPr>
              <w:rPr>
                <w:sz w:val="24"/>
                <w:szCs w:val="24"/>
              </w:rPr>
            </w:pPr>
          </w:p>
          <w:p w14:paraId="4E516759" w14:textId="77777777" w:rsidR="007F41E1" w:rsidRPr="004C11AB" w:rsidRDefault="007F41E1" w:rsidP="00040D23">
            <w:pPr>
              <w:rPr>
                <w:sz w:val="24"/>
                <w:szCs w:val="24"/>
              </w:rPr>
            </w:pPr>
          </w:p>
          <w:p w14:paraId="23F6A763" w14:textId="77777777" w:rsidR="007F41E1" w:rsidRPr="004C11AB" w:rsidRDefault="007F41E1" w:rsidP="00040D23">
            <w:pPr>
              <w:rPr>
                <w:sz w:val="24"/>
                <w:szCs w:val="24"/>
              </w:rPr>
            </w:pPr>
          </w:p>
          <w:p w14:paraId="48804393" w14:textId="77777777" w:rsidR="007F41E1" w:rsidRPr="004C11AB" w:rsidRDefault="007F41E1" w:rsidP="00040D23">
            <w:pPr>
              <w:rPr>
                <w:sz w:val="24"/>
                <w:szCs w:val="24"/>
              </w:rPr>
            </w:pPr>
          </w:p>
          <w:p w14:paraId="7BAD4A98" w14:textId="77777777" w:rsidR="007F41E1" w:rsidRPr="004C11AB" w:rsidRDefault="007F41E1" w:rsidP="00040D23">
            <w:pPr>
              <w:rPr>
                <w:sz w:val="24"/>
                <w:szCs w:val="24"/>
              </w:rPr>
            </w:pPr>
          </w:p>
        </w:tc>
      </w:tr>
    </w:tbl>
    <w:p w14:paraId="0900D2D8" w14:textId="77777777" w:rsidR="007F41E1" w:rsidRPr="004C11AB" w:rsidRDefault="007F41E1" w:rsidP="007F41E1">
      <w:pPr>
        <w:rPr>
          <w:sz w:val="24"/>
          <w:szCs w:val="24"/>
        </w:rPr>
      </w:pPr>
    </w:p>
    <w:p w14:paraId="7FA5665B" w14:textId="77777777" w:rsidR="007F41E1" w:rsidRPr="004C11AB" w:rsidRDefault="007F41E1" w:rsidP="007F41E1">
      <w:pPr>
        <w:rPr>
          <w:sz w:val="24"/>
          <w:szCs w:val="24"/>
        </w:rPr>
      </w:pPr>
      <w:r w:rsidRPr="004C11AB">
        <w:rPr>
          <w:sz w:val="24"/>
          <w:szCs w:val="24"/>
        </w:rPr>
        <w:t>Please include any additional notes:</w:t>
      </w:r>
    </w:p>
    <w:tbl>
      <w:tblPr>
        <w:tblStyle w:val="TableGrid"/>
        <w:tblW w:w="0" w:type="auto"/>
        <w:tblLook w:val="04A0" w:firstRow="1" w:lastRow="0" w:firstColumn="1" w:lastColumn="0" w:noHBand="0" w:noVBand="1"/>
      </w:tblPr>
      <w:tblGrid>
        <w:gridCol w:w="9576"/>
      </w:tblGrid>
      <w:tr w:rsidR="007F41E1" w:rsidRPr="004C11AB" w14:paraId="0D0FF75F" w14:textId="77777777" w:rsidTr="00040D23">
        <w:tc>
          <w:tcPr>
            <w:tcW w:w="9576" w:type="dxa"/>
          </w:tcPr>
          <w:p w14:paraId="0754B29D" w14:textId="77777777" w:rsidR="007F41E1" w:rsidRPr="004C11AB" w:rsidRDefault="007F41E1" w:rsidP="00040D23">
            <w:pPr>
              <w:rPr>
                <w:sz w:val="24"/>
                <w:szCs w:val="24"/>
              </w:rPr>
            </w:pPr>
          </w:p>
          <w:p w14:paraId="5754E6C2" w14:textId="77777777" w:rsidR="007F41E1" w:rsidRPr="004C11AB" w:rsidRDefault="007F41E1" w:rsidP="00040D23">
            <w:pPr>
              <w:rPr>
                <w:sz w:val="24"/>
                <w:szCs w:val="24"/>
              </w:rPr>
            </w:pPr>
          </w:p>
          <w:p w14:paraId="6F258361" w14:textId="77777777" w:rsidR="007F41E1" w:rsidRPr="004C11AB" w:rsidRDefault="007F41E1" w:rsidP="00040D23">
            <w:pPr>
              <w:rPr>
                <w:sz w:val="24"/>
                <w:szCs w:val="24"/>
              </w:rPr>
            </w:pPr>
          </w:p>
          <w:p w14:paraId="0D2E1774" w14:textId="77777777" w:rsidR="007F41E1" w:rsidRPr="004C11AB" w:rsidRDefault="007F41E1" w:rsidP="00040D23">
            <w:pPr>
              <w:rPr>
                <w:sz w:val="24"/>
                <w:szCs w:val="24"/>
              </w:rPr>
            </w:pPr>
          </w:p>
          <w:p w14:paraId="3C467051" w14:textId="77777777" w:rsidR="007F41E1" w:rsidRPr="004C11AB" w:rsidRDefault="007F41E1" w:rsidP="00040D23">
            <w:pPr>
              <w:rPr>
                <w:sz w:val="24"/>
                <w:szCs w:val="24"/>
              </w:rPr>
            </w:pPr>
          </w:p>
          <w:p w14:paraId="754FAF96" w14:textId="77777777" w:rsidR="007F41E1" w:rsidRPr="004C11AB" w:rsidRDefault="007F41E1" w:rsidP="00040D23">
            <w:pPr>
              <w:rPr>
                <w:sz w:val="24"/>
                <w:szCs w:val="24"/>
              </w:rPr>
            </w:pPr>
          </w:p>
        </w:tc>
      </w:tr>
    </w:tbl>
    <w:p w14:paraId="38919DF3" w14:textId="77777777" w:rsidR="007F41E1" w:rsidRPr="004C11AB" w:rsidRDefault="007F41E1" w:rsidP="007F41E1">
      <w:pPr>
        <w:rPr>
          <w:sz w:val="24"/>
          <w:szCs w:val="24"/>
        </w:rPr>
      </w:pPr>
    </w:p>
    <w:p w14:paraId="45655416" w14:textId="77777777" w:rsidR="007F41E1" w:rsidRPr="004C11AB" w:rsidRDefault="007F41E1" w:rsidP="007F41E1">
      <w:pPr>
        <w:rPr>
          <w:sz w:val="24"/>
          <w:szCs w:val="24"/>
        </w:rPr>
      </w:pPr>
      <w:r w:rsidRPr="004C11AB">
        <w:rPr>
          <w:sz w:val="24"/>
          <w:szCs w:val="24"/>
        </w:rPr>
        <w:t>Please detail your remediation plan:</w:t>
      </w:r>
    </w:p>
    <w:tbl>
      <w:tblPr>
        <w:tblStyle w:val="TableGrid"/>
        <w:tblW w:w="0" w:type="auto"/>
        <w:tblLook w:val="04A0" w:firstRow="1" w:lastRow="0" w:firstColumn="1" w:lastColumn="0" w:noHBand="0" w:noVBand="1"/>
      </w:tblPr>
      <w:tblGrid>
        <w:gridCol w:w="9576"/>
      </w:tblGrid>
      <w:tr w:rsidR="007F41E1" w:rsidRPr="004C11AB" w14:paraId="6FC07495" w14:textId="77777777" w:rsidTr="00040D23">
        <w:tc>
          <w:tcPr>
            <w:tcW w:w="9576" w:type="dxa"/>
          </w:tcPr>
          <w:p w14:paraId="5B579D8B" w14:textId="77777777" w:rsidR="007F41E1" w:rsidRPr="004C11AB" w:rsidRDefault="007F41E1" w:rsidP="00040D23">
            <w:pPr>
              <w:rPr>
                <w:sz w:val="24"/>
                <w:szCs w:val="24"/>
              </w:rPr>
            </w:pPr>
          </w:p>
          <w:p w14:paraId="4B43B743" w14:textId="77777777" w:rsidR="007F41E1" w:rsidRPr="004C11AB" w:rsidRDefault="007F41E1" w:rsidP="00040D23">
            <w:pPr>
              <w:rPr>
                <w:sz w:val="24"/>
                <w:szCs w:val="24"/>
              </w:rPr>
            </w:pPr>
          </w:p>
          <w:p w14:paraId="7FDA500A" w14:textId="77777777" w:rsidR="007F41E1" w:rsidRPr="004C11AB" w:rsidRDefault="007F41E1" w:rsidP="00040D23">
            <w:pPr>
              <w:rPr>
                <w:sz w:val="24"/>
                <w:szCs w:val="24"/>
              </w:rPr>
            </w:pPr>
          </w:p>
          <w:p w14:paraId="753D9381" w14:textId="77777777" w:rsidR="007F41E1" w:rsidRPr="004C11AB" w:rsidRDefault="007F41E1" w:rsidP="00040D23">
            <w:pPr>
              <w:rPr>
                <w:sz w:val="24"/>
                <w:szCs w:val="24"/>
              </w:rPr>
            </w:pPr>
          </w:p>
          <w:p w14:paraId="5650B013" w14:textId="77777777" w:rsidR="007F41E1" w:rsidRPr="004C11AB" w:rsidRDefault="007F41E1" w:rsidP="00040D23">
            <w:pPr>
              <w:rPr>
                <w:sz w:val="24"/>
                <w:szCs w:val="24"/>
              </w:rPr>
            </w:pPr>
          </w:p>
          <w:p w14:paraId="707FBE9D" w14:textId="77777777" w:rsidR="007F41E1" w:rsidRPr="004C11AB" w:rsidRDefault="007F41E1" w:rsidP="00040D23">
            <w:pPr>
              <w:rPr>
                <w:sz w:val="24"/>
                <w:szCs w:val="24"/>
              </w:rPr>
            </w:pPr>
          </w:p>
        </w:tc>
      </w:tr>
    </w:tbl>
    <w:p w14:paraId="45457988" w14:textId="77777777" w:rsidR="001600D8" w:rsidRPr="004C11AB" w:rsidRDefault="001600D8" w:rsidP="007F41E1">
      <w:pPr>
        <w:rPr>
          <w:sz w:val="24"/>
          <w:szCs w:val="24"/>
        </w:rPr>
      </w:pPr>
    </w:p>
    <w:p w14:paraId="1554248F" w14:textId="77777777" w:rsidR="007F41E1" w:rsidRPr="004C11AB" w:rsidRDefault="007F41E1" w:rsidP="007F41E1">
      <w:pPr>
        <w:rPr>
          <w:sz w:val="24"/>
          <w:szCs w:val="24"/>
        </w:rPr>
      </w:pPr>
      <w:r w:rsidRPr="004C11AB">
        <w:rPr>
          <w:sz w:val="24"/>
          <w:szCs w:val="24"/>
        </w:rPr>
        <w:t>Please rate the likelihood of a threat/vulnerability affecting your ePHI:</w:t>
      </w:r>
    </w:p>
    <w:p w14:paraId="580B46BB" w14:textId="77777777" w:rsidR="007F41E1" w:rsidRPr="0025622C" w:rsidRDefault="007F41E1" w:rsidP="007F41E1">
      <w:pPr>
        <w:pStyle w:val="ListParagraph"/>
        <w:numPr>
          <w:ilvl w:val="0"/>
          <w:numId w:val="3"/>
        </w:numPr>
        <w:rPr>
          <w:b/>
          <w:sz w:val="24"/>
          <w:szCs w:val="24"/>
          <w:rPrChange w:id="365" w:author="Hareesh Ganesan" w:date="2016-10-21T11:06:00Z">
            <w:rPr>
              <w:sz w:val="24"/>
              <w:szCs w:val="24"/>
            </w:rPr>
          </w:rPrChange>
        </w:rPr>
      </w:pPr>
      <w:r w:rsidRPr="0025622C">
        <w:rPr>
          <w:b/>
          <w:sz w:val="24"/>
          <w:szCs w:val="24"/>
          <w:rPrChange w:id="366" w:author="Hareesh Ganesan" w:date="2016-10-21T11:06:00Z">
            <w:rPr>
              <w:sz w:val="24"/>
              <w:szCs w:val="24"/>
            </w:rPr>
          </w:rPrChange>
        </w:rPr>
        <w:t>Low</w:t>
      </w:r>
    </w:p>
    <w:p w14:paraId="43A56A65" w14:textId="77777777" w:rsidR="007F41E1" w:rsidRPr="004C11AB" w:rsidRDefault="007F41E1" w:rsidP="007F41E1">
      <w:pPr>
        <w:pStyle w:val="ListParagraph"/>
        <w:numPr>
          <w:ilvl w:val="0"/>
          <w:numId w:val="3"/>
        </w:numPr>
        <w:rPr>
          <w:sz w:val="24"/>
          <w:szCs w:val="24"/>
        </w:rPr>
      </w:pPr>
      <w:r w:rsidRPr="004C11AB">
        <w:rPr>
          <w:sz w:val="24"/>
          <w:szCs w:val="24"/>
        </w:rPr>
        <w:t>Medium</w:t>
      </w:r>
    </w:p>
    <w:p w14:paraId="3BEF8533" w14:textId="77777777" w:rsidR="007F41E1" w:rsidRPr="004C11AB" w:rsidRDefault="007F41E1" w:rsidP="007F41E1">
      <w:pPr>
        <w:pStyle w:val="ListParagraph"/>
        <w:numPr>
          <w:ilvl w:val="0"/>
          <w:numId w:val="3"/>
        </w:numPr>
        <w:rPr>
          <w:sz w:val="24"/>
          <w:szCs w:val="24"/>
        </w:rPr>
      </w:pPr>
      <w:r w:rsidRPr="004C11AB">
        <w:rPr>
          <w:sz w:val="24"/>
          <w:szCs w:val="24"/>
        </w:rPr>
        <w:t>High</w:t>
      </w:r>
    </w:p>
    <w:p w14:paraId="6ED5CD91" w14:textId="77777777" w:rsidR="007F41E1" w:rsidRPr="004C11AB" w:rsidRDefault="007F41E1" w:rsidP="007F41E1">
      <w:pPr>
        <w:rPr>
          <w:sz w:val="24"/>
          <w:szCs w:val="24"/>
        </w:rPr>
      </w:pPr>
      <w:r w:rsidRPr="004C11AB">
        <w:rPr>
          <w:sz w:val="24"/>
          <w:szCs w:val="24"/>
        </w:rPr>
        <w:t>Please rate the impact of a threat/vulnerability affecting your ePHI:</w:t>
      </w:r>
    </w:p>
    <w:p w14:paraId="1B3C1DED" w14:textId="77777777" w:rsidR="007F41E1" w:rsidRPr="0025622C" w:rsidRDefault="007F41E1" w:rsidP="007F41E1">
      <w:pPr>
        <w:pStyle w:val="ListParagraph"/>
        <w:numPr>
          <w:ilvl w:val="0"/>
          <w:numId w:val="3"/>
        </w:numPr>
        <w:rPr>
          <w:b/>
          <w:sz w:val="24"/>
          <w:szCs w:val="24"/>
          <w:rPrChange w:id="367" w:author="Hareesh Ganesan" w:date="2016-10-21T11:07:00Z">
            <w:rPr>
              <w:sz w:val="24"/>
              <w:szCs w:val="24"/>
            </w:rPr>
          </w:rPrChange>
        </w:rPr>
      </w:pPr>
      <w:r w:rsidRPr="0025622C">
        <w:rPr>
          <w:b/>
          <w:sz w:val="24"/>
          <w:szCs w:val="24"/>
          <w:rPrChange w:id="368" w:author="Hareesh Ganesan" w:date="2016-10-21T11:07:00Z">
            <w:rPr>
              <w:sz w:val="24"/>
              <w:szCs w:val="24"/>
            </w:rPr>
          </w:rPrChange>
        </w:rPr>
        <w:t>Low</w:t>
      </w:r>
    </w:p>
    <w:p w14:paraId="6C54D673" w14:textId="77777777" w:rsidR="007F41E1" w:rsidRPr="004C11AB" w:rsidRDefault="007F41E1" w:rsidP="007F41E1">
      <w:pPr>
        <w:pStyle w:val="ListParagraph"/>
        <w:numPr>
          <w:ilvl w:val="0"/>
          <w:numId w:val="3"/>
        </w:numPr>
        <w:rPr>
          <w:sz w:val="24"/>
          <w:szCs w:val="24"/>
        </w:rPr>
      </w:pPr>
      <w:r w:rsidRPr="004C11AB">
        <w:rPr>
          <w:sz w:val="24"/>
          <w:szCs w:val="24"/>
        </w:rPr>
        <w:t>Medium</w:t>
      </w:r>
    </w:p>
    <w:p w14:paraId="0DB3F350" w14:textId="77777777" w:rsidR="007F41E1" w:rsidRPr="004C11AB" w:rsidRDefault="007F41E1" w:rsidP="007F41E1">
      <w:pPr>
        <w:pStyle w:val="ListParagraph"/>
        <w:numPr>
          <w:ilvl w:val="0"/>
          <w:numId w:val="3"/>
        </w:numPr>
        <w:rPr>
          <w:sz w:val="24"/>
          <w:szCs w:val="24"/>
        </w:rPr>
      </w:pPr>
      <w:r w:rsidRPr="004C11AB">
        <w:rPr>
          <w:sz w:val="24"/>
          <w:szCs w:val="24"/>
        </w:rPr>
        <w:t>High</w:t>
      </w:r>
    </w:p>
    <w:p w14:paraId="4B8A0F84" w14:textId="77777777" w:rsidR="00BE6374" w:rsidRPr="004C11AB" w:rsidRDefault="00BE6374" w:rsidP="00BE6374">
      <w:pPr>
        <w:rPr>
          <w:rFonts w:cstheme="minorHAnsi"/>
          <w:b/>
          <w:sz w:val="24"/>
          <w:szCs w:val="24"/>
        </w:rPr>
      </w:pPr>
      <w:r w:rsidRPr="004C11AB">
        <w:rPr>
          <w:rFonts w:cstheme="minorHAnsi"/>
          <w:b/>
          <w:sz w:val="24"/>
          <w:szCs w:val="24"/>
        </w:rPr>
        <w:t>Overall Security Risk:</w:t>
      </w:r>
    </w:p>
    <w:p w14:paraId="0A82116D" w14:textId="77777777" w:rsidR="00BE6374" w:rsidRPr="0025622C" w:rsidRDefault="00BE6374" w:rsidP="00BE6374">
      <w:pPr>
        <w:pStyle w:val="ListParagraph"/>
        <w:numPr>
          <w:ilvl w:val="0"/>
          <w:numId w:val="3"/>
        </w:numPr>
        <w:rPr>
          <w:rFonts w:cstheme="minorHAnsi"/>
          <w:b/>
          <w:sz w:val="24"/>
          <w:szCs w:val="24"/>
          <w:rPrChange w:id="369" w:author="Hareesh Ganesan" w:date="2016-10-21T11:07:00Z">
            <w:rPr>
              <w:rFonts w:cstheme="minorHAnsi"/>
              <w:sz w:val="24"/>
              <w:szCs w:val="24"/>
            </w:rPr>
          </w:rPrChange>
        </w:rPr>
      </w:pPr>
      <w:r w:rsidRPr="0025622C">
        <w:rPr>
          <w:rFonts w:cstheme="minorHAnsi"/>
          <w:b/>
          <w:sz w:val="24"/>
          <w:szCs w:val="24"/>
          <w:rPrChange w:id="370" w:author="Hareesh Ganesan" w:date="2016-10-21T11:07:00Z">
            <w:rPr>
              <w:rFonts w:cstheme="minorHAnsi"/>
              <w:sz w:val="24"/>
              <w:szCs w:val="24"/>
            </w:rPr>
          </w:rPrChange>
        </w:rPr>
        <w:t>Low</w:t>
      </w:r>
    </w:p>
    <w:p w14:paraId="3AE3273D" w14:textId="77777777" w:rsidR="00BE6374" w:rsidRPr="004C11AB" w:rsidRDefault="00BE6374" w:rsidP="00BE6374">
      <w:pPr>
        <w:pStyle w:val="ListParagraph"/>
        <w:numPr>
          <w:ilvl w:val="0"/>
          <w:numId w:val="3"/>
        </w:numPr>
        <w:rPr>
          <w:rFonts w:cstheme="minorHAnsi"/>
          <w:sz w:val="24"/>
          <w:szCs w:val="24"/>
        </w:rPr>
      </w:pPr>
      <w:r w:rsidRPr="004C11AB">
        <w:rPr>
          <w:rFonts w:cstheme="minorHAnsi"/>
          <w:sz w:val="24"/>
          <w:szCs w:val="24"/>
        </w:rPr>
        <w:t>Medium</w:t>
      </w:r>
    </w:p>
    <w:p w14:paraId="3765222E" w14:textId="77777777" w:rsidR="00BE6374" w:rsidRPr="004C11AB" w:rsidRDefault="00BE6374" w:rsidP="00BE6374">
      <w:pPr>
        <w:pStyle w:val="ListParagraph"/>
        <w:numPr>
          <w:ilvl w:val="0"/>
          <w:numId w:val="3"/>
        </w:numPr>
        <w:rPr>
          <w:rFonts w:cstheme="minorHAnsi"/>
          <w:sz w:val="24"/>
          <w:szCs w:val="24"/>
        </w:rPr>
      </w:pPr>
      <w:r w:rsidRPr="004C11AB">
        <w:rPr>
          <w:rFonts w:cstheme="minorHAnsi"/>
          <w:sz w:val="24"/>
          <w:szCs w:val="24"/>
        </w:rPr>
        <w:t>High</w:t>
      </w:r>
    </w:p>
    <w:p w14:paraId="3DDD2271" w14:textId="77777777" w:rsidR="007F41E1" w:rsidRPr="004C11AB" w:rsidRDefault="007F41E1" w:rsidP="007F41E1">
      <w:pPr>
        <w:rPr>
          <w:b/>
          <w:sz w:val="24"/>
          <w:szCs w:val="24"/>
        </w:rPr>
      </w:pPr>
      <w:r w:rsidRPr="004C11AB">
        <w:rPr>
          <w:b/>
          <w:sz w:val="24"/>
          <w:szCs w:val="24"/>
        </w:rPr>
        <w:t>Related Information:</w:t>
      </w:r>
    </w:p>
    <w:p w14:paraId="677F19D2" w14:textId="77777777" w:rsidR="007F41E1" w:rsidRPr="004C11AB" w:rsidRDefault="007F41E1" w:rsidP="007F41E1">
      <w:pPr>
        <w:rPr>
          <w:i/>
          <w:sz w:val="24"/>
          <w:szCs w:val="24"/>
        </w:rPr>
      </w:pPr>
      <w:r w:rsidRPr="004C11AB">
        <w:rPr>
          <w:i/>
          <w:sz w:val="24"/>
          <w:szCs w:val="24"/>
        </w:rPr>
        <w:t>Things to Consider to Help Answer the Question:</w:t>
      </w:r>
    </w:p>
    <w:p w14:paraId="120E8627" w14:textId="77777777" w:rsidR="007F41E1" w:rsidRPr="004C11AB" w:rsidRDefault="007F41E1" w:rsidP="007F41E1">
      <w:pPr>
        <w:rPr>
          <w:i/>
          <w:sz w:val="24"/>
          <w:szCs w:val="24"/>
        </w:rPr>
      </w:pPr>
      <w:r w:rsidRPr="004C11AB">
        <w:rPr>
          <w:rFonts w:eastAsia="Times New Roman" w:cs="Times New Roman"/>
          <w:color w:val="000000"/>
          <w:sz w:val="24"/>
          <w:szCs w:val="24"/>
        </w:rPr>
        <w:t>Consider the steps you might have taken to make sure that your keys and business records for access controls, such as passwords to card key systems and electronic door codes, are protected and only designated people have access.</w:t>
      </w:r>
    </w:p>
    <w:p w14:paraId="523D391E" w14:textId="77777777" w:rsidR="007F41E1" w:rsidRPr="004C11AB" w:rsidRDefault="007F41E1" w:rsidP="007F41E1">
      <w:pPr>
        <w:rPr>
          <w:i/>
          <w:sz w:val="24"/>
          <w:szCs w:val="24"/>
        </w:rPr>
      </w:pPr>
      <w:r w:rsidRPr="004C11AB">
        <w:rPr>
          <w:i/>
          <w:sz w:val="24"/>
          <w:szCs w:val="24"/>
        </w:rPr>
        <w:t>Possible Threats and Vulnerabilities:</w:t>
      </w:r>
    </w:p>
    <w:p w14:paraId="11C52186" w14:textId="77777777" w:rsidR="007F41E1" w:rsidRPr="004C11AB" w:rsidRDefault="007F41E1" w:rsidP="007F41E1">
      <w:pPr>
        <w:rPr>
          <w:i/>
          <w:sz w:val="24"/>
          <w:szCs w:val="24"/>
        </w:rPr>
      </w:pPr>
      <w:r w:rsidRPr="004C11AB">
        <w:rPr>
          <w:rFonts w:eastAsia="Times New Roman" w:cs="Times New Roman"/>
          <w:color w:val="000000"/>
          <w:sz w:val="24"/>
          <w:szCs w:val="24"/>
        </w:rPr>
        <w:t>Unauthorized users could gain access to your facilities and its rooms that contain your information systems and ePHI if your practice does not protect its keys, combinations, and similar access control methods.</w:t>
      </w:r>
      <w:r w:rsidRPr="004C11AB">
        <w:rPr>
          <w:rFonts w:eastAsia="Times New Roman" w:cs="Times New Roman"/>
          <w:color w:val="000000"/>
          <w:sz w:val="24"/>
          <w:szCs w:val="24"/>
        </w:rPr>
        <w:br/>
      </w:r>
      <w:r w:rsidRPr="004C11AB">
        <w:rPr>
          <w:rFonts w:eastAsia="Times New Roman" w:cs="Times New Roman"/>
          <w:color w:val="000000"/>
          <w:sz w:val="24"/>
          <w:szCs w:val="24"/>
        </w:rPr>
        <w:br/>
        <w:t>Some potential impacts include:</w:t>
      </w:r>
      <w:r w:rsidRPr="004C11AB">
        <w:rPr>
          <w:rFonts w:eastAsia="Times New Roman" w:cs="Times New Roman"/>
          <w:color w:val="000000"/>
          <w:sz w:val="24"/>
          <w:szCs w:val="24"/>
        </w:rPr>
        <w:br/>
      </w:r>
      <w:r w:rsidRPr="004C11AB">
        <w:rPr>
          <w:rFonts w:eastAsia="Times New Roman" w:cs="Times New Roman"/>
          <w:color w:val="000000"/>
          <w:sz w:val="24"/>
          <w:szCs w:val="24"/>
        </w:rPr>
        <w:br/>
        <w:t>• Human threats, such as an unauthorized user or a disgruntled workforce member who can compromise ePHI. Unauthorized disclosure, loss, or theft of ePHI can lead to identity theft.</w:t>
      </w:r>
    </w:p>
    <w:p w14:paraId="52A3BB30" w14:textId="77777777" w:rsidR="007F41E1" w:rsidRPr="004C11AB" w:rsidRDefault="007F41E1" w:rsidP="007F41E1">
      <w:pPr>
        <w:spacing w:after="0" w:line="240" w:lineRule="auto"/>
        <w:rPr>
          <w:rFonts w:eastAsia="Times New Roman" w:cstheme="minorHAnsi"/>
          <w:bCs/>
          <w:i/>
          <w:sz w:val="24"/>
          <w:szCs w:val="24"/>
        </w:rPr>
      </w:pPr>
      <w:r w:rsidRPr="004C11AB">
        <w:rPr>
          <w:rFonts w:eastAsia="Times New Roman" w:cstheme="minorHAnsi"/>
          <w:bCs/>
          <w:i/>
          <w:sz w:val="24"/>
          <w:szCs w:val="24"/>
        </w:rPr>
        <w:t>Examples of Safeguards:</w:t>
      </w:r>
      <w:r w:rsidR="00FA0D0B" w:rsidRPr="004C11AB">
        <w:rPr>
          <w:rFonts w:eastAsia="Times New Roman" w:cstheme="minorHAnsi"/>
          <w:bCs/>
          <w:i/>
          <w:sz w:val="24"/>
          <w:szCs w:val="24"/>
        </w:rPr>
        <w:t xml:space="preserve"> </w:t>
      </w:r>
    </w:p>
    <w:p w14:paraId="6E511267" w14:textId="77777777" w:rsidR="007F41E1" w:rsidRPr="004C11AB" w:rsidRDefault="001A34AC" w:rsidP="007F41E1">
      <w:pPr>
        <w:spacing w:after="0" w:line="240" w:lineRule="auto"/>
        <w:rPr>
          <w:rFonts w:eastAsia="Times New Roman" w:cstheme="minorHAnsi"/>
          <w:bCs/>
          <w:sz w:val="24"/>
          <w:szCs w:val="24"/>
        </w:rPr>
      </w:pPr>
      <w:r w:rsidRPr="004C11AB">
        <w:rPr>
          <w:rFonts w:eastAsia="Times New Roman" w:cstheme="minorHAnsi"/>
          <w:bCs/>
          <w:sz w:val="24"/>
          <w:szCs w:val="24"/>
        </w:rPr>
        <w:t>Below are some potential safeguards to use against possible threats/vulnerabilities. NOTE: The safeguards you choose will depend on the degree of risk</w:t>
      </w:r>
      <w:r w:rsidR="007F41E1" w:rsidRPr="004C11AB">
        <w:rPr>
          <w:rFonts w:eastAsia="Times New Roman" w:cstheme="minorHAnsi"/>
          <w:bCs/>
          <w:sz w:val="24"/>
          <w:szCs w:val="24"/>
        </w:rPr>
        <w:t xml:space="preserve"> and the potential harm that the threat/vulnerability poses to you and the individuals who are the subjects of the ePHI.</w:t>
      </w:r>
    </w:p>
    <w:p w14:paraId="373BDDD3" w14:textId="77777777" w:rsidR="007F41E1" w:rsidRPr="004C11AB" w:rsidRDefault="007F41E1" w:rsidP="007F41E1">
      <w:pPr>
        <w:rPr>
          <w:rFonts w:eastAsia="Times New Roman" w:cs="Times New Roman"/>
          <w:color w:val="000000"/>
          <w:sz w:val="24"/>
          <w:szCs w:val="24"/>
        </w:rPr>
      </w:pPr>
      <w:r w:rsidRPr="004C11AB">
        <w:rPr>
          <w:rFonts w:eastAsia="Times New Roman" w:cs="Times New Roman"/>
          <w:color w:val="000000"/>
          <w:sz w:val="24"/>
          <w:szCs w:val="24"/>
        </w:rPr>
        <w:t>Establish policies and procedures to protect the facility and its equipment from unauthorized physical access, tampering, and theft.</w:t>
      </w:r>
      <w:r w:rsidRPr="004C11AB">
        <w:rPr>
          <w:rFonts w:eastAsia="Times New Roman" w:cs="Times New Roman"/>
          <w:color w:val="000000"/>
          <w:sz w:val="24"/>
          <w:szCs w:val="24"/>
        </w:rPr>
        <w:br/>
        <w:t>[45 CFR §164.310(a)(2)(ii)]</w:t>
      </w:r>
      <w:r w:rsidRPr="004C11AB">
        <w:rPr>
          <w:rFonts w:eastAsia="Times New Roman" w:cs="Times New Roman"/>
          <w:color w:val="000000"/>
          <w:sz w:val="24"/>
          <w:szCs w:val="24"/>
        </w:rPr>
        <w:br/>
      </w:r>
      <w:r w:rsidRPr="004C11AB">
        <w:rPr>
          <w:rFonts w:eastAsia="Times New Roman" w:cs="Times New Roman"/>
          <w:color w:val="000000"/>
          <w:sz w:val="24"/>
          <w:szCs w:val="24"/>
        </w:rPr>
        <w:br/>
        <w:t xml:space="preserve">Prepare an inventory of the keys, combinations, access cards, doors, locks, and the like and indicate the authorized users who possess them. </w:t>
      </w:r>
      <w:r w:rsidRPr="004C11AB">
        <w:rPr>
          <w:rFonts w:eastAsia="Times New Roman" w:cs="Times New Roman"/>
          <w:color w:val="000000"/>
          <w:sz w:val="24"/>
          <w:szCs w:val="24"/>
        </w:rPr>
        <w:br/>
      </w:r>
      <w:r w:rsidRPr="004C11AB">
        <w:rPr>
          <w:rFonts w:eastAsia="Times New Roman" w:cs="Times New Roman"/>
          <w:color w:val="000000"/>
          <w:sz w:val="24"/>
          <w:szCs w:val="24"/>
        </w:rPr>
        <w:br/>
        <w:t>Establish physical access control procedures to change combinations and keys at regular intervals and/or when keys are lost, combinations are compromised, or individuals are transferred or terminated.</w:t>
      </w:r>
      <w:r w:rsidRPr="004C11AB">
        <w:rPr>
          <w:rFonts w:eastAsia="Times New Roman" w:cs="Times New Roman"/>
          <w:color w:val="000000"/>
          <w:sz w:val="24"/>
          <w:szCs w:val="24"/>
        </w:rPr>
        <w:br/>
        <w:t>[NIST SP 800-53 PE-3]</w:t>
      </w:r>
    </w:p>
    <w:p w14:paraId="0EB9AA6B" w14:textId="77777777" w:rsidR="00C63CE7" w:rsidRPr="004C11AB" w:rsidRDefault="00C63CE7" w:rsidP="007F41E1">
      <w:pPr>
        <w:rPr>
          <w:rFonts w:eastAsia="Times New Roman" w:cs="Times New Roman"/>
          <w:color w:val="000000"/>
          <w:sz w:val="24"/>
          <w:szCs w:val="24"/>
        </w:rPr>
      </w:pPr>
    </w:p>
    <w:p w14:paraId="03CB7848" w14:textId="77777777" w:rsidR="001600D8" w:rsidRPr="004C11AB" w:rsidRDefault="007F41E1" w:rsidP="001600D8">
      <w:pPr>
        <w:pStyle w:val="Heading1"/>
        <w:pBdr>
          <w:top w:val="single" w:sz="4" w:space="1" w:color="auto"/>
          <w:left w:val="single" w:sz="4" w:space="4" w:color="auto"/>
          <w:bottom w:val="single" w:sz="4" w:space="1" w:color="auto"/>
          <w:right w:val="single" w:sz="4" w:space="4" w:color="auto"/>
        </w:pBdr>
        <w:rPr>
          <w:rFonts w:eastAsia="Times New Roman"/>
        </w:rPr>
      </w:pPr>
      <w:bookmarkStart w:id="371" w:name="_Toc459630847"/>
      <w:r w:rsidRPr="004C11AB">
        <w:rPr>
          <w:b/>
        </w:rPr>
        <w:t>PH9</w:t>
      </w:r>
      <w:r w:rsidR="001600D8" w:rsidRPr="004C11AB">
        <w:rPr>
          <w:b/>
        </w:rPr>
        <w:t xml:space="preserve"> - </w:t>
      </w:r>
      <w:r w:rsidRPr="004C11AB">
        <w:rPr>
          <w:rFonts w:eastAsia="Times New Roman"/>
          <w:b/>
        </w:rPr>
        <w:t>§164.310(a)(2)(ii) Addressable</w:t>
      </w:r>
      <w:r w:rsidR="001600D8" w:rsidRPr="004C11AB">
        <w:rPr>
          <w:rFonts w:eastAsia="Times New Roman"/>
          <w:b/>
        </w:rPr>
        <w:t xml:space="preserve"> </w:t>
      </w:r>
      <w:r w:rsidR="001600D8" w:rsidRPr="004C11AB">
        <w:rPr>
          <w:rFonts w:eastAsia="Times New Roman"/>
        </w:rPr>
        <w:t>Do you have policies and procedures governing when to re-key locks or change combinations when, for example, a key is lost, a combination is compromised, or a workforce member is transferred or terminated?</w:t>
      </w:r>
      <w:bookmarkEnd w:id="371"/>
    </w:p>
    <w:p w14:paraId="2FD2187B" w14:textId="77777777" w:rsidR="007F41E1" w:rsidRPr="0025622C" w:rsidRDefault="007F41E1" w:rsidP="007F41E1">
      <w:pPr>
        <w:pStyle w:val="ListParagraph"/>
        <w:numPr>
          <w:ilvl w:val="0"/>
          <w:numId w:val="4"/>
        </w:numPr>
        <w:rPr>
          <w:rFonts w:eastAsia="Times New Roman" w:cs="Times New Roman"/>
          <w:b/>
          <w:color w:val="000000"/>
          <w:sz w:val="24"/>
          <w:szCs w:val="24"/>
          <w:rPrChange w:id="372" w:author="Hareesh Ganesan" w:date="2016-10-21T11:07:00Z">
            <w:rPr>
              <w:rFonts w:eastAsia="Times New Roman" w:cs="Times New Roman"/>
              <w:color w:val="000000"/>
              <w:sz w:val="24"/>
              <w:szCs w:val="24"/>
            </w:rPr>
          </w:rPrChange>
        </w:rPr>
      </w:pPr>
      <w:r w:rsidRPr="0025622C">
        <w:rPr>
          <w:rFonts w:eastAsia="Times New Roman" w:cs="Times New Roman"/>
          <w:b/>
          <w:color w:val="000000"/>
          <w:sz w:val="24"/>
          <w:szCs w:val="24"/>
          <w:rPrChange w:id="373" w:author="Hareesh Ganesan" w:date="2016-10-21T11:07:00Z">
            <w:rPr>
              <w:rFonts w:eastAsia="Times New Roman" w:cs="Times New Roman"/>
              <w:color w:val="000000"/>
              <w:sz w:val="24"/>
              <w:szCs w:val="24"/>
            </w:rPr>
          </w:rPrChange>
        </w:rPr>
        <w:t>Yes</w:t>
      </w:r>
    </w:p>
    <w:p w14:paraId="2A01F49C" w14:textId="77777777" w:rsidR="007F41E1" w:rsidRPr="004C11AB" w:rsidRDefault="007F41E1" w:rsidP="007F41E1">
      <w:pPr>
        <w:pStyle w:val="ListParagraph"/>
        <w:numPr>
          <w:ilvl w:val="0"/>
          <w:numId w:val="1"/>
        </w:numPr>
        <w:rPr>
          <w:rFonts w:eastAsia="Times New Roman" w:cs="Times New Roman"/>
          <w:color w:val="000000"/>
          <w:sz w:val="24"/>
          <w:szCs w:val="24"/>
        </w:rPr>
      </w:pPr>
      <w:r w:rsidRPr="004C11AB">
        <w:rPr>
          <w:rFonts w:eastAsia="Times New Roman" w:cs="Times New Roman"/>
          <w:color w:val="000000"/>
          <w:sz w:val="24"/>
          <w:szCs w:val="24"/>
        </w:rPr>
        <w:t>No</w:t>
      </w:r>
    </w:p>
    <w:p w14:paraId="2811DAEB" w14:textId="77777777" w:rsidR="007F41E1" w:rsidRPr="004C11AB" w:rsidRDefault="007F41E1" w:rsidP="007F41E1">
      <w:pPr>
        <w:rPr>
          <w:sz w:val="24"/>
          <w:szCs w:val="24"/>
        </w:rPr>
      </w:pPr>
      <w:r w:rsidRPr="004C11AB">
        <w:rPr>
          <w:b/>
          <w:sz w:val="24"/>
          <w:szCs w:val="24"/>
        </w:rPr>
        <w:t>If no</w:t>
      </w:r>
      <w:r w:rsidRPr="004C11AB">
        <w:rPr>
          <w:sz w:val="24"/>
          <w:szCs w:val="24"/>
        </w:rPr>
        <w:t>, please select from the following:</w:t>
      </w:r>
    </w:p>
    <w:p w14:paraId="50081F78" w14:textId="77777777" w:rsidR="007F41E1" w:rsidRPr="004C11AB" w:rsidRDefault="007F41E1" w:rsidP="007F41E1">
      <w:pPr>
        <w:pStyle w:val="ListParagraph"/>
        <w:numPr>
          <w:ilvl w:val="0"/>
          <w:numId w:val="2"/>
        </w:numPr>
        <w:rPr>
          <w:sz w:val="24"/>
          <w:szCs w:val="24"/>
        </w:rPr>
      </w:pPr>
      <w:r w:rsidRPr="004C11AB">
        <w:rPr>
          <w:sz w:val="24"/>
          <w:szCs w:val="24"/>
        </w:rPr>
        <w:t>Cost</w:t>
      </w:r>
    </w:p>
    <w:p w14:paraId="62AC1DFA" w14:textId="77777777" w:rsidR="007F41E1" w:rsidRPr="004C11AB" w:rsidRDefault="007F41E1" w:rsidP="007F41E1">
      <w:pPr>
        <w:pStyle w:val="ListParagraph"/>
        <w:numPr>
          <w:ilvl w:val="0"/>
          <w:numId w:val="2"/>
        </w:numPr>
        <w:rPr>
          <w:sz w:val="24"/>
          <w:szCs w:val="24"/>
        </w:rPr>
      </w:pPr>
      <w:r w:rsidRPr="004C11AB">
        <w:rPr>
          <w:sz w:val="24"/>
          <w:szCs w:val="24"/>
        </w:rPr>
        <w:t>Practice Size</w:t>
      </w:r>
    </w:p>
    <w:p w14:paraId="0006E26E" w14:textId="77777777" w:rsidR="007F41E1" w:rsidRPr="004C11AB" w:rsidRDefault="007F41E1" w:rsidP="007F41E1">
      <w:pPr>
        <w:pStyle w:val="ListParagraph"/>
        <w:numPr>
          <w:ilvl w:val="0"/>
          <w:numId w:val="2"/>
        </w:numPr>
        <w:rPr>
          <w:sz w:val="24"/>
          <w:szCs w:val="24"/>
        </w:rPr>
      </w:pPr>
      <w:r w:rsidRPr="004C11AB">
        <w:rPr>
          <w:sz w:val="24"/>
          <w:szCs w:val="24"/>
        </w:rPr>
        <w:t>Complexity</w:t>
      </w:r>
    </w:p>
    <w:p w14:paraId="23294AF0" w14:textId="77777777" w:rsidR="007F41E1" w:rsidRPr="004C11AB" w:rsidRDefault="007F41E1" w:rsidP="007F41E1">
      <w:pPr>
        <w:pStyle w:val="ListParagraph"/>
        <w:numPr>
          <w:ilvl w:val="0"/>
          <w:numId w:val="2"/>
        </w:numPr>
        <w:rPr>
          <w:sz w:val="24"/>
          <w:szCs w:val="24"/>
        </w:rPr>
      </w:pPr>
      <w:r w:rsidRPr="004C11AB">
        <w:rPr>
          <w:sz w:val="24"/>
          <w:szCs w:val="24"/>
        </w:rPr>
        <w:t>Alternate Solution</w:t>
      </w:r>
    </w:p>
    <w:p w14:paraId="022C9CC7" w14:textId="77777777" w:rsidR="007F41E1" w:rsidRPr="004C11AB" w:rsidRDefault="00A36F05" w:rsidP="007F41E1">
      <w:pPr>
        <w:rPr>
          <w:sz w:val="24"/>
          <w:szCs w:val="24"/>
        </w:rPr>
      </w:pPr>
      <w:r w:rsidRPr="004C11AB">
        <w:rPr>
          <w:sz w:val="24"/>
          <w:szCs w:val="24"/>
        </w:rPr>
        <w:t>Please detail your current a</w:t>
      </w:r>
      <w:r w:rsidR="007F41E1" w:rsidRPr="004C11AB">
        <w:rPr>
          <w:sz w:val="24"/>
          <w:szCs w:val="24"/>
        </w:rPr>
        <w:t>ctivities:</w:t>
      </w:r>
    </w:p>
    <w:tbl>
      <w:tblPr>
        <w:tblStyle w:val="TableGrid"/>
        <w:tblW w:w="0" w:type="auto"/>
        <w:tblLook w:val="04A0" w:firstRow="1" w:lastRow="0" w:firstColumn="1" w:lastColumn="0" w:noHBand="0" w:noVBand="1"/>
      </w:tblPr>
      <w:tblGrid>
        <w:gridCol w:w="9576"/>
      </w:tblGrid>
      <w:tr w:rsidR="007F41E1" w:rsidRPr="004C11AB" w14:paraId="7D89FA33" w14:textId="77777777" w:rsidTr="00040D23">
        <w:tc>
          <w:tcPr>
            <w:tcW w:w="9576" w:type="dxa"/>
          </w:tcPr>
          <w:p w14:paraId="04873944" w14:textId="77777777" w:rsidR="0025622C" w:rsidRPr="0025622C" w:rsidRDefault="0025622C" w:rsidP="0025622C">
            <w:pPr>
              <w:rPr>
                <w:ins w:id="374" w:author="Hareesh Ganesan" w:date="2016-10-21T11:07:00Z"/>
                <w:sz w:val="24"/>
                <w:szCs w:val="24"/>
              </w:rPr>
            </w:pPr>
            <w:ins w:id="375" w:author="Hareesh Ganesan" w:date="2016-10-21T11:07:00Z">
              <w:r w:rsidRPr="0025622C">
                <w:rPr>
                  <w:sz w:val="24"/>
                  <w:szCs w:val="24"/>
                </w:rPr>
                <w:t>7. Physical access is restricted using smart locks that track all access.</w:t>
              </w:r>
            </w:ins>
          </w:p>
          <w:p w14:paraId="52AC974F" w14:textId="77777777" w:rsidR="0025622C" w:rsidRPr="0025622C" w:rsidRDefault="0025622C" w:rsidP="0025622C">
            <w:pPr>
              <w:rPr>
                <w:ins w:id="376" w:author="Hareesh Ganesan" w:date="2016-10-21T11:07:00Z"/>
                <w:sz w:val="24"/>
                <w:szCs w:val="24"/>
              </w:rPr>
            </w:pPr>
            <w:ins w:id="377" w:author="Hareesh Ganesan" w:date="2016-10-21T11:07:00Z">
              <w:r w:rsidRPr="0025622C">
                <w:rPr>
                  <w:sz w:val="24"/>
                  <w:szCs w:val="24"/>
                </w:rPr>
                <w:tab/>
                <w:t>* Restricted areas and facilities are locked and when unattended (where feasible).</w:t>
              </w:r>
            </w:ins>
          </w:p>
          <w:p w14:paraId="4235859C" w14:textId="77777777" w:rsidR="0025622C" w:rsidRPr="0025622C" w:rsidRDefault="0025622C" w:rsidP="0025622C">
            <w:pPr>
              <w:rPr>
                <w:ins w:id="378" w:author="Hareesh Ganesan" w:date="2016-10-21T11:07:00Z"/>
                <w:sz w:val="24"/>
                <w:szCs w:val="24"/>
              </w:rPr>
            </w:pPr>
            <w:ins w:id="379" w:author="Hareesh Ganesan" w:date="2016-10-21T11:07:00Z">
              <w:r w:rsidRPr="0025622C">
                <w:rPr>
                  <w:sz w:val="24"/>
                  <w:szCs w:val="24"/>
                </w:rPr>
                <w:tab/>
                <w:t>* Only authorized workforce members receive access to restricted areas (as determined by the Security Officer).</w:t>
              </w:r>
            </w:ins>
          </w:p>
          <w:p w14:paraId="1A538D03" w14:textId="77777777" w:rsidR="0025622C" w:rsidRPr="0025622C" w:rsidRDefault="0025622C" w:rsidP="0025622C">
            <w:pPr>
              <w:rPr>
                <w:ins w:id="380" w:author="Hareesh Ganesan" w:date="2016-10-21T11:07:00Z"/>
                <w:sz w:val="24"/>
                <w:szCs w:val="24"/>
              </w:rPr>
            </w:pPr>
            <w:ins w:id="381" w:author="Hareesh Ganesan" w:date="2016-10-21T11:07:00Z">
              <w:r w:rsidRPr="0025622C">
                <w:rPr>
                  <w:sz w:val="24"/>
                  <w:szCs w:val="24"/>
                </w:rPr>
                <w:tab/>
                <w:t>* Access and keys are revoked upon termination of workforce members.</w:t>
              </w:r>
            </w:ins>
          </w:p>
          <w:p w14:paraId="12556FAE" w14:textId="77777777" w:rsidR="0025622C" w:rsidRPr="0025622C" w:rsidRDefault="0025622C" w:rsidP="0025622C">
            <w:pPr>
              <w:rPr>
                <w:ins w:id="382" w:author="Hareesh Ganesan" w:date="2016-10-21T11:07:00Z"/>
                <w:sz w:val="24"/>
                <w:szCs w:val="24"/>
              </w:rPr>
            </w:pPr>
            <w:ins w:id="383" w:author="Hareesh Ganesan" w:date="2016-10-21T11:07:00Z">
              <w:r w:rsidRPr="0025622C">
                <w:rPr>
                  <w:sz w:val="24"/>
                  <w:szCs w:val="24"/>
                </w:rPr>
                <w:tab/>
                <w:t>* Workforce members must report a lost and/or stolen key(s) to the Security Officer.</w:t>
              </w:r>
            </w:ins>
          </w:p>
          <w:p w14:paraId="72AA138A" w14:textId="77777777" w:rsidR="0025622C" w:rsidRPr="0025622C" w:rsidRDefault="0025622C" w:rsidP="0025622C">
            <w:pPr>
              <w:rPr>
                <w:ins w:id="384" w:author="Hareesh Ganesan" w:date="2016-10-21T11:07:00Z"/>
                <w:sz w:val="24"/>
                <w:szCs w:val="24"/>
              </w:rPr>
            </w:pPr>
            <w:ins w:id="385" w:author="Hareesh Ganesan" w:date="2016-10-21T11:07:00Z">
              <w:r w:rsidRPr="0025622C">
                <w:rPr>
                  <w:sz w:val="24"/>
                  <w:szCs w:val="24"/>
                </w:rPr>
                <w:tab/>
                <w:t>* The Security Officer facilitates the changing of the lock(s) within 7 days of a key being reported lost/stolen</w:t>
              </w:r>
            </w:ins>
          </w:p>
          <w:p w14:paraId="01BC9138" w14:textId="77777777" w:rsidR="007F41E1" w:rsidRPr="004C11AB" w:rsidRDefault="007F41E1" w:rsidP="00040D23">
            <w:pPr>
              <w:rPr>
                <w:sz w:val="24"/>
                <w:szCs w:val="24"/>
              </w:rPr>
            </w:pPr>
          </w:p>
          <w:p w14:paraId="3A1BBD07" w14:textId="77777777" w:rsidR="007F41E1" w:rsidRPr="004C11AB" w:rsidRDefault="007F41E1" w:rsidP="00040D23">
            <w:pPr>
              <w:rPr>
                <w:sz w:val="24"/>
                <w:szCs w:val="24"/>
              </w:rPr>
            </w:pPr>
          </w:p>
          <w:p w14:paraId="552F8B6A" w14:textId="77777777" w:rsidR="007F41E1" w:rsidRPr="004C11AB" w:rsidRDefault="007F41E1" w:rsidP="00040D23">
            <w:pPr>
              <w:rPr>
                <w:sz w:val="24"/>
                <w:szCs w:val="24"/>
              </w:rPr>
            </w:pPr>
          </w:p>
          <w:p w14:paraId="1C043222" w14:textId="77777777" w:rsidR="007F41E1" w:rsidRPr="004C11AB" w:rsidRDefault="007F41E1" w:rsidP="00040D23">
            <w:pPr>
              <w:rPr>
                <w:sz w:val="24"/>
                <w:szCs w:val="24"/>
              </w:rPr>
            </w:pPr>
          </w:p>
          <w:p w14:paraId="680406E9" w14:textId="77777777" w:rsidR="007F41E1" w:rsidRPr="004C11AB" w:rsidRDefault="007F41E1" w:rsidP="00040D23">
            <w:pPr>
              <w:rPr>
                <w:sz w:val="24"/>
                <w:szCs w:val="24"/>
              </w:rPr>
            </w:pPr>
          </w:p>
        </w:tc>
      </w:tr>
    </w:tbl>
    <w:p w14:paraId="31506366" w14:textId="77777777" w:rsidR="007F41E1" w:rsidRPr="004C11AB" w:rsidRDefault="007F41E1" w:rsidP="007F41E1">
      <w:pPr>
        <w:rPr>
          <w:sz w:val="24"/>
          <w:szCs w:val="24"/>
        </w:rPr>
      </w:pPr>
    </w:p>
    <w:p w14:paraId="7402170B" w14:textId="77777777" w:rsidR="007F41E1" w:rsidRPr="004C11AB" w:rsidRDefault="007F41E1" w:rsidP="007F41E1">
      <w:pPr>
        <w:rPr>
          <w:sz w:val="24"/>
          <w:szCs w:val="24"/>
        </w:rPr>
      </w:pPr>
      <w:r w:rsidRPr="004C11AB">
        <w:rPr>
          <w:sz w:val="24"/>
          <w:szCs w:val="24"/>
        </w:rPr>
        <w:t>Please include any additional notes:</w:t>
      </w:r>
    </w:p>
    <w:tbl>
      <w:tblPr>
        <w:tblStyle w:val="TableGrid"/>
        <w:tblW w:w="0" w:type="auto"/>
        <w:tblLook w:val="04A0" w:firstRow="1" w:lastRow="0" w:firstColumn="1" w:lastColumn="0" w:noHBand="0" w:noVBand="1"/>
      </w:tblPr>
      <w:tblGrid>
        <w:gridCol w:w="9576"/>
      </w:tblGrid>
      <w:tr w:rsidR="007F41E1" w:rsidRPr="004C11AB" w14:paraId="7F464D1C" w14:textId="77777777" w:rsidTr="00040D23">
        <w:tc>
          <w:tcPr>
            <w:tcW w:w="9576" w:type="dxa"/>
          </w:tcPr>
          <w:p w14:paraId="0F3AFCC8" w14:textId="77777777" w:rsidR="007F41E1" w:rsidRPr="004C11AB" w:rsidRDefault="007F41E1" w:rsidP="00040D23">
            <w:pPr>
              <w:rPr>
                <w:sz w:val="24"/>
                <w:szCs w:val="24"/>
              </w:rPr>
            </w:pPr>
          </w:p>
          <w:p w14:paraId="65003AD4" w14:textId="77777777" w:rsidR="007F41E1" w:rsidRPr="004C11AB" w:rsidRDefault="007F41E1" w:rsidP="00040D23">
            <w:pPr>
              <w:rPr>
                <w:sz w:val="24"/>
                <w:szCs w:val="24"/>
              </w:rPr>
            </w:pPr>
          </w:p>
          <w:p w14:paraId="54DDBD5E" w14:textId="77777777" w:rsidR="007F41E1" w:rsidRPr="004C11AB" w:rsidRDefault="007F41E1" w:rsidP="00040D23">
            <w:pPr>
              <w:rPr>
                <w:sz w:val="24"/>
                <w:szCs w:val="24"/>
              </w:rPr>
            </w:pPr>
          </w:p>
          <w:p w14:paraId="59B69DA2" w14:textId="77777777" w:rsidR="007F41E1" w:rsidRPr="004C11AB" w:rsidRDefault="007F41E1" w:rsidP="00040D23">
            <w:pPr>
              <w:rPr>
                <w:sz w:val="24"/>
                <w:szCs w:val="24"/>
              </w:rPr>
            </w:pPr>
          </w:p>
          <w:p w14:paraId="4DCA2B90" w14:textId="77777777" w:rsidR="007F41E1" w:rsidRPr="004C11AB" w:rsidRDefault="007F41E1" w:rsidP="00040D23">
            <w:pPr>
              <w:rPr>
                <w:sz w:val="24"/>
                <w:szCs w:val="24"/>
              </w:rPr>
            </w:pPr>
          </w:p>
          <w:p w14:paraId="5FF619BD" w14:textId="77777777" w:rsidR="007F41E1" w:rsidRPr="004C11AB" w:rsidRDefault="007F41E1" w:rsidP="00040D23">
            <w:pPr>
              <w:rPr>
                <w:sz w:val="24"/>
                <w:szCs w:val="24"/>
              </w:rPr>
            </w:pPr>
          </w:p>
        </w:tc>
      </w:tr>
    </w:tbl>
    <w:p w14:paraId="47092920" w14:textId="77777777" w:rsidR="007F41E1" w:rsidRPr="004C11AB" w:rsidRDefault="007F41E1" w:rsidP="007F41E1">
      <w:pPr>
        <w:rPr>
          <w:sz w:val="24"/>
          <w:szCs w:val="24"/>
        </w:rPr>
      </w:pPr>
      <w:r w:rsidRPr="004C11AB">
        <w:rPr>
          <w:sz w:val="24"/>
          <w:szCs w:val="24"/>
        </w:rPr>
        <w:t>Please detail your remediation plan:</w:t>
      </w:r>
    </w:p>
    <w:tbl>
      <w:tblPr>
        <w:tblStyle w:val="TableGrid"/>
        <w:tblW w:w="0" w:type="auto"/>
        <w:tblLook w:val="04A0" w:firstRow="1" w:lastRow="0" w:firstColumn="1" w:lastColumn="0" w:noHBand="0" w:noVBand="1"/>
      </w:tblPr>
      <w:tblGrid>
        <w:gridCol w:w="9576"/>
      </w:tblGrid>
      <w:tr w:rsidR="007F41E1" w:rsidRPr="004C11AB" w14:paraId="4151D8BE" w14:textId="77777777" w:rsidTr="00040D23">
        <w:tc>
          <w:tcPr>
            <w:tcW w:w="9576" w:type="dxa"/>
          </w:tcPr>
          <w:p w14:paraId="457B9780" w14:textId="77777777" w:rsidR="007F41E1" w:rsidRPr="004C11AB" w:rsidRDefault="007F41E1" w:rsidP="00040D23">
            <w:pPr>
              <w:rPr>
                <w:sz w:val="24"/>
                <w:szCs w:val="24"/>
              </w:rPr>
            </w:pPr>
          </w:p>
          <w:p w14:paraId="316FF267" w14:textId="77777777" w:rsidR="007F41E1" w:rsidRPr="004C11AB" w:rsidRDefault="007F41E1" w:rsidP="00040D23">
            <w:pPr>
              <w:rPr>
                <w:sz w:val="24"/>
                <w:szCs w:val="24"/>
              </w:rPr>
            </w:pPr>
          </w:p>
          <w:p w14:paraId="2EB31849" w14:textId="77777777" w:rsidR="007F41E1" w:rsidRPr="004C11AB" w:rsidRDefault="007F41E1" w:rsidP="00040D23">
            <w:pPr>
              <w:rPr>
                <w:sz w:val="24"/>
                <w:szCs w:val="24"/>
              </w:rPr>
            </w:pPr>
          </w:p>
          <w:p w14:paraId="27B76B35" w14:textId="77777777" w:rsidR="007F41E1" w:rsidRPr="004C11AB" w:rsidRDefault="007F41E1" w:rsidP="00040D23">
            <w:pPr>
              <w:rPr>
                <w:sz w:val="24"/>
                <w:szCs w:val="24"/>
              </w:rPr>
            </w:pPr>
          </w:p>
          <w:p w14:paraId="42989D0E" w14:textId="77777777" w:rsidR="007F41E1" w:rsidRPr="004C11AB" w:rsidRDefault="007F41E1" w:rsidP="00040D23">
            <w:pPr>
              <w:rPr>
                <w:sz w:val="24"/>
                <w:szCs w:val="24"/>
              </w:rPr>
            </w:pPr>
          </w:p>
          <w:p w14:paraId="73CE02E4" w14:textId="77777777" w:rsidR="007F41E1" w:rsidRPr="004C11AB" w:rsidRDefault="007F41E1" w:rsidP="00040D23">
            <w:pPr>
              <w:rPr>
                <w:sz w:val="24"/>
                <w:szCs w:val="24"/>
              </w:rPr>
            </w:pPr>
          </w:p>
        </w:tc>
      </w:tr>
    </w:tbl>
    <w:p w14:paraId="7BF4CADC" w14:textId="77777777" w:rsidR="007F41E1" w:rsidRPr="004C11AB" w:rsidRDefault="007F41E1" w:rsidP="007F41E1">
      <w:pPr>
        <w:rPr>
          <w:sz w:val="24"/>
          <w:szCs w:val="24"/>
        </w:rPr>
      </w:pPr>
    </w:p>
    <w:p w14:paraId="791751F4" w14:textId="77777777" w:rsidR="007F41E1" w:rsidRPr="004C11AB" w:rsidRDefault="007F41E1" w:rsidP="007F41E1">
      <w:pPr>
        <w:rPr>
          <w:sz w:val="24"/>
          <w:szCs w:val="24"/>
        </w:rPr>
      </w:pPr>
      <w:r w:rsidRPr="004C11AB">
        <w:rPr>
          <w:sz w:val="24"/>
          <w:szCs w:val="24"/>
        </w:rPr>
        <w:t>Please rate the likelihood of a threat/vulnerability affecting your ePHI:</w:t>
      </w:r>
    </w:p>
    <w:p w14:paraId="0EAFFD8C" w14:textId="77777777" w:rsidR="007F41E1" w:rsidRPr="0025622C" w:rsidRDefault="007F41E1" w:rsidP="007F41E1">
      <w:pPr>
        <w:pStyle w:val="ListParagraph"/>
        <w:numPr>
          <w:ilvl w:val="0"/>
          <w:numId w:val="3"/>
        </w:numPr>
        <w:rPr>
          <w:b/>
          <w:sz w:val="24"/>
          <w:szCs w:val="24"/>
          <w:rPrChange w:id="386" w:author="Hareesh Ganesan" w:date="2016-10-21T11:07:00Z">
            <w:rPr>
              <w:sz w:val="24"/>
              <w:szCs w:val="24"/>
            </w:rPr>
          </w:rPrChange>
        </w:rPr>
      </w:pPr>
      <w:r w:rsidRPr="0025622C">
        <w:rPr>
          <w:b/>
          <w:sz w:val="24"/>
          <w:szCs w:val="24"/>
          <w:rPrChange w:id="387" w:author="Hareesh Ganesan" w:date="2016-10-21T11:07:00Z">
            <w:rPr>
              <w:sz w:val="24"/>
              <w:szCs w:val="24"/>
            </w:rPr>
          </w:rPrChange>
        </w:rPr>
        <w:t>Low</w:t>
      </w:r>
    </w:p>
    <w:p w14:paraId="109E99BC" w14:textId="77777777" w:rsidR="007F41E1" w:rsidRPr="004C11AB" w:rsidRDefault="007F41E1" w:rsidP="007F41E1">
      <w:pPr>
        <w:pStyle w:val="ListParagraph"/>
        <w:numPr>
          <w:ilvl w:val="0"/>
          <w:numId w:val="3"/>
        </w:numPr>
        <w:rPr>
          <w:sz w:val="24"/>
          <w:szCs w:val="24"/>
        </w:rPr>
      </w:pPr>
      <w:r w:rsidRPr="004C11AB">
        <w:rPr>
          <w:sz w:val="24"/>
          <w:szCs w:val="24"/>
        </w:rPr>
        <w:t>Medium</w:t>
      </w:r>
    </w:p>
    <w:p w14:paraId="2F7C8BC7" w14:textId="77777777" w:rsidR="007F41E1" w:rsidRPr="004C11AB" w:rsidRDefault="007F41E1" w:rsidP="007F41E1">
      <w:pPr>
        <w:pStyle w:val="ListParagraph"/>
        <w:numPr>
          <w:ilvl w:val="0"/>
          <w:numId w:val="3"/>
        </w:numPr>
        <w:rPr>
          <w:sz w:val="24"/>
          <w:szCs w:val="24"/>
        </w:rPr>
      </w:pPr>
      <w:r w:rsidRPr="004C11AB">
        <w:rPr>
          <w:sz w:val="24"/>
          <w:szCs w:val="24"/>
        </w:rPr>
        <w:t>High</w:t>
      </w:r>
    </w:p>
    <w:p w14:paraId="580B19E6" w14:textId="77777777" w:rsidR="007F41E1" w:rsidRPr="004C11AB" w:rsidRDefault="007F41E1" w:rsidP="007F41E1">
      <w:pPr>
        <w:rPr>
          <w:sz w:val="24"/>
          <w:szCs w:val="24"/>
        </w:rPr>
      </w:pPr>
      <w:r w:rsidRPr="004C11AB">
        <w:rPr>
          <w:sz w:val="24"/>
          <w:szCs w:val="24"/>
        </w:rPr>
        <w:t>Please rate the impact of a threat/vulnerability affecting your ePHI:</w:t>
      </w:r>
    </w:p>
    <w:p w14:paraId="3CED66C5" w14:textId="77777777" w:rsidR="007F41E1" w:rsidRPr="0025622C" w:rsidRDefault="007F41E1" w:rsidP="007F41E1">
      <w:pPr>
        <w:pStyle w:val="ListParagraph"/>
        <w:numPr>
          <w:ilvl w:val="0"/>
          <w:numId w:val="3"/>
        </w:numPr>
        <w:rPr>
          <w:b/>
          <w:sz w:val="24"/>
          <w:szCs w:val="24"/>
          <w:rPrChange w:id="388" w:author="Hareesh Ganesan" w:date="2016-10-21T11:07:00Z">
            <w:rPr>
              <w:sz w:val="24"/>
              <w:szCs w:val="24"/>
            </w:rPr>
          </w:rPrChange>
        </w:rPr>
      </w:pPr>
      <w:r w:rsidRPr="0025622C">
        <w:rPr>
          <w:b/>
          <w:sz w:val="24"/>
          <w:szCs w:val="24"/>
          <w:rPrChange w:id="389" w:author="Hareesh Ganesan" w:date="2016-10-21T11:07:00Z">
            <w:rPr>
              <w:sz w:val="24"/>
              <w:szCs w:val="24"/>
            </w:rPr>
          </w:rPrChange>
        </w:rPr>
        <w:t>Low</w:t>
      </w:r>
    </w:p>
    <w:p w14:paraId="7A8C61B7" w14:textId="77777777" w:rsidR="007F41E1" w:rsidRPr="004C11AB" w:rsidRDefault="007F41E1" w:rsidP="007F41E1">
      <w:pPr>
        <w:pStyle w:val="ListParagraph"/>
        <w:numPr>
          <w:ilvl w:val="0"/>
          <w:numId w:val="3"/>
        </w:numPr>
        <w:rPr>
          <w:sz w:val="24"/>
          <w:szCs w:val="24"/>
        </w:rPr>
      </w:pPr>
      <w:r w:rsidRPr="004C11AB">
        <w:rPr>
          <w:sz w:val="24"/>
          <w:szCs w:val="24"/>
        </w:rPr>
        <w:t>Medium</w:t>
      </w:r>
    </w:p>
    <w:p w14:paraId="768D94A0" w14:textId="77777777" w:rsidR="007F41E1" w:rsidRPr="004C11AB" w:rsidRDefault="007F41E1" w:rsidP="007F41E1">
      <w:pPr>
        <w:pStyle w:val="ListParagraph"/>
        <w:numPr>
          <w:ilvl w:val="0"/>
          <w:numId w:val="3"/>
        </w:numPr>
        <w:rPr>
          <w:sz w:val="24"/>
          <w:szCs w:val="24"/>
        </w:rPr>
      </w:pPr>
      <w:r w:rsidRPr="004C11AB">
        <w:rPr>
          <w:sz w:val="24"/>
          <w:szCs w:val="24"/>
        </w:rPr>
        <w:t>High</w:t>
      </w:r>
    </w:p>
    <w:p w14:paraId="308BB4BD" w14:textId="77777777" w:rsidR="00D768D6" w:rsidRPr="004C11AB" w:rsidRDefault="00D768D6" w:rsidP="00D768D6">
      <w:pPr>
        <w:rPr>
          <w:rFonts w:cstheme="minorHAnsi"/>
          <w:b/>
          <w:sz w:val="24"/>
          <w:szCs w:val="24"/>
        </w:rPr>
      </w:pPr>
      <w:r w:rsidRPr="004C11AB">
        <w:rPr>
          <w:rFonts w:cstheme="minorHAnsi"/>
          <w:b/>
          <w:sz w:val="24"/>
          <w:szCs w:val="24"/>
        </w:rPr>
        <w:t>Overall Security Risk:</w:t>
      </w:r>
    </w:p>
    <w:p w14:paraId="7AA17ED0" w14:textId="77777777" w:rsidR="00D768D6" w:rsidRPr="0025622C" w:rsidRDefault="00D768D6" w:rsidP="00D768D6">
      <w:pPr>
        <w:pStyle w:val="ListParagraph"/>
        <w:numPr>
          <w:ilvl w:val="0"/>
          <w:numId w:val="3"/>
        </w:numPr>
        <w:rPr>
          <w:rFonts w:cstheme="minorHAnsi"/>
          <w:b/>
          <w:sz w:val="24"/>
          <w:szCs w:val="24"/>
          <w:rPrChange w:id="390" w:author="Hareesh Ganesan" w:date="2016-10-21T11:07:00Z">
            <w:rPr>
              <w:rFonts w:cstheme="minorHAnsi"/>
              <w:sz w:val="24"/>
              <w:szCs w:val="24"/>
            </w:rPr>
          </w:rPrChange>
        </w:rPr>
      </w:pPr>
      <w:r w:rsidRPr="0025622C">
        <w:rPr>
          <w:rFonts w:cstheme="minorHAnsi"/>
          <w:b/>
          <w:sz w:val="24"/>
          <w:szCs w:val="24"/>
          <w:rPrChange w:id="391" w:author="Hareesh Ganesan" w:date="2016-10-21T11:07:00Z">
            <w:rPr>
              <w:rFonts w:cstheme="minorHAnsi"/>
              <w:sz w:val="24"/>
              <w:szCs w:val="24"/>
            </w:rPr>
          </w:rPrChange>
        </w:rPr>
        <w:t>Low</w:t>
      </w:r>
    </w:p>
    <w:p w14:paraId="208AEEB2" w14:textId="77777777" w:rsidR="00D768D6" w:rsidRPr="004C11AB" w:rsidRDefault="00D768D6" w:rsidP="00D768D6">
      <w:pPr>
        <w:pStyle w:val="ListParagraph"/>
        <w:numPr>
          <w:ilvl w:val="0"/>
          <w:numId w:val="3"/>
        </w:numPr>
        <w:rPr>
          <w:rFonts w:cstheme="minorHAnsi"/>
          <w:sz w:val="24"/>
          <w:szCs w:val="24"/>
        </w:rPr>
      </w:pPr>
      <w:r w:rsidRPr="004C11AB">
        <w:rPr>
          <w:rFonts w:cstheme="minorHAnsi"/>
          <w:sz w:val="24"/>
          <w:szCs w:val="24"/>
        </w:rPr>
        <w:t>Medium</w:t>
      </w:r>
    </w:p>
    <w:p w14:paraId="0CF3E355" w14:textId="77777777" w:rsidR="00D768D6" w:rsidRPr="004C11AB" w:rsidRDefault="00D768D6" w:rsidP="00D768D6">
      <w:pPr>
        <w:pStyle w:val="ListParagraph"/>
        <w:numPr>
          <w:ilvl w:val="0"/>
          <w:numId w:val="3"/>
        </w:numPr>
        <w:rPr>
          <w:rFonts w:cstheme="minorHAnsi"/>
          <w:sz w:val="24"/>
          <w:szCs w:val="24"/>
        </w:rPr>
      </w:pPr>
      <w:r w:rsidRPr="004C11AB">
        <w:rPr>
          <w:rFonts w:cstheme="minorHAnsi"/>
          <w:sz w:val="24"/>
          <w:szCs w:val="24"/>
        </w:rPr>
        <w:t>High</w:t>
      </w:r>
    </w:p>
    <w:p w14:paraId="0364DDFE" w14:textId="77777777" w:rsidR="007F41E1" w:rsidRPr="004C11AB" w:rsidRDefault="007F41E1" w:rsidP="007F41E1">
      <w:pPr>
        <w:rPr>
          <w:b/>
          <w:sz w:val="24"/>
          <w:szCs w:val="24"/>
        </w:rPr>
      </w:pPr>
      <w:r w:rsidRPr="004C11AB">
        <w:rPr>
          <w:b/>
          <w:sz w:val="24"/>
          <w:szCs w:val="24"/>
        </w:rPr>
        <w:t>Related Information:</w:t>
      </w:r>
    </w:p>
    <w:p w14:paraId="4FA50FE5" w14:textId="77777777" w:rsidR="007F41E1" w:rsidRPr="004C11AB" w:rsidRDefault="007F41E1" w:rsidP="007F41E1">
      <w:pPr>
        <w:rPr>
          <w:i/>
          <w:sz w:val="24"/>
          <w:szCs w:val="24"/>
        </w:rPr>
      </w:pPr>
      <w:r w:rsidRPr="004C11AB">
        <w:rPr>
          <w:i/>
          <w:sz w:val="24"/>
          <w:szCs w:val="24"/>
        </w:rPr>
        <w:t>Things to Consider to Help Answer the Question:</w:t>
      </w:r>
    </w:p>
    <w:p w14:paraId="0A5FADFE" w14:textId="77777777" w:rsidR="007F41E1" w:rsidRPr="004C11AB" w:rsidRDefault="007F41E1" w:rsidP="007F41E1">
      <w:pPr>
        <w:rPr>
          <w:i/>
          <w:sz w:val="24"/>
          <w:szCs w:val="24"/>
        </w:rPr>
      </w:pPr>
      <w:r w:rsidRPr="004C11AB">
        <w:rPr>
          <w:rFonts w:eastAsia="Times New Roman" w:cs="Times New Roman"/>
          <w:color w:val="000000"/>
          <w:sz w:val="24"/>
          <w:szCs w:val="24"/>
        </w:rPr>
        <w:t>Consider the steps that your practice takes to make sure that the methods you rely on to protect your facilities are still effective after an employee, business associate, or service provider transfers, quits, or is fired. Steps may include re-keying locks or changing combinations.</w:t>
      </w:r>
    </w:p>
    <w:p w14:paraId="13A2AF09" w14:textId="77777777" w:rsidR="007F41E1" w:rsidRPr="004C11AB" w:rsidRDefault="007F41E1" w:rsidP="007F41E1">
      <w:pPr>
        <w:rPr>
          <w:i/>
          <w:sz w:val="24"/>
          <w:szCs w:val="24"/>
        </w:rPr>
      </w:pPr>
      <w:r w:rsidRPr="004C11AB">
        <w:rPr>
          <w:i/>
          <w:sz w:val="24"/>
          <w:szCs w:val="24"/>
        </w:rPr>
        <w:t>Possible Threats and Vulnerabilities:</w:t>
      </w:r>
    </w:p>
    <w:p w14:paraId="6321A3DD" w14:textId="77777777" w:rsidR="007F41E1" w:rsidRPr="004C11AB" w:rsidRDefault="007F41E1" w:rsidP="007F41E1">
      <w:pPr>
        <w:rPr>
          <w:i/>
          <w:sz w:val="24"/>
          <w:szCs w:val="24"/>
        </w:rPr>
      </w:pPr>
      <w:r w:rsidRPr="004C11AB">
        <w:rPr>
          <w:rFonts w:eastAsia="Times New Roman" w:cs="Times New Roman"/>
          <w:color w:val="000000"/>
          <w:sz w:val="24"/>
          <w:szCs w:val="24"/>
        </w:rPr>
        <w:t xml:space="preserve">Your practice is at risk of unauthorized users gaining access to your facilities and information system if you do not take steps to re-key locks or change combinations when an employee, business associate, or service provider with access transfers, resigns, or is terminated. </w:t>
      </w:r>
      <w:r w:rsidRPr="004C11AB">
        <w:rPr>
          <w:rFonts w:eastAsia="Times New Roman" w:cs="Times New Roman"/>
          <w:color w:val="000000"/>
          <w:sz w:val="24"/>
          <w:szCs w:val="24"/>
        </w:rPr>
        <w:br/>
      </w:r>
      <w:r w:rsidRPr="004C11AB">
        <w:rPr>
          <w:rFonts w:eastAsia="Times New Roman" w:cs="Times New Roman"/>
          <w:color w:val="000000"/>
          <w:sz w:val="24"/>
          <w:szCs w:val="24"/>
        </w:rPr>
        <w:br/>
        <w:t>Some potential impacts include:</w:t>
      </w:r>
      <w:r w:rsidRPr="004C11AB">
        <w:rPr>
          <w:rFonts w:eastAsia="Times New Roman" w:cs="Times New Roman"/>
          <w:color w:val="000000"/>
          <w:sz w:val="24"/>
          <w:szCs w:val="24"/>
        </w:rPr>
        <w:br/>
      </w:r>
      <w:r w:rsidRPr="004C11AB">
        <w:rPr>
          <w:rFonts w:eastAsia="Times New Roman" w:cs="Times New Roman"/>
          <w:color w:val="000000"/>
          <w:sz w:val="24"/>
          <w:szCs w:val="24"/>
        </w:rPr>
        <w:br/>
        <w:t>• Human threats, such as an unauthorized user who can vandalize or compromise the confidentiality, availability, and integrity of ePHI. Unauthorized disclosure, loss, or theft of ePHI can lead to identity theft.</w:t>
      </w:r>
    </w:p>
    <w:p w14:paraId="1C984CF3" w14:textId="77777777" w:rsidR="007F41E1" w:rsidRPr="004C11AB" w:rsidRDefault="007F41E1" w:rsidP="007F41E1">
      <w:pPr>
        <w:spacing w:after="0" w:line="240" w:lineRule="auto"/>
        <w:rPr>
          <w:rFonts w:eastAsia="Times New Roman" w:cstheme="minorHAnsi"/>
          <w:bCs/>
          <w:i/>
          <w:sz w:val="24"/>
          <w:szCs w:val="24"/>
        </w:rPr>
      </w:pPr>
    </w:p>
    <w:p w14:paraId="19CCBCD4" w14:textId="77777777" w:rsidR="007F41E1" w:rsidRPr="004C11AB" w:rsidRDefault="007F41E1" w:rsidP="007F41E1">
      <w:pPr>
        <w:spacing w:after="0" w:line="240" w:lineRule="auto"/>
        <w:rPr>
          <w:rFonts w:eastAsia="Times New Roman" w:cstheme="minorHAnsi"/>
          <w:bCs/>
          <w:i/>
          <w:sz w:val="24"/>
          <w:szCs w:val="24"/>
        </w:rPr>
      </w:pPr>
      <w:r w:rsidRPr="004C11AB">
        <w:rPr>
          <w:rFonts w:eastAsia="Times New Roman" w:cstheme="minorHAnsi"/>
          <w:bCs/>
          <w:i/>
          <w:sz w:val="24"/>
          <w:szCs w:val="24"/>
        </w:rPr>
        <w:t>Examples of Safeguards:</w:t>
      </w:r>
      <w:r w:rsidR="00FA0D0B" w:rsidRPr="004C11AB">
        <w:rPr>
          <w:rFonts w:eastAsia="Times New Roman" w:cstheme="minorHAnsi"/>
          <w:bCs/>
          <w:i/>
          <w:sz w:val="24"/>
          <w:szCs w:val="24"/>
        </w:rPr>
        <w:t xml:space="preserve"> </w:t>
      </w:r>
    </w:p>
    <w:p w14:paraId="5E74CD7B" w14:textId="77777777" w:rsidR="007F41E1" w:rsidRPr="004C11AB" w:rsidRDefault="001A34AC" w:rsidP="007F41E1">
      <w:pPr>
        <w:spacing w:after="0" w:line="240" w:lineRule="auto"/>
        <w:rPr>
          <w:rFonts w:eastAsia="Times New Roman" w:cstheme="minorHAnsi"/>
          <w:bCs/>
          <w:sz w:val="24"/>
          <w:szCs w:val="24"/>
        </w:rPr>
      </w:pPr>
      <w:r w:rsidRPr="004C11AB">
        <w:rPr>
          <w:rFonts w:eastAsia="Times New Roman" w:cstheme="minorHAnsi"/>
          <w:bCs/>
          <w:sz w:val="24"/>
          <w:szCs w:val="24"/>
        </w:rPr>
        <w:t>Below are some potential safeguards to use against possible threats/vulnerabilities. NOTE: The safeguards you choose will depend on the degree of risk</w:t>
      </w:r>
      <w:r w:rsidR="007F41E1" w:rsidRPr="004C11AB">
        <w:rPr>
          <w:rFonts w:eastAsia="Times New Roman" w:cstheme="minorHAnsi"/>
          <w:bCs/>
          <w:sz w:val="24"/>
          <w:szCs w:val="24"/>
        </w:rPr>
        <w:t xml:space="preserve"> and the potential harm that the threat/vulnerability poses to you and the individuals who are the subjects of the ePHI.</w:t>
      </w:r>
    </w:p>
    <w:p w14:paraId="41FBD7ED" w14:textId="77777777" w:rsidR="007F41E1" w:rsidRPr="004C11AB" w:rsidRDefault="007F41E1" w:rsidP="007F41E1">
      <w:pPr>
        <w:rPr>
          <w:sz w:val="24"/>
          <w:szCs w:val="24"/>
        </w:rPr>
      </w:pPr>
    </w:p>
    <w:p w14:paraId="75977CAE" w14:textId="77777777" w:rsidR="007F41E1" w:rsidRPr="004C11AB" w:rsidRDefault="007F41E1" w:rsidP="007F41E1">
      <w:pPr>
        <w:rPr>
          <w:rFonts w:eastAsia="Times New Roman" w:cs="Times New Roman"/>
          <w:color w:val="000000"/>
          <w:sz w:val="24"/>
          <w:szCs w:val="24"/>
        </w:rPr>
      </w:pPr>
      <w:r w:rsidRPr="004C11AB">
        <w:rPr>
          <w:rFonts w:eastAsia="Times New Roman" w:cs="Times New Roman"/>
          <w:color w:val="000000"/>
          <w:sz w:val="24"/>
          <w:szCs w:val="24"/>
        </w:rPr>
        <w:t>Limit access to your practice’s office and other locations where ePHI is located to only those workforce members and third parties who require access to do their jobs. [45 CFR §164.310(a)(1)]</w:t>
      </w:r>
      <w:r w:rsidRPr="004C11AB">
        <w:rPr>
          <w:rFonts w:eastAsia="Times New Roman" w:cs="Times New Roman"/>
          <w:color w:val="000000"/>
          <w:sz w:val="24"/>
          <w:szCs w:val="24"/>
        </w:rPr>
        <w:br/>
      </w:r>
      <w:r w:rsidRPr="004C11AB">
        <w:rPr>
          <w:rFonts w:eastAsia="Times New Roman" w:cs="Times New Roman"/>
          <w:color w:val="000000"/>
          <w:sz w:val="24"/>
          <w:szCs w:val="24"/>
        </w:rPr>
        <w:br/>
        <w:t>Create and maintain facility access control policies and procedures. Limit physical access to only workforce members, business associates, patients, and other known visitors. Establish physical access control procedures to change combinations and keys at regular intervals and/or when keys are lost, combinations are compromised, or individuals are transferred or terminated.</w:t>
      </w:r>
      <w:r w:rsidRPr="004C11AB">
        <w:rPr>
          <w:rFonts w:eastAsia="Times New Roman" w:cs="Times New Roman"/>
          <w:color w:val="000000"/>
          <w:sz w:val="24"/>
          <w:szCs w:val="24"/>
        </w:rPr>
        <w:br/>
        <w:t>[NIST SP 800-53 PE-3]</w:t>
      </w:r>
    </w:p>
    <w:p w14:paraId="4F971A64" w14:textId="77777777" w:rsidR="00040D23" w:rsidRPr="004C11AB" w:rsidRDefault="00040D23" w:rsidP="007F41E1">
      <w:pPr>
        <w:rPr>
          <w:rFonts w:eastAsia="Times New Roman" w:cs="Times New Roman"/>
          <w:color w:val="000000"/>
          <w:sz w:val="24"/>
          <w:szCs w:val="24"/>
        </w:rPr>
      </w:pPr>
    </w:p>
    <w:p w14:paraId="72DC5FD7" w14:textId="77777777" w:rsidR="001600D8" w:rsidRPr="004C11AB" w:rsidRDefault="00040D23" w:rsidP="001600D8">
      <w:pPr>
        <w:pStyle w:val="Heading1"/>
        <w:pBdr>
          <w:top w:val="single" w:sz="4" w:space="1" w:color="auto"/>
          <w:left w:val="single" w:sz="4" w:space="4" w:color="auto"/>
          <w:bottom w:val="single" w:sz="4" w:space="1" w:color="auto"/>
          <w:right w:val="single" w:sz="4" w:space="4" w:color="auto"/>
        </w:pBdr>
        <w:rPr>
          <w:rFonts w:eastAsia="Times New Roman"/>
        </w:rPr>
      </w:pPr>
      <w:bookmarkStart w:id="392" w:name="_Toc459630848"/>
      <w:r w:rsidRPr="004C11AB">
        <w:rPr>
          <w:b/>
        </w:rPr>
        <w:t>PH10</w:t>
      </w:r>
      <w:r w:rsidR="001600D8" w:rsidRPr="004C11AB">
        <w:rPr>
          <w:b/>
        </w:rPr>
        <w:t xml:space="preserve"> - </w:t>
      </w:r>
      <w:r w:rsidRPr="004C11AB">
        <w:rPr>
          <w:rFonts w:eastAsia="Times New Roman"/>
          <w:b/>
        </w:rPr>
        <w:t>§164.310(a)(2)(ii) Addressable</w:t>
      </w:r>
      <w:r w:rsidR="001600D8" w:rsidRPr="004C11AB">
        <w:rPr>
          <w:rFonts w:eastAsia="Times New Roman"/>
          <w:b/>
        </w:rPr>
        <w:t xml:space="preserve"> </w:t>
      </w:r>
      <w:r w:rsidR="001600D8" w:rsidRPr="004C11AB">
        <w:rPr>
          <w:rFonts w:eastAsia="Times New Roman"/>
        </w:rPr>
        <w:t>Do you have a written facility security plan?</w:t>
      </w:r>
      <w:bookmarkEnd w:id="392"/>
    </w:p>
    <w:p w14:paraId="0B55C26E" w14:textId="77777777" w:rsidR="00040D23" w:rsidRPr="0025622C" w:rsidRDefault="00040D23" w:rsidP="00040D23">
      <w:pPr>
        <w:pStyle w:val="ListParagraph"/>
        <w:numPr>
          <w:ilvl w:val="0"/>
          <w:numId w:val="9"/>
        </w:numPr>
        <w:rPr>
          <w:rFonts w:eastAsia="Times New Roman" w:cs="Times New Roman"/>
          <w:b/>
          <w:color w:val="000000"/>
          <w:sz w:val="24"/>
          <w:szCs w:val="24"/>
          <w:rPrChange w:id="393" w:author="Hareesh Ganesan" w:date="2016-10-21T11:07:00Z">
            <w:rPr>
              <w:rFonts w:eastAsia="Times New Roman" w:cs="Times New Roman"/>
              <w:color w:val="000000"/>
              <w:sz w:val="24"/>
              <w:szCs w:val="24"/>
            </w:rPr>
          </w:rPrChange>
        </w:rPr>
      </w:pPr>
      <w:r w:rsidRPr="0025622C">
        <w:rPr>
          <w:rFonts w:eastAsia="Times New Roman" w:cs="Times New Roman"/>
          <w:b/>
          <w:color w:val="000000"/>
          <w:sz w:val="24"/>
          <w:szCs w:val="24"/>
          <w:rPrChange w:id="394" w:author="Hareesh Ganesan" w:date="2016-10-21T11:07:00Z">
            <w:rPr>
              <w:rFonts w:eastAsia="Times New Roman" w:cs="Times New Roman"/>
              <w:color w:val="000000"/>
              <w:sz w:val="24"/>
              <w:szCs w:val="24"/>
            </w:rPr>
          </w:rPrChange>
        </w:rPr>
        <w:t>Yes</w:t>
      </w:r>
    </w:p>
    <w:p w14:paraId="7410AB3B" w14:textId="77777777" w:rsidR="00040D23" w:rsidRPr="004C11AB" w:rsidRDefault="00040D23" w:rsidP="00040D23">
      <w:pPr>
        <w:pStyle w:val="ListParagraph"/>
        <w:numPr>
          <w:ilvl w:val="0"/>
          <w:numId w:val="1"/>
        </w:numPr>
        <w:rPr>
          <w:rFonts w:eastAsia="Times New Roman" w:cs="Times New Roman"/>
          <w:color w:val="000000"/>
          <w:sz w:val="24"/>
          <w:szCs w:val="24"/>
        </w:rPr>
      </w:pPr>
      <w:r w:rsidRPr="004C11AB">
        <w:rPr>
          <w:rFonts w:eastAsia="Times New Roman" w:cs="Times New Roman"/>
          <w:color w:val="000000"/>
          <w:sz w:val="24"/>
          <w:szCs w:val="24"/>
        </w:rPr>
        <w:t>No</w:t>
      </w:r>
    </w:p>
    <w:p w14:paraId="3E85FC42" w14:textId="77777777" w:rsidR="00040D23" w:rsidRPr="004C11AB" w:rsidRDefault="00040D23" w:rsidP="00040D23">
      <w:pPr>
        <w:rPr>
          <w:sz w:val="24"/>
          <w:szCs w:val="24"/>
        </w:rPr>
      </w:pPr>
      <w:r w:rsidRPr="004C11AB">
        <w:rPr>
          <w:b/>
          <w:sz w:val="24"/>
          <w:szCs w:val="24"/>
        </w:rPr>
        <w:t>If no</w:t>
      </w:r>
      <w:r w:rsidRPr="004C11AB">
        <w:rPr>
          <w:sz w:val="24"/>
          <w:szCs w:val="24"/>
        </w:rPr>
        <w:t>, please select from the following:</w:t>
      </w:r>
    </w:p>
    <w:p w14:paraId="352B3357" w14:textId="77777777" w:rsidR="00040D23" w:rsidRPr="004C11AB" w:rsidRDefault="00040D23" w:rsidP="00040D23">
      <w:pPr>
        <w:pStyle w:val="ListParagraph"/>
        <w:numPr>
          <w:ilvl w:val="0"/>
          <w:numId w:val="2"/>
        </w:numPr>
        <w:rPr>
          <w:sz w:val="24"/>
          <w:szCs w:val="24"/>
        </w:rPr>
      </w:pPr>
      <w:r w:rsidRPr="004C11AB">
        <w:rPr>
          <w:sz w:val="24"/>
          <w:szCs w:val="24"/>
        </w:rPr>
        <w:t>Cost</w:t>
      </w:r>
    </w:p>
    <w:p w14:paraId="555D4F65" w14:textId="77777777" w:rsidR="00040D23" w:rsidRPr="004C11AB" w:rsidRDefault="00040D23" w:rsidP="00040D23">
      <w:pPr>
        <w:pStyle w:val="ListParagraph"/>
        <w:numPr>
          <w:ilvl w:val="0"/>
          <w:numId w:val="2"/>
        </w:numPr>
        <w:rPr>
          <w:sz w:val="24"/>
          <w:szCs w:val="24"/>
        </w:rPr>
      </w:pPr>
      <w:r w:rsidRPr="004C11AB">
        <w:rPr>
          <w:sz w:val="24"/>
          <w:szCs w:val="24"/>
        </w:rPr>
        <w:t>Practice Size</w:t>
      </w:r>
    </w:p>
    <w:p w14:paraId="77BBB7C5" w14:textId="77777777" w:rsidR="00040D23" w:rsidRPr="004C11AB" w:rsidRDefault="00040D23" w:rsidP="00040D23">
      <w:pPr>
        <w:pStyle w:val="ListParagraph"/>
        <w:numPr>
          <w:ilvl w:val="0"/>
          <w:numId w:val="2"/>
        </w:numPr>
        <w:rPr>
          <w:sz w:val="24"/>
          <w:szCs w:val="24"/>
        </w:rPr>
      </w:pPr>
      <w:r w:rsidRPr="004C11AB">
        <w:rPr>
          <w:sz w:val="24"/>
          <w:szCs w:val="24"/>
        </w:rPr>
        <w:t>Complexity</w:t>
      </w:r>
    </w:p>
    <w:p w14:paraId="7785F7D9" w14:textId="77777777" w:rsidR="00040D23" w:rsidRPr="004C11AB" w:rsidRDefault="00040D23" w:rsidP="00040D23">
      <w:pPr>
        <w:pStyle w:val="ListParagraph"/>
        <w:numPr>
          <w:ilvl w:val="0"/>
          <w:numId w:val="2"/>
        </w:numPr>
        <w:rPr>
          <w:sz w:val="24"/>
          <w:szCs w:val="24"/>
        </w:rPr>
      </w:pPr>
      <w:r w:rsidRPr="004C11AB">
        <w:rPr>
          <w:sz w:val="24"/>
          <w:szCs w:val="24"/>
        </w:rPr>
        <w:t>Alternate Solution</w:t>
      </w:r>
    </w:p>
    <w:p w14:paraId="698246A0" w14:textId="77777777" w:rsidR="00040D23" w:rsidRPr="004C11AB" w:rsidRDefault="00A36F05" w:rsidP="00040D23">
      <w:pPr>
        <w:rPr>
          <w:sz w:val="24"/>
          <w:szCs w:val="24"/>
        </w:rPr>
      </w:pPr>
      <w:r w:rsidRPr="004C11AB">
        <w:rPr>
          <w:sz w:val="24"/>
          <w:szCs w:val="24"/>
        </w:rPr>
        <w:t>Please d</w:t>
      </w:r>
      <w:r w:rsidR="00040D23" w:rsidRPr="004C11AB">
        <w:rPr>
          <w:sz w:val="24"/>
          <w:szCs w:val="24"/>
        </w:rPr>
        <w:t xml:space="preserve">etail your current </w:t>
      </w:r>
      <w:r w:rsidRPr="004C11AB">
        <w:rPr>
          <w:sz w:val="24"/>
          <w:szCs w:val="24"/>
        </w:rPr>
        <w:t>a</w:t>
      </w:r>
      <w:r w:rsidR="00040D23" w:rsidRPr="004C11AB">
        <w:rPr>
          <w:sz w:val="24"/>
          <w:szCs w:val="24"/>
        </w:rPr>
        <w:t>ctivities:</w:t>
      </w:r>
    </w:p>
    <w:tbl>
      <w:tblPr>
        <w:tblStyle w:val="TableGrid"/>
        <w:tblW w:w="0" w:type="auto"/>
        <w:tblLook w:val="04A0" w:firstRow="1" w:lastRow="0" w:firstColumn="1" w:lastColumn="0" w:noHBand="0" w:noVBand="1"/>
      </w:tblPr>
      <w:tblGrid>
        <w:gridCol w:w="9576"/>
      </w:tblGrid>
      <w:tr w:rsidR="00040D23" w:rsidRPr="004C11AB" w14:paraId="73424096" w14:textId="77777777" w:rsidTr="00040D23">
        <w:tc>
          <w:tcPr>
            <w:tcW w:w="9576" w:type="dxa"/>
          </w:tcPr>
          <w:p w14:paraId="45DC5FA3" w14:textId="77777777" w:rsidR="0025622C" w:rsidRPr="0025622C" w:rsidRDefault="0025622C" w:rsidP="0025622C">
            <w:pPr>
              <w:rPr>
                <w:ins w:id="395" w:author="Hareesh Ganesan" w:date="2016-10-21T11:07:00Z"/>
                <w:sz w:val="24"/>
                <w:szCs w:val="24"/>
              </w:rPr>
            </w:pPr>
            <w:ins w:id="396" w:author="Hareesh Ganesan" w:date="2016-10-21T11:07:00Z">
              <w:r w:rsidRPr="0025622C">
                <w:rPr>
                  <w:sz w:val="24"/>
                  <w:szCs w:val="24"/>
                </w:rPr>
                <w:t># Facility Access Policy</w:t>
              </w:r>
            </w:ins>
          </w:p>
          <w:p w14:paraId="324DBF31" w14:textId="77777777" w:rsidR="0025622C" w:rsidRPr="0025622C" w:rsidRDefault="0025622C" w:rsidP="0025622C">
            <w:pPr>
              <w:rPr>
                <w:ins w:id="397" w:author="Hareesh Ganesan" w:date="2016-10-21T11:07:00Z"/>
                <w:sz w:val="24"/>
                <w:szCs w:val="24"/>
              </w:rPr>
            </w:pPr>
          </w:p>
          <w:p w14:paraId="6BAC7F82" w14:textId="77777777" w:rsidR="0025622C" w:rsidRPr="0025622C" w:rsidRDefault="0025622C" w:rsidP="0025622C">
            <w:pPr>
              <w:rPr>
                <w:ins w:id="398" w:author="Hareesh Ganesan" w:date="2016-10-21T11:07:00Z"/>
                <w:sz w:val="24"/>
                <w:szCs w:val="24"/>
              </w:rPr>
            </w:pPr>
            <w:ins w:id="399" w:author="Hareesh Ganesan" w:date="2016-10-21T11:07:00Z">
              <w:r w:rsidRPr="0025622C">
                <w:rPr>
                  <w:sz w:val="24"/>
                  <w:szCs w:val="24"/>
                </w:rPr>
                <w:t>TowerView Health works with Subcontractors to assure restriction of physical access to systems used as part of the TowerView Health Platform. TowerView Health and its Subcontractors control access to the physical buildings/facilities that house these systems/applications, or in which TowerView Health workforce members operate, in accordance to the HIPAA Security Rule 164.310 and its implementation specifications. Physical Access to all of TowerView Health facilities is limited to only those authorized in this policy. In an effort to safeguard ePHi from unauthorized access, tampering, and theft, access is allowed to areas only to those persons authorized to be in them and with escorts for unauthorized persons. All workforce members are responsible for reporting an incident of unauthorized visitor and/or unauthorized access to TowerView Health’s facility.</w:t>
              </w:r>
            </w:ins>
          </w:p>
          <w:p w14:paraId="53A48DB8" w14:textId="77777777" w:rsidR="0025622C" w:rsidRPr="0025622C" w:rsidRDefault="0025622C" w:rsidP="0025622C">
            <w:pPr>
              <w:rPr>
                <w:ins w:id="400" w:author="Hareesh Ganesan" w:date="2016-10-21T11:07:00Z"/>
                <w:sz w:val="24"/>
                <w:szCs w:val="24"/>
              </w:rPr>
            </w:pPr>
          </w:p>
          <w:p w14:paraId="6ADDB078" w14:textId="77777777" w:rsidR="0025622C" w:rsidRPr="0025622C" w:rsidRDefault="0025622C" w:rsidP="0025622C">
            <w:pPr>
              <w:rPr>
                <w:ins w:id="401" w:author="Hareesh Ganesan" w:date="2016-10-21T11:07:00Z"/>
                <w:sz w:val="24"/>
                <w:szCs w:val="24"/>
              </w:rPr>
            </w:pPr>
            <w:ins w:id="402" w:author="Hareesh Ganesan" w:date="2016-10-21T11:07:00Z">
              <w:r w:rsidRPr="0025622C">
                <w:rPr>
                  <w:sz w:val="24"/>
                  <w:szCs w:val="24"/>
                </w:rPr>
                <w:t>Of note, TowerView Health does not have ready access to ePHI, it provides cloud-based, compliant infrastructure to covered entities and business associates. TowerView Health does not physically house any systems used by its Platform in TowerView Health facilities. Physical security of our Platform servers is outlined [here](https://d0.awsstatic.com/whitepapers/compliance/soc3_amazon_web_services.pdf).</w:t>
              </w:r>
            </w:ins>
          </w:p>
          <w:p w14:paraId="55C7E99F" w14:textId="77777777" w:rsidR="0025622C" w:rsidRPr="0025622C" w:rsidRDefault="0025622C" w:rsidP="0025622C">
            <w:pPr>
              <w:rPr>
                <w:ins w:id="403" w:author="Hareesh Ganesan" w:date="2016-10-21T11:07:00Z"/>
                <w:sz w:val="24"/>
                <w:szCs w:val="24"/>
              </w:rPr>
            </w:pPr>
          </w:p>
          <w:p w14:paraId="715A66AE" w14:textId="77777777" w:rsidR="0025622C" w:rsidRPr="0025622C" w:rsidRDefault="0025622C" w:rsidP="0025622C">
            <w:pPr>
              <w:rPr>
                <w:ins w:id="404" w:author="Hareesh Ganesan" w:date="2016-10-21T11:07:00Z"/>
                <w:sz w:val="24"/>
                <w:szCs w:val="24"/>
              </w:rPr>
            </w:pPr>
            <w:ins w:id="405" w:author="Hareesh Ganesan" w:date="2016-10-21T11:07:00Z">
              <w:r w:rsidRPr="0025622C">
                <w:rPr>
                  <w:sz w:val="24"/>
                  <w:szCs w:val="24"/>
                </w:rPr>
                <w:t>## Applicable Standards from the HITRUST Common Security Framework</w:t>
              </w:r>
            </w:ins>
          </w:p>
          <w:p w14:paraId="34220CF5" w14:textId="77777777" w:rsidR="0025622C" w:rsidRPr="0025622C" w:rsidRDefault="0025622C" w:rsidP="0025622C">
            <w:pPr>
              <w:rPr>
                <w:ins w:id="406" w:author="Hareesh Ganesan" w:date="2016-10-21T11:07:00Z"/>
                <w:sz w:val="24"/>
                <w:szCs w:val="24"/>
              </w:rPr>
            </w:pPr>
          </w:p>
          <w:p w14:paraId="1957F4A3" w14:textId="77777777" w:rsidR="0025622C" w:rsidRPr="0025622C" w:rsidRDefault="0025622C" w:rsidP="0025622C">
            <w:pPr>
              <w:rPr>
                <w:ins w:id="407" w:author="Hareesh Ganesan" w:date="2016-10-21T11:07:00Z"/>
                <w:sz w:val="24"/>
                <w:szCs w:val="24"/>
              </w:rPr>
            </w:pPr>
            <w:ins w:id="408" w:author="Hareesh Ganesan" w:date="2016-10-21T11:07:00Z">
              <w:r w:rsidRPr="0025622C">
                <w:rPr>
                  <w:sz w:val="24"/>
                  <w:szCs w:val="24"/>
                </w:rPr>
                <w:t>* 08.b - Physical Entry Controls</w:t>
              </w:r>
            </w:ins>
          </w:p>
          <w:p w14:paraId="5E50DEB0" w14:textId="77777777" w:rsidR="0025622C" w:rsidRPr="0025622C" w:rsidRDefault="0025622C" w:rsidP="0025622C">
            <w:pPr>
              <w:rPr>
                <w:ins w:id="409" w:author="Hareesh Ganesan" w:date="2016-10-21T11:07:00Z"/>
                <w:sz w:val="24"/>
                <w:szCs w:val="24"/>
              </w:rPr>
            </w:pPr>
            <w:ins w:id="410" w:author="Hareesh Ganesan" w:date="2016-10-21T11:07:00Z">
              <w:r w:rsidRPr="0025622C">
                <w:rPr>
                  <w:sz w:val="24"/>
                  <w:szCs w:val="24"/>
                </w:rPr>
                <w:t>* 08.d - Protecting Against External and Environmental Threats</w:t>
              </w:r>
            </w:ins>
          </w:p>
          <w:p w14:paraId="5F7BFF18" w14:textId="77777777" w:rsidR="0025622C" w:rsidRPr="0025622C" w:rsidRDefault="0025622C" w:rsidP="0025622C">
            <w:pPr>
              <w:rPr>
                <w:ins w:id="411" w:author="Hareesh Ganesan" w:date="2016-10-21T11:07:00Z"/>
                <w:sz w:val="24"/>
                <w:szCs w:val="24"/>
              </w:rPr>
            </w:pPr>
            <w:ins w:id="412" w:author="Hareesh Ganesan" w:date="2016-10-21T11:07:00Z">
              <w:r w:rsidRPr="0025622C">
                <w:rPr>
                  <w:sz w:val="24"/>
                  <w:szCs w:val="24"/>
                </w:rPr>
                <w:t>* 08.j - Equipment Maintenance</w:t>
              </w:r>
            </w:ins>
          </w:p>
          <w:p w14:paraId="32F630E8" w14:textId="77777777" w:rsidR="0025622C" w:rsidRPr="0025622C" w:rsidRDefault="0025622C" w:rsidP="0025622C">
            <w:pPr>
              <w:rPr>
                <w:ins w:id="413" w:author="Hareesh Ganesan" w:date="2016-10-21T11:07:00Z"/>
                <w:sz w:val="24"/>
                <w:szCs w:val="24"/>
              </w:rPr>
            </w:pPr>
            <w:ins w:id="414" w:author="Hareesh Ganesan" w:date="2016-10-21T11:07:00Z">
              <w:r w:rsidRPr="0025622C">
                <w:rPr>
                  <w:sz w:val="24"/>
                  <w:szCs w:val="24"/>
                </w:rPr>
                <w:t>* 08.l - Secure Disposal or Re-Use of Equipment</w:t>
              </w:r>
            </w:ins>
          </w:p>
          <w:p w14:paraId="29BF116B" w14:textId="77777777" w:rsidR="0025622C" w:rsidRPr="0025622C" w:rsidRDefault="0025622C" w:rsidP="0025622C">
            <w:pPr>
              <w:rPr>
                <w:ins w:id="415" w:author="Hareesh Ganesan" w:date="2016-10-21T11:07:00Z"/>
                <w:sz w:val="24"/>
                <w:szCs w:val="24"/>
              </w:rPr>
            </w:pPr>
            <w:ins w:id="416" w:author="Hareesh Ganesan" w:date="2016-10-21T11:07:00Z">
              <w:r w:rsidRPr="0025622C">
                <w:rPr>
                  <w:sz w:val="24"/>
                  <w:szCs w:val="24"/>
                </w:rPr>
                <w:t>* 09.p - Disposal of Media</w:t>
              </w:r>
            </w:ins>
          </w:p>
          <w:p w14:paraId="220C073F" w14:textId="77777777" w:rsidR="0025622C" w:rsidRPr="0025622C" w:rsidRDefault="0025622C" w:rsidP="0025622C">
            <w:pPr>
              <w:rPr>
                <w:ins w:id="417" w:author="Hareesh Ganesan" w:date="2016-10-21T11:07:00Z"/>
                <w:sz w:val="24"/>
                <w:szCs w:val="24"/>
              </w:rPr>
            </w:pPr>
          </w:p>
          <w:p w14:paraId="427EB967" w14:textId="77777777" w:rsidR="0025622C" w:rsidRPr="0025622C" w:rsidRDefault="0025622C" w:rsidP="0025622C">
            <w:pPr>
              <w:rPr>
                <w:ins w:id="418" w:author="Hareesh Ganesan" w:date="2016-10-21T11:07:00Z"/>
                <w:sz w:val="24"/>
                <w:szCs w:val="24"/>
              </w:rPr>
            </w:pPr>
            <w:ins w:id="419" w:author="Hareesh Ganesan" w:date="2016-10-21T11:07:00Z">
              <w:r w:rsidRPr="0025622C">
                <w:rPr>
                  <w:sz w:val="24"/>
                  <w:szCs w:val="24"/>
                </w:rPr>
                <w:t>## Applicable Standards from the HIPAA Security Rule</w:t>
              </w:r>
            </w:ins>
          </w:p>
          <w:p w14:paraId="129B8321" w14:textId="77777777" w:rsidR="0025622C" w:rsidRPr="0025622C" w:rsidRDefault="0025622C" w:rsidP="0025622C">
            <w:pPr>
              <w:rPr>
                <w:ins w:id="420" w:author="Hareesh Ganesan" w:date="2016-10-21T11:07:00Z"/>
                <w:sz w:val="24"/>
                <w:szCs w:val="24"/>
              </w:rPr>
            </w:pPr>
          </w:p>
          <w:p w14:paraId="7302533D" w14:textId="77777777" w:rsidR="0025622C" w:rsidRPr="0025622C" w:rsidRDefault="0025622C" w:rsidP="0025622C">
            <w:pPr>
              <w:rPr>
                <w:ins w:id="421" w:author="Hareesh Ganesan" w:date="2016-10-21T11:07:00Z"/>
                <w:sz w:val="24"/>
                <w:szCs w:val="24"/>
              </w:rPr>
            </w:pPr>
            <w:ins w:id="422" w:author="Hareesh Ganesan" w:date="2016-10-21T11:07:00Z">
              <w:r w:rsidRPr="0025622C">
                <w:rPr>
                  <w:sz w:val="24"/>
                  <w:szCs w:val="24"/>
                </w:rPr>
                <w:t>* 164.310(a)(2)(ii) Facility Security Plan</w:t>
              </w:r>
            </w:ins>
          </w:p>
          <w:p w14:paraId="3B404B96" w14:textId="77777777" w:rsidR="0025622C" w:rsidRPr="0025622C" w:rsidRDefault="0025622C" w:rsidP="0025622C">
            <w:pPr>
              <w:rPr>
                <w:ins w:id="423" w:author="Hareesh Ganesan" w:date="2016-10-21T11:07:00Z"/>
                <w:sz w:val="24"/>
                <w:szCs w:val="24"/>
              </w:rPr>
            </w:pPr>
            <w:ins w:id="424" w:author="Hareesh Ganesan" w:date="2016-10-21T11:07:00Z">
              <w:r w:rsidRPr="0025622C">
                <w:rPr>
                  <w:sz w:val="24"/>
                  <w:szCs w:val="24"/>
                </w:rPr>
                <w:t>* 164.310(a)(2)(iii) Access Control &amp; Validation Procedures</w:t>
              </w:r>
            </w:ins>
          </w:p>
          <w:p w14:paraId="2CA0A038" w14:textId="77777777" w:rsidR="0025622C" w:rsidRPr="0025622C" w:rsidRDefault="0025622C" w:rsidP="0025622C">
            <w:pPr>
              <w:rPr>
                <w:ins w:id="425" w:author="Hareesh Ganesan" w:date="2016-10-21T11:07:00Z"/>
                <w:sz w:val="24"/>
                <w:szCs w:val="24"/>
              </w:rPr>
            </w:pPr>
            <w:ins w:id="426" w:author="Hareesh Ganesan" w:date="2016-10-21T11:07:00Z">
              <w:r w:rsidRPr="0025622C">
                <w:rPr>
                  <w:sz w:val="24"/>
                  <w:szCs w:val="24"/>
                </w:rPr>
                <w:t>* 164.310(b-c) Workstation Use &amp; Security</w:t>
              </w:r>
            </w:ins>
          </w:p>
          <w:p w14:paraId="292F5F4F" w14:textId="77777777" w:rsidR="0025622C" w:rsidRPr="0025622C" w:rsidRDefault="0025622C" w:rsidP="0025622C">
            <w:pPr>
              <w:rPr>
                <w:ins w:id="427" w:author="Hareesh Ganesan" w:date="2016-10-21T11:07:00Z"/>
                <w:sz w:val="24"/>
                <w:szCs w:val="24"/>
              </w:rPr>
            </w:pPr>
          </w:p>
          <w:p w14:paraId="196820CF" w14:textId="77777777" w:rsidR="0025622C" w:rsidRPr="0025622C" w:rsidRDefault="0025622C" w:rsidP="0025622C">
            <w:pPr>
              <w:rPr>
                <w:ins w:id="428" w:author="Hareesh Ganesan" w:date="2016-10-21T11:07:00Z"/>
                <w:sz w:val="24"/>
                <w:szCs w:val="24"/>
              </w:rPr>
            </w:pPr>
            <w:ins w:id="429" w:author="Hareesh Ganesan" w:date="2016-10-21T11:07:00Z">
              <w:r w:rsidRPr="0025622C">
                <w:rPr>
                  <w:sz w:val="24"/>
                  <w:szCs w:val="24"/>
                </w:rPr>
                <w:t>## TowerView Health-controlled Facility Access Policies</w:t>
              </w:r>
            </w:ins>
          </w:p>
          <w:p w14:paraId="4ABF6723" w14:textId="77777777" w:rsidR="0025622C" w:rsidRPr="0025622C" w:rsidRDefault="0025622C" w:rsidP="0025622C">
            <w:pPr>
              <w:rPr>
                <w:ins w:id="430" w:author="Hareesh Ganesan" w:date="2016-10-21T11:07:00Z"/>
                <w:sz w:val="24"/>
                <w:szCs w:val="24"/>
              </w:rPr>
            </w:pPr>
          </w:p>
          <w:p w14:paraId="2BE47D90" w14:textId="77777777" w:rsidR="0025622C" w:rsidRPr="0025622C" w:rsidRDefault="0025622C" w:rsidP="0025622C">
            <w:pPr>
              <w:rPr>
                <w:ins w:id="431" w:author="Hareesh Ganesan" w:date="2016-10-21T11:07:00Z"/>
                <w:sz w:val="24"/>
                <w:szCs w:val="24"/>
              </w:rPr>
            </w:pPr>
            <w:ins w:id="432" w:author="Hareesh Ganesan" w:date="2016-10-21T11:07:00Z">
              <w:r w:rsidRPr="0025622C">
                <w:rPr>
                  <w:sz w:val="24"/>
                  <w:szCs w:val="24"/>
                </w:rPr>
                <w:t>1. Visitor and third party support access is recorded and supervised. All visitors are escorted.</w:t>
              </w:r>
            </w:ins>
          </w:p>
          <w:p w14:paraId="77B1BA9A" w14:textId="77777777" w:rsidR="0025622C" w:rsidRPr="0025622C" w:rsidRDefault="0025622C" w:rsidP="0025622C">
            <w:pPr>
              <w:rPr>
                <w:ins w:id="433" w:author="Hareesh Ganesan" w:date="2016-10-21T11:07:00Z"/>
                <w:sz w:val="24"/>
                <w:szCs w:val="24"/>
              </w:rPr>
            </w:pPr>
            <w:ins w:id="434" w:author="Hareesh Ganesan" w:date="2016-10-21T11:07:00Z">
              <w:r w:rsidRPr="0025622C">
                <w:rPr>
                  <w:sz w:val="24"/>
                  <w:szCs w:val="24"/>
                </w:rPr>
                <w:t>2. Repairs are documented and the documentation is retained.</w:t>
              </w:r>
            </w:ins>
          </w:p>
          <w:p w14:paraId="7850961C" w14:textId="77777777" w:rsidR="0025622C" w:rsidRPr="0025622C" w:rsidRDefault="0025622C" w:rsidP="0025622C">
            <w:pPr>
              <w:rPr>
                <w:ins w:id="435" w:author="Hareesh Ganesan" w:date="2016-10-21T11:07:00Z"/>
                <w:sz w:val="24"/>
                <w:szCs w:val="24"/>
              </w:rPr>
            </w:pPr>
            <w:ins w:id="436" w:author="Hareesh Ganesan" w:date="2016-10-21T11:07:00Z">
              <w:r w:rsidRPr="0025622C">
                <w:rPr>
                  <w:sz w:val="24"/>
                  <w:szCs w:val="24"/>
                </w:rPr>
                <w:t>3. Fire extinguishers and detectors are installed according to applicable laws and regulations.</w:t>
              </w:r>
            </w:ins>
          </w:p>
          <w:p w14:paraId="469BAD3A" w14:textId="77777777" w:rsidR="0025622C" w:rsidRPr="0025622C" w:rsidRDefault="0025622C" w:rsidP="0025622C">
            <w:pPr>
              <w:rPr>
                <w:ins w:id="437" w:author="Hareesh Ganesan" w:date="2016-10-21T11:07:00Z"/>
                <w:sz w:val="24"/>
                <w:szCs w:val="24"/>
              </w:rPr>
            </w:pPr>
            <w:ins w:id="438" w:author="Hareesh Ganesan" w:date="2016-10-21T11:07:00Z">
              <w:r w:rsidRPr="0025622C">
                <w:rPr>
                  <w:sz w:val="24"/>
                  <w:szCs w:val="24"/>
                </w:rPr>
                <w:t>4. Maintenance is controlled and conducted by authorized personnel in accordance with supplier-recommended intervals, insurance policies and the organizations maintenance program.</w:t>
              </w:r>
            </w:ins>
          </w:p>
          <w:p w14:paraId="5D516A0D" w14:textId="77777777" w:rsidR="0025622C" w:rsidRPr="0025622C" w:rsidRDefault="0025622C" w:rsidP="0025622C">
            <w:pPr>
              <w:rPr>
                <w:ins w:id="439" w:author="Hareesh Ganesan" w:date="2016-10-21T11:07:00Z"/>
                <w:sz w:val="24"/>
                <w:szCs w:val="24"/>
              </w:rPr>
            </w:pPr>
            <w:ins w:id="440" w:author="Hareesh Ganesan" w:date="2016-10-21T11:07:00Z">
              <w:r w:rsidRPr="0025622C">
                <w:rPr>
                  <w:sz w:val="24"/>
                  <w:szCs w:val="24"/>
                </w:rPr>
                <w:t>5. Electronic and physical media containing covered information is securely destroyed (or the information securely removed) prior to disposal.</w:t>
              </w:r>
            </w:ins>
          </w:p>
          <w:p w14:paraId="175E68B7" w14:textId="77777777" w:rsidR="0025622C" w:rsidRPr="0025622C" w:rsidRDefault="0025622C" w:rsidP="0025622C">
            <w:pPr>
              <w:rPr>
                <w:ins w:id="441" w:author="Hareesh Ganesan" w:date="2016-10-21T11:07:00Z"/>
                <w:sz w:val="24"/>
                <w:szCs w:val="24"/>
              </w:rPr>
            </w:pPr>
            <w:ins w:id="442" w:author="Hareesh Ganesan" w:date="2016-10-21T11:07:00Z">
              <w:r w:rsidRPr="0025622C">
                <w:rPr>
                  <w:sz w:val="24"/>
                  <w:szCs w:val="24"/>
                </w:rPr>
                <w:t>6. The organization securely disposes media with sensitive information.</w:t>
              </w:r>
            </w:ins>
          </w:p>
          <w:p w14:paraId="1BE3EEDA" w14:textId="77777777" w:rsidR="0025622C" w:rsidRPr="0025622C" w:rsidRDefault="0025622C" w:rsidP="0025622C">
            <w:pPr>
              <w:rPr>
                <w:ins w:id="443" w:author="Hareesh Ganesan" w:date="2016-10-21T11:07:00Z"/>
                <w:sz w:val="24"/>
                <w:szCs w:val="24"/>
              </w:rPr>
            </w:pPr>
            <w:ins w:id="444" w:author="Hareesh Ganesan" w:date="2016-10-21T11:07:00Z">
              <w:r w:rsidRPr="0025622C">
                <w:rPr>
                  <w:sz w:val="24"/>
                  <w:szCs w:val="24"/>
                </w:rPr>
                <w:t>7. Physical access is restricted using smart locks that track all access.</w:t>
              </w:r>
            </w:ins>
          </w:p>
          <w:p w14:paraId="124EE7C8" w14:textId="77777777" w:rsidR="0025622C" w:rsidRPr="0025622C" w:rsidRDefault="0025622C" w:rsidP="0025622C">
            <w:pPr>
              <w:rPr>
                <w:ins w:id="445" w:author="Hareesh Ganesan" w:date="2016-10-21T11:07:00Z"/>
                <w:sz w:val="24"/>
                <w:szCs w:val="24"/>
              </w:rPr>
            </w:pPr>
            <w:ins w:id="446" w:author="Hareesh Ganesan" w:date="2016-10-21T11:07:00Z">
              <w:r w:rsidRPr="0025622C">
                <w:rPr>
                  <w:sz w:val="24"/>
                  <w:szCs w:val="24"/>
                </w:rPr>
                <w:tab/>
                <w:t>* Restricted areas and facilities are locked and when unattended (where feasible).</w:t>
              </w:r>
            </w:ins>
          </w:p>
          <w:p w14:paraId="781E9B2D" w14:textId="77777777" w:rsidR="0025622C" w:rsidRPr="0025622C" w:rsidRDefault="0025622C" w:rsidP="0025622C">
            <w:pPr>
              <w:rPr>
                <w:ins w:id="447" w:author="Hareesh Ganesan" w:date="2016-10-21T11:07:00Z"/>
                <w:sz w:val="24"/>
                <w:szCs w:val="24"/>
              </w:rPr>
            </w:pPr>
            <w:ins w:id="448" w:author="Hareesh Ganesan" w:date="2016-10-21T11:07:00Z">
              <w:r w:rsidRPr="0025622C">
                <w:rPr>
                  <w:sz w:val="24"/>
                  <w:szCs w:val="24"/>
                </w:rPr>
                <w:tab/>
                <w:t>* Only authorized workforce members receive access to restricted areas (as determined by the Security Officer).</w:t>
              </w:r>
            </w:ins>
          </w:p>
          <w:p w14:paraId="4933FE0A" w14:textId="77777777" w:rsidR="0025622C" w:rsidRPr="0025622C" w:rsidRDefault="0025622C" w:rsidP="0025622C">
            <w:pPr>
              <w:rPr>
                <w:ins w:id="449" w:author="Hareesh Ganesan" w:date="2016-10-21T11:07:00Z"/>
                <w:sz w:val="24"/>
                <w:szCs w:val="24"/>
              </w:rPr>
            </w:pPr>
            <w:ins w:id="450" w:author="Hareesh Ganesan" w:date="2016-10-21T11:07:00Z">
              <w:r w:rsidRPr="0025622C">
                <w:rPr>
                  <w:sz w:val="24"/>
                  <w:szCs w:val="24"/>
                </w:rPr>
                <w:tab/>
                <w:t>* Access and keys are revoked upon termination of workforce members.</w:t>
              </w:r>
            </w:ins>
          </w:p>
          <w:p w14:paraId="6AA5A6AA" w14:textId="77777777" w:rsidR="0025622C" w:rsidRPr="0025622C" w:rsidRDefault="0025622C" w:rsidP="0025622C">
            <w:pPr>
              <w:rPr>
                <w:ins w:id="451" w:author="Hareesh Ganesan" w:date="2016-10-21T11:07:00Z"/>
                <w:sz w:val="24"/>
                <w:szCs w:val="24"/>
              </w:rPr>
            </w:pPr>
            <w:ins w:id="452" w:author="Hareesh Ganesan" w:date="2016-10-21T11:07:00Z">
              <w:r w:rsidRPr="0025622C">
                <w:rPr>
                  <w:sz w:val="24"/>
                  <w:szCs w:val="24"/>
                </w:rPr>
                <w:tab/>
                <w:t>* Workforce members must report a lost and/or stolen key(s) to the Security Officer.</w:t>
              </w:r>
            </w:ins>
          </w:p>
          <w:p w14:paraId="6FF7AA36" w14:textId="77777777" w:rsidR="0025622C" w:rsidRPr="0025622C" w:rsidRDefault="0025622C" w:rsidP="0025622C">
            <w:pPr>
              <w:rPr>
                <w:ins w:id="453" w:author="Hareesh Ganesan" w:date="2016-10-21T11:07:00Z"/>
                <w:sz w:val="24"/>
                <w:szCs w:val="24"/>
              </w:rPr>
            </w:pPr>
            <w:ins w:id="454" w:author="Hareesh Ganesan" w:date="2016-10-21T11:07:00Z">
              <w:r w:rsidRPr="0025622C">
                <w:rPr>
                  <w:sz w:val="24"/>
                  <w:szCs w:val="24"/>
                </w:rPr>
                <w:tab/>
                <w:t>* The Security Officer facilitates the changing of the lock(s) within 7 days of a key being reported lost/stolen</w:t>
              </w:r>
            </w:ins>
          </w:p>
          <w:p w14:paraId="0B49CD63" w14:textId="77777777" w:rsidR="0025622C" w:rsidRPr="0025622C" w:rsidRDefault="0025622C" w:rsidP="0025622C">
            <w:pPr>
              <w:rPr>
                <w:ins w:id="455" w:author="Hareesh Ganesan" w:date="2016-10-21T11:07:00Z"/>
                <w:sz w:val="24"/>
                <w:szCs w:val="24"/>
              </w:rPr>
            </w:pPr>
            <w:ins w:id="456" w:author="Hareesh Ganesan" w:date="2016-10-21T11:07:00Z">
              <w:r w:rsidRPr="0025622C">
                <w:rPr>
                  <w:sz w:val="24"/>
                  <w:szCs w:val="24"/>
                </w:rPr>
                <w:t>8. Enforcement of Facility Access Policies</w:t>
              </w:r>
            </w:ins>
          </w:p>
          <w:p w14:paraId="2958F481" w14:textId="77777777" w:rsidR="0025622C" w:rsidRPr="0025622C" w:rsidRDefault="0025622C" w:rsidP="0025622C">
            <w:pPr>
              <w:rPr>
                <w:ins w:id="457" w:author="Hareesh Ganesan" w:date="2016-10-21T11:07:00Z"/>
                <w:sz w:val="24"/>
                <w:szCs w:val="24"/>
              </w:rPr>
            </w:pPr>
            <w:ins w:id="458" w:author="Hareesh Ganesan" w:date="2016-10-21T11:07:00Z">
              <w:r w:rsidRPr="0025622C">
                <w:rPr>
                  <w:sz w:val="24"/>
                  <w:szCs w:val="24"/>
                </w:rPr>
                <w:tab/>
                <w:t>* Report violations of this policy to the restricted area’s department team leader, supervisor, manager, or director, or the Privacy Officer.</w:t>
              </w:r>
            </w:ins>
          </w:p>
          <w:p w14:paraId="54A8D2C7" w14:textId="77777777" w:rsidR="0025622C" w:rsidRPr="0025622C" w:rsidRDefault="0025622C" w:rsidP="0025622C">
            <w:pPr>
              <w:rPr>
                <w:ins w:id="459" w:author="Hareesh Ganesan" w:date="2016-10-21T11:07:00Z"/>
                <w:sz w:val="24"/>
                <w:szCs w:val="24"/>
              </w:rPr>
            </w:pPr>
            <w:ins w:id="460" w:author="Hareesh Ganesan" w:date="2016-10-21T11:07:00Z">
              <w:r w:rsidRPr="0025622C">
                <w:rPr>
                  <w:sz w:val="24"/>
                  <w:szCs w:val="24"/>
                </w:rPr>
                <w:tab/>
                <w:t>* Workforce members in violation of this policy are subject to disciplinary action, up to and including termination.</w:t>
              </w:r>
            </w:ins>
          </w:p>
          <w:p w14:paraId="6BAAF4EE" w14:textId="77777777" w:rsidR="0025622C" w:rsidRPr="0025622C" w:rsidRDefault="0025622C" w:rsidP="0025622C">
            <w:pPr>
              <w:rPr>
                <w:ins w:id="461" w:author="Hareesh Ganesan" w:date="2016-10-21T11:07:00Z"/>
                <w:sz w:val="24"/>
                <w:szCs w:val="24"/>
              </w:rPr>
            </w:pPr>
            <w:ins w:id="462" w:author="Hareesh Ganesan" w:date="2016-10-21T11:07:00Z">
              <w:r w:rsidRPr="0025622C">
                <w:rPr>
                  <w:sz w:val="24"/>
                  <w:szCs w:val="24"/>
                </w:rPr>
                <w:tab/>
                <w:t xml:space="preserve">* Visitors in violation of this policy are subject to loss of vendor privileges and/or termination of services from TowerView Health. </w:t>
              </w:r>
            </w:ins>
          </w:p>
          <w:p w14:paraId="18834A18" w14:textId="77777777" w:rsidR="0025622C" w:rsidRPr="0025622C" w:rsidRDefault="0025622C" w:rsidP="0025622C">
            <w:pPr>
              <w:rPr>
                <w:ins w:id="463" w:author="Hareesh Ganesan" w:date="2016-10-21T11:07:00Z"/>
                <w:sz w:val="24"/>
                <w:szCs w:val="24"/>
              </w:rPr>
            </w:pPr>
            <w:ins w:id="464" w:author="Hareesh Ganesan" w:date="2016-10-21T11:07:00Z">
              <w:r w:rsidRPr="0025622C">
                <w:rPr>
                  <w:sz w:val="24"/>
                  <w:szCs w:val="24"/>
                </w:rPr>
                <w:t>9. Workstation Security</w:t>
              </w:r>
            </w:ins>
          </w:p>
          <w:p w14:paraId="7FBE4977" w14:textId="77777777" w:rsidR="0025622C" w:rsidRPr="0025622C" w:rsidRDefault="0025622C" w:rsidP="0025622C">
            <w:pPr>
              <w:rPr>
                <w:ins w:id="465" w:author="Hareesh Ganesan" w:date="2016-10-21T11:07:00Z"/>
                <w:sz w:val="24"/>
                <w:szCs w:val="24"/>
              </w:rPr>
            </w:pPr>
            <w:ins w:id="466" w:author="Hareesh Ganesan" w:date="2016-10-21T11:07:00Z">
              <w:r w:rsidRPr="0025622C">
                <w:rPr>
                  <w:sz w:val="24"/>
                  <w:szCs w:val="24"/>
                </w:rPr>
                <w:tab/>
                <w:t>* Workstations may only be accessed and utilized by authorized workforce members to complete assigned job/contract responsibilities.</w:t>
              </w:r>
            </w:ins>
          </w:p>
          <w:p w14:paraId="421556C3" w14:textId="77777777" w:rsidR="0025622C" w:rsidRPr="0025622C" w:rsidRDefault="0025622C" w:rsidP="0025622C">
            <w:pPr>
              <w:rPr>
                <w:ins w:id="467" w:author="Hareesh Ganesan" w:date="2016-10-21T11:07:00Z"/>
                <w:sz w:val="24"/>
                <w:szCs w:val="24"/>
              </w:rPr>
            </w:pPr>
            <w:ins w:id="468" w:author="Hareesh Ganesan" w:date="2016-10-21T11:07:00Z">
              <w:r w:rsidRPr="0025622C">
                <w:rPr>
                  <w:sz w:val="24"/>
                  <w:szCs w:val="24"/>
                </w:rPr>
                <w:tab/>
                <w:t>* All workforce members are required to monitor workstations and report unauthorized users and/or unauthorized attempts to access systems/applications as per the System Access Policy.</w:t>
              </w:r>
            </w:ins>
          </w:p>
          <w:p w14:paraId="47AE4C7C" w14:textId="77777777" w:rsidR="00040D23" w:rsidRPr="0025622C" w:rsidRDefault="0025622C" w:rsidP="0025622C">
            <w:pPr>
              <w:rPr>
                <w:sz w:val="24"/>
                <w:szCs w:val="24"/>
              </w:rPr>
            </w:pPr>
            <w:ins w:id="469" w:author="Hareesh Ganesan" w:date="2016-10-21T11:07:00Z">
              <w:r w:rsidRPr="0025622C">
                <w:rPr>
                  <w:sz w:val="24"/>
                  <w:szCs w:val="24"/>
                </w:rPr>
                <w:tab/>
                <w:t>* All workstations purchased by TowerView Health are the property of TowerView Health and are distributed to users by the company.</w:t>
              </w:r>
            </w:ins>
          </w:p>
          <w:p w14:paraId="04B8FC21" w14:textId="77777777" w:rsidR="00040D23" w:rsidRPr="004C11AB" w:rsidRDefault="00040D23" w:rsidP="00040D23">
            <w:pPr>
              <w:rPr>
                <w:sz w:val="24"/>
                <w:szCs w:val="24"/>
              </w:rPr>
            </w:pPr>
          </w:p>
          <w:p w14:paraId="47AD319D" w14:textId="77777777" w:rsidR="00040D23" w:rsidRPr="004C11AB" w:rsidRDefault="00040D23" w:rsidP="00040D23">
            <w:pPr>
              <w:rPr>
                <w:sz w:val="24"/>
                <w:szCs w:val="24"/>
              </w:rPr>
            </w:pPr>
          </w:p>
          <w:p w14:paraId="5A5533A4" w14:textId="77777777" w:rsidR="00040D23" w:rsidRPr="004C11AB" w:rsidRDefault="00040D23" w:rsidP="00040D23">
            <w:pPr>
              <w:rPr>
                <w:sz w:val="24"/>
                <w:szCs w:val="24"/>
              </w:rPr>
            </w:pPr>
          </w:p>
          <w:p w14:paraId="11AB1218" w14:textId="77777777" w:rsidR="00040D23" w:rsidRPr="004C11AB" w:rsidRDefault="00040D23" w:rsidP="00040D23">
            <w:pPr>
              <w:rPr>
                <w:sz w:val="24"/>
                <w:szCs w:val="24"/>
              </w:rPr>
            </w:pPr>
          </w:p>
          <w:p w14:paraId="6AE1CB54" w14:textId="77777777" w:rsidR="00040D23" w:rsidRPr="004C11AB" w:rsidRDefault="00040D23" w:rsidP="00040D23">
            <w:pPr>
              <w:rPr>
                <w:sz w:val="24"/>
                <w:szCs w:val="24"/>
              </w:rPr>
            </w:pPr>
          </w:p>
        </w:tc>
      </w:tr>
    </w:tbl>
    <w:p w14:paraId="4FB4AA0F" w14:textId="77777777" w:rsidR="00040D23" w:rsidRPr="004C11AB" w:rsidRDefault="00040D23" w:rsidP="00040D23">
      <w:pPr>
        <w:rPr>
          <w:sz w:val="24"/>
          <w:szCs w:val="24"/>
        </w:rPr>
      </w:pPr>
    </w:p>
    <w:p w14:paraId="60ECED1F" w14:textId="77777777" w:rsidR="00040D23" w:rsidRPr="004C11AB" w:rsidRDefault="00040D23" w:rsidP="00040D23">
      <w:pPr>
        <w:rPr>
          <w:sz w:val="24"/>
          <w:szCs w:val="24"/>
        </w:rPr>
      </w:pPr>
      <w:r w:rsidRPr="004C11AB">
        <w:rPr>
          <w:sz w:val="24"/>
          <w:szCs w:val="24"/>
        </w:rPr>
        <w:t>Please include any additional notes:</w:t>
      </w:r>
    </w:p>
    <w:tbl>
      <w:tblPr>
        <w:tblStyle w:val="TableGrid"/>
        <w:tblW w:w="0" w:type="auto"/>
        <w:tblLook w:val="04A0" w:firstRow="1" w:lastRow="0" w:firstColumn="1" w:lastColumn="0" w:noHBand="0" w:noVBand="1"/>
      </w:tblPr>
      <w:tblGrid>
        <w:gridCol w:w="9576"/>
      </w:tblGrid>
      <w:tr w:rsidR="00040D23" w:rsidRPr="004C11AB" w14:paraId="333D9B8B" w14:textId="77777777" w:rsidTr="00040D23">
        <w:tc>
          <w:tcPr>
            <w:tcW w:w="9576" w:type="dxa"/>
          </w:tcPr>
          <w:p w14:paraId="7C5198C6" w14:textId="77777777" w:rsidR="00040D23" w:rsidRPr="004C11AB" w:rsidRDefault="00040D23" w:rsidP="00040D23">
            <w:pPr>
              <w:rPr>
                <w:sz w:val="24"/>
                <w:szCs w:val="24"/>
              </w:rPr>
            </w:pPr>
          </w:p>
          <w:p w14:paraId="615ECDF4" w14:textId="77777777" w:rsidR="00040D23" w:rsidRPr="004C11AB" w:rsidRDefault="00040D23" w:rsidP="00040D23">
            <w:pPr>
              <w:rPr>
                <w:sz w:val="24"/>
                <w:szCs w:val="24"/>
              </w:rPr>
            </w:pPr>
          </w:p>
          <w:p w14:paraId="0D0FE462" w14:textId="77777777" w:rsidR="00040D23" w:rsidRPr="004C11AB" w:rsidRDefault="00040D23" w:rsidP="00040D23">
            <w:pPr>
              <w:rPr>
                <w:sz w:val="24"/>
                <w:szCs w:val="24"/>
              </w:rPr>
            </w:pPr>
          </w:p>
          <w:p w14:paraId="35B935CE" w14:textId="77777777" w:rsidR="00040D23" w:rsidRPr="004C11AB" w:rsidRDefault="00040D23" w:rsidP="00040D23">
            <w:pPr>
              <w:rPr>
                <w:sz w:val="24"/>
                <w:szCs w:val="24"/>
              </w:rPr>
            </w:pPr>
          </w:p>
          <w:p w14:paraId="1D51EE23" w14:textId="77777777" w:rsidR="00040D23" w:rsidRPr="004C11AB" w:rsidRDefault="00040D23" w:rsidP="00040D23">
            <w:pPr>
              <w:rPr>
                <w:sz w:val="24"/>
                <w:szCs w:val="24"/>
              </w:rPr>
            </w:pPr>
          </w:p>
          <w:p w14:paraId="6B29876F" w14:textId="77777777" w:rsidR="00040D23" w:rsidRPr="004C11AB" w:rsidRDefault="00040D23" w:rsidP="00040D23">
            <w:pPr>
              <w:rPr>
                <w:sz w:val="24"/>
                <w:szCs w:val="24"/>
              </w:rPr>
            </w:pPr>
          </w:p>
        </w:tc>
      </w:tr>
    </w:tbl>
    <w:p w14:paraId="5D8504D4" w14:textId="77777777" w:rsidR="00040D23" w:rsidRPr="004C11AB" w:rsidRDefault="00040D23" w:rsidP="00040D23">
      <w:pPr>
        <w:rPr>
          <w:sz w:val="24"/>
          <w:szCs w:val="24"/>
        </w:rPr>
      </w:pPr>
    </w:p>
    <w:p w14:paraId="531710FB" w14:textId="77777777" w:rsidR="00040D23" w:rsidRPr="004C11AB" w:rsidRDefault="00040D23" w:rsidP="00040D23">
      <w:pPr>
        <w:rPr>
          <w:sz w:val="24"/>
          <w:szCs w:val="24"/>
        </w:rPr>
      </w:pPr>
      <w:r w:rsidRPr="004C11AB">
        <w:rPr>
          <w:sz w:val="24"/>
          <w:szCs w:val="24"/>
        </w:rPr>
        <w:t>Please detail your remediation plan:</w:t>
      </w:r>
    </w:p>
    <w:tbl>
      <w:tblPr>
        <w:tblStyle w:val="TableGrid"/>
        <w:tblW w:w="0" w:type="auto"/>
        <w:tblLook w:val="04A0" w:firstRow="1" w:lastRow="0" w:firstColumn="1" w:lastColumn="0" w:noHBand="0" w:noVBand="1"/>
      </w:tblPr>
      <w:tblGrid>
        <w:gridCol w:w="9576"/>
      </w:tblGrid>
      <w:tr w:rsidR="00040D23" w:rsidRPr="004C11AB" w14:paraId="522B3F13" w14:textId="77777777" w:rsidTr="00040D23">
        <w:tc>
          <w:tcPr>
            <w:tcW w:w="9576" w:type="dxa"/>
          </w:tcPr>
          <w:p w14:paraId="36F35077" w14:textId="77777777" w:rsidR="00040D23" w:rsidRPr="004C11AB" w:rsidRDefault="00040D23" w:rsidP="00040D23">
            <w:pPr>
              <w:rPr>
                <w:sz w:val="24"/>
                <w:szCs w:val="24"/>
              </w:rPr>
            </w:pPr>
          </w:p>
          <w:p w14:paraId="2F62B28F" w14:textId="77777777" w:rsidR="00040D23" w:rsidRPr="004C11AB" w:rsidRDefault="00040D23" w:rsidP="00040D23">
            <w:pPr>
              <w:rPr>
                <w:sz w:val="24"/>
                <w:szCs w:val="24"/>
              </w:rPr>
            </w:pPr>
          </w:p>
          <w:p w14:paraId="7868DCCE" w14:textId="77777777" w:rsidR="00040D23" w:rsidRPr="004C11AB" w:rsidRDefault="00040D23" w:rsidP="00040D23">
            <w:pPr>
              <w:rPr>
                <w:sz w:val="24"/>
                <w:szCs w:val="24"/>
              </w:rPr>
            </w:pPr>
          </w:p>
          <w:p w14:paraId="69EBC844" w14:textId="77777777" w:rsidR="00040D23" w:rsidRPr="004C11AB" w:rsidRDefault="00040D23" w:rsidP="00040D23">
            <w:pPr>
              <w:rPr>
                <w:sz w:val="24"/>
                <w:szCs w:val="24"/>
              </w:rPr>
            </w:pPr>
          </w:p>
          <w:p w14:paraId="156EB53E" w14:textId="77777777" w:rsidR="00040D23" w:rsidRPr="004C11AB" w:rsidRDefault="00040D23" w:rsidP="00040D23">
            <w:pPr>
              <w:rPr>
                <w:sz w:val="24"/>
                <w:szCs w:val="24"/>
              </w:rPr>
            </w:pPr>
          </w:p>
          <w:p w14:paraId="532BCB83" w14:textId="77777777" w:rsidR="00040D23" w:rsidRPr="004C11AB" w:rsidRDefault="00040D23" w:rsidP="00040D23">
            <w:pPr>
              <w:rPr>
                <w:sz w:val="24"/>
                <w:szCs w:val="24"/>
              </w:rPr>
            </w:pPr>
          </w:p>
        </w:tc>
      </w:tr>
    </w:tbl>
    <w:p w14:paraId="601F979D" w14:textId="77777777" w:rsidR="00C63CE7" w:rsidRPr="004C11AB" w:rsidRDefault="00C63CE7" w:rsidP="00040D23">
      <w:pPr>
        <w:rPr>
          <w:sz w:val="24"/>
          <w:szCs w:val="24"/>
        </w:rPr>
      </w:pPr>
    </w:p>
    <w:p w14:paraId="37084877" w14:textId="77777777" w:rsidR="00040D23" w:rsidRPr="004C11AB" w:rsidRDefault="00040D23" w:rsidP="00040D23">
      <w:pPr>
        <w:rPr>
          <w:sz w:val="24"/>
          <w:szCs w:val="24"/>
        </w:rPr>
      </w:pPr>
      <w:r w:rsidRPr="004C11AB">
        <w:rPr>
          <w:sz w:val="24"/>
          <w:szCs w:val="24"/>
        </w:rPr>
        <w:t>Please rate the likelihood of a threat/vulnerability affecting your ePHI:</w:t>
      </w:r>
    </w:p>
    <w:p w14:paraId="53D0BC52" w14:textId="77777777" w:rsidR="00040D23" w:rsidRPr="0025622C" w:rsidRDefault="00040D23" w:rsidP="00040D23">
      <w:pPr>
        <w:pStyle w:val="ListParagraph"/>
        <w:numPr>
          <w:ilvl w:val="0"/>
          <w:numId w:val="3"/>
        </w:numPr>
        <w:rPr>
          <w:b/>
          <w:sz w:val="24"/>
          <w:szCs w:val="24"/>
          <w:rPrChange w:id="470" w:author="Hareesh Ganesan" w:date="2016-10-21T11:07:00Z">
            <w:rPr>
              <w:sz w:val="24"/>
              <w:szCs w:val="24"/>
            </w:rPr>
          </w:rPrChange>
        </w:rPr>
      </w:pPr>
      <w:r w:rsidRPr="0025622C">
        <w:rPr>
          <w:b/>
          <w:sz w:val="24"/>
          <w:szCs w:val="24"/>
          <w:rPrChange w:id="471" w:author="Hareesh Ganesan" w:date="2016-10-21T11:07:00Z">
            <w:rPr>
              <w:sz w:val="24"/>
              <w:szCs w:val="24"/>
            </w:rPr>
          </w:rPrChange>
        </w:rPr>
        <w:t>Low</w:t>
      </w:r>
    </w:p>
    <w:p w14:paraId="09D56D62" w14:textId="77777777" w:rsidR="00040D23" w:rsidRPr="004C11AB" w:rsidRDefault="00040D23" w:rsidP="00040D23">
      <w:pPr>
        <w:pStyle w:val="ListParagraph"/>
        <w:numPr>
          <w:ilvl w:val="0"/>
          <w:numId w:val="3"/>
        </w:numPr>
        <w:rPr>
          <w:sz w:val="24"/>
          <w:szCs w:val="24"/>
        </w:rPr>
      </w:pPr>
      <w:r w:rsidRPr="004C11AB">
        <w:rPr>
          <w:sz w:val="24"/>
          <w:szCs w:val="24"/>
        </w:rPr>
        <w:t>Medium</w:t>
      </w:r>
    </w:p>
    <w:p w14:paraId="5BD2090A" w14:textId="77777777" w:rsidR="00040D23" w:rsidRPr="004C11AB" w:rsidRDefault="00040D23" w:rsidP="00040D23">
      <w:pPr>
        <w:pStyle w:val="ListParagraph"/>
        <w:numPr>
          <w:ilvl w:val="0"/>
          <w:numId w:val="3"/>
        </w:numPr>
        <w:rPr>
          <w:sz w:val="24"/>
          <w:szCs w:val="24"/>
        </w:rPr>
      </w:pPr>
      <w:r w:rsidRPr="004C11AB">
        <w:rPr>
          <w:sz w:val="24"/>
          <w:szCs w:val="24"/>
        </w:rPr>
        <w:t>High</w:t>
      </w:r>
    </w:p>
    <w:p w14:paraId="23B1A691" w14:textId="77777777" w:rsidR="00040D23" w:rsidRPr="004C11AB" w:rsidRDefault="00040D23" w:rsidP="00040D23">
      <w:pPr>
        <w:rPr>
          <w:sz w:val="24"/>
          <w:szCs w:val="24"/>
        </w:rPr>
      </w:pPr>
      <w:r w:rsidRPr="004C11AB">
        <w:rPr>
          <w:sz w:val="24"/>
          <w:szCs w:val="24"/>
        </w:rPr>
        <w:t>Please rate the impact of a threat/vulnerability affecting your ePHI:</w:t>
      </w:r>
    </w:p>
    <w:p w14:paraId="714FCBA9" w14:textId="77777777" w:rsidR="00040D23" w:rsidRPr="0025622C" w:rsidRDefault="00040D23" w:rsidP="00040D23">
      <w:pPr>
        <w:pStyle w:val="ListParagraph"/>
        <w:numPr>
          <w:ilvl w:val="0"/>
          <w:numId w:val="3"/>
        </w:numPr>
        <w:rPr>
          <w:b/>
          <w:sz w:val="24"/>
          <w:szCs w:val="24"/>
          <w:rPrChange w:id="472" w:author="Hareesh Ganesan" w:date="2016-10-21T11:07:00Z">
            <w:rPr>
              <w:sz w:val="24"/>
              <w:szCs w:val="24"/>
            </w:rPr>
          </w:rPrChange>
        </w:rPr>
      </w:pPr>
      <w:r w:rsidRPr="0025622C">
        <w:rPr>
          <w:b/>
          <w:sz w:val="24"/>
          <w:szCs w:val="24"/>
          <w:rPrChange w:id="473" w:author="Hareesh Ganesan" w:date="2016-10-21T11:07:00Z">
            <w:rPr>
              <w:sz w:val="24"/>
              <w:szCs w:val="24"/>
            </w:rPr>
          </w:rPrChange>
        </w:rPr>
        <w:t>Low</w:t>
      </w:r>
    </w:p>
    <w:p w14:paraId="1D44FB12" w14:textId="77777777" w:rsidR="00040D23" w:rsidRPr="004C11AB" w:rsidRDefault="00040D23" w:rsidP="00040D23">
      <w:pPr>
        <w:pStyle w:val="ListParagraph"/>
        <w:numPr>
          <w:ilvl w:val="0"/>
          <w:numId w:val="3"/>
        </w:numPr>
        <w:rPr>
          <w:sz w:val="24"/>
          <w:szCs w:val="24"/>
        </w:rPr>
      </w:pPr>
      <w:r w:rsidRPr="004C11AB">
        <w:rPr>
          <w:sz w:val="24"/>
          <w:szCs w:val="24"/>
        </w:rPr>
        <w:t>Medium</w:t>
      </w:r>
    </w:p>
    <w:p w14:paraId="7A60B1EF" w14:textId="77777777" w:rsidR="00040D23" w:rsidRPr="004C11AB" w:rsidRDefault="00040D23" w:rsidP="00040D23">
      <w:pPr>
        <w:pStyle w:val="ListParagraph"/>
        <w:numPr>
          <w:ilvl w:val="0"/>
          <w:numId w:val="3"/>
        </w:numPr>
        <w:rPr>
          <w:sz w:val="24"/>
          <w:szCs w:val="24"/>
        </w:rPr>
      </w:pPr>
      <w:r w:rsidRPr="004C11AB">
        <w:rPr>
          <w:sz w:val="24"/>
          <w:szCs w:val="24"/>
        </w:rPr>
        <w:t>High</w:t>
      </w:r>
    </w:p>
    <w:p w14:paraId="6A971A34" w14:textId="77777777" w:rsidR="00967413" w:rsidRPr="004C11AB" w:rsidRDefault="00967413" w:rsidP="00967413">
      <w:pPr>
        <w:rPr>
          <w:rFonts w:cstheme="minorHAnsi"/>
          <w:b/>
          <w:sz w:val="24"/>
          <w:szCs w:val="24"/>
        </w:rPr>
      </w:pPr>
      <w:r w:rsidRPr="004C11AB">
        <w:rPr>
          <w:rFonts w:cstheme="minorHAnsi"/>
          <w:b/>
          <w:sz w:val="24"/>
          <w:szCs w:val="24"/>
        </w:rPr>
        <w:t>Overall Security Risk:</w:t>
      </w:r>
    </w:p>
    <w:p w14:paraId="41D52AD0" w14:textId="77777777" w:rsidR="00967413" w:rsidRPr="0025622C" w:rsidRDefault="00967413" w:rsidP="00967413">
      <w:pPr>
        <w:pStyle w:val="ListParagraph"/>
        <w:numPr>
          <w:ilvl w:val="0"/>
          <w:numId w:val="3"/>
        </w:numPr>
        <w:rPr>
          <w:rFonts w:cstheme="minorHAnsi"/>
          <w:b/>
          <w:sz w:val="24"/>
          <w:szCs w:val="24"/>
          <w:rPrChange w:id="474" w:author="Hareesh Ganesan" w:date="2016-10-21T11:08:00Z">
            <w:rPr>
              <w:rFonts w:cstheme="minorHAnsi"/>
              <w:sz w:val="24"/>
              <w:szCs w:val="24"/>
            </w:rPr>
          </w:rPrChange>
        </w:rPr>
      </w:pPr>
      <w:r w:rsidRPr="0025622C">
        <w:rPr>
          <w:rFonts w:cstheme="minorHAnsi"/>
          <w:b/>
          <w:sz w:val="24"/>
          <w:szCs w:val="24"/>
          <w:rPrChange w:id="475" w:author="Hareesh Ganesan" w:date="2016-10-21T11:08:00Z">
            <w:rPr>
              <w:rFonts w:cstheme="minorHAnsi"/>
              <w:sz w:val="24"/>
              <w:szCs w:val="24"/>
            </w:rPr>
          </w:rPrChange>
        </w:rPr>
        <w:t>Low</w:t>
      </w:r>
    </w:p>
    <w:p w14:paraId="29D832F3" w14:textId="77777777" w:rsidR="00967413" w:rsidRPr="004C11AB" w:rsidRDefault="00967413" w:rsidP="00967413">
      <w:pPr>
        <w:pStyle w:val="ListParagraph"/>
        <w:numPr>
          <w:ilvl w:val="0"/>
          <w:numId w:val="3"/>
        </w:numPr>
        <w:rPr>
          <w:rFonts w:cstheme="minorHAnsi"/>
          <w:sz w:val="24"/>
          <w:szCs w:val="24"/>
        </w:rPr>
      </w:pPr>
      <w:r w:rsidRPr="004C11AB">
        <w:rPr>
          <w:rFonts w:cstheme="minorHAnsi"/>
          <w:sz w:val="24"/>
          <w:szCs w:val="24"/>
        </w:rPr>
        <w:t>Medium</w:t>
      </w:r>
    </w:p>
    <w:p w14:paraId="66274F65" w14:textId="77777777" w:rsidR="00967413" w:rsidRPr="004C11AB" w:rsidRDefault="00967413" w:rsidP="00967413">
      <w:pPr>
        <w:pStyle w:val="ListParagraph"/>
        <w:numPr>
          <w:ilvl w:val="0"/>
          <w:numId w:val="3"/>
        </w:numPr>
        <w:rPr>
          <w:rFonts w:cstheme="minorHAnsi"/>
          <w:sz w:val="24"/>
          <w:szCs w:val="24"/>
        </w:rPr>
      </w:pPr>
      <w:r w:rsidRPr="004C11AB">
        <w:rPr>
          <w:rFonts w:cstheme="minorHAnsi"/>
          <w:sz w:val="24"/>
          <w:szCs w:val="24"/>
        </w:rPr>
        <w:t>High</w:t>
      </w:r>
    </w:p>
    <w:p w14:paraId="0D1DBB99" w14:textId="77777777" w:rsidR="00040D23" w:rsidRPr="004C11AB" w:rsidRDefault="00040D23" w:rsidP="00040D23">
      <w:pPr>
        <w:rPr>
          <w:b/>
          <w:sz w:val="24"/>
          <w:szCs w:val="24"/>
        </w:rPr>
      </w:pPr>
      <w:r w:rsidRPr="004C11AB">
        <w:rPr>
          <w:b/>
          <w:sz w:val="24"/>
          <w:szCs w:val="24"/>
        </w:rPr>
        <w:t>Related Information:</w:t>
      </w:r>
    </w:p>
    <w:p w14:paraId="48B29142" w14:textId="77777777" w:rsidR="00040D23" w:rsidRPr="004C11AB" w:rsidRDefault="00040D23" w:rsidP="00040D23">
      <w:pPr>
        <w:rPr>
          <w:i/>
          <w:sz w:val="24"/>
          <w:szCs w:val="24"/>
        </w:rPr>
      </w:pPr>
      <w:r w:rsidRPr="004C11AB">
        <w:rPr>
          <w:i/>
          <w:sz w:val="24"/>
          <w:szCs w:val="24"/>
        </w:rPr>
        <w:t>Things to Consider to Help Answer the Question:</w:t>
      </w:r>
    </w:p>
    <w:p w14:paraId="057B5F0E" w14:textId="77777777" w:rsidR="00040D23" w:rsidRPr="004C11AB" w:rsidRDefault="00A36F05" w:rsidP="00040D23">
      <w:pPr>
        <w:rPr>
          <w:i/>
          <w:sz w:val="24"/>
          <w:szCs w:val="24"/>
        </w:rPr>
      </w:pPr>
      <w:r w:rsidRPr="004C11AB">
        <w:rPr>
          <w:rFonts w:eastAsia="Times New Roman" w:cs="Times New Roman"/>
          <w:color w:val="000000"/>
          <w:sz w:val="24"/>
          <w:szCs w:val="24"/>
        </w:rPr>
        <w:t>A facility security plan is a document containing policies and procedures designed to control access to the facility, maintain the facility, and control access to systems and equipment that handle ePHI.</w:t>
      </w:r>
      <w:r w:rsidRPr="004C11AB">
        <w:rPr>
          <w:rFonts w:eastAsia="Times New Roman" w:cs="Times New Roman"/>
          <w:color w:val="000000"/>
          <w:sz w:val="24"/>
          <w:szCs w:val="24"/>
        </w:rPr>
        <w:br/>
      </w:r>
      <w:r w:rsidRPr="004C11AB">
        <w:rPr>
          <w:rFonts w:eastAsia="Times New Roman" w:cs="Times New Roman"/>
          <w:color w:val="000000"/>
          <w:sz w:val="24"/>
          <w:szCs w:val="24"/>
        </w:rPr>
        <w:br/>
        <w:t>Consider the steps that your practice has taken to document how your facilities can withstand foreseeable threat events, such as locks on doors and windows, earthquake and hurricane preparedness, surge protectors, and backup heating, cooling, and air filtration systems.</w:t>
      </w:r>
    </w:p>
    <w:p w14:paraId="68FA59E6" w14:textId="77777777" w:rsidR="00040D23" w:rsidRPr="004C11AB" w:rsidRDefault="00040D23" w:rsidP="00040D23">
      <w:pPr>
        <w:rPr>
          <w:i/>
          <w:sz w:val="24"/>
          <w:szCs w:val="24"/>
        </w:rPr>
      </w:pPr>
      <w:r w:rsidRPr="004C11AB">
        <w:rPr>
          <w:i/>
          <w:sz w:val="24"/>
          <w:szCs w:val="24"/>
        </w:rPr>
        <w:t>Possible Threats and Vulnerabilities:</w:t>
      </w:r>
    </w:p>
    <w:p w14:paraId="6757C723" w14:textId="77777777" w:rsidR="00040D23" w:rsidRPr="004C11AB" w:rsidRDefault="00A36F05" w:rsidP="00040D23">
      <w:pPr>
        <w:rPr>
          <w:i/>
          <w:sz w:val="24"/>
          <w:szCs w:val="24"/>
        </w:rPr>
      </w:pPr>
      <w:r w:rsidRPr="004C11AB">
        <w:rPr>
          <w:rFonts w:eastAsia="Times New Roman" w:cs="Times New Roman"/>
          <w:color w:val="000000"/>
          <w:sz w:val="24"/>
          <w:szCs w:val="24"/>
        </w:rPr>
        <w:t>Your practice cannot be sure of the policies, procedures, and safeguards to protect your practice’s facility, information systems, and ePHI if your practice does not have a documented facility security plan to protect your facilities and equipment.</w:t>
      </w:r>
      <w:r w:rsidRPr="004C11AB">
        <w:rPr>
          <w:rFonts w:eastAsia="Times New Roman" w:cs="Times New Roman"/>
          <w:color w:val="000000"/>
          <w:sz w:val="24"/>
          <w:szCs w:val="24"/>
        </w:rPr>
        <w:br/>
      </w:r>
      <w:r w:rsidRPr="004C11AB">
        <w:rPr>
          <w:rFonts w:eastAsia="Times New Roman" w:cs="Times New Roman"/>
          <w:color w:val="000000"/>
          <w:sz w:val="24"/>
          <w:szCs w:val="24"/>
        </w:rPr>
        <w:br/>
        <w:t>Some potential impacts include:</w:t>
      </w:r>
      <w:r w:rsidRPr="004C11AB">
        <w:rPr>
          <w:rFonts w:eastAsia="Times New Roman" w:cs="Times New Roman"/>
          <w:color w:val="000000"/>
          <w:sz w:val="24"/>
          <w:szCs w:val="24"/>
        </w:rPr>
        <w:br/>
      </w:r>
      <w:r w:rsidRPr="004C11AB">
        <w:rPr>
          <w:rFonts w:eastAsia="Times New Roman" w:cs="Times New Roman"/>
          <w:color w:val="000000"/>
          <w:sz w:val="24"/>
          <w:szCs w:val="24"/>
        </w:rPr>
        <w:br/>
        <w:t>• Natural threats, such as hurricanes, tornadoes, floods, ice, and earthquakes, which can cause damage or loss of ePHI.</w:t>
      </w:r>
      <w:r w:rsidRPr="004C11AB">
        <w:rPr>
          <w:rFonts w:eastAsia="Times New Roman" w:cs="Times New Roman"/>
          <w:color w:val="000000"/>
          <w:sz w:val="24"/>
          <w:szCs w:val="24"/>
        </w:rPr>
        <w:br/>
        <w:t>• Environmental threats, such as power surges and outages of heating, air conditioning, and air filtration systems, which can enable humidity and dust to compromise the functional integrity and performance of your practice’s information systems.</w:t>
      </w:r>
      <w:r w:rsidRPr="004C11AB">
        <w:rPr>
          <w:rFonts w:eastAsia="Times New Roman" w:cs="Times New Roman"/>
          <w:color w:val="000000"/>
          <w:sz w:val="24"/>
          <w:szCs w:val="24"/>
        </w:rPr>
        <w:br/>
        <w:t>• Human threats, such as an unauthorized user who can vandalize or compromise the integrity of ePHI. Unauthorized disclosure, loss, or theft of ePHI can lead to identity theft.</w:t>
      </w:r>
    </w:p>
    <w:p w14:paraId="2D7F69D9" w14:textId="77777777" w:rsidR="00A36F05" w:rsidRPr="004C11AB" w:rsidRDefault="00A36F05" w:rsidP="00040D23">
      <w:pPr>
        <w:spacing w:after="0" w:line="240" w:lineRule="auto"/>
        <w:rPr>
          <w:rFonts w:eastAsia="Times New Roman" w:cstheme="minorHAnsi"/>
          <w:bCs/>
          <w:i/>
          <w:sz w:val="24"/>
          <w:szCs w:val="24"/>
        </w:rPr>
      </w:pPr>
    </w:p>
    <w:p w14:paraId="0C0C8566" w14:textId="77777777" w:rsidR="00040D23" w:rsidRPr="004C11AB" w:rsidRDefault="00040D23" w:rsidP="00040D23">
      <w:pPr>
        <w:spacing w:after="0" w:line="240" w:lineRule="auto"/>
        <w:rPr>
          <w:rFonts w:eastAsia="Times New Roman" w:cstheme="minorHAnsi"/>
          <w:bCs/>
          <w:i/>
          <w:sz w:val="24"/>
          <w:szCs w:val="24"/>
        </w:rPr>
      </w:pPr>
      <w:r w:rsidRPr="004C11AB">
        <w:rPr>
          <w:rFonts w:eastAsia="Times New Roman" w:cstheme="minorHAnsi"/>
          <w:bCs/>
          <w:i/>
          <w:sz w:val="24"/>
          <w:szCs w:val="24"/>
        </w:rPr>
        <w:t>Examples of Safeguards:</w:t>
      </w:r>
      <w:r w:rsidR="00FA0D0B" w:rsidRPr="004C11AB">
        <w:rPr>
          <w:rFonts w:eastAsia="Times New Roman" w:cstheme="minorHAnsi"/>
          <w:bCs/>
          <w:i/>
          <w:sz w:val="24"/>
          <w:szCs w:val="24"/>
        </w:rPr>
        <w:t xml:space="preserve"> </w:t>
      </w:r>
    </w:p>
    <w:p w14:paraId="57664C2E" w14:textId="77777777" w:rsidR="00040D23" w:rsidRPr="004C11AB" w:rsidRDefault="001A34AC" w:rsidP="00040D23">
      <w:pPr>
        <w:spacing w:after="0" w:line="240" w:lineRule="auto"/>
        <w:rPr>
          <w:rFonts w:eastAsia="Times New Roman" w:cstheme="minorHAnsi"/>
          <w:bCs/>
          <w:sz w:val="24"/>
          <w:szCs w:val="24"/>
        </w:rPr>
      </w:pPr>
      <w:r w:rsidRPr="004C11AB">
        <w:rPr>
          <w:rFonts w:eastAsia="Times New Roman" w:cstheme="minorHAnsi"/>
          <w:bCs/>
          <w:sz w:val="24"/>
          <w:szCs w:val="24"/>
        </w:rPr>
        <w:t>Below are some potential safeguards to use against possible threats/vulnerabilities. NOTE: The safeguards you choose will depend on the degree of risk</w:t>
      </w:r>
      <w:r w:rsidR="00040D23" w:rsidRPr="004C11AB">
        <w:rPr>
          <w:rFonts w:eastAsia="Times New Roman" w:cstheme="minorHAnsi"/>
          <w:bCs/>
          <w:sz w:val="24"/>
          <w:szCs w:val="24"/>
        </w:rPr>
        <w:t xml:space="preserve"> and the potential harm that the threat/vulnerability poses to you and the individuals who are the subjects of the ePHI.</w:t>
      </w:r>
    </w:p>
    <w:p w14:paraId="0A856E69" w14:textId="77777777" w:rsidR="007F41E1" w:rsidRPr="004C11AB" w:rsidRDefault="00A36F05" w:rsidP="007F41E1">
      <w:pPr>
        <w:rPr>
          <w:rFonts w:eastAsia="Times New Roman" w:cs="Times New Roman"/>
          <w:color w:val="000000"/>
          <w:sz w:val="24"/>
          <w:szCs w:val="24"/>
        </w:rPr>
      </w:pPr>
      <w:r w:rsidRPr="004C11AB">
        <w:rPr>
          <w:rFonts w:eastAsia="Times New Roman" w:cs="Times New Roman"/>
          <w:color w:val="000000"/>
          <w:sz w:val="24"/>
          <w:szCs w:val="24"/>
        </w:rPr>
        <w:t>Establish policies and procedures to protect the facility and its equipment from unauthorized physical access, tampering, and theft.</w:t>
      </w:r>
      <w:r w:rsidRPr="004C11AB">
        <w:rPr>
          <w:rFonts w:eastAsia="Times New Roman" w:cs="Times New Roman"/>
          <w:color w:val="000000"/>
          <w:sz w:val="24"/>
          <w:szCs w:val="24"/>
        </w:rPr>
        <w:br/>
        <w:t>[45 CFR §164.310(a)(2)(ii)]</w:t>
      </w:r>
      <w:r w:rsidRPr="004C11AB">
        <w:rPr>
          <w:rFonts w:eastAsia="Times New Roman" w:cs="Times New Roman"/>
          <w:color w:val="000000"/>
          <w:sz w:val="24"/>
          <w:szCs w:val="24"/>
        </w:rPr>
        <w:br/>
      </w:r>
      <w:r w:rsidRPr="004C11AB">
        <w:rPr>
          <w:rFonts w:eastAsia="Times New Roman" w:cs="Times New Roman"/>
          <w:color w:val="000000"/>
          <w:sz w:val="24"/>
          <w:szCs w:val="24"/>
        </w:rPr>
        <w:br/>
        <w:t>As part of contingency planning, develop and document a facility security plan that includes:</w:t>
      </w:r>
      <w:r w:rsidRPr="004C11AB">
        <w:rPr>
          <w:rFonts w:eastAsia="Times New Roman" w:cs="Times New Roman"/>
          <w:color w:val="000000"/>
          <w:sz w:val="24"/>
          <w:szCs w:val="24"/>
        </w:rPr>
        <w:br/>
      </w:r>
      <w:r w:rsidRPr="004C11AB">
        <w:rPr>
          <w:rFonts w:eastAsia="Times New Roman" w:cs="Times New Roman"/>
          <w:color w:val="000000"/>
          <w:sz w:val="24"/>
          <w:szCs w:val="24"/>
        </w:rPr>
        <w:br/>
        <w:t>• Policies and procedures for physical and environmental protection.</w:t>
      </w:r>
      <w:r w:rsidRPr="004C11AB">
        <w:rPr>
          <w:rFonts w:eastAsia="Times New Roman" w:cs="Times New Roman"/>
          <w:color w:val="000000"/>
          <w:sz w:val="24"/>
          <w:szCs w:val="24"/>
        </w:rPr>
        <w:br/>
        <w:t>(NIST SP 800-53 PE-1)</w:t>
      </w:r>
      <w:r w:rsidRPr="004C11AB">
        <w:rPr>
          <w:rFonts w:eastAsia="Times New Roman" w:cs="Times New Roman"/>
          <w:color w:val="000000"/>
          <w:sz w:val="24"/>
          <w:szCs w:val="24"/>
        </w:rPr>
        <w:br/>
        <w:t>• A system-level security plan. (NIST SP 800-53 PL-2)</w:t>
      </w:r>
    </w:p>
    <w:p w14:paraId="3BE962A0" w14:textId="77777777" w:rsidR="003F59EE" w:rsidRPr="004C11AB" w:rsidRDefault="00A36F05" w:rsidP="003F59EE">
      <w:pPr>
        <w:pStyle w:val="Heading1"/>
        <w:pBdr>
          <w:top w:val="single" w:sz="4" w:space="1" w:color="auto"/>
          <w:left w:val="single" w:sz="4" w:space="4" w:color="auto"/>
          <w:bottom w:val="single" w:sz="4" w:space="1" w:color="auto"/>
          <w:right w:val="single" w:sz="4" w:space="4" w:color="auto"/>
        </w:pBdr>
        <w:rPr>
          <w:rFonts w:eastAsia="Times New Roman"/>
        </w:rPr>
      </w:pPr>
      <w:bookmarkStart w:id="476" w:name="_Toc459630849"/>
      <w:r w:rsidRPr="004C11AB">
        <w:rPr>
          <w:b/>
        </w:rPr>
        <w:t>PH11</w:t>
      </w:r>
      <w:r w:rsidR="003F59EE" w:rsidRPr="004C11AB">
        <w:rPr>
          <w:b/>
        </w:rPr>
        <w:t xml:space="preserve"> - </w:t>
      </w:r>
      <w:r w:rsidRPr="004C11AB">
        <w:rPr>
          <w:rFonts w:eastAsia="Times New Roman"/>
          <w:b/>
        </w:rPr>
        <w:t>§164.310(a)(2)(ii) Addressable</w:t>
      </w:r>
      <w:r w:rsidR="003F59EE" w:rsidRPr="004C11AB">
        <w:rPr>
          <w:rFonts w:eastAsia="Times New Roman"/>
          <w:b/>
        </w:rPr>
        <w:t xml:space="preserve"> </w:t>
      </w:r>
      <w:r w:rsidR="003F59EE" w:rsidRPr="004C11AB">
        <w:rPr>
          <w:rFonts w:eastAsia="Times New Roman"/>
        </w:rPr>
        <w:t>Do you take the steps necessary to implement your facility security plan?</w:t>
      </w:r>
      <w:bookmarkEnd w:id="476"/>
    </w:p>
    <w:p w14:paraId="03795B9C" w14:textId="77777777" w:rsidR="00A36F05" w:rsidRPr="0025622C" w:rsidRDefault="00A36F05" w:rsidP="00A36F05">
      <w:pPr>
        <w:pStyle w:val="ListParagraph"/>
        <w:numPr>
          <w:ilvl w:val="0"/>
          <w:numId w:val="4"/>
        </w:numPr>
        <w:rPr>
          <w:rFonts w:eastAsia="Times New Roman" w:cs="Times New Roman"/>
          <w:b/>
          <w:color w:val="000000"/>
          <w:sz w:val="24"/>
          <w:szCs w:val="24"/>
          <w:rPrChange w:id="477" w:author="Hareesh Ganesan" w:date="2016-10-21T11:08:00Z">
            <w:rPr>
              <w:rFonts w:eastAsia="Times New Roman" w:cs="Times New Roman"/>
              <w:color w:val="000000"/>
              <w:sz w:val="24"/>
              <w:szCs w:val="24"/>
            </w:rPr>
          </w:rPrChange>
        </w:rPr>
      </w:pPr>
      <w:r w:rsidRPr="0025622C">
        <w:rPr>
          <w:rFonts w:eastAsia="Times New Roman" w:cs="Times New Roman"/>
          <w:b/>
          <w:color w:val="000000"/>
          <w:sz w:val="24"/>
          <w:szCs w:val="24"/>
          <w:rPrChange w:id="478" w:author="Hareesh Ganesan" w:date="2016-10-21T11:08:00Z">
            <w:rPr>
              <w:rFonts w:eastAsia="Times New Roman" w:cs="Times New Roman"/>
              <w:color w:val="000000"/>
              <w:sz w:val="24"/>
              <w:szCs w:val="24"/>
            </w:rPr>
          </w:rPrChange>
        </w:rPr>
        <w:t>Yes</w:t>
      </w:r>
    </w:p>
    <w:p w14:paraId="61BC2E16" w14:textId="77777777" w:rsidR="00A36F05" w:rsidRPr="004C11AB" w:rsidRDefault="00A36F05" w:rsidP="00A36F05">
      <w:pPr>
        <w:pStyle w:val="ListParagraph"/>
        <w:numPr>
          <w:ilvl w:val="0"/>
          <w:numId w:val="1"/>
        </w:numPr>
        <w:rPr>
          <w:rFonts w:eastAsia="Times New Roman" w:cs="Times New Roman"/>
          <w:color w:val="000000"/>
          <w:sz w:val="24"/>
          <w:szCs w:val="24"/>
        </w:rPr>
      </w:pPr>
      <w:r w:rsidRPr="004C11AB">
        <w:rPr>
          <w:rFonts w:eastAsia="Times New Roman" w:cs="Times New Roman"/>
          <w:color w:val="000000"/>
          <w:sz w:val="24"/>
          <w:szCs w:val="24"/>
        </w:rPr>
        <w:t>No</w:t>
      </w:r>
    </w:p>
    <w:p w14:paraId="0B40E799" w14:textId="77777777" w:rsidR="00A36F05" w:rsidRPr="004C11AB" w:rsidRDefault="00A36F05" w:rsidP="00A36F05">
      <w:pPr>
        <w:rPr>
          <w:sz w:val="24"/>
          <w:szCs w:val="24"/>
        </w:rPr>
      </w:pPr>
      <w:r w:rsidRPr="004C11AB">
        <w:rPr>
          <w:b/>
          <w:sz w:val="24"/>
          <w:szCs w:val="24"/>
        </w:rPr>
        <w:t>If no</w:t>
      </w:r>
      <w:r w:rsidRPr="004C11AB">
        <w:rPr>
          <w:sz w:val="24"/>
          <w:szCs w:val="24"/>
        </w:rPr>
        <w:t>, please select from the following:</w:t>
      </w:r>
    </w:p>
    <w:p w14:paraId="540197BF" w14:textId="77777777" w:rsidR="00A36F05" w:rsidRPr="004C11AB" w:rsidRDefault="00A36F05" w:rsidP="00A36F05">
      <w:pPr>
        <w:pStyle w:val="ListParagraph"/>
        <w:numPr>
          <w:ilvl w:val="0"/>
          <w:numId w:val="2"/>
        </w:numPr>
        <w:rPr>
          <w:sz w:val="24"/>
          <w:szCs w:val="24"/>
        </w:rPr>
      </w:pPr>
      <w:r w:rsidRPr="004C11AB">
        <w:rPr>
          <w:sz w:val="24"/>
          <w:szCs w:val="24"/>
        </w:rPr>
        <w:t>Cost</w:t>
      </w:r>
    </w:p>
    <w:p w14:paraId="5C2758F2" w14:textId="77777777" w:rsidR="00A36F05" w:rsidRPr="004C11AB" w:rsidRDefault="00A36F05" w:rsidP="00A36F05">
      <w:pPr>
        <w:pStyle w:val="ListParagraph"/>
        <w:numPr>
          <w:ilvl w:val="0"/>
          <w:numId w:val="2"/>
        </w:numPr>
        <w:rPr>
          <w:sz w:val="24"/>
          <w:szCs w:val="24"/>
        </w:rPr>
      </w:pPr>
      <w:r w:rsidRPr="004C11AB">
        <w:rPr>
          <w:sz w:val="24"/>
          <w:szCs w:val="24"/>
        </w:rPr>
        <w:t>Practice Size</w:t>
      </w:r>
    </w:p>
    <w:p w14:paraId="6C8C1E98" w14:textId="77777777" w:rsidR="00A36F05" w:rsidRPr="004C11AB" w:rsidRDefault="00A36F05" w:rsidP="00A36F05">
      <w:pPr>
        <w:pStyle w:val="ListParagraph"/>
        <w:numPr>
          <w:ilvl w:val="0"/>
          <w:numId w:val="2"/>
        </w:numPr>
        <w:rPr>
          <w:sz w:val="24"/>
          <w:szCs w:val="24"/>
        </w:rPr>
      </w:pPr>
      <w:r w:rsidRPr="004C11AB">
        <w:rPr>
          <w:sz w:val="24"/>
          <w:szCs w:val="24"/>
        </w:rPr>
        <w:t>Complexity</w:t>
      </w:r>
    </w:p>
    <w:p w14:paraId="567E8F86" w14:textId="77777777" w:rsidR="00A36F05" w:rsidRPr="004C11AB" w:rsidRDefault="00A36F05" w:rsidP="00A36F05">
      <w:pPr>
        <w:pStyle w:val="ListParagraph"/>
        <w:numPr>
          <w:ilvl w:val="0"/>
          <w:numId w:val="2"/>
        </w:numPr>
        <w:rPr>
          <w:sz w:val="24"/>
          <w:szCs w:val="24"/>
        </w:rPr>
      </w:pPr>
      <w:r w:rsidRPr="004C11AB">
        <w:rPr>
          <w:sz w:val="24"/>
          <w:szCs w:val="24"/>
        </w:rPr>
        <w:t>Alternate Solution</w:t>
      </w:r>
    </w:p>
    <w:p w14:paraId="5054ED82" w14:textId="77777777" w:rsidR="00A36F05" w:rsidRPr="004C11AB" w:rsidRDefault="00A36F05" w:rsidP="00A36F05">
      <w:pPr>
        <w:rPr>
          <w:sz w:val="24"/>
          <w:szCs w:val="24"/>
        </w:rPr>
      </w:pPr>
      <w:r w:rsidRPr="004C11AB">
        <w:rPr>
          <w:sz w:val="24"/>
          <w:szCs w:val="24"/>
        </w:rPr>
        <w:t>Please detail your current activities:</w:t>
      </w:r>
    </w:p>
    <w:tbl>
      <w:tblPr>
        <w:tblStyle w:val="TableGrid"/>
        <w:tblW w:w="0" w:type="auto"/>
        <w:tblLook w:val="04A0" w:firstRow="1" w:lastRow="0" w:firstColumn="1" w:lastColumn="0" w:noHBand="0" w:noVBand="1"/>
      </w:tblPr>
      <w:tblGrid>
        <w:gridCol w:w="9576"/>
      </w:tblGrid>
      <w:tr w:rsidR="00A36F05" w:rsidRPr="004C11AB" w14:paraId="1BD08BC2" w14:textId="77777777" w:rsidTr="00A36F05">
        <w:tc>
          <w:tcPr>
            <w:tcW w:w="9576" w:type="dxa"/>
          </w:tcPr>
          <w:p w14:paraId="6528684B" w14:textId="77777777" w:rsidR="00A36F05" w:rsidRPr="004C11AB" w:rsidRDefault="00A36F05" w:rsidP="00A36F05">
            <w:pPr>
              <w:rPr>
                <w:sz w:val="24"/>
                <w:szCs w:val="24"/>
              </w:rPr>
            </w:pPr>
          </w:p>
          <w:p w14:paraId="5A35FDCE" w14:textId="77777777" w:rsidR="00A36F05" w:rsidRPr="004C11AB" w:rsidRDefault="00A36F05" w:rsidP="00A36F05">
            <w:pPr>
              <w:rPr>
                <w:sz w:val="24"/>
                <w:szCs w:val="24"/>
              </w:rPr>
            </w:pPr>
          </w:p>
          <w:p w14:paraId="6456ABA3" w14:textId="77777777" w:rsidR="00A36F05" w:rsidRPr="004C11AB" w:rsidRDefault="00A36F05" w:rsidP="00A36F05">
            <w:pPr>
              <w:rPr>
                <w:sz w:val="24"/>
                <w:szCs w:val="24"/>
              </w:rPr>
            </w:pPr>
          </w:p>
          <w:p w14:paraId="6C038A51" w14:textId="77777777" w:rsidR="00A36F05" w:rsidRPr="004C11AB" w:rsidRDefault="00A36F05" w:rsidP="00A36F05">
            <w:pPr>
              <w:rPr>
                <w:sz w:val="24"/>
                <w:szCs w:val="24"/>
              </w:rPr>
            </w:pPr>
          </w:p>
          <w:p w14:paraId="5EDE3A2A" w14:textId="77777777" w:rsidR="00A36F05" w:rsidRPr="004C11AB" w:rsidRDefault="00A36F05" w:rsidP="00A36F05">
            <w:pPr>
              <w:rPr>
                <w:sz w:val="24"/>
                <w:szCs w:val="24"/>
              </w:rPr>
            </w:pPr>
          </w:p>
          <w:p w14:paraId="0E6A371A" w14:textId="77777777" w:rsidR="00A36F05" w:rsidRPr="004C11AB" w:rsidRDefault="00A36F05" w:rsidP="00A36F05">
            <w:pPr>
              <w:rPr>
                <w:sz w:val="24"/>
                <w:szCs w:val="24"/>
              </w:rPr>
            </w:pPr>
          </w:p>
        </w:tc>
      </w:tr>
    </w:tbl>
    <w:p w14:paraId="2A8E4481" w14:textId="77777777" w:rsidR="00A36F05" w:rsidRPr="004C11AB" w:rsidRDefault="00A36F05" w:rsidP="00A36F05">
      <w:pPr>
        <w:rPr>
          <w:sz w:val="24"/>
          <w:szCs w:val="24"/>
        </w:rPr>
      </w:pPr>
    </w:p>
    <w:p w14:paraId="2EE6D717" w14:textId="77777777" w:rsidR="00A36F05" w:rsidRPr="004C11AB" w:rsidRDefault="00A36F05" w:rsidP="00A36F05">
      <w:pPr>
        <w:rPr>
          <w:sz w:val="24"/>
          <w:szCs w:val="24"/>
        </w:rPr>
      </w:pPr>
      <w:r w:rsidRPr="004C11AB">
        <w:rPr>
          <w:sz w:val="24"/>
          <w:szCs w:val="24"/>
        </w:rPr>
        <w:t>Please include any additional notes:</w:t>
      </w:r>
    </w:p>
    <w:tbl>
      <w:tblPr>
        <w:tblStyle w:val="TableGrid"/>
        <w:tblW w:w="0" w:type="auto"/>
        <w:tblLook w:val="04A0" w:firstRow="1" w:lastRow="0" w:firstColumn="1" w:lastColumn="0" w:noHBand="0" w:noVBand="1"/>
      </w:tblPr>
      <w:tblGrid>
        <w:gridCol w:w="9576"/>
      </w:tblGrid>
      <w:tr w:rsidR="00A36F05" w:rsidRPr="004C11AB" w14:paraId="5B10056A" w14:textId="77777777" w:rsidTr="00A36F05">
        <w:tc>
          <w:tcPr>
            <w:tcW w:w="9576" w:type="dxa"/>
          </w:tcPr>
          <w:p w14:paraId="68D6591B" w14:textId="77777777" w:rsidR="00A36F05" w:rsidRPr="004C11AB" w:rsidRDefault="00A36F05" w:rsidP="00A36F05">
            <w:pPr>
              <w:rPr>
                <w:sz w:val="24"/>
                <w:szCs w:val="24"/>
              </w:rPr>
            </w:pPr>
          </w:p>
          <w:p w14:paraId="02255327" w14:textId="77777777" w:rsidR="00A36F05" w:rsidRPr="004C11AB" w:rsidRDefault="00A36F05" w:rsidP="00A36F05">
            <w:pPr>
              <w:rPr>
                <w:sz w:val="24"/>
                <w:szCs w:val="24"/>
              </w:rPr>
            </w:pPr>
          </w:p>
          <w:p w14:paraId="6CF3B9AF" w14:textId="77777777" w:rsidR="00A36F05" w:rsidRPr="004C11AB" w:rsidRDefault="00A36F05" w:rsidP="00A36F05">
            <w:pPr>
              <w:rPr>
                <w:sz w:val="24"/>
                <w:szCs w:val="24"/>
              </w:rPr>
            </w:pPr>
          </w:p>
          <w:p w14:paraId="5D276975" w14:textId="77777777" w:rsidR="00A36F05" w:rsidRPr="004C11AB" w:rsidRDefault="00A36F05" w:rsidP="00A36F05">
            <w:pPr>
              <w:rPr>
                <w:sz w:val="24"/>
                <w:szCs w:val="24"/>
              </w:rPr>
            </w:pPr>
          </w:p>
          <w:p w14:paraId="4C059A39" w14:textId="77777777" w:rsidR="00A36F05" w:rsidRPr="004C11AB" w:rsidRDefault="00A36F05" w:rsidP="00A36F05">
            <w:pPr>
              <w:rPr>
                <w:sz w:val="24"/>
                <w:szCs w:val="24"/>
              </w:rPr>
            </w:pPr>
          </w:p>
          <w:p w14:paraId="0DFA6C0E" w14:textId="77777777" w:rsidR="00A36F05" w:rsidRPr="004C11AB" w:rsidRDefault="00A36F05" w:rsidP="00A36F05">
            <w:pPr>
              <w:rPr>
                <w:sz w:val="24"/>
                <w:szCs w:val="24"/>
              </w:rPr>
            </w:pPr>
          </w:p>
        </w:tc>
      </w:tr>
    </w:tbl>
    <w:p w14:paraId="10AC936B" w14:textId="77777777" w:rsidR="00A36F05" w:rsidRPr="004C11AB" w:rsidRDefault="00A36F05" w:rsidP="00A36F05">
      <w:pPr>
        <w:rPr>
          <w:sz w:val="24"/>
          <w:szCs w:val="24"/>
        </w:rPr>
      </w:pPr>
    </w:p>
    <w:p w14:paraId="47A03687" w14:textId="77777777" w:rsidR="00A36F05" w:rsidRPr="004C11AB" w:rsidRDefault="00A36F05" w:rsidP="00A36F05">
      <w:pPr>
        <w:rPr>
          <w:sz w:val="24"/>
          <w:szCs w:val="24"/>
        </w:rPr>
      </w:pPr>
      <w:r w:rsidRPr="004C11AB">
        <w:rPr>
          <w:sz w:val="24"/>
          <w:szCs w:val="24"/>
        </w:rPr>
        <w:t>Please detail your remediation plan:</w:t>
      </w:r>
    </w:p>
    <w:tbl>
      <w:tblPr>
        <w:tblStyle w:val="TableGrid"/>
        <w:tblW w:w="0" w:type="auto"/>
        <w:tblLook w:val="04A0" w:firstRow="1" w:lastRow="0" w:firstColumn="1" w:lastColumn="0" w:noHBand="0" w:noVBand="1"/>
      </w:tblPr>
      <w:tblGrid>
        <w:gridCol w:w="9576"/>
      </w:tblGrid>
      <w:tr w:rsidR="00A36F05" w:rsidRPr="004C11AB" w14:paraId="106EE0EA" w14:textId="77777777" w:rsidTr="00A36F05">
        <w:tc>
          <w:tcPr>
            <w:tcW w:w="9576" w:type="dxa"/>
          </w:tcPr>
          <w:p w14:paraId="6858BDE5" w14:textId="77777777" w:rsidR="00A36F05" w:rsidRPr="004C11AB" w:rsidRDefault="00A36F05" w:rsidP="00A36F05">
            <w:pPr>
              <w:rPr>
                <w:sz w:val="24"/>
                <w:szCs w:val="24"/>
              </w:rPr>
            </w:pPr>
          </w:p>
          <w:p w14:paraId="2F79E6C4" w14:textId="77777777" w:rsidR="00A36F05" w:rsidRPr="004C11AB" w:rsidRDefault="00A36F05" w:rsidP="00A36F05">
            <w:pPr>
              <w:rPr>
                <w:sz w:val="24"/>
                <w:szCs w:val="24"/>
              </w:rPr>
            </w:pPr>
          </w:p>
          <w:p w14:paraId="7296A83E" w14:textId="77777777" w:rsidR="00A36F05" w:rsidRPr="004C11AB" w:rsidRDefault="00A36F05" w:rsidP="00A36F05">
            <w:pPr>
              <w:rPr>
                <w:sz w:val="24"/>
                <w:szCs w:val="24"/>
              </w:rPr>
            </w:pPr>
          </w:p>
          <w:p w14:paraId="18C157D3" w14:textId="77777777" w:rsidR="00A36F05" w:rsidRPr="004C11AB" w:rsidRDefault="00A36F05" w:rsidP="00A36F05">
            <w:pPr>
              <w:rPr>
                <w:sz w:val="24"/>
                <w:szCs w:val="24"/>
              </w:rPr>
            </w:pPr>
          </w:p>
          <w:p w14:paraId="4C52F286" w14:textId="77777777" w:rsidR="00A36F05" w:rsidRPr="004C11AB" w:rsidRDefault="00A36F05" w:rsidP="00A36F05">
            <w:pPr>
              <w:rPr>
                <w:sz w:val="24"/>
                <w:szCs w:val="24"/>
              </w:rPr>
            </w:pPr>
          </w:p>
          <w:p w14:paraId="252ED35A" w14:textId="77777777" w:rsidR="00A36F05" w:rsidRPr="004C11AB" w:rsidRDefault="00A36F05" w:rsidP="00A36F05">
            <w:pPr>
              <w:rPr>
                <w:sz w:val="24"/>
                <w:szCs w:val="24"/>
              </w:rPr>
            </w:pPr>
          </w:p>
        </w:tc>
      </w:tr>
    </w:tbl>
    <w:p w14:paraId="08B733D9" w14:textId="77777777" w:rsidR="00A36F05" w:rsidRPr="004C11AB" w:rsidRDefault="00A36F05" w:rsidP="00A36F05">
      <w:pPr>
        <w:rPr>
          <w:sz w:val="24"/>
          <w:szCs w:val="24"/>
        </w:rPr>
      </w:pPr>
    </w:p>
    <w:p w14:paraId="774CC034" w14:textId="77777777" w:rsidR="00A36F05" w:rsidRPr="004C11AB" w:rsidRDefault="00A36F05" w:rsidP="00A36F05">
      <w:pPr>
        <w:rPr>
          <w:sz w:val="24"/>
          <w:szCs w:val="24"/>
        </w:rPr>
      </w:pPr>
      <w:r w:rsidRPr="004C11AB">
        <w:rPr>
          <w:sz w:val="24"/>
          <w:szCs w:val="24"/>
        </w:rPr>
        <w:t>Please rate the likelihood of a threat/vulnerability affecting your ePHI:</w:t>
      </w:r>
    </w:p>
    <w:p w14:paraId="567689D1" w14:textId="77777777" w:rsidR="00A36F05" w:rsidRPr="0025622C" w:rsidRDefault="00A36F05" w:rsidP="00A36F05">
      <w:pPr>
        <w:pStyle w:val="ListParagraph"/>
        <w:numPr>
          <w:ilvl w:val="0"/>
          <w:numId w:val="3"/>
        </w:numPr>
        <w:rPr>
          <w:b/>
          <w:sz w:val="24"/>
          <w:szCs w:val="24"/>
          <w:rPrChange w:id="479" w:author="Hareesh Ganesan" w:date="2016-10-21T11:08:00Z">
            <w:rPr>
              <w:sz w:val="24"/>
              <w:szCs w:val="24"/>
            </w:rPr>
          </w:rPrChange>
        </w:rPr>
      </w:pPr>
      <w:r w:rsidRPr="0025622C">
        <w:rPr>
          <w:b/>
          <w:sz w:val="24"/>
          <w:szCs w:val="24"/>
          <w:rPrChange w:id="480" w:author="Hareesh Ganesan" w:date="2016-10-21T11:08:00Z">
            <w:rPr>
              <w:sz w:val="24"/>
              <w:szCs w:val="24"/>
            </w:rPr>
          </w:rPrChange>
        </w:rPr>
        <w:t>Low</w:t>
      </w:r>
    </w:p>
    <w:p w14:paraId="1C920BBE" w14:textId="77777777" w:rsidR="00A36F05" w:rsidRPr="004C11AB" w:rsidRDefault="00A36F05" w:rsidP="00A36F05">
      <w:pPr>
        <w:pStyle w:val="ListParagraph"/>
        <w:numPr>
          <w:ilvl w:val="0"/>
          <w:numId w:val="3"/>
        </w:numPr>
        <w:rPr>
          <w:sz w:val="24"/>
          <w:szCs w:val="24"/>
        </w:rPr>
      </w:pPr>
      <w:r w:rsidRPr="004C11AB">
        <w:rPr>
          <w:sz w:val="24"/>
          <w:szCs w:val="24"/>
        </w:rPr>
        <w:t>Medium</w:t>
      </w:r>
    </w:p>
    <w:p w14:paraId="29D93252" w14:textId="77777777" w:rsidR="00A36F05" w:rsidRPr="004C11AB" w:rsidRDefault="00A36F05" w:rsidP="00A36F05">
      <w:pPr>
        <w:pStyle w:val="ListParagraph"/>
        <w:numPr>
          <w:ilvl w:val="0"/>
          <w:numId w:val="3"/>
        </w:numPr>
        <w:rPr>
          <w:sz w:val="24"/>
          <w:szCs w:val="24"/>
        </w:rPr>
      </w:pPr>
      <w:r w:rsidRPr="004C11AB">
        <w:rPr>
          <w:sz w:val="24"/>
          <w:szCs w:val="24"/>
        </w:rPr>
        <w:t>High</w:t>
      </w:r>
    </w:p>
    <w:p w14:paraId="0C6C3368" w14:textId="77777777" w:rsidR="00A36F05" w:rsidRPr="004C11AB" w:rsidRDefault="00A36F05" w:rsidP="00A36F05">
      <w:pPr>
        <w:rPr>
          <w:sz w:val="24"/>
          <w:szCs w:val="24"/>
        </w:rPr>
      </w:pPr>
      <w:r w:rsidRPr="004C11AB">
        <w:rPr>
          <w:sz w:val="24"/>
          <w:szCs w:val="24"/>
        </w:rPr>
        <w:t>Please rate the impact of a threat/vulnerability affecting your ePHI:</w:t>
      </w:r>
    </w:p>
    <w:p w14:paraId="2DFCD86D" w14:textId="77777777" w:rsidR="00A36F05" w:rsidRPr="0025622C" w:rsidRDefault="00A36F05" w:rsidP="00A36F05">
      <w:pPr>
        <w:pStyle w:val="ListParagraph"/>
        <w:numPr>
          <w:ilvl w:val="0"/>
          <w:numId w:val="3"/>
        </w:numPr>
        <w:rPr>
          <w:b/>
          <w:sz w:val="24"/>
          <w:szCs w:val="24"/>
          <w:rPrChange w:id="481" w:author="Hareesh Ganesan" w:date="2016-10-21T11:08:00Z">
            <w:rPr>
              <w:sz w:val="24"/>
              <w:szCs w:val="24"/>
            </w:rPr>
          </w:rPrChange>
        </w:rPr>
      </w:pPr>
      <w:r w:rsidRPr="0025622C">
        <w:rPr>
          <w:b/>
          <w:sz w:val="24"/>
          <w:szCs w:val="24"/>
          <w:rPrChange w:id="482" w:author="Hareesh Ganesan" w:date="2016-10-21T11:08:00Z">
            <w:rPr>
              <w:sz w:val="24"/>
              <w:szCs w:val="24"/>
            </w:rPr>
          </w:rPrChange>
        </w:rPr>
        <w:t>Low</w:t>
      </w:r>
    </w:p>
    <w:p w14:paraId="5807978D" w14:textId="77777777" w:rsidR="00A36F05" w:rsidRPr="004C11AB" w:rsidRDefault="00A36F05" w:rsidP="00A36F05">
      <w:pPr>
        <w:pStyle w:val="ListParagraph"/>
        <w:numPr>
          <w:ilvl w:val="0"/>
          <w:numId w:val="3"/>
        </w:numPr>
        <w:rPr>
          <w:sz w:val="24"/>
          <w:szCs w:val="24"/>
        </w:rPr>
      </w:pPr>
      <w:r w:rsidRPr="004C11AB">
        <w:rPr>
          <w:sz w:val="24"/>
          <w:szCs w:val="24"/>
        </w:rPr>
        <w:t>Medium</w:t>
      </w:r>
    </w:p>
    <w:p w14:paraId="364DE0C7" w14:textId="77777777" w:rsidR="00A36F05" w:rsidRPr="004C11AB" w:rsidRDefault="00A36F05" w:rsidP="00A36F05">
      <w:pPr>
        <w:pStyle w:val="ListParagraph"/>
        <w:numPr>
          <w:ilvl w:val="0"/>
          <w:numId w:val="3"/>
        </w:numPr>
        <w:rPr>
          <w:sz w:val="24"/>
          <w:szCs w:val="24"/>
        </w:rPr>
      </w:pPr>
      <w:r w:rsidRPr="004C11AB">
        <w:rPr>
          <w:sz w:val="24"/>
          <w:szCs w:val="24"/>
        </w:rPr>
        <w:t>High</w:t>
      </w:r>
    </w:p>
    <w:p w14:paraId="64B502FD" w14:textId="77777777" w:rsidR="00967413" w:rsidRPr="004C11AB" w:rsidRDefault="00967413" w:rsidP="00967413">
      <w:pPr>
        <w:rPr>
          <w:rFonts w:cstheme="minorHAnsi"/>
          <w:b/>
          <w:sz w:val="24"/>
          <w:szCs w:val="24"/>
        </w:rPr>
      </w:pPr>
      <w:r w:rsidRPr="004C11AB">
        <w:rPr>
          <w:rFonts w:cstheme="minorHAnsi"/>
          <w:b/>
          <w:sz w:val="24"/>
          <w:szCs w:val="24"/>
        </w:rPr>
        <w:t>Overall Security Risk:</w:t>
      </w:r>
    </w:p>
    <w:p w14:paraId="0F4095CE" w14:textId="77777777" w:rsidR="00967413" w:rsidRPr="0025622C" w:rsidRDefault="00967413" w:rsidP="00967413">
      <w:pPr>
        <w:pStyle w:val="ListParagraph"/>
        <w:numPr>
          <w:ilvl w:val="0"/>
          <w:numId w:val="3"/>
        </w:numPr>
        <w:rPr>
          <w:rFonts w:cstheme="minorHAnsi"/>
          <w:b/>
          <w:sz w:val="24"/>
          <w:szCs w:val="24"/>
          <w:rPrChange w:id="483" w:author="Hareesh Ganesan" w:date="2016-10-21T11:08:00Z">
            <w:rPr>
              <w:rFonts w:cstheme="minorHAnsi"/>
              <w:sz w:val="24"/>
              <w:szCs w:val="24"/>
            </w:rPr>
          </w:rPrChange>
        </w:rPr>
      </w:pPr>
      <w:r w:rsidRPr="0025622C">
        <w:rPr>
          <w:rFonts w:cstheme="minorHAnsi"/>
          <w:b/>
          <w:sz w:val="24"/>
          <w:szCs w:val="24"/>
          <w:rPrChange w:id="484" w:author="Hareesh Ganesan" w:date="2016-10-21T11:08:00Z">
            <w:rPr>
              <w:rFonts w:cstheme="minorHAnsi"/>
              <w:sz w:val="24"/>
              <w:szCs w:val="24"/>
            </w:rPr>
          </w:rPrChange>
        </w:rPr>
        <w:t>Low</w:t>
      </w:r>
    </w:p>
    <w:p w14:paraId="3BBFB6E9" w14:textId="77777777" w:rsidR="00967413" w:rsidRPr="004C11AB" w:rsidRDefault="00967413" w:rsidP="00967413">
      <w:pPr>
        <w:pStyle w:val="ListParagraph"/>
        <w:numPr>
          <w:ilvl w:val="0"/>
          <w:numId w:val="3"/>
        </w:numPr>
        <w:rPr>
          <w:rFonts w:cstheme="minorHAnsi"/>
          <w:sz w:val="24"/>
          <w:szCs w:val="24"/>
        </w:rPr>
      </w:pPr>
      <w:r w:rsidRPr="004C11AB">
        <w:rPr>
          <w:rFonts w:cstheme="minorHAnsi"/>
          <w:sz w:val="24"/>
          <w:szCs w:val="24"/>
        </w:rPr>
        <w:t>Medium</w:t>
      </w:r>
    </w:p>
    <w:p w14:paraId="44D8CF87" w14:textId="77777777" w:rsidR="00967413" w:rsidRPr="004C11AB" w:rsidRDefault="00967413" w:rsidP="00967413">
      <w:pPr>
        <w:pStyle w:val="ListParagraph"/>
        <w:numPr>
          <w:ilvl w:val="0"/>
          <w:numId w:val="3"/>
        </w:numPr>
        <w:rPr>
          <w:rFonts w:cstheme="minorHAnsi"/>
          <w:sz w:val="24"/>
          <w:szCs w:val="24"/>
        </w:rPr>
      </w:pPr>
      <w:r w:rsidRPr="004C11AB">
        <w:rPr>
          <w:rFonts w:cstheme="minorHAnsi"/>
          <w:sz w:val="24"/>
          <w:szCs w:val="24"/>
        </w:rPr>
        <w:t>High</w:t>
      </w:r>
    </w:p>
    <w:p w14:paraId="4C9E4170" w14:textId="77777777" w:rsidR="00A36F05" w:rsidRPr="004C11AB" w:rsidRDefault="00A36F05" w:rsidP="00A36F05">
      <w:pPr>
        <w:rPr>
          <w:b/>
          <w:sz w:val="24"/>
          <w:szCs w:val="24"/>
        </w:rPr>
      </w:pPr>
      <w:r w:rsidRPr="004C11AB">
        <w:rPr>
          <w:b/>
          <w:sz w:val="24"/>
          <w:szCs w:val="24"/>
        </w:rPr>
        <w:t>Related Information:</w:t>
      </w:r>
    </w:p>
    <w:p w14:paraId="6E4145E5" w14:textId="77777777" w:rsidR="00A36F05" w:rsidRPr="004C11AB" w:rsidRDefault="00A36F05" w:rsidP="00A36F05">
      <w:pPr>
        <w:rPr>
          <w:i/>
          <w:sz w:val="24"/>
          <w:szCs w:val="24"/>
        </w:rPr>
      </w:pPr>
      <w:r w:rsidRPr="004C11AB">
        <w:rPr>
          <w:i/>
          <w:sz w:val="24"/>
          <w:szCs w:val="24"/>
        </w:rPr>
        <w:t>Things to Consider to Help Answer the Question:</w:t>
      </w:r>
    </w:p>
    <w:p w14:paraId="592344B9" w14:textId="77777777" w:rsidR="00A36F05" w:rsidRPr="004C11AB" w:rsidRDefault="00A36F05" w:rsidP="00A36F05">
      <w:pPr>
        <w:rPr>
          <w:i/>
          <w:sz w:val="24"/>
          <w:szCs w:val="24"/>
        </w:rPr>
      </w:pPr>
      <w:r w:rsidRPr="004C11AB">
        <w:rPr>
          <w:rFonts w:eastAsia="Times New Roman" w:cs="Times New Roman"/>
          <w:color w:val="000000"/>
          <w:sz w:val="24"/>
          <w:szCs w:val="24"/>
        </w:rPr>
        <w:t>Consider the steps that your practice might have taken to put its policies and procedures into practice.</w:t>
      </w:r>
    </w:p>
    <w:p w14:paraId="391041A7" w14:textId="77777777" w:rsidR="00A36F05" w:rsidRPr="004C11AB" w:rsidRDefault="00A36F05" w:rsidP="00A36F05">
      <w:pPr>
        <w:rPr>
          <w:i/>
          <w:sz w:val="24"/>
          <w:szCs w:val="24"/>
        </w:rPr>
      </w:pPr>
      <w:r w:rsidRPr="004C11AB">
        <w:rPr>
          <w:i/>
          <w:sz w:val="24"/>
          <w:szCs w:val="24"/>
        </w:rPr>
        <w:t>Possible Threats and Vulnerabilities:</w:t>
      </w:r>
    </w:p>
    <w:p w14:paraId="3FB37258" w14:textId="77777777" w:rsidR="00A36F05" w:rsidRPr="004C11AB" w:rsidRDefault="00A36F05" w:rsidP="00A36F05">
      <w:pPr>
        <w:rPr>
          <w:i/>
          <w:sz w:val="24"/>
          <w:szCs w:val="24"/>
        </w:rPr>
      </w:pPr>
      <w:r w:rsidRPr="004C11AB">
        <w:rPr>
          <w:rFonts w:eastAsia="Times New Roman" w:cs="Times New Roman"/>
          <w:color w:val="000000"/>
          <w:sz w:val="24"/>
          <w:szCs w:val="24"/>
        </w:rPr>
        <w:t>Your practice cannot make sure that safeguards are in place to protect its information systems and ePHI if your practice does not take the steps necessary to carry out its facility security plan.</w:t>
      </w:r>
      <w:r w:rsidRPr="004C11AB">
        <w:rPr>
          <w:rFonts w:eastAsia="Times New Roman" w:cs="Times New Roman"/>
          <w:color w:val="000000"/>
          <w:sz w:val="24"/>
          <w:szCs w:val="24"/>
        </w:rPr>
        <w:br/>
      </w:r>
      <w:r w:rsidRPr="004C11AB">
        <w:rPr>
          <w:rFonts w:eastAsia="Times New Roman" w:cs="Times New Roman"/>
          <w:color w:val="000000"/>
          <w:sz w:val="24"/>
          <w:szCs w:val="24"/>
        </w:rPr>
        <w:br/>
        <w:t>• Natural threats, such as hurricanes, tornadoes, floods, ice, and earthquakes, can cause damage or loss of ePHI.</w:t>
      </w:r>
      <w:r w:rsidRPr="004C11AB">
        <w:rPr>
          <w:rFonts w:eastAsia="Times New Roman" w:cs="Times New Roman"/>
          <w:color w:val="000000"/>
          <w:sz w:val="24"/>
          <w:szCs w:val="24"/>
        </w:rPr>
        <w:br/>
        <w:t>• Environmental threats, such as power surges and outages of heating, air conditioning, and air filtration systems, can enable humidity and dust to compromise the functional integrity and performance of your practice’s information systems.</w:t>
      </w:r>
      <w:r w:rsidRPr="004C11AB">
        <w:rPr>
          <w:rFonts w:eastAsia="Times New Roman" w:cs="Times New Roman"/>
          <w:color w:val="000000"/>
          <w:sz w:val="24"/>
          <w:szCs w:val="24"/>
        </w:rPr>
        <w:br/>
        <w:t>• Human threats, such as an unauthorized user who can vandalize or compromise the integrity of ePHI. Unauthorized disclosure, loss, or theft of ePHI can lead to identity theft.</w:t>
      </w:r>
    </w:p>
    <w:p w14:paraId="6236692B" w14:textId="77777777" w:rsidR="00A36F05" w:rsidRPr="004C11AB" w:rsidRDefault="00A36F05" w:rsidP="00A36F05">
      <w:pPr>
        <w:spacing w:after="0" w:line="240" w:lineRule="auto"/>
        <w:rPr>
          <w:rFonts w:eastAsia="Times New Roman" w:cstheme="minorHAnsi"/>
          <w:bCs/>
          <w:i/>
          <w:sz w:val="24"/>
          <w:szCs w:val="24"/>
        </w:rPr>
      </w:pPr>
      <w:r w:rsidRPr="004C11AB">
        <w:rPr>
          <w:rFonts w:eastAsia="Times New Roman" w:cstheme="minorHAnsi"/>
          <w:bCs/>
          <w:i/>
          <w:sz w:val="24"/>
          <w:szCs w:val="24"/>
        </w:rPr>
        <w:t>Examples of Safeguards:</w:t>
      </w:r>
      <w:r w:rsidR="00FA0D0B" w:rsidRPr="004C11AB">
        <w:rPr>
          <w:rFonts w:eastAsia="Times New Roman" w:cstheme="minorHAnsi"/>
          <w:bCs/>
          <w:i/>
          <w:sz w:val="24"/>
          <w:szCs w:val="24"/>
        </w:rPr>
        <w:t xml:space="preserve"> </w:t>
      </w:r>
    </w:p>
    <w:p w14:paraId="5C6D703C" w14:textId="77777777" w:rsidR="00A36F05" w:rsidRPr="004C11AB" w:rsidRDefault="001A34AC" w:rsidP="00A36F05">
      <w:pPr>
        <w:rPr>
          <w:rFonts w:eastAsia="Times New Roman" w:cstheme="minorHAnsi"/>
          <w:bCs/>
          <w:sz w:val="24"/>
          <w:szCs w:val="24"/>
        </w:rPr>
      </w:pPr>
      <w:r w:rsidRPr="004C11AB">
        <w:rPr>
          <w:rFonts w:eastAsia="Times New Roman" w:cstheme="minorHAnsi"/>
          <w:bCs/>
          <w:sz w:val="24"/>
          <w:szCs w:val="24"/>
        </w:rPr>
        <w:t>Below are some potential safeguards to use against possible threats/vulnerabilities. NOTE: The safeguards you choose will depend on the degree of risk</w:t>
      </w:r>
      <w:r w:rsidR="00A36F05" w:rsidRPr="004C11AB">
        <w:rPr>
          <w:rFonts w:eastAsia="Times New Roman" w:cstheme="minorHAnsi"/>
          <w:bCs/>
          <w:sz w:val="24"/>
          <w:szCs w:val="24"/>
        </w:rPr>
        <w:t xml:space="preserve"> and the potential harm that the threat/vulnerability poses to you and the individuals who are the subjects of the ePHI.</w:t>
      </w:r>
    </w:p>
    <w:p w14:paraId="6D7790ED" w14:textId="77777777" w:rsidR="00A36F05" w:rsidRPr="004C11AB" w:rsidRDefault="00A36F05" w:rsidP="00A36F05">
      <w:pPr>
        <w:rPr>
          <w:rFonts w:eastAsia="Times New Roman" w:cs="Times New Roman"/>
          <w:color w:val="000000"/>
          <w:sz w:val="24"/>
          <w:szCs w:val="24"/>
        </w:rPr>
      </w:pPr>
      <w:r w:rsidRPr="004C11AB">
        <w:rPr>
          <w:rFonts w:eastAsia="Times New Roman" w:cs="Times New Roman"/>
          <w:color w:val="000000"/>
          <w:sz w:val="24"/>
          <w:szCs w:val="24"/>
        </w:rPr>
        <w:t>Establish policies and procedures to protect the facility and its equipment from unauthorized physical access, tampering, and theft.</w:t>
      </w:r>
      <w:r w:rsidRPr="004C11AB">
        <w:rPr>
          <w:rFonts w:eastAsia="Times New Roman" w:cs="Times New Roman"/>
          <w:color w:val="000000"/>
          <w:sz w:val="24"/>
          <w:szCs w:val="24"/>
        </w:rPr>
        <w:br/>
        <w:t>[45 CFR §164.310(a)(2)(ii)]</w:t>
      </w:r>
      <w:r w:rsidRPr="004C11AB">
        <w:rPr>
          <w:rFonts w:eastAsia="Times New Roman" w:cs="Times New Roman"/>
          <w:color w:val="000000"/>
          <w:sz w:val="24"/>
          <w:szCs w:val="24"/>
        </w:rPr>
        <w:br/>
      </w:r>
      <w:r w:rsidRPr="004C11AB">
        <w:rPr>
          <w:rFonts w:eastAsia="Times New Roman" w:cs="Times New Roman"/>
          <w:color w:val="000000"/>
          <w:sz w:val="24"/>
          <w:szCs w:val="24"/>
        </w:rPr>
        <w:br/>
        <w:t>As part of contingency planning, implement a facility security plan that includes:</w:t>
      </w:r>
      <w:r w:rsidRPr="004C11AB">
        <w:rPr>
          <w:rFonts w:eastAsia="Times New Roman" w:cs="Times New Roman"/>
          <w:color w:val="000000"/>
          <w:sz w:val="24"/>
          <w:szCs w:val="24"/>
        </w:rPr>
        <w:br/>
      </w:r>
      <w:r w:rsidRPr="004C11AB">
        <w:rPr>
          <w:rFonts w:eastAsia="Times New Roman" w:cs="Times New Roman"/>
          <w:color w:val="000000"/>
          <w:sz w:val="24"/>
          <w:szCs w:val="24"/>
        </w:rPr>
        <w:br/>
        <w:t>• Policies and procedures for physical and environmental protection.</w:t>
      </w:r>
      <w:r w:rsidRPr="004C11AB">
        <w:rPr>
          <w:rFonts w:eastAsia="Times New Roman" w:cs="Times New Roman"/>
          <w:color w:val="000000"/>
          <w:sz w:val="24"/>
          <w:szCs w:val="24"/>
        </w:rPr>
        <w:br/>
        <w:t>[NIST SP 800-53 PE-1]</w:t>
      </w:r>
      <w:r w:rsidRPr="004C11AB">
        <w:rPr>
          <w:rFonts w:eastAsia="Times New Roman" w:cs="Times New Roman"/>
          <w:color w:val="000000"/>
          <w:sz w:val="24"/>
          <w:szCs w:val="24"/>
        </w:rPr>
        <w:br/>
        <w:t>• A system-level security plan.</w:t>
      </w:r>
      <w:r w:rsidRPr="004C11AB">
        <w:rPr>
          <w:rFonts w:eastAsia="Times New Roman" w:cs="Times New Roman"/>
          <w:color w:val="000000"/>
          <w:sz w:val="24"/>
          <w:szCs w:val="24"/>
        </w:rPr>
        <w:br/>
        <w:t>[NIST SP 800-53 PL-2]</w:t>
      </w:r>
    </w:p>
    <w:p w14:paraId="1EFFB9DA" w14:textId="77777777" w:rsidR="003F59EE" w:rsidRPr="004C11AB" w:rsidRDefault="00A36F05" w:rsidP="003F59EE">
      <w:pPr>
        <w:pStyle w:val="Heading1"/>
        <w:pBdr>
          <w:top w:val="single" w:sz="4" w:space="1" w:color="auto"/>
          <w:left w:val="single" w:sz="4" w:space="4" w:color="auto"/>
          <w:bottom w:val="single" w:sz="4" w:space="1" w:color="auto"/>
          <w:right w:val="single" w:sz="4" w:space="4" w:color="auto"/>
        </w:pBdr>
        <w:rPr>
          <w:rFonts w:eastAsia="Times New Roman"/>
        </w:rPr>
      </w:pPr>
      <w:bookmarkStart w:id="485" w:name="_Toc459630850"/>
      <w:r w:rsidRPr="004C11AB">
        <w:rPr>
          <w:b/>
        </w:rPr>
        <w:t>PH12</w:t>
      </w:r>
      <w:r w:rsidR="003F59EE" w:rsidRPr="004C11AB">
        <w:rPr>
          <w:b/>
        </w:rPr>
        <w:t xml:space="preserve"> - </w:t>
      </w:r>
      <w:r w:rsidRPr="004C11AB">
        <w:rPr>
          <w:rFonts w:eastAsia="Times New Roman"/>
          <w:b/>
        </w:rPr>
        <w:t>§164.310(a)(2)(iii) Addressable</w:t>
      </w:r>
      <w:r w:rsidR="003F59EE" w:rsidRPr="004C11AB">
        <w:rPr>
          <w:rFonts w:eastAsia="Times New Roman"/>
          <w:b/>
        </w:rPr>
        <w:t xml:space="preserve"> </w:t>
      </w:r>
      <w:r w:rsidR="003F59EE" w:rsidRPr="004C11AB">
        <w:rPr>
          <w:rFonts w:eastAsia="Times New Roman"/>
        </w:rPr>
        <w:t>Do you have a Facility User Access List of workforce members, business associates, and others who are authorized to access your facilities where ePHI and related information systems are located?</w:t>
      </w:r>
      <w:bookmarkEnd w:id="485"/>
    </w:p>
    <w:p w14:paraId="5389AD72" w14:textId="77777777" w:rsidR="00A36F05" w:rsidRPr="0025622C" w:rsidRDefault="00A36F05" w:rsidP="00A36F05">
      <w:pPr>
        <w:pStyle w:val="ListParagraph"/>
        <w:numPr>
          <w:ilvl w:val="0"/>
          <w:numId w:val="4"/>
        </w:numPr>
        <w:rPr>
          <w:rFonts w:eastAsia="Times New Roman" w:cs="Times New Roman"/>
          <w:b/>
          <w:color w:val="000000"/>
          <w:sz w:val="24"/>
          <w:szCs w:val="24"/>
          <w:rPrChange w:id="486" w:author="Hareesh Ganesan" w:date="2016-10-21T11:09:00Z">
            <w:rPr>
              <w:rFonts w:eastAsia="Times New Roman" w:cs="Times New Roman"/>
              <w:color w:val="000000"/>
              <w:sz w:val="24"/>
              <w:szCs w:val="24"/>
            </w:rPr>
          </w:rPrChange>
        </w:rPr>
      </w:pPr>
      <w:r w:rsidRPr="0025622C">
        <w:rPr>
          <w:rFonts w:eastAsia="Times New Roman" w:cs="Times New Roman"/>
          <w:b/>
          <w:color w:val="000000"/>
          <w:sz w:val="24"/>
          <w:szCs w:val="24"/>
          <w:rPrChange w:id="487" w:author="Hareesh Ganesan" w:date="2016-10-21T11:09:00Z">
            <w:rPr>
              <w:rFonts w:eastAsia="Times New Roman" w:cs="Times New Roman"/>
              <w:color w:val="000000"/>
              <w:sz w:val="24"/>
              <w:szCs w:val="24"/>
            </w:rPr>
          </w:rPrChange>
        </w:rPr>
        <w:t>Yes</w:t>
      </w:r>
    </w:p>
    <w:p w14:paraId="63CFD2AB" w14:textId="77777777" w:rsidR="00A36F05" w:rsidRPr="004C11AB" w:rsidRDefault="00A36F05" w:rsidP="00A36F05">
      <w:pPr>
        <w:pStyle w:val="ListParagraph"/>
        <w:numPr>
          <w:ilvl w:val="0"/>
          <w:numId w:val="1"/>
        </w:numPr>
        <w:rPr>
          <w:rFonts w:eastAsia="Times New Roman" w:cs="Times New Roman"/>
          <w:color w:val="000000"/>
          <w:sz w:val="24"/>
          <w:szCs w:val="24"/>
        </w:rPr>
      </w:pPr>
      <w:r w:rsidRPr="004C11AB">
        <w:rPr>
          <w:rFonts w:eastAsia="Times New Roman" w:cs="Times New Roman"/>
          <w:color w:val="000000"/>
          <w:sz w:val="24"/>
          <w:szCs w:val="24"/>
        </w:rPr>
        <w:t>No</w:t>
      </w:r>
    </w:p>
    <w:p w14:paraId="36D1C54F" w14:textId="77777777" w:rsidR="00A36F05" w:rsidRPr="004C11AB" w:rsidRDefault="00A36F05" w:rsidP="00A36F05">
      <w:pPr>
        <w:rPr>
          <w:sz w:val="24"/>
          <w:szCs w:val="24"/>
        </w:rPr>
      </w:pPr>
      <w:r w:rsidRPr="004C11AB">
        <w:rPr>
          <w:b/>
          <w:sz w:val="24"/>
          <w:szCs w:val="24"/>
        </w:rPr>
        <w:t>If no</w:t>
      </w:r>
      <w:r w:rsidRPr="004C11AB">
        <w:rPr>
          <w:sz w:val="24"/>
          <w:szCs w:val="24"/>
        </w:rPr>
        <w:t>, please select from the following:</w:t>
      </w:r>
    </w:p>
    <w:p w14:paraId="288B43B7" w14:textId="77777777" w:rsidR="00A36F05" w:rsidRPr="004C11AB" w:rsidRDefault="00A36F05" w:rsidP="00A36F05">
      <w:pPr>
        <w:pStyle w:val="ListParagraph"/>
        <w:numPr>
          <w:ilvl w:val="0"/>
          <w:numId w:val="2"/>
        </w:numPr>
        <w:rPr>
          <w:sz w:val="24"/>
          <w:szCs w:val="24"/>
        </w:rPr>
      </w:pPr>
      <w:r w:rsidRPr="004C11AB">
        <w:rPr>
          <w:sz w:val="24"/>
          <w:szCs w:val="24"/>
        </w:rPr>
        <w:t>Cost</w:t>
      </w:r>
    </w:p>
    <w:p w14:paraId="01B1790F" w14:textId="77777777" w:rsidR="00A36F05" w:rsidRPr="004C11AB" w:rsidRDefault="00A36F05" w:rsidP="00A36F05">
      <w:pPr>
        <w:pStyle w:val="ListParagraph"/>
        <w:numPr>
          <w:ilvl w:val="0"/>
          <w:numId w:val="2"/>
        </w:numPr>
        <w:rPr>
          <w:sz w:val="24"/>
          <w:szCs w:val="24"/>
        </w:rPr>
      </w:pPr>
      <w:r w:rsidRPr="004C11AB">
        <w:rPr>
          <w:sz w:val="24"/>
          <w:szCs w:val="24"/>
        </w:rPr>
        <w:t>Practice Size</w:t>
      </w:r>
    </w:p>
    <w:p w14:paraId="107DE30F" w14:textId="77777777" w:rsidR="00A36F05" w:rsidRPr="004C11AB" w:rsidRDefault="00A36F05" w:rsidP="00A36F05">
      <w:pPr>
        <w:pStyle w:val="ListParagraph"/>
        <w:numPr>
          <w:ilvl w:val="0"/>
          <w:numId w:val="2"/>
        </w:numPr>
        <w:rPr>
          <w:sz w:val="24"/>
          <w:szCs w:val="24"/>
        </w:rPr>
      </w:pPr>
      <w:r w:rsidRPr="004C11AB">
        <w:rPr>
          <w:sz w:val="24"/>
          <w:szCs w:val="24"/>
        </w:rPr>
        <w:t>Complexity</w:t>
      </w:r>
    </w:p>
    <w:p w14:paraId="487C692E" w14:textId="77777777" w:rsidR="00A36F05" w:rsidRPr="004C11AB" w:rsidRDefault="00A36F05" w:rsidP="00A36F05">
      <w:pPr>
        <w:pStyle w:val="ListParagraph"/>
        <w:numPr>
          <w:ilvl w:val="0"/>
          <w:numId w:val="2"/>
        </w:numPr>
        <w:rPr>
          <w:sz w:val="24"/>
          <w:szCs w:val="24"/>
        </w:rPr>
      </w:pPr>
      <w:r w:rsidRPr="004C11AB">
        <w:rPr>
          <w:sz w:val="24"/>
          <w:szCs w:val="24"/>
        </w:rPr>
        <w:t>Alternate Solution</w:t>
      </w:r>
    </w:p>
    <w:p w14:paraId="67DBD310" w14:textId="77777777" w:rsidR="00A36F05" w:rsidRPr="004C11AB" w:rsidRDefault="00A36F05" w:rsidP="00A36F05">
      <w:pPr>
        <w:rPr>
          <w:sz w:val="24"/>
          <w:szCs w:val="24"/>
        </w:rPr>
      </w:pPr>
    </w:p>
    <w:p w14:paraId="773D0658" w14:textId="77777777" w:rsidR="00A36F05" w:rsidRPr="004C11AB" w:rsidRDefault="00A36F05" w:rsidP="00A36F05">
      <w:pPr>
        <w:rPr>
          <w:sz w:val="24"/>
          <w:szCs w:val="24"/>
        </w:rPr>
      </w:pPr>
      <w:r w:rsidRPr="004C11AB">
        <w:rPr>
          <w:sz w:val="24"/>
          <w:szCs w:val="24"/>
        </w:rPr>
        <w:t>Please detail your current activities:</w:t>
      </w:r>
    </w:p>
    <w:tbl>
      <w:tblPr>
        <w:tblStyle w:val="TableGrid"/>
        <w:tblW w:w="0" w:type="auto"/>
        <w:tblLook w:val="04A0" w:firstRow="1" w:lastRow="0" w:firstColumn="1" w:lastColumn="0" w:noHBand="0" w:noVBand="1"/>
      </w:tblPr>
      <w:tblGrid>
        <w:gridCol w:w="9576"/>
      </w:tblGrid>
      <w:tr w:rsidR="00A36F05" w:rsidRPr="004C11AB" w14:paraId="58D6C70E" w14:textId="77777777" w:rsidTr="00A36F05">
        <w:tc>
          <w:tcPr>
            <w:tcW w:w="9576" w:type="dxa"/>
          </w:tcPr>
          <w:p w14:paraId="7B294FA2" w14:textId="77777777" w:rsidR="00A36F05" w:rsidRPr="004C11AB" w:rsidDel="0025622C" w:rsidRDefault="0025622C" w:rsidP="00A36F05">
            <w:pPr>
              <w:rPr>
                <w:del w:id="488" w:author="Hareesh Ganesan" w:date="2016-10-21T11:09:00Z"/>
                <w:sz w:val="24"/>
                <w:szCs w:val="24"/>
              </w:rPr>
            </w:pPr>
            <w:ins w:id="489" w:author="Hareesh Ganesan" w:date="2016-10-21T11:09:00Z">
              <w:r>
                <w:rPr>
                  <w:sz w:val="24"/>
                  <w:szCs w:val="24"/>
                </w:rPr>
                <w:t>A Google Spreadsheet</w:t>
              </w:r>
            </w:ins>
            <w:ins w:id="490" w:author="Hareesh Ganesan" w:date="2016-10-21T11:11:00Z">
              <w:r>
                <w:rPr>
                  <w:sz w:val="24"/>
                  <w:szCs w:val="24"/>
                </w:rPr>
                <w:t xml:space="preserve"> (</w:t>
              </w:r>
              <w:r w:rsidRPr="0025622C">
                <w:rPr>
                  <w:sz w:val="24"/>
                  <w:szCs w:val="24"/>
                </w:rPr>
                <w:t>https://docs.google.com/spreadsheets/d/1X_pBwaledXTjcmyxMWaWdB_Yl7OGxOUiZT-kwWMIvCc/edit#gid=1977764563</w:t>
              </w:r>
              <w:r>
                <w:rPr>
                  <w:sz w:val="24"/>
                  <w:szCs w:val="24"/>
                </w:rPr>
                <w:t>)</w:t>
              </w:r>
            </w:ins>
            <w:ins w:id="491" w:author="Hareesh Ganesan" w:date="2016-10-21T11:09:00Z">
              <w:r>
                <w:rPr>
                  <w:sz w:val="24"/>
                  <w:szCs w:val="24"/>
                </w:rPr>
                <w:t xml:space="preserve"> of</w:t>
              </w:r>
            </w:ins>
            <w:ins w:id="492" w:author="Hareesh Ganesan" w:date="2016-10-21T11:10:00Z">
              <w:r>
                <w:rPr>
                  <w:sz w:val="24"/>
                  <w:szCs w:val="24"/>
                </w:rPr>
                <w:t xml:space="preserve"> facility and information systems access is maintained internally.</w:t>
              </w:r>
            </w:ins>
          </w:p>
          <w:p w14:paraId="7AE0E8D1" w14:textId="77777777" w:rsidR="00A36F05" w:rsidRPr="004C11AB" w:rsidRDefault="00A36F05" w:rsidP="00A36F05">
            <w:pPr>
              <w:rPr>
                <w:sz w:val="24"/>
                <w:szCs w:val="24"/>
              </w:rPr>
            </w:pPr>
          </w:p>
          <w:p w14:paraId="21509A94" w14:textId="77777777" w:rsidR="00A36F05" w:rsidRPr="004C11AB" w:rsidRDefault="00A36F05" w:rsidP="00A36F05">
            <w:pPr>
              <w:rPr>
                <w:sz w:val="24"/>
                <w:szCs w:val="24"/>
              </w:rPr>
            </w:pPr>
          </w:p>
          <w:p w14:paraId="2C46F4F6" w14:textId="77777777" w:rsidR="00A36F05" w:rsidRPr="004C11AB" w:rsidRDefault="00A36F05" w:rsidP="00A36F05">
            <w:pPr>
              <w:rPr>
                <w:sz w:val="24"/>
                <w:szCs w:val="24"/>
              </w:rPr>
            </w:pPr>
          </w:p>
          <w:p w14:paraId="39304900" w14:textId="77777777" w:rsidR="00A36F05" w:rsidRPr="004C11AB" w:rsidRDefault="00A36F05" w:rsidP="00A36F05">
            <w:pPr>
              <w:rPr>
                <w:sz w:val="24"/>
                <w:szCs w:val="24"/>
              </w:rPr>
            </w:pPr>
          </w:p>
          <w:p w14:paraId="0C6D515B" w14:textId="77777777" w:rsidR="00A36F05" w:rsidRPr="004C11AB" w:rsidRDefault="00A36F05" w:rsidP="00A36F05">
            <w:pPr>
              <w:rPr>
                <w:sz w:val="24"/>
                <w:szCs w:val="24"/>
              </w:rPr>
            </w:pPr>
          </w:p>
        </w:tc>
      </w:tr>
    </w:tbl>
    <w:p w14:paraId="429F4A5D" w14:textId="77777777" w:rsidR="00A36F05" w:rsidRPr="004C11AB" w:rsidRDefault="00A36F05" w:rsidP="00A36F05">
      <w:pPr>
        <w:rPr>
          <w:sz w:val="24"/>
          <w:szCs w:val="24"/>
        </w:rPr>
      </w:pPr>
    </w:p>
    <w:p w14:paraId="73F4A94C" w14:textId="77777777" w:rsidR="00A36F05" w:rsidRPr="004C11AB" w:rsidRDefault="00A36F05" w:rsidP="00A36F05">
      <w:pPr>
        <w:rPr>
          <w:sz w:val="24"/>
          <w:szCs w:val="24"/>
        </w:rPr>
      </w:pPr>
      <w:r w:rsidRPr="004C11AB">
        <w:rPr>
          <w:sz w:val="24"/>
          <w:szCs w:val="24"/>
        </w:rPr>
        <w:t>Please include any additional notes:</w:t>
      </w:r>
    </w:p>
    <w:tbl>
      <w:tblPr>
        <w:tblStyle w:val="TableGrid"/>
        <w:tblW w:w="0" w:type="auto"/>
        <w:tblLook w:val="04A0" w:firstRow="1" w:lastRow="0" w:firstColumn="1" w:lastColumn="0" w:noHBand="0" w:noVBand="1"/>
      </w:tblPr>
      <w:tblGrid>
        <w:gridCol w:w="9576"/>
      </w:tblGrid>
      <w:tr w:rsidR="00A36F05" w:rsidRPr="004C11AB" w14:paraId="7F78F3D1" w14:textId="77777777" w:rsidTr="00A36F05">
        <w:tc>
          <w:tcPr>
            <w:tcW w:w="9576" w:type="dxa"/>
          </w:tcPr>
          <w:p w14:paraId="0C0FCECF" w14:textId="77777777" w:rsidR="00A36F05" w:rsidRPr="004C11AB" w:rsidRDefault="00A36F05" w:rsidP="00A36F05">
            <w:pPr>
              <w:rPr>
                <w:sz w:val="24"/>
                <w:szCs w:val="24"/>
              </w:rPr>
            </w:pPr>
          </w:p>
          <w:p w14:paraId="557D9AF6" w14:textId="77777777" w:rsidR="00A36F05" w:rsidRPr="004C11AB" w:rsidRDefault="00A36F05" w:rsidP="00A36F05">
            <w:pPr>
              <w:rPr>
                <w:sz w:val="24"/>
                <w:szCs w:val="24"/>
              </w:rPr>
            </w:pPr>
          </w:p>
          <w:p w14:paraId="4EAEBF4F" w14:textId="77777777" w:rsidR="00A36F05" w:rsidRPr="004C11AB" w:rsidRDefault="00A36F05" w:rsidP="00A36F05">
            <w:pPr>
              <w:rPr>
                <w:sz w:val="24"/>
                <w:szCs w:val="24"/>
              </w:rPr>
            </w:pPr>
          </w:p>
          <w:p w14:paraId="20EE21C7" w14:textId="77777777" w:rsidR="00A36F05" w:rsidRPr="004C11AB" w:rsidRDefault="00A36F05" w:rsidP="00A36F05">
            <w:pPr>
              <w:rPr>
                <w:sz w:val="24"/>
                <w:szCs w:val="24"/>
              </w:rPr>
            </w:pPr>
          </w:p>
          <w:p w14:paraId="6A928E3B" w14:textId="77777777" w:rsidR="00A36F05" w:rsidRPr="004C11AB" w:rsidRDefault="00A36F05" w:rsidP="00A36F05">
            <w:pPr>
              <w:rPr>
                <w:sz w:val="24"/>
                <w:szCs w:val="24"/>
              </w:rPr>
            </w:pPr>
          </w:p>
          <w:p w14:paraId="13675D74" w14:textId="77777777" w:rsidR="00A36F05" w:rsidRPr="004C11AB" w:rsidRDefault="00A36F05" w:rsidP="00A36F05">
            <w:pPr>
              <w:rPr>
                <w:sz w:val="24"/>
                <w:szCs w:val="24"/>
              </w:rPr>
            </w:pPr>
          </w:p>
        </w:tc>
      </w:tr>
    </w:tbl>
    <w:p w14:paraId="5E2EA078" w14:textId="77777777" w:rsidR="00A36F05" w:rsidRPr="004C11AB" w:rsidRDefault="00A36F05" w:rsidP="00A36F05">
      <w:pPr>
        <w:rPr>
          <w:sz w:val="24"/>
          <w:szCs w:val="24"/>
        </w:rPr>
      </w:pPr>
    </w:p>
    <w:p w14:paraId="3DCF0C10" w14:textId="77777777" w:rsidR="00A36F05" w:rsidRPr="004C11AB" w:rsidRDefault="00A36F05" w:rsidP="00A36F05">
      <w:pPr>
        <w:rPr>
          <w:sz w:val="24"/>
          <w:szCs w:val="24"/>
        </w:rPr>
      </w:pPr>
      <w:r w:rsidRPr="004C11AB">
        <w:rPr>
          <w:sz w:val="24"/>
          <w:szCs w:val="24"/>
        </w:rPr>
        <w:t>Please detail your remediation plan:</w:t>
      </w:r>
    </w:p>
    <w:tbl>
      <w:tblPr>
        <w:tblStyle w:val="TableGrid"/>
        <w:tblW w:w="0" w:type="auto"/>
        <w:tblLook w:val="04A0" w:firstRow="1" w:lastRow="0" w:firstColumn="1" w:lastColumn="0" w:noHBand="0" w:noVBand="1"/>
      </w:tblPr>
      <w:tblGrid>
        <w:gridCol w:w="9576"/>
      </w:tblGrid>
      <w:tr w:rsidR="00A36F05" w:rsidRPr="004C11AB" w14:paraId="54A58F5D" w14:textId="77777777" w:rsidTr="00A36F05">
        <w:tc>
          <w:tcPr>
            <w:tcW w:w="9576" w:type="dxa"/>
          </w:tcPr>
          <w:p w14:paraId="4B0E8DF0" w14:textId="77777777" w:rsidR="00A36F05" w:rsidRPr="004C11AB" w:rsidRDefault="00A36F05" w:rsidP="00A36F05">
            <w:pPr>
              <w:rPr>
                <w:sz w:val="24"/>
                <w:szCs w:val="24"/>
              </w:rPr>
            </w:pPr>
          </w:p>
          <w:p w14:paraId="08681F03" w14:textId="77777777" w:rsidR="00A36F05" w:rsidRPr="004C11AB" w:rsidRDefault="00A36F05" w:rsidP="00A36F05">
            <w:pPr>
              <w:rPr>
                <w:sz w:val="24"/>
                <w:szCs w:val="24"/>
              </w:rPr>
            </w:pPr>
          </w:p>
          <w:p w14:paraId="1D7A5C02" w14:textId="77777777" w:rsidR="00A36F05" w:rsidRPr="004C11AB" w:rsidRDefault="00A36F05" w:rsidP="00A36F05">
            <w:pPr>
              <w:rPr>
                <w:sz w:val="24"/>
                <w:szCs w:val="24"/>
              </w:rPr>
            </w:pPr>
          </w:p>
          <w:p w14:paraId="7A2868C1" w14:textId="77777777" w:rsidR="00A36F05" w:rsidRPr="004C11AB" w:rsidRDefault="00A36F05" w:rsidP="00A36F05">
            <w:pPr>
              <w:rPr>
                <w:sz w:val="24"/>
                <w:szCs w:val="24"/>
              </w:rPr>
            </w:pPr>
          </w:p>
          <w:p w14:paraId="7B479E82" w14:textId="77777777" w:rsidR="00A36F05" w:rsidRPr="004C11AB" w:rsidRDefault="00A36F05" w:rsidP="00A36F05">
            <w:pPr>
              <w:rPr>
                <w:sz w:val="24"/>
                <w:szCs w:val="24"/>
              </w:rPr>
            </w:pPr>
          </w:p>
          <w:p w14:paraId="0598DEBC" w14:textId="77777777" w:rsidR="00A36F05" w:rsidRPr="004C11AB" w:rsidRDefault="00A36F05" w:rsidP="00A36F05">
            <w:pPr>
              <w:rPr>
                <w:sz w:val="24"/>
                <w:szCs w:val="24"/>
              </w:rPr>
            </w:pPr>
          </w:p>
        </w:tc>
      </w:tr>
    </w:tbl>
    <w:p w14:paraId="6E79BE0C" w14:textId="77777777" w:rsidR="00A36F05" w:rsidRPr="004C11AB" w:rsidRDefault="00A36F05" w:rsidP="00A36F05">
      <w:pPr>
        <w:rPr>
          <w:sz w:val="24"/>
          <w:szCs w:val="24"/>
        </w:rPr>
      </w:pPr>
    </w:p>
    <w:p w14:paraId="4F7CB557" w14:textId="77777777" w:rsidR="00A36F05" w:rsidRPr="004C11AB" w:rsidRDefault="00A36F05" w:rsidP="00A36F05">
      <w:pPr>
        <w:rPr>
          <w:sz w:val="24"/>
          <w:szCs w:val="24"/>
        </w:rPr>
      </w:pPr>
      <w:r w:rsidRPr="004C11AB">
        <w:rPr>
          <w:sz w:val="24"/>
          <w:szCs w:val="24"/>
        </w:rPr>
        <w:t>Please rate the likelihood of a threat/vulnerability affecting your ePHI:</w:t>
      </w:r>
    </w:p>
    <w:p w14:paraId="7E45A27E" w14:textId="77777777" w:rsidR="00A36F05" w:rsidRPr="0025622C" w:rsidRDefault="00A36F05" w:rsidP="00A36F05">
      <w:pPr>
        <w:pStyle w:val="ListParagraph"/>
        <w:numPr>
          <w:ilvl w:val="0"/>
          <w:numId w:val="3"/>
        </w:numPr>
        <w:rPr>
          <w:b/>
          <w:sz w:val="24"/>
          <w:szCs w:val="24"/>
          <w:rPrChange w:id="493" w:author="Hareesh Ganesan" w:date="2016-10-21T11:11:00Z">
            <w:rPr>
              <w:sz w:val="24"/>
              <w:szCs w:val="24"/>
            </w:rPr>
          </w:rPrChange>
        </w:rPr>
      </w:pPr>
      <w:r w:rsidRPr="0025622C">
        <w:rPr>
          <w:b/>
          <w:sz w:val="24"/>
          <w:szCs w:val="24"/>
          <w:rPrChange w:id="494" w:author="Hareesh Ganesan" w:date="2016-10-21T11:11:00Z">
            <w:rPr>
              <w:sz w:val="24"/>
              <w:szCs w:val="24"/>
            </w:rPr>
          </w:rPrChange>
        </w:rPr>
        <w:t>Low</w:t>
      </w:r>
    </w:p>
    <w:p w14:paraId="5077BE73" w14:textId="77777777" w:rsidR="00A36F05" w:rsidRPr="004C11AB" w:rsidRDefault="00A36F05" w:rsidP="00A36F05">
      <w:pPr>
        <w:pStyle w:val="ListParagraph"/>
        <w:numPr>
          <w:ilvl w:val="0"/>
          <w:numId w:val="3"/>
        </w:numPr>
        <w:rPr>
          <w:sz w:val="24"/>
          <w:szCs w:val="24"/>
        </w:rPr>
      </w:pPr>
      <w:r w:rsidRPr="004C11AB">
        <w:rPr>
          <w:sz w:val="24"/>
          <w:szCs w:val="24"/>
        </w:rPr>
        <w:t>Medium</w:t>
      </w:r>
    </w:p>
    <w:p w14:paraId="1CD2133A" w14:textId="77777777" w:rsidR="00A36F05" w:rsidRPr="004C11AB" w:rsidRDefault="00A36F05" w:rsidP="00A36F05">
      <w:pPr>
        <w:pStyle w:val="ListParagraph"/>
        <w:numPr>
          <w:ilvl w:val="0"/>
          <w:numId w:val="3"/>
        </w:numPr>
        <w:rPr>
          <w:sz w:val="24"/>
          <w:szCs w:val="24"/>
        </w:rPr>
      </w:pPr>
      <w:r w:rsidRPr="004C11AB">
        <w:rPr>
          <w:sz w:val="24"/>
          <w:szCs w:val="24"/>
        </w:rPr>
        <w:t>High</w:t>
      </w:r>
    </w:p>
    <w:p w14:paraId="42385C8E" w14:textId="77777777" w:rsidR="00A36F05" w:rsidRPr="004C11AB" w:rsidRDefault="00A36F05" w:rsidP="00A36F05">
      <w:pPr>
        <w:rPr>
          <w:sz w:val="24"/>
          <w:szCs w:val="24"/>
        </w:rPr>
      </w:pPr>
      <w:r w:rsidRPr="004C11AB">
        <w:rPr>
          <w:sz w:val="24"/>
          <w:szCs w:val="24"/>
        </w:rPr>
        <w:t>Please rate the impact of a threat/vulnerability affecting your ePHI:</w:t>
      </w:r>
    </w:p>
    <w:p w14:paraId="07438E2E" w14:textId="77777777" w:rsidR="00A36F05" w:rsidRPr="0025622C" w:rsidRDefault="00A36F05" w:rsidP="00A36F05">
      <w:pPr>
        <w:pStyle w:val="ListParagraph"/>
        <w:numPr>
          <w:ilvl w:val="0"/>
          <w:numId w:val="3"/>
        </w:numPr>
        <w:rPr>
          <w:b/>
          <w:sz w:val="24"/>
          <w:szCs w:val="24"/>
          <w:rPrChange w:id="495" w:author="Hareesh Ganesan" w:date="2016-10-21T11:11:00Z">
            <w:rPr>
              <w:sz w:val="24"/>
              <w:szCs w:val="24"/>
            </w:rPr>
          </w:rPrChange>
        </w:rPr>
      </w:pPr>
      <w:r w:rsidRPr="0025622C">
        <w:rPr>
          <w:b/>
          <w:sz w:val="24"/>
          <w:szCs w:val="24"/>
          <w:rPrChange w:id="496" w:author="Hareesh Ganesan" w:date="2016-10-21T11:11:00Z">
            <w:rPr>
              <w:sz w:val="24"/>
              <w:szCs w:val="24"/>
            </w:rPr>
          </w:rPrChange>
        </w:rPr>
        <w:t>Low</w:t>
      </w:r>
    </w:p>
    <w:p w14:paraId="45B21EFA" w14:textId="77777777" w:rsidR="00A36F05" w:rsidRPr="004C11AB" w:rsidRDefault="00A36F05" w:rsidP="00A36F05">
      <w:pPr>
        <w:pStyle w:val="ListParagraph"/>
        <w:numPr>
          <w:ilvl w:val="0"/>
          <w:numId w:val="3"/>
        </w:numPr>
        <w:rPr>
          <w:sz w:val="24"/>
          <w:szCs w:val="24"/>
        </w:rPr>
      </w:pPr>
      <w:r w:rsidRPr="004C11AB">
        <w:rPr>
          <w:sz w:val="24"/>
          <w:szCs w:val="24"/>
        </w:rPr>
        <w:t>Medium</w:t>
      </w:r>
    </w:p>
    <w:p w14:paraId="5D5B335C" w14:textId="77777777" w:rsidR="00A36F05" w:rsidRPr="004C11AB" w:rsidRDefault="00A36F05" w:rsidP="00A36F05">
      <w:pPr>
        <w:pStyle w:val="ListParagraph"/>
        <w:numPr>
          <w:ilvl w:val="0"/>
          <w:numId w:val="3"/>
        </w:numPr>
        <w:rPr>
          <w:sz w:val="24"/>
          <w:szCs w:val="24"/>
        </w:rPr>
      </w:pPr>
      <w:r w:rsidRPr="004C11AB">
        <w:rPr>
          <w:sz w:val="24"/>
          <w:szCs w:val="24"/>
        </w:rPr>
        <w:t>High</w:t>
      </w:r>
    </w:p>
    <w:p w14:paraId="0ECE48C3" w14:textId="77777777" w:rsidR="00552999" w:rsidRPr="004C11AB" w:rsidRDefault="00552999" w:rsidP="00552999">
      <w:pPr>
        <w:rPr>
          <w:rFonts w:cstheme="minorHAnsi"/>
          <w:b/>
          <w:sz w:val="24"/>
          <w:szCs w:val="24"/>
        </w:rPr>
      </w:pPr>
      <w:r w:rsidRPr="004C11AB">
        <w:rPr>
          <w:rFonts w:cstheme="minorHAnsi"/>
          <w:b/>
          <w:sz w:val="24"/>
          <w:szCs w:val="24"/>
        </w:rPr>
        <w:t>Overall Security Risk:</w:t>
      </w:r>
    </w:p>
    <w:p w14:paraId="1ACA0961" w14:textId="77777777" w:rsidR="00552999" w:rsidRPr="0025622C" w:rsidRDefault="00552999" w:rsidP="00552999">
      <w:pPr>
        <w:pStyle w:val="ListParagraph"/>
        <w:numPr>
          <w:ilvl w:val="0"/>
          <w:numId w:val="3"/>
        </w:numPr>
        <w:rPr>
          <w:rFonts w:cstheme="minorHAnsi"/>
          <w:b/>
          <w:sz w:val="24"/>
          <w:szCs w:val="24"/>
          <w:rPrChange w:id="497" w:author="Hareesh Ganesan" w:date="2016-10-21T11:11:00Z">
            <w:rPr>
              <w:rFonts w:cstheme="minorHAnsi"/>
              <w:sz w:val="24"/>
              <w:szCs w:val="24"/>
            </w:rPr>
          </w:rPrChange>
        </w:rPr>
      </w:pPr>
      <w:r w:rsidRPr="0025622C">
        <w:rPr>
          <w:rFonts w:cstheme="minorHAnsi"/>
          <w:b/>
          <w:sz w:val="24"/>
          <w:szCs w:val="24"/>
          <w:rPrChange w:id="498" w:author="Hareesh Ganesan" w:date="2016-10-21T11:11:00Z">
            <w:rPr>
              <w:rFonts w:cstheme="minorHAnsi"/>
              <w:sz w:val="24"/>
              <w:szCs w:val="24"/>
            </w:rPr>
          </w:rPrChange>
        </w:rPr>
        <w:t>Low</w:t>
      </w:r>
    </w:p>
    <w:p w14:paraId="53D68BFA" w14:textId="77777777" w:rsidR="00552999" w:rsidRPr="004C11AB" w:rsidRDefault="00552999" w:rsidP="00552999">
      <w:pPr>
        <w:pStyle w:val="ListParagraph"/>
        <w:numPr>
          <w:ilvl w:val="0"/>
          <w:numId w:val="3"/>
        </w:numPr>
        <w:rPr>
          <w:rFonts w:cstheme="minorHAnsi"/>
          <w:sz w:val="24"/>
          <w:szCs w:val="24"/>
        </w:rPr>
      </w:pPr>
      <w:r w:rsidRPr="004C11AB">
        <w:rPr>
          <w:rFonts w:cstheme="minorHAnsi"/>
          <w:sz w:val="24"/>
          <w:szCs w:val="24"/>
        </w:rPr>
        <w:t>Medium</w:t>
      </w:r>
    </w:p>
    <w:p w14:paraId="68C4E96F" w14:textId="77777777" w:rsidR="00552999" w:rsidRPr="004C11AB" w:rsidRDefault="00552999" w:rsidP="00552999">
      <w:pPr>
        <w:pStyle w:val="ListParagraph"/>
        <w:numPr>
          <w:ilvl w:val="0"/>
          <w:numId w:val="3"/>
        </w:numPr>
        <w:rPr>
          <w:rFonts w:cstheme="minorHAnsi"/>
          <w:sz w:val="24"/>
          <w:szCs w:val="24"/>
        </w:rPr>
      </w:pPr>
      <w:r w:rsidRPr="004C11AB">
        <w:rPr>
          <w:rFonts w:cstheme="minorHAnsi"/>
          <w:sz w:val="24"/>
          <w:szCs w:val="24"/>
        </w:rPr>
        <w:t>High</w:t>
      </w:r>
    </w:p>
    <w:p w14:paraId="653C2B94" w14:textId="77777777" w:rsidR="00A36F05" w:rsidRPr="004C11AB" w:rsidRDefault="00A36F05" w:rsidP="00A36F05">
      <w:pPr>
        <w:rPr>
          <w:b/>
          <w:sz w:val="24"/>
          <w:szCs w:val="24"/>
        </w:rPr>
      </w:pPr>
      <w:r w:rsidRPr="004C11AB">
        <w:rPr>
          <w:b/>
          <w:sz w:val="24"/>
          <w:szCs w:val="24"/>
        </w:rPr>
        <w:t>Related Information:</w:t>
      </w:r>
    </w:p>
    <w:p w14:paraId="5060A7F4" w14:textId="77777777" w:rsidR="00A36F05" w:rsidRPr="004C11AB" w:rsidRDefault="00A36F05" w:rsidP="00A36F05">
      <w:pPr>
        <w:rPr>
          <w:i/>
          <w:sz w:val="24"/>
          <w:szCs w:val="24"/>
        </w:rPr>
      </w:pPr>
      <w:r w:rsidRPr="004C11AB">
        <w:rPr>
          <w:i/>
          <w:sz w:val="24"/>
          <w:szCs w:val="24"/>
        </w:rPr>
        <w:t>Things to Consider to Help Answer the Question:</w:t>
      </w:r>
    </w:p>
    <w:p w14:paraId="271817A8" w14:textId="77777777" w:rsidR="00A36F05" w:rsidRPr="004C11AB" w:rsidRDefault="00A36F05" w:rsidP="00A36F05">
      <w:pPr>
        <w:rPr>
          <w:i/>
          <w:sz w:val="24"/>
          <w:szCs w:val="24"/>
        </w:rPr>
      </w:pPr>
      <w:r w:rsidRPr="004C11AB">
        <w:rPr>
          <w:rFonts w:eastAsia="Times New Roman" w:cs="Times New Roman"/>
          <w:color w:val="000000"/>
          <w:sz w:val="24"/>
          <w:szCs w:val="24"/>
        </w:rPr>
        <w:t>Consider that your practice needs to know who needs to access its facilities, when the access is necessary, the reason for the access, and how it can provide access before it can take the steps necessary to enable that access and deny access to others.</w:t>
      </w:r>
      <w:r w:rsidRPr="004C11AB">
        <w:rPr>
          <w:rFonts w:eastAsia="Times New Roman" w:cs="Times New Roman"/>
          <w:color w:val="000000"/>
          <w:sz w:val="24"/>
          <w:szCs w:val="24"/>
        </w:rPr>
        <w:br/>
      </w:r>
      <w:r w:rsidRPr="004C11AB">
        <w:rPr>
          <w:rFonts w:eastAsia="Times New Roman" w:cs="Times New Roman"/>
          <w:color w:val="000000"/>
          <w:sz w:val="24"/>
          <w:szCs w:val="24"/>
        </w:rPr>
        <w:br/>
        <w:t>A Facility User Access List inventories the people who need access to your facilities.</w:t>
      </w:r>
      <w:r w:rsidRPr="004C11AB">
        <w:rPr>
          <w:rFonts w:eastAsia="Times New Roman" w:cs="Times New Roman"/>
          <w:color w:val="000000"/>
          <w:sz w:val="24"/>
          <w:szCs w:val="24"/>
        </w:rPr>
        <w:br/>
      </w:r>
      <w:r w:rsidRPr="004C11AB">
        <w:rPr>
          <w:rFonts w:eastAsia="Times New Roman" w:cs="Times New Roman"/>
          <w:color w:val="000000"/>
          <w:sz w:val="24"/>
          <w:szCs w:val="24"/>
        </w:rPr>
        <w:br/>
        <w:t xml:space="preserve">Before making decisions about authorizing access to a facility, your practice needs to understand the role and function of the individual. </w:t>
      </w:r>
      <w:r w:rsidRPr="004C11AB">
        <w:rPr>
          <w:rFonts w:eastAsia="Times New Roman" w:cs="Times New Roman"/>
          <w:color w:val="000000"/>
          <w:sz w:val="24"/>
          <w:szCs w:val="24"/>
        </w:rPr>
        <w:br/>
      </w:r>
      <w:r w:rsidRPr="004C11AB">
        <w:rPr>
          <w:rFonts w:eastAsia="Times New Roman" w:cs="Times New Roman"/>
          <w:color w:val="000000"/>
          <w:sz w:val="24"/>
          <w:szCs w:val="24"/>
        </w:rPr>
        <w:br/>
        <w:t>Consider that individuals can be workforce members, maintenance contractors, IT contractors (such as those accessing software programs for testing), probationary employees, interns, volunteers, and visitors.</w:t>
      </w:r>
    </w:p>
    <w:p w14:paraId="62503D9A" w14:textId="77777777" w:rsidR="00A36F05" w:rsidRPr="004C11AB" w:rsidRDefault="00A36F05" w:rsidP="00A36F05">
      <w:pPr>
        <w:rPr>
          <w:i/>
          <w:sz w:val="24"/>
          <w:szCs w:val="24"/>
        </w:rPr>
      </w:pPr>
      <w:r w:rsidRPr="004C11AB">
        <w:rPr>
          <w:i/>
          <w:sz w:val="24"/>
          <w:szCs w:val="24"/>
        </w:rPr>
        <w:t>Possible Threats and Vulnerabilities:</w:t>
      </w:r>
    </w:p>
    <w:p w14:paraId="3B583847" w14:textId="77777777" w:rsidR="00A36F05" w:rsidRPr="004C11AB" w:rsidRDefault="00A36F05" w:rsidP="00A36F05">
      <w:pPr>
        <w:rPr>
          <w:i/>
          <w:sz w:val="24"/>
          <w:szCs w:val="24"/>
        </w:rPr>
      </w:pPr>
      <w:r w:rsidRPr="004C11AB">
        <w:rPr>
          <w:rFonts w:eastAsia="Times New Roman" w:cs="Times New Roman"/>
          <w:color w:val="000000"/>
          <w:sz w:val="24"/>
          <w:szCs w:val="24"/>
        </w:rPr>
        <w:t xml:space="preserve">Your practice risks having unauthorized people access locations where your technology is located or having more access than is needed if you do not have a Facility User Access List that outlines the individuals with authorized admittance to a controlled area. </w:t>
      </w:r>
      <w:r w:rsidRPr="004C11AB">
        <w:rPr>
          <w:rFonts w:eastAsia="Times New Roman" w:cs="Times New Roman"/>
          <w:color w:val="000000"/>
          <w:sz w:val="24"/>
          <w:szCs w:val="24"/>
        </w:rPr>
        <w:br/>
      </w:r>
      <w:r w:rsidRPr="004C11AB">
        <w:rPr>
          <w:rFonts w:eastAsia="Times New Roman" w:cs="Times New Roman"/>
          <w:color w:val="000000"/>
          <w:sz w:val="24"/>
          <w:szCs w:val="24"/>
        </w:rPr>
        <w:br/>
        <w:t>• Decisions about authorizing access should be based on the role or function of the individual in order to protect the integrity and confidentiality of ePHI.</w:t>
      </w:r>
      <w:r w:rsidRPr="004C11AB">
        <w:rPr>
          <w:rFonts w:eastAsia="Times New Roman" w:cs="Times New Roman"/>
          <w:color w:val="000000"/>
          <w:sz w:val="24"/>
          <w:szCs w:val="24"/>
        </w:rPr>
        <w:br/>
        <w:t>• Human threats, such as an unauthorized user, can vandalize or compromise the integrity of ePHI. Unauthorized disclosure, loss, or theft of ePHI can lead to identity theft.</w:t>
      </w:r>
    </w:p>
    <w:p w14:paraId="4273D4E2" w14:textId="77777777" w:rsidR="00A36F05" w:rsidRPr="004C11AB" w:rsidRDefault="00A36F05" w:rsidP="00A36F05">
      <w:pPr>
        <w:spacing w:after="0" w:line="240" w:lineRule="auto"/>
        <w:rPr>
          <w:rFonts w:eastAsia="Times New Roman" w:cstheme="minorHAnsi"/>
          <w:bCs/>
          <w:i/>
          <w:sz w:val="24"/>
          <w:szCs w:val="24"/>
        </w:rPr>
      </w:pPr>
      <w:r w:rsidRPr="004C11AB">
        <w:rPr>
          <w:rFonts w:eastAsia="Times New Roman" w:cstheme="minorHAnsi"/>
          <w:bCs/>
          <w:i/>
          <w:sz w:val="24"/>
          <w:szCs w:val="24"/>
        </w:rPr>
        <w:t>Examples of Safeguards:</w:t>
      </w:r>
      <w:r w:rsidR="00FA0D0B" w:rsidRPr="004C11AB">
        <w:rPr>
          <w:rFonts w:eastAsia="Times New Roman" w:cstheme="minorHAnsi"/>
          <w:bCs/>
          <w:i/>
          <w:sz w:val="24"/>
          <w:szCs w:val="24"/>
        </w:rPr>
        <w:t xml:space="preserve"> </w:t>
      </w:r>
    </w:p>
    <w:p w14:paraId="70BABAD0" w14:textId="77777777" w:rsidR="00A36F05" w:rsidRPr="004C11AB" w:rsidRDefault="001A34AC" w:rsidP="00A36F05">
      <w:pPr>
        <w:spacing w:after="0" w:line="240" w:lineRule="auto"/>
        <w:rPr>
          <w:rFonts w:eastAsia="Times New Roman" w:cstheme="minorHAnsi"/>
          <w:bCs/>
          <w:sz w:val="24"/>
          <w:szCs w:val="24"/>
        </w:rPr>
      </w:pPr>
      <w:r w:rsidRPr="004C11AB">
        <w:rPr>
          <w:rFonts w:eastAsia="Times New Roman" w:cstheme="minorHAnsi"/>
          <w:bCs/>
          <w:sz w:val="24"/>
          <w:szCs w:val="24"/>
        </w:rPr>
        <w:t>Below are some potential safeguards to use against possible threats/vulnerabilities. NOTE: The safeguards you choose will depend on the degree of risk</w:t>
      </w:r>
      <w:r w:rsidR="00A36F05" w:rsidRPr="004C11AB">
        <w:rPr>
          <w:rFonts w:eastAsia="Times New Roman" w:cstheme="minorHAnsi"/>
          <w:bCs/>
          <w:sz w:val="24"/>
          <w:szCs w:val="24"/>
        </w:rPr>
        <w:t xml:space="preserve"> and the potential harm that the threat/vulnerability poses to you and the individuals who are the subjects of the ePHI.</w:t>
      </w:r>
    </w:p>
    <w:p w14:paraId="469DC02A" w14:textId="77777777" w:rsidR="00A36F05" w:rsidRPr="004C11AB" w:rsidRDefault="00A36F05" w:rsidP="00A36F05">
      <w:pPr>
        <w:rPr>
          <w:sz w:val="24"/>
          <w:szCs w:val="24"/>
        </w:rPr>
      </w:pPr>
    </w:p>
    <w:p w14:paraId="2CE1D5D0" w14:textId="77777777" w:rsidR="00A36F05" w:rsidRPr="004C11AB" w:rsidRDefault="00A36F05" w:rsidP="00A36F05">
      <w:pPr>
        <w:rPr>
          <w:rFonts w:eastAsia="Times New Roman" w:cs="Times New Roman"/>
          <w:color w:val="000000"/>
          <w:sz w:val="24"/>
          <w:szCs w:val="24"/>
        </w:rPr>
      </w:pPr>
      <w:r w:rsidRPr="004C11AB">
        <w:rPr>
          <w:rFonts w:eastAsia="Times New Roman" w:cs="Times New Roman"/>
          <w:color w:val="000000"/>
          <w:sz w:val="24"/>
          <w:szCs w:val="24"/>
        </w:rPr>
        <w:t>Implement procedures to control and validate a person’s access to facilities based on role or function, including visitor control and access control to information systems.</w:t>
      </w:r>
      <w:r w:rsidRPr="004C11AB">
        <w:rPr>
          <w:rFonts w:eastAsia="Times New Roman" w:cs="Times New Roman"/>
          <w:color w:val="000000"/>
          <w:sz w:val="24"/>
          <w:szCs w:val="24"/>
        </w:rPr>
        <w:br/>
        <w:t>[45 CFR §164.310(a)(2)(iii)]</w:t>
      </w:r>
      <w:r w:rsidRPr="004C11AB">
        <w:rPr>
          <w:rFonts w:eastAsia="Times New Roman" w:cs="Times New Roman"/>
          <w:color w:val="000000"/>
          <w:sz w:val="24"/>
          <w:szCs w:val="24"/>
        </w:rPr>
        <w:br/>
      </w:r>
      <w:r w:rsidRPr="004C11AB">
        <w:rPr>
          <w:rFonts w:eastAsia="Times New Roman" w:cs="Times New Roman"/>
          <w:color w:val="000000"/>
          <w:sz w:val="24"/>
          <w:szCs w:val="24"/>
        </w:rPr>
        <w:br/>
        <w:t>Have policies and procedures in place to:</w:t>
      </w:r>
      <w:r w:rsidRPr="004C11AB">
        <w:rPr>
          <w:rFonts w:eastAsia="Times New Roman" w:cs="Times New Roman"/>
          <w:color w:val="000000"/>
          <w:sz w:val="24"/>
          <w:szCs w:val="24"/>
        </w:rPr>
        <w:br/>
      </w:r>
      <w:r w:rsidRPr="004C11AB">
        <w:rPr>
          <w:rFonts w:eastAsia="Times New Roman" w:cs="Times New Roman"/>
          <w:color w:val="000000"/>
          <w:sz w:val="24"/>
          <w:szCs w:val="24"/>
        </w:rPr>
        <w:br/>
        <w:t>• Ensure information system access control policies are enforced.</w:t>
      </w:r>
      <w:r w:rsidRPr="004C11AB">
        <w:rPr>
          <w:rFonts w:eastAsia="Times New Roman" w:cs="Times New Roman"/>
          <w:color w:val="000000"/>
          <w:sz w:val="24"/>
          <w:szCs w:val="24"/>
        </w:rPr>
        <w:br/>
        <w:t>[NIST SP 800-53 AC-3]</w:t>
      </w:r>
      <w:r w:rsidRPr="004C11AB">
        <w:rPr>
          <w:rFonts w:eastAsia="Times New Roman" w:cs="Times New Roman"/>
          <w:color w:val="000000"/>
          <w:sz w:val="24"/>
          <w:szCs w:val="24"/>
        </w:rPr>
        <w:br/>
      </w:r>
      <w:r w:rsidRPr="004C11AB">
        <w:rPr>
          <w:rFonts w:eastAsia="Times New Roman" w:cs="Times New Roman"/>
          <w:color w:val="000000"/>
          <w:sz w:val="24"/>
          <w:szCs w:val="24"/>
        </w:rPr>
        <w:br/>
        <w:t>Establish physical access control procedures to:</w:t>
      </w:r>
      <w:r w:rsidRPr="004C11AB">
        <w:rPr>
          <w:rFonts w:eastAsia="Times New Roman" w:cs="Times New Roman"/>
          <w:color w:val="000000"/>
          <w:sz w:val="24"/>
          <w:szCs w:val="24"/>
        </w:rPr>
        <w:br/>
      </w:r>
      <w:r w:rsidRPr="004C11AB">
        <w:rPr>
          <w:rFonts w:eastAsia="Times New Roman" w:cs="Times New Roman"/>
          <w:color w:val="000000"/>
          <w:sz w:val="24"/>
          <w:szCs w:val="24"/>
        </w:rPr>
        <w:br/>
        <w:t>• Enforce physical access authorizations at designated entry/exit points to the facility where the information system that contains the ePHI is located.</w:t>
      </w:r>
      <w:r w:rsidRPr="004C11AB">
        <w:rPr>
          <w:rFonts w:eastAsia="Times New Roman" w:cs="Times New Roman"/>
          <w:color w:val="000000"/>
          <w:sz w:val="24"/>
          <w:szCs w:val="24"/>
        </w:rPr>
        <w:br/>
        <w:t>[NIST SP 800-53 PE-3]</w:t>
      </w:r>
    </w:p>
    <w:p w14:paraId="6ED45C22" w14:textId="77777777" w:rsidR="0053656D" w:rsidRPr="004C11AB" w:rsidRDefault="0053656D" w:rsidP="00A36F05">
      <w:pPr>
        <w:rPr>
          <w:rFonts w:eastAsia="Times New Roman" w:cs="Times New Roman"/>
          <w:color w:val="000000"/>
          <w:sz w:val="24"/>
          <w:szCs w:val="24"/>
        </w:rPr>
      </w:pPr>
    </w:p>
    <w:p w14:paraId="63DF80CE" w14:textId="77777777" w:rsidR="00D20020" w:rsidRPr="004C11AB" w:rsidRDefault="0053656D" w:rsidP="00D20020">
      <w:pPr>
        <w:pStyle w:val="Heading1"/>
        <w:pBdr>
          <w:top w:val="single" w:sz="4" w:space="1" w:color="auto"/>
          <w:left w:val="single" w:sz="4" w:space="4" w:color="auto"/>
          <w:bottom w:val="single" w:sz="4" w:space="1" w:color="auto"/>
          <w:right w:val="single" w:sz="4" w:space="4" w:color="auto"/>
        </w:pBdr>
        <w:rPr>
          <w:rFonts w:eastAsia="Times New Roman"/>
        </w:rPr>
      </w:pPr>
      <w:bookmarkStart w:id="499" w:name="_Toc459630851"/>
      <w:r w:rsidRPr="004C11AB">
        <w:rPr>
          <w:b/>
        </w:rPr>
        <w:t>PH13</w:t>
      </w:r>
      <w:r w:rsidR="00D20020" w:rsidRPr="004C11AB">
        <w:rPr>
          <w:b/>
        </w:rPr>
        <w:t xml:space="preserve"> - </w:t>
      </w:r>
      <w:r w:rsidRPr="004C11AB">
        <w:rPr>
          <w:rFonts w:eastAsia="Times New Roman"/>
          <w:b/>
        </w:rPr>
        <w:t>§164.310(a)(2)(iii) Addressable</w:t>
      </w:r>
      <w:r w:rsidR="00D20020" w:rsidRPr="004C11AB">
        <w:rPr>
          <w:rFonts w:eastAsia="Times New Roman"/>
          <w:b/>
        </w:rPr>
        <w:t xml:space="preserve"> </w:t>
      </w:r>
      <w:r w:rsidR="00D20020" w:rsidRPr="004C11AB">
        <w:rPr>
          <w:rFonts w:eastAsia="Times New Roman"/>
        </w:rPr>
        <w:t>Do you periodically review and approve a Facility User Access List and authorization privileges, removing from the Access List personnel no longer requiring access?</w:t>
      </w:r>
      <w:bookmarkEnd w:id="499"/>
    </w:p>
    <w:p w14:paraId="105D53CD" w14:textId="77777777" w:rsidR="0053656D" w:rsidRPr="0025622C" w:rsidRDefault="0053656D" w:rsidP="0053656D">
      <w:pPr>
        <w:pStyle w:val="ListParagraph"/>
        <w:numPr>
          <w:ilvl w:val="0"/>
          <w:numId w:val="4"/>
        </w:numPr>
        <w:rPr>
          <w:rFonts w:eastAsia="Times New Roman" w:cs="Times New Roman"/>
          <w:b/>
          <w:color w:val="000000"/>
          <w:sz w:val="24"/>
          <w:szCs w:val="24"/>
          <w:rPrChange w:id="500" w:author="Hareesh Ganesan" w:date="2016-10-21T11:11:00Z">
            <w:rPr>
              <w:rFonts w:eastAsia="Times New Roman" w:cs="Times New Roman"/>
              <w:color w:val="000000"/>
              <w:sz w:val="24"/>
              <w:szCs w:val="24"/>
            </w:rPr>
          </w:rPrChange>
        </w:rPr>
      </w:pPr>
      <w:r w:rsidRPr="0025622C">
        <w:rPr>
          <w:rFonts w:eastAsia="Times New Roman" w:cs="Times New Roman"/>
          <w:b/>
          <w:color w:val="000000"/>
          <w:sz w:val="24"/>
          <w:szCs w:val="24"/>
          <w:rPrChange w:id="501" w:author="Hareesh Ganesan" w:date="2016-10-21T11:11:00Z">
            <w:rPr>
              <w:rFonts w:eastAsia="Times New Roman" w:cs="Times New Roman"/>
              <w:color w:val="000000"/>
              <w:sz w:val="24"/>
              <w:szCs w:val="24"/>
            </w:rPr>
          </w:rPrChange>
        </w:rPr>
        <w:t>Yes</w:t>
      </w:r>
    </w:p>
    <w:p w14:paraId="6764A7B4" w14:textId="77777777" w:rsidR="0053656D" w:rsidRPr="004C11AB" w:rsidRDefault="0053656D" w:rsidP="0053656D">
      <w:pPr>
        <w:pStyle w:val="ListParagraph"/>
        <w:numPr>
          <w:ilvl w:val="0"/>
          <w:numId w:val="1"/>
        </w:numPr>
        <w:rPr>
          <w:rFonts w:eastAsia="Times New Roman" w:cs="Times New Roman"/>
          <w:color w:val="000000"/>
          <w:sz w:val="24"/>
          <w:szCs w:val="24"/>
        </w:rPr>
      </w:pPr>
      <w:r w:rsidRPr="004C11AB">
        <w:rPr>
          <w:rFonts w:eastAsia="Times New Roman" w:cs="Times New Roman"/>
          <w:color w:val="000000"/>
          <w:sz w:val="24"/>
          <w:szCs w:val="24"/>
        </w:rPr>
        <w:t>No</w:t>
      </w:r>
    </w:p>
    <w:p w14:paraId="1B828221" w14:textId="77777777" w:rsidR="0053656D" w:rsidRPr="004C11AB" w:rsidRDefault="0053656D" w:rsidP="0053656D">
      <w:pPr>
        <w:rPr>
          <w:sz w:val="24"/>
          <w:szCs w:val="24"/>
        </w:rPr>
      </w:pPr>
      <w:r w:rsidRPr="004C11AB">
        <w:rPr>
          <w:b/>
          <w:sz w:val="24"/>
          <w:szCs w:val="24"/>
        </w:rPr>
        <w:t>If no</w:t>
      </w:r>
      <w:r w:rsidRPr="004C11AB">
        <w:rPr>
          <w:sz w:val="24"/>
          <w:szCs w:val="24"/>
        </w:rPr>
        <w:t>, please select from the following:</w:t>
      </w:r>
    </w:p>
    <w:p w14:paraId="78C6E861" w14:textId="77777777" w:rsidR="0053656D" w:rsidRPr="004C11AB" w:rsidRDefault="0053656D" w:rsidP="0053656D">
      <w:pPr>
        <w:pStyle w:val="ListParagraph"/>
        <w:numPr>
          <w:ilvl w:val="0"/>
          <w:numId w:val="2"/>
        </w:numPr>
        <w:rPr>
          <w:sz w:val="24"/>
          <w:szCs w:val="24"/>
        </w:rPr>
      </w:pPr>
      <w:r w:rsidRPr="004C11AB">
        <w:rPr>
          <w:sz w:val="24"/>
          <w:szCs w:val="24"/>
        </w:rPr>
        <w:t>Cost</w:t>
      </w:r>
    </w:p>
    <w:p w14:paraId="01CDBA84" w14:textId="77777777" w:rsidR="0053656D" w:rsidRPr="004C11AB" w:rsidRDefault="0053656D" w:rsidP="0053656D">
      <w:pPr>
        <w:pStyle w:val="ListParagraph"/>
        <w:numPr>
          <w:ilvl w:val="0"/>
          <w:numId w:val="2"/>
        </w:numPr>
        <w:rPr>
          <w:sz w:val="24"/>
          <w:szCs w:val="24"/>
        </w:rPr>
      </w:pPr>
      <w:r w:rsidRPr="004C11AB">
        <w:rPr>
          <w:sz w:val="24"/>
          <w:szCs w:val="24"/>
        </w:rPr>
        <w:t>Practice Size</w:t>
      </w:r>
    </w:p>
    <w:p w14:paraId="4C79155F" w14:textId="77777777" w:rsidR="0053656D" w:rsidRPr="004C11AB" w:rsidRDefault="0053656D" w:rsidP="0053656D">
      <w:pPr>
        <w:pStyle w:val="ListParagraph"/>
        <w:numPr>
          <w:ilvl w:val="0"/>
          <w:numId w:val="2"/>
        </w:numPr>
        <w:rPr>
          <w:sz w:val="24"/>
          <w:szCs w:val="24"/>
        </w:rPr>
      </w:pPr>
      <w:r w:rsidRPr="004C11AB">
        <w:rPr>
          <w:sz w:val="24"/>
          <w:szCs w:val="24"/>
        </w:rPr>
        <w:t>Complexity</w:t>
      </w:r>
    </w:p>
    <w:p w14:paraId="5C35B8ED" w14:textId="77777777" w:rsidR="0053656D" w:rsidRPr="004C11AB" w:rsidRDefault="0053656D" w:rsidP="0053656D">
      <w:pPr>
        <w:pStyle w:val="ListParagraph"/>
        <w:numPr>
          <w:ilvl w:val="0"/>
          <w:numId w:val="2"/>
        </w:numPr>
        <w:rPr>
          <w:sz w:val="24"/>
          <w:szCs w:val="24"/>
        </w:rPr>
      </w:pPr>
      <w:r w:rsidRPr="004C11AB">
        <w:rPr>
          <w:sz w:val="24"/>
          <w:szCs w:val="24"/>
        </w:rPr>
        <w:t>Alternate Solution</w:t>
      </w:r>
    </w:p>
    <w:p w14:paraId="14043DA8" w14:textId="77777777" w:rsidR="0053656D" w:rsidRPr="004C11AB" w:rsidRDefault="0053656D" w:rsidP="0053656D">
      <w:pPr>
        <w:rPr>
          <w:sz w:val="24"/>
          <w:szCs w:val="24"/>
        </w:rPr>
      </w:pPr>
      <w:r w:rsidRPr="004C11AB">
        <w:rPr>
          <w:sz w:val="24"/>
          <w:szCs w:val="24"/>
        </w:rPr>
        <w:t>Please detail your current activities:</w:t>
      </w:r>
    </w:p>
    <w:tbl>
      <w:tblPr>
        <w:tblStyle w:val="TableGrid"/>
        <w:tblW w:w="0" w:type="auto"/>
        <w:tblLook w:val="04A0" w:firstRow="1" w:lastRow="0" w:firstColumn="1" w:lastColumn="0" w:noHBand="0" w:noVBand="1"/>
      </w:tblPr>
      <w:tblGrid>
        <w:gridCol w:w="9576"/>
      </w:tblGrid>
      <w:tr w:rsidR="0053656D" w:rsidRPr="004C11AB" w14:paraId="22E5EBD2" w14:textId="77777777" w:rsidTr="0053656D">
        <w:tc>
          <w:tcPr>
            <w:tcW w:w="9576" w:type="dxa"/>
          </w:tcPr>
          <w:p w14:paraId="01BE1C8B" w14:textId="77777777" w:rsidR="0025622C" w:rsidRPr="0025622C" w:rsidRDefault="0025622C" w:rsidP="0025622C">
            <w:pPr>
              <w:rPr>
                <w:ins w:id="502" w:author="Hareesh Ganesan" w:date="2016-10-21T11:12:00Z"/>
                <w:sz w:val="24"/>
                <w:szCs w:val="24"/>
              </w:rPr>
            </w:pPr>
            <w:ins w:id="503" w:author="Hareesh Ganesan" w:date="2016-10-21T11:11:00Z">
              <w:r>
                <w:rPr>
                  <w:sz w:val="24"/>
                  <w:szCs w:val="24"/>
                </w:rPr>
                <w:t xml:space="preserve">The facility user access list and the TVH list are </w:t>
              </w:r>
            </w:ins>
            <w:ins w:id="504" w:author="Hareesh Ganesan" w:date="2016-10-21T11:12:00Z">
              <w:r>
                <w:rPr>
                  <w:sz w:val="24"/>
                  <w:szCs w:val="24"/>
                </w:rPr>
                <w:t>updated upon any termination of employees to remove and revoke access. Requests for authorization must be submitted to our Security Officer and a</w:t>
              </w:r>
              <w:r w:rsidRPr="0025622C">
                <w:rPr>
                  <w:sz w:val="24"/>
                  <w:szCs w:val="24"/>
                </w:rPr>
                <w:t>ccounts are reviewed every 90 days to assure temporary accounts are not left unnecessarily.</w:t>
              </w:r>
              <w:r>
                <w:rPr>
                  <w:sz w:val="24"/>
                  <w:szCs w:val="24"/>
                </w:rPr>
                <w:t xml:space="preserve"> These procedures are written and detailed in our Systems Access Policy and Facility Access Policy.</w:t>
              </w:r>
            </w:ins>
          </w:p>
          <w:p w14:paraId="7559B10C" w14:textId="77777777" w:rsidR="0053656D" w:rsidRPr="004C11AB" w:rsidRDefault="0053656D" w:rsidP="0053656D">
            <w:pPr>
              <w:rPr>
                <w:sz w:val="24"/>
                <w:szCs w:val="24"/>
              </w:rPr>
            </w:pPr>
          </w:p>
          <w:p w14:paraId="0CEA0E2E" w14:textId="77777777" w:rsidR="0053656D" w:rsidRPr="004C11AB" w:rsidRDefault="0053656D" w:rsidP="0053656D">
            <w:pPr>
              <w:rPr>
                <w:sz w:val="24"/>
                <w:szCs w:val="24"/>
              </w:rPr>
            </w:pPr>
          </w:p>
          <w:p w14:paraId="0A2EA5A6" w14:textId="77777777" w:rsidR="0053656D" w:rsidRPr="004C11AB" w:rsidRDefault="0053656D" w:rsidP="0053656D">
            <w:pPr>
              <w:rPr>
                <w:sz w:val="24"/>
                <w:szCs w:val="24"/>
              </w:rPr>
            </w:pPr>
          </w:p>
          <w:p w14:paraId="3A9587DA" w14:textId="77777777" w:rsidR="0053656D" w:rsidRPr="004C11AB" w:rsidRDefault="0053656D" w:rsidP="0053656D">
            <w:pPr>
              <w:rPr>
                <w:sz w:val="24"/>
                <w:szCs w:val="24"/>
              </w:rPr>
            </w:pPr>
          </w:p>
          <w:p w14:paraId="15899907" w14:textId="77777777" w:rsidR="0053656D" w:rsidRPr="004C11AB" w:rsidRDefault="0053656D" w:rsidP="0053656D">
            <w:pPr>
              <w:rPr>
                <w:sz w:val="24"/>
                <w:szCs w:val="24"/>
              </w:rPr>
            </w:pPr>
          </w:p>
          <w:p w14:paraId="5AC06B6C" w14:textId="77777777" w:rsidR="0053656D" w:rsidRPr="004C11AB" w:rsidRDefault="0053656D" w:rsidP="0053656D">
            <w:pPr>
              <w:rPr>
                <w:sz w:val="24"/>
                <w:szCs w:val="24"/>
              </w:rPr>
            </w:pPr>
          </w:p>
        </w:tc>
      </w:tr>
    </w:tbl>
    <w:p w14:paraId="6994AC1B" w14:textId="77777777" w:rsidR="00303CF2" w:rsidRPr="004C11AB" w:rsidRDefault="00303CF2" w:rsidP="0053656D">
      <w:pPr>
        <w:rPr>
          <w:sz w:val="24"/>
          <w:szCs w:val="24"/>
        </w:rPr>
      </w:pPr>
    </w:p>
    <w:p w14:paraId="079B7954" w14:textId="77777777" w:rsidR="0053656D" w:rsidRPr="004C11AB" w:rsidRDefault="0053656D" w:rsidP="0053656D">
      <w:pPr>
        <w:rPr>
          <w:sz w:val="24"/>
          <w:szCs w:val="24"/>
        </w:rPr>
      </w:pPr>
      <w:r w:rsidRPr="004C11AB">
        <w:rPr>
          <w:sz w:val="24"/>
          <w:szCs w:val="24"/>
        </w:rPr>
        <w:t>Please include any additional notes:</w:t>
      </w:r>
    </w:p>
    <w:tbl>
      <w:tblPr>
        <w:tblStyle w:val="TableGrid"/>
        <w:tblW w:w="0" w:type="auto"/>
        <w:tblLook w:val="04A0" w:firstRow="1" w:lastRow="0" w:firstColumn="1" w:lastColumn="0" w:noHBand="0" w:noVBand="1"/>
      </w:tblPr>
      <w:tblGrid>
        <w:gridCol w:w="9576"/>
      </w:tblGrid>
      <w:tr w:rsidR="0053656D" w:rsidRPr="004C11AB" w14:paraId="03CBB519" w14:textId="77777777" w:rsidTr="0053656D">
        <w:tc>
          <w:tcPr>
            <w:tcW w:w="9576" w:type="dxa"/>
          </w:tcPr>
          <w:p w14:paraId="728A461B" w14:textId="77777777" w:rsidR="0053656D" w:rsidRPr="004C11AB" w:rsidRDefault="0053656D" w:rsidP="0053656D">
            <w:pPr>
              <w:rPr>
                <w:sz w:val="24"/>
                <w:szCs w:val="24"/>
              </w:rPr>
            </w:pPr>
          </w:p>
          <w:p w14:paraId="3DB07BA9" w14:textId="77777777" w:rsidR="0053656D" w:rsidRPr="004C11AB" w:rsidRDefault="0053656D" w:rsidP="0053656D">
            <w:pPr>
              <w:rPr>
                <w:sz w:val="24"/>
                <w:szCs w:val="24"/>
              </w:rPr>
            </w:pPr>
          </w:p>
          <w:p w14:paraId="3684D3FE" w14:textId="77777777" w:rsidR="0053656D" w:rsidRPr="004C11AB" w:rsidRDefault="0053656D" w:rsidP="0053656D">
            <w:pPr>
              <w:rPr>
                <w:sz w:val="24"/>
                <w:szCs w:val="24"/>
              </w:rPr>
            </w:pPr>
          </w:p>
          <w:p w14:paraId="20C589B2" w14:textId="77777777" w:rsidR="0053656D" w:rsidRPr="004C11AB" w:rsidRDefault="0053656D" w:rsidP="0053656D">
            <w:pPr>
              <w:rPr>
                <w:sz w:val="24"/>
                <w:szCs w:val="24"/>
              </w:rPr>
            </w:pPr>
          </w:p>
          <w:p w14:paraId="55404402" w14:textId="77777777" w:rsidR="0053656D" w:rsidRPr="004C11AB" w:rsidRDefault="0053656D" w:rsidP="0053656D">
            <w:pPr>
              <w:rPr>
                <w:sz w:val="24"/>
                <w:szCs w:val="24"/>
              </w:rPr>
            </w:pPr>
          </w:p>
          <w:p w14:paraId="1D7DF278" w14:textId="77777777" w:rsidR="0053656D" w:rsidRPr="004C11AB" w:rsidRDefault="0053656D" w:rsidP="0053656D">
            <w:pPr>
              <w:rPr>
                <w:sz w:val="24"/>
                <w:szCs w:val="24"/>
              </w:rPr>
            </w:pPr>
          </w:p>
        </w:tc>
      </w:tr>
    </w:tbl>
    <w:p w14:paraId="38EF28D8" w14:textId="77777777" w:rsidR="00D20020" w:rsidRPr="004C11AB" w:rsidRDefault="00D20020" w:rsidP="0053656D">
      <w:pPr>
        <w:rPr>
          <w:sz w:val="24"/>
          <w:szCs w:val="24"/>
        </w:rPr>
      </w:pPr>
    </w:p>
    <w:p w14:paraId="49FEB91D" w14:textId="77777777" w:rsidR="0053656D" w:rsidRPr="004C11AB" w:rsidRDefault="0053656D" w:rsidP="0053656D">
      <w:pPr>
        <w:rPr>
          <w:sz w:val="24"/>
          <w:szCs w:val="24"/>
        </w:rPr>
      </w:pPr>
      <w:r w:rsidRPr="004C11AB">
        <w:rPr>
          <w:sz w:val="24"/>
          <w:szCs w:val="24"/>
        </w:rPr>
        <w:t>Please detail your remediation plan:</w:t>
      </w:r>
    </w:p>
    <w:tbl>
      <w:tblPr>
        <w:tblStyle w:val="TableGrid"/>
        <w:tblW w:w="0" w:type="auto"/>
        <w:tblLook w:val="04A0" w:firstRow="1" w:lastRow="0" w:firstColumn="1" w:lastColumn="0" w:noHBand="0" w:noVBand="1"/>
      </w:tblPr>
      <w:tblGrid>
        <w:gridCol w:w="9576"/>
      </w:tblGrid>
      <w:tr w:rsidR="0053656D" w:rsidRPr="004C11AB" w14:paraId="31CD7C45" w14:textId="77777777" w:rsidTr="0053656D">
        <w:tc>
          <w:tcPr>
            <w:tcW w:w="9576" w:type="dxa"/>
          </w:tcPr>
          <w:p w14:paraId="4C1074C9" w14:textId="77777777" w:rsidR="0053656D" w:rsidRPr="004C11AB" w:rsidRDefault="0053656D" w:rsidP="0053656D">
            <w:pPr>
              <w:rPr>
                <w:sz w:val="24"/>
                <w:szCs w:val="24"/>
              </w:rPr>
            </w:pPr>
          </w:p>
          <w:p w14:paraId="2E5D2866" w14:textId="77777777" w:rsidR="0053656D" w:rsidRPr="004C11AB" w:rsidRDefault="0053656D" w:rsidP="0053656D">
            <w:pPr>
              <w:rPr>
                <w:sz w:val="24"/>
                <w:szCs w:val="24"/>
              </w:rPr>
            </w:pPr>
          </w:p>
          <w:p w14:paraId="46E3A1AD" w14:textId="77777777" w:rsidR="0053656D" w:rsidRPr="004C11AB" w:rsidRDefault="0053656D" w:rsidP="0053656D">
            <w:pPr>
              <w:rPr>
                <w:sz w:val="24"/>
                <w:szCs w:val="24"/>
              </w:rPr>
            </w:pPr>
          </w:p>
          <w:p w14:paraId="25BE54C6" w14:textId="77777777" w:rsidR="0053656D" w:rsidRPr="004C11AB" w:rsidRDefault="0053656D" w:rsidP="0053656D">
            <w:pPr>
              <w:rPr>
                <w:sz w:val="24"/>
                <w:szCs w:val="24"/>
              </w:rPr>
            </w:pPr>
          </w:p>
          <w:p w14:paraId="11C6EB20" w14:textId="77777777" w:rsidR="0053656D" w:rsidRPr="004C11AB" w:rsidRDefault="0053656D" w:rsidP="0053656D">
            <w:pPr>
              <w:rPr>
                <w:sz w:val="24"/>
                <w:szCs w:val="24"/>
              </w:rPr>
            </w:pPr>
          </w:p>
          <w:p w14:paraId="1736F123" w14:textId="77777777" w:rsidR="0053656D" w:rsidRPr="004C11AB" w:rsidRDefault="0053656D" w:rsidP="0053656D">
            <w:pPr>
              <w:rPr>
                <w:sz w:val="24"/>
                <w:szCs w:val="24"/>
              </w:rPr>
            </w:pPr>
          </w:p>
        </w:tc>
      </w:tr>
    </w:tbl>
    <w:p w14:paraId="33253184" w14:textId="77777777" w:rsidR="0053656D" w:rsidRPr="004C11AB" w:rsidRDefault="0053656D" w:rsidP="0053656D">
      <w:pPr>
        <w:rPr>
          <w:sz w:val="24"/>
          <w:szCs w:val="24"/>
        </w:rPr>
      </w:pPr>
    </w:p>
    <w:p w14:paraId="34E9759D" w14:textId="77777777" w:rsidR="0053656D" w:rsidRPr="004C11AB" w:rsidRDefault="0053656D" w:rsidP="0053656D">
      <w:pPr>
        <w:rPr>
          <w:sz w:val="24"/>
          <w:szCs w:val="24"/>
        </w:rPr>
      </w:pPr>
      <w:r w:rsidRPr="004C11AB">
        <w:rPr>
          <w:sz w:val="24"/>
          <w:szCs w:val="24"/>
        </w:rPr>
        <w:t>Please rate the likelihood of a threat/vulnerability affecting your ePHI:</w:t>
      </w:r>
    </w:p>
    <w:p w14:paraId="7B51C7A5" w14:textId="77777777" w:rsidR="0053656D" w:rsidRPr="0025622C" w:rsidRDefault="0053656D" w:rsidP="0053656D">
      <w:pPr>
        <w:pStyle w:val="ListParagraph"/>
        <w:numPr>
          <w:ilvl w:val="0"/>
          <w:numId w:val="3"/>
        </w:numPr>
        <w:rPr>
          <w:b/>
          <w:sz w:val="24"/>
          <w:szCs w:val="24"/>
          <w:rPrChange w:id="505" w:author="Hareesh Ganesan" w:date="2016-10-21T11:13:00Z">
            <w:rPr>
              <w:sz w:val="24"/>
              <w:szCs w:val="24"/>
            </w:rPr>
          </w:rPrChange>
        </w:rPr>
      </w:pPr>
      <w:r w:rsidRPr="0025622C">
        <w:rPr>
          <w:b/>
          <w:sz w:val="24"/>
          <w:szCs w:val="24"/>
          <w:rPrChange w:id="506" w:author="Hareesh Ganesan" w:date="2016-10-21T11:13:00Z">
            <w:rPr>
              <w:sz w:val="24"/>
              <w:szCs w:val="24"/>
            </w:rPr>
          </w:rPrChange>
        </w:rPr>
        <w:t>Low</w:t>
      </w:r>
    </w:p>
    <w:p w14:paraId="0B650D50" w14:textId="77777777" w:rsidR="0053656D" w:rsidRPr="004C11AB" w:rsidRDefault="0053656D" w:rsidP="0053656D">
      <w:pPr>
        <w:pStyle w:val="ListParagraph"/>
        <w:numPr>
          <w:ilvl w:val="0"/>
          <w:numId w:val="3"/>
        </w:numPr>
        <w:rPr>
          <w:sz w:val="24"/>
          <w:szCs w:val="24"/>
        </w:rPr>
      </w:pPr>
      <w:r w:rsidRPr="004C11AB">
        <w:rPr>
          <w:sz w:val="24"/>
          <w:szCs w:val="24"/>
        </w:rPr>
        <w:t>Medium</w:t>
      </w:r>
    </w:p>
    <w:p w14:paraId="3EBC8004" w14:textId="77777777" w:rsidR="0053656D" w:rsidRPr="004C11AB" w:rsidRDefault="0053656D" w:rsidP="0053656D">
      <w:pPr>
        <w:pStyle w:val="ListParagraph"/>
        <w:numPr>
          <w:ilvl w:val="0"/>
          <w:numId w:val="3"/>
        </w:numPr>
        <w:rPr>
          <w:sz w:val="24"/>
          <w:szCs w:val="24"/>
        </w:rPr>
      </w:pPr>
      <w:r w:rsidRPr="004C11AB">
        <w:rPr>
          <w:sz w:val="24"/>
          <w:szCs w:val="24"/>
        </w:rPr>
        <w:t>High</w:t>
      </w:r>
    </w:p>
    <w:p w14:paraId="6087FE01" w14:textId="77777777" w:rsidR="0053656D" w:rsidRPr="004C11AB" w:rsidRDefault="0053656D" w:rsidP="0053656D">
      <w:pPr>
        <w:rPr>
          <w:sz w:val="24"/>
          <w:szCs w:val="24"/>
        </w:rPr>
      </w:pPr>
      <w:r w:rsidRPr="004C11AB">
        <w:rPr>
          <w:sz w:val="24"/>
          <w:szCs w:val="24"/>
        </w:rPr>
        <w:t>Please rate the impact of a threat/vulnerability affecting your ePHI:</w:t>
      </w:r>
    </w:p>
    <w:p w14:paraId="5C28636C" w14:textId="77777777" w:rsidR="0053656D" w:rsidRPr="0025622C" w:rsidRDefault="0053656D" w:rsidP="0053656D">
      <w:pPr>
        <w:pStyle w:val="ListParagraph"/>
        <w:numPr>
          <w:ilvl w:val="0"/>
          <w:numId w:val="3"/>
        </w:numPr>
        <w:rPr>
          <w:b/>
          <w:sz w:val="24"/>
          <w:szCs w:val="24"/>
          <w:rPrChange w:id="507" w:author="Hareesh Ganesan" w:date="2016-10-21T11:13:00Z">
            <w:rPr>
              <w:sz w:val="24"/>
              <w:szCs w:val="24"/>
            </w:rPr>
          </w:rPrChange>
        </w:rPr>
      </w:pPr>
      <w:r w:rsidRPr="0025622C">
        <w:rPr>
          <w:b/>
          <w:sz w:val="24"/>
          <w:szCs w:val="24"/>
          <w:rPrChange w:id="508" w:author="Hareesh Ganesan" w:date="2016-10-21T11:13:00Z">
            <w:rPr>
              <w:sz w:val="24"/>
              <w:szCs w:val="24"/>
            </w:rPr>
          </w:rPrChange>
        </w:rPr>
        <w:t>Low</w:t>
      </w:r>
    </w:p>
    <w:p w14:paraId="147B1821" w14:textId="77777777" w:rsidR="0053656D" w:rsidRPr="004C11AB" w:rsidRDefault="0053656D" w:rsidP="0053656D">
      <w:pPr>
        <w:pStyle w:val="ListParagraph"/>
        <w:numPr>
          <w:ilvl w:val="0"/>
          <w:numId w:val="3"/>
        </w:numPr>
        <w:rPr>
          <w:sz w:val="24"/>
          <w:szCs w:val="24"/>
        </w:rPr>
      </w:pPr>
      <w:r w:rsidRPr="004C11AB">
        <w:rPr>
          <w:sz w:val="24"/>
          <w:szCs w:val="24"/>
        </w:rPr>
        <w:t>Medium</w:t>
      </w:r>
    </w:p>
    <w:p w14:paraId="5159610F" w14:textId="77777777" w:rsidR="0053656D" w:rsidRPr="004C11AB" w:rsidRDefault="0053656D" w:rsidP="0053656D">
      <w:pPr>
        <w:pStyle w:val="ListParagraph"/>
        <w:numPr>
          <w:ilvl w:val="0"/>
          <w:numId w:val="3"/>
        </w:numPr>
        <w:rPr>
          <w:sz w:val="24"/>
          <w:szCs w:val="24"/>
        </w:rPr>
      </w:pPr>
      <w:r w:rsidRPr="004C11AB">
        <w:rPr>
          <w:sz w:val="24"/>
          <w:szCs w:val="24"/>
        </w:rPr>
        <w:t>High</w:t>
      </w:r>
    </w:p>
    <w:p w14:paraId="6CED69B1" w14:textId="77777777" w:rsidR="00D011C5" w:rsidRPr="004C11AB" w:rsidRDefault="00D011C5" w:rsidP="00D011C5">
      <w:pPr>
        <w:rPr>
          <w:rFonts w:cstheme="minorHAnsi"/>
          <w:b/>
          <w:sz w:val="24"/>
          <w:szCs w:val="24"/>
        </w:rPr>
      </w:pPr>
      <w:r w:rsidRPr="004C11AB">
        <w:rPr>
          <w:rFonts w:cstheme="minorHAnsi"/>
          <w:b/>
          <w:sz w:val="24"/>
          <w:szCs w:val="24"/>
        </w:rPr>
        <w:t>Overall Security Risk:</w:t>
      </w:r>
    </w:p>
    <w:p w14:paraId="6AFCA50F" w14:textId="77777777" w:rsidR="00D011C5" w:rsidRPr="0025622C" w:rsidRDefault="00D011C5" w:rsidP="00D011C5">
      <w:pPr>
        <w:pStyle w:val="ListParagraph"/>
        <w:numPr>
          <w:ilvl w:val="0"/>
          <w:numId w:val="3"/>
        </w:numPr>
        <w:rPr>
          <w:rFonts w:cstheme="minorHAnsi"/>
          <w:b/>
          <w:sz w:val="24"/>
          <w:szCs w:val="24"/>
          <w:rPrChange w:id="509" w:author="Hareesh Ganesan" w:date="2016-10-21T11:13:00Z">
            <w:rPr>
              <w:rFonts w:cstheme="minorHAnsi"/>
              <w:sz w:val="24"/>
              <w:szCs w:val="24"/>
            </w:rPr>
          </w:rPrChange>
        </w:rPr>
      </w:pPr>
      <w:r w:rsidRPr="0025622C">
        <w:rPr>
          <w:rFonts w:cstheme="minorHAnsi"/>
          <w:b/>
          <w:sz w:val="24"/>
          <w:szCs w:val="24"/>
          <w:rPrChange w:id="510" w:author="Hareesh Ganesan" w:date="2016-10-21T11:13:00Z">
            <w:rPr>
              <w:rFonts w:cstheme="minorHAnsi"/>
              <w:sz w:val="24"/>
              <w:szCs w:val="24"/>
            </w:rPr>
          </w:rPrChange>
        </w:rPr>
        <w:t>Low</w:t>
      </w:r>
    </w:p>
    <w:p w14:paraId="795510BB" w14:textId="77777777" w:rsidR="00D011C5" w:rsidRPr="004C11AB" w:rsidRDefault="00D011C5" w:rsidP="00D011C5">
      <w:pPr>
        <w:pStyle w:val="ListParagraph"/>
        <w:numPr>
          <w:ilvl w:val="0"/>
          <w:numId w:val="3"/>
        </w:numPr>
        <w:rPr>
          <w:rFonts w:cstheme="minorHAnsi"/>
          <w:sz w:val="24"/>
          <w:szCs w:val="24"/>
        </w:rPr>
      </w:pPr>
      <w:r w:rsidRPr="004C11AB">
        <w:rPr>
          <w:rFonts w:cstheme="minorHAnsi"/>
          <w:sz w:val="24"/>
          <w:szCs w:val="24"/>
        </w:rPr>
        <w:t>Medium</w:t>
      </w:r>
    </w:p>
    <w:p w14:paraId="4F6FBF82" w14:textId="77777777" w:rsidR="00D011C5" w:rsidRPr="004C11AB" w:rsidRDefault="00D011C5" w:rsidP="00D011C5">
      <w:pPr>
        <w:pStyle w:val="ListParagraph"/>
        <w:numPr>
          <w:ilvl w:val="0"/>
          <w:numId w:val="3"/>
        </w:numPr>
        <w:rPr>
          <w:rFonts w:cstheme="minorHAnsi"/>
          <w:sz w:val="24"/>
          <w:szCs w:val="24"/>
        </w:rPr>
      </w:pPr>
      <w:r w:rsidRPr="004C11AB">
        <w:rPr>
          <w:rFonts w:cstheme="minorHAnsi"/>
          <w:sz w:val="24"/>
          <w:szCs w:val="24"/>
        </w:rPr>
        <w:t>High</w:t>
      </w:r>
    </w:p>
    <w:p w14:paraId="0D12B585" w14:textId="77777777" w:rsidR="0053656D" w:rsidRPr="004C11AB" w:rsidRDefault="0053656D" w:rsidP="0053656D">
      <w:pPr>
        <w:rPr>
          <w:b/>
          <w:sz w:val="24"/>
          <w:szCs w:val="24"/>
        </w:rPr>
      </w:pPr>
      <w:r w:rsidRPr="004C11AB">
        <w:rPr>
          <w:b/>
          <w:sz w:val="24"/>
          <w:szCs w:val="24"/>
        </w:rPr>
        <w:t>Related Information:</w:t>
      </w:r>
    </w:p>
    <w:p w14:paraId="21CA7A3F" w14:textId="77777777" w:rsidR="0053656D" w:rsidRPr="004C11AB" w:rsidRDefault="0053656D" w:rsidP="0053656D">
      <w:pPr>
        <w:rPr>
          <w:i/>
          <w:sz w:val="24"/>
          <w:szCs w:val="24"/>
        </w:rPr>
      </w:pPr>
      <w:r w:rsidRPr="004C11AB">
        <w:rPr>
          <w:i/>
          <w:sz w:val="24"/>
          <w:szCs w:val="24"/>
        </w:rPr>
        <w:t>Things to Consider to Help Answer the Question:</w:t>
      </w:r>
    </w:p>
    <w:p w14:paraId="6FC08EF0" w14:textId="77777777" w:rsidR="0053656D" w:rsidRPr="004C11AB" w:rsidRDefault="00B03727" w:rsidP="0053656D">
      <w:pPr>
        <w:rPr>
          <w:i/>
          <w:sz w:val="24"/>
          <w:szCs w:val="24"/>
        </w:rPr>
      </w:pPr>
      <w:r w:rsidRPr="004C11AB">
        <w:rPr>
          <w:rFonts w:eastAsia="Times New Roman" w:cs="Times New Roman"/>
          <w:color w:val="000000"/>
          <w:sz w:val="24"/>
          <w:szCs w:val="24"/>
        </w:rPr>
        <w:t xml:space="preserve">The effectiveness of your practice’s facility access controls is greatly dependent upon the accuracy of its Access List. </w:t>
      </w:r>
      <w:r w:rsidRPr="004C11AB">
        <w:rPr>
          <w:rFonts w:eastAsia="Times New Roman" w:cs="Times New Roman"/>
          <w:color w:val="000000"/>
          <w:sz w:val="24"/>
          <w:szCs w:val="24"/>
        </w:rPr>
        <w:br/>
      </w:r>
      <w:r w:rsidRPr="004C11AB">
        <w:rPr>
          <w:rFonts w:eastAsia="Times New Roman" w:cs="Times New Roman"/>
          <w:color w:val="000000"/>
          <w:sz w:val="24"/>
          <w:szCs w:val="24"/>
        </w:rPr>
        <w:br/>
        <w:t xml:space="preserve">An Access List is a roster of individuals authorized admittance to a controlled area. </w:t>
      </w:r>
      <w:r w:rsidRPr="004C11AB">
        <w:rPr>
          <w:rFonts w:eastAsia="Times New Roman" w:cs="Times New Roman"/>
          <w:color w:val="000000"/>
          <w:sz w:val="24"/>
          <w:szCs w:val="24"/>
        </w:rPr>
        <w:br/>
      </w:r>
      <w:r w:rsidRPr="004C11AB">
        <w:rPr>
          <w:rFonts w:eastAsia="Times New Roman" w:cs="Times New Roman"/>
          <w:color w:val="000000"/>
          <w:sz w:val="24"/>
          <w:szCs w:val="24"/>
        </w:rPr>
        <w:br/>
        <w:t xml:space="preserve">Consider your workforce members, maintenance contractors, and visitors (e.g., patients and sales representatives). Access to an area where there is ePHI or related information systems should be limited to those with a need for access to such areas. </w:t>
      </w:r>
      <w:r w:rsidRPr="004C11AB">
        <w:rPr>
          <w:rFonts w:eastAsia="Times New Roman" w:cs="Times New Roman"/>
          <w:color w:val="000000"/>
          <w:sz w:val="24"/>
          <w:szCs w:val="24"/>
        </w:rPr>
        <w:br/>
      </w:r>
      <w:r w:rsidRPr="004C11AB">
        <w:rPr>
          <w:rFonts w:eastAsia="Times New Roman" w:cs="Times New Roman"/>
          <w:color w:val="000000"/>
          <w:sz w:val="24"/>
          <w:szCs w:val="24"/>
        </w:rPr>
        <w:br/>
        <w:t>Access controls must enable access to authorized workforce members and third parties with a validated need and deny access to all others.</w:t>
      </w:r>
    </w:p>
    <w:p w14:paraId="4938750A" w14:textId="77777777" w:rsidR="0053656D" w:rsidRPr="004C11AB" w:rsidRDefault="0053656D" w:rsidP="0053656D">
      <w:pPr>
        <w:rPr>
          <w:i/>
          <w:sz w:val="24"/>
          <w:szCs w:val="24"/>
        </w:rPr>
      </w:pPr>
      <w:r w:rsidRPr="004C11AB">
        <w:rPr>
          <w:i/>
          <w:sz w:val="24"/>
          <w:szCs w:val="24"/>
        </w:rPr>
        <w:t>Possible Threats and Vulnerabilities:</w:t>
      </w:r>
    </w:p>
    <w:p w14:paraId="15EED12F" w14:textId="77777777" w:rsidR="00B03727" w:rsidRPr="004C11AB" w:rsidRDefault="00B03727" w:rsidP="0053656D">
      <w:pPr>
        <w:spacing w:after="0" w:line="240" w:lineRule="auto"/>
        <w:rPr>
          <w:rFonts w:eastAsia="Times New Roman" w:cs="Times New Roman"/>
          <w:color w:val="000000"/>
          <w:sz w:val="24"/>
          <w:szCs w:val="24"/>
        </w:rPr>
      </w:pPr>
      <w:r w:rsidRPr="004C11AB">
        <w:rPr>
          <w:rFonts w:eastAsia="Times New Roman" w:cs="Times New Roman"/>
          <w:color w:val="000000"/>
          <w:sz w:val="24"/>
          <w:szCs w:val="24"/>
        </w:rPr>
        <w:t xml:space="preserve">Your ePHI could be exposed to unauthorized users if your practice does not periodically update its Access List and authorization privileges. </w:t>
      </w:r>
      <w:r w:rsidRPr="004C11AB">
        <w:rPr>
          <w:rFonts w:eastAsia="Times New Roman" w:cs="Times New Roman"/>
          <w:color w:val="000000"/>
          <w:sz w:val="24"/>
          <w:szCs w:val="24"/>
        </w:rPr>
        <w:br/>
      </w:r>
      <w:r w:rsidRPr="004C11AB">
        <w:rPr>
          <w:rFonts w:eastAsia="Times New Roman" w:cs="Times New Roman"/>
          <w:color w:val="000000"/>
          <w:sz w:val="24"/>
          <w:szCs w:val="24"/>
        </w:rPr>
        <w:br/>
        <w:t>Decisions about authorizing access should be based on the role or function of the user to protect the confidentiality, integrity, and availability of ePHI.</w:t>
      </w:r>
      <w:r w:rsidRPr="004C11AB">
        <w:rPr>
          <w:rFonts w:eastAsia="Times New Roman" w:cs="Times New Roman"/>
          <w:color w:val="000000"/>
          <w:sz w:val="24"/>
          <w:szCs w:val="24"/>
        </w:rPr>
        <w:br/>
      </w:r>
      <w:r w:rsidRPr="004C11AB">
        <w:rPr>
          <w:rFonts w:eastAsia="Times New Roman" w:cs="Times New Roman"/>
          <w:color w:val="000000"/>
          <w:sz w:val="24"/>
          <w:szCs w:val="24"/>
        </w:rPr>
        <w:br/>
        <w:t>Some potential impacts include:</w:t>
      </w:r>
      <w:r w:rsidRPr="004C11AB">
        <w:rPr>
          <w:rFonts w:eastAsia="Times New Roman" w:cs="Times New Roman"/>
          <w:color w:val="000000"/>
          <w:sz w:val="24"/>
          <w:szCs w:val="24"/>
        </w:rPr>
        <w:br/>
      </w:r>
      <w:r w:rsidRPr="004C11AB">
        <w:rPr>
          <w:rFonts w:eastAsia="Times New Roman" w:cs="Times New Roman"/>
          <w:color w:val="000000"/>
          <w:sz w:val="24"/>
          <w:szCs w:val="24"/>
        </w:rPr>
        <w:br/>
        <w:t>• Human threats, such as an unauthorized user who can compromise ePHI. Unauthorized disclosure, loss, or theft of ePHI can lead to identity theft.</w:t>
      </w:r>
    </w:p>
    <w:p w14:paraId="05DBB5AB" w14:textId="77777777" w:rsidR="00B03727" w:rsidRPr="004C11AB" w:rsidRDefault="00B03727" w:rsidP="0053656D">
      <w:pPr>
        <w:spacing w:after="0" w:line="240" w:lineRule="auto"/>
        <w:rPr>
          <w:rFonts w:eastAsia="Times New Roman" w:cs="Times New Roman"/>
          <w:color w:val="000000"/>
          <w:sz w:val="24"/>
          <w:szCs w:val="24"/>
        </w:rPr>
      </w:pPr>
    </w:p>
    <w:p w14:paraId="58D5206F" w14:textId="77777777" w:rsidR="0053656D" w:rsidRPr="004C11AB" w:rsidRDefault="0053656D" w:rsidP="0053656D">
      <w:pPr>
        <w:spacing w:after="0" w:line="240" w:lineRule="auto"/>
        <w:rPr>
          <w:rFonts w:eastAsia="Times New Roman" w:cstheme="minorHAnsi"/>
          <w:bCs/>
          <w:i/>
          <w:sz w:val="24"/>
          <w:szCs w:val="24"/>
        </w:rPr>
      </w:pPr>
      <w:r w:rsidRPr="004C11AB">
        <w:rPr>
          <w:rFonts w:eastAsia="Times New Roman" w:cstheme="minorHAnsi"/>
          <w:bCs/>
          <w:i/>
          <w:sz w:val="24"/>
          <w:szCs w:val="24"/>
        </w:rPr>
        <w:t>Examples of Safeguards:</w:t>
      </w:r>
      <w:r w:rsidR="00FA0D0B" w:rsidRPr="004C11AB">
        <w:rPr>
          <w:rFonts w:eastAsia="Times New Roman" w:cstheme="minorHAnsi"/>
          <w:bCs/>
          <w:i/>
          <w:sz w:val="24"/>
          <w:szCs w:val="24"/>
        </w:rPr>
        <w:t xml:space="preserve"> </w:t>
      </w:r>
    </w:p>
    <w:p w14:paraId="034A2ED3" w14:textId="77777777" w:rsidR="0053656D" w:rsidRPr="004C11AB" w:rsidRDefault="001A34AC" w:rsidP="00E45E5A">
      <w:pPr>
        <w:rPr>
          <w:rFonts w:eastAsia="Times New Roman" w:cstheme="minorHAnsi"/>
          <w:bCs/>
          <w:sz w:val="24"/>
          <w:szCs w:val="24"/>
        </w:rPr>
      </w:pPr>
      <w:r w:rsidRPr="004C11AB">
        <w:rPr>
          <w:rFonts w:eastAsia="Times New Roman" w:cstheme="minorHAnsi"/>
          <w:bCs/>
          <w:sz w:val="24"/>
          <w:szCs w:val="24"/>
        </w:rPr>
        <w:t>Below are some potential safeguards to use against possible threats/vulnerabilities. NOTE: The safeguards you choose will depend on the degree of risk</w:t>
      </w:r>
      <w:r w:rsidR="0053656D" w:rsidRPr="004C11AB">
        <w:rPr>
          <w:rFonts w:eastAsia="Times New Roman" w:cstheme="minorHAnsi"/>
          <w:bCs/>
          <w:sz w:val="24"/>
          <w:szCs w:val="24"/>
        </w:rPr>
        <w:t xml:space="preserve"> and the potential harm that the threat/vulnerability poses to you and the individuals who are the subjects of the ePHI.</w:t>
      </w:r>
    </w:p>
    <w:p w14:paraId="4FF308BA" w14:textId="77777777" w:rsidR="00B03727" w:rsidRPr="004C11AB" w:rsidRDefault="00B03727" w:rsidP="00E45E5A">
      <w:pPr>
        <w:rPr>
          <w:rFonts w:eastAsia="Times New Roman" w:cs="Times New Roman"/>
          <w:color w:val="000000"/>
          <w:sz w:val="24"/>
          <w:szCs w:val="24"/>
        </w:rPr>
      </w:pPr>
      <w:r w:rsidRPr="004C11AB">
        <w:rPr>
          <w:rFonts w:eastAsia="Times New Roman" w:cs="Times New Roman"/>
          <w:color w:val="000000"/>
          <w:sz w:val="24"/>
          <w:szCs w:val="24"/>
        </w:rPr>
        <w:t>Implement procedures to control and validate a person’s access to facilities based on role or function, including visitor control and control of access to information systems.</w:t>
      </w:r>
      <w:r w:rsidRPr="004C11AB">
        <w:rPr>
          <w:rFonts w:eastAsia="Times New Roman" w:cs="Times New Roman"/>
          <w:color w:val="000000"/>
          <w:sz w:val="24"/>
          <w:szCs w:val="24"/>
        </w:rPr>
        <w:br/>
        <w:t>[45 CFR §164.310(a)(2)(iii)]</w:t>
      </w:r>
      <w:r w:rsidRPr="004C11AB">
        <w:rPr>
          <w:rFonts w:eastAsia="Times New Roman" w:cs="Times New Roman"/>
          <w:color w:val="000000"/>
          <w:sz w:val="24"/>
          <w:szCs w:val="24"/>
        </w:rPr>
        <w:br/>
      </w:r>
      <w:r w:rsidRPr="004C11AB">
        <w:rPr>
          <w:rFonts w:eastAsia="Times New Roman" w:cs="Times New Roman"/>
          <w:color w:val="000000"/>
          <w:sz w:val="24"/>
          <w:szCs w:val="24"/>
        </w:rPr>
        <w:br/>
        <w:t>Establish physical access authorization procedures and conduct a periodic review and update of the Access List to remove users who no longer need access.</w:t>
      </w:r>
      <w:r w:rsidRPr="004C11AB">
        <w:rPr>
          <w:rFonts w:eastAsia="Times New Roman" w:cs="Times New Roman"/>
          <w:color w:val="000000"/>
          <w:sz w:val="24"/>
          <w:szCs w:val="24"/>
        </w:rPr>
        <w:br/>
        <w:t>[NIST SP 800-53 PE-2]</w:t>
      </w:r>
    </w:p>
    <w:p w14:paraId="39A2AAA1" w14:textId="77777777" w:rsidR="00D20020" w:rsidRPr="004C11AB" w:rsidRDefault="00B03727" w:rsidP="00D20020">
      <w:pPr>
        <w:pStyle w:val="Heading1"/>
        <w:pBdr>
          <w:top w:val="single" w:sz="4" w:space="1" w:color="auto"/>
          <w:left w:val="single" w:sz="4" w:space="4" w:color="auto"/>
          <w:bottom w:val="single" w:sz="4" w:space="1" w:color="auto"/>
          <w:right w:val="single" w:sz="4" w:space="4" w:color="auto"/>
        </w:pBdr>
        <w:rPr>
          <w:rFonts w:eastAsia="Times New Roman"/>
        </w:rPr>
      </w:pPr>
      <w:bookmarkStart w:id="511" w:name="_Toc459630852"/>
      <w:commentRangeStart w:id="512"/>
      <w:r w:rsidRPr="004C11AB">
        <w:rPr>
          <w:b/>
        </w:rPr>
        <w:t>PH14</w:t>
      </w:r>
      <w:r w:rsidR="00D20020" w:rsidRPr="004C11AB">
        <w:rPr>
          <w:b/>
        </w:rPr>
        <w:t xml:space="preserve"> - </w:t>
      </w:r>
      <w:r w:rsidRPr="004C11AB">
        <w:rPr>
          <w:rFonts w:eastAsia="Times New Roman"/>
          <w:b/>
        </w:rPr>
        <w:t>§164.310(a)(2)(iii) Addressable</w:t>
      </w:r>
      <w:r w:rsidR="00D20020" w:rsidRPr="004C11AB">
        <w:rPr>
          <w:rFonts w:eastAsia="Times New Roman"/>
          <w:b/>
        </w:rPr>
        <w:t xml:space="preserve"> </w:t>
      </w:r>
      <w:r w:rsidR="00D20020" w:rsidRPr="004C11AB">
        <w:rPr>
          <w:rFonts w:eastAsia="Times New Roman"/>
        </w:rPr>
        <w:t>Does your practice have procedures to control and validate someone’s access to your facilities based on that person’s role or job duties?</w:t>
      </w:r>
      <w:bookmarkEnd w:id="511"/>
      <w:commentRangeEnd w:id="512"/>
      <w:r w:rsidR="0025622C">
        <w:rPr>
          <w:rStyle w:val="CommentReference"/>
          <w:rFonts w:eastAsiaTheme="minorHAnsi" w:cstheme="minorBidi"/>
        </w:rPr>
        <w:commentReference w:id="512"/>
      </w:r>
    </w:p>
    <w:p w14:paraId="3078B1EA" w14:textId="77777777" w:rsidR="00B03727" w:rsidRPr="004C11AB" w:rsidRDefault="00B03727" w:rsidP="00B03727">
      <w:pPr>
        <w:pStyle w:val="ListParagraph"/>
        <w:numPr>
          <w:ilvl w:val="0"/>
          <w:numId w:val="4"/>
        </w:numPr>
        <w:rPr>
          <w:rFonts w:eastAsia="Times New Roman" w:cs="Times New Roman"/>
          <w:color w:val="000000"/>
          <w:sz w:val="24"/>
          <w:szCs w:val="24"/>
        </w:rPr>
      </w:pPr>
      <w:r w:rsidRPr="004C11AB">
        <w:rPr>
          <w:rFonts w:eastAsia="Times New Roman" w:cs="Times New Roman"/>
          <w:color w:val="000000"/>
          <w:sz w:val="24"/>
          <w:szCs w:val="24"/>
        </w:rPr>
        <w:t>Yes</w:t>
      </w:r>
    </w:p>
    <w:p w14:paraId="214E262A" w14:textId="77777777" w:rsidR="00B03727" w:rsidRPr="004C11AB" w:rsidRDefault="00B03727" w:rsidP="00B03727">
      <w:pPr>
        <w:pStyle w:val="ListParagraph"/>
        <w:numPr>
          <w:ilvl w:val="0"/>
          <w:numId w:val="1"/>
        </w:numPr>
        <w:rPr>
          <w:rFonts w:eastAsia="Times New Roman" w:cs="Times New Roman"/>
          <w:color w:val="000000"/>
          <w:sz w:val="24"/>
          <w:szCs w:val="24"/>
        </w:rPr>
      </w:pPr>
      <w:r w:rsidRPr="004C11AB">
        <w:rPr>
          <w:rFonts w:eastAsia="Times New Roman" w:cs="Times New Roman"/>
          <w:color w:val="000000"/>
          <w:sz w:val="24"/>
          <w:szCs w:val="24"/>
        </w:rPr>
        <w:t>No</w:t>
      </w:r>
    </w:p>
    <w:p w14:paraId="4E1AF006" w14:textId="77777777" w:rsidR="00B03727" w:rsidRPr="004C11AB" w:rsidRDefault="00B03727" w:rsidP="00B03727">
      <w:pPr>
        <w:rPr>
          <w:sz w:val="24"/>
          <w:szCs w:val="24"/>
        </w:rPr>
      </w:pPr>
      <w:r w:rsidRPr="004C11AB">
        <w:rPr>
          <w:b/>
          <w:sz w:val="24"/>
          <w:szCs w:val="24"/>
        </w:rPr>
        <w:t>If no</w:t>
      </w:r>
      <w:r w:rsidRPr="004C11AB">
        <w:rPr>
          <w:sz w:val="24"/>
          <w:szCs w:val="24"/>
        </w:rPr>
        <w:t>, please select from the following:</w:t>
      </w:r>
    </w:p>
    <w:p w14:paraId="7A76FD0E" w14:textId="77777777" w:rsidR="00B03727" w:rsidRPr="004C11AB" w:rsidRDefault="00B03727" w:rsidP="00B03727">
      <w:pPr>
        <w:pStyle w:val="ListParagraph"/>
        <w:numPr>
          <w:ilvl w:val="0"/>
          <w:numId w:val="2"/>
        </w:numPr>
        <w:rPr>
          <w:sz w:val="24"/>
          <w:szCs w:val="24"/>
        </w:rPr>
      </w:pPr>
      <w:r w:rsidRPr="004C11AB">
        <w:rPr>
          <w:sz w:val="24"/>
          <w:szCs w:val="24"/>
        </w:rPr>
        <w:t>Cost</w:t>
      </w:r>
    </w:p>
    <w:p w14:paraId="41D6EAFC" w14:textId="77777777" w:rsidR="00B03727" w:rsidRPr="004C11AB" w:rsidRDefault="00B03727" w:rsidP="00B03727">
      <w:pPr>
        <w:pStyle w:val="ListParagraph"/>
        <w:numPr>
          <w:ilvl w:val="0"/>
          <w:numId w:val="2"/>
        </w:numPr>
        <w:rPr>
          <w:sz w:val="24"/>
          <w:szCs w:val="24"/>
        </w:rPr>
      </w:pPr>
      <w:r w:rsidRPr="004C11AB">
        <w:rPr>
          <w:sz w:val="24"/>
          <w:szCs w:val="24"/>
        </w:rPr>
        <w:t>Practice Size</w:t>
      </w:r>
    </w:p>
    <w:p w14:paraId="6D01AAC6" w14:textId="77777777" w:rsidR="00B03727" w:rsidRPr="004C11AB" w:rsidRDefault="00B03727" w:rsidP="00B03727">
      <w:pPr>
        <w:pStyle w:val="ListParagraph"/>
        <w:numPr>
          <w:ilvl w:val="0"/>
          <w:numId w:val="2"/>
        </w:numPr>
        <w:rPr>
          <w:sz w:val="24"/>
          <w:szCs w:val="24"/>
        </w:rPr>
      </w:pPr>
      <w:r w:rsidRPr="004C11AB">
        <w:rPr>
          <w:sz w:val="24"/>
          <w:szCs w:val="24"/>
        </w:rPr>
        <w:t>Complexity</w:t>
      </w:r>
    </w:p>
    <w:p w14:paraId="740156FA" w14:textId="77777777" w:rsidR="00B03727" w:rsidRPr="004C11AB" w:rsidRDefault="00B03727" w:rsidP="00B03727">
      <w:pPr>
        <w:pStyle w:val="ListParagraph"/>
        <w:numPr>
          <w:ilvl w:val="0"/>
          <w:numId w:val="2"/>
        </w:numPr>
        <w:rPr>
          <w:sz w:val="24"/>
          <w:szCs w:val="24"/>
        </w:rPr>
      </w:pPr>
      <w:r w:rsidRPr="004C11AB">
        <w:rPr>
          <w:sz w:val="24"/>
          <w:szCs w:val="24"/>
        </w:rPr>
        <w:t>Alternate Solution</w:t>
      </w:r>
    </w:p>
    <w:p w14:paraId="7272A822" w14:textId="77777777" w:rsidR="00B03727" w:rsidRPr="004C11AB" w:rsidRDefault="00B03727" w:rsidP="00B03727">
      <w:pPr>
        <w:rPr>
          <w:sz w:val="24"/>
          <w:szCs w:val="24"/>
        </w:rPr>
      </w:pPr>
      <w:r w:rsidRPr="004C11AB">
        <w:rPr>
          <w:sz w:val="24"/>
          <w:szCs w:val="24"/>
        </w:rPr>
        <w:t>Please detail your current activities:</w:t>
      </w:r>
    </w:p>
    <w:tbl>
      <w:tblPr>
        <w:tblStyle w:val="TableGrid"/>
        <w:tblW w:w="0" w:type="auto"/>
        <w:tblLook w:val="04A0" w:firstRow="1" w:lastRow="0" w:firstColumn="1" w:lastColumn="0" w:noHBand="0" w:noVBand="1"/>
      </w:tblPr>
      <w:tblGrid>
        <w:gridCol w:w="9576"/>
      </w:tblGrid>
      <w:tr w:rsidR="00B03727" w:rsidRPr="004C11AB" w14:paraId="77C15596" w14:textId="77777777" w:rsidTr="00B03727">
        <w:tc>
          <w:tcPr>
            <w:tcW w:w="9576" w:type="dxa"/>
          </w:tcPr>
          <w:p w14:paraId="33A90F2C" w14:textId="77777777" w:rsidR="00B03727" w:rsidRPr="004C11AB" w:rsidRDefault="00B03727" w:rsidP="00B03727">
            <w:pPr>
              <w:rPr>
                <w:sz w:val="24"/>
                <w:szCs w:val="24"/>
              </w:rPr>
            </w:pPr>
          </w:p>
          <w:p w14:paraId="77B7D755" w14:textId="77777777" w:rsidR="00B03727" w:rsidRPr="004C11AB" w:rsidRDefault="00B03727" w:rsidP="00B03727">
            <w:pPr>
              <w:rPr>
                <w:sz w:val="24"/>
                <w:szCs w:val="24"/>
              </w:rPr>
            </w:pPr>
          </w:p>
          <w:p w14:paraId="62CCDB9A" w14:textId="77777777" w:rsidR="00B03727" w:rsidRPr="004C11AB" w:rsidRDefault="00B03727" w:rsidP="00B03727">
            <w:pPr>
              <w:rPr>
                <w:sz w:val="24"/>
                <w:szCs w:val="24"/>
              </w:rPr>
            </w:pPr>
          </w:p>
          <w:p w14:paraId="6811895F" w14:textId="77777777" w:rsidR="00B03727" w:rsidRPr="004C11AB" w:rsidRDefault="00B03727" w:rsidP="00B03727">
            <w:pPr>
              <w:rPr>
                <w:sz w:val="24"/>
                <w:szCs w:val="24"/>
              </w:rPr>
            </w:pPr>
          </w:p>
          <w:p w14:paraId="03CFE6F8" w14:textId="77777777" w:rsidR="00B03727" w:rsidRPr="004C11AB" w:rsidRDefault="00B03727" w:rsidP="00B03727">
            <w:pPr>
              <w:rPr>
                <w:sz w:val="24"/>
                <w:szCs w:val="24"/>
              </w:rPr>
            </w:pPr>
          </w:p>
          <w:p w14:paraId="59DC6952" w14:textId="77777777" w:rsidR="00B03727" w:rsidRPr="004C11AB" w:rsidRDefault="00B03727" w:rsidP="00B03727">
            <w:pPr>
              <w:rPr>
                <w:sz w:val="24"/>
                <w:szCs w:val="24"/>
              </w:rPr>
            </w:pPr>
          </w:p>
        </w:tc>
      </w:tr>
    </w:tbl>
    <w:p w14:paraId="4EFD63C9" w14:textId="77777777" w:rsidR="00B03727" w:rsidRPr="004C11AB" w:rsidRDefault="00B03727" w:rsidP="00B03727">
      <w:pPr>
        <w:rPr>
          <w:sz w:val="24"/>
          <w:szCs w:val="24"/>
        </w:rPr>
      </w:pPr>
    </w:p>
    <w:p w14:paraId="69E9FF71" w14:textId="77777777" w:rsidR="00B03727" w:rsidRPr="004C11AB" w:rsidRDefault="00B03727" w:rsidP="00B03727">
      <w:pPr>
        <w:rPr>
          <w:sz w:val="24"/>
          <w:szCs w:val="24"/>
        </w:rPr>
      </w:pPr>
      <w:r w:rsidRPr="004C11AB">
        <w:rPr>
          <w:sz w:val="24"/>
          <w:szCs w:val="24"/>
        </w:rPr>
        <w:t>Please include any additional notes:</w:t>
      </w:r>
    </w:p>
    <w:tbl>
      <w:tblPr>
        <w:tblStyle w:val="TableGrid"/>
        <w:tblW w:w="0" w:type="auto"/>
        <w:tblLook w:val="04A0" w:firstRow="1" w:lastRow="0" w:firstColumn="1" w:lastColumn="0" w:noHBand="0" w:noVBand="1"/>
      </w:tblPr>
      <w:tblGrid>
        <w:gridCol w:w="9576"/>
      </w:tblGrid>
      <w:tr w:rsidR="00B03727" w:rsidRPr="004C11AB" w14:paraId="61E23E88" w14:textId="77777777" w:rsidTr="00B03727">
        <w:tc>
          <w:tcPr>
            <w:tcW w:w="9576" w:type="dxa"/>
          </w:tcPr>
          <w:p w14:paraId="50F981B1" w14:textId="77777777" w:rsidR="00B03727" w:rsidRPr="004C11AB" w:rsidRDefault="00B03727" w:rsidP="00B03727">
            <w:pPr>
              <w:rPr>
                <w:sz w:val="24"/>
                <w:szCs w:val="24"/>
              </w:rPr>
            </w:pPr>
          </w:p>
          <w:p w14:paraId="0EF155DF" w14:textId="77777777" w:rsidR="00B03727" w:rsidRPr="004C11AB" w:rsidRDefault="00B03727" w:rsidP="00B03727">
            <w:pPr>
              <w:rPr>
                <w:sz w:val="24"/>
                <w:szCs w:val="24"/>
              </w:rPr>
            </w:pPr>
          </w:p>
          <w:p w14:paraId="5B77F512" w14:textId="77777777" w:rsidR="00B03727" w:rsidRPr="004C11AB" w:rsidRDefault="00B03727" w:rsidP="00B03727">
            <w:pPr>
              <w:rPr>
                <w:sz w:val="24"/>
                <w:szCs w:val="24"/>
              </w:rPr>
            </w:pPr>
          </w:p>
          <w:p w14:paraId="2401A20F" w14:textId="77777777" w:rsidR="00B03727" w:rsidRPr="004C11AB" w:rsidRDefault="00B03727" w:rsidP="00B03727">
            <w:pPr>
              <w:rPr>
                <w:sz w:val="24"/>
                <w:szCs w:val="24"/>
              </w:rPr>
            </w:pPr>
          </w:p>
          <w:p w14:paraId="6DB2F037" w14:textId="77777777" w:rsidR="00B03727" w:rsidRPr="004C11AB" w:rsidRDefault="00B03727" w:rsidP="00B03727">
            <w:pPr>
              <w:rPr>
                <w:sz w:val="24"/>
                <w:szCs w:val="24"/>
              </w:rPr>
            </w:pPr>
          </w:p>
          <w:p w14:paraId="04B654DC" w14:textId="77777777" w:rsidR="00B03727" w:rsidRPr="004C11AB" w:rsidRDefault="00B03727" w:rsidP="00B03727">
            <w:pPr>
              <w:rPr>
                <w:sz w:val="24"/>
                <w:szCs w:val="24"/>
              </w:rPr>
            </w:pPr>
          </w:p>
        </w:tc>
      </w:tr>
    </w:tbl>
    <w:p w14:paraId="3F85D39A" w14:textId="77777777" w:rsidR="00B03727" w:rsidRPr="004C11AB" w:rsidRDefault="00B03727" w:rsidP="00B03727">
      <w:pPr>
        <w:rPr>
          <w:sz w:val="24"/>
          <w:szCs w:val="24"/>
        </w:rPr>
      </w:pPr>
    </w:p>
    <w:p w14:paraId="0C139FE1" w14:textId="77777777" w:rsidR="00B03727" w:rsidRPr="004C11AB" w:rsidRDefault="00B03727" w:rsidP="00B03727">
      <w:pPr>
        <w:rPr>
          <w:sz w:val="24"/>
          <w:szCs w:val="24"/>
        </w:rPr>
      </w:pPr>
      <w:r w:rsidRPr="004C11AB">
        <w:rPr>
          <w:sz w:val="24"/>
          <w:szCs w:val="24"/>
        </w:rPr>
        <w:t>Please detail your remediation plan:</w:t>
      </w:r>
    </w:p>
    <w:tbl>
      <w:tblPr>
        <w:tblStyle w:val="TableGrid"/>
        <w:tblW w:w="0" w:type="auto"/>
        <w:tblLook w:val="04A0" w:firstRow="1" w:lastRow="0" w:firstColumn="1" w:lastColumn="0" w:noHBand="0" w:noVBand="1"/>
      </w:tblPr>
      <w:tblGrid>
        <w:gridCol w:w="9576"/>
      </w:tblGrid>
      <w:tr w:rsidR="00B03727" w:rsidRPr="004C11AB" w14:paraId="5D056196" w14:textId="77777777" w:rsidTr="00B03727">
        <w:tc>
          <w:tcPr>
            <w:tcW w:w="9576" w:type="dxa"/>
          </w:tcPr>
          <w:p w14:paraId="67E9218D" w14:textId="77777777" w:rsidR="00B03727" w:rsidRPr="004C11AB" w:rsidRDefault="00B03727" w:rsidP="00B03727">
            <w:pPr>
              <w:rPr>
                <w:sz w:val="24"/>
                <w:szCs w:val="24"/>
              </w:rPr>
            </w:pPr>
          </w:p>
          <w:p w14:paraId="75B8FB81" w14:textId="77777777" w:rsidR="00B03727" w:rsidRPr="004C11AB" w:rsidRDefault="00B03727" w:rsidP="00B03727">
            <w:pPr>
              <w:rPr>
                <w:sz w:val="24"/>
                <w:szCs w:val="24"/>
              </w:rPr>
            </w:pPr>
          </w:p>
          <w:p w14:paraId="54958989" w14:textId="77777777" w:rsidR="00B03727" w:rsidRPr="004C11AB" w:rsidRDefault="00B03727" w:rsidP="00B03727">
            <w:pPr>
              <w:rPr>
                <w:sz w:val="24"/>
                <w:szCs w:val="24"/>
              </w:rPr>
            </w:pPr>
          </w:p>
          <w:p w14:paraId="07CA2869" w14:textId="77777777" w:rsidR="00B03727" w:rsidRPr="004C11AB" w:rsidRDefault="00B03727" w:rsidP="00B03727">
            <w:pPr>
              <w:rPr>
                <w:sz w:val="24"/>
                <w:szCs w:val="24"/>
              </w:rPr>
            </w:pPr>
          </w:p>
          <w:p w14:paraId="717CFD3D" w14:textId="77777777" w:rsidR="00B03727" w:rsidRPr="004C11AB" w:rsidRDefault="00B03727" w:rsidP="00B03727">
            <w:pPr>
              <w:rPr>
                <w:sz w:val="24"/>
                <w:szCs w:val="24"/>
              </w:rPr>
            </w:pPr>
          </w:p>
          <w:p w14:paraId="630BF6BB" w14:textId="77777777" w:rsidR="00B03727" w:rsidRPr="004C11AB" w:rsidRDefault="00B03727" w:rsidP="00B03727">
            <w:pPr>
              <w:rPr>
                <w:sz w:val="24"/>
                <w:szCs w:val="24"/>
              </w:rPr>
            </w:pPr>
          </w:p>
        </w:tc>
      </w:tr>
    </w:tbl>
    <w:p w14:paraId="327DA8C9" w14:textId="77777777" w:rsidR="00B03727" w:rsidRPr="004C11AB" w:rsidRDefault="00B03727" w:rsidP="00B03727">
      <w:pPr>
        <w:rPr>
          <w:sz w:val="24"/>
          <w:szCs w:val="24"/>
        </w:rPr>
      </w:pPr>
    </w:p>
    <w:p w14:paraId="19C0F313" w14:textId="77777777" w:rsidR="00B03727" w:rsidRPr="004C11AB" w:rsidRDefault="00B03727" w:rsidP="00B03727">
      <w:pPr>
        <w:rPr>
          <w:sz w:val="24"/>
          <w:szCs w:val="24"/>
        </w:rPr>
      </w:pPr>
      <w:r w:rsidRPr="004C11AB">
        <w:rPr>
          <w:sz w:val="24"/>
          <w:szCs w:val="24"/>
        </w:rPr>
        <w:t>Please rate the likelihood of a threat/vulnerability affecting your ePHI:</w:t>
      </w:r>
    </w:p>
    <w:p w14:paraId="1A39E164" w14:textId="77777777" w:rsidR="00B03727" w:rsidRPr="004C11AB" w:rsidRDefault="00B03727" w:rsidP="00B03727">
      <w:pPr>
        <w:pStyle w:val="ListParagraph"/>
        <w:numPr>
          <w:ilvl w:val="0"/>
          <w:numId w:val="3"/>
        </w:numPr>
        <w:rPr>
          <w:sz w:val="24"/>
          <w:szCs w:val="24"/>
        </w:rPr>
      </w:pPr>
      <w:r w:rsidRPr="004C11AB">
        <w:rPr>
          <w:sz w:val="24"/>
          <w:szCs w:val="24"/>
        </w:rPr>
        <w:t>Low</w:t>
      </w:r>
    </w:p>
    <w:p w14:paraId="398889BA" w14:textId="77777777" w:rsidR="00B03727" w:rsidRPr="004C11AB" w:rsidRDefault="00B03727" w:rsidP="00B03727">
      <w:pPr>
        <w:pStyle w:val="ListParagraph"/>
        <w:numPr>
          <w:ilvl w:val="0"/>
          <w:numId w:val="3"/>
        </w:numPr>
        <w:rPr>
          <w:sz w:val="24"/>
          <w:szCs w:val="24"/>
        </w:rPr>
      </w:pPr>
      <w:r w:rsidRPr="004C11AB">
        <w:rPr>
          <w:sz w:val="24"/>
          <w:szCs w:val="24"/>
        </w:rPr>
        <w:t>Medium</w:t>
      </w:r>
    </w:p>
    <w:p w14:paraId="46187A97" w14:textId="77777777" w:rsidR="00B03727" w:rsidRPr="004C11AB" w:rsidRDefault="00B03727" w:rsidP="00B03727">
      <w:pPr>
        <w:pStyle w:val="ListParagraph"/>
        <w:numPr>
          <w:ilvl w:val="0"/>
          <w:numId w:val="3"/>
        </w:numPr>
        <w:rPr>
          <w:sz w:val="24"/>
          <w:szCs w:val="24"/>
        </w:rPr>
      </w:pPr>
      <w:r w:rsidRPr="004C11AB">
        <w:rPr>
          <w:sz w:val="24"/>
          <w:szCs w:val="24"/>
        </w:rPr>
        <w:t>High</w:t>
      </w:r>
    </w:p>
    <w:p w14:paraId="3423BA6A" w14:textId="77777777" w:rsidR="00B03727" w:rsidRPr="004C11AB" w:rsidRDefault="00B03727" w:rsidP="00B03727">
      <w:pPr>
        <w:rPr>
          <w:sz w:val="24"/>
          <w:szCs w:val="24"/>
        </w:rPr>
      </w:pPr>
      <w:r w:rsidRPr="004C11AB">
        <w:rPr>
          <w:sz w:val="24"/>
          <w:szCs w:val="24"/>
        </w:rPr>
        <w:t>Please rate the impact of a threat/vulnerability affecting your ePHI:</w:t>
      </w:r>
    </w:p>
    <w:p w14:paraId="59B339E4" w14:textId="77777777" w:rsidR="00B03727" w:rsidRPr="004C11AB" w:rsidRDefault="00B03727" w:rsidP="00B03727">
      <w:pPr>
        <w:pStyle w:val="ListParagraph"/>
        <w:numPr>
          <w:ilvl w:val="0"/>
          <w:numId w:val="3"/>
        </w:numPr>
        <w:rPr>
          <w:sz w:val="24"/>
          <w:szCs w:val="24"/>
        </w:rPr>
      </w:pPr>
      <w:r w:rsidRPr="004C11AB">
        <w:rPr>
          <w:sz w:val="24"/>
          <w:szCs w:val="24"/>
        </w:rPr>
        <w:t>Low</w:t>
      </w:r>
    </w:p>
    <w:p w14:paraId="4BC0C14F" w14:textId="77777777" w:rsidR="00B03727" w:rsidRPr="004C11AB" w:rsidRDefault="00B03727" w:rsidP="00B03727">
      <w:pPr>
        <w:pStyle w:val="ListParagraph"/>
        <w:numPr>
          <w:ilvl w:val="0"/>
          <w:numId w:val="3"/>
        </w:numPr>
        <w:rPr>
          <w:sz w:val="24"/>
          <w:szCs w:val="24"/>
        </w:rPr>
      </w:pPr>
      <w:r w:rsidRPr="004C11AB">
        <w:rPr>
          <w:sz w:val="24"/>
          <w:szCs w:val="24"/>
        </w:rPr>
        <w:t>Medium</w:t>
      </w:r>
    </w:p>
    <w:p w14:paraId="3CC4D99A" w14:textId="77777777" w:rsidR="00B03727" w:rsidRPr="004C11AB" w:rsidRDefault="00B03727" w:rsidP="00B03727">
      <w:pPr>
        <w:pStyle w:val="ListParagraph"/>
        <w:numPr>
          <w:ilvl w:val="0"/>
          <w:numId w:val="3"/>
        </w:numPr>
        <w:rPr>
          <w:sz w:val="24"/>
          <w:szCs w:val="24"/>
        </w:rPr>
      </w:pPr>
      <w:r w:rsidRPr="004C11AB">
        <w:rPr>
          <w:sz w:val="24"/>
          <w:szCs w:val="24"/>
        </w:rPr>
        <w:t>High</w:t>
      </w:r>
    </w:p>
    <w:p w14:paraId="66DCC3FB" w14:textId="77777777" w:rsidR="00756928" w:rsidRPr="004C11AB" w:rsidRDefault="00756928" w:rsidP="00756928">
      <w:pPr>
        <w:rPr>
          <w:rFonts w:cstheme="minorHAnsi"/>
          <w:b/>
          <w:sz w:val="24"/>
          <w:szCs w:val="24"/>
        </w:rPr>
      </w:pPr>
      <w:r w:rsidRPr="004C11AB">
        <w:rPr>
          <w:rFonts w:cstheme="minorHAnsi"/>
          <w:b/>
          <w:sz w:val="24"/>
          <w:szCs w:val="24"/>
        </w:rPr>
        <w:t>Overall Security Risk:</w:t>
      </w:r>
    </w:p>
    <w:p w14:paraId="3E57689F" w14:textId="77777777" w:rsidR="00756928" w:rsidRPr="004C11AB" w:rsidRDefault="00756928" w:rsidP="00756928">
      <w:pPr>
        <w:pStyle w:val="ListParagraph"/>
        <w:numPr>
          <w:ilvl w:val="0"/>
          <w:numId w:val="3"/>
        </w:numPr>
        <w:rPr>
          <w:rFonts w:cstheme="minorHAnsi"/>
          <w:sz w:val="24"/>
          <w:szCs w:val="24"/>
        </w:rPr>
      </w:pPr>
      <w:r w:rsidRPr="004C11AB">
        <w:rPr>
          <w:rFonts w:cstheme="minorHAnsi"/>
          <w:sz w:val="24"/>
          <w:szCs w:val="24"/>
        </w:rPr>
        <w:t>Low</w:t>
      </w:r>
    </w:p>
    <w:p w14:paraId="3A557FF1" w14:textId="77777777" w:rsidR="00756928" w:rsidRPr="004C11AB" w:rsidRDefault="00756928" w:rsidP="00756928">
      <w:pPr>
        <w:pStyle w:val="ListParagraph"/>
        <w:numPr>
          <w:ilvl w:val="0"/>
          <w:numId w:val="3"/>
        </w:numPr>
        <w:rPr>
          <w:rFonts w:cstheme="minorHAnsi"/>
          <w:sz w:val="24"/>
          <w:szCs w:val="24"/>
        </w:rPr>
      </w:pPr>
      <w:r w:rsidRPr="004C11AB">
        <w:rPr>
          <w:rFonts w:cstheme="minorHAnsi"/>
          <w:sz w:val="24"/>
          <w:szCs w:val="24"/>
        </w:rPr>
        <w:t>Medium</w:t>
      </w:r>
    </w:p>
    <w:p w14:paraId="7D1A14C4" w14:textId="77777777" w:rsidR="00756928" w:rsidRPr="004C11AB" w:rsidRDefault="00756928" w:rsidP="00756928">
      <w:pPr>
        <w:pStyle w:val="ListParagraph"/>
        <w:numPr>
          <w:ilvl w:val="0"/>
          <w:numId w:val="3"/>
        </w:numPr>
        <w:rPr>
          <w:rFonts w:cstheme="minorHAnsi"/>
          <w:sz w:val="24"/>
          <w:szCs w:val="24"/>
        </w:rPr>
      </w:pPr>
      <w:r w:rsidRPr="004C11AB">
        <w:rPr>
          <w:rFonts w:cstheme="minorHAnsi"/>
          <w:sz w:val="24"/>
          <w:szCs w:val="24"/>
        </w:rPr>
        <w:t>High</w:t>
      </w:r>
    </w:p>
    <w:p w14:paraId="6C9BA9B2" w14:textId="77777777" w:rsidR="00B03727" w:rsidRPr="004C11AB" w:rsidRDefault="00B03727" w:rsidP="00B03727">
      <w:pPr>
        <w:rPr>
          <w:b/>
          <w:sz w:val="24"/>
          <w:szCs w:val="24"/>
        </w:rPr>
      </w:pPr>
      <w:r w:rsidRPr="004C11AB">
        <w:rPr>
          <w:b/>
          <w:sz w:val="24"/>
          <w:szCs w:val="24"/>
        </w:rPr>
        <w:t>Related Information:</w:t>
      </w:r>
    </w:p>
    <w:p w14:paraId="2ACA13AB" w14:textId="77777777" w:rsidR="00B03727" w:rsidRPr="004C11AB" w:rsidRDefault="00B03727" w:rsidP="00B03727">
      <w:pPr>
        <w:rPr>
          <w:i/>
          <w:sz w:val="24"/>
          <w:szCs w:val="24"/>
        </w:rPr>
      </w:pPr>
      <w:r w:rsidRPr="004C11AB">
        <w:rPr>
          <w:i/>
          <w:sz w:val="24"/>
          <w:szCs w:val="24"/>
        </w:rPr>
        <w:t>Things to Consider to Help Answer the Question:</w:t>
      </w:r>
    </w:p>
    <w:p w14:paraId="2561404B" w14:textId="77777777" w:rsidR="00B03727" w:rsidRPr="004C11AB" w:rsidRDefault="00620F40" w:rsidP="00B03727">
      <w:pPr>
        <w:rPr>
          <w:i/>
          <w:sz w:val="24"/>
          <w:szCs w:val="24"/>
        </w:rPr>
      </w:pPr>
      <w:r w:rsidRPr="004C11AB">
        <w:rPr>
          <w:rFonts w:eastAsia="Times New Roman" w:cs="Times New Roman"/>
          <w:color w:val="000000"/>
          <w:sz w:val="24"/>
          <w:szCs w:val="24"/>
        </w:rPr>
        <w:t>Consider the steps that your practice takes to make sure that it only grants an individual access to its facilities based on a validated need and denies access to all others.</w:t>
      </w:r>
    </w:p>
    <w:p w14:paraId="1EEC476D" w14:textId="77777777" w:rsidR="00B03727" w:rsidRPr="004C11AB" w:rsidRDefault="00B03727" w:rsidP="00B03727">
      <w:pPr>
        <w:rPr>
          <w:i/>
          <w:sz w:val="24"/>
          <w:szCs w:val="24"/>
        </w:rPr>
      </w:pPr>
      <w:r w:rsidRPr="004C11AB">
        <w:rPr>
          <w:i/>
          <w:sz w:val="24"/>
          <w:szCs w:val="24"/>
        </w:rPr>
        <w:t>Possible Threats and Vulnerabilities:</w:t>
      </w:r>
    </w:p>
    <w:p w14:paraId="697CF3B1" w14:textId="77777777" w:rsidR="00B03727" w:rsidRPr="004C11AB" w:rsidRDefault="00620F40" w:rsidP="00B03727">
      <w:pPr>
        <w:rPr>
          <w:i/>
          <w:sz w:val="24"/>
          <w:szCs w:val="24"/>
        </w:rPr>
      </w:pPr>
      <w:r w:rsidRPr="004C11AB">
        <w:rPr>
          <w:rFonts w:eastAsia="Times New Roman" w:cs="Times New Roman"/>
          <w:color w:val="000000"/>
          <w:sz w:val="24"/>
          <w:szCs w:val="24"/>
        </w:rPr>
        <w:t xml:space="preserve">Unauthorized users could gain access to your practice’s information systems and ePHI if your practice does not have procedures to manage access to a facility based on user role and function. </w:t>
      </w:r>
      <w:r w:rsidRPr="004C11AB">
        <w:rPr>
          <w:rFonts w:eastAsia="Times New Roman" w:cs="Times New Roman"/>
          <w:color w:val="000000"/>
          <w:sz w:val="24"/>
          <w:szCs w:val="24"/>
        </w:rPr>
        <w:br/>
      </w:r>
      <w:r w:rsidRPr="004C11AB">
        <w:rPr>
          <w:rFonts w:eastAsia="Times New Roman" w:cs="Times New Roman"/>
          <w:color w:val="000000"/>
          <w:sz w:val="24"/>
          <w:szCs w:val="24"/>
        </w:rPr>
        <w:br/>
        <w:t>Some potential impacts include:</w:t>
      </w:r>
      <w:r w:rsidRPr="004C11AB">
        <w:rPr>
          <w:rFonts w:eastAsia="Times New Roman" w:cs="Times New Roman"/>
          <w:color w:val="000000"/>
          <w:sz w:val="24"/>
          <w:szCs w:val="24"/>
        </w:rPr>
        <w:br/>
      </w:r>
      <w:r w:rsidRPr="004C11AB">
        <w:rPr>
          <w:rFonts w:eastAsia="Times New Roman" w:cs="Times New Roman"/>
          <w:color w:val="000000"/>
          <w:sz w:val="24"/>
          <w:szCs w:val="24"/>
        </w:rPr>
        <w:br/>
        <w:t xml:space="preserve">• Human threats, such as an unauthorized user who can vandalize or compromise the integrity of ePHI. Unauthorized disclosure, loss, or theft of ePHI can lead </w:t>
      </w:r>
      <w:r w:rsidR="00D20020" w:rsidRPr="004C11AB">
        <w:rPr>
          <w:rFonts w:eastAsia="Times New Roman" w:cs="Times New Roman"/>
          <w:color w:val="000000"/>
          <w:sz w:val="24"/>
          <w:szCs w:val="24"/>
        </w:rPr>
        <w:t>to identity</w:t>
      </w:r>
      <w:r w:rsidRPr="004C11AB">
        <w:rPr>
          <w:rFonts w:eastAsia="Times New Roman" w:cs="Times New Roman"/>
          <w:color w:val="000000"/>
          <w:sz w:val="24"/>
          <w:szCs w:val="24"/>
        </w:rPr>
        <w:t xml:space="preserve"> theft.</w:t>
      </w:r>
    </w:p>
    <w:p w14:paraId="799DB7FF" w14:textId="77777777" w:rsidR="00B03727" w:rsidRPr="004C11AB" w:rsidRDefault="00B03727" w:rsidP="00B03727">
      <w:pPr>
        <w:spacing w:after="0" w:line="240" w:lineRule="auto"/>
        <w:rPr>
          <w:rFonts w:eastAsia="Times New Roman" w:cstheme="minorHAnsi"/>
          <w:bCs/>
          <w:i/>
          <w:sz w:val="24"/>
          <w:szCs w:val="24"/>
        </w:rPr>
      </w:pPr>
      <w:r w:rsidRPr="004C11AB">
        <w:rPr>
          <w:rFonts w:eastAsia="Times New Roman" w:cstheme="minorHAnsi"/>
          <w:bCs/>
          <w:i/>
          <w:sz w:val="24"/>
          <w:szCs w:val="24"/>
        </w:rPr>
        <w:t>Examples of Safeguards:</w:t>
      </w:r>
      <w:r w:rsidR="00FA0D0B" w:rsidRPr="004C11AB">
        <w:rPr>
          <w:rFonts w:eastAsia="Times New Roman" w:cstheme="minorHAnsi"/>
          <w:bCs/>
          <w:i/>
          <w:sz w:val="24"/>
          <w:szCs w:val="24"/>
        </w:rPr>
        <w:t xml:space="preserve"> </w:t>
      </w:r>
    </w:p>
    <w:p w14:paraId="32A8A4A7" w14:textId="77777777" w:rsidR="00B03727" w:rsidRPr="004C11AB" w:rsidRDefault="001A34AC" w:rsidP="00620F40">
      <w:pPr>
        <w:rPr>
          <w:rFonts w:eastAsia="Times New Roman" w:cstheme="minorHAnsi"/>
          <w:bCs/>
          <w:sz w:val="24"/>
          <w:szCs w:val="24"/>
        </w:rPr>
      </w:pPr>
      <w:r w:rsidRPr="004C11AB">
        <w:rPr>
          <w:rFonts w:eastAsia="Times New Roman" w:cstheme="minorHAnsi"/>
          <w:bCs/>
          <w:sz w:val="24"/>
          <w:szCs w:val="24"/>
        </w:rPr>
        <w:t>Below are some potential safeguards to use against possible threats/vulnerabilities. NOTE: The safeguards you choose will depend on the degree of risk</w:t>
      </w:r>
      <w:r w:rsidR="00B03727" w:rsidRPr="004C11AB">
        <w:rPr>
          <w:rFonts w:eastAsia="Times New Roman" w:cstheme="minorHAnsi"/>
          <w:bCs/>
          <w:sz w:val="24"/>
          <w:szCs w:val="24"/>
        </w:rPr>
        <w:t xml:space="preserve"> and the potential harm that the threat/vulnerability poses to you and the individuals who are the subjects of the ePHI.</w:t>
      </w:r>
    </w:p>
    <w:p w14:paraId="0AC16D9E" w14:textId="77777777" w:rsidR="00620F40" w:rsidRPr="004C11AB" w:rsidRDefault="00620F40" w:rsidP="00B03727">
      <w:pPr>
        <w:rPr>
          <w:rFonts w:eastAsia="Times New Roman" w:cs="Times New Roman"/>
          <w:color w:val="000000"/>
          <w:sz w:val="24"/>
          <w:szCs w:val="24"/>
        </w:rPr>
      </w:pPr>
      <w:r w:rsidRPr="004C11AB">
        <w:rPr>
          <w:rFonts w:eastAsia="Times New Roman" w:cs="Times New Roman"/>
          <w:color w:val="000000"/>
          <w:sz w:val="24"/>
          <w:szCs w:val="24"/>
        </w:rPr>
        <w:t>Implement procedures to control and validate a person’s access to facilities based on role or function, including visitor control and access control to information systems.</w:t>
      </w:r>
      <w:r w:rsidRPr="004C11AB">
        <w:rPr>
          <w:rFonts w:eastAsia="Times New Roman" w:cs="Times New Roman"/>
          <w:color w:val="000000"/>
          <w:sz w:val="24"/>
          <w:szCs w:val="24"/>
        </w:rPr>
        <w:br/>
        <w:t>[45 CFR §164.310(a)(2)(iii)]</w:t>
      </w:r>
      <w:r w:rsidRPr="004C11AB">
        <w:rPr>
          <w:rFonts w:eastAsia="Times New Roman" w:cs="Times New Roman"/>
          <w:color w:val="000000"/>
          <w:sz w:val="24"/>
          <w:szCs w:val="24"/>
        </w:rPr>
        <w:br/>
      </w:r>
      <w:r w:rsidRPr="004C11AB">
        <w:rPr>
          <w:rFonts w:eastAsia="Times New Roman" w:cs="Times New Roman"/>
          <w:color w:val="000000"/>
          <w:sz w:val="24"/>
          <w:szCs w:val="24"/>
        </w:rPr>
        <w:br/>
        <w:t>Develop policies and procedures to manage access to a facility based on roles and functions, including policies and procedures for physical and environmental protection. Include a formal and documented policy that addresses purpose, scope, roles, and responsibilities of an individual.</w:t>
      </w:r>
      <w:r w:rsidRPr="004C11AB">
        <w:rPr>
          <w:rFonts w:eastAsia="Times New Roman" w:cs="Times New Roman"/>
          <w:color w:val="000000"/>
          <w:sz w:val="24"/>
          <w:szCs w:val="24"/>
        </w:rPr>
        <w:br/>
        <w:t>[NIST SP 800-53 PE-1]</w:t>
      </w:r>
    </w:p>
    <w:p w14:paraId="3996FCCC" w14:textId="77777777" w:rsidR="003E5FBF" w:rsidRPr="004C11AB" w:rsidRDefault="00303CF2" w:rsidP="003E5FBF">
      <w:pPr>
        <w:pStyle w:val="Heading1"/>
        <w:pBdr>
          <w:top w:val="single" w:sz="4" w:space="1" w:color="auto"/>
          <w:left w:val="single" w:sz="4" w:space="4" w:color="auto"/>
          <w:bottom w:val="single" w:sz="4" w:space="1" w:color="auto"/>
          <w:right w:val="single" w:sz="4" w:space="4" w:color="auto"/>
        </w:pBdr>
        <w:rPr>
          <w:rFonts w:eastAsia="Times New Roman"/>
        </w:rPr>
      </w:pPr>
      <w:bookmarkStart w:id="513" w:name="_Toc459630853"/>
      <w:r w:rsidRPr="004C11AB">
        <w:rPr>
          <w:b/>
        </w:rPr>
        <w:t>P</w:t>
      </w:r>
      <w:r w:rsidR="001B1458" w:rsidRPr="004C11AB">
        <w:rPr>
          <w:b/>
        </w:rPr>
        <w:t>H</w:t>
      </w:r>
      <w:r w:rsidRPr="004C11AB">
        <w:rPr>
          <w:b/>
        </w:rPr>
        <w:t>15</w:t>
      </w:r>
      <w:r w:rsidR="00D20020" w:rsidRPr="004C11AB">
        <w:rPr>
          <w:b/>
        </w:rPr>
        <w:t xml:space="preserve"> - </w:t>
      </w:r>
      <w:r w:rsidRPr="004C11AB">
        <w:rPr>
          <w:rFonts w:eastAsia="Times New Roman"/>
          <w:b/>
        </w:rPr>
        <w:t>§164.310(a)(2)(iii) Addressable</w:t>
      </w:r>
      <w:r w:rsidR="003E5FBF" w:rsidRPr="004C11AB">
        <w:rPr>
          <w:rFonts w:eastAsia="Times New Roman"/>
          <w:b/>
        </w:rPr>
        <w:t xml:space="preserve"> </w:t>
      </w:r>
      <w:r w:rsidR="003E5FBF" w:rsidRPr="004C11AB">
        <w:rPr>
          <w:rFonts w:eastAsia="Times New Roman"/>
        </w:rPr>
        <w:t>Do you have procedures to create, maintain, and keep a log of who accesses your facilities (including visitors), when the access occurred, and the reason for the access?</w:t>
      </w:r>
      <w:bookmarkEnd w:id="513"/>
    </w:p>
    <w:p w14:paraId="706CF300" w14:textId="77777777" w:rsidR="00303CF2" w:rsidRPr="0025622C" w:rsidRDefault="00303CF2" w:rsidP="00303CF2">
      <w:pPr>
        <w:pStyle w:val="ListParagraph"/>
        <w:numPr>
          <w:ilvl w:val="0"/>
          <w:numId w:val="4"/>
        </w:numPr>
        <w:rPr>
          <w:rFonts w:eastAsia="Times New Roman" w:cs="Times New Roman"/>
          <w:b/>
          <w:color w:val="000000"/>
          <w:sz w:val="24"/>
          <w:szCs w:val="24"/>
          <w:rPrChange w:id="514" w:author="Hareesh Ganesan" w:date="2016-10-21T11:14:00Z">
            <w:rPr>
              <w:rFonts w:eastAsia="Times New Roman" w:cs="Times New Roman"/>
              <w:color w:val="000000"/>
              <w:sz w:val="24"/>
              <w:szCs w:val="24"/>
            </w:rPr>
          </w:rPrChange>
        </w:rPr>
      </w:pPr>
      <w:r w:rsidRPr="0025622C">
        <w:rPr>
          <w:rFonts w:eastAsia="Times New Roman" w:cs="Times New Roman"/>
          <w:b/>
          <w:color w:val="000000"/>
          <w:sz w:val="24"/>
          <w:szCs w:val="24"/>
          <w:rPrChange w:id="515" w:author="Hareesh Ganesan" w:date="2016-10-21T11:14:00Z">
            <w:rPr>
              <w:rFonts w:eastAsia="Times New Roman" w:cs="Times New Roman"/>
              <w:color w:val="000000"/>
              <w:sz w:val="24"/>
              <w:szCs w:val="24"/>
            </w:rPr>
          </w:rPrChange>
        </w:rPr>
        <w:t>Yes</w:t>
      </w:r>
    </w:p>
    <w:p w14:paraId="1EB33F7D" w14:textId="77777777" w:rsidR="00303CF2" w:rsidRPr="004C11AB" w:rsidRDefault="00303CF2" w:rsidP="00303CF2">
      <w:pPr>
        <w:pStyle w:val="ListParagraph"/>
        <w:numPr>
          <w:ilvl w:val="0"/>
          <w:numId w:val="1"/>
        </w:numPr>
        <w:rPr>
          <w:rFonts w:eastAsia="Times New Roman" w:cs="Times New Roman"/>
          <w:color w:val="000000"/>
          <w:sz w:val="24"/>
          <w:szCs w:val="24"/>
        </w:rPr>
      </w:pPr>
      <w:r w:rsidRPr="004C11AB">
        <w:rPr>
          <w:rFonts w:eastAsia="Times New Roman" w:cs="Times New Roman"/>
          <w:color w:val="000000"/>
          <w:sz w:val="24"/>
          <w:szCs w:val="24"/>
        </w:rPr>
        <w:t>No</w:t>
      </w:r>
    </w:p>
    <w:p w14:paraId="5D9754E2" w14:textId="77777777" w:rsidR="00303CF2" w:rsidRPr="004C11AB" w:rsidRDefault="00303CF2" w:rsidP="00303CF2">
      <w:pPr>
        <w:pStyle w:val="ListParagraph"/>
        <w:rPr>
          <w:sz w:val="24"/>
          <w:szCs w:val="24"/>
        </w:rPr>
      </w:pPr>
    </w:p>
    <w:p w14:paraId="11A03DF8" w14:textId="77777777" w:rsidR="00303CF2" w:rsidRPr="004C11AB" w:rsidRDefault="00303CF2" w:rsidP="00303CF2">
      <w:pPr>
        <w:rPr>
          <w:sz w:val="24"/>
          <w:szCs w:val="24"/>
        </w:rPr>
      </w:pPr>
      <w:r w:rsidRPr="004C11AB">
        <w:rPr>
          <w:b/>
          <w:sz w:val="24"/>
          <w:szCs w:val="24"/>
        </w:rPr>
        <w:t>If no</w:t>
      </w:r>
      <w:r w:rsidRPr="004C11AB">
        <w:rPr>
          <w:sz w:val="24"/>
          <w:szCs w:val="24"/>
        </w:rPr>
        <w:t>, please select from the following:</w:t>
      </w:r>
    </w:p>
    <w:p w14:paraId="4B75FABB" w14:textId="77777777" w:rsidR="00303CF2" w:rsidRPr="004C11AB" w:rsidRDefault="00303CF2" w:rsidP="00303CF2">
      <w:pPr>
        <w:pStyle w:val="ListParagraph"/>
        <w:numPr>
          <w:ilvl w:val="0"/>
          <w:numId w:val="2"/>
        </w:numPr>
        <w:rPr>
          <w:sz w:val="24"/>
          <w:szCs w:val="24"/>
        </w:rPr>
      </w:pPr>
      <w:r w:rsidRPr="004C11AB">
        <w:rPr>
          <w:sz w:val="24"/>
          <w:szCs w:val="24"/>
        </w:rPr>
        <w:t>Cost</w:t>
      </w:r>
    </w:p>
    <w:p w14:paraId="0820B526" w14:textId="77777777" w:rsidR="00303CF2" w:rsidRPr="004C11AB" w:rsidRDefault="00303CF2" w:rsidP="00303CF2">
      <w:pPr>
        <w:pStyle w:val="ListParagraph"/>
        <w:numPr>
          <w:ilvl w:val="0"/>
          <w:numId w:val="2"/>
        </w:numPr>
        <w:rPr>
          <w:sz w:val="24"/>
          <w:szCs w:val="24"/>
        </w:rPr>
      </w:pPr>
      <w:r w:rsidRPr="004C11AB">
        <w:rPr>
          <w:sz w:val="24"/>
          <w:szCs w:val="24"/>
        </w:rPr>
        <w:t>Practice Size</w:t>
      </w:r>
    </w:p>
    <w:p w14:paraId="69D224C8" w14:textId="77777777" w:rsidR="00303CF2" w:rsidRPr="004C11AB" w:rsidRDefault="00303CF2" w:rsidP="00303CF2">
      <w:pPr>
        <w:pStyle w:val="ListParagraph"/>
        <w:numPr>
          <w:ilvl w:val="0"/>
          <w:numId w:val="2"/>
        </w:numPr>
        <w:rPr>
          <w:sz w:val="24"/>
          <w:szCs w:val="24"/>
        </w:rPr>
      </w:pPr>
      <w:r w:rsidRPr="004C11AB">
        <w:rPr>
          <w:sz w:val="24"/>
          <w:szCs w:val="24"/>
        </w:rPr>
        <w:t>Complexity</w:t>
      </w:r>
    </w:p>
    <w:p w14:paraId="3DD9EC6A" w14:textId="77777777" w:rsidR="00303CF2" w:rsidRPr="004C11AB" w:rsidRDefault="00303CF2" w:rsidP="00303CF2">
      <w:pPr>
        <w:pStyle w:val="ListParagraph"/>
        <w:numPr>
          <w:ilvl w:val="0"/>
          <w:numId w:val="2"/>
        </w:numPr>
        <w:rPr>
          <w:sz w:val="24"/>
          <w:szCs w:val="24"/>
        </w:rPr>
      </w:pPr>
      <w:r w:rsidRPr="004C11AB">
        <w:rPr>
          <w:sz w:val="24"/>
          <w:szCs w:val="24"/>
        </w:rPr>
        <w:t>Alternate Solution</w:t>
      </w:r>
    </w:p>
    <w:p w14:paraId="6C4F7D97" w14:textId="77777777" w:rsidR="00303CF2" w:rsidRPr="004C11AB" w:rsidRDefault="00303CF2" w:rsidP="00303CF2">
      <w:pPr>
        <w:rPr>
          <w:sz w:val="24"/>
          <w:szCs w:val="24"/>
        </w:rPr>
      </w:pPr>
      <w:r w:rsidRPr="004C11AB">
        <w:rPr>
          <w:sz w:val="24"/>
          <w:szCs w:val="24"/>
        </w:rPr>
        <w:t>Please detail your current activities:</w:t>
      </w:r>
    </w:p>
    <w:tbl>
      <w:tblPr>
        <w:tblStyle w:val="TableGrid"/>
        <w:tblW w:w="0" w:type="auto"/>
        <w:tblLook w:val="04A0" w:firstRow="1" w:lastRow="0" w:firstColumn="1" w:lastColumn="0" w:noHBand="0" w:noVBand="1"/>
      </w:tblPr>
      <w:tblGrid>
        <w:gridCol w:w="9576"/>
      </w:tblGrid>
      <w:tr w:rsidR="00303CF2" w:rsidRPr="004C11AB" w14:paraId="3661CC53" w14:textId="77777777" w:rsidTr="00303CF2">
        <w:tc>
          <w:tcPr>
            <w:tcW w:w="9576" w:type="dxa"/>
          </w:tcPr>
          <w:p w14:paraId="4091F6F4" w14:textId="77777777" w:rsidR="00303CF2" w:rsidRPr="004C11AB" w:rsidRDefault="0025622C" w:rsidP="00303CF2">
            <w:pPr>
              <w:rPr>
                <w:sz w:val="24"/>
                <w:szCs w:val="24"/>
              </w:rPr>
            </w:pPr>
            <w:ins w:id="516" w:author="Hareesh Ganesan" w:date="2016-10-21T11:14:00Z">
              <w:r>
                <w:rPr>
                  <w:sz w:val="24"/>
                  <w:szCs w:val="24"/>
                </w:rPr>
                <w:t xml:space="preserve">We currently maintain an office space in a co-working space where we lease a private, locked office. Our visitor log is detailed and maintained by the building </w:t>
              </w:r>
            </w:ins>
            <w:ins w:id="517" w:author="Hareesh Ganesan" w:date="2016-10-21T11:15:00Z">
              <w:r>
                <w:rPr>
                  <w:sz w:val="24"/>
                  <w:szCs w:val="24"/>
                </w:rPr>
                <w:t>and all visitors are logged.</w:t>
              </w:r>
            </w:ins>
          </w:p>
          <w:p w14:paraId="3ABBB41A" w14:textId="77777777" w:rsidR="00303CF2" w:rsidRPr="004C11AB" w:rsidRDefault="00303CF2" w:rsidP="00303CF2">
            <w:pPr>
              <w:rPr>
                <w:sz w:val="24"/>
                <w:szCs w:val="24"/>
              </w:rPr>
            </w:pPr>
          </w:p>
          <w:p w14:paraId="4DF90B88" w14:textId="77777777" w:rsidR="00303CF2" w:rsidRPr="004C11AB" w:rsidRDefault="00303CF2" w:rsidP="00303CF2">
            <w:pPr>
              <w:rPr>
                <w:sz w:val="24"/>
                <w:szCs w:val="24"/>
              </w:rPr>
            </w:pPr>
          </w:p>
          <w:p w14:paraId="663C4230" w14:textId="77777777" w:rsidR="00303CF2" w:rsidRPr="004C11AB" w:rsidRDefault="00303CF2" w:rsidP="00303CF2">
            <w:pPr>
              <w:rPr>
                <w:sz w:val="24"/>
                <w:szCs w:val="24"/>
              </w:rPr>
            </w:pPr>
          </w:p>
          <w:p w14:paraId="30C406DA" w14:textId="77777777" w:rsidR="00303CF2" w:rsidRPr="004C11AB" w:rsidRDefault="00303CF2" w:rsidP="00303CF2">
            <w:pPr>
              <w:rPr>
                <w:sz w:val="24"/>
                <w:szCs w:val="24"/>
              </w:rPr>
            </w:pPr>
          </w:p>
          <w:p w14:paraId="6B47A3BF" w14:textId="77777777" w:rsidR="00303CF2" w:rsidRPr="004C11AB" w:rsidRDefault="00303CF2" w:rsidP="00303CF2">
            <w:pPr>
              <w:rPr>
                <w:sz w:val="24"/>
                <w:szCs w:val="24"/>
              </w:rPr>
            </w:pPr>
          </w:p>
        </w:tc>
      </w:tr>
    </w:tbl>
    <w:p w14:paraId="60E86265" w14:textId="77777777" w:rsidR="00303CF2" w:rsidRPr="004C11AB" w:rsidRDefault="00303CF2" w:rsidP="00303CF2">
      <w:pPr>
        <w:rPr>
          <w:sz w:val="24"/>
          <w:szCs w:val="24"/>
        </w:rPr>
      </w:pPr>
    </w:p>
    <w:p w14:paraId="4E139927" w14:textId="77777777" w:rsidR="00303CF2" w:rsidRPr="004C11AB" w:rsidRDefault="00303CF2" w:rsidP="00303CF2">
      <w:pPr>
        <w:rPr>
          <w:sz w:val="24"/>
          <w:szCs w:val="24"/>
        </w:rPr>
      </w:pPr>
      <w:r w:rsidRPr="004C11AB">
        <w:rPr>
          <w:sz w:val="24"/>
          <w:szCs w:val="24"/>
        </w:rPr>
        <w:t>Please include any additional notes:</w:t>
      </w:r>
    </w:p>
    <w:tbl>
      <w:tblPr>
        <w:tblStyle w:val="TableGrid"/>
        <w:tblW w:w="0" w:type="auto"/>
        <w:tblLook w:val="04A0" w:firstRow="1" w:lastRow="0" w:firstColumn="1" w:lastColumn="0" w:noHBand="0" w:noVBand="1"/>
      </w:tblPr>
      <w:tblGrid>
        <w:gridCol w:w="9576"/>
      </w:tblGrid>
      <w:tr w:rsidR="00303CF2" w:rsidRPr="004C11AB" w14:paraId="1C2702BE" w14:textId="77777777" w:rsidTr="00303CF2">
        <w:tc>
          <w:tcPr>
            <w:tcW w:w="9576" w:type="dxa"/>
          </w:tcPr>
          <w:p w14:paraId="60E74C8D" w14:textId="77777777" w:rsidR="00303CF2" w:rsidRPr="004C11AB" w:rsidRDefault="00303CF2" w:rsidP="00303CF2">
            <w:pPr>
              <w:rPr>
                <w:sz w:val="24"/>
                <w:szCs w:val="24"/>
              </w:rPr>
            </w:pPr>
          </w:p>
          <w:p w14:paraId="24709FD5" w14:textId="77777777" w:rsidR="00303CF2" w:rsidRPr="004C11AB" w:rsidRDefault="00303CF2" w:rsidP="00303CF2">
            <w:pPr>
              <w:rPr>
                <w:sz w:val="24"/>
                <w:szCs w:val="24"/>
              </w:rPr>
            </w:pPr>
          </w:p>
          <w:p w14:paraId="0FB0635B" w14:textId="77777777" w:rsidR="00303CF2" w:rsidRPr="004C11AB" w:rsidRDefault="00303CF2" w:rsidP="00303CF2">
            <w:pPr>
              <w:rPr>
                <w:sz w:val="24"/>
                <w:szCs w:val="24"/>
              </w:rPr>
            </w:pPr>
          </w:p>
          <w:p w14:paraId="7CE05DA4" w14:textId="77777777" w:rsidR="00303CF2" w:rsidRPr="004C11AB" w:rsidRDefault="00303CF2" w:rsidP="00303CF2">
            <w:pPr>
              <w:rPr>
                <w:sz w:val="24"/>
                <w:szCs w:val="24"/>
              </w:rPr>
            </w:pPr>
          </w:p>
          <w:p w14:paraId="467556A3" w14:textId="77777777" w:rsidR="00303CF2" w:rsidRPr="004C11AB" w:rsidRDefault="00303CF2" w:rsidP="00303CF2">
            <w:pPr>
              <w:rPr>
                <w:sz w:val="24"/>
                <w:szCs w:val="24"/>
              </w:rPr>
            </w:pPr>
          </w:p>
          <w:p w14:paraId="1E898103" w14:textId="77777777" w:rsidR="00303CF2" w:rsidRPr="004C11AB" w:rsidRDefault="00303CF2" w:rsidP="00303CF2">
            <w:pPr>
              <w:rPr>
                <w:sz w:val="24"/>
                <w:szCs w:val="24"/>
              </w:rPr>
            </w:pPr>
          </w:p>
        </w:tc>
      </w:tr>
    </w:tbl>
    <w:p w14:paraId="1FA104C6" w14:textId="77777777" w:rsidR="00303CF2" w:rsidRPr="004C11AB" w:rsidRDefault="00303CF2" w:rsidP="00303CF2">
      <w:pPr>
        <w:rPr>
          <w:sz w:val="24"/>
          <w:szCs w:val="24"/>
        </w:rPr>
      </w:pPr>
    </w:p>
    <w:p w14:paraId="7F40D9EC" w14:textId="77777777" w:rsidR="00303CF2" w:rsidRPr="004C11AB" w:rsidRDefault="00303CF2" w:rsidP="00303CF2">
      <w:pPr>
        <w:rPr>
          <w:sz w:val="24"/>
          <w:szCs w:val="24"/>
        </w:rPr>
      </w:pPr>
      <w:r w:rsidRPr="004C11AB">
        <w:rPr>
          <w:sz w:val="24"/>
          <w:szCs w:val="24"/>
        </w:rPr>
        <w:t>Please detail your remediation plan:</w:t>
      </w:r>
    </w:p>
    <w:tbl>
      <w:tblPr>
        <w:tblStyle w:val="TableGrid"/>
        <w:tblW w:w="0" w:type="auto"/>
        <w:tblLook w:val="04A0" w:firstRow="1" w:lastRow="0" w:firstColumn="1" w:lastColumn="0" w:noHBand="0" w:noVBand="1"/>
      </w:tblPr>
      <w:tblGrid>
        <w:gridCol w:w="9576"/>
      </w:tblGrid>
      <w:tr w:rsidR="00303CF2" w:rsidRPr="004C11AB" w14:paraId="78D97BAB" w14:textId="77777777" w:rsidTr="00303CF2">
        <w:tc>
          <w:tcPr>
            <w:tcW w:w="9576" w:type="dxa"/>
          </w:tcPr>
          <w:p w14:paraId="75F52333" w14:textId="77777777" w:rsidR="00303CF2" w:rsidRPr="004C11AB" w:rsidRDefault="00303CF2" w:rsidP="00303CF2">
            <w:pPr>
              <w:rPr>
                <w:sz w:val="24"/>
                <w:szCs w:val="24"/>
              </w:rPr>
            </w:pPr>
          </w:p>
          <w:p w14:paraId="58544E17" w14:textId="77777777" w:rsidR="00303CF2" w:rsidRPr="004C11AB" w:rsidRDefault="00303CF2" w:rsidP="00303CF2">
            <w:pPr>
              <w:rPr>
                <w:sz w:val="24"/>
                <w:szCs w:val="24"/>
              </w:rPr>
            </w:pPr>
          </w:p>
          <w:p w14:paraId="3544BE38" w14:textId="77777777" w:rsidR="00303CF2" w:rsidRPr="004C11AB" w:rsidRDefault="00303CF2" w:rsidP="00303CF2">
            <w:pPr>
              <w:rPr>
                <w:sz w:val="24"/>
                <w:szCs w:val="24"/>
              </w:rPr>
            </w:pPr>
          </w:p>
          <w:p w14:paraId="29423978" w14:textId="77777777" w:rsidR="00303CF2" w:rsidRPr="004C11AB" w:rsidRDefault="00303CF2" w:rsidP="00303CF2">
            <w:pPr>
              <w:rPr>
                <w:sz w:val="24"/>
                <w:szCs w:val="24"/>
              </w:rPr>
            </w:pPr>
          </w:p>
          <w:p w14:paraId="6CA3833D" w14:textId="77777777" w:rsidR="00303CF2" w:rsidRPr="004C11AB" w:rsidRDefault="00303CF2" w:rsidP="00303CF2">
            <w:pPr>
              <w:rPr>
                <w:sz w:val="24"/>
                <w:szCs w:val="24"/>
              </w:rPr>
            </w:pPr>
          </w:p>
          <w:p w14:paraId="57EEA269" w14:textId="77777777" w:rsidR="00303CF2" w:rsidRPr="004C11AB" w:rsidRDefault="00303CF2" w:rsidP="00303CF2">
            <w:pPr>
              <w:rPr>
                <w:sz w:val="24"/>
                <w:szCs w:val="24"/>
              </w:rPr>
            </w:pPr>
          </w:p>
        </w:tc>
      </w:tr>
    </w:tbl>
    <w:p w14:paraId="4A6A540B" w14:textId="77777777" w:rsidR="00303CF2" w:rsidRPr="004C11AB" w:rsidRDefault="00303CF2" w:rsidP="00303CF2">
      <w:pPr>
        <w:rPr>
          <w:sz w:val="24"/>
          <w:szCs w:val="24"/>
        </w:rPr>
      </w:pPr>
    </w:p>
    <w:p w14:paraId="6C270CD3" w14:textId="77777777" w:rsidR="00303CF2" w:rsidRPr="004C11AB" w:rsidRDefault="00303CF2" w:rsidP="00303CF2">
      <w:pPr>
        <w:rPr>
          <w:sz w:val="24"/>
          <w:szCs w:val="24"/>
        </w:rPr>
      </w:pPr>
      <w:r w:rsidRPr="004C11AB">
        <w:rPr>
          <w:sz w:val="24"/>
          <w:szCs w:val="24"/>
        </w:rPr>
        <w:t>Please rate the likelihood of a threat/vulnerability affecting your ePHI:</w:t>
      </w:r>
    </w:p>
    <w:p w14:paraId="3123EAE5" w14:textId="77777777" w:rsidR="00303CF2" w:rsidRPr="0025622C" w:rsidRDefault="00303CF2" w:rsidP="00303CF2">
      <w:pPr>
        <w:pStyle w:val="ListParagraph"/>
        <w:numPr>
          <w:ilvl w:val="0"/>
          <w:numId w:val="3"/>
        </w:numPr>
        <w:rPr>
          <w:b/>
          <w:sz w:val="24"/>
          <w:szCs w:val="24"/>
          <w:rPrChange w:id="518" w:author="Hareesh Ganesan" w:date="2016-10-21T11:16:00Z">
            <w:rPr>
              <w:sz w:val="24"/>
              <w:szCs w:val="24"/>
            </w:rPr>
          </w:rPrChange>
        </w:rPr>
      </w:pPr>
      <w:r w:rsidRPr="0025622C">
        <w:rPr>
          <w:b/>
          <w:sz w:val="24"/>
          <w:szCs w:val="24"/>
          <w:rPrChange w:id="519" w:author="Hareesh Ganesan" w:date="2016-10-21T11:16:00Z">
            <w:rPr>
              <w:sz w:val="24"/>
              <w:szCs w:val="24"/>
            </w:rPr>
          </w:rPrChange>
        </w:rPr>
        <w:t>Low</w:t>
      </w:r>
    </w:p>
    <w:p w14:paraId="49F730ED" w14:textId="77777777" w:rsidR="00303CF2" w:rsidRPr="004C11AB" w:rsidRDefault="00303CF2" w:rsidP="00303CF2">
      <w:pPr>
        <w:pStyle w:val="ListParagraph"/>
        <w:numPr>
          <w:ilvl w:val="0"/>
          <w:numId w:val="3"/>
        </w:numPr>
        <w:rPr>
          <w:sz w:val="24"/>
          <w:szCs w:val="24"/>
        </w:rPr>
      </w:pPr>
      <w:r w:rsidRPr="004C11AB">
        <w:rPr>
          <w:sz w:val="24"/>
          <w:szCs w:val="24"/>
        </w:rPr>
        <w:t>Medium</w:t>
      </w:r>
    </w:p>
    <w:p w14:paraId="2B1CD6DB" w14:textId="77777777" w:rsidR="00303CF2" w:rsidRPr="004C11AB" w:rsidRDefault="00303CF2" w:rsidP="00303CF2">
      <w:pPr>
        <w:pStyle w:val="ListParagraph"/>
        <w:numPr>
          <w:ilvl w:val="0"/>
          <w:numId w:val="3"/>
        </w:numPr>
        <w:rPr>
          <w:sz w:val="24"/>
          <w:szCs w:val="24"/>
        </w:rPr>
      </w:pPr>
      <w:r w:rsidRPr="004C11AB">
        <w:rPr>
          <w:sz w:val="24"/>
          <w:szCs w:val="24"/>
        </w:rPr>
        <w:t>High</w:t>
      </w:r>
    </w:p>
    <w:p w14:paraId="0C6B5279" w14:textId="77777777" w:rsidR="00303CF2" w:rsidRPr="004C11AB" w:rsidRDefault="00303CF2" w:rsidP="00303CF2">
      <w:pPr>
        <w:rPr>
          <w:sz w:val="24"/>
          <w:szCs w:val="24"/>
        </w:rPr>
      </w:pPr>
      <w:r w:rsidRPr="004C11AB">
        <w:rPr>
          <w:sz w:val="24"/>
          <w:szCs w:val="24"/>
        </w:rPr>
        <w:t>Please rate the impact of a threat/vulnerability affecting your ePHI:</w:t>
      </w:r>
    </w:p>
    <w:p w14:paraId="0C47A74E" w14:textId="77777777" w:rsidR="00303CF2" w:rsidRPr="0025622C" w:rsidRDefault="00303CF2" w:rsidP="00303CF2">
      <w:pPr>
        <w:pStyle w:val="ListParagraph"/>
        <w:numPr>
          <w:ilvl w:val="0"/>
          <w:numId w:val="3"/>
        </w:numPr>
        <w:rPr>
          <w:b/>
          <w:sz w:val="24"/>
          <w:szCs w:val="24"/>
          <w:rPrChange w:id="520" w:author="Hareesh Ganesan" w:date="2016-10-21T11:16:00Z">
            <w:rPr>
              <w:sz w:val="24"/>
              <w:szCs w:val="24"/>
            </w:rPr>
          </w:rPrChange>
        </w:rPr>
      </w:pPr>
      <w:r w:rsidRPr="0025622C">
        <w:rPr>
          <w:b/>
          <w:sz w:val="24"/>
          <w:szCs w:val="24"/>
          <w:rPrChange w:id="521" w:author="Hareesh Ganesan" w:date="2016-10-21T11:16:00Z">
            <w:rPr>
              <w:sz w:val="24"/>
              <w:szCs w:val="24"/>
            </w:rPr>
          </w:rPrChange>
        </w:rPr>
        <w:t>Low</w:t>
      </w:r>
    </w:p>
    <w:p w14:paraId="33EA096B" w14:textId="77777777" w:rsidR="00303CF2" w:rsidRPr="004C11AB" w:rsidRDefault="00303CF2" w:rsidP="00303CF2">
      <w:pPr>
        <w:pStyle w:val="ListParagraph"/>
        <w:numPr>
          <w:ilvl w:val="0"/>
          <w:numId w:val="3"/>
        </w:numPr>
        <w:rPr>
          <w:sz w:val="24"/>
          <w:szCs w:val="24"/>
        </w:rPr>
      </w:pPr>
      <w:r w:rsidRPr="004C11AB">
        <w:rPr>
          <w:sz w:val="24"/>
          <w:szCs w:val="24"/>
        </w:rPr>
        <w:t>Medium</w:t>
      </w:r>
    </w:p>
    <w:p w14:paraId="34781C8C" w14:textId="77777777" w:rsidR="00303CF2" w:rsidRPr="004C11AB" w:rsidRDefault="00303CF2" w:rsidP="00303CF2">
      <w:pPr>
        <w:pStyle w:val="ListParagraph"/>
        <w:numPr>
          <w:ilvl w:val="0"/>
          <w:numId w:val="3"/>
        </w:numPr>
        <w:rPr>
          <w:sz w:val="24"/>
          <w:szCs w:val="24"/>
        </w:rPr>
      </w:pPr>
      <w:r w:rsidRPr="004C11AB">
        <w:rPr>
          <w:sz w:val="24"/>
          <w:szCs w:val="24"/>
        </w:rPr>
        <w:t>High</w:t>
      </w:r>
    </w:p>
    <w:p w14:paraId="7EEBF60E" w14:textId="77777777" w:rsidR="004E71BA" w:rsidRPr="004C11AB" w:rsidRDefault="004E71BA" w:rsidP="004E71BA">
      <w:pPr>
        <w:rPr>
          <w:rFonts w:cstheme="minorHAnsi"/>
          <w:b/>
          <w:sz w:val="24"/>
          <w:szCs w:val="24"/>
        </w:rPr>
      </w:pPr>
      <w:r w:rsidRPr="004C11AB">
        <w:rPr>
          <w:rFonts w:cstheme="minorHAnsi"/>
          <w:b/>
          <w:sz w:val="24"/>
          <w:szCs w:val="24"/>
        </w:rPr>
        <w:t>Overall Security Risk:</w:t>
      </w:r>
    </w:p>
    <w:p w14:paraId="3D4B7710" w14:textId="77777777" w:rsidR="004E71BA" w:rsidRPr="0025622C" w:rsidRDefault="004E71BA" w:rsidP="004E71BA">
      <w:pPr>
        <w:pStyle w:val="ListParagraph"/>
        <w:numPr>
          <w:ilvl w:val="0"/>
          <w:numId w:val="3"/>
        </w:numPr>
        <w:rPr>
          <w:rFonts w:cstheme="minorHAnsi"/>
          <w:b/>
          <w:sz w:val="24"/>
          <w:szCs w:val="24"/>
          <w:rPrChange w:id="522" w:author="Hareesh Ganesan" w:date="2016-10-21T11:16:00Z">
            <w:rPr>
              <w:rFonts w:cstheme="minorHAnsi"/>
              <w:sz w:val="24"/>
              <w:szCs w:val="24"/>
            </w:rPr>
          </w:rPrChange>
        </w:rPr>
      </w:pPr>
      <w:r w:rsidRPr="0025622C">
        <w:rPr>
          <w:rFonts w:cstheme="minorHAnsi"/>
          <w:b/>
          <w:sz w:val="24"/>
          <w:szCs w:val="24"/>
          <w:rPrChange w:id="523" w:author="Hareesh Ganesan" w:date="2016-10-21T11:16:00Z">
            <w:rPr>
              <w:rFonts w:cstheme="minorHAnsi"/>
              <w:sz w:val="24"/>
              <w:szCs w:val="24"/>
            </w:rPr>
          </w:rPrChange>
        </w:rPr>
        <w:t>Low</w:t>
      </w:r>
    </w:p>
    <w:p w14:paraId="132383F2" w14:textId="77777777" w:rsidR="004E71BA" w:rsidRPr="004C11AB" w:rsidRDefault="004E71BA" w:rsidP="004E71BA">
      <w:pPr>
        <w:pStyle w:val="ListParagraph"/>
        <w:numPr>
          <w:ilvl w:val="0"/>
          <w:numId w:val="3"/>
        </w:numPr>
        <w:rPr>
          <w:rFonts w:cstheme="minorHAnsi"/>
          <w:sz w:val="24"/>
          <w:szCs w:val="24"/>
        </w:rPr>
      </w:pPr>
      <w:r w:rsidRPr="004C11AB">
        <w:rPr>
          <w:rFonts w:cstheme="minorHAnsi"/>
          <w:sz w:val="24"/>
          <w:szCs w:val="24"/>
        </w:rPr>
        <w:t>Medium</w:t>
      </w:r>
    </w:p>
    <w:p w14:paraId="54899A4D" w14:textId="77777777" w:rsidR="004E71BA" w:rsidRPr="004C11AB" w:rsidRDefault="004E71BA" w:rsidP="004E71BA">
      <w:pPr>
        <w:pStyle w:val="ListParagraph"/>
        <w:numPr>
          <w:ilvl w:val="0"/>
          <w:numId w:val="3"/>
        </w:numPr>
        <w:rPr>
          <w:rFonts w:cstheme="minorHAnsi"/>
          <w:sz w:val="24"/>
          <w:szCs w:val="24"/>
        </w:rPr>
      </w:pPr>
      <w:r w:rsidRPr="004C11AB">
        <w:rPr>
          <w:rFonts w:cstheme="minorHAnsi"/>
          <w:sz w:val="24"/>
          <w:szCs w:val="24"/>
        </w:rPr>
        <w:t>High</w:t>
      </w:r>
    </w:p>
    <w:p w14:paraId="3DF16F70" w14:textId="77777777" w:rsidR="00303CF2" w:rsidRPr="004C11AB" w:rsidRDefault="00303CF2" w:rsidP="00303CF2">
      <w:pPr>
        <w:rPr>
          <w:b/>
          <w:sz w:val="24"/>
          <w:szCs w:val="24"/>
        </w:rPr>
      </w:pPr>
      <w:r w:rsidRPr="004C11AB">
        <w:rPr>
          <w:b/>
          <w:sz w:val="24"/>
          <w:szCs w:val="24"/>
        </w:rPr>
        <w:t>Related Information:</w:t>
      </w:r>
    </w:p>
    <w:p w14:paraId="724CF201" w14:textId="77777777" w:rsidR="00303CF2" w:rsidRPr="004C11AB" w:rsidRDefault="00303CF2" w:rsidP="00303CF2">
      <w:pPr>
        <w:rPr>
          <w:i/>
          <w:sz w:val="24"/>
          <w:szCs w:val="24"/>
        </w:rPr>
      </w:pPr>
      <w:r w:rsidRPr="004C11AB">
        <w:rPr>
          <w:i/>
          <w:sz w:val="24"/>
          <w:szCs w:val="24"/>
        </w:rPr>
        <w:t>Things to Consider to Help Answer the Question:</w:t>
      </w:r>
    </w:p>
    <w:p w14:paraId="0CECF3CC" w14:textId="77777777" w:rsidR="00303CF2" w:rsidRPr="004C11AB" w:rsidRDefault="00B33813" w:rsidP="00303CF2">
      <w:pPr>
        <w:rPr>
          <w:i/>
          <w:sz w:val="24"/>
          <w:szCs w:val="24"/>
        </w:rPr>
      </w:pPr>
      <w:r w:rsidRPr="004C11AB">
        <w:rPr>
          <w:rFonts w:eastAsia="Times New Roman" w:cs="Times New Roman"/>
          <w:color w:val="000000"/>
          <w:sz w:val="24"/>
          <w:szCs w:val="24"/>
        </w:rPr>
        <w:t>Consider that your practice cannot make sure that its facility access controls are working unless it has a written record of those who enter/leave the facility. An access log is a written document detailing who enters and leaves the facility and their purpose.</w:t>
      </w:r>
    </w:p>
    <w:p w14:paraId="79518E15" w14:textId="77777777" w:rsidR="00303CF2" w:rsidRPr="004C11AB" w:rsidRDefault="00303CF2" w:rsidP="00303CF2">
      <w:pPr>
        <w:rPr>
          <w:i/>
          <w:sz w:val="24"/>
          <w:szCs w:val="24"/>
        </w:rPr>
      </w:pPr>
      <w:r w:rsidRPr="004C11AB">
        <w:rPr>
          <w:i/>
          <w:sz w:val="24"/>
          <w:szCs w:val="24"/>
        </w:rPr>
        <w:t>Possible Threats and Vulnerabilities:</w:t>
      </w:r>
    </w:p>
    <w:p w14:paraId="48C4A594" w14:textId="77777777" w:rsidR="00303CF2" w:rsidRPr="004C11AB" w:rsidRDefault="00B33813" w:rsidP="00303CF2">
      <w:pPr>
        <w:rPr>
          <w:i/>
          <w:sz w:val="24"/>
          <w:szCs w:val="24"/>
        </w:rPr>
      </w:pPr>
      <w:r w:rsidRPr="004C11AB">
        <w:rPr>
          <w:rFonts w:eastAsia="Times New Roman" w:cs="Times New Roman"/>
          <w:color w:val="000000"/>
          <w:sz w:val="24"/>
          <w:szCs w:val="24"/>
        </w:rPr>
        <w:t>Unauthorized users may access your practice’s information systems and ePHI. If your practice maintains a record of a) who enters the space where information systems and ePHI are maintained and b) the purpose for their entry, it will be better able to trace and account for possible or actual unauthorized access.</w:t>
      </w:r>
      <w:r w:rsidRPr="004C11AB">
        <w:rPr>
          <w:rFonts w:eastAsia="Times New Roman" w:cs="Times New Roman"/>
          <w:color w:val="000000"/>
          <w:sz w:val="24"/>
          <w:szCs w:val="24"/>
        </w:rPr>
        <w:br/>
      </w:r>
      <w:r w:rsidRPr="004C11AB">
        <w:rPr>
          <w:rFonts w:eastAsia="Times New Roman" w:cs="Times New Roman"/>
          <w:color w:val="000000"/>
          <w:sz w:val="24"/>
          <w:szCs w:val="24"/>
        </w:rPr>
        <w:br/>
        <w:t>Some potential impacts include:</w:t>
      </w:r>
      <w:r w:rsidRPr="004C11AB">
        <w:rPr>
          <w:rFonts w:eastAsia="Times New Roman" w:cs="Times New Roman"/>
          <w:color w:val="000000"/>
          <w:sz w:val="24"/>
          <w:szCs w:val="24"/>
        </w:rPr>
        <w:br/>
      </w:r>
      <w:r w:rsidRPr="004C11AB">
        <w:rPr>
          <w:rFonts w:eastAsia="Times New Roman" w:cs="Times New Roman"/>
          <w:color w:val="000000"/>
          <w:sz w:val="24"/>
          <w:szCs w:val="24"/>
        </w:rPr>
        <w:br/>
        <w:t>• Human threats, such as disgruntled workforce members or unauthorized users who can vandalize your practice’s information systems. Unauthorized disclosure, loss, or theft of ePHI can lead to identity theft.</w:t>
      </w:r>
    </w:p>
    <w:p w14:paraId="3B10F29C" w14:textId="77777777" w:rsidR="00303CF2" w:rsidRPr="004C11AB" w:rsidRDefault="00303CF2" w:rsidP="00303CF2">
      <w:pPr>
        <w:spacing w:after="0" w:line="240" w:lineRule="auto"/>
        <w:rPr>
          <w:rFonts w:eastAsia="Times New Roman" w:cstheme="minorHAnsi"/>
          <w:bCs/>
          <w:i/>
          <w:sz w:val="24"/>
          <w:szCs w:val="24"/>
        </w:rPr>
      </w:pPr>
      <w:r w:rsidRPr="004C11AB">
        <w:rPr>
          <w:rFonts w:eastAsia="Times New Roman" w:cstheme="minorHAnsi"/>
          <w:bCs/>
          <w:i/>
          <w:sz w:val="24"/>
          <w:szCs w:val="24"/>
        </w:rPr>
        <w:t>Examples of Safeguards:</w:t>
      </w:r>
      <w:r w:rsidR="00FA0D0B" w:rsidRPr="004C11AB">
        <w:rPr>
          <w:rFonts w:eastAsia="Times New Roman" w:cstheme="minorHAnsi"/>
          <w:bCs/>
          <w:i/>
          <w:sz w:val="24"/>
          <w:szCs w:val="24"/>
        </w:rPr>
        <w:t xml:space="preserve"> </w:t>
      </w:r>
    </w:p>
    <w:p w14:paraId="14382E54" w14:textId="77777777" w:rsidR="00303CF2" w:rsidRPr="004C11AB" w:rsidRDefault="001A34AC" w:rsidP="00303CF2">
      <w:pPr>
        <w:spacing w:after="0" w:line="240" w:lineRule="auto"/>
        <w:rPr>
          <w:rFonts w:eastAsia="Times New Roman" w:cstheme="minorHAnsi"/>
          <w:bCs/>
          <w:sz w:val="24"/>
          <w:szCs w:val="24"/>
        </w:rPr>
      </w:pPr>
      <w:r w:rsidRPr="004C11AB">
        <w:rPr>
          <w:rFonts w:eastAsia="Times New Roman" w:cstheme="minorHAnsi"/>
          <w:bCs/>
          <w:sz w:val="24"/>
          <w:szCs w:val="24"/>
        </w:rPr>
        <w:t>Below are some potential safeguards to use against possible threats/vulnerabilities. NOTE: The safeguards you choose will depend on the degree of risk</w:t>
      </w:r>
      <w:r w:rsidR="00303CF2" w:rsidRPr="004C11AB">
        <w:rPr>
          <w:rFonts w:eastAsia="Times New Roman" w:cstheme="minorHAnsi"/>
          <w:bCs/>
          <w:sz w:val="24"/>
          <w:szCs w:val="24"/>
        </w:rPr>
        <w:t xml:space="preserve"> and the potential harm that the threat/vulnerability poses to you and the individuals who are the subjects of the ePHI.</w:t>
      </w:r>
    </w:p>
    <w:p w14:paraId="4A561652" w14:textId="77777777" w:rsidR="00B33813" w:rsidRPr="004C11AB" w:rsidRDefault="00B33813" w:rsidP="00B03727">
      <w:pPr>
        <w:rPr>
          <w:rFonts w:eastAsia="Times New Roman" w:cs="Times New Roman"/>
          <w:color w:val="000000"/>
          <w:sz w:val="24"/>
          <w:szCs w:val="24"/>
        </w:rPr>
      </w:pPr>
    </w:p>
    <w:p w14:paraId="63A31E68" w14:textId="77777777" w:rsidR="00B33813" w:rsidRPr="004C11AB" w:rsidRDefault="00B33813" w:rsidP="00B03727">
      <w:pPr>
        <w:rPr>
          <w:rFonts w:eastAsia="Times New Roman" w:cs="Times New Roman"/>
          <w:color w:val="000000"/>
          <w:sz w:val="24"/>
          <w:szCs w:val="24"/>
        </w:rPr>
      </w:pPr>
      <w:r w:rsidRPr="004C11AB">
        <w:rPr>
          <w:rFonts w:eastAsia="Times New Roman" w:cs="Times New Roman"/>
          <w:color w:val="000000"/>
          <w:sz w:val="24"/>
          <w:szCs w:val="24"/>
        </w:rPr>
        <w:t>Implement procedures to control and validate a person’s access to facilities based on role or function, including visitor control and control of access to information systems.</w:t>
      </w:r>
      <w:r w:rsidRPr="004C11AB">
        <w:rPr>
          <w:rFonts w:eastAsia="Times New Roman" w:cs="Times New Roman"/>
          <w:color w:val="000000"/>
          <w:sz w:val="24"/>
          <w:szCs w:val="24"/>
        </w:rPr>
        <w:br/>
        <w:t>[45 CFR §164.310(a)(2)(iii)]</w:t>
      </w:r>
      <w:r w:rsidRPr="004C11AB">
        <w:rPr>
          <w:rFonts w:eastAsia="Times New Roman" w:cs="Times New Roman"/>
          <w:color w:val="000000"/>
          <w:sz w:val="24"/>
          <w:szCs w:val="24"/>
        </w:rPr>
        <w:br/>
      </w:r>
      <w:r w:rsidRPr="004C11AB">
        <w:rPr>
          <w:rFonts w:eastAsia="Times New Roman" w:cs="Times New Roman"/>
          <w:color w:val="000000"/>
          <w:sz w:val="24"/>
          <w:szCs w:val="24"/>
        </w:rPr>
        <w:br/>
      </w:r>
    </w:p>
    <w:p w14:paraId="03D254BA" w14:textId="77777777" w:rsidR="00303CF2" w:rsidRPr="004C11AB" w:rsidRDefault="00B33813" w:rsidP="00B03727">
      <w:pPr>
        <w:rPr>
          <w:rFonts w:eastAsia="Times New Roman" w:cs="Times New Roman"/>
          <w:color w:val="000000"/>
          <w:sz w:val="24"/>
          <w:szCs w:val="24"/>
        </w:rPr>
      </w:pPr>
      <w:r w:rsidRPr="004C11AB">
        <w:rPr>
          <w:rFonts w:eastAsia="Times New Roman" w:cs="Times New Roman"/>
          <w:color w:val="000000"/>
          <w:sz w:val="24"/>
          <w:szCs w:val="24"/>
        </w:rPr>
        <w:t>Have a process for developing, maintaining, and periodically reviewing a record of individuals who visit your practice.</w:t>
      </w:r>
      <w:r w:rsidRPr="004C11AB">
        <w:rPr>
          <w:rFonts w:eastAsia="Times New Roman" w:cs="Times New Roman"/>
          <w:color w:val="000000"/>
          <w:sz w:val="24"/>
          <w:szCs w:val="24"/>
        </w:rPr>
        <w:br/>
        <w:t>[NIST SP 800-53 PE-8]</w:t>
      </w:r>
    </w:p>
    <w:p w14:paraId="370907FD" w14:textId="77777777" w:rsidR="003E5FBF" w:rsidRPr="004C11AB" w:rsidRDefault="00B33813" w:rsidP="003E5FBF">
      <w:pPr>
        <w:pStyle w:val="Heading1"/>
        <w:pBdr>
          <w:top w:val="single" w:sz="4" w:space="1" w:color="auto"/>
          <w:left w:val="single" w:sz="4" w:space="4" w:color="auto"/>
          <w:bottom w:val="single" w:sz="4" w:space="1" w:color="auto"/>
          <w:right w:val="single" w:sz="4" w:space="4" w:color="auto"/>
        </w:pBdr>
        <w:rPr>
          <w:rFonts w:eastAsia="Times New Roman"/>
        </w:rPr>
      </w:pPr>
      <w:bookmarkStart w:id="524" w:name="_Toc459630854"/>
      <w:r w:rsidRPr="004C11AB">
        <w:rPr>
          <w:b/>
        </w:rPr>
        <w:t>P</w:t>
      </w:r>
      <w:r w:rsidR="001B1458" w:rsidRPr="004C11AB">
        <w:rPr>
          <w:b/>
        </w:rPr>
        <w:t>H</w:t>
      </w:r>
      <w:r w:rsidRPr="004C11AB">
        <w:rPr>
          <w:b/>
        </w:rPr>
        <w:t>16</w:t>
      </w:r>
      <w:r w:rsidR="003E5FBF" w:rsidRPr="004C11AB">
        <w:rPr>
          <w:b/>
        </w:rPr>
        <w:t xml:space="preserve"> - </w:t>
      </w:r>
      <w:r w:rsidRPr="004C11AB">
        <w:rPr>
          <w:rFonts w:eastAsia="Times New Roman"/>
          <w:b/>
        </w:rPr>
        <w:t>§164.310(a)(2)(iii) Addressable</w:t>
      </w:r>
      <w:r w:rsidR="003E5FBF" w:rsidRPr="004C11AB">
        <w:rPr>
          <w:rFonts w:eastAsia="Times New Roman"/>
          <w:b/>
        </w:rPr>
        <w:t xml:space="preserve"> </w:t>
      </w:r>
      <w:r w:rsidR="003E5FBF" w:rsidRPr="004C11AB">
        <w:rPr>
          <w:rFonts w:eastAsia="Times New Roman"/>
        </w:rPr>
        <w:t>Has your practice determined whether monitoring equipment is needed to enforce your facility access control policies and procedures?</w:t>
      </w:r>
      <w:bookmarkEnd w:id="524"/>
    </w:p>
    <w:p w14:paraId="70843306" w14:textId="77777777" w:rsidR="00B33813" w:rsidRPr="007F5684" w:rsidRDefault="00B33813" w:rsidP="00B33813">
      <w:pPr>
        <w:pStyle w:val="ListParagraph"/>
        <w:numPr>
          <w:ilvl w:val="0"/>
          <w:numId w:val="4"/>
        </w:numPr>
        <w:rPr>
          <w:rFonts w:eastAsia="Times New Roman" w:cs="Times New Roman"/>
          <w:b/>
          <w:color w:val="000000"/>
          <w:sz w:val="24"/>
          <w:szCs w:val="24"/>
          <w:rPrChange w:id="525" w:author="Hareesh Ganesan" w:date="2016-10-21T11:18:00Z">
            <w:rPr>
              <w:rFonts w:eastAsia="Times New Roman" w:cs="Times New Roman"/>
              <w:color w:val="000000"/>
              <w:sz w:val="24"/>
              <w:szCs w:val="24"/>
            </w:rPr>
          </w:rPrChange>
        </w:rPr>
      </w:pPr>
      <w:r w:rsidRPr="007F5684">
        <w:rPr>
          <w:rFonts w:eastAsia="Times New Roman" w:cs="Times New Roman"/>
          <w:b/>
          <w:color w:val="000000"/>
          <w:sz w:val="24"/>
          <w:szCs w:val="24"/>
          <w:rPrChange w:id="526" w:author="Hareesh Ganesan" w:date="2016-10-21T11:18:00Z">
            <w:rPr>
              <w:rFonts w:eastAsia="Times New Roman" w:cs="Times New Roman"/>
              <w:color w:val="000000"/>
              <w:sz w:val="24"/>
              <w:szCs w:val="24"/>
            </w:rPr>
          </w:rPrChange>
        </w:rPr>
        <w:t>Yes</w:t>
      </w:r>
    </w:p>
    <w:p w14:paraId="1AA65D46" w14:textId="77777777" w:rsidR="00B33813" w:rsidRPr="004C11AB" w:rsidRDefault="00B33813" w:rsidP="00B33813">
      <w:pPr>
        <w:pStyle w:val="ListParagraph"/>
        <w:numPr>
          <w:ilvl w:val="0"/>
          <w:numId w:val="1"/>
        </w:numPr>
        <w:rPr>
          <w:rFonts w:eastAsia="Times New Roman" w:cs="Times New Roman"/>
          <w:color w:val="000000"/>
          <w:sz w:val="24"/>
          <w:szCs w:val="24"/>
        </w:rPr>
      </w:pPr>
      <w:r w:rsidRPr="004C11AB">
        <w:rPr>
          <w:rFonts w:eastAsia="Times New Roman" w:cs="Times New Roman"/>
          <w:color w:val="000000"/>
          <w:sz w:val="24"/>
          <w:szCs w:val="24"/>
        </w:rPr>
        <w:t>No</w:t>
      </w:r>
    </w:p>
    <w:p w14:paraId="7B551613" w14:textId="77777777" w:rsidR="00B33813" w:rsidRPr="004C11AB" w:rsidRDefault="00B33813" w:rsidP="00B33813">
      <w:pPr>
        <w:rPr>
          <w:sz w:val="24"/>
          <w:szCs w:val="24"/>
        </w:rPr>
      </w:pPr>
      <w:r w:rsidRPr="004C11AB">
        <w:rPr>
          <w:b/>
          <w:sz w:val="24"/>
          <w:szCs w:val="24"/>
        </w:rPr>
        <w:t>If no</w:t>
      </w:r>
      <w:r w:rsidRPr="004C11AB">
        <w:rPr>
          <w:sz w:val="24"/>
          <w:szCs w:val="24"/>
        </w:rPr>
        <w:t>, please select from the following:</w:t>
      </w:r>
    </w:p>
    <w:p w14:paraId="0A3CDA55" w14:textId="77777777" w:rsidR="00B33813" w:rsidRPr="004C11AB" w:rsidRDefault="00B33813" w:rsidP="00B33813">
      <w:pPr>
        <w:pStyle w:val="ListParagraph"/>
        <w:numPr>
          <w:ilvl w:val="0"/>
          <w:numId w:val="2"/>
        </w:numPr>
        <w:rPr>
          <w:sz w:val="24"/>
          <w:szCs w:val="24"/>
        </w:rPr>
      </w:pPr>
      <w:r w:rsidRPr="004C11AB">
        <w:rPr>
          <w:sz w:val="24"/>
          <w:szCs w:val="24"/>
        </w:rPr>
        <w:t>Cost</w:t>
      </w:r>
    </w:p>
    <w:p w14:paraId="5B909311" w14:textId="77777777" w:rsidR="00B33813" w:rsidRPr="004C11AB" w:rsidRDefault="00B33813" w:rsidP="00B33813">
      <w:pPr>
        <w:pStyle w:val="ListParagraph"/>
        <w:numPr>
          <w:ilvl w:val="0"/>
          <w:numId w:val="2"/>
        </w:numPr>
        <w:rPr>
          <w:sz w:val="24"/>
          <w:szCs w:val="24"/>
        </w:rPr>
      </w:pPr>
      <w:r w:rsidRPr="004C11AB">
        <w:rPr>
          <w:sz w:val="24"/>
          <w:szCs w:val="24"/>
        </w:rPr>
        <w:t>Practice Size</w:t>
      </w:r>
    </w:p>
    <w:p w14:paraId="5466E91D" w14:textId="77777777" w:rsidR="00B33813" w:rsidRPr="004C11AB" w:rsidRDefault="00B33813" w:rsidP="00B33813">
      <w:pPr>
        <w:pStyle w:val="ListParagraph"/>
        <w:numPr>
          <w:ilvl w:val="0"/>
          <w:numId w:val="2"/>
        </w:numPr>
        <w:rPr>
          <w:sz w:val="24"/>
          <w:szCs w:val="24"/>
        </w:rPr>
      </w:pPr>
      <w:r w:rsidRPr="004C11AB">
        <w:rPr>
          <w:sz w:val="24"/>
          <w:szCs w:val="24"/>
        </w:rPr>
        <w:t>Complexity</w:t>
      </w:r>
    </w:p>
    <w:p w14:paraId="0B09D3A2" w14:textId="77777777" w:rsidR="00B33813" w:rsidRPr="004C11AB" w:rsidRDefault="00B33813" w:rsidP="00B33813">
      <w:pPr>
        <w:pStyle w:val="ListParagraph"/>
        <w:numPr>
          <w:ilvl w:val="0"/>
          <w:numId w:val="2"/>
        </w:numPr>
        <w:rPr>
          <w:sz w:val="24"/>
          <w:szCs w:val="24"/>
        </w:rPr>
      </w:pPr>
      <w:r w:rsidRPr="004C11AB">
        <w:rPr>
          <w:sz w:val="24"/>
          <w:szCs w:val="24"/>
        </w:rPr>
        <w:t>Alternate Solution</w:t>
      </w:r>
    </w:p>
    <w:p w14:paraId="13089604" w14:textId="77777777" w:rsidR="00B33813" w:rsidRPr="004C11AB" w:rsidRDefault="00B33813" w:rsidP="00B33813">
      <w:pPr>
        <w:rPr>
          <w:sz w:val="24"/>
          <w:szCs w:val="24"/>
        </w:rPr>
      </w:pPr>
      <w:r w:rsidRPr="004C11AB">
        <w:rPr>
          <w:sz w:val="24"/>
          <w:szCs w:val="24"/>
        </w:rPr>
        <w:t>Please detail your current activities:</w:t>
      </w:r>
    </w:p>
    <w:tbl>
      <w:tblPr>
        <w:tblStyle w:val="TableGrid"/>
        <w:tblW w:w="0" w:type="auto"/>
        <w:tblLook w:val="04A0" w:firstRow="1" w:lastRow="0" w:firstColumn="1" w:lastColumn="0" w:noHBand="0" w:noVBand="1"/>
      </w:tblPr>
      <w:tblGrid>
        <w:gridCol w:w="9576"/>
      </w:tblGrid>
      <w:tr w:rsidR="00B33813" w:rsidRPr="004C11AB" w14:paraId="6B3235C7" w14:textId="77777777" w:rsidTr="00CA3232">
        <w:tc>
          <w:tcPr>
            <w:tcW w:w="9576" w:type="dxa"/>
          </w:tcPr>
          <w:p w14:paraId="4B6FD8B7" w14:textId="77777777" w:rsidR="00B33813" w:rsidRPr="004C11AB" w:rsidRDefault="007F5684" w:rsidP="00CA3232">
            <w:pPr>
              <w:rPr>
                <w:sz w:val="24"/>
                <w:szCs w:val="24"/>
              </w:rPr>
            </w:pPr>
            <w:ins w:id="527" w:author="Hareesh Ganesan" w:date="2016-10-21T11:18:00Z">
              <w:r>
                <w:rPr>
                  <w:sz w:val="24"/>
                  <w:szCs w:val="24"/>
                </w:rPr>
                <w:t>Facility access via a key card reader is currently implemented.</w:t>
              </w:r>
            </w:ins>
          </w:p>
          <w:p w14:paraId="1CD9C657" w14:textId="77777777" w:rsidR="00B33813" w:rsidRPr="004C11AB" w:rsidRDefault="00B33813" w:rsidP="00CA3232">
            <w:pPr>
              <w:rPr>
                <w:sz w:val="24"/>
                <w:szCs w:val="24"/>
              </w:rPr>
            </w:pPr>
          </w:p>
          <w:p w14:paraId="699AB39F" w14:textId="77777777" w:rsidR="00B33813" w:rsidRPr="004C11AB" w:rsidRDefault="00B33813" w:rsidP="00CA3232">
            <w:pPr>
              <w:rPr>
                <w:sz w:val="24"/>
                <w:szCs w:val="24"/>
              </w:rPr>
            </w:pPr>
          </w:p>
          <w:p w14:paraId="6EE9C78E" w14:textId="77777777" w:rsidR="00B33813" w:rsidRPr="004C11AB" w:rsidRDefault="00B33813" w:rsidP="00CA3232">
            <w:pPr>
              <w:rPr>
                <w:sz w:val="24"/>
                <w:szCs w:val="24"/>
              </w:rPr>
            </w:pPr>
          </w:p>
          <w:p w14:paraId="199988E6" w14:textId="77777777" w:rsidR="00B33813" w:rsidRPr="004C11AB" w:rsidRDefault="00B33813" w:rsidP="00CA3232">
            <w:pPr>
              <w:rPr>
                <w:sz w:val="24"/>
                <w:szCs w:val="24"/>
              </w:rPr>
            </w:pPr>
          </w:p>
          <w:p w14:paraId="3225B234" w14:textId="77777777" w:rsidR="00B33813" w:rsidRPr="004C11AB" w:rsidRDefault="00B33813" w:rsidP="00CA3232">
            <w:pPr>
              <w:rPr>
                <w:sz w:val="24"/>
                <w:szCs w:val="24"/>
              </w:rPr>
            </w:pPr>
          </w:p>
        </w:tc>
      </w:tr>
    </w:tbl>
    <w:p w14:paraId="0045F8AD" w14:textId="77777777" w:rsidR="00B33813" w:rsidRPr="004C11AB" w:rsidRDefault="00B33813" w:rsidP="00B33813">
      <w:pPr>
        <w:rPr>
          <w:sz w:val="24"/>
          <w:szCs w:val="24"/>
        </w:rPr>
      </w:pPr>
    </w:p>
    <w:p w14:paraId="1761AF2F" w14:textId="77777777" w:rsidR="00B33813" w:rsidRPr="004C11AB" w:rsidRDefault="00B33813" w:rsidP="00B33813">
      <w:pPr>
        <w:rPr>
          <w:sz w:val="24"/>
          <w:szCs w:val="24"/>
        </w:rPr>
      </w:pPr>
      <w:r w:rsidRPr="004C11AB">
        <w:rPr>
          <w:sz w:val="24"/>
          <w:szCs w:val="24"/>
        </w:rPr>
        <w:t>Please include any additional notes:</w:t>
      </w:r>
    </w:p>
    <w:tbl>
      <w:tblPr>
        <w:tblStyle w:val="TableGrid"/>
        <w:tblW w:w="0" w:type="auto"/>
        <w:tblLook w:val="04A0" w:firstRow="1" w:lastRow="0" w:firstColumn="1" w:lastColumn="0" w:noHBand="0" w:noVBand="1"/>
      </w:tblPr>
      <w:tblGrid>
        <w:gridCol w:w="9576"/>
      </w:tblGrid>
      <w:tr w:rsidR="00B33813" w:rsidRPr="004C11AB" w14:paraId="374EF1C6" w14:textId="77777777" w:rsidTr="00CA3232">
        <w:tc>
          <w:tcPr>
            <w:tcW w:w="9576" w:type="dxa"/>
          </w:tcPr>
          <w:p w14:paraId="198A699B" w14:textId="77777777" w:rsidR="00B33813" w:rsidRPr="004C11AB" w:rsidRDefault="00B33813" w:rsidP="00CA3232">
            <w:pPr>
              <w:rPr>
                <w:sz w:val="24"/>
                <w:szCs w:val="24"/>
              </w:rPr>
            </w:pPr>
          </w:p>
          <w:p w14:paraId="6E0224BF" w14:textId="77777777" w:rsidR="00B33813" w:rsidRPr="004C11AB" w:rsidRDefault="00B33813" w:rsidP="00CA3232">
            <w:pPr>
              <w:rPr>
                <w:sz w:val="24"/>
                <w:szCs w:val="24"/>
              </w:rPr>
            </w:pPr>
          </w:p>
          <w:p w14:paraId="6348A3AF" w14:textId="77777777" w:rsidR="00B33813" w:rsidRPr="004C11AB" w:rsidRDefault="00B33813" w:rsidP="00CA3232">
            <w:pPr>
              <w:rPr>
                <w:sz w:val="24"/>
                <w:szCs w:val="24"/>
              </w:rPr>
            </w:pPr>
          </w:p>
          <w:p w14:paraId="74BC5CFE" w14:textId="77777777" w:rsidR="00B33813" w:rsidRPr="004C11AB" w:rsidRDefault="00B33813" w:rsidP="00CA3232">
            <w:pPr>
              <w:rPr>
                <w:sz w:val="24"/>
                <w:szCs w:val="24"/>
              </w:rPr>
            </w:pPr>
          </w:p>
          <w:p w14:paraId="7948761B" w14:textId="77777777" w:rsidR="00B33813" w:rsidRPr="004C11AB" w:rsidRDefault="00B33813" w:rsidP="00CA3232">
            <w:pPr>
              <w:rPr>
                <w:sz w:val="24"/>
                <w:szCs w:val="24"/>
              </w:rPr>
            </w:pPr>
          </w:p>
          <w:p w14:paraId="6BE7D122" w14:textId="77777777" w:rsidR="00B33813" w:rsidRPr="004C11AB" w:rsidRDefault="00B33813" w:rsidP="00CA3232">
            <w:pPr>
              <w:rPr>
                <w:sz w:val="24"/>
                <w:szCs w:val="24"/>
              </w:rPr>
            </w:pPr>
          </w:p>
        </w:tc>
      </w:tr>
    </w:tbl>
    <w:p w14:paraId="6A9E0C79" w14:textId="77777777" w:rsidR="00B33813" w:rsidRPr="004C11AB" w:rsidRDefault="00B33813" w:rsidP="00B33813">
      <w:pPr>
        <w:rPr>
          <w:sz w:val="24"/>
          <w:szCs w:val="24"/>
        </w:rPr>
      </w:pPr>
    </w:p>
    <w:p w14:paraId="4C516C1A" w14:textId="77777777" w:rsidR="00B33813" w:rsidRPr="004C11AB" w:rsidRDefault="00B33813" w:rsidP="00B33813">
      <w:pPr>
        <w:rPr>
          <w:sz w:val="24"/>
          <w:szCs w:val="24"/>
        </w:rPr>
      </w:pPr>
      <w:r w:rsidRPr="004C11AB">
        <w:rPr>
          <w:sz w:val="24"/>
          <w:szCs w:val="24"/>
        </w:rPr>
        <w:t>Please detail your remediation plan:</w:t>
      </w:r>
    </w:p>
    <w:tbl>
      <w:tblPr>
        <w:tblStyle w:val="TableGrid"/>
        <w:tblW w:w="0" w:type="auto"/>
        <w:tblLook w:val="04A0" w:firstRow="1" w:lastRow="0" w:firstColumn="1" w:lastColumn="0" w:noHBand="0" w:noVBand="1"/>
      </w:tblPr>
      <w:tblGrid>
        <w:gridCol w:w="9576"/>
      </w:tblGrid>
      <w:tr w:rsidR="00B33813" w:rsidRPr="004C11AB" w14:paraId="3E4C634D" w14:textId="77777777" w:rsidTr="00CA3232">
        <w:tc>
          <w:tcPr>
            <w:tcW w:w="9576" w:type="dxa"/>
          </w:tcPr>
          <w:p w14:paraId="6AACFBBB" w14:textId="77777777" w:rsidR="00B33813" w:rsidRPr="004C11AB" w:rsidRDefault="00B33813" w:rsidP="00CA3232">
            <w:pPr>
              <w:rPr>
                <w:sz w:val="24"/>
                <w:szCs w:val="24"/>
              </w:rPr>
            </w:pPr>
          </w:p>
          <w:p w14:paraId="0942306B" w14:textId="77777777" w:rsidR="00B33813" w:rsidRPr="004C11AB" w:rsidRDefault="00B33813" w:rsidP="00CA3232">
            <w:pPr>
              <w:rPr>
                <w:sz w:val="24"/>
                <w:szCs w:val="24"/>
              </w:rPr>
            </w:pPr>
          </w:p>
          <w:p w14:paraId="4B483989" w14:textId="77777777" w:rsidR="00B33813" w:rsidRPr="004C11AB" w:rsidRDefault="00B33813" w:rsidP="00CA3232">
            <w:pPr>
              <w:rPr>
                <w:sz w:val="24"/>
                <w:szCs w:val="24"/>
              </w:rPr>
            </w:pPr>
          </w:p>
          <w:p w14:paraId="2CD40D3E" w14:textId="77777777" w:rsidR="00B33813" w:rsidRPr="004C11AB" w:rsidRDefault="00B33813" w:rsidP="00CA3232">
            <w:pPr>
              <w:rPr>
                <w:sz w:val="24"/>
                <w:szCs w:val="24"/>
              </w:rPr>
            </w:pPr>
          </w:p>
          <w:p w14:paraId="5E0CE082" w14:textId="77777777" w:rsidR="00B33813" w:rsidRPr="004C11AB" w:rsidRDefault="00B33813" w:rsidP="00CA3232">
            <w:pPr>
              <w:rPr>
                <w:sz w:val="24"/>
                <w:szCs w:val="24"/>
              </w:rPr>
            </w:pPr>
          </w:p>
          <w:p w14:paraId="2F0DC507" w14:textId="77777777" w:rsidR="00B33813" w:rsidRPr="004C11AB" w:rsidRDefault="00B33813" w:rsidP="00CA3232">
            <w:pPr>
              <w:rPr>
                <w:sz w:val="24"/>
                <w:szCs w:val="24"/>
              </w:rPr>
            </w:pPr>
          </w:p>
        </w:tc>
      </w:tr>
    </w:tbl>
    <w:p w14:paraId="138A5EF0" w14:textId="77777777" w:rsidR="00B33813" w:rsidRPr="004C11AB" w:rsidRDefault="00B33813" w:rsidP="00B33813">
      <w:pPr>
        <w:rPr>
          <w:sz w:val="24"/>
          <w:szCs w:val="24"/>
        </w:rPr>
      </w:pPr>
    </w:p>
    <w:p w14:paraId="3E68C81F" w14:textId="77777777" w:rsidR="00B33813" w:rsidRPr="004C11AB" w:rsidRDefault="00B33813" w:rsidP="00B33813">
      <w:pPr>
        <w:rPr>
          <w:sz w:val="24"/>
          <w:szCs w:val="24"/>
        </w:rPr>
      </w:pPr>
      <w:r w:rsidRPr="004C11AB">
        <w:rPr>
          <w:sz w:val="24"/>
          <w:szCs w:val="24"/>
        </w:rPr>
        <w:t>Please rate the likelihood of a threat/vulnerability affecting your ePHI:</w:t>
      </w:r>
    </w:p>
    <w:p w14:paraId="54D22A2C" w14:textId="77777777" w:rsidR="00B33813" w:rsidRPr="007F5684" w:rsidRDefault="00B33813" w:rsidP="00B33813">
      <w:pPr>
        <w:pStyle w:val="ListParagraph"/>
        <w:numPr>
          <w:ilvl w:val="0"/>
          <w:numId w:val="3"/>
        </w:numPr>
        <w:rPr>
          <w:b/>
          <w:sz w:val="24"/>
          <w:szCs w:val="24"/>
          <w:rPrChange w:id="528" w:author="Hareesh Ganesan" w:date="2016-10-21T11:18:00Z">
            <w:rPr>
              <w:sz w:val="24"/>
              <w:szCs w:val="24"/>
            </w:rPr>
          </w:rPrChange>
        </w:rPr>
      </w:pPr>
      <w:r w:rsidRPr="007F5684">
        <w:rPr>
          <w:b/>
          <w:sz w:val="24"/>
          <w:szCs w:val="24"/>
          <w:rPrChange w:id="529" w:author="Hareesh Ganesan" w:date="2016-10-21T11:18:00Z">
            <w:rPr>
              <w:sz w:val="24"/>
              <w:szCs w:val="24"/>
            </w:rPr>
          </w:rPrChange>
        </w:rPr>
        <w:t>Low</w:t>
      </w:r>
    </w:p>
    <w:p w14:paraId="1DA8BCD1" w14:textId="77777777" w:rsidR="00B33813" w:rsidRPr="004C11AB" w:rsidRDefault="00B33813" w:rsidP="00B33813">
      <w:pPr>
        <w:pStyle w:val="ListParagraph"/>
        <w:numPr>
          <w:ilvl w:val="0"/>
          <w:numId w:val="3"/>
        </w:numPr>
        <w:rPr>
          <w:sz w:val="24"/>
          <w:szCs w:val="24"/>
        </w:rPr>
      </w:pPr>
      <w:r w:rsidRPr="004C11AB">
        <w:rPr>
          <w:sz w:val="24"/>
          <w:szCs w:val="24"/>
        </w:rPr>
        <w:t>Medium</w:t>
      </w:r>
    </w:p>
    <w:p w14:paraId="6D6067CD" w14:textId="77777777" w:rsidR="00B33813" w:rsidRPr="004C11AB" w:rsidRDefault="00B33813" w:rsidP="00B33813">
      <w:pPr>
        <w:pStyle w:val="ListParagraph"/>
        <w:numPr>
          <w:ilvl w:val="0"/>
          <w:numId w:val="3"/>
        </w:numPr>
        <w:rPr>
          <w:sz w:val="24"/>
          <w:szCs w:val="24"/>
        </w:rPr>
      </w:pPr>
      <w:r w:rsidRPr="004C11AB">
        <w:rPr>
          <w:sz w:val="24"/>
          <w:szCs w:val="24"/>
        </w:rPr>
        <w:t>High</w:t>
      </w:r>
    </w:p>
    <w:p w14:paraId="267B276C" w14:textId="77777777" w:rsidR="00B33813" w:rsidRPr="004C11AB" w:rsidRDefault="00B33813" w:rsidP="00B33813">
      <w:pPr>
        <w:rPr>
          <w:sz w:val="24"/>
          <w:szCs w:val="24"/>
        </w:rPr>
      </w:pPr>
      <w:r w:rsidRPr="004C11AB">
        <w:rPr>
          <w:sz w:val="24"/>
          <w:szCs w:val="24"/>
        </w:rPr>
        <w:t>Please rate the impact of a threat/vulnerability affecting your ePHI:</w:t>
      </w:r>
    </w:p>
    <w:p w14:paraId="5DA42F20" w14:textId="77777777" w:rsidR="00B33813" w:rsidRPr="007F5684" w:rsidRDefault="00B33813" w:rsidP="00B33813">
      <w:pPr>
        <w:pStyle w:val="ListParagraph"/>
        <w:numPr>
          <w:ilvl w:val="0"/>
          <w:numId w:val="3"/>
        </w:numPr>
        <w:rPr>
          <w:b/>
          <w:sz w:val="24"/>
          <w:szCs w:val="24"/>
          <w:rPrChange w:id="530" w:author="Hareesh Ganesan" w:date="2016-10-21T11:18:00Z">
            <w:rPr>
              <w:sz w:val="24"/>
              <w:szCs w:val="24"/>
            </w:rPr>
          </w:rPrChange>
        </w:rPr>
      </w:pPr>
      <w:r w:rsidRPr="007F5684">
        <w:rPr>
          <w:b/>
          <w:sz w:val="24"/>
          <w:szCs w:val="24"/>
          <w:rPrChange w:id="531" w:author="Hareesh Ganesan" w:date="2016-10-21T11:18:00Z">
            <w:rPr>
              <w:sz w:val="24"/>
              <w:szCs w:val="24"/>
            </w:rPr>
          </w:rPrChange>
        </w:rPr>
        <w:t>Low</w:t>
      </w:r>
    </w:p>
    <w:p w14:paraId="7EB0D71B" w14:textId="77777777" w:rsidR="00B33813" w:rsidRPr="004C11AB" w:rsidRDefault="00B33813" w:rsidP="00B33813">
      <w:pPr>
        <w:pStyle w:val="ListParagraph"/>
        <w:numPr>
          <w:ilvl w:val="0"/>
          <w:numId w:val="3"/>
        </w:numPr>
        <w:rPr>
          <w:sz w:val="24"/>
          <w:szCs w:val="24"/>
        </w:rPr>
      </w:pPr>
      <w:r w:rsidRPr="004C11AB">
        <w:rPr>
          <w:sz w:val="24"/>
          <w:szCs w:val="24"/>
        </w:rPr>
        <w:t>Medium</w:t>
      </w:r>
    </w:p>
    <w:p w14:paraId="61392A02" w14:textId="77777777" w:rsidR="00B33813" w:rsidRPr="004C11AB" w:rsidRDefault="00B33813" w:rsidP="00B33813">
      <w:pPr>
        <w:pStyle w:val="ListParagraph"/>
        <w:numPr>
          <w:ilvl w:val="0"/>
          <w:numId w:val="3"/>
        </w:numPr>
        <w:rPr>
          <w:sz w:val="24"/>
          <w:szCs w:val="24"/>
        </w:rPr>
      </w:pPr>
      <w:r w:rsidRPr="004C11AB">
        <w:rPr>
          <w:sz w:val="24"/>
          <w:szCs w:val="24"/>
        </w:rPr>
        <w:t>High</w:t>
      </w:r>
    </w:p>
    <w:p w14:paraId="690D6AA9" w14:textId="77777777" w:rsidR="00CC65E5" w:rsidRPr="004C11AB" w:rsidRDefault="00CC65E5" w:rsidP="00CC65E5">
      <w:pPr>
        <w:rPr>
          <w:rFonts w:cstheme="minorHAnsi"/>
          <w:b/>
          <w:sz w:val="24"/>
          <w:szCs w:val="24"/>
        </w:rPr>
      </w:pPr>
      <w:r w:rsidRPr="004C11AB">
        <w:rPr>
          <w:rFonts w:cstheme="minorHAnsi"/>
          <w:b/>
          <w:sz w:val="24"/>
          <w:szCs w:val="24"/>
        </w:rPr>
        <w:t>Overall Security Risk:</w:t>
      </w:r>
    </w:p>
    <w:p w14:paraId="42C1D0BA" w14:textId="77777777" w:rsidR="00CC65E5" w:rsidRPr="007F5684" w:rsidRDefault="00CC65E5" w:rsidP="00CC65E5">
      <w:pPr>
        <w:pStyle w:val="ListParagraph"/>
        <w:numPr>
          <w:ilvl w:val="0"/>
          <w:numId w:val="3"/>
        </w:numPr>
        <w:rPr>
          <w:rFonts w:cstheme="minorHAnsi"/>
          <w:b/>
          <w:sz w:val="24"/>
          <w:szCs w:val="24"/>
          <w:rPrChange w:id="532" w:author="Hareesh Ganesan" w:date="2016-10-21T11:18:00Z">
            <w:rPr>
              <w:rFonts w:cstheme="minorHAnsi"/>
              <w:sz w:val="24"/>
              <w:szCs w:val="24"/>
            </w:rPr>
          </w:rPrChange>
        </w:rPr>
      </w:pPr>
      <w:r w:rsidRPr="007F5684">
        <w:rPr>
          <w:rFonts w:cstheme="minorHAnsi"/>
          <w:b/>
          <w:sz w:val="24"/>
          <w:szCs w:val="24"/>
          <w:rPrChange w:id="533" w:author="Hareesh Ganesan" w:date="2016-10-21T11:18:00Z">
            <w:rPr>
              <w:rFonts w:cstheme="minorHAnsi"/>
              <w:sz w:val="24"/>
              <w:szCs w:val="24"/>
            </w:rPr>
          </w:rPrChange>
        </w:rPr>
        <w:t>Low</w:t>
      </w:r>
    </w:p>
    <w:p w14:paraId="207148AA" w14:textId="77777777" w:rsidR="00CC65E5" w:rsidRPr="004C11AB" w:rsidRDefault="00CC65E5" w:rsidP="00CC65E5">
      <w:pPr>
        <w:pStyle w:val="ListParagraph"/>
        <w:numPr>
          <w:ilvl w:val="0"/>
          <w:numId w:val="3"/>
        </w:numPr>
        <w:rPr>
          <w:rFonts w:cstheme="minorHAnsi"/>
          <w:sz w:val="24"/>
          <w:szCs w:val="24"/>
        </w:rPr>
      </w:pPr>
      <w:r w:rsidRPr="004C11AB">
        <w:rPr>
          <w:rFonts w:cstheme="minorHAnsi"/>
          <w:sz w:val="24"/>
          <w:szCs w:val="24"/>
        </w:rPr>
        <w:t>Medium</w:t>
      </w:r>
    </w:p>
    <w:p w14:paraId="34FD541C" w14:textId="77777777" w:rsidR="00CC65E5" w:rsidRPr="004C11AB" w:rsidRDefault="00CC65E5" w:rsidP="00CC65E5">
      <w:pPr>
        <w:pStyle w:val="ListParagraph"/>
        <w:numPr>
          <w:ilvl w:val="0"/>
          <w:numId w:val="3"/>
        </w:numPr>
        <w:rPr>
          <w:rFonts w:cstheme="minorHAnsi"/>
          <w:sz w:val="24"/>
          <w:szCs w:val="24"/>
        </w:rPr>
      </w:pPr>
      <w:r w:rsidRPr="004C11AB">
        <w:rPr>
          <w:rFonts w:cstheme="minorHAnsi"/>
          <w:sz w:val="24"/>
          <w:szCs w:val="24"/>
        </w:rPr>
        <w:t>High</w:t>
      </w:r>
    </w:p>
    <w:p w14:paraId="75909268" w14:textId="77777777" w:rsidR="00B33813" w:rsidRPr="004C11AB" w:rsidRDefault="00B33813" w:rsidP="00B33813">
      <w:pPr>
        <w:rPr>
          <w:b/>
          <w:sz w:val="24"/>
          <w:szCs w:val="24"/>
        </w:rPr>
      </w:pPr>
      <w:r w:rsidRPr="004C11AB">
        <w:rPr>
          <w:b/>
          <w:sz w:val="24"/>
          <w:szCs w:val="24"/>
        </w:rPr>
        <w:t>Related Information:</w:t>
      </w:r>
    </w:p>
    <w:p w14:paraId="464D90A0" w14:textId="77777777" w:rsidR="00B33813" w:rsidRPr="004C11AB" w:rsidRDefault="00B33813" w:rsidP="00B33813">
      <w:pPr>
        <w:rPr>
          <w:i/>
          <w:sz w:val="24"/>
          <w:szCs w:val="24"/>
        </w:rPr>
      </w:pPr>
      <w:r w:rsidRPr="004C11AB">
        <w:rPr>
          <w:i/>
          <w:sz w:val="24"/>
          <w:szCs w:val="24"/>
        </w:rPr>
        <w:t>Things to Consider to Help Answer the Question:</w:t>
      </w:r>
    </w:p>
    <w:p w14:paraId="28B212E2" w14:textId="77777777" w:rsidR="00B33813" w:rsidRPr="004C11AB" w:rsidRDefault="00FF5465" w:rsidP="00B33813">
      <w:pPr>
        <w:rPr>
          <w:i/>
          <w:sz w:val="24"/>
          <w:szCs w:val="24"/>
        </w:rPr>
      </w:pPr>
      <w:r w:rsidRPr="004C11AB">
        <w:rPr>
          <w:rFonts w:eastAsia="Times New Roman" w:cs="Times New Roman"/>
          <w:color w:val="000000"/>
          <w:sz w:val="24"/>
          <w:szCs w:val="24"/>
        </w:rPr>
        <w:t>Consider the valuable role that monitoring equipment (e.g., a key card reader, video camera, or motion sensor) can provide to help your practice make sure that facility access is controlled according to your practice’s policies and procedures.</w:t>
      </w:r>
    </w:p>
    <w:p w14:paraId="528B29E3" w14:textId="77777777" w:rsidR="00B33813" w:rsidRPr="004C11AB" w:rsidRDefault="00B33813" w:rsidP="00B33813">
      <w:pPr>
        <w:rPr>
          <w:i/>
          <w:sz w:val="24"/>
          <w:szCs w:val="24"/>
        </w:rPr>
      </w:pPr>
      <w:r w:rsidRPr="004C11AB">
        <w:rPr>
          <w:i/>
          <w:sz w:val="24"/>
          <w:szCs w:val="24"/>
        </w:rPr>
        <w:t>Possible Threats and Vulnerabilities:</w:t>
      </w:r>
    </w:p>
    <w:p w14:paraId="3FD2D5BD" w14:textId="77777777" w:rsidR="00B33813" w:rsidRPr="004C11AB" w:rsidRDefault="00FF5465" w:rsidP="00B33813">
      <w:pPr>
        <w:rPr>
          <w:i/>
          <w:sz w:val="24"/>
          <w:szCs w:val="24"/>
        </w:rPr>
      </w:pPr>
      <w:r w:rsidRPr="004C11AB">
        <w:rPr>
          <w:rFonts w:eastAsia="Times New Roman" w:cs="Times New Roman"/>
          <w:color w:val="000000"/>
          <w:sz w:val="24"/>
          <w:szCs w:val="24"/>
        </w:rPr>
        <w:t>If your practice does not monitor who enters and exits its facilities during or after business hours (by use of monitoring equipment such as cameras or alarm systems), then your practice cannot enforce access control policies and procedures; cannot know who is entering the facility(ies); and cannot trace and account for unauthorized users’ access to your practice’s ePHI and information systems.</w:t>
      </w:r>
      <w:r w:rsidRPr="004C11AB">
        <w:rPr>
          <w:rFonts w:eastAsia="Times New Roman" w:cs="Times New Roman"/>
          <w:color w:val="000000"/>
          <w:sz w:val="24"/>
          <w:szCs w:val="24"/>
        </w:rPr>
        <w:br/>
      </w:r>
      <w:r w:rsidRPr="004C11AB">
        <w:rPr>
          <w:rFonts w:eastAsia="Times New Roman" w:cs="Times New Roman"/>
          <w:color w:val="000000"/>
          <w:sz w:val="24"/>
          <w:szCs w:val="24"/>
        </w:rPr>
        <w:br/>
        <w:t>Some potential impacts include:</w:t>
      </w:r>
      <w:r w:rsidRPr="004C11AB">
        <w:rPr>
          <w:rFonts w:eastAsia="Times New Roman" w:cs="Times New Roman"/>
          <w:color w:val="000000"/>
          <w:sz w:val="24"/>
          <w:szCs w:val="24"/>
        </w:rPr>
        <w:br/>
      </w:r>
      <w:r w:rsidRPr="004C11AB">
        <w:rPr>
          <w:rFonts w:eastAsia="Times New Roman" w:cs="Times New Roman"/>
          <w:color w:val="000000"/>
          <w:sz w:val="24"/>
          <w:szCs w:val="24"/>
        </w:rPr>
        <w:br/>
        <w:t>• Human threats, such as disgruntled workforce members or unauthorized users who can vandalize your practice’s information systems. Unauthorized disclosure, loss, or theft of ePHI can lead to identity theft.</w:t>
      </w:r>
    </w:p>
    <w:p w14:paraId="165E7932" w14:textId="77777777" w:rsidR="00B33813" w:rsidRPr="004C11AB" w:rsidRDefault="00B33813" w:rsidP="00B33813">
      <w:pPr>
        <w:spacing w:after="0" w:line="240" w:lineRule="auto"/>
        <w:rPr>
          <w:rFonts w:eastAsia="Times New Roman" w:cstheme="minorHAnsi"/>
          <w:bCs/>
          <w:i/>
          <w:sz w:val="24"/>
          <w:szCs w:val="24"/>
        </w:rPr>
      </w:pPr>
      <w:r w:rsidRPr="004C11AB">
        <w:rPr>
          <w:rFonts w:eastAsia="Times New Roman" w:cstheme="minorHAnsi"/>
          <w:bCs/>
          <w:i/>
          <w:sz w:val="24"/>
          <w:szCs w:val="24"/>
        </w:rPr>
        <w:t>Examples of Safeguards:</w:t>
      </w:r>
      <w:r w:rsidR="00FA0D0B" w:rsidRPr="004C11AB">
        <w:rPr>
          <w:rFonts w:eastAsia="Times New Roman" w:cstheme="minorHAnsi"/>
          <w:bCs/>
          <w:i/>
          <w:sz w:val="24"/>
          <w:szCs w:val="24"/>
        </w:rPr>
        <w:t xml:space="preserve"> </w:t>
      </w:r>
    </w:p>
    <w:p w14:paraId="415C3C38" w14:textId="77777777" w:rsidR="00B33813" w:rsidRPr="004C11AB" w:rsidRDefault="001A34AC" w:rsidP="00C63CE7">
      <w:pPr>
        <w:spacing w:afterLines="200" w:after="480" w:line="240" w:lineRule="auto"/>
        <w:rPr>
          <w:rFonts w:eastAsia="Times New Roman" w:cstheme="minorHAnsi"/>
          <w:bCs/>
          <w:sz w:val="24"/>
          <w:szCs w:val="24"/>
        </w:rPr>
      </w:pPr>
      <w:r w:rsidRPr="004C11AB">
        <w:rPr>
          <w:rFonts w:eastAsia="Times New Roman" w:cstheme="minorHAnsi"/>
          <w:bCs/>
          <w:sz w:val="24"/>
          <w:szCs w:val="24"/>
        </w:rPr>
        <w:t>Below are some potential safeguards to use against possible threats/vulnerabilities. NOTE: The safeguards you choose will depend on the degree of risk</w:t>
      </w:r>
      <w:r w:rsidR="00B33813" w:rsidRPr="004C11AB">
        <w:rPr>
          <w:rFonts w:eastAsia="Times New Roman" w:cstheme="minorHAnsi"/>
          <w:bCs/>
          <w:sz w:val="24"/>
          <w:szCs w:val="24"/>
        </w:rPr>
        <w:t xml:space="preserve"> and the potential harm that the threat/vulnerability poses to you and the individuals who are the subjects of the ePHI.</w:t>
      </w:r>
    </w:p>
    <w:p w14:paraId="0A7F0E02" w14:textId="77777777" w:rsidR="00FF5465" w:rsidRPr="004C11AB" w:rsidRDefault="00FF5465" w:rsidP="00B33813">
      <w:pPr>
        <w:rPr>
          <w:rFonts w:eastAsia="Times New Roman" w:cs="Times New Roman"/>
          <w:color w:val="000000"/>
          <w:sz w:val="24"/>
          <w:szCs w:val="24"/>
        </w:rPr>
      </w:pPr>
      <w:r w:rsidRPr="004C11AB">
        <w:rPr>
          <w:rFonts w:eastAsia="Times New Roman" w:cs="Times New Roman"/>
          <w:color w:val="000000"/>
          <w:sz w:val="24"/>
          <w:szCs w:val="24"/>
        </w:rPr>
        <w:t>Implement procedures to control and validate a person’s access to facilities based on role or function, including visitor control and control of access to information systems.</w:t>
      </w:r>
      <w:r w:rsidRPr="004C11AB">
        <w:rPr>
          <w:rFonts w:eastAsia="Times New Roman" w:cs="Times New Roman"/>
          <w:color w:val="000000"/>
          <w:sz w:val="24"/>
          <w:szCs w:val="24"/>
        </w:rPr>
        <w:br/>
        <w:t>[45 CFR §164.310(a)(2)(iii)]</w:t>
      </w:r>
      <w:r w:rsidRPr="004C11AB">
        <w:rPr>
          <w:rFonts w:eastAsia="Times New Roman" w:cs="Times New Roman"/>
          <w:color w:val="000000"/>
          <w:sz w:val="24"/>
          <w:szCs w:val="24"/>
        </w:rPr>
        <w:br/>
      </w:r>
      <w:r w:rsidRPr="004C11AB">
        <w:rPr>
          <w:rFonts w:eastAsia="Times New Roman" w:cs="Times New Roman"/>
          <w:color w:val="000000"/>
          <w:sz w:val="24"/>
          <w:szCs w:val="24"/>
        </w:rPr>
        <w:br/>
        <w:t>Establish procedures and implement monitoring tools to continuously monitor physical access to your facility where ePHI is stored. Periodically review the logs to verify no unauthorized access has occurred.</w:t>
      </w:r>
      <w:r w:rsidRPr="004C11AB">
        <w:rPr>
          <w:rFonts w:eastAsia="Times New Roman" w:cs="Times New Roman"/>
          <w:color w:val="000000"/>
          <w:sz w:val="24"/>
          <w:szCs w:val="24"/>
        </w:rPr>
        <w:br/>
        <w:t>[NIST SP 800-53 PE-6]</w:t>
      </w:r>
    </w:p>
    <w:p w14:paraId="47491826" w14:textId="77777777" w:rsidR="003E5FBF" w:rsidRPr="004C11AB" w:rsidRDefault="00FF5465" w:rsidP="003E5FBF">
      <w:pPr>
        <w:pStyle w:val="Heading1"/>
        <w:pBdr>
          <w:top w:val="single" w:sz="4" w:space="1" w:color="auto"/>
          <w:left w:val="single" w:sz="4" w:space="4" w:color="auto"/>
          <w:bottom w:val="single" w:sz="4" w:space="1" w:color="auto"/>
          <w:right w:val="single" w:sz="4" w:space="4" w:color="auto"/>
        </w:pBdr>
        <w:rPr>
          <w:rFonts w:eastAsia="Times New Roman"/>
        </w:rPr>
      </w:pPr>
      <w:bookmarkStart w:id="534" w:name="_Toc459630855"/>
      <w:r w:rsidRPr="004C11AB">
        <w:rPr>
          <w:b/>
        </w:rPr>
        <w:t>P</w:t>
      </w:r>
      <w:r w:rsidR="001B1458" w:rsidRPr="004C11AB">
        <w:rPr>
          <w:b/>
        </w:rPr>
        <w:t>H</w:t>
      </w:r>
      <w:r w:rsidRPr="004C11AB">
        <w:rPr>
          <w:b/>
        </w:rPr>
        <w:t>17</w:t>
      </w:r>
      <w:r w:rsidR="003E5FBF" w:rsidRPr="004C11AB">
        <w:rPr>
          <w:b/>
        </w:rPr>
        <w:t xml:space="preserve"> - </w:t>
      </w:r>
      <w:r w:rsidRPr="004C11AB">
        <w:rPr>
          <w:rFonts w:eastAsia="Times New Roman"/>
          <w:b/>
        </w:rPr>
        <w:t>§164.310(a)(2)(iv) Addressable</w:t>
      </w:r>
      <w:r w:rsidR="003E5FBF" w:rsidRPr="004C11AB">
        <w:rPr>
          <w:rFonts w:eastAsia="Times New Roman"/>
          <w:b/>
        </w:rPr>
        <w:t xml:space="preserve"> </w:t>
      </w:r>
      <w:r w:rsidR="003E5FBF" w:rsidRPr="004C11AB">
        <w:rPr>
          <w:rFonts w:eastAsia="Times New Roman"/>
        </w:rPr>
        <w:t>Do you have maintenance records that include the history of physical changes, upgrades, and other modifications for your facilities and the rooms where information systems and ePHI are kept?</w:t>
      </w:r>
      <w:bookmarkEnd w:id="534"/>
    </w:p>
    <w:p w14:paraId="5A305733" w14:textId="77777777" w:rsidR="00FF5465" w:rsidRPr="007F5684" w:rsidRDefault="00FF5465" w:rsidP="00FF5465">
      <w:pPr>
        <w:pStyle w:val="ListParagraph"/>
        <w:numPr>
          <w:ilvl w:val="0"/>
          <w:numId w:val="4"/>
        </w:numPr>
        <w:rPr>
          <w:rFonts w:eastAsia="Times New Roman" w:cs="Times New Roman"/>
          <w:b/>
          <w:color w:val="000000"/>
          <w:sz w:val="24"/>
          <w:szCs w:val="24"/>
          <w:rPrChange w:id="535" w:author="Hareesh Ganesan" w:date="2016-10-21T11:19:00Z">
            <w:rPr>
              <w:rFonts w:eastAsia="Times New Roman" w:cs="Times New Roman"/>
              <w:color w:val="000000"/>
              <w:sz w:val="24"/>
              <w:szCs w:val="24"/>
            </w:rPr>
          </w:rPrChange>
        </w:rPr>
      </w:pPr>
      <w:r w:rsidRPr="007F5684">
        <w:rPr>
          <w:rFonts w:eastAsia="Times New Roman" w:cs="Times New Roman"/>
          <w:b/>
          <w:color w:val="000000"/>
          <w:sz w:val="24"/>
          <w:szCs w:val="24"/>
          <w:rPrChange w:id="536" w:author="Hareesh Ganesan" w:date="2016-10-21T11:19:00Z">
            <w:rPr>
              <w:rFonts w:eastAsia="Times New Roman" w:cs="Times New Roman"/>
              <w:color w:val="000000"/>
              <w:sz w:val="24"/>
              <w:szCs w:val="24"/>
            </w:rPr>
          </w:rPrChange>
        </w:rPr>
        <w:t>Yes</w:t>
      </w:r>
    </w:p>
    <w:p w14:paraId="0B8E20DD" w14:textId="77777777" w:rsidR="00FF5465" w:rsidRPr="004C11AB" w:rsidRDefault="00FF5465" w:rsidP="00FF5465">
      <w:pPr>
        <w:pStyle w:val="ListParagraph"/>
        <w:numPr>
          <w:ilvl w:val="0"/>
          <w:numId w:val="1"/>
        </w:numPr>
        <w:rPr>
          <w:rFonts w:eastAsia="Times New Roman" w:cs="Times New Roman"/>
          <w:color w:val="000000"/>
          <w:sz w:val="24"/>
          <w:szCs w:val="24"/>
        </w:rPr>
      </w:pPr>
      <w:r w:rsidRPr="004C11AB">
        <w:rPr>
          <w:rFonts w:eastAsia="Times New Roman" w:cs="Times New Roman"/>
          <w:color w:val="000000"/>
          <w:sz w:val="24"/>
          <w:szCs w:val="24"/>
        </w:rPr>
        <w:t>No</w:t>
      </w:r>
    </w:p>
    <w:p w14:paraId="668F6FE3" w14:textId="77777777" w:rsidR="00FF5465" w:rsidRPr="004C11AB" w:rsidRDefault="00FF5465" w:rsidP="00FF5465">
      <w:pPr>
        <w:rPr>
          <w:sz w:val="24"/>
          <w:szCs w:val="24"/>
        </w:rPr>
      </w:pPr>
      <w:r w:rsidRPr="004C11AB">
        <w:rPr>
          <w:b/>
          <w:sz w:val="24"/>
          <w:szCs w:val="24"/>
        </w:rPr>
        <w:t>If no</w:t>
      </w:r>
      <w:r w:rsidRPr="004C11AB">
        <w:rPr>
          <w:sz w:val="24"/>
          <w:szCs w:val="24"/>
        </w:rPr>
        <w:t>, please select from the following:</w:t>
      </w:r>
    </w:p>
    <w:p w14:paraId="27C43ABF" w14:textId="77777777" w:rsidR="00FF5465" w:rsidRPr="004C11AB" w:rsidRDefault="00FF5465" w:rsidP="00FF5465">
      <w:pPr>
        <w:pStyle w:val="ListParagraph"/>
        <w:numPr>
          <w:ilvl w:val="0"/>
          <w:numId w:val="2"/>
        </w:numPr>
        <w:rPr>
          <w:sz w:val="24"/>
          <w:szCs w:val="24"/>
        </w:rPr>
      </w:pPr>
      <w:r w:rsidRPr="004C11AB">
        <w:rPr>
          <w:sz w:val="24"/>
          <w:szCs w:val="24"/>
        </w:rPr>
        <w:t>Cost</w:t>
      </w:r>
    </w:p>
    <w:p w14:paraId="2E0E7EB7" w14:textId="77777777" w:rsidR="00FF5465" w:rsidRPr="004C11AB" w:rsidRDefault="00FF5465" w:rsidP="00FF5465">
      <w:pPr>
        <w:pStyle w:val="ListParagraph"/>
        <w:numPr>
          <w:ilvl w:val="0"/>
          <w:numId w:val="2"/>
        </w:numPr>
        <w:rPr>
          <w:sz w:val="24"/>
          <w:szCs w:val="24"/>
        </w:rPr>
      </w:pPr>
      <w:r w:rsidRPr="004C11AB">
        <w:rPr>
          <w:sz w:val="24"/>
          <w:szCs w:val="24"/>
        </w:rPr>
        <w:t>Practice Size</w:t>
      </w:r>
    </w:p>
    <w:p w14:paraId="7D1FF756" w14:textId="77777777" w:rsidR="00FF5465" w:rsidRPr="004C11AB" w:rsidRDefault="00FF5465" w:rsidP="00FF5465">
      <w:pPr>
        <w:pStyle w:val="ListParagraph"/>
        <w:numPr>
          <w:ilvl w:val="0"/>
          <w:numId w:val="2"/>
        </w:numPr>
        <w:rPr>
          <w:sz w:val="24"/>
          <w:szCs w:val="24"/>
        </w:rPr>
      </w:pPr>
      <w:r w:rsidRPr="004C11AB">
        <w:rPr>
          <w:sz w:val="24"/>
          <w:szCs w:val="24"/>
        </w:rPr>
        <w:t>Complexity</w:t>
      </w:r>
    </w:p>
    <w:p w14:paraId="4E609BAC" w14:textId="77777777" w:rsidR="00FF5465" w:rsidRPr="004C11AB" w:rsidRDefault="00FF5465" w:rsidP="00FF5465">
      <w:pPr>
        <w:pStyle w:val="ListParagraph"/>
        <w:numPr>
          <w:ilvl w:val="0"/>
          <w:numId w:val="2"/>
        </w:numPr>
        <w:rPr>
          <w:sz w:val="24"/>
          <w:szCs w:val="24"/>
        </w:rPr>
      </w:pPr>
      <w:r w:rsidRPr="004C11AB">
        <w:rPr>
          <w:sz w:val="24"/>
          <w:szCs w:val="24"/>
        </w:rPr>
        <w:t>Alternate Solution</w:t>
      </w:r>
    </w:p>
    <w:p w14:paraId="6B40F205" w14:textId="77777777" w:rsidR="00FF5465" w:rsidRPr="004C11AB" w:rsidRDefault="00FF5465" w:rsidP="00FF5465">
      <w:pPr>
        <w:rPr>
          <w:sz w:val="24"/>
          <w:szCs w:val="24"/>
        </w:rPr>
      </w:pPr>
    </w:p>
    <w:p w14:paraId="3591902B" w14:textId="77777777" w:rsidR="00FF5465" w:rsidRPr="004C11AB" w:rsidRDefault="00FF5465" w:rsidP="00FF5465">
      <w:pPr>
        <w:rPr>
          <w:sz w:val="24"/>
          <w:szCs w:val="24"/>
        </w:rPr>
      </w:pPr>
      <w:r w:rsidRPr="004C11AB">
        <w:rPr>
          <w:sz w:val="24"/>
          <w:szCs w:val="24"/>
        </w:rPr>
        <w:t>Please detail your current activities:</w:t>
      </w:r>
    </w:p>
    <w:tbl>
      <w:tblPr>
        <w:tblStyle w:val="TableGrid"/>
        <w:tblW w:w="0" w:type="auto"/>
        <w:tblLook w:val="04A0" w:firstRow="1" w:lastRow="0" w:firstColumn="1" w:lastColumn="0" w:noHBand="0" w:noVBand="1"/>
      </w:tblPr>
      <w:tblGrid>
        <w:gridCol w:w="9576"/>
      </w:tblGrid>
      <w:tr w:rsidR="00FF5465" w:rsidRPr="004C11AB" w14:paraId="4FE420A7" w14:textId="77777777" w:rsidTr="00CA3232">
        <w:tc>
          <w:tcPr>
            <w:tcW w:w="9576" w:type="dxa"/>
          </w:tcPr>
          <w:p w14:paraId="2C54A042" w14:textId="77777777" w:rsidR="00FF5465" w:rsidRPr="004C11AB" w:rsidRDefault="007F5684" w:rsidP="00CA3232">
            <w:pPr>
              <w:rPr>
                <w:sz w:val="24"/>
                <w:szCs w:val="24"/>
              </w:rPr>
            </w:pPr>
            <w:ins w:id="537" w:author="Hareesh Ganesan" w:date="2016-10-21T11:21:00Z">
              <w:r>
                <w:rPr>
                  <w:sz w:val="24"/>
                  <w:szCs w:val="24"/>
                </w:rPr>
                <w:t>W</w:t>
              </w:r>
            </w:ins>
            <w:ins w:id="538" w:author="Hareesh Ganesan" w:date="2016-10-21T11:19:00Z">
              <w:r w:rsidRPr="007F5684">
                <w:rPr>
                  <w:sz w:val="24"/>
                  <w:szCs w:val="24"/>
                </w:rPr>
                <w:t xml:space="preserve">e only store HIPAA data on AWS. </w:t>
              </w:r>
            </w:ins>
            <w:ins w:id="539" w:author="Hareesh Ganesan" w:date="2016-10-21T11:21:00Z">
              <w:r>
                <w:rPr>
                  <w:sz w:val="24"/>
                  <w:szCs w:val="24"/>
                </w:rPr>
                <w:t>We have verified that AWS maintains facility modification logs.</w:t>
              </w:r>
            </w:ins>
          </w:p>
          <w:p w14:paraId="4594C743" w14:textId="77777777" w:rsidR="00FF5465" w:rsidRPr="004C11AB" w:rsidRDefault="00FF5465" w:rsidP="00CA3232">
            <w:pPr>
              <w:rPr>
                <w:sz w:val="24"/>
                <w:szCs w:val="24"/>
              </w:rPr>
            </w:pPr>
          </w:p>
          <w:p w14:paraId="77AD3386" w14:textId="77777777" w:rsidR="00FF5465" w:rsidRPr="004C11AB" w:rsidRDefault="00FF5465" w:rsidP="00CA3232">
            <w:pPr>
              <w:rPr>
                <w:sz w:val="24"/>
                <w:szCs w:val="24"/>
              </w:rPr>
            </w:pPr>
          </w:p>
          <w:p w14:paraId="4A9E81E2" w14:textId="77777777" w:rsidR="00FF5465" w:rsidRPr="004C11AB" w:rsidRDefault="00FF5465" w:rsidP="00CA3232">
            <w:pPr>
              <w:rPr>
                <w:sz w:val="24"/>
                <w:szCs w:val="24"/>
              </w:rPr>
            </w:pPr>
          </w:p>
          <w:p w14:paraId="3DE98BA6" w14:textId="77777777" w:rsidR="00FF5465" w:rsidRPr="004C11AB" w:rsidRDefault="00FF5465" w:rsidP="00CA3232">
            <w:pPr>
              <w:rPr>
                <w:sz w:val="24"/>
                <w:szCs w:val="24"/>
              </w:rPr>
            </w:pPr>
          </w:p>
          <w:p w14:paraId="439F4342" w14:textId="77777777" w:rsidR="00FF5465" w:rsidRPr="004C11AB" w:rsidRDefault="00FF5465" w:rsidP="00CA3232">
            <w:pPr>
              <w:rPr>
                <w:sz w:val="24"/>
                <w:szCs w:val="24"/>
              </w:rPr>
            </w:pPr>
          </w:p>
        </w:tc>
      </w:tr>
    </w:tbl>
    <w:p w14:paraId="7DC59329" w14:textId="77777777" w:rsidR="00FF5465" w:rsidRPr="004C11AB" w:rsidRDefault="00FF5465" w:rsidP="00FF5465">
      <w:pPr>
        <w:rPr>
          <w:sz w:val="24"/>
          <w:szCs w:val="24"/>
        </w:rPr>
      </w:pPr>
    </w:p>
    <w:p w14:paraId="1FAB8CB3" w14:textId="77777777" w:rsidR="00FF5465" w:rsidRPr="004C11AB" w:rsidRDefault="00FF5465" w:rsidP="00FF5465">
      <w:pPr>
        <w:rPr>
          <w:sz w:val="24"/>
          <w:szCs w:val="24"/>
        </w:rPr>
      </w:pPr>
      <w:r w:rsidRPr="004C11AB">
        <w:rPr>
          <w:sz w:val="24"/>
          <w:szCs w:val="24"/>
        </w:rPr>
        <w:t>Please include any additional notes:</w:t>
      </w:r>
    </w:p>
    <w:tbl>
      <w:tblPr>
        <w:tblStyle w:val="TableGrid"/>
        <w:tblW w:w="0" w:type="auto"/>
        <w:tblLook w:val="04A0" w:firstRow="1" w:lastRow="0" w:firstColumn="1" w:lastColumn="0" w:noHBand="0" w:noVBand="1"/>
      </w:tblPr>
      <w:tblGrid>
        <w:gridCol w:w="9576"/>
      </w:tblGrid>
      <w:tr w:rsidR="00FF5465" w:rsidRPr="004C11AB" w14:paraId="445089FF" w14:textId="77777777" w:rsidTr="00CA3232">
        <w:tc>
          <w:tcPr>
            <w:tcW w:w="9576" w:type="dxa"/>
          </w:tcPr>
          <w:p w14:paraId="13416BCC" w14:textId="77777777" w:rsidR="00FF5465" w:rsidRPr="004C11AB" w:rsidRDefault="00FF5465" w:rsidP="00CA3232">
            <w:pPr>
              <w:rPr>
                <w:sz w:val="24"/>
                <w:szCs w:val="24"/>
              </w:rPr>
            </w:pPr>
          </w:p>
          <w:p w14:paraId="4FD13080" w14:textId="77777777" w:rsidR="00FF5465" w:rsidRPr="004C11AB" w:rsidRDefault="00FF5465" w:rsidP="00CA3232">
            <w:pPr>
              <w:rPr>
                <w:sz w:val="24"/>
                <w:szCs w:val="24"/>
              </w:rPr>
            </w:pPr>
          </w:p>
          <w:p w14:paraId="273E6B9A" w14:textId="77777777" w:rsidR="00FF5465" w:rsidRPr="004C11AB" w:rsidRDefault="00FF5465" w:rsidP="00CA3232">
            <w:pPr>
              <w:rPr>
                <w:sz w:val="24"/>
                <w:szCs w:val="24"/>
              </w:rPr>
            </w:pPr>
          </w:p>
          <w:p w14:paraId="20B2C944" w14:textId="77777777" w:rsidR="00FF5465" w:rsidRPr="004C11AB" w:rsidRDefault="00FF5465" w:rsidP="00CA3232">
            <w:pPr>
              <w:rPr>
                <w:sz w:val="24"/>
                <w:szCs w:val="24"/>
              </w:rPr>
            </w:pPr>
          </w:p>
          <w:p w14:paraId="05DFF2C6" w14:textId="77777777" w:rsidR="00FF5465" w:rsidRPr="004C11AB" w:rsidRDefault="00FF5465" w:rsidP="00CA3232">
            <w:pPr>
              <w:rPr>
                <w:sz w:val="24"/>
                <w:szCs w:val="24"/>
              </w:rPr>
            </w:pPr>
          </w:p>
          <w:p w14:paraId="7B714AD3" w14:textId="77777777" w:rsidR="00FF5465" w:rsidRPr="004C11AB" w:rsidRDefault="00FF5465" w:rsidP="00CA3232">
            <w:pPr>
              <w:rPr>
                <w:sz w:val="24"/>
                <w:szCs w:val="24"/>
              </w:rPr>
            </w:pPr>
          </w:p>
        </w:tc>
      </w:tr>
    </w:tbl>
    <w:p w14:paraId="60CAD387" w14:textId="77777777" w:rsidR="00FF5465" w:rsidRPr="004C11AB" w:rsidRDefault="00FF5465" w:rsidP="00FF5465">
      <w:pPr>
        <w:rPr>
          <w:sz w:val="24"/>
          <w:szCs w:val="24"/>
        </w:rPr>
      </w:pPr>
    </w:p>
    <w:p w14:paraId="6021BE5A" w14:textId="77777777" w:rsidR="00FF5465" w:rsidRPr="004C11AB" w:rsidRDefault="00FF5465" w:rsidP="00FF5465">
      <w:pPr>
        <w:rPr>
          <w:sz w:val="24"/>
          <w:szCs w:val="24"/>
        </w:rPr>
      </w:pPr>
      <w:r w:rsidRPr="004C11AB">
        <w:rPr>
          <w:sz w:val="24"/>
          <w:szCs w:val="24"/>
        </w:rPr>
        <w:t>Please detail your remediation plan:</w:t>
      </w:r>
    </w:p>
    <w:tbl>
      <w:tblPr>
        <w:tblStyle w:val="TableGrid"/>
        <w:tblW w:w="0" w:type="auto"/>
        <w:tblLook w:val="04A0" w:firstRow="1" w:lastRow="0" w:firstColumn="1" w:lastColumn="0" w:noHBand="0" w:noVBand="1"/>
      </w:tblPr>
      <w:tblGrid>
        <w:gridCol w:w="9576"/>
      </w:tblGrid>
      <w:tr w:rsidR="00FF5465" w:rsidRPr="004C11AB" w14:paraId="75B49F68" w14:textId="77777777" w:rsidTr="00CA3232">
        <w:tc>
          <w:tcPr>
            <w:tcW w:w="9576" w:type="dxa"/>
          </w:tcPr>
          <w:p w14:paraId="09907A82" w14:textId="77777777" w:rsidR="00FF5465" w:rsidRPr="004C11AB" w:rsidRDefault="00FF5465" w:rsidP="00CA3232">
            <w:pPr>
              <w:rPr>
                <w:sz w:val="24"/>
                <w:szCs w:val="24"/>
              </w:rPr>
            </w:pPr>
          </w:p>
          <w:p w14:paraId="06B891B7" w14:textId="77777777" w:rsidR="00FF5465" w:rsidRPr="004C11AB" w:rsidRDefault="00FF5465" w:rsidP="00CA3232">
            <w:pPr>
              <w:rPr>
                <w:sz w:val="24"/>
                <w:szCs w:val="24"/>
              </w:rPr>
            </w:pPr>
          </w:p>
          <w:p w14:paraId="71BACDB4" w14:textId="77777777" w:rsidR="00FF5465" w:rsidRPr="004C11AB" w:rsidRDefault="00FF5465" w:rsidP="00CA3232">
            <w:pPr>
              <w:rPr>
                <w:sz w:val="24"/>
                <w:szCs w:val="24"/>
              </w:rPr>
            </w:pPr>
          </w:p>
          <w:p w14:paraId="26726362" w14:textId="77777777" w:rsidR="00FF5465" w:rsidRPr="004C11AB" w:rsidRDefault="00FF5465" w:rsidP="00CA3232">
            <w:pPr>
              <w:rPr>
                <w:sz w:val="24"/>
                <w:szCs w:val="24"/>
              </w:rPr>
            </w:pPr>
          </w:p>
          <w:p w14:paraId="0D5B7D26" w14:textId="77777777" w:rsidR="00FF5465" w:rsidRPr="004C11AB" w:rsidRDefault="00FF5465" w:rsidP="00CA3232">
            <w:pPr>
              <w:rPr>
                <w:sz w:val="24"/>
                <w:szCs w:val="24"/>
              </w:rPr>
            </w:pPr>
          </w:p>
          <w:p w14:paraId="09DCC66B" w14:textId="77777777" w:rsidR="00FF5465" w:rsidRPr="004C11AB" w:rsidRDefault="00FF5465" w:rsidP="00CA3232">
            <w:pPr>
              <w:rPr>
                <w:sz w:val="24"/>
                <w:szCs w:val="24"/>
              </w:rPr>
            </w:pPr>
          </w:p>
        </w:tc>
      </w:tr>
    </w:tbl>
    <w:p w14:paraId="2D543CE3" w14:textId="77777777" w:rsidR="00FF5465" w:rsidRPr="004C11AB" w:rsidRDefault="00FF5465" w:rsidP="00FF5465">
      <w:pPr>
        <w:rPr>
          <w:sz w:val="24"/>
          <w:szCs w:val="24"/>
        </w:rPr>
      </w:pPr>
    </w:p>
    <w:p w14:paraId="13B09DB8" w14:textId="77777777" w:rsidR="00FF5465" w:rsidRPr="004C11AB" w:rsidRDefault="00FF5465" w:rsidP="00FF5465">
      <w:pPr>
        <w:rPr>
          <w:sz w:val="24"/>
          <w:szCs w:val="24"/>
        </w:rPr>
      </w:pPr>
      <w:r w:rsidRPr="004C11AB">
        <w:rPr>
          <w:sz w:val="24"/>
          <w:szCs w:val="24"/>
        </w:rPr>
        <w:t>Please rate the likelihood of a threat/vulnerability affecting your ePHI:</w:t>
      </w:r>
    </w:p>
    <w:p w14:paraId="799F59BB" w14:textId="77777777" w:rsidR="00FF5465" w:rsidRPr="007F5684" w:rsidRDefault="00FF5465" w:rsidP="00FF5465">
      <w:pPr>
        <w:pStyle w:val="ListParagraph"/>
        <w:numPr>
          <w:ilvl w:val="0"/>
          <w:numId w:val="3"/>
        </w:numPr>
        <w:rPr>
          <w:b/>
          <w:sz w:val="24"/>
          <w:szCs w:val="24"/>
          <w:rPrChange w:id="540" w:author="Hareesh Ganesan" w:date="2016-10-21T11:19:00Z">
            <w:rPr>
              <w:sz w:val="24"/>
              <w:szCs w:val="24"/>
            </w:rPr>
          </w:rPrChange>
        </w:rPr>
      </w:pPr>
      <w:r w:rsidRPr="007F5684">
        <w:rPr>
          <w:b/>
          <w:sz w:val="24"/>
          <w:szCs w:val="24"/>
          <w:rPrChange w:id="541" w:author="Hareesh Ganesan" w:date="2016-10-21T11:19:00Z">
            <w:rPr>
              <w:sz w:val="24"/>
              <w:szCs w:val="24"/>
            </w:rPr>
          </w:rPrChange>
        </w:rPr>
        <w:t>Low</w:t>
      </w:r>
    </w:p>
    <w:p w14:paraId="71425C7B" w14:textId="77777777" w:rsidR="00FF5465" w:rsidRPr="004C11AB" w:rsidRDefault="00FF5465" w:rsidP="00FF5465">
      <w:pPr>
        <w:pStyle w:val="ListParagraph"/>
        <w:numPr>
          <w:ilvl w:val="0"/>
          <w:numId w:val="3"/>
        </w:numPr>
        <w:rPr>
          <w:sz w:val="24"/>
          <w:szCs w:val="24"/>
        </w:rPr>
      </w:pPr>
      <w:r w:rsidRPr="004C11AB">
        <w:rPr>
          <w:sz w:val="24"/>
          <w:szCs w:val="24"/>
        </w:rPr>
        <w:t>Medium</w:t>
      </w:r>
    </w:p>
    <w:p w14:paraId="19E2DD23" w14:textId="77777777" w:rsidR="00FF5465" w:rsidRPr="004C11AB" w:rsidRDefault="00FF5465" w:rsidP="00FF5465">
      <w:pPr>
        <w:pStyle w:val="ListParagraph"/>
        <w:numPr>
          <w:ilvl w:val="0"/>
          <w:numId w:val="3"/>
        </w:numPr>
        <w:rPr>
          <w:sz w:val="24"/>
          <w:szCs w:val="24"/>
        </w:rPr>
      </w:pPr>
      <w:r w:rsidRPr="004C11AB">
        <w:rPr>
          <w:sz w:val="24"/>
          <w:szCs w:val="24"/>
        </w:rPr>
        <w:t>High</w:t>
      </w:r>
    </w:p>
    <w:p w14:paraId="2F4A4455" w14:textId="77777777" w:rsidR="00FF5465" w:rsidRPr="004C11AB" w:rsidRDefault="00FF5465" w:rsidP="00FF5465">
      <w:pPr>
        <w:rPr>
          <w:sz w:val="24"/>
          <w:szCs w:val="24"/>
        </w:rPr>
      </w:pPr>
      <w:r w:rsidRPr="004C11AB">
        <w:rPr>
          <w:sz w:val="24"/>
          <w:szCs w:val="24"/>
        </w:rPr>
        <w:t>Please rate the impact of a threat/vulnerability affecting your ePHI:</w:t>
      </w:r>
    </w:p>
    <w:p w14:paraId="4F2C48B2" w14:textId="77777777" w:rsidR="00FF5465" w:rsidRPr="007F5684" w:rsidRDefault="00FF5465" w:rsidP="00FF5465">
      <w:pPr>
        <w:pStyle w:val="ListParagraph"/>
        <w:numPr>
          <w:ilvl w:val="0"/>
          <w:numId w:val="3"/>
        </w:numPr>
        <w:rPr>
          <w:b/>
          <w:sz w:val="24"/>
          <w:szCs w:val="24"/>
          <w:rPrChange w:id="542" w:author="Hareesh Ganesan" w:date="2016-10-21T11:19:00Z">
            <w:rPr>
              <w:sz w:val="24"/>
              <w:szCs w:val="24"/>
            </w:rPr>
          </w:rPrChange>
        </w:rPr>
      </w:pPr>
      <w:r w:rsidRPr="007F5684">
        <w:rPr>
          <w:b/>
          <w:sz w:val="24"/>
          <w:szCs w:val="24"/>
          <w:rPrChange w:id="543" w:author="Hareesh Ganesan" w:date="2016-10-21T11:19:00Z">
            <w:rPr>
              <w:sz w:val="24"/>
              <w:szCs w:val="24"/>
            </w:rPr>
          </w:rPrChange>
        </w:rPr>
        <w:t>Low</w:t>
      </w:r>
    </w:p>
    <w:p w14:paraId="70EDAA01" w14:textId="77777777" w:rsidR="00FF5465" w:rsidRPr="004C11AB" w:rsidRDefault="00FF5465" w:rsidP="00FF5465">
      <w:pPr>
        <w:pStyle w:val="ListParagraph"/>
        <w:numPr>
          <w:ilvl w:val="0"/>
          <w:numId w:val="3"/>
        </w:numPr>
        <w:rPr>
          <w:sz w:val="24"/>
          <w:szCs w:val="24"/>
        </w:rPr>
      </w:pPr>
      <w:r w:rsidRPr="004C11AB">
        <w:rPr>
          <w:sz w:val="24"/>
          <w:szCs w:val="24"/>
        </w:rPr>
        <w:t>Medium</w:t>
      </w:r>
    </w:p>
    <w:p w14:paraId="689FE44B" w14:textId="77777777" w:rsidR="00FF5465" w:rsidRPr="004C11AB" w:rsidRDefault="00FF5465" w:rsidP="00FF5465">
      <w:pPr>
        <w:pStyle w:val="ListParagraph"/>
        <w:numPr>
          <w:ilvl w:val="0"/>
          <w:numId w:val="3"/>
        </w:numPr>
        <w:rPr>
          <w:sz w:val="24"/>
          <w:szCs w:val="24"/>
        </w:rPr>
      </w:pPr>
      <w:r w:rsidRPr="004C11AB">
        <w:rPr>
          <w:sz w:val="24"/>
          <w:szCs w:val="24"/>
        </w:rPr>
        <w:t>High</w:t>
      </w:r>
    </w:p>
    <w:p w14:paraId="5905FBDE" w14:textId="77777777" w:rsidR="00CC65E5" w:rsidRPr="004C11AB" w:rsidRDefault="00CC65E5" w:rsidP="00CC65E5">
      <w:pPr>
        <w:rPr>
          <w:rFonts w:cstheme="minorHAnsi"/>
          <w:b/>
          <w:sz w:val="24"/>
          <w:szCs w:val="24"/>
        </w:rPr>
      </w:pPr>
      <w:r w:rsidRPr="004C11AB">
        <w:rPr>
          <w:rFonts w:cstheme="minorHAnsi"/>
          <w:b/>
          <w:sz w:val="24"/>
          <w:szCs w:val="24"/>
        </w:rPr>
        <w:t>Overall Security Risk:</w:t>
      </w:r>
    </w:p>
    <w:p w14:paraId="559C5FB2" w14:textId="77777777" w:rsidR="00CC65E5" w:rsidRPr="007F5684" w:rsidRDefault="00CC65E5" w:rsidP="00CC65E5">
      <w:pPr>
        <w:pStyle w:val="ListParagraph"/>
        <w:numPr>
          <w:ilvl w:val="0"/>
          <w:numId w:val="3"/>
        </w:numPr>
        <w:rPr>
          <w:rFonts w:cstheme="minorHAnsi"/>
          <w:b/>
          <w:sz w:val="24"/>
          <w:szCs w:val="24"/>
          <w:rPrChange w:id="544" w:author="Hareesh Ganesan" w:date="2016-10-21T11:19:00Z">
            <w:rPr>
              <w:rFonts w:cstheme="minorHAnsi"/>
              <w:sz w:val="24"/>
              <w:szCs w:val="24"/>
            </w:rPr>
          </w:rPrChange>
        </w:rPr>
      </w:pPr>
      <w:r w:rsidRPr="007F5684">
        <w:rPr>
          <w:rFonts w:cstheme="minorHAnsi"/>
          <w:b/>
          <w:sz w:val="24"/>
          <w:szCs w:val="24"/>
          <w:rPrChange w:id="545" w:author="Hareesh Ganesan" w:date="2016-10-21T11:19:00Z">
            <w:rPr>
              <w:rFonts w:cstheme="minorHAnsi"/>
              <w:sz w:val="24"/>
              <w:szCs w:val="24"/>
            </w:rPr>
          </w:rPrChange>
        </w:rPr>
        <w:t>Low</w:t>
      </w:r>
    </w:p>
    <w:p w14:paraId="6B1006A7" w14:textId="77777777" w:rsidR="00CC65E5" w:rsidRPr="004C11AB" w:rsidRDefault="00CC65E5" w:rsidP="00CC65E5">
      <w:pPr>
        <w:pStyle w:val="ListParagraph"/>
        <w:numPr>
          <w:ilvl w:val="0"/>
          <w:numId w:val="3"/>
        </w:numPr>
        <w:rPr>
          <w:rFonts w:cstheme="minorHAnsi"/>
          <w:sz w:val="24"/>
          <w:szCs w:val="24"/>
        </w:rPr>
      </w:pPr>
      <w:r w:rsidRPr="004C11AB">
        <w:rPr>
          <w:rFonts w:cstheme="minorHAnsi"/>
          <w:sz w:val="24"/>
          <w:szCs w:val="24"/>
        </w:rPr>
        <w:t>Medium</w:t>
      </w:r>
    </w:p>
    <w:p w14:paraId="60DC3073" w14:textId="77777777" w:rsidR="00CC65E5" w:rsidRPr="004C11AB" w:rsidRDefault="00CC65E5" w:rsidP="00CC65E5">
      <w:pPr>
        <w:pStyle w:val="ListParagraph"/>
        <w:numPr>
          <w:ilvl w:val="0"/>
          <w:numId w:val="3"/>
        </w:numPr>
        <w:rPr>
          <w:rFonts w:cstheme="minorHAnsi"/>
          <w:sz w:val="24"/>
          <w:szCs w:val="24"/>
        </w:rPr>
      </w:pPr>
      <w:r w:rsidRPr="004C11AB">
        <w:rPr>
          <w:rFonts w:cstheme="minorHAnsi"/>
          <w:sz w:val="24"/>
          <w:szCs w:val="24"/>
        </w:rPr>
        <w:t>High</w:t>
      </w:r>
    </w:p>
    <w:p w14:paraId="7A3B8850" w14:textId="77777777" w:rsidR="00FF5465" w:rsidRPr="004C11AB" w:rsidRDefault="00FF5465" w:rsidP="00FF5465">
      <w:pPr>
        <w:rPr>
          <w:b/>
          <w:sz w:val="24"/>
          <w:szCs w:val="24"/>
        </w:rPr>
      </w:pPr>
      <w:r w:rsidRPr="004C11AB">
        <w:rPr>
          <w:b/>
          <w:sz w:val="24"/>
          <w:szCs w:val="24"/>
        </w:rPr>
        <w:t>Related Information:</w:t>
      </w:r>
    </w:p>
    <w:p w14:paraId="58E94B6A" w14:textId="77777777" w:rsidR="00FF5465" w:rsidRPr="004C11AB" w:rsidRDefault="00FF5465" w:rsidP="00FF5465">
      <w:pPr>
        <w:rPr>
          <w:i/>
          <w:sz w:val="24"/>
          <w:szCs w:val="24"/>
        </w:rPr>
      </w:pPr>
      <w:r w:rsidRPr="004C11AB">
        <w:rPr>
          <w:i/>
          <w:sz w:val="24"/>
          <w:szCs w:val="24"/>
        </w:rPr>
        <w:t>Things to Consider to Help Answer the Question:</w:t>
      </w:r>
    </w:p>
    <w:p w14:paraId="08FF0025" w14:textId="77777777" w:rsidR="00FF5465" w:rsidRPr="004C11AB" w:rsidRDefault="00FF5465" w:rsidP="00FF5465">
      <w:pPr>
        <w:rPr>
          <w:i/>
          <w:sz w:val="24"/>
          <w:szCs w:val="24"/>
        </w:rPr>
      </w:pPr>
      <w:r w:rsidRPr="004C11AB">
        <w:rPr>
          <w:rFonts w:eastAsia="Times New Roman" w:cs="Times New Roman"/>
          <w:color w:val="000000"/>
          <w:sz w:val="24"/>
          <w:szCs w:val="24"/>
        </w:rPr>
        <w:t>Consider how your practice’s business can evolve over time. For example, it can change locations or open another office. Knowing when your organization adds or closes facilities is important to an accurate and effective facility security plan in addition to records about maintenance and changes. For example, repurposing a file room for computer network servers or other technology might require you to address temperature and humidity controls, backup electrical service, surge protectors, air filtration, fire suppression systems, and door locks.</w:t>
      </w:r>
    </w:p>
    <w:p w14:paraId="39B54EBA" w14:textId="77777777" w:rsidR="00FF5465" w:rsidRPr="004C11AB" w:rsidRDefault="00FF5465" w:rsidP="00FF5465">
      <w:pPr>
        <w:rPr>
          <w:i/>
          <w:sz w:val="24"/>
          <w:szCs w:val="24"/>
        </w:rPr>
      </w:pPr>
      <w:r w:rsidRPr="004C11AB">
        <w:rPr>
          <w:i/>
          <w:sz w:val="24"/>
          <w:szCs w:val="24"/>
        </w:rPr>
        <w:t>Possible Threats and Vulnerabilities:</w:t>
      </w:r>
    </w:p>
    <w:p w14:paraId="7B9A13C0" w14:textId="77777777" w:rsidR="00FF5465" w:rsidRPr="004C11AB" w:rsidRDefault="00FF5465" w:rsidP="00FF5465">
      <w:pPr>
        <w:rPr>
          <w:i/>
          <w:sz w:val="24"/>
          <w:szCs w:val="24"/>
        </w:rPr>
      </w:pPr>
      <w:r w:rsidRPr="004C11AB">
        <w:rPr>
          <w:rFonts w:eastAsia="Times New Roman" w:cs="Times New Roman"/>
          <w:color w:val="000000"/>
          <w:sz w:val="24"/>
          <w:szCs w:val="24"/>
        </w:rPr>
        <w:t xml:space="preserve">You might be unaware of all the locations where ePHI is collected, processed, or stored, as well as the effectiveness of your security plan, if your practice does not keep a formal written record, which tracks maintenance and physical changes, upgrades, and other modifications to your facilities. </w:t>
      </w:r>
      <w:r w:rsidRPr="004C11AB">
        <w:rPr>
          <w:rFonts w:eastAsia="Times New Roman" w:cs="Times New Roman"/>
          <w:color w:val="000000"/>
          <w:sz w:val="24"/>
          <w:szCs w:val="24"/>
        </w:rPr>
        <w:br/>
      </w:r>
      <w:r w:rsidRPr="004C11AB">
        <w:rPr>
          <w:rFonts w:eastAsia="Times New Roman" w:cs="Times New Roman"/>
          <w:color w:val="000000"/>
          <w:sz w:val="24"/>
          <w:szCs w:val="24"/>
        </w:rPr>
        <w:br/>
        <w:t>Some potential impacts include</w:t>
      </w:r>
      <w:r w:rsidR="003E5FBF" w:rsidRPr="004C11AB">
        <w:rPr>
          <w:rFonts w:eastAsia="Times New Roman" w:cs="Times New Roman"/>
          <w:color w:val="000000"/>
          <w:sz w:val="24"/>
          <w:szCs w:val="24"/>
        </w:rPr>
        <w:t xml:space="preserve">: </w:t>
      </w:r>
      <w:r w:rsidRPr="004C11AB">
        <w:rPr>
          <w:rFonts w:eastAsia="Times New Roman" w:cs="Times New Roman"/>
          <w:color w:val="000000"/>
          <w:sz w:val="24"/>
          <w:szCs w:val="24"/>
        </w:rPr>
        <w:br/>
      </w:r>
      <w:r w:rsidRPr="004C11AB">
        <w:rPr>
          <w:rFonts w:eastAsia="Times New Roman" w:cs="Times New Roman"/>
          <w:color w:val="000000"/>
          <w:sz w:val="24"/>
          <w:szCs w:val="24"/>
        </w:rPr>
        <w:br/>
        <w:t>• Natural threats, such as hurricanes, tornadoes, floods, ice, and earthquakes, which can cause damage or loss of ePHI.</w:t>
      </w:r>
      <w:r w:rsidRPr="004C11AB">
        <w:rPr>
          <w:rFonts w:eastAsia="Times New Roman" w:cs="Times New Roman"/>
          <w:color w:val="000000"/>
          <w:sz w:val="24"/>
          <w:szCs w:val="24"/>
        </w:rPr>
        <w:br/>
        <w:t>• Environmental threats, such as power surges and outages of heating, air conditioning, and air filtration systems, which can enable humidity and dust to compromise the functional integrity and performance of your practice’s information systems.</w:t>
      </w:r>
      <w:r w:rsidRPr="004C11AB">
        <w:rPr>
          <w:rFonts w:eastAsia="Times New Roman" w:cs="Times New Roman"/>
          <w:color w:val="000000"/>
          <w:sz w:val="24"/>
          <w:szCs w:val="24"/>
        </w:rPr>
        <w:br/>
        <w:t>• Human threats, such as an unauthorized user who can vandalize or compromise the integrity of ePHI. Unauthorized disclosure, loss, or theft of ePHI can lead to identity theft.</w:t>
      </w:r>
    </w:p>
    <w:p w14:paraId="60F4B950" w14:textId="77777777" w:rsidR="00FF5465" w:rsidRPr="004C11AB" w:rsidRDefault="00FF5465" w:rsidP="00FF5465">
      <w:pPr>
        <w:spacing w:after="0" w:line="240" w:lineRule="auto"/>
        <w:rPr>
          <w:rFonts w:eastAsia="Times New Roman" w:cstheme="minorHAnsi"/>
          <w:bCs/>
          <w:i/>
          <w:sz w:val="24"/>
          <w:szCs w:val="24"/>
        </w:rPr>
      </w:pPr>
      <w:r w:rsidRPr="004C11AB">
        <w:rPr>
          <w:rFonts w:eastAsia="Times New Roman" w:cstheme="minorHAnsi"/>
          <w:bCs/>
          <w:i/>
          <w:sz w:val="24"/>
          <w:szCs w:val="24"/>
        </w:rPr>
        <w:t>Examples of Safeguards:</w:t>
      </w:r>
      <w:r w:rsidR="00FA0D0B" w:rsidRPr="004C11AB">
        <w:rPr>
          <w:rFonts w:eastAsia="Times New Roman" w:cstheme="minorHAnsi"/>
          <w:bCs/>
          <w:i/>
          <w:sz w:val="24"/>
          <w:szCs w:val="24"/>
        </w:rPr>
        <w:t xml:space="preserve"> </w:t>
      </w:r>
    </w:p>
    <w:p w14:paraId="277628FA" w14:textId="77777777" w:rsidR="00FF5465" w:rsidRPr="004C11AB" w:rsidRDefault="001A34AC" w:rsidP="00C63CE7">
      <w:pPr>
        <w:spacing w:afterLines="200" w:after="480" w:line="240" w:lineRule="auto"/>
        <w:rPr>
          <w:rFonts w:eastAsia="Times New Roman" w:cstheme="minorHAnsi"/>
          <w:bCs/>
          <w:sz w:val="24"/>
          <w:szCs w:val="24"/>
        </w:rPr>
      </w:pPr>
      <w:r w:rsidRPr="004C11AB">
        <w:rPr>
          <w:rFonts w:eastAsia="Times New Roman" w:cstheme="minorHAnsi"/>
          <w:bCs/>
          <w:sz w:val="24"/>
          <w:szCs w:val="24"/>
        </w:rPr>
        <w:t>Below are some potential safeguards to use against possible threats/vulnerabilities. NOTE: The safeguards you choose will depend on the degree of risk</w:t>
      </w:r>
      <w:r w:rsidR="00FF5465" w:rsidRPr="004C11AB">
        <w:rPr>
          <w:rFonts w:eastAsia="Times New Roman" w:cstheme="minorHAnsi"/>
          <w:bCs/>
          <w:sz w:val="24"/>
          <w:szCs w:val="24"/>
        </w:rPr>
        <w:t xml:space="preserve"> and the potential harm that the threat/vulnerability poses to you and the individuals who are the subjects of the ePHI.</w:t>
      </w:r>
    </w:p>
    <w:p w14:paraId="7B0EBC68" w14:textId="77777777" w:rsidR="00FF5465" w:rsidRPr="004C11AB" w:rsidRDefault="00FF5465" w:rsidP="00FF5465">
      <w:pPr>
        <w:rPr>
          <w:rFonts w:eastAsia="Times New Roman" w:cs="Times New Roman"/>
          <w:color w:val="000000"/>
          <w:sz w:val="24"/>
          <w:szCs w:val="24"/>
        </w:rPr>
      </w:pPr>
      <w:r w:rsidRPr="004C11AB">
        <w:rPr>
          <w:rFonts w:eastAsia="Times New Roman" w:cs="Times New Roman"/>
          <w:color w:val="000000"/>
          <w:sz w:val="24"/>
          <w:szCs w:val="24"/>
        </w:rPr>
        <w:t xml:space="preserve">Have policies and procedures to document repairs and modifications to the physical components of a facility which are related to security (for example, hardware, walls, doors, and locks). </w:t>
      </w:r>
      <w:r w:rsidRPr="004C11AB">
        <w:rPr>
          <w:rFonts w:eastAsia="Times New Roman" w:cs="Times New Roman"/>
          <w:color w:val="000000"/>
          <w:sz w:val="24"/>
          <w:szCs w:val="24"/>
        </w:rPr>
        <w:br/>
        <w:t>[45 CFR §164.310(a)(2)(iv)]</w:t>
      </w:r>
      <w:r w:rsidRPr="004C11AB">
        <w:rPr>
          <w:rFonts w:eastAsia="Times New Roman" w:cs="Times New Roman"/>
          <w:color w:val="000000"/>
          <w:sz w:val="24"/>
          <w:szCs w:val="24"/>
        </w:rPr>
        <w:br/>
      </w:r>
      <w:r w:rsidRPr="004C11AB">
        <w:rPr>
          <w:rFonts w:eastAsia="Times New Roman" w:cs="Times New Roman"/>
          <w:color w:val="000000"/>
          <w:sz w:val="24"/>
          <w:szCs w:val="24"/>
        </w:rPr>
        <w:br/>
        <w:t xml:space="preserve">Implement policies and procedures to document facility and information system maintenance (repairs and modifications) and review them on a regular basis. </w:t>
      </w:r>
      <w:r w:rsidRPr="004C11AB">
        <w:rPr>
          <w:rFonts w:eastAsia="Times New Roman" w:cs="Times New Roman"/>
          <w:color w:val="000000"/>
          <w:sz w:val="24"/>
          <w:szCs w:val="24"/>
        </w:rPr>
        <w:br/>
        <w:t>[NIST SP 800-53 MA-2]</w:t>
      </w:r>
    </w:p>
    <w:p w14:paraId="7F5EEDD2" w14:textId="77777777" w:rsidR="003E5FBF" w:rsidRPr="004C11AB" w:rsidRDefault="00A867A3" w:rsidP="003E5FBF">
      <w:pPr>
        <w:pStyle w:val="Heading1"/>
        <w:pBdr>
          <w:top w:val="single" w:sz="4" w:space="1" w:color="auto"/>
          <w:left w:val="single" w:sz="4" w:space="4" w:color="auto"/>
          <w:bottom w:val="single" w:sz="4" w:space="1" w:color="auto"/>
          <w:right w:val="single" w:sz="4" w:space="4" w:color="auto"/>
        </w:pBdr>
        <w:rPr>
          <w:rFonts w:eastAsia="Times New Roman"/>
        </w:rPr>
      </w:pPr>
      <w:bookmarkStart w:id="546" w:name="_Toc459630856"/>
      <w:r w:rsidRPr="004C11AB">
        <w:rPr>
          <w:b/>
        </w:rPr>
        <w:t>P</w:t>
      </w:r>
      <w:r w:rsidR="001B1458" w:rsidRPr="004C11AB">
        <w:rPr>
          <w:b/>
        </w:rPr>
        <w:t>H</w:t>
      </w:r>
      <w:r w:rsidRPr="004C11AB">
        <w:rPr>
          <w:b/>
        </w:rPr>
        <w:t>18</w:t>
      </w:r>
      <w:r w:rsidR="003E5FBF" w:rsidRPr="004C11AB">
        <w:rPr>
          <w:b/>
        </w:rPr>
        <w:t xml:space="preserve"> - </w:t>
      </w:r>
      <w:r w:rsidRPr="004C11AB">
        <w:rPr>
          <w:rFonts w:eastAsia="Times New Roman"/>
          <w:b/>
        </w:rPr>
        <w:t>§164.310(a)(2)(iv) Addressable</w:t>
      </w:r>
      <w:r w:rsidR="003E5FBF" w:rsidRPr="004C11AB">
        <w:rPr>
          <w:rFonts w:eastAsia="Times New Roman"/>
          <w:b/>
        </w:rPr>
        <w:t xml:space="preserve"> </w:t>
      </w:r>
      <w:r w:rsidR="003E5FBF" w:rsidRPr="004C11AB">
        <w:rPr>
          <w:rFonts w:eastAsia="Times New Roman"/>
        </w:rPr>
        <w:t>Do you have a process to document the repairs and modifications made to the physical security features that protect the facility, administrative offices, and treatment areas?</w:t>
      </w:r>
      <w:bookmarkEnd w:id="546"/>
    </w:p>
    <w:p w14:paraId="77D67DDB" w14:textId="77777777" w:rsidR="00A867A3" w:rsidRPr="007F5684" w:rsidRDefault="00A867A3" w:rsidP="00A867A3">
      <w:pPr>
        <w:pStyle w:val="ListParagraph"/>
        <w:numPr>
          <w:ilvl w:val="0"/>
          <w:numId w:val="4"/>
        </w:numPr>
        <w:rPr>
          <w:rFonts w:eastAsia="Times New Roman" w:cs="Times New Roman"/>
          <w:b/>
          <w:color w:val="000000"/>
          <w:sz w:val="24"/>
          <w:szCs w:val="24"/>
          <w:rPrChange w:id="547" w:author="Hareesh Ganesan" w:date="2016-10-21T11:21:00Z">
            <w:rPr>
              <w:rFonts w:eastAsia="Times New Roman" w:cs="Times New Roman"/>
              <w:color w:val="000000"/>
              <w:sz w:val="24"/>
              <w:szCs w:val="24"/>
            </w:rPr>
          </w:rPrChange>
        </w:rPr>
      </w:pPr>
      <w:r w:rsidRPr="007F5684">
        <w:rPr>
          <w:rFonts w:eastAsia="Times New Roman" w:cs="Times New Roman"/>
          <w:b/>
          <w:color w:val="000000"/>
          <w:sz w:val="24"/>
          <w:szCs w:val="24"/>
          <w:rPrChange w:id="548" w:author="Hareesh Ganesan" w:date="2016-10-21T11:21:00Z">
            <w:rPr>
              <w:rFonts w:eastAsia="Times New Roman" w:cs="Times New Roman"/>
              <w:color w:val="000000"/>
              <w:sz w:val="24"/>
              <w:szCs w:val="24"/>
            </w:rPr>
          </w:rPrChange>
        </w:rPr>
        <w:t>Yes</w:t>
      </w:r>
    </w:p>
    <w:p w14:paraId="7AA74266" w14:textId="77777777" w:rsidR="00A867A3" w:rsidRPr="004C11AB" w:rsidRDefault="00A867A3" w:rsidP="00A867A3">
      <w:pPr>
        <w:pStyle w:val="ListParagraph"/>
        <w:numPr>
          <w:ilvl w:val="0"/>
          <w:numId w:val="1"/>
        </w:numPr>
        <w:rPr>
          <w:rFonts w:eastAsia="Times New Roman" w:cs="Times New Roman"/>
          <w:color w:val="000000"/>
          <w:sz w:val="24"/>
          <w:szCs w:val="24"/>
        </w:rPr>
      </w:pPr>
      <w:r w:rsidRPr="004C11AB">
        <w:rPr>
          <w:rFonts w:eastAsia="Times New Roman" w:cs="Times New Roman"/>
          <w:color w:val="000000"/>
          <w:sz w:val="24"/>
          <w:szCs w:val="24"/>
        </w:rPr>
        <w:t>No</w:t>
      </w:r>
    </w:p>
    <w:p w14:paraId="7DAB4F64" w14:textId="77777777" w:rsidR="00A867A3" w:rsidRPr="004C11AB" w:rsidRDefault="00A867A3" w:rsidP="00A867A3">
      <w:pPr>
        <w:rPr>
          <w:sz w:val="24"/>
          <w:szCs w:val="24"/>
        </w:rPr>
      </w:pPr>
      <w:r w:rsidRPr="004C11AB">
        <w:rPr>
          <w:b/>
          <w:sz w:val="24"/>
          <w:szCs w:val="24"/>
        </w:rPr>
        <w:t>If no</w:t>
      </w:r>
      <w:r w:rsidRPr="004C11AB">
        <w:rPr>
          <w:sz w:val="24"/>
          <w:szCs w:val="24"/>
        </w:rPr>
        <w:t>, please select from the following:</w:t>
      </w:r>
    </w:p>
    <w:p w14:paraId="3011B7C6" w14:textId="77777777" w:rsidR="00A867A3" w:rsidRPr="004C11AB" w:rsidRDefault="00A867A3" w:rsidP="00A867A3">
      <w:pPr>
        <w:pStyle w:val="ListParagraph"/>
        <w:numPr>
          <w:ilvl w:val="0"/>
          <w:numId w:val="2"/>
        </w:numPr>
        <w:rPr>
          <w:sz w:val="24"/>
          <w:szCs w:val="24"/>
        </w:rPr>
      </w:pPr>
      <w:r w:rsidRPr="004C11AB">
        <w:rPr>
          <w:sz w:val="24"/>
          <w:szCs w:val="24"/>
        </w:rPr>
        <w:t>Cost</w:t>
      </w:r>
    </w:p>
    <w:p w14:paraId="32C3F7EE" w14:textId="77777777" w:rsidR="00A867A3" w:rsidRPr="004C11AB" w:rsidRDefault="00A867A3" w:rsidP="00A867A3">
      <w:pPr>
        <w:pStyle w:val="ListParagraph"/>
        <w:numPr>
          <w:ilvl w:val="0"/>
          <w:numId w:val="2"/>
        </w:numPr>
        <w:rPr>
          <w:sz w:val="24"/>
          <w:szCs w:val="24"/>
        </w:rPr>
      </w:pPr>
      <w:r w:rsidRPr="004C11AB">
        <w:rPr>
          <w:sz w:val="24"/>
          <w:szCs w:val="24"/>
        </w:rPr>
        <w:t>Practice Size</w:t>
      </w:r>
    </w:p>
    <w:p w14:paraId="230B2680" w14:textId="77777777" w:rsidR="00A867A3" w:rsidRPr="004C11AB" w:rsidRDefault="00A867A3" w:rsidP="00A867A3">
      <w:pPr>
        <w:pStyle w:val="ListParagraph"/>
        <w:numPr>
          <w:ilvl w:val="0"/>
          <w:numId w:val="2"/>
        </w:numPr>
        <w:rPr>
          <w:sz w:val="24"/>
          <w:szCs w:val="24"/>
        </w:rPr>
      </w:pPr>
      <w:r w:rsidRPr="004C11AB">
        <w:rPr>
          <w:sz w:val="24"/>
          <w:szCs w:val="24"/>
        </w:rPr>
        <w:t>Complexity</w:t>
      </w:r>
    </w:p>
    <w:p w14:paraId="7DD0C973" w14:textId="77777777" w:rsidR="00A867A3" w:rsidRPr="004C11AB" w:rsidRDefault="00A867A3" w:rsidP="00A867A3">
      <w:pPr>
        <w:pStyle w:val="ListParagraph"/>
        <w:numPr>
          <w:ilvl w:val="0"/>
          <w:numId w:val="2"/>
        </w:numPr>
        <w:rPr>
          <w:sz w:val="24"/>
          <w:szCs w:val="24"/>
        </w:rPr>
      </w:pPr>
      <w:r w:rsidRPr="004C11AB">
        <w:rPr>
          <w:sz w:val="24"/>
          <w:szCs w:val="24"/>
        </w:rPr>
        <w:t>Alternate Solution</w:t>
      </w:r>
    </w:p>
    <w:p w14:paraId="4DCD2F85" w14:textId="77777777" w:rsidR="00A867A3" w:rsidRPr="004C11AB" w:rsidRDefault="00A867A3" w:rsidP="00A867A3">
      <w:pPr>
        <w:rPr>
          <w:sz w:val="24"/>
          <w:szCs w:val="24"/>
        </w:rPr>
      </w:pPr>
      <w:r w:rsidRPr="004C11AB">
        <w:rPr>
          <w:sz w:val="24"/>
          <w:szCs w:val="24"/>
        </w:rPr>
        <w:t>Please detail your current activities:</w:t>
      </w:r>
    </w:p>
    <w:tbl>
      <w:tblPr>
        <w:tblStyle w:val="TableGrid"/>
        <w:tblW w:w="0" w:type="auto"/>
        <w:tblLook w:val="04A0" w:firstRow="1" w:lastRow="0" w:firstColumn="1" w:lastColumn="0" w:noHBand="0" w:noVBand="1"/>
      </w:tblPr>
      <w:tblGrid>
        <w:gridCol w:w="9576"/>
      </w:tblGrid>
      <w:tr w:rsidR="00A867A3" w:rsidRPr="004C11AB" w14:paraId="776A7499" w14:textId="77777777" w:rsidTr="00CA3232">
        <w:tc>
          <w:tcPr>
            <w:tcW w:w="9576" w:type="dxa"/>
          </w:tcPr>
          <w:p w14:paraId="53A4ED23" w14:textId="77777777" w:rsidR="007F5684" w:rsidRPr="007F5684" w:rsidRDefault="007F5684" w:rsidP="007F5684">
            <w:pPr>
              <w:rPr>
                <w:ins w:id="549" w:author="Hareesh Ganesan" w:date="2016-10-21T11:21:00Z"/>
                <w:sz w:val="24"/>
                <w:szCs w:val="24"/>
              </w:rPr>
            </w:pPr>
            <w:ins w:id="550" w:author="Hareesh Ganesan" w:date="2016-10-21T11:21:00Z">
              <w:r w:rsidRPr="007F5684">
                <w:rPr>
                  <w:sz w:val="24"/>
                  <w:szCs w:val="24"/>
                </w:rPr>
                <w:t>We document repairs and modificiations to physical components of our own offices, though we only store HIPAA data on AWS. As we are in a co-located office space with other firms, we are currently working with the facility managers to develop a policy to understand entry and exit logging as they relate to the overall office space.</w:t>
              </w:r>
            </w:ins>
          </w:p>
          <w:p w14:paraId="792A4029" w14:textId="77777777" w:rsidR="00A867A3" w:rsidRPr="004C11AB" w:rsidRDefault="00A867A3" w:rsidP="00CA3232">
            <w:pPr>
              <w:rPr>
                <w:sz w:val="24"/>
                <w:szCs w:val="24"/>
              </w:rPr>
            </w:pPr>
          </w:p>
          <w:p w14:paraId="64EC6D0A" w14:textId="77777777" w:rsidR="00A867A3" w:rsidRPr="004C11AB" w:rsidRDefault="00A867A3" w:rsidP="00CA3232">
            <w:pPr>
              <w:rPr>
                <w:sz w:val="24"/>
                <w:szCs w:val="24"/>
              </w:rPr>
            </w:pPr>
          </w:p>
          <w:p w14:paraId="5D1FF41E" w14:textId="77777777" w:rsidR="00A867A3" w:rsidRPr="004C11AB" w:rsidRDefault="00A867A3" w:rsidP="00CA3232">
            <w:pPr>
              <w:rPr>
                <w:sz w:val="24"/>
                <w:szCs w:val="24"/>
              </w:rPr>
            </w:pPr>
          </w:p>
          <w:p w14:paraId="2DE51AC9" w14:textId="77777777" w:rsidR="00A867A3" w:rsidRPr="004C11AB" w:rsidRDefault="00A867A3" w:rsidP="00CA3232">
            <w:pPr>
              <w:rPr>
                <w:sz w:val="24"/>
                <w:szCs w:val="24"/>
              </w:rPr>
            </w:pPr>
          </w:p>
          <w:p w14:paraId="49415C79" w14:textId="77777777" w:rsidR="00A867A3" w:rsidRPr="004C11AB" w:rsidRDefault="00A867A3" w:rsidP="00CA3232">
            <w:pPr>
              <w:rPr>
                <w:sz w:val="24"/>
                <w:szCs w:val="24"/>
              </w:rPr>
            </w:pPr>
          </w:p>
          <w:p w14:paraId="6B85646C" w14:textId="77777777" w:rsidR="00A867A3" w:rsidRPr="004C11AB" w:rsidRDefault="00A867A3" w:rsidP="00CA3232">
            <w:pPr>
              <w:rPr>
                <w:sz w:val="24"/>
                <w:szCs w:val="24"/>
              </w:rPr>
            </w:pPr>
          </w:p>
        </w:tc>
      </w:tr>
    </w:tbl>
    <w:p w14:paraId="4A080B0A" w14:textId="77777777" w:rsidR="00A867A3" w:rsidRPr="004C11AB" w:rsidRDefault="00A867A3" w:rsidP="00A867A3">
      <w:pPr>
        <w:rPr>
          <w:sz w:val="24"/>
          <w:szCs w:val="24"/>
        </w:rPr>
      </w:pPr>
    </w:p>
    <w:p w14:paraId="319C6968" w14:textId="77777777" w:rsidR="00A867A3" w:rsidRPr="004C11AB" w:rsidRDefault="00A867A3" w:rsidP="00A867A3">
      <w:pPr>
        <w:rPr>
          <w:sz w:val="24"/>
          <w:szCs w:val="24"/>
        </w:rPr>
      </w:pPr>
      <w:r w:rsidRPr="004C11AB">
        <w:rPr>
          <w:sz w:val="24"/>
          <w:szCs w:val="24"/>
        </w:rPr>
        <w:t>Please include any additional notes:</w:t>
      </w:r>
    </w:p>
    <w:tbl>
      <w:tblPr>
        <w:tblStyle w:val="TableGrid"/>
        <w:tblW w:w="0" w:type="auto"/>
        <w:tblLook w:val="04A0" w:firstRow="1" w:lastRow="0" w:firstColumn="1" w:lastColumn="0" w:noHBand="0" w:noVBand="1"/>
      </w:tblPr>
      <w:tblGrid>
        <w:gridCol w:w="9576"/>
      </w:tblGrid>
      <w:tr w:rsidR="00A867A3" w:rsidRPr="004C11AB" w14:paraId="01467941" w14:textId="77777777" w:rsidTr="00CA3232">
        <w:tc>
          <w:tcPr>
            <w:tcW w:w="9576" w:type="dxa"/>
          </w:tcPr>
          <w:p w14:paraId="58848E66" w14:textId="77777777" w:rsidR="00A867A3" w:rsidRPr="004C11AB" w:rsidRDefault="00A867A3" w:rsidP="00CA3232">
            <w:pPr>
              <w:rPr>
                <w:sz w:val="24"/>
                <w:szCs w:val="24"/>
              </w:rPr>
            </w:pPr>
          </w:p>
          <w:p w14:paraId="7057D42A" w14:textId="77777777" w:rsidR="00A867A3" w:rsidRPr="004C11AB" w:rsidRDefault="00A867A3" w:rsidP="00CA3232">
            <w:pPr>
              <w:rPr>
                <w:sz w:val="24"/>
                <w:szCs w:val="24"/>
              </w:rPr>
            </w:pPr>
          </w:p>
          <w:p w14:paraId="74734BC9" w14:textId="77777777" w:rsidR="00A867A3" w:rsidRPr="004C11AB" w:rsidRDefault="00A867A3" w:rsidP="00CA3232">
            <w:pPr>
              <w:rPr>
                <w:sz w:val="24"/>
                <w:szCs w:val="24"/>
              </w:rPr>
            </w:pPr>
          </w:p>
          <w:p w14:paraId="062F5A08" w14:textId="77777777" w:rsidR="00A867A3" w:rsidRPr="004C11AB" w:rsidRDefault="00A867A3" w:rsidP="00CA3232">
            <w:pPr>
              <w:rPr>
                <w:sz w:val="24"/>
                <w:szCs w:val="24"/>
              </w:rPr>
            </w:pPr>
          </w:p>
          <w:p w14:paraId="619D89B2" w14:textId="77777777" w:rsidR="00A867A3" w:rsidRPr="004C11AB" w:rsidRDefault="00A867A3" w:rsidP="00CA3232">
            <w:pPr>
              <w:rPr>
                <w:sz w:val="24"/>
                <w:szCs w:val="24"/>
              </w:rPr>
            </w:pPr>
          </w:p>
          <w:p w14:paraId="73B8529E" w14:textId="77777777" w:rsidR="00A867A3" w:rsidRPr="004C11AB" w:rsidRDefault="00A867A3" w:rsidP="00CA3232">
            <w:pPr>
              <w:rPr>
                <w:sz w:val="24"/>
                <w:szCs w:val="24"/>
              </w:rPr>
            </w:pPr>
          </w:p>
        </w:tc>
      </w:tr>
    </w:tbl>
    <w:p w14:paraId="07A65DDA" w14:textId="77777777" w:rsidR="00A867A3" w:rsidRPr="004C11AB" w:rsidRDefault="00A867A3" w:rsidP="00A867A3">
      <w:pPr>
        <w:rPr>
          <w:sz w:val="24"/>
          <w:szCs w:val="24"/>
        </w:rPr>
      </w:pPr>
    </w:p>
    <w:p w14:paraId="146B2042" w14:textId="77777777" w:rsidR="00A867A3" w:rsidRPr="004C11AB" w:rsidRDefault="00A867A3" w:rsidP="00A867A3">
      <w:pPr>
        <w:rPr>
          <w:sz w:val="24"/>
          <w:szCs w:val="24"/>
        </w:rPr>
      </w:pPr>
      <w:r w:rsidRPr="004C11AB">
        <w:rPr>
          <w:sz w:val="24"/>
          <w:szCs w:val="24"/>
        </w:rPr>
        <w:t>Please detail your remediation plan:</w:t>
      </w:r>
    </w:p>
    <w:tbl>
      <w:tblPr>
        <w:tblStyle w:val="TableGrid"/>
        <w:tblW w:w="0" w:type="auto"/>
        <w:tblLook w:val="04A0" w:firstRow="1" w:lastRow="0" w:firstColumn="1" w:lastColumn="0" w:noHBand="0" w:noVBand="1"/>
      </w:tblPr>
      <w:tblGrid>
        <w:gridCol w:w="9576"/>
      </w:tblGrid>
      <w:tr w:rsidR="00A867A3" w:rsidRPr="004C11AB" w14:paraId="432D2664" w14:textId="77777777" w:rsidTr="00CA3232">
        <w:tc>
          <w:tcPr>
            <w:tcW w:w="9576" w:type="dxa"/>
          </w:tcPr>
          <w:p w14:paraId="6CC13B75" w14:textId="77777777" w:rsidR="00A867A3" w:rsidRPr="004C11AB" w:rsidRDefault="00A867A3" w:rsidP="00CA3232">
            <w:pPr>
              <w:rPr>
                <w:sz w:val="24"/>
                <w:szCs w:val="24"/>
              </w:rPr>
            </w:pPr>
          </w:p>
          <w:p w14:paraId="4C12F7E5" w14:textId="77777777" w:rsidR="00A867A3" w:rsidRPr="004C11AB" w:rsidRDefault="00A867A3" w:rsidP="00CA3232">
            <w:pPr>
              <w:rPr>
                <w:sz w:val="24"/>
                <w:szCs w:val="24"/>
              </w:rPr>
            </w:pPr>
          </w:p>
          <w:p w14:paraId="0EBCDC25" w14:textId="77777777" w:rsidR="00A867A3" w:rsidRPr="004C11AB" w:rsidRDefault="00A867A3" w:rsidP="00CA3232">
            <w:pPr>
              <w:rPr>
                <w:sz w:val="24"/>
                <w:szCs w:val="24"/>
              </w:rPr>
            </w:pPr>
          </w:p>
          <w:p w14:paraId="7E5623A5" w14:textId="77777777" w:rsidR="00A867A3" w:rsidRPr="004C11AB" w:rsidRDefault="00A867A3" w:rsidP="00CA3232">
            <w:pPr>
              <w:rPr>
                <w:sz w:val="24"/>
                <w:szCs w:val="24"/>
              </w:rPr>
            </w:pPr>
          </w:p>
          <w:p w14:paraId="49A27796" w14:textId="77777777" w:rsidR="00A867A3" w:rsidRPr="004C11AB" w:rsidRDefault="00A867A3" w:rsidP="00CA3232">
            <w:pPr>
              <w:rPr>
                <w:sz w:val="24"/>
                <w:szCs w:val="24"/>
              </w:rPr>
            </w:pPr>
          </w:p>
          <w:p w14:paraId="78D29F10" w14:textId="77777777" w:rsidR="00A867A3" w:rsidRPr="004C11AB" w:rsidRDefault="00A867A3" w:rsidP="00CA3232">
            <w:pPr>
              <w:rPr>
                <w:sz w:val="24"/>
                <w:szCs w:val="24"/>
              </w:rPr>
            </w:pPr>
          </w:p>
        </w:tc>
      </w:tr>
    </w:tbl>
    <w:p w14:paraId="3626B4A7" w14:textId="77777777" w:rsidR="003E5FBF" w:rsidRPr="004C11AB" w:rsidRDefault="003E5FBF" w:rsidP="00A867A3">
      <w:pPr>
        <w:rPr>
          <w:sz w:val="24"/>
          <w:szCs w:val="24"/>
        </w:rPr>
      </w:pPr>
    </w:p>
    <w:p w14:paraId="05ED3AD8" w14:textId="77777777" w:rsidR="00A867A3" w:rsidRPr="004C11AB" w:rsidRDefault="00A867A3" w:rsidP="00A867A3">
      <w:pPr>
        <w:rPr>
          <w:sz w:val="24"/>
          <w:szCs w:val="24"/>
        </w:rPr>
      </w:pPr>
      <w:r w:rsidRPr="004C11AB">
        <w:rPr>
          <w:sz w:val="24"/>
          <w:szCs w:val="24"/>
        </w:rPr>
        <w:t>Please rate the likelihood of a threat/vulnerability affecting your ePHI:</w:t>
      </w:r>
    </w:p>
    <w:p w14:paraId="78F73194" w14:textId="77777777" w:rsidR="00A867A3" w:rsidRPr="007F5684" w:rsidRDefault="00A867A3" w:rsidP="00A867A3">
      <w:pPr>
        <w:pStyle w:val="ListParagraph"/>
        <w:numPr>
          <w:ilvl w:val="0"/>
          <w:numId w:val="3"/>
        </w:numPr>
        <w:rPr>
          <w:b/>
          <w:sz w:val="24"/>
          <w:szCs w:val="24"/>
          <w:rPrChange w:id="551" w:author="Hareesh Ganesan" w:date="2016-10-21T11:21:00Z">
            <w:rPr>
              <w:sz w:val="24"/>
              <w:szCs w:val="24"/>
            </w:rPr>
          </w:rPrChange>
        </w:rPr>
      </w:pPr>
      <w:r w:rsidRPr="007F5684">
        <w:rPr>
          <w:b/>
          <w:sz w:val="24"/>
          <w:szCs w:val="24"/>
          <w:rPrChange w:id="552" w:author="Hareesh Ganesan" w:date="2016-10-21T11:21:00Z">
            <w:rPr>
              <w:sz w:val="24"/>
              <w:szCs w:val="24"/>
            </w:rPr>
          </w:rPrChange>
        </w:rPr>
        <w:t>Low</w:t>
      </w:r>
    </w:p>
    <w:p w14:paraId="3E35F50D" w14:textId="77777777" w:rsidR="00A867A3" w:rsidRPr="004C11AB" w:rsidRDefault="00A867A3" w:rsidP="00A867A3">
      <w:pPr>
        <w:pStyle w:val="ListParagraph"/>
        <w:numPr>
          <w:ilvl w:val="0"/>
          <w:numId w:val="3"/>
        </w:numPr>
        <w:rPr>
          <w:sz w:val="24"/>
          <w:szCs w:val="24"/>
        </w:rPr>
      </w:pPr>
      <w:r w:rsidRPr="004C11AB">
        <w:rPr>
          <w:sz w:val="24"/>
          <w:szCs w:val="24"/>
        </w:rPr>
        <w:t>Medium</w:t>
      </w:r>
    </w:p>
    <w:p w14:paraId="3706B7FC" w14:textId="77777777" w:rsidR="00A867A3" w:rsidRPr="004C11AB" w:rsidRDefault="00A867A3" w:rsidP="00A867A3">
      <w:pPr>
        <w:pStyle w:val="ListParagraph"/>
        <w:numPr>
          <w:ilvl w:val="0"/>
          <w:numId w:val="3"/>
        </w:numPr>
        <w:rPr>
          <w:sz w:val="24"/>
          <w:szCs w:val="24"/>
        </w:rPr>
      </w:pPr>
      <w:r w:rsidRPr="004C11AB">
        <w:rPr>
          <w:sz w:val="24"/>
          <w:szCs w:val="24"/>
        </w:rPr>
        <w:t>High</w:t>
      </w:r>
    </w:p>
    <w:p w14:paraId="17CD043C" w14:textId="77777777" w:rsidR="00A867A3" w:rsidRPr="004C11AB" w:rsidRDefault="00A867A3" w:rsidP="00A867A3">
      <w:pPr>
        <w:rPr>
          <w:sz w:val="24"/>
          <w:szCs w:val="24"/>
        </w:rPr>
      </w:pPr>
      <w:r w:rsidRPr="004C11AB">
        <w:rPr>
          <w:sz w:val="24"/>
          <w:szCs w:val="24"/>
        </w:rPr>
        <w:t>Please rate the impact of a threat/vulnerability affecting your ePHI:</w:t>
      </w:r>
    </w:p>
    <w:p w14:paraId="2F28226D" w14:textId="77777777" w:rsidR="00A867A3" w:rsidRPr="007F5684" w:rsidRDefault="00A867A3" w:rsidP="00A867A3">
      <w:pPr>
        <w:pStyle w:val="ListParagraph"/>
        <w:numPr>
          <w:ilvl w:val="0"/>
          <w:numId w:val="3"/>
        </w:numPr>
        <w:rPr>
          <w:b/>
          <w:sz w:val="24"/>
          <w:szCs w:val="24"/>
          <w:rPrChange w:id="553" w:author="Hareesh Ganesan" w:date="2016-10-21T11:22:00Z">
            <w:rPr>
              <w:sz w:val="24"/>
              <w:szCs w:val="24"/>
            </w:rPr>
          </w:rPrChange>
        </w:rPr>
      </w:pPr>
      <w:r w:rsidRPr="007F5684">
        <w:rPr>
          <w:b/>
          <w:sz w:val="24"/>
          <w:szCs w:val="24"/>
          <w:rPrChange w:id="554" w:author="Hareesh Ganesan" w:date="2016-10-21T11:22:00Z">
            <w:rPr>
              <w:sz w:val="24"/>
              <w:szCs w:val="24"/>
            </w:rPr>
          </w:rPrChange>
        </w:rPr>
        <w:t>Low</w:t>
      </w:r>
    </w:p>
    <w:p w14:paraId="31BD8504" w14:textId="77777777" w:rsidR="00A867A3" w:rsidRPr="004C11AB" w:rsidRDefault="00A867A3" w:rsidP="00A867A3">
      <w:pPr>
        <w:pStyle w:val="ListParagraph"/>
        <w:numPr>
          <w:ilvl w:val="0"/>
          <w:numId w:val="3"/>
        </w:numPr>
        <w:rPr>
          <w:sz w:val="24"/>
          <w:szCs w:val="24"/>
        </w:rPr>
      </w:pPr>
      <w:r w:rsidRPr="004C11AB">
        <w:rPr>
          <w:sz w:val="24"/>
          <w:szCs w:val="24"/>
        </w:rPr>
        <w:t>Medium</w:t>
      </w:r>
    </w:p>
    <w:p w14:paraId="4EA4C6FD" w14:textId="77777777" w:rsidR="00A867A3" w:rsidRPr="004C11AB" w:rsidRDefault="00A867A3" w:rsidP="00A867A3">
      <w:pPr>
        <w:pStyle w:val="ListParagraph"/>
        <w:numPr>
          <w:ilvl w:val="0"/>
          <w:numId w:val="3"/>
        </w:numPr>
        <w:rPr>
          <w:sz w:val="24"/>
          <w:szCs w:val="24"/>
        </w:rPr>
      </w:pPr>
      <w:r w:rsidRPr="004C11AB">
        <w:rPr>
          <w:sz w:val="24"/>
          <w:szCs w:val="24"/>
        </w:rPr>
        <w:t>High</w:t>
      </w:r>
    </w:p>
    <w:p w14:paraId="2272BE44" w14:textId="77777777" w:rsidR="005C0B89" w:rsidRPr="004C11AB" w:rsidRDefault="005C0B89" w:rsidP="005C0B89">
      <w:pPr>
        <w:rPr>
          <w:rFonts w:cstheme="minorHAnsi"/>
          <w:b/>
          <w:sz w:val="24"/>
          <w:szCs w:val="24"/>
        </w:rPr>
      </w:pPr>
      <w:r w:rsidRPr="004C11AB">
        <w:rPr>
          <w:rFonts w:cstheme="minorHAnsi"/>
          <w:b/>
          <w:sz w:val="24"/>
          <w:szCs w:val="24"/>
        </w:rPr>
        <w:t>Overall Security Risk:</w:t>
      </w:r>
    </w:p>
    <w:p w14:paraId="26F9EED4" w14:textId="77777777" w:rsidR="005C0B89" w:rsidRPr="007F5684" w:rsidRDefault="005C0B89" w:rsidP="005C0B89">
      <w:pPr>
        <w:pStyle w:val="ListParagraph"/>
        <w:numPr>
          <w:ilvl w:val="0"/>
          <w:numId w:val="3"/>
        </w:numPr>
        <w:rPr>
          <w:rFonts w:cstheme="minorHAnsi"/>
          <w:b/>
          <w:sz w:val="24"/>
          <w:szCs w:val="24"/>
          <w:rPrChange w:id="555" w:author="Hareesh Ganesan" w:date="2016-10-21T11:22:00Z">
            <w:rPr>
              <w:rFonts w:cstheme="minorHAnsi"/>
              <w:sz w:val="24"/>
              <w:szCs w:val="24"/>
            </w:rPr>
          </w:rPrChange>
        </w:rPr>
      </w:pPr>
      <w:r w:rsidRPr="007F5684">
        <w:rPr>
          <w:rFonts w:cstheme="minorHAnsi"/>
          <w:b/>
          <w:sz w:val="24"/>
          <w:szCs w:val="24"/>
          <w:rPrChange w:id="556" w:author="Hareesh Ganesan" w:date="2016-10-21T11:22:00Z">
            <w:rPr>
              <w:rFonts w:cstheme="minorHAnsi"/>
              <w:sz w:val="24"/>
              <w:szCs w:val="24"/>
            </w:rPr>
          </w:rPrChange>
        </w:rPr>
        <w:t>Low</w:t>
      </w:r>
    </w:p>
    <w:p w14:paraId="5D4BF05D" w14:textId="77777777" w:rsidR="005C0B89" w:rsidRPr="004C11AB" w:rsidRDefault="005C0B89" w:rsidP="005C0B89">
      <w:pPr>
        <w:pStyle w:val="ListParagraph"/>
        <w:numPr>
          <w:ilvl w:val="0"/>
          <w:numId w:val="3"/>
        </w:numPr>
        <w:rPr>
          <w:rFonts w:cstheme="minorHAnsi"/>
          <w:sz w:val="24"/>
          <w:szCs w:val="24"/>
        </w:rPr>
      </w:pPr>
      <w:r w:rsidRPr="004C11AB">
        <w:rPr>
          <w:rFonts w:cstheme="minorHAnsi"/>
          <w:sz w:val="24"/>
          <w:szCs w:val="24"/>
        </w:rPr>
        <w:t>Medium</w:t>
      </w:r>
    </w:p>
    <w:p w14:paraId="45510636" w14:textId="77777777" w:rsidR="005C0B89" w:rsidRPr="004C11AB" w:rsidRDefault="005C0B89" w:rsidP="005C0B89">
      <w:pPr>
        <w:pStyle w:val="ListParagraph"/>
        <w:numPr>
          <w:ilvl w:val="0"/>
          <w:numId w:val="3"/>
        </w:numPr>
        <w:rPr>
          <w:rFonts w:cstheme="minorHAnsi"/>
          <w:sz w:val="24"/>
          <w:szCs w:val="24"/>
        </w:rPr>
      </w:pPr>
      <w:r w:rsidRPr="004C11AB">
        <w:rPr>
          <w:rFonts w:cstheme="minorHAnsi"/>
          <w:sz w:val="24"/>
          <w:szCs w:val="24"/>
        </w:rPr>
        <w:t>High</w:t>
      </w:r>
    </w:p>
    <w:p w14:paraId="50682B12" w14:textId="77777777" w:rsidR="00A867A3" w:rsidRPr="004C11AB" w:rsidRDefault="00A867A3" w:rsidP="00A867A3">
      <w:pPr>
        <w:rPr>
          <w:b/>
          <w:sz w:val="24"/>
          <w:szCs w:val="24"/>
        </w:rPr>
      </w:pPr>
      <w:r w:rsidRPr="004C11AB">
        <w:rPr>
          <w:b/>
          <w:sz w:val="24"/>
          <w:szCs w:val="24"/>
        </w:rPr>
        <w:t>Related Information:</w:t>
      </w:r>
    </w:p>
    <w:p w14:paraId="47492921" w14:textId="77777777" w:rsidR="00A867A3" w:rsidRPr="004C11AB" w:rsidRDefault="00A867A3" w:rsidP="00A867A3">
      <w:pPr>
        <w:rPr>
          <w:i/>
          <w:sz w:val="24"/>
          <w:szCs w:val="24"/>
        </w:rPr>
      </w:pPr>
      <w:r w:rsidRPr="004C11AB">
        <w:rPr>
          <w:i/>
          <w:sz w:val="24"/>
          <w:szCs w:val="24"/>
        </w:rPr>
        <w:t>Things to Consider to Help Answer the Question:</w:t>
      </w:r>
    </w:p>
    <w:p w14:paraId="5CBBBDCA" w14:textId="77777777" w:rsidR="00A867A3" w:rsidRPr="004C11AB" w:rsidRDefault="00A867A3" w:rsidP="00A867A3">
      <w:pPr>
        <w:rPr>
          <w:i/>
          <w:sz w:val="24"/>
          <w:szCs w:val="24"/>
        </w:rPr>
      </w:pPr>
      <w:r w:rsidRPr="004C11AB">
        <w:rPr>
          <w:rFonts w:eastAsia="Times New Roman" w:cs="Times New Roman"/>
          <w:color w:val="000000"/>
          <w:sz w:val="24"/>
          <w:szCs w:val="24"/>
        </w:rPr>
        <w:t>It is a sound business practice to keep records concerning installation and repairs to the physical components of a facility which are related to security (for example, computer hardware, walls, doors, and locks).</w:t>
      </w:r>
    </w:p>
    <w:p w14:paraId="296CD051" w14:textId="77777777" w:rsidR="00A867A3" w:rsidRPr="004C11AB" w:rsidRDefault="00A867A3" w:rsidP="00A867A3">
      <w:pPr>
        <w:rPr>
          <w:i/>
          <w:sz w:val="24"/>
          <w:szCs w:val="24"/>
        </w:rPr>
      </w:pPr>
      <w:r w:rsidRPr="004C11AB">
        <w:rPr>
          <w:i/>
          <w:sz w:val="24"/>
          <w:szCs w:val="24"/>
        </w:rPr>
        <w:t>Possible Threats and Vulnerabilities:</w:t>
      </w:r>
    </w:p>
    <w:p w14:paraId="4E807669" w14:textId="77777777" w:rsidR="00A867A3" w:rsidRPr="004C11AB" w:rsidRDefault="00A867A3" w:rsidP="00A867A3">
      <w:pPr>
        <w:rPr>
          <w:i/>
          <w:sz w:val="24"/>
          <w:szCs w:val="24"/>
        </w:rPr>
      </w:pPr>
      <w:r w:rsidRPr="004C11AB">
        <w:rPr>
          <w:rFonts w:eastAsia="Times New Roman" w:cs="Times New Roman"/>
          <w:color w:val="000000"/>
          <w:sz w:val="24"/>
          <w:szCs w:val="24"/>
        </w:rPr>
        <w:t>You may be unaware of the status or effectiveness of the repairs and modifications intended to protect areas where ePHI is collected, processed, or stored if you do not have a process to document the repairs and modifications made to the physical security features that protect the facility, such as locks, doors, and keypads.</w:t>
      </w:r>
      <w:r w:rsidRPr="004C11AB">
        <w:rPr>
          <w:rFonts w:eastAsia="Times New Roman" w:cs="Times New Roman"/>
          <w:color w:val="000000"/>
          <w:sz w:val="24"/>
          <w:szCs w:val="24"/>
        </w:rPr>
        <w:br/>
      </w:r>
      <w:r w:rsidRPr="004C11AB">
        <w:rPr>
          <w:rFonts w:eastAsia="Times New Roman" w:cs="Times New Roman"/>
          <w:color w:val="000000"/>
          <w:sz w:val="24"/>
          <w:szCs w:val="24"/>
        </w:rPr>
        <w:br/>
        <w:t>Some potential impacts include</w:t>
      </w:r>
      <w:r w:rsidR="003172A0" w:rsidRPr="004C11AB">
        <w:rPr>
          <w:rFonts w:eastAsia="Times New Roman" w:cs="Times New Roman"/>
          <w:color w:val="000000"/>
          <w:sz w:val="24"/>
          <w:szCs w:val="24"/>
        </w:rPr>
        <w:t xml:space="preserve">: </w:t>
      </w:r>
      <w:r w:rsidRPr="004C11AB">
        <w:rPr>
          <w:rFonts w:eastAsia="Times New Roman" w:cs="Times New Roman"/>
          <w:color w:val="000000"/>
          <w:sz w:val="24"/>
          <w:szCs w:val="24"/>
        </w:rPr>
        <w:br/>
      </w:r>
      <w:r w:rsidRPr="004C11AB">
        <w:rPr>
          <w:rFonts w:eastAsia="Times New Roman" w:cs="Times New Roman"/>
          <w:color w:val="000000"/>
          <w:sz w:val="24"/>
          <w:szCs w:val="24"/>
        </w:rPr>
        <w:br/>
        <w:t>• Human threats, such as an unauthorized user who can vandalize or compromise the integrity of ePHI. Unauthorized disclosure, loss, or theft of ePHI can lead to identity theft.</w:t>
      </w:r>
    </w:p>
    <w:p w14:paraId="314B82D2" w14:textId="77777777" w:rsidR="00A867A3" w:rsidRPr="004C11AB" w:rsidRDefault="00A867A3" w:rsidP="00A867A3">
      <w:pPr>
        <w:spacing w:after="0" w:line="240" w:lineRule="auto"/>
        <w:rPr>
          <w:rFonts w:eastAsia="Times New Roman" w:cstheme="minorHAnsi"/>
          <w:bCs/>
          <w:i/>
          <w:sz w:val="24"/>
          <w:szCs w:val="24"/>
        </w:rPr>
      </w:pPr>
      <w:r w:rsidRPr="004C11AB">
        <w:rPr>
          <w:rFonts w:eastAsia="Times New Roman" w:cstheme="minorHAnsi"/>
          <w:bCs/>
          <w:i/>
          <w:sz w:val="24"/>
          <w:szCs w:val="24"/>
        </w:rPr>
        <w:t>Examples of Safeguards:</w:t>
      </w:r>
      <w:r w:rsidR="00FA0D0B" w:rsidRPr="004C11AB">
        <w:rPr>
          <w:rFonts w:eastAsia="Times New Roman" w:cstheme="minorHAnsi"/>
          <w:bCs/>
          <w:i/>
          <w:sz w:val="24"/>
          <w:szCs w:val="24"/>
        </w:rPr>
        <w:t xml:space="preserve"> </w:t>
      </w:r>
    </w:p>
    <w:p w14:paraId="38E6829D" w14:textId="77777777" w:rsidR="00A867A3" w:rsidRPr="004C11AB" w:rsidRDefault="001A34AC" w:rsidP="00C63CE7">
      <w:pPr>
        <w:spacing w:afterLines="200" w:after="480" w:line="240" w:lineRule="auto"/>
        <w:rPr>
          <w:rFonts w:eastAsia="Times New Roman" w:cstheme="minorHAnsi"/>
          <w:bCs/>
          <w:sz w:val="24"/>
          <w:szCs w:val="24"/>
        </w:rPr>
      </w:pPr>
      <w:r w:rsidRPr="004C11AB">
        <w:rPr>
          <w:rFonts w:eastAsia="Times New Roman" w:cstheme="minorHAnsi"/>
          <w:bCs/>
          <w:sz w:val="24"/>
          <w:szCs w:val="24"/>
        </w:rPr>
        <w:t>Below are some potential safeguards to use against possible threats/vulnerabilities. NOTE: The safeguards you choose will depend on the degree of risk</w:t>
      </w:r>
      <w:r w:rsidR="00A867A3" w:rsidRPr="004C11AB">
        <w:rPr>
          <w:rFonts w:eastAsia="Times New Roman" w:cstheme="minorHAnsi"/>
          <w:bCs/>
          <w:sz w:val="24"/>
          <w:szCs w:val="24"/>
        </w:rPr>
        <w:t xml:space="preserve"> and the potential harm that the threat/vulnerability poses to you and the individuals who are the subjects of the ePHI.</w:t>
      </w:r>
    </w:p>
    <w:p w14:paraId="7E2D9015" w14:textId="77777777" w:rsidR="00A867A3" w:rsidRPr="004C11AB" w:rsidRDefault="00A867A3" w:rsidP="00C63CE7">
      <w:pPr>
        <w:spacing w:afterLines="200" w:after="480"/>
        <w:rPr>
          <w:rFonts w:eastAsia="Times New Roman" w:cs="Times New Roman"/>
          <w:color w:val="000000"/>
          <w:sz w:val="24"/>
          <w:szCs w:val="24"/>
        </w:rPr>
      </w:pPr>
      <w:r w:rsidRPr="004C11AB">
        <w:rPr>
          <w:rFonts w:eastAsia="Times New Roman" w:cs="Times New Roman"/>
          <w:color w:val="000000"/>
          <w:sz w:val="24"/>
          <w:szCs w:val="24"/>
        </w:rPr>
        <w:t>Have policies and procedures to document repairs and modifications to the physical components of a facility that are related to security (for example, hardware, walls, doors, and locks).</w:t>
      </w:r>
      <w:r w:rsidRPr="004C11AB">
        <w:rPr>
          <w:rFonts w:eastAsia="Times New Roman" w:cs="Times New Roman"/>
          <w:color w:val="000000"/>
          <w:sz w:val="24"/>
          <w:szCs w:val="24"/>
        </w:rPr>
        <w:br/>
        <w:t>[45 CFR §164.310(a)(2)(iv)]</w:t>
      </w:r>
      <w:r w:rsidRPr="004C11AB">
        <w:rPr>
          <w:rFonts w:eastAsia="Times New Roman" w:cs="Times New Roman"/>
          <w:color w:val="000000"/>
          <w:sz w:val="24"/>
          <w:szCs w:val="24"/>
        </w:rPr>
        <w:br/>
      </w:r>
      <w:r w:rsidRPr="004C11AB">
        <w:rPr>
          <w:rFonts w:eastAsia="Times New Roman" w:cs="Times New Roman"/>
          <w:color w:val="000000"/>
          <w:sz w:val="24"/>
          <w:szCs w:val="24"/>
        </w:rPr>
        <w:br/>
        <w:t>Develop a process to maintain and track all of your practice’s maintenance records or any modifications made to the physical security of the areas where ePHI is stored, such as system maintenance policies and procedures.</w:t>
      </w:r>
      <w:r w:rsidRPr="004C11AB">
        <w:rPr>
          <w:rFonts w:eastAsia="Times New Roman" w:cs="Times New Roman"/>
          <w:color w:val="000000"/>
          <w:sz w:val="24"/>
          <w:szCs w:val="24"/>
        </w:rPr>
        <w:br/>
        <w:t>[NIST SP 800-53 MA-1]</w:t>
      </w:r>
      <w:r w:rsidRPr="004C11AB">
        <w:rPr>
          <w:rFonts w:eastAsia="Times New Roman" w:cs="Times New Roman"/>
          <w:color w:val="000000"/>
          <w:sz w:val="24"/>
          <w:szCs w:val="24"/>
        </w:rPr>
        <w:br/>
      </w:r>
      <w:r w:rsidRPr="004C11AB">
        <w:rPr>
          <w:rFonts w:eastAsia="Times New Roman" w:cs="Times New Roman"/>
          <w:color w:val="000000"/>
          <w:sz w:val="24"/>
          <w:szCs w:val="24"/>
        </w:rPr>
        <w:br/>
        <w:t>Establish a timely maintenance process for your practice’s information systems and facilities.</w:t>
      </w:r>
      <w:r w:rsidRPr="004C11AB">
        <w:rPr>
          <w:rFonts w:eastAsia="Times New Roman" w:cs="Times New Roman"/>
          <w:color w:val="000000"/>
          <w:sz w:val="24"/>
          <w:szCs w:val="24"/>
        </w:rPr>
        <w:br/>
        <w:t>[NIST SP 800-53 MA-6]</w:t>
      </w:r>
    </w:p>
    <w:p w14:paraId="34FD67AC" w14:textId="77777777" w:rsidR="003172A0" w:rsidRPr="004C11AB" w:rsidRDefault="00A867A3" w:rsidP="003172A0">
      <w:pPr>
        <w:pStyle w:val="Heading1"/>
        <w:pBdr>
          <w:top w:val="single" w:sz="4" w:space="1" w:color="auto"/>
          <w:left w:val="single" w:sz="4" w:space="4" w:color="auto"/>
          <w:bottom w:val="single" w:sz="4" w:space="1" w:color="auto"/>
          <w:right w:val="single" w:sz="4" w:space="4" w:color="auto"/>
        </w:pBdr>
        <w:rPr>
          <w:rFonts w:eastAsia="Times New Roman"/>
        </w:rPr>
      </w:pPr>
      <w:bookmarkStart w:id="557" w:name="_Toc459630857"/>
      <w:r w:rsidRPr="004C11AB">
        <w:rPr>
          <w:b/>
        </w:rPr>
        <w:t>P</w:t>
      </w:r>
      <w:r w:rsidR="001B1458" w:rsidRPr="004C11AB">
        <w:rPr>
          <w:b/>
        </w:rPr>
        <w:t>H</w:t>
      </w:r>
      <w:r w:rsidRPr="004C11AB">
        <w:rPr>
          <w:b/>
        </w:rPr>
        <w:t>19</w:t>
      </w:r>
      <w:r w:rsidR="003172A0" w:rsidRPr="004C11AB">
        <w:rPr>
          <w:b/>
        </w:rPr>
        <w:t xml:space="preserve"> - </w:t>
      </w:r>
      <w:r w:rsidRPr="004C11AB">
        <w:rPr>
          <w:rFonts w:eastAsia="Times New Roman"/>
          <w:b/>
        </w:rPr>
        <w:t>§164.310(b) Standard</w:t>
      </w:r>
      <w:r w:rsidR="003172A0" w:rsidRPr="004C11AB">
        <w:rPr>
          <w:rFonts w:eastAsia="Times New Roman"/>
          <w:b/>
        </w:rPr>
        <w:t xml:space="preserve"> </w:t>
      </w:r>
      <w:r w:rsidR="003172A0" w:rsidRPr="004C11AB">
        <w:rPr>
          <w:rFonts w:eastAsia="Times New Roman"/>
        </w:rPr>
        <w:t>Does your practice keep an inventory and a location record of all of its workstation devices?</w:t>
      </w:r>
      <w:bookmarkEnd w:id="557"/>
    </w:p>
    <w:p w14:paraId="787EF6A4" w14:textId="77777777" w:rsidR="00A867A3" w:rsidRPr="007F5684" w:rsidRDefault="00A867A3" w:rsidP="00A867A3">
      <w:pPr>
        <w:pStyle w:val="ListParagraph"/>
        <w:numPr>
          <w:ilvl w:val="0"/>
          <w:numId w:val="4"/>
        </w:numPr>
        <w:rPr>
          <w:rFonts w:eastAsia="Times New Roman" w:cs="Times New Roman"/>
          <w:b/>
          <w:color w:val="000000"/>
          <w:sz w:val="24"/>
          <w:szCs w:val="24"/>
          <w:rPrChange w:id="558" w:author="Hareesh Ganesan" w:date="2016-10-21T11:22:00Z">
            <w:rPr>
              <w:rFonts w:eastAsia="Times New Roman" w:cs="Times New Roman"/>
              <w:color w:val="000000"/>
              <w:sz w:val="24"/>
              <w:szCs w:val="24"/>
            </w:rPr>
          </w:rPrChange>
        </w:rPr>
      </w:pPr>
      <w:r w:rsidRPr="007F5684">
        <w:rPr>
          <w:rFonts w:eastAsia="Times New Roman" w:cs="Times New Roman"/>
          <w:b/>
          <w:color w:val="000000"/>
          <w:sz w:val="24"/>
          <w:szCs w:val="24"/>
          <w:rPrChange w:id="559" w:author="Hareesh Ganesan" w:date="2016-10-21T11:22:00Z">
            <w:rPr>
              <w:rFonts w:eastAsia="Times New Roman" w:cs="Times New Roman"/>
              <w:color w:val="000000"/>
              <w:sz w:val="24"/>
              <w:szCs w:val="24"/>
            </w:rPr>
          </w:rPrChange>
        </w:rPr>
        <w:t>Yes</w:t>
      </w:r>
    </w:p>
    <w:p w14:paraId="39C8E485" w14:textId="77777777" w:rsidR="00A867A3" w:rsidRPr="004C11AB" w:rsidRDefault="00A867A3" w:rsidP="00A867A3">
      <w:pPr>
        <w:pStyle w:val="ListParagraph"/>
        <w:numPr>
          <w:ilvl w:val="0"/>
          <w:numId w:val="1"/>
        </w:numPr>
        <w:rPr>
          <w:rFonts w:eastAsia="Times New Roman" w:cs="Times New Roman"/>
          <w:color w:val="000000"/>
          <w:sz w:val="24"/>
          <w:szCs w:val="24"/>
        </w:rPr>
      </w:pPr>
      <w:r w:rsidRPr="004C11AB">
        <w:rPr>
          <w:rFonts w:eastAsia="Times New Roman" w:cs="Times New Roman"/>
          <w:color w:val="000000"/>
          <w:sz w:val="24"/>
          <w:szCs w:val="24"/>
        </w:rPr>
        <w:t>No</w:t>
      </w:r>
    </w:p>
    <w:p w14:paraId="6AF38E5E" w14:textId="77777777" w:rsidR="00A867A3" w:rsidRPr="004C11AB" w:rsidRDefault="00A867A3" w:rsidP="00A867A3">
      <w:pPr>
        <w:rPr>
          <w:sz w:val="24"/>
          <w:szCs w:val="24"/>
        </w:rPr>
      </w:pPr>
      <w:r w:rsidRPr="004C11AB">
        <w:rPr>
          <w:b/>
          <w:sz w:val="24"/>
          <w:szCs w:val="24"/>
        </w:rPr>
        <w:t>If no</w:t>
      </w:r>
      <w:r w:rsidRPr="004C11AB">
        <w:rPr>
          <w:sz w:val="24"/>
          <w:szCs w:val="24"/>
        </w:rPr>
        <w:t>, please select from the following:</w:t>
      </w:r>
    </w:p>
    <w:p w14:paraId="1CA99400" w14:textId="77777777" w:rsidR="00A867A3" w:rsidRPr="004C11AB" w:rsidRDefault="00A867A3" w:rsidP="00A867A3">
      <w:pPr>
        <w:pStyle w:val="ListParagraph"/>
        <w:numPr>
          <w:ilvl w:val="0"/>
          <w:numId w:val="2"/>
        </w:numPr>
        <w:rPr>
          <w:sz w:val="24"/>
          <w:szCs w:val="24"/>
        </w:rPr>
      </w:pPr>
      <w:r w:rsidRPr="004C11AB">
        <w:rPr>
          <w:sz w:val="24"/>
          <w:szCs w:val="24"/>
        </w:rPr>
        <w:t>Cost</w:t>
      </w:r>
    </w:p>
    <w:p w14:paraId="309F948D" w14:textId="77777777" w:rsidR="00A867A3" w:rsidRPr="004C11AB" w:rsidRDefault="00A867A3" w:rsidP="00A867A3">
      <w:pPr>
        <w:pStyle w:val="ListParagraph"/>
        <w:numPr>
          <w:ilvl w:val="0"/>
          <w:numId w:val="2"/>
        </w:numPr>
        <w:rPr>
          <w:sz w:val="24"/>
          <w:szCs w:val="24"/>
        </w:rPr>
      </w:pPr>
      <w:r w:rsidRPr="004C11AB">
        <w:rPr>
          <w:sz w:val="24"/>
          <w:szCs w:val="24"/>
        </w:rPr>
        <w:t>Practice Size</w:t>
      </w:r>
    </w:p>
    <w:p w14:paraId="7512A2D0" w14:textId="77777777" w:rsidR="00A867A3" w:rsidRPr="004C11AB" w:rsidRDefault="00A867A3" w:rsidP="00A867A3">
      <w:pPr>
        <w:pStyle w:val="ListParagraph"/>
        <w:numPr>
          <w:ilvl w:val="0"/>
          <w:numId w:val="2"/>
        </w:numPr>
        <w:rPr>
          <w:sz w:val="24"/>
          <w:szCs w:val="24"/>
        </w:rPr>
      </w:pPr>
      <w:r w:rsidRPr="004C11AB">
        <w:rPr>
          <w:sz w:val="24"/>
          <w:szCs w:val="24"/>
        </w:rPr>
        <w:t>Complexity</w:t>
      </w:r>
    </w:p>
    <w:p w14:paraId="66FCEB3D" w14:textId="77777777" w:rsidR="00A867A3" w:rsidRPr="004C11AB" w:rsidRDefault="00A867A3" w:rsidP="00A867A3">
      <w:pPr>
        <w:pStyle w:val="ListParagraph"/>
        <w:numPr>
          <w:ilvl w:val="0"/>
          <w:numId w:val="2"/>
        </w:numPr>
        <w:rPr>
          <w:sz w:val="24"/>
          <w:szCs w:val="24"/>
        </w:rPr>
      </w:pPr>
      <w:r w:rsidRPr="004C11AB">
        <w:rPr>
          <w:sz w:val="24"/>
          <w:szCs w:val="24"/>
        </w:rPr>
        <w:t>Alternate Solution</w:t>
      </w:r>
    </w:p>
    <w:p w14:paraId="0FD96FBC" w14:textId="77777777" w:rsidR="00A867A3" w:rsidRPr="004C11AB" w:rsidRDefault="00A867A3" w:rsidP="00A867A3">
      <w:pPr>
        <w:rPr>
          <w:sz w:val="24"/>
          <w:szCs w:val="24"/>
        </w:rPr>
      </w:pPr>
      <w:r w:rsidRPr="004C11AB">
        <w:rPr>
          <w:sz w:val="24"/>
          <w:szCs w:val="24"/>
        </w:rPr>
        <w:t>Please detail your current activities:</w:t>
      </w:r>
    </w:p>
    <w:tbl>
      <w:tblPr>
        <w:tblStyle w:val="TableGrid"/>
        <w:tblW w:w="0" w:type="auto"/>
        <w:tblLook w:val="04A0" w:firstRow="1" w:lastRow="0" w:firstColumn="1" w:lastColumn="0" w:noHBand="0" w:noVBand="1"/>
      </w:tblPr>
      <w:tblGrid>
        <w:gridCol w:w="9576"/>
      </w:tblGrid>
      <w:tr w:rsidR="00A867A3" w:rsidRPr="004C11AB" w14:paraId="07C6AD2F" w14:textId="77777777" w:rsidTr="00CA3232">
        <w:tc>
          <w:tcPr>
            <w:tcW w:w="9576" w:type="dxa"/>
          </w:tcPr>
          <w:p w14:paraId="23A03A58" w14:textId="77777777" w:rsidR="00A867A3" w:rsidRPr="004C11AB" w:rsidRDefault="007F5684" w:rsidP="00CA3232">
            <w:pPr>
              <w:rPr>
                <w:sz w:val="24"/>
                <w:szCs w:val="24"/>
              </w:rPr>
            </w:pPr>
            <w:ins w:id="560" w:author="Hareesh Ganesan" w:date="2016-10-21T11:22:00Z">
              <w:r>
                <w:rPr>
                  <w:sz w:val="24"/>
                  <w:szCs w:val="24"/>
                </w:rPr>
                <w:t xml:space="preserve">A Google Docs spreadsheet of all workstation devices is maintained. This is detailed in our </w:t>
              </w:r>
            </w:ins>
            <w:ins w:id="561" w:author="Hareesh Ganesan" w:date="2016-10-21T11:23:00Z">
              <w:r>
                <w:rPr>
                  <w:sz w:val="24"/>
                  <w:szCs w:val="24"/>
                </w:rPr>
                <w:t>configuration management policy.</w:t>
              </w:r>
            </w:ins>
          </w:p>
          <w:p w14:paraId="54EAFA8A" w14:textId="77777777" w:rsidR="00A867A3" w:rsidRPr="004C11AB" w:rsidRDefault="00A867A3" w:rsidP="00CA3232">
            <w:pPr>
              <w:rPr>
                <w:sz w:val="24"/>
                <w:szCs w:val="24"/>
              </w:rPr>
            </w:pPr>
          </w:p>
          <w:p w14:paraId="559A5F4A" w14:textId="77777777" w:rsidR="00A867A3" w:rsidRPr="004C11AB" w:rsidRDefault="00A867A3" w:rsidP="00CA3232">
            <w:pPr>
              <w:rPr>
                <w:sz w:val="24"/>
                <w:szCs w:val="24"/>
              </w:rPr>
            </w:pPr>
          </w:p>
          <w:p w14:paraId="1E468DF3" w14:textId="77777777" w:rsidR="00A867A3" w:rsidRPr="004C11AB" w:rsidRDefault="00A867A3" w:rsidP="00CA3232">
            <w:pPr>
              <w:rPr>
                <w:sz w:val="24"/>
                <w:szCs w:val="24"/>
              </w:rPr>
            </w:pPr>
          </w:p>
          <w:p w14:paraId="13C0649E" w14:textId="77777777" w:rsidR="00A867A3" w:rsidRPr="004C11AB" w:rsidRDefault="00A867A3" w:rsidP="00CA3232">
            <w:pPr>
              <w:rPr>
                <w:sz w:val="24"/>
                <w:szCs w:val="24"/>
              </w:rPr>
            </w:pPr>
          </w:p>
          <w:p w14:paraId="56E0C3DC" w14:textId="77777777" w:rsidR="00A867A3" w:rsidRPr="004C11AB" w:rsidRDefault="00A867A3" w:rsidP="00CA3232">
            <w:pPr>
              <w:rPr>
                <w:sz w:val="24"/>
                <w:szCs w:val="24"/>
              </w:rPr>
            </w:pPr>
          </w:p>
        </w:tc>
      </w:tr>
    </w:tbl>
    <w:p w14:paraId="6BEEAAE1" w14:textId="77777777" w:rsidR="00A867A3" w:rsidRPr="004C11AB" w:rsidRDefault="00A867A3" w:rsidP="00A867A3">
      <w:pPr>
        <w:rPr>
          <w:sz w:val="24"/>
          <w:szCs w:val="24"/>
        </w:rPr>
      </w:pPr>
    </w:p>
    <w:p w14:paraId="3E1E6C87" w14:textId="77777777" w:rsidR="00A867A3" w:rsidRPr="004C11AB" w:rsidRDefault="00A867A3" w:rsidP="00A867A3">
      <w:pPr>
        <w:rPr>
          <w:sz w:val="24"/>
          <w:szCs w:val="24"/>
        </w:rPr>
      </w:pPr>
      <w:r w:rsidRPr="004C11AB">
        <w:rPr>
          <w:sz w:val="24"/>
          <w:szCs w:val="24"/>
        </w:rPr>
        <w:t>Please include any additional notes:</w:t>
      </w:r>
    </w:p>
    <w:tbl>
      <w:tblPr>
        <w:tblStyle w:val="TableGrid"/>
        <w:tblW w:w="0" w:type="auto"/>
        <w:tblLook w:val="04A0" w:firstRow="1" w:lastRow="0" w:firstColumn="1" w:lastColumn="0" w:noHBand="0" w:noVBand="1"/>
      </w:tblPr>
      <w:tblGrid>
        <w:gridCol w:w="9576"/>
      </w:tblGrid>
      <w:tr w:rsidR="00A867A3" w:rsidRPr="004C11AB" w14:paraId="6F9BA3F0" w14:textId="77777777" w:rsidTr="00CA3232">
        <w:tc>
          <w:tcPr>
            <w:tcW w:w="9576" w:type="dxa"/>
          </w:tcPr>
          <w:p w14:paraId="30365B60" w14:textId="77777777" w:rsidR="00A867A3" w:rsidRPr="004C11AB" w:rsidRDefault="00A867A3" w:rsidP="00CA3232">
            <w:pPr>
              <w:rPr>
                <w:sz w:val="24"/>
                <w:szCs w:val="24"/>
              </w:rPr>
            </w:pPr>
          </w:p>
          <w:p w14:paraId="305C2DAB" w14:textId="77777777" w:rsidR="00A867A3" w:rsidRPr="004C11AB" w:rsidRDefault="00A867A3" w:rsidP="00CA3232">
            <w:pPr>
              <w:rPr>
                <w:sz w:val="24"/>
                <w:szCs w:val="24"/>
              </w:rPr>
            </w:pPr>
          </w:p>
          <w:p w14:paraId="5B50D103" w14:textId="77777777" w:rsidR="00A867A3" w:rsidRPr="004C11AB" w:rsidRDefault="00A867A3" w:rsidP="00CA3232">
            <w:pPr>
              <w:rPr>
                <w:sz w:val="24"/>
                <w:szCs w:val="24"/>
              </w:rPr>
            </w:pPr>
          </w:p>
          <w:p w14:paraId="466F3C67" w14:textId="77777777" w:rsidR="00A867A3" w:rsidRPr="004C11AB" w:rsidRDefault="00A867A3" w:rsidP="00CA3232">
            <w:pPr>
              <w:rPr>
                <w:sz w:val="24"/>
                <w:szCs w:val="24"/>
              </w:rPr>
            </w:pPr>
          </w:p>
          <w:p w14:paraId="346D0CDE" w14:textId="77777777" w:rsidR="00A867A3" w:rsidRPr="004C11AB" w:rsidRDefault="00A867A3" w:rsidP="00CA3232">
            <w:pPr>
              <w:rPr>
                <w:sz w:val="24"/>
                <w:szCs w:val="24"/>
              </w:rPr>
            </w:pPr>
          </w:p>
          <w:p w14:paraId="56936522" w14:textId="77777777" w:rsidR="00A867A3" w:rsidRPr="004C11AB" w:rsidRDefault="00A867A3" w:rsidP="00CA3232">
            <w:pPr>
              <w:rPr>
                <w:sz w:val="24"/>
                <w:szCs w:val="24"/>
              </w:rPr>
            </w:pPr>
          </w:p>
        </w:tc>
      </w:tr>
    </w:tbl>
    <w:p w14:paraId="40ED1F2E" w14:textId="77777777" w:rsidR="00A867A3" w:rsidRPr="004C11AB" w:rsidRDefault="00A867A3" w:rsidP="00A867A3">
      <w:pPr>
        <w:rPr>
          <w:sz w:val="24"/>
          <w:szCs w:val="24"/>
        </w:rPr>
      </w:pPr>
    </w:p>
    <w:p w14:paraId="63D1FE40" w14:textId="77777777" w:rsidR="00A867A3" w:rsidRPr="004C11AB" w:rsidRDefault="00A867A3" w:rsidP="00A867A3">
      <w:pPr>
        <w:rPr>
          <w:sz w:val="24"/>
          <w:szCs w:val="24"/>
        </w:rPr>
      </w:pPr>
      <w:r w:rsidRPr="004C11AB">
        <w:rPr>
          <w:sz w:val="24"/>
          <w:szCs w:val="24"/>
        </w:rPr>
        <w:t>Please detail your remediation plan:</w:t>
      </w:r>
    </w:p>
    <w:tbl>
      <w:tblPr>
        <w:tblStyle w:val="TableGrid"/>
        <w:tblW w:w="0" w:type="auto"/>
        <w:tblLook w:val="04A0" w:firstRow="1" w:lastRow="0" w:firstColumn="1" w:lastColumn="0" w:noHBand="0" w:noVBand="1"/>
      </w:tblPr>
      <w:tblGrid>
        <w:gridCol w:w="9576"/>
      </w:tblGrid>
      <w:tr w:rsidR="00A867A3" w:rsidRPr="004C11AB" w14:paraId="4D73185B" w14:textId="77777777" w:rsidTr="00CA3232">
        <w:tc>
          <w:tcPr>
            <w:tcW w:w="9576" w:type="dxa"/>
          </w:tcPr>
          <w:p w14:paraId="0A13D597" w14:textId="77777777" w:rsidR="00A867A3" w:rsidRPr="004C11AB" w:rsidRDefault="00A867A3" w:rsidP="00CA3232">
            <w:pPr>
              <w:rPr>
                <w:sz w:val="24"/>
                <w:szCs w:val="24"/>
              </w:rPr>
            </w:pPr>
          </w:p>
          <w:p w14:paraId="35F5AA65" w14:textId="77777777" w:rsidR="00A867A3" w:rsidRPr="004C11AB" w:rsidRDefault="00A867A3" w:rsidP="00CA3232">
            <w:pPr>
              <w:rPr>
                <w:sz w:val="24"/>
                <w:szCs w:val="24"/>
              </w:rPr>
            </w:pPr>
          </w:p>
          <w:p w14:paraId="2C96A26F" w14:textId="77777777" w:rsidR="00A867A3" w:rsidRPr="004C11AB" w:rsidRDefault="00A867A3" w:rsidP="00CA3232">
            <w:pPr>
              <w:rPr>
                <w:sz w:val="24"/>
                <w:szCs w:val="24"/>
              </w:rPr>
            </w:pPr>
          </w:p>
          <w:p w14:paraId="29E24994" w14:textId="77777777" w:rsidR="00A867A3" w:rsidRPr="004C11AB" w:rsidRDefault="00A867A3" w:rsidP="00CA3232">
            <w:pPr>
              <w:rPr>
                <w:sz w:val="24"/>
                <w:szCs w:val="24"/>
              </w:rPr>
            </w:pPr>
          </w:p>
          <w:p w14:paraId="692D70A7" w14:textId="77777777" w:rsidR="00A867A3" w:rsidRPr="004C11AB" w:rsidRDefault="00A867A3" w:rsidP="00CA3232">
            <w:pPr>
              <w:rPr>
                <w:sz w:val="24"/>
                <w:szCs w:val="24"/>
              </w:rPr>
            </w:pPr>
          </w:p>
          <w:p w14:paraId="0F47B839" w14:textId="77777777" w:rsidR="00A867A3" w:rsidRPr="004C11AB" w:rsidRDefault="00A867A3" w:rsidP="00CA3232">
            <w:pPr>
              <w:rPr>
                <w:sz w:val="24"/>
                <w:szCs w:val="24"/>
              </w:rPr>
            </w:pPr>
          </w:p>
        </w:tc>
      </w:tr>
    </w:tbl>
    <w:p w14:paraId="537A36FF" w14:textId="77777777" w:rsidR="00A867A3" w:rsidRPr="004C11AB" w:rsidRDefault="00A867A3" w:rsidP="00A867A3">
      <w:pPr>
        <w:rPr>
          <w:sz w:val="24"/>
          <w:szCs w:val="24"/>
        </w:rPr>
      </w:pPr>
    </w:p>
    <w:p w14:paraId="129CA99C" w14:textId="77777777" w:rsidR="00A867A3" w:rsidRPr="004C11AB" w:rsidRDefault="00A867A3" w:rsidP="00A867A3">
      <w:pPr>
        <w:rPr>
          <w:sz w:val="24"/>
          <w:szCs w:val="24"/>
        </w:rPr>
      </w:pPr>
      <w:r w:rsidRPr="004C11AB">
        <w:rPr>
          <w:sz w:val="24"/>
          <w:szCs w:val="24"/>
        </w:rPr>
        <w:t>Please rate the likelihood of a threat/vulnerability affecting your ePHI:</w:t>
      </w:r>
    </w:p>
    <w:p w14:paraId="1F237867" w14:textId="77777777" w:rsidR="00A867A3" w:rsidRPr="007F5684" w:rsidRDefault="00A867A3" w:rsidP="00A867A3">
      <w:pPr>
        <w:pStyle w:val="ListParagraph"/>
        <w:numPr>
          <w:ilvl w:val="0"/>
          <w:numId w:val="3"/>
        </w:numPr>
        <w:rPr>
          <w:b/>
          <w:sz w:val="24"/>
          <w:szCs w:val="24"/>
          <w:rPrChange w:id="562" w:author="Hareesh Ganesan" w:date="2016-10-21T11:24:00Z">
            <w:rPr>
              <w:sz w:val="24"/>
              <w:szCs w:val="24"/>
            </w:rPr>
          </w:rPrChange>
        </w:rPr>
      </w:pPr>
      <w:r w:rsidRPr="007F5684">
        <w:rPr>
          <w:b/>
          <w:sz w:val="24"/>
          <w:szCs w:val="24"/>
          <w:rPrChange w:id="563" w:author="Hareesh Ganesan" w:date="2016-10-21T11:24:00Z">
            <w:rPr>
              <w:sz w:val="24"/>
              <w:szCs w:val="24"/>
            </w:rPr>
          </w:rPrChange>
        </w:rPr>
        <w:t>Low</w:t>
      </w:r>
    </w:p>
    <w:p w14:paraId="2ECEB9C5" w14:textId="77777777" w:rsidR="00A867A3" w:rsidRPr="004C11AB" w:rsidRDefault="00A867A3" w:rsidP="00A867A3">
      <w:pPr>
        <w:pStyle w:val="ListParagraph"/>
        <w:numPr>
          <w:ilvl w:val="0"/>
          <w:numId w:val="3"/>
        </w:numPr>
        <w:rPr>
          <w:sz w:val="24"/>
          <w:szCs w:val="24"/>
        </w:rPr>
      </w:pPr>
      <w:r w:rsidRPr="004C11AB">
        <w:rPr>
          <w:sz w:val="24"/>
          <w:szCs w:val="24"/>
        </w:rPr>
        <w:t>Medium</w:t>
      </w:r>
    </w:p>
    <w:p w14:paraId="4BB996CE" w14:textId="77777777" w:rsidR="00A867A3" w:rsidRPr="004C11AB" w:rsidRDefault="00A867A3" w:rsidP="00A867A3">
      <w:pPr>
        <w:pStyle w:val="ListParagraph"/>
        <w:numPr>
          <w:ilvl w:val="0"/>
          <w:numId w:val="3"/>
        </w:numPr>
        <w:rPr>
          <w:sz w:val="24"/>
          <w:szCs w:val="24"/>
        </w:rPr>
      </w:pPr>
      <w:r w:rsidRPr="004C11AB">
        <w:rPr>
          <w:sz w:val="24"/>
          <w:szCs w:val="24"/>
        </w:rPr>
        <w:t>High</w:t>
      </w:r>
    </w:p>
    <w:p w14:paraId="29DB2751" w14:textId="77777777" w:rsidR="00A867A3" w:rsidRPr="004C11AB" w:rsidRDefault="00A867A3" w:rsidP="00A867A3">
      <w:pPr>
        <w:rPr>
          <w:sz w:val="24"/>
          <w:szCs w:val="24"/>
        </w:rPr>
      </w:pPr>
      <w:r w:rsidRPr="004C11AB">
        <w:rPr>
          <w:sz w:val="24"/>
          <w:szCs w:val="24"/>
        </w:rPr>
        <w:t>Please rate the impact of a threat/vulnerability affecting your ePHI:</w:t>
      </w:r>
    </w:p>
    <w:p w14:paraId="57801708" w14:textId="77777777" w:rsidR="00A867A3" w:rsidRPr="007F5684" w:rsidRDefault="00A867A3" w:rsidP="00A867A3">
      <w:pPr>
        <w:pStyle w:val="ListParagraph"/>
        <w:numPr>
          <w:ilvl w:val="0"/>
          <w:numId w:val="3"/>
        </w:numPr>
        <w:rPr>
          <w:b/>
          <w:sz w:val="24"/>
          <w:szCs w:val="24"/>
          <w:rPrChange w:id="564" w:author="Hareesh Ganesan" w:date="2016-10-21T11:24:00Z">
            <w:rPr>
              <w:sz w:val="24"/>
              <w:szCs w:val="24"/>
            </w:rPr>
          </w:rPrChange>
        </w:rPr>
      </w:pPr>
      <w:r w:rsidRPr="007F5684">
        <w:rPr>
          <w:b/>
          <w:sz w:val="24"/>
          <w:szCs w:val="24"/>
          <w:rPrChange w:id="565" w:author="Hareesh Ganesan" w:date="2016-10-21T11:24:00Z">
            <w:rPr>
              <w:sz w:val="24"/>
              <w:szCs w:val="24"/>
            </w:rPr>
          </w:rPrChange>
        </w:rPr>
        <w:t>Low</w:t>
      </w:r>
    </w:p>
    <w:p w14:paraId="6800681E" w14:textId="77777777" w:rsidR="00A867A3" w:rsidRPr="004C11AB" w:rsidRDefault="00A867A3" w:rsidP="00A867A3">
      <w:pPr>
        <w:pStyle w:val="ListParagraph"/>
        <w:numPr>
          <w:ilvl w:val="0"/>
          <w:numId w:val="3"/>
        </w:numPr>
        <w:rPr>
          <w:sz w:val="24"/>
          <w:szCs w:val="24"/>
        </w:rPr>
      </w:pPr>
      <w:r w:rsidRPr="004C11AB">
        <w:rPr>
          <w:sz w:val="24"/>
          <w:szCs w:val="24"/>
        </w:rPr>
        <w:t>Medium</w:t>
      </w:r>
    </w:p>
    <w:p w14:paraId="72A73B69" w14:textId="77777777" w:rsidR="00A867A3" w:rsidRPr="004C11AB" w:rsidRDefault="00A867A3" w:rsidP="00A867A3">
      <w:pPr>
        <w:pStyle w:val="ListParagraph"/>
        <w:numPr>
          <w:ilvl w:val="0"/>
          <w:numId w:val="3"/>
        </w:numPr>
        <w:rPr>
          <w:sz w:val="24"/>
          <w:szCs w:val="24"/>
        </w:rPr>
      </w:pPr>
      <w:r w:rsidRPr="004C11AB">
        <w:rPr>
          <w:sz w:val="24"/>
          <w:szCs w:val="24"/>
        </w:rPr>
        <w:t>High</w:t>
      </w:r>
    </w:p>
    <w:p w14:paraId="149F164C" w14:textId="77777777" w:rsidR="00FB4546" w:rsidRPr="004C11AB" w:rsidRDefault="00FB4546" w:rsidP="00FB4546">
      <w:pPr>
        <w:rPr>
          <w:rFonts w:cstheme="minorHAnsi"/>
          <w:b/>
          <w:sz w:val="24"/>
          <w:szCs w:val="24"/>
        </w:rPr>
      </w:pPr>
      <w:r w:rsidRPr="004C11AB">
        <w:rPr>
          <w:rFonts w:cstheme="minorHAnsi"/>
          <w:b/>
          <w:sz w:val="24"/>
          <w:szCs w:val="24"/>
        </w:rPr>
        <w:t>Overall Security Risk:</w:t>
      </w:r>
    </w:p>
    <w:p w14:paraId="36270B7F" w14:textId="77777777" w:rsidR="00FB4546" w:rsidRPr="007F5684" w:rsidRDefault="00FB4546" w:rsidP="00FB4546">
      <w:pPr>
        <w:pStyle w:val="ListParagraph"/>
        <w:numPr>
          <w:ilvl w:val="0"/>
          <w:numId w:val="3"/>
        </w:numPr>
        <w:rPr>
          <w:rFonts w:cstheme="minorHAnsi"/>
          <w:b/>
          <w:sz w:val="24"/>
          <w:szCs w:val="24"/>
          <w:rPrChange w:id="566" w:author="Hareesh Ganesan" w:date="2016-10-21T11:24:00Z">
            <w:rPr>
              <w:rFonts w:cstheme="minorHAnsi"/>
              <w:sz w:val="24"/>
              <w:szCs w:val="24"/>
            </w:rPr>
          </w:rPrChange>
        </w:rPr>
      </w:pPr>
      <w:r w:rsidRPr="007F5684">
        <w:rPr>
          <w:rFonts w:cstheme="minorHAnsi"/>
          <w:b/>
          <w:sz w:val="24"/>
          <w:szCs w:val="24"/>
          <w:rPrChange w:id="567" w:author="Hareesh Ganesan" w:date="2016-10-21T11:24:00Z">
            <w:rPr>
              <w:rFonts w:cstheme="minorHAnsi"/>
              <w:sz w:val="24"/>
              <w:szCs w:val="24"/>
            </w:rPr>
          </w:rPrChange>
        </w:rPr>
        <w:t>Low</w:t>
      </w:r>
    </w:p>
    <w:p w14:paraId="12F0CF39" w14:textId="77777777" w:rsidR="00FB4546" w:rsidRPr="004C11AB" w:rsidRDefault="00FB4546" w:rsidP="00FB4546">
      <w:pPr>
        <w:pStyle w:val="ListParagraph"/>
        <w:numPr>
          <w:ilvl w:val="0"/>
          <w:numId w:val="3"/>
        </w:numPr>
        <w:rPr>
          <w:rFonts w:cstheme="minorHAnsi"/>
          <w:sz w:val="24"/>
          <w:szCs w:val="24"/>
        </w:rPr>
      </w:pPr>
      <w:r w:rsidRPr="004C11AB">
        <w:rPr>
          <w:rFonts w:cstheme="minorHAnsi"/>
          <w:sz w:val="24"/>
          <w:szCs w:val="24"/>
        </w:rPr>
        <w:t>Medium</w:t>
      </w:r>
    </w:p>
    <w:p w14:paraId="3B4A6725" w14:textId="77777777" w:rsidR="00FB4546" w:rsidRPr="004C11AB" w:rsidRDefault="00FB4546" w:rsidP="00FB4546">
      <w:pPr>
        <w:pStyle w:val="ListParagraph"/>
        <w:numPr>
          <w:ilvl w:val="0"/>
          <w:numId w:val="3"/>
        </w:numPr>
        <w:rPr>
          <w:rFonts w:cstheme="minorHAnsi"/>
          <w:sz w:val="24"/>
          <w:szCs w:val="24"/>
        </w:rPr>
      </w:pPr>
      <w:r w:rsidRPr="004C11AB">
        <w:rPr>
          <w:rFonts w:cstheme="minorHAnsi"/>
          <w:sz w:val="24"/>
          <w:szCs w:val="24"/>
        </w:rPr>
        <w:t>High</w:t>
      </w:r>
    </w:p>
    <w:p w14:paraId="3063BB14" w14:textId="77777777" w:rsidR="00A867A3" w:rsidRPr="004C11AB" w:rsidRDefault="00A867A3" w:rsidP="00A867A3">
      <w:pPr>
        <w:rPr>
          <w:b/>
          <w:sz w:val="24"/>
          <w:szCs w:val="24"/>
        </w:rPr>
      </w:pPr>
      <w:r w:rsidRPr="004C11AB">
        <w:rPr>
          <w:b/>
          <w:sz w:val="24"/>
          <w:szCs w:val="24"/>
        </w:rPr>
        <w:t>Related Information:</w:t>
      </w:r>
    </w:p>
    <w:p w14:paraId="7D0CB06D" w14:textId="77777777" w:rsidR="00A867A3" w:rsidRPr="004C11AB" w:rsidRDefault="00A867A3" w:rsidP="00A867A3">
      <w:pPr>
        <w:rPr>
          <w:i/>
          <w:sz w:val="24"/>
          <w:szCs w:val="24"/>
        </w:rPr>
      </w:pPr>
      <w:r w:rsidRPr="004C11AB">
        <w:rPr>
          <w:i/>
          <w:sz w:val="24"/>
          <w:szCs w:val="24"/>
        </w:rPr>
        <w:t>Things to Consider to Help Answer the Question:</w:t>
      </w:r>
    </w:p>
    <w:p w14:paraId="6AD92E58" w14:textId="77777777" w:rsidR="00A867A3" w:rsidRPr="004C11AB" w:rsidRDefault="00A867A3" w:rsidP="00A867A3">
      <w:pPr>
        <w:rPr>
          <w:i/>
          <w:sz w:val="24"/>
          <w:szCs w:val="24"/>
        </w:rPr>
      </w:pPr>
      <w:r w:rsidRPr="004C11AB">
        <w:rPr>
          <w:rFonts w:eastAsia="Times New Roman" w:cs="Times New Roman"/>
          <w:color w:val="000000"/>
          <w:sz w:val="24"/>
          <w:szCs w:val="24"/>
        </w:rPr>
        <w:t>Workstation devices may refer to workstations, laptops, printers, copiers, tablets, smart phones, monitors, and others. Include information such as the type of workstation device, the capability of the workstation device, and the tasks that you commonly do on it.</w:t>
      </w:r>
    </w:p>
    <w:p w14:paraId="28D3E3C6" w14:textId="77777777" w:rsidR="00A867A3" w:rsidRPr="004C11AB" w:rsidRDefault="00A867A3" w:rsidP="00A867A3">
      <w:pPr>
        <w:rPr>
          <w:i/>
          <w:sz w:val="24"/>
          <w:szCs w:val="24"/>
        </w:rPr>
      </w:pPr>
      <w:r w:rsidRPr="004C11AB">
        <w:rPr>
          <w:i/>
          <w:sz w:val="24"/>
          <w:szCs w:val="24"/>
        </w:rPr>
        <w:t>Possible Threats and Vulnerabilities:</w:t>
      </w:r>
    </w:p>
    <w:p w14:paraId="63D5FBDE" w14:textId="77777777" w:rsidR="00A867A3" w:rsidRPr="004C11AB" w:rsidRDefault="00A867A3" w:rsidP="00A867A3">
      <w:pPr>
        <w:rPr>
          <w:i/>
          <w:sz w:val="24"/>
          <w:szCs w:val="24"/>
        </w:rPr>
      </w:pPr>
      <w:r w:rsidRPr="004C11AB">
        <w:rPr>
          <w:rFonts w:eastAsia="Times New Roman" w:cs="Times New Roman"/>
          <w:color w:val="000000"/>
          <w:sz w:val="24"/>
          <w:szCs w:val="24"/>
        </w:rPr>
        <w:t xml:space="preserve">Your practice may not be aware of the environment in which the device is used if your practice does not keep an inventory and is not aware of the location of all of its workstations, laptops, printers, copiers, tablets, smart phones, monitors, and other electronic devices. ePHI can be exposed in a surrounding or environment that is not suitable for handling or accessing that information. </w:t>
      </w:r>
      <w:r w:rsidRPr="004C11AB">
        <w:rPr>
          <w:rFonts w:eastAsia="Times New Roman" w:cs="Times New Roman"/>
          <w:color w:val="000000"/>
          <w:sz w:val="24"/>
          <w:szCs w:val="24"/>
        </w:rPr>
        <w:br/>
      </w:r>
      <w:r w:rsidRPr="004C11AB">
        <w:rPr>
          <w:rFonts w:eastAsia="Times New Roman" w:cs="Times New Roman"/>
          <w:color w:val="000000"/>
          <w:sz w:val="24"/>
          <w:szCs w:val="24"/>
        </w:rPr>
        <w:br/>
        <w:t>Some potential impacts include:</w:t>
      </w:r>
      <w:r w:rsidRPr="004C11AB">
        <w:rPr>
          <w:rFonts w:eastAsia="Times New Roman" w:cs="Times New Roman"/>
          <w:color w:val="000000"/>
          <w:sz w:val="24"/>
          <w:szCs w:val="24"/>
        </w:rPr>
        <w:br/>
      </w:r>
      <w:r w:rsidRPr="004C11AB">
        <w:rPr>
          <w:rFonts w:eastAsia="Times New Roman" w:cs="Times New Roman"/>
          <w:color w:val="000000"/>
          <w:sz w:val="24"/>
          <w:szCs w:val="24"/>
        </w:rPr>
        <w:br/>
        <w:t>• Environmental threats, such as power surges and outages of heating, air conditioning, and air filtration systems, which can enable humidity and dust to compromise the functional integrity and performance of your practice’s information systems.</w:t>
      </w:r>
      <w:r w:rsidRPr="004C11AB">
        <w:rPr>
          <w:rFonts w:eastAsia="Times New Roman" w:cs="Times New Roman"/>
          <w:color w:val="000000"/>
          <w:sz w:val="24"/>
          <w:szCs w:val="24"/>
        </w:rPr>
        <w:br/>
        <w:t>• Human threats, such as unauthorized or malicious users who can take advantage of exposed ePHI and can therefore be used to commit identity fraud.</w:t>
      </w:r>
    </w:p>
    <w:p w14:paraId="232C64CB" w14:textId="77777777" w:rsidR="00A867A3" w:rsidRPr="004C11AB" w:rsidRDefault="00A867A3" w:rsidP="00A867A3">
      <w:pPr>
        <w:spacing w:after="0" w:line="240" w:lineRule="auto"/>
        <w:rPr>
          <w:rFonts w:eastAsia="Times New Roman" w:cstheme="minorHAnsi"/>
          <w:bCs/>
          <w:i/>
          <w:sz w:val="24"/>
          <w:szCs w:val="24"/>
        </w:rPr>
      </w:pPr>
      <w:r w:rsidRPr="004C11AB">
        <w:rPr>
          <w:rFonts w:eastAsia="Times New Roman" w:cstheme="minorHAnsi"/>
          <w:bCs/>
          <w:i/>
          <w:sz w:val="24"/>
          <w:szCs w:val="24"/>
        </w:rPr>
        <w:t>Examples of Safeguards:</w:t>
      </w:r>
      <w:r w:rsidR="00FA0D0B" w:rsidRPr="004C11AB">
        <w:rPr>
          <w:rFonts w:eastAsia="Times New Roman" w:cstheme="minorHAnsi"/>
          <w:bCs/>
          <w:i/>
          <w:sz w:val="24"/>
          <w:szCs w:val="24"/>
        </w:rPr>
        <w:t xml:space="preserve"> </w:t>
      </w:r>
    </w:p>
    <w:p w14:paraId="79237DDC" w14:textId="77777777" w:rsidR="00A867A3" w:rsidRPr="004C11AB" w:rsidRDefault="001A34AC" w:rsidP="00C63CE7">
      <w:pPr>
        <w:spacing w:afterLines="200" w:after="480"/>
        <w:rPr>
          <w:rFonts w:eastAsia="Times New Roman" w:cstheme="minorHAnsi"/>
          <w:bCs/>
          <w:sz w:val="24"/>
          <w:szCs w:val="24"/>
        </w:rPr>
      </w:pPr>
      <w:r w:rsidRPr="004C11AB">
        <w:rPr>
          <w:rFonts w:eastAsia="Times New Roman" w:cstheme="minorHAnsi"/>
          <w:bCs/>
          <w:sz w:val="24"/>
          <w:szCs w:val="24"/>
        </w:rPr>
        <w:t>Below are some potential safeguards to use against possible threats/vulnerabilities. NOTE: The safeguards you choose will depend on the degree of risk</w:t>
      </w:r>
      <w:r w:rsidR="00A867A3" w:rsidRPr="004C11AB">
        <w:rPr>
          <w:rFonts w:eastAsia="Times New Roman" w:cstheme="minorHAnsi"/>
          <w:bCs/>
          <w:sz w:val="24"/>
          <w:szCs w:val="24"/>
        </w:rPr>
        <w:t xml:space="preserve"> and the potential harm that the threat/vulnerability poses to you and the individuals who are the subjects of the ePHI.</w:t>
      </w:r>
    </w:p>
    <w:p w14:paraId="61A05103" w14:textId="77777777" w:rsidR="00A867A3" w:rsidRPr="004C11AB" w:rsidRDefault="00A867A3" w:rsidP="00C63CE7">
      <w:pPr>
        <w:spacing w:afterLines="200" w:after="480"/>
        <w:rPr>
          <w:rFonts w:eastAsia="Times New Roman" w:cstheme="minorHAnsi"/>
          <w:bCs/>
          <w:i/>
          <w:sz w:val="24"/>
          <w:szCs w:val="24"/>
        </w:rPr>
      </w:pPr>
      <w:r w:rsidRPr="004C11AB">
        <w:rPr>
          <w:rFonts w:eastAsia="Times New Roman" w:cs="Times New Roman"/>
          <w:color w:val="000000"/>
          <w:sz w:val="24"/>
          <w:szCs w:val="24"/>
        </w:rPr>
        <w:t>Implement policies and procedures that specify the proper functions to be performed, the manner in which those functions are to be performed, and the physical attributes of the surroundings of a specific workstation or electronic device that can access ePHI (such as laptops, printers, copiers, tablets, smart phones, monitors, and other devices).</w:t>
      </w:r>
      <w:r w:rsidRPr="004C11AB">
        <w:rPr>
          <w:rFonts w:eastAsia="Times New Roman" w:cs="Times New Roman"/>
          <w:color w:val="000000"/>
          <w:sz w:val="24"/>
          <w:szCs w:val="24"/>
        </w:rPr>
        <w:br/>
        <w:t>[45 CFR §164.310(b)]</w:t>
      </w:r>
      <w:r w:rsidRPr="004C11AB">
        <w:rPr>
          <w:rFonts w:eastAsia="Times New Roman" w:cs="Times New Roman"/>
          <w:color w:val="000000"/>
          <w:sz w:val="24"/>
          <w:szCs w:val="24"/>
        </w:rPr>
        <w:br/>
      </w:r>
      <w:r w:rsidRPr="004C11AB">
        <w:rPr>
          <w:rFonts w:eastAsia="Times New Roman" w:cs="Times New Roman"/>
          <w:color w:val="000000"/>
          <w:sz w:val="24"/>
          <w:szCs w:val="24"/>
        </w:rPr>
        <w:br/>
        <w:t>As part of your practice’s physical access control policies and procedures, create, maintain, and periodically review an inventory of all workstations and other electronic devices that can access ePHI (such as laptops, printers, copiers, tablets, smart phones, monitors, and other devices).</w:t>
      </w:r>
      <w:r w:rsidRPr="004C11AB">
        <w:rPr>
          <w:rFonts w:eastAsia="Times New Roman" w:cs="Times New Roman"/>
          <w:color w:val="000000"/>
          <w:sz w:val="24"/>
          <w:szCs w:val="24"/>
        </w:rPr>
        <w:br/>
        <w:t>[NIST SP 800-53 PE-3]</w:t>
      </w:r>
    </w:p>
    <w:p w14:paraId="5E50D61A" w14:textId="77777777" w:rsidR="003172A0" w:rsidRPr="004C11AB" w:rsidRDefault="00A867A3" w:rsidP="003172A0">
      <w:pPr>
        <w:pStyle w:val="Heading1"/>
        <w:pBdr>
          <w:top w:val="single" w:sz="4" w:space="1" w:color="auto"/>
          <w:left w:val="single" w:sz="4" w:space="4" w:color="auto"/>
          <w:bottom w:val="single" w:sz="4" w:space="1" w:color="auto"/>
          <w:right w:val="single" w:sz="4" w:space="4" w:color="auto"/>
        </w:pBdr>
        <w:rPr>
          <w:rFonts w:eastAsia="Times New Roman"/>
        </w:rPr>
      </w:pPr>
      <w:bookmarkStart w:id="568" w:name="_Toc459630858"/>
      <w:r w:rsidRPr="004C11AB">
        <w:rPr>
          <w:b/>
        </w:rPr>
        <w:t>P</w:t>
      </w:r>
      <w:r w:rsidR="001B1458" w:rsidRPr="004C11AB">
        <w:rPr>
          <w:b/>
        </w:rPr>
        <w:t>H</w:t>
      </w:r>
      <w:r w:rsidRPr="004C11AB">
        <w:rPr>
          <w:b/>
        </w:rPr>
        <w:t>20</w:t>
      </w:r>
      <w:r w:rsidR="003172A0" w:rsidRPr="004C11AB">
        <w:rPr>
          <w:b/>
        </w:rPr>
        <w:t xml:space="preserve"> - </w:t>
      </w:r>
      <w:r w:rsidRPr="004C11AB">
        <w:rPr>
          <w:rFonts w:eastAsia="Times New Roman"/>
          <w:b/>
        </w:rPr>
        <w:t>§164.310(b) Standard</w:t>
      </w:r>
      <w:r w:rsidR="003172A0" w:rsidRPr="004C11AB">
        <w:rPr>
          <w:rFonts w:eastAsia="Times New Roman"/>
          <w:b/>
        </w:rPr>
        <w:t xml:space="preserve"> </w:t>
      </w:r>
      <w:r w:rsidR="003172A0" w:rsidRPr="004C11AB">
        <w:rPr>
          <w:rFonts w:eastAsia="Times New Roman"/>
        </w:rPr>
        <w:t>Has your practice developed and implemented workstation use policies and procedures?</w:t>
      </w:r>
      <w:bookmarkEnd w:id="568"/>
    </w:p>
    <w:p w14:paraId="5E328081" w14:textId="77777777" w:rsidR="00A867A3" w:rsidRPr="007F5684" w:rsidRDefault="00A867A3" w:rsidP="00A867A3">
      <w:pPr>
        <w:pStyle w:val="ListParagraph"/>
        <w:numPr>
          <w:ilvl w:val="0"/>
          <w:numId w:val="4"/>
        </w:numPr>
        <w:rPr>
          <w:rFonts w:eastAsia="Times New Roman" w:cs="Times New Roman"/>
          <w:b/>
          <w:color w:val="000000"/>
          <w:sz w:val="24"/>
          <w:szCs w:val="24"/>
          <w:rPrChange w:id="569" w:author="Hareesh Ganesan" w:date="2016-10-21T11:24:00Z">
            <w:rPr>
              <w:rFonts w:eastAsia="Times New Roman" w:cs="Times New Roman"/>
              <w:color w:val="000000"/>
              <w:sz w:val="24"/>
              <w:szCs w:val="24"/>
            </w:rPr>
          </w:rPrChange>
        </w:rPr>
      </w:pPr>
      <w:r w:rsidRPr="007F5684">
        <w:rPr>
          <w:rFonts w:eastAsia="Times New Roman" w:cs="Times New Roman"/>
          <w:b/>
          <w:color w:val="000000"/>
          <w:sz w:val="24"/>
          <w:szCs w:val="24"/>
          <w:rPrChange w:id="570" w:author="Hareesh Ganesan" w:date="2016-10-21T11:24:00Z">
            <w:rPr>
              <w:rFonts w:eastAsia="Times New Roman" w:cs="Times New Roman"/>
              <w:color w:val="000000"/>
              <w:sz w:val="24"/>
              <w:szCs w:val="24"/>
            </w:rPr>
          </w:rPrChange>
        </w:rPr>
        <w:t>Yes</w:t>
      </w:r>
    </w:p>
    <w:p w14:paraId="5278C5A1" w14:textId="77777777" w:rsidR="00A867A3" w:rsidRPr="004C11AB" w:rsidRDefault="00A867A3" w:rsidP="00A867A3">
      <w:pPr>
        <w:pStyle w:val="ListParagraph"/>
        <w:numPr>
          <w:ilvl w:val="0"/>
          <w:numId w:val="1"/>
        </w:numPr>
        <w:rPr>
          <w:rFonts w:eastAsia="Times New Roman" w:cs="Times New Roman"/>
          <w:color w:val="000000"/>
          <w:sz w:val="24"/>
          <w:szCs w:val="24"/>
        </w:rPr>
      </w:pPr>
      <w:r w:rsidRPr="004C11AB">
        <w:rPr>
          <w:rFonts w:eastAsia="Times New Roman" w:cs="Times New Roman"/>
          <w:color w:val="000000"/>
          <w:sz w:val="24"/>
          <w:szCs w:val="24"/>
        </w:rPr>
        <w:t>No</w:t>
      </w:r>
    </w:p>
    <w:p w14:paraId="7E42997C" w14:textId="77777777" w:rsidR="00A867A3" w:rsidRPr="004C11AB" w:rsidRDefault="00A867A3" w:rsidP="00A867A3">
      <w:pPr>
        <w:rPr>
          <w:sz w:val="24"/>
          <w:szCs w:val="24"/>
        </w:rPr>
      </w:pPr>
      <w:r w:rsidRPr="004C11AB">
        <w:rPr>
          <w:b/>
          <w:sz w:val="24"/>
          <w:szCs w:val="24"/>
        </w:rPr>
        <w:t>If no</w:t>
      </w:r>
      <w:r w:rsidRPr="004C11AB">
        <w:rPr>
          <w:sz w:val="24"/>
          <w:szCs w:val="24"/>
        </w:rPr>
        <w:t>, please select from the following:</w:t>
      </w:r>
    </w:p>
    <w:p w14:paraId="5C072EBE" w14:textId="77777777" w:rsidR="00A867A3" w:rsidRPr="004C11AB" w:rsidRDefault="00A867A3" w:rsidP="00A867A3">
      <w:pPr>
        <w:pStyle w:val="ListParagraph"/>
        <w:numPr>
          <w:ilvl w:val="0"/>
          <w:numId w:val="2"/>
        </w:numPr>
        <w:rPr>
          <w:sz w:val="24"/>
          <w:szCs w:val="24"/>
        </w:rPr>
      </w:pPr>
      <w:r w:rsidRPr="004C11AB">
        <w:rPr>
          <w:sz w:val="24"/>
          <w:szCs w:val="24"/>
        </w:rPr>
        <w:t>Cost</w:t>
      </w:r>
    </w:p>
    <w:p w14:paraId="1A99233D" w14:textId="77777777" w:rsidR="00A867A3" w:rsidRPr="004C11AB" w:rsidRDefault="00A867A3" w:rsidP="00A867A3">
      <w:pPr>
        <w:pStyle w:val="ListParagraph"/>
        <w:numPr>
          <w:ilvl w:val="0"/>
          <w:numId w:val="2"/>
        </w:numPr>
        <w:rPr>
          <w:sz w:val="24"/>
          <w:szCs w:val="24"/>
        </w:rPr>
      </w:pPr>
      <w:r w:rsidRPr="004C11AB">
        <w:rPr>
          <w:sz w:val="24"/>
          <w:szCs w:val="24"/>
        </w:rPr>
        <w:t>Practice Size</w:t>
      </w:r>
    </w:p>
    <w:p w14:paraId="7FE9AA6E" w14:textId="77777777" w:rsidR="00A867A3" w:rsidRPr="004C11AB" w:rsidRDefault="00A867A3" w:rsidP="00A867A3">
      <w:pPr>
        <w:pStyle w:val="ListParagraph"/>
        <w:numPr>
          <w:ilvl w:val="0"/>
          <w:numId w:val="2"/>
        </w:numPr>
        <w:rPr>
          <w:sz w:val="24"/>
          <w:szCs w:val="24"/>
        </w:rPr>
      </w:pPr>
      <w:r w:rsidRPr="004C11AB">
        <w:rPr>
          <w:sz w:val="24"/>
          <w:szCs w:val="24"/>
        </w:rPr>
        <w:t>Complexity</w:t>
      </w:r>
    </w:p>
    <w:p w14:paraId="423C44E8" w14:textId="77777777" w:rsidR="00A867A3" w:rsidRPr="004C11AB" w:rsidRDefault="00A867A3" w:rsidP="00A867A3">
      <w:pPr>
        <w:pStyle w:val="ListParagraph"/>
        <w:numPr>
          <w:ilvl w:val="0"/>
          <w:numId w:val="2"/>
        </w:numPr>
        <w:rPr>
          <w:sz w:val="24"/>
          <w:szCs w:val="24"/>
        </w:rPr>
      </w:pPr>
      <w:r w:rsidRPr="004C11AB">
        <w:rPr>
          <w:sz w:val="24"/>
          <w:szCs w:val="24"/>
        </w:rPr>
        <w:t>Alternate Solution</w:t>
      </w:r>
    </w:p>
    <w:p w14:paraId="1D2C575E" w14:textId="77777777" w:rsidR="00A867A3" w:rsidRPr="004C11AB" w:rsidRDefault="00A867A3" w:rsidP="00A867A3">
      <w:pPr>
        <w:rPr>
          <w:sz w:val="24"/>
          <w:szCs w:val="24"/>
        </w:rPr>
      </w:pPr>
      <w:r w:rsidRPr="004C11AB">
        <w:rPr>
          <w:sz w:val="24"/>
          <w:szCs w:val="24"/>
        </w:rPr>
        <w:t>Please detail your current activities:</w:t>
      </w:r>
    </w:p>
    <w:tbl>
      <w:tblPr>
        <w:tblStyle w:val="TableGrid"/>
        <w:tblW w:w="0" w:type="auto"/>
        <w:tblLook w:val="04A0" w:firstRow="1" w:lastRow="0" w:firstColumn="1" w:lastColumn="0" w:noHBand="0" w:noVBand="1"/>
      </w:tblPr>
      <w:tblGrid>
        <w:gridCol w:w="9576"/>
      </w:tblGrid>
      <w:tr w:rsidR="00A867A3" w:rsidRPr="004C11AB" w14:paraId="6A6BDB07" w14:textId="77777777" w:rsidTr="00CA3232">
        <w:tc>
          <w:tcPr>
            <w:tcW w:w="9576" w:type="dxa"/>
          </w:tcPr>
          <w:p w14:paraId="492077E1" w14:textId="77777777" w:rsidR="007F5684" w:rsidRPr="007F5684" w:rsidRDefault="007F5684" w:rsidP="007F5684">
            <w:pPr>
              <w:rPr>
                <w:ins w:id="571" w:author="Hareesh Ganesan" w:date="2016-10-21T11:24:00Z"/>
                <w:sz w:val="24"/>
                <w:szCs w:val="24"/>
              </w:rPr>
            </w:pPr>
            <w:ins w:id="572" w:author="Hareesh Ganesan" w:date="2016-10-21T11:24:00Z">
              <w:r w:rsidRPr="007F5684">
                <w:rPr>
                  <w:sz w:val="24"/>
                  <w:szCs w:val="24"/>
                </w:rPr>
                <w:t>## Employee Workstation Use</w:t>
              </w:r>
            </w:ins>
          </w:p>
          <w:p w14:paraId="7DA3DE8F" w14:textId="77777777" w:rsidR="007F5684" w:rsidRPr="007F5684" w:rsidRDefault="007F5684" w:rsidP="007F5684">
            <w:pPr>
              <w:rPr>
                <w:ins w:id="573" w:author="Hareesh Ganesan" w:date="2016-10-21T11:24:00Z"/>
                <w:sz w:val="24"/>
                <w:szCs w:val="24"/>
              </w:rPr>
            </w:pPr>
          </w:p>
          <w:p w14:paraId="129DFC67" w14:textId="77777777" w:rsidR="007F5684" w:rsidRPr="007F5684" w:rsidRDefault="007F5684" w:rsidP="007F5684">
            <w:pPr>
              <w:rPr>
                <w:ins w:id="574" w:author="Hareesh Ganesan" w:date="2016-10-21T11:24:00Z"/>
                <w:sz w:val="24"/>
                <w:szCs w:val="24"/>
              </w:rPr>
            </w:pPr>
            <w:ins w:id="575" w:author="Hareesh Ganesan" w:date="2016-10-21T11:24:00Z">
              <w:r w:rsidRPr="007F5684">
                <w:rPr>
                  <w:sz w:val="24"/>
                  <w:szCs w:val="24"/>
                </w:rPr>
                <w:t>* Workstations may not be used to engage in any activity that is illegal or is in violation of organization’s policies.</w:t>
              </w:r>
            </w:ins>
          </w:p>
          <w:p w14:paraId="51E8B6FC" w14:textId="77777777" w:rsidR="007F5684" w:rsidRPr="007F5684" w:rsidRDefault="007F5684" w:rsidP="007F5684">
            <w:pPr>
              <w:rPr>
                <w:ins w:id="576" w:author="Hareesh Ganesan" w:date="2016-10-21T11:24:00Z"/>
                <w:sz w:val="24"/>
                <w:szCs w:val="24"/>
              </w:rPr>
            </w:pPr>
            <w:ins w:id="577" w:author="Hareesh Ganesan" w:date="2016-10-21T11:24:00Z">
              <w:r w:rsidRPr="007F5684">
                <w:rPr>
                  <w:sz w:val="24"/>
                  <w:szCs w:val="24"/>
                </w:rPr>
                <w:t>* Access may not be used for transmitting, retrieving, or storage of any communications of a discriminatory or harassing nature or materials that are obscene or “X-rated”. Harassment of any kind is prohibited. No messages with derogatory or inflammatory remarks about an individual’s race, age, disability, religion, national origin, physical attributes, sexual preference, or health condition shall be transmitted or maintained. No abusive, hostile, profane, or offensive language is to be transmitted through organization’s system.</w:t>
              </w:r>
            </w:ins>
          </w:p>
          <w:p w14:paraId="67C0CAE5" w14:textId="77777777" w:rsidR="007F5684" w:rsidRPr="007F5684" w:rsidRDefault="007F5684" w:rsidP="007F5684">
            <w:pPr>
              <w:rPr>
                <w:ins w:id="578" w:author="Hareesh Ganesan" w:date="2016-10-21T11:24:00Z"/>
                <w:sz w:val="24"/>
                <w:szCs w:val="24"/>
              </w:rPr>
            </w:pPr>
            <w:ins w:id="579" w:author="Hareesh Ganesan" w:date="2016-10-21T11:24:00Z">
              <w:r w:rsidRPr="007F5684">
                <w:rPr>
                  <w:sz w:val="24"/>
                  <w:szCs w:val="24"/>
                </w:rPr>
                <w:t>* Information systems/applications also may not be used for any other purpose that is illegal, unethical, or against company policies or contrary to organization’s best interests. Messages containing information related to a lawsuit or investigation may not be sent without prior approval.</w:t>
              </w:r>
            </w:ins>
          </w:p>
          <w:p w14:paraId="6A349BDD" w14:textId="77777777" w:rsidR="007F5684" w:rsidRPr="007F5684" w:rsidRDefault="007F5684" w:rsidP="007F5684">
            <w:pPr>
              <w:rPr>
                <w:ins w:id="580" w:author="Hareesh Ganesan" w:date="2016-10-21T11:24:00Z"/>
                <w:sz w:val="24"/>
                <w:szCs w:val="24"/>
              </w:rPr>
            </w:pPr>
            <w:ins w:id="581" w:author="Hareesh Ganesan" w:date="2016-10-21T11:24:00Z">
              <w:r w:rsidRPr="007F5684">
                <w:rPr>
                  <w:sz w:val="24"/>
                  <w:szCs w:val="24"/>
                </w:rPr>
                <w:t xml:space="preserve">* Solicitation of non-company business, or any use of organization’s information systems/applications for personal gain is prohibited. </w:t>
              </w:r>
            </w:ins>
          </w:p>
          <w:p w14:paraId="7F4C63F8" w14:textId="77777777" w:rsidR="007F5684" w:rsidRPr="007F5684" w:rsidRDefault="007F5684" w:rsidP="007F5684">
            <w:pPr>
              <w:rPr>
                <w:ins w:id="582" w:author="Hareesh Ganesan" w:date="2016-10-21T11:24:00Z"/>
                <w:sz w:val="24"/>
                <w:szCs w:val="24"/>
              </w:rPr>
            </w:pPr>
            <w:ins w:id="583" w:author="Hareesh Ganesan" w:date="2016-10-21T11:24:00Z">
              <w:r w:rsidRPr="007F5684">
                <w:rPr>
                  <w:sz w:val="24"/>
                  <w:szCs w:val="24"/>
                </w:rPr>
                <w:t>* Transmitted messages may not contain material that criticizes organization, its providers, its employees, or others (do we need this?).</w:t>
              </w:r>
            </w:ins>
          </w:p>
          <w:p w14:paraId="30A41682" w14:textId="77777777" w:rsidR="007F5684" w:rsidRPr="007F5684" w:rsidRDefault="007F5684" w:rsidP="007F5684">
            <w:pPr>
              <w:rPr>
                <w:ins w:id="584" w:author="Hareesh Ganesan" w:date="2016-10-21T11:24:00Z"/>
                <w:sz w:val="24"/>
                <w:szCs w:val="24"/>
              </w:rPr>
            </w:pPr>
            <w:ins w:id="585" w:author="Hareesh Ganesan" w:date="2016-10-21T11:24:00Z">
              <w:r w:rsidRPr="007F5684">
                <w:rPr>
                  <w:sz w:val="24"/>
                  <w:szCs w:val="24"/>
                </w:rPr>
                <w:t>* Users may not misrepresent, obscure, suppress, or replace another user’s identity in transmitted or stored messages.</w:t>
              </w:r>
            </w:ins>
          </w:p>
          <w:p w14:paraId="220044FB" w14:textId="77777777" w:rsidR="007F5684" w:rsidRPr="007F5684" w:rsidRDefault="007F5684" w:rsidP="007F5684">
            <w:pPr>
              <w:rPr>
                <w:ins w:id="586" w:author="Hareesh Ganesan" w:date="2016-10-21T11:24:00Z"/>
                <w:sz w:val="24"/>
                <w:szCs w:val="24"/>
              </w:rPr>
            </w:pPr>
            <w:ins w:id="587" w:author="Hareesh Ganesan" w:date="2016-10-21T11:24:00Z">
              <w:r w:rsidRPr="007F5684">
                <w:rPr>
                  <w:sz w:val="24"/>
                  <w:szCs w:val="24"/>
                </w:rPr>
                <w:t>* Workstation hard drives will be encrypted.</w:t>
              </w:r>
            </w:ins>
          </w:p>
          <w:p w14:paraId="7F631D28" w14:textId="77777777" w:rsidR="007F5684" w:rsidRPr="007F5684" w:rsidRDefault="007F5684" w:rsidP="007F5684">
            <w:pPr>
              <w:rPr>
                <w:ins w:id="588" w:author="Hareesh Ganesan" w:date="2016-10-21T11:24:00Z"/>
                <w:sz w:val="24"/>
                <w:szCs w:val="24"/>
              </w:rPr>
            </w:pPr>
            <w:ins w:id="589" w:author="Hareesh Ganesan" w:date="2016-10-21T11:24:00Z">
              <w:r w:rsidRPr="007F5684">
                <w:rPr>
                  <w:sz w:val="24"/>
                  <w:szCs w:val="24"/>
                </w:rPr>
                <w:t>* All workstations have firewalls enabled to prevent unauthorized access unless explicitly granted.</w:t>
              </w:r>
            </w:ins>
          </w:p>
          <w:p w14:paraId="18628EC8" w14:textId="77777777" w:rsidR="00A867A3" w:rsidRPr="004C11AB" w:rsidRDefault="007F5684" w:rsidP="007F5684">
            <w:pPr>
              <w:rPr>
                <w:sz w:val="24"/>
                <w:szCs w:val="24"/>
              </w:rPr>
            </w:pPr>
            <w:ins w:id="590" w:author="Hareesh Ganesan" w:date="2016-10-21T11:24:00Z">
              <w:r w:rsidRPr="007F5684">
                <w:rPr>
                  <w:sz w:val="24"/>
                  <w:szCs w:val="24"/>
                </w:rPr>
                <w:t>* All workstations are to have the following messages added to the lock screen and login screen: *This computer is owned by TowerView Health, Inc. By logging in, unlocking, and/or using this computer you acknowledge you have seen, and follow, the TowerView Health security policiesand have completed IT training. Please contact us if you have problems with this - privacy@towerviewhealth.com.*</w:t>
              </w:r>
            </w:ins>
          </w:p>
          <w:p w14:paraId="180C3CE4" w14:textId="77777777" w:rsidR="00A867A3" w:rsidRPr="004C11AB" w:rsidRDefault="00A867A3" w:rsidP="00CA3232">
            <w:pPr>
              <w:rPr>
                <w:sz w:val="24"/>
                <w:szCs w:val="24"/>
              </w:rPr>
            </w:pPr>
          </w:p>
          <w:p w14:paraId="2888AD14" w14:textId="77777777" w:rsidR="00A867A3" w:rsidRPr="004C11AB" w:rsidRDefault="00A867A3" w:rsidP="00CA3232">
            <w:pPr>
              <w:rPr>
                <w:sz w:val="24"/>
                <w:szCs w:val="24"/>
              </w:rPr>
            </w:pPr>
          </w:p>
          <w:p w14:paraId="1E649F3A" w14:textId="77777777" w:rsidR="00A867A3" w:rsidRPr="004C11AB" w:rsidRDefault="00A867A3" w:rsidP="00CA3232">
            <w:pPr>
              <w:rPr>
                <w:sz w:val="24"/>
                <w:szCs w:val="24"/>
              </w:rPr>
            </w:pPr>
          </w:p>
          <w:p w14:paraId="153D2813" w14:textId="77777777" w:rsidR="00A867A3" w:rsidRPr="004C11AB" w:rsidRDefault="00A867A3" w:rsidP="00CA3232">
            <w:pPr>
              <w:rPr>
                <w:sz w:val="24"/>
                <w:szCs w:val="24"/>
              </w:rPr>
            </w:pPr>
          </w:p>
          <w:p w14:paraId="663716A0" w14:textId="77777777" w:rsidR="00A867A3" w:rsidRPr="004C11AB" w:rsidRDefault="00A867A3" w:rsidP="00CA3232">
            <w:pPr>
              <w:rPr>
                <w:sz w:val="24"/>
                <w:szCs w:val="24"/>
              </w:rPr>
            </w:pPr>
          </w:p>
        </w:tc>
      </w:tr>
    </w:tbl>
    <w:p w14:paraId="46BE92C1" w14:textId="77777777" w:rsidR="003172A0" w:rsidRPr="004C11AB" w:rsidRDefault="003172A0" w:rsidP="00A867A3">
      <w:pPr>
        <w:rPr>
          <w:sz w:val="24"/>
          <w:szCs w:val="24"/>
        </w:rPr>
      </w:pPr>
    </w:p>
    <w:p w14:paraId="1810CF95" w14:textId="77777777" w:rsidR="00A867A3" w:rsidRPr="004C11AB" w:rsidRDefault="00A867A3" w:rsidP="00A867A3">
      <w:pPr>
        <w:rPr>
          <w:sz w:val="24"/>
          <w:szCs w:val="24"/>
        </w:rPr>
      </w:pPr>
      <w:r w:rsidRPr="004C11AB">
        <w:rPr>
          <w:sz w:val="24"/>
          <w:szCs w:val="24"/>
        </w:rPr>
        <w:t>Please include any additional notes:</w:t>
      </w:r>
    </w:p>
    <w:tbl>
      <w:tblPr>
        <w:tblStyle w:val="TableGrid"/>
        <w:tblW w:w="0" w:type="auto"/>
        <w:tblLook w:val="04A0" w:firstRow="1" w:lastRow="0" w:firstColumn="1" w:lastColumn="0" w:noHBand="0" w:noVBand="1"/>
      </w:tblPr>
      <w:tblGrid>
        <w:gridCol w:w="9576"/>
      </w:tblGrid>
      <w:tr w:rsidR="00A867A3" w:rsidRPr="004C11AB" w14:paraId="1A2F27CF" w14:textId="77777777" w:rsidTr="00CA3232">
        <w:tc>
          <w:tcPr>
            <w:tcW w:w="9576" w:type="dxa"/>
          </w:tcPr>
          <w:p w14:paraId="57F835F5" w14:textId="77777777" w:rsidR="00A867A3" w:rsidRPr="004C11AB" w:rsidRDefault="00A867A3" w:rsidP="00CA3232">
            <w:pPr>
              <w:rPr>
                <w:sz w:val="24"/>
                <w:szCs w:val="24"/>
              </w:rPr>
            </w:pPr>
          </w:p>
          <w:p w14:paraId="683AE5FF" w14:textId="77777777" w:rsidR="00A867A3" w:rsidRPr="004C11AB" w:rsidRDefault="00A867A3" w:rsidP="00CA3232">
            <w:pPr>
              <w:rPr>
                <w:sz w:val="24"/>
                <w:szCs w:val="24"/>
              </w:rPr>
            </w:pPr>
          </w:p>
          <w:p w14:paraId="36965A5A" w14:textId="77777777" w:rsidR="00A867A3" w:rsidRPr="004C11AB" w:rsidRDefault="00A867A3" w:rsidP="00CA3232">
            <w:pPr>
              <w:rPr>
                <w:sz w:val="24"/>
                <w:szCs w:val="24"/>
              </w:rPr>
            </w:pPr>
          </w:p>
          <w:p w14:paraId="41150C0E" w14:textId="77777777" w:rsidR="00A867A3" w:rsidRPr="004C11AB" w:rsidRDefault="00A867A3" w:rsidP="00CA3232">
            <w:pPr>
              <w:rPr>
                <w:sz w:val="24"/>
                <w:szCs w:val="24"/>
              </w:rPr>
            </w:pPr>
          </w:p>
          <w:p w14:paraId="5F7C5B5D" w14:textId="77777777" w:rsidR="00A867A3" w:rsidRPr="004C11AB" w:rsidRDefault="00A867A3" w:rsidP="00CA3232">
            <w:pPr>
              <w:rPr>
                <w:sz w:val="24"/>
                <w:szCs w:val="24"/>
              </w:rPr>
            </w:pPr>
          </w:p>
          <w:p w14:paraId="40C9D64D" w14:textId="77777777" w:rsidR="00A867A3" w:rsidRPr="004C11AB" w:rsidRDefault="00A867A3" w:rsidP="00CA3232">
            <w:pPr>
              <w:rPr>
                <w:sz w:val="24"/>
                <w:szCs w:val="24"/>
              </w:rPr>
            </w:pPr>
          </w:p>
        </w:tc>
      </w:tr>
    </w:tbl>
    <w:p w14:paraId="1E16EFE4" w14:textId="77777777" w:rsidR="00A867A3" w:rsidRPr="004C11AB" w:rsidRDefault="00A867A3" w:rsidP="00A867A3">
      <w:pPr>
        <w:rPr>
          <w:sz w:val="24"/>
          <w:szCs w:val="24"/>
        </w:rPr>
      </w:pPr>
    </w:p>
    <w:p w14:paraId="70FDC070" w14:textId="77777777" w:rsidR="00A867A3" w:rsidRPr="004C11AB" w:rsidRDefault="00A867A3" w:rsidP="00A867A3">
      <w:pPr>
        <w:rPr>
          <w:sz w:val="24"/>
          <w:szCs w:val="24"/>
        </w:rPr>
      </w:pPr>
      <w:r w:rsidRPr="004C11AB">
        <w:rPr>
          <w:sz w:val="24"/>
          <w:szCs w:val="24"/>
        </w:rPr>
        <w:t>Please detail your remediation plan:</w:t>
      </w:r>
    </w:p>
    <w:tbl>
      <w:tblPr>
        <w:tblStyle w:val="TableGrid"/>
        <w:tblW w:w="0" w:type="auto"/>
        <w:tblLook w:val="04A0" w:firstRow="1" w:lastRow="0" w:firstColumn="1" w:lastColumn="0" w:noHBand="0" w:noVBand="1"/>
      </w:tblPr>
      <w:tblGrid>
        <w:gridCol w:w="9576"/>
      </w:tblGrid>
      <w:tr w:rsidR="00A867A3" w:rsidRPr="004C11AB" w14:paraId="47D53D45" w14:textId="77777777" w:rsidTr="00CA3232">
        <w:tc>
          <w:tcPr>
            <w:tcW w:w="9576" w:type="dxa"/>
          </w:tcPr>
          <w:p w14:paraId="51CC74E2" w14:textId="77777777" w:rsidR="00A867A3" w:rsidRPr="004C11AB" w:rsidRDefault="00A867A3" w:rsidP="00CA3232">
            <w:pPr>
              <w:rPr>
                <w:sz w:val="24"/>
                <w:szCs w:val="24"/>
              </w:rPr>
            </w:pPr>
          </w:p>
          <w:p w14:paraId="2BACE708" w14:textId="77777777" w:rsidR="00A867A3" w:rsidRPr="004C11AB" w:rsidRDefault="00A867A3" w:rsidP="00CA3232">
            <w:pPr>
              <w:rPr>
                <w:sz w:val="24"/>
                <w:szCs w:val="24"/>
              </w:rPr>
            </w:pPr>
          </w:p>
          <w:p w14:paraId="2327EB16" w14:textId="77777777" w:rsidR="00A867A3" w:rsidRPr="004C11AB" w:rsidRDefault="00A867A3" w:rsidP="00CA3232">
            <w:pPr>
              <w:rPr>
                <w:sz w:val="24"/>
                <w:szCs w:val="24"/>
              </w:rPr>
            </w:pPr>
          </w:p>
          <w:p w14:paraId="4D7261EA" w14:textId="77777777" w:rsidR="00A867A3" w:rsidRPr="004C11AB" w:rsidRDefault="00A867A3" w:rsidP="00CA3232">
            <w:pPr>
              <w:rPr>
                <w:sz w:val="24"/>
                <w:szCs w:val="24"/>
              </w:rPr>
            </w:pPr>
          </w:p>
          <w:p w14:paraId="38232D51" w14:textId="77777777" w:rsidR="00A867A3" w:rsidRPr="004C11AB" w:rsidRDefault="00A867A3" w:rsidP="00CA3232">
            <w:pPr>
              <w:rPr>
                <w:sz w:val="24"/>
                <w:szCs w:val="24"/>
              </w:rPr>
            </w:pPr>
          </w:p>
          <w:p w14:paraId="388E5810" w14:textId="77777777" w:rsidR="00A867A3" w:rsidRPr="004C11AB" w:rsidRDefault="00A867A3" w:rsidP="00CA3232">
            <w:pPr>
              <w:rPr>
                <w:sz w:val="24"/>
                <w:szCs w:val="24"/>
              </w:rPr>
            </w:pPr>
          </w:p>
        </w:tc>
      </w:tr>
    </w:tbl>
    <w:p w14:paraId="5A9C69A4" w14:textId="77777777" w:rsidR="00A867A3" w:rsidRPr="004C11AB" w:rsidRDefault="00A867A3" w:rsidP="00A867A3">
      <w:pPr>
        <w:rPr>
          <w:sz w:val="24"/>
          <w:szCs w:val="24"/>
        </w:rPr>
      </w:pPr>
    </w:p>
    <w:p w14:paraId="3D8D8FCC" w14:textId="77777777" w:rsidR="00A867A3" w:rsidRPr="004C11AB" w:rsidRDefault="00A867A3" w:rsidP="00A867A3">
      <w:pPr>
        <w:rPr>
          <w:sz w:val="24"/>
          <w:szCs w:val="24"/>
        </w:rPr>
      </w:pPr>
      <w:r w:rsidRPr="004C11AB">
        <w:rPr>
          <w:sz w:val="24"/>
          <w:szCs w:val="24"/>
        </w:rPr>
        <w:t>Please rate the likelihood of a threat/vulnerability affecting your ePHI:</w:t>
      </w:r>
    </w:p>
    <w:p w14:paraId="7AD24911" w14:textId="77777777" w:rsidR="00A867A3" w:rsidRPr="00C40EE3" w:rsidRDefault="00A867A3" w:rsidP="00A867A3">
      <w:pPr>
        <w:pStyle w:val="ListParagraph"/>
        <w:numPr>
          <w:ilvl w:val="0"/>
          <w:numId w:val="3"/>
        </w:numPr>
        <w:rPr>
          <w:b/>
          <w:sz w:val="24"/>
          <w:szCs w:val="24"/>
          <w:rPrChange w:id="591" w:author="Hareesh Ganesan" w:date="2016-10-21T11:30:00Z">
            <w:rPr>
              <w:sz w:val="24"/>
              <w:szCs w:val="24"/>
            </w:rPr>
          </w:rPrChange>
        </w:rPr>
      </w:pPr>
      <w:r w:rsidRPr="00C40EE3">
        <w:rPr>
          <w:b/>
          <w:sz w:val="24"/>
          <w:szCs w:val="24"/>
          <w:rPrChange w:id="592" w:author="Hareesh Ganesan" w:date="2016-10-21T11:30:00Z">
            <w:rPr>
              <w:sz w:val="24"/>
              <w:szCs w:val="24"/>
            </w:rPr>
          </w:rPrChange>
        </w:rPr>
        <w:t>Low</w:t>
      </w:r>
    </w:p>
    <w:p w14:paraId="704A07B6" w14:textId="77777777" w:rsidR="00A867A3" w:rsidRPr="004C11AB" w:rsidRDefault="00A867A3" w:rsidP="00A867A3">
      <w:pPr>
        <w:pStyle w:val="ListParagraph"/>
        <w:numPr>
          <w:ilvl w:val="0"/>
          <w:numId w:val="3"/>
        </w:numPr>
        <w:rPr>
          <w:sz w:val="24"/>
          <w:szCs w:val="24"/>
        </w:rPr>
      </w:pPr>
      <w:r w:rsidRPr="004C11AB">
        <w:rPr>
          <w:sz w:val="24"/>
          <w:szCs w:val="24"/>
        </w:rPr>
        <w:t>Medium</w:t>
      </w:r>
    </w:p>
    <w:p w14:paraId="6316B8BE" w14:textId="77777777" w:rsidR="00A867A3" w:rsidRPr="004C11AB" w:rsidRDefault="00A867A3" w:rsidP="00A867A3">
      <w:pPr>
        <w:pStyle w:val="ListParagraph"/>
        <w:numPr>
          <w:ilvl w:val="0"/>
          <w:numId w:val="3"/>
        </w:numPr>
        <w:rPr>
          <w:sz w:val="24"/>
          <w:szCs w:val="24"/>
        </w:rPr>
      </w:pPr>
      <w:r w:rsidRPr="004C11AB">
        <w:rPr>
          <w:sz w:val="24"/>
          <w:szCs w:val="24"/>
        </w:rPr>
        <w:t>High</w:t>
      </w:r>
    </w:p>
    <w:p w14:paraId="79BA32F4" w14:textId="77777777" w:rsidR="00A867A3" w:rsidRPr="004C11AB" w:rsidRDefault="00A867A3" w:rsidP="00A867A3">
      <w:pPr>
        <w:rPr>
          <w:sz w:val="24"/>
          <w:szCs w:val="24"/>
        </w:rPr>
      </w:pPr>
      <w:r w:rsidRPr="004C11AB">
        <w:rPr>
          <w:sz w:val="24"/>
          <w:szCs w:val="24"/>
        </w:rPr>
        <w:t>Please rate the impact of a threat/vulnerability affecting your ePHI:</w:t>
      </w:r>
    </w:p>
    <w:p w14:paraId="7741A3FD" w14:textId="77777777" w:rsidR="00A867A3" w:rsidRPr="00C40EE3" w:rsidRDefault="00A867A3" w:rsidP="00A867A3">
      <w:pPr>
        <w:pStyle w:val="ListParagraph"/>
        <w:numPr>
          <w:ilvl w:val="0"/>
          <w:numId w:val="3"/>
        </w:numPr>
        <w:rPr>
          <w:b/>
          <w:sz w:val="24"/>
          <w:szCs w:val="24"/>
          <w:rPrChange w:id="593" w:author="Hareesh Ganesan" w:date="2016-10-21T11:30:00Z">
            <w:rPr>
              <w:sz w:val="24"/>
              <w:szCs w:val="24"/>
            </w:rPr>
          </w:rPrChange>
        </w:rPr>
      </w:pPr>
      <w:r w:rsidRPr="00C40EE3">
        <w:rPr>
          <w:b/>
          <w:sz w:val="24"/>
          <w:szCs w:val="24"/>
          <w:rPrChange w:id="594" w:author="Hareesh Ganesan" w:date="2016-10-21T11:30:00Z">
            <w:rPr>
              <w:sz w:val="24"/>
              <w:szCs w:val="24"/>
            </w:rPr>
          </w:rPrChange>
        </w:rPr>
        <w:t>Low</w:t>
      </w:r>
    </w:p>
    <w:p w14:paraId="2C3D09BD" w14:textId="77777777" w:rsidR="00A867A3" w:rsidRPr="004C11AB" w:rsidRDefault="00A867A3" w:rsidP="00A867A3">
      <w:pPr>
        <w:pStyle w:val="ListParagraph"/>
        <w:numPr>
          <w:ilvl w:val="0"/>
          <w:numId w:val="3"/>
        </w:numPr>
        <w:rPr>
          <w:sz w:val="24"/>
          <w:szCs w:val="24"/>
        </w:rPr>
      </w:pPr>
      <w:r w:rsidRPr="004C11AB">
        <w:rPr>
          <w:sz w:val="24"/>
          <w:szCs w:val="24"/>
        </w:rPr>
        <w:t>Medium</w:t>
      </w:r>
    </w:p>
    <w:p w14:paraId="3CAB4FA2" w14:textId="77777777" w:rsidR="00A867A3" w:rsidRPr="004C11AB" w:rsidRDefault="00A867A3" w:rsidP="00A867A3">
      <w:pPr>
        <w:pStyle w:val="ListParagraph"/>
        <w:numPr>
          <w:ilvl w:val="0"/>
          <w:numId w:val="3"/>
        </w:numPr>
        <w:rPr>
          <w:sz w:val="24"/>
          <w:szCs w:val="24"/>
        </w:rPr>
      </w:pPr>
      <w:r w:rsidRPr="004C11AB">
        <w:rPr>
          <w:sz w:val="24"/>
          <w:szCs w:val="24"/>
        </w:rPr>
        <w:t>High</w:t>
      </w:r>
    </w:p>
    <w:p w14:paraId="131AC7A1" w14:textId="77777777" w:rsidR="003952D2" w:rsidRPr="004C11AB" w:rsidRDefault="003952D2" w:rsidP="003952D2">
      <w:pPr>
        <w:rPr>
          <w:rFonts w:cstheme="minorHAnsi"/>
          <w:b/>
          <w:sz w:val="24"/>
          <w:szCs w:val="24"/>
        </w:rPr>
      </w:pPr>
      <w:r w:rsidRPr="004C11AB">
        <w:rPr>
          <w:rFonts w:cstheme="minorHAnsi"/>
          <w:b/>
          <w:sz w:val="24"/>
          <w:szCs w:val="24"/>
        </w:rPr>
        <w:t>Overall Security Risk:</w:t>
      </w:r>
    </w:p>
    <w:p w14:paraId="056933CC" w14:textId="77777777" w:rsidR="003952D2" w:rsidRPr="00C40EE3" w:rsidRDefault="003952D2" w:rsidP="003952D2">
      <w:pPr>
        <w:pStyle w:val="ListParagraph"/>
        <w:numPr>
          <w:ilvl w:val="0"/>
          <w:numId w:val="3"/>
        </w:numPr>
        <w:rPr>
          <w:rFonts w:cstheme="minorHAnsi"/>
          <w:b/>
          <w:sz w:val="24"/>
          <w:szCs w:val="24"/>
          <w:rPrChange w:id="595" w:author="Hareesh Ganesan" w:date="2016-10-21T11:30:00Z">
            <w:rPr>
              <w:rFonts w:cstheme="minorHAnsi"/>
              <w:sz w:val="24"/>
              <w:szCs w:val="24"/>
            </w:rPr>
          </w:rPrChange>
        </w:rPr>
      </w:pPr>
      <w:r w:rsidRPr="00C40EE3">
        <w:rPr>
          <w:rFonts w:cstheme="minorHAnsi"/>
          <w:b/>
          <w:sz w:val="24"/>
          <w:szCs w:val="24"/>
          <w:rPrChange w:id="596" w:author="Hareesh Ganesan" w:date="2016-10-21T11:30:00Z">
            <w:rPr>
              <w:rFonts w:cstheme="minorHAnsi"/>
              <w:sz w:val="24"/>
              <w:szCs w:val="24"/>
            </w:rPr>
          </w:rPrChange>
        </w:rPr>
        <w:t>Low</w:t>
      </w:r>
    </w:p>
    <w:p w14:paraId="2FF4D773" w14:textId="77777777" w:rsidR="003952D2" w:rsidRPr="004C11AB" w:rsidRDefault="003952D2" w:rsidP="003952D2">
      <w:pPr>
        <w:pStyle w:val="ListParagraph"/>
        <w:numPr>
          <w:ilvl w:val="0"/>
          <w:numId w:val="3"/>
        </w:numPr>
        <w:rPr>
          <w:rFonts w:cstheme="minorHAnsi"/>
          <w:sz w:val="24"/>
          <w:szCs w:val="24"/>
        </w:rPr>
      </w:pPr>
      <w:r w:rsidRPr="004C11AB">
        <w:rPr>
          <w:rFonts w:cstheme="minorHAnsi"/>
          <w:sz w:val="24"/>
          <w:szCs w:val="24"/>
        </w:rPr>
        <w:t>Medium</w:t>
      </w:r>
    </w:p>
    <w:p w14:paraId="5EFA3569" w14:textId="77777777" w:rsidR="003952D2" w:rsidRPr="004C11AB" w:rsidRDefault="003952D2" w:rsidP="003952D2">
      <w:pPr>
        <w:pStyle w:val="ListParagraph"/>
        <w:numPr>
          <w:ilvl w:val="0"/>
          <w:numId w:val="3"/>
        </w:numPr>
        <w:rPr>
          <w:rFonts w:cstheme="minorHAnsi"/>
          <w:sz w:val="24"/>
          <w:szCs w:val="24"/>
        </w:rPr>
      </w:pPr>
      <w:r w:rsidRPr="004C11AB">
        <w:rPr>
          <w:rFonts w:cstheme="minorHAnsi"/>
          <w:sz w:val="24"/>
          <w:szCs w:val="24"/>
        </w:rPr>
        <w:t>High</w:t>
      </w:r>
    </w:p>
    <w:p w14:paraId="3FDFE6CB" w14:textId="77777777" w:rsidR="00A867A3" w:rsidRPr="004C11AB" w:rsidRDefault="00A867A3" w:rsidP="00A867A3">
      <w:pPr>
        <w:rPr>
          <w:b/>
          <w:sz w:val="24"/>
          <w:szCs w:val="24"/>
        </w:rPr>
      </w:pPr>
      <w:r w:rsidRPr="004C11AB">
        <w:rPr>
          <w:b/>
          <w:sz w:val="24"/>
          <w:szCs w:val="24"/>
        </w:rPr>
        <w:t>Related Information:</w:t>
      </w:r>
    </w:p>
    <w:p w14:paraId="0BA5D7EF" w14:textId="77777777" w:rsidR="00A867A3" w:rsidRPr="004C11AB" w:rsidRDefault="00A867A3" w:rsidP="00A867A3">
      <w:pPr>
        <w:rPr>
          <w:i/>
          <w:sz w:val="24"/>
          <w:szCs w:val="24"/>
        </w:rPr>
      </w:pPr>
      <w:r w:rsidRPr="004C11AB">
        <w:rPr>
          <w:i/>
          <w:sz w:val="24"/>
          <w:szCs w:val="24"/>
        </w:rPr>
        <w:t>Things to Consider to Help Answer the Question:</w:t>
      </w:r>
    </w:p>
    <w:p w14:paraId="7459ABA9" w14:textId="77777777" w:rsidR="00A867A3" w:rsidRPr="004C11AB" w:rsidRDefault="009E0141" w:rsidP="00A867A3">
      <w:pPr>
        <w:rPr>
          <w:i/>
          <w:sz w:val="24"/>
          <w:szCs w:val="24"/>
        </w:rPr>
      </w:pPr>
      <w:r w:rsidRPr="004C11AB">
        <w:rPr>
          <w:rFonts w:eastAsia="Times New Roman" w:cs="Times New Roman"/>
          <w:color w:val="000000"/>
          <w:sz w:val="24"/>
          <w:szCs w:val="24"/>
        </w:rPr>
        <w:t>Consider the policies that your practice has in place that define the appropriate use and performance specifications for its workstations that have access to or process ePHI. Be sure to include all types of workstations, such as medical devices or diagnostic screening tools.</w:t>
      </w:r>
    </w:p>
    <w:p w14:paraId="2F1B694F" w14:textId="77777777" w:rsidR="00A867A3" w:rsidRPr="004C11AB" w:rsidRDefault="00A867A3" w:rsidP="00A867A3">
      <w:pPr>
        <w:rPr>
          <w:i/>
          <w:sz w:val="24"/>
          <w:szCs w:val="24"/>
        </w:rPr>
      </w:pPr>
      <w:r w:rsidRPr="004C11AB">
        <w:rPr>
          <w:i/>
          <w:sz w:val="24"/>
          <w:szCs w:val="24"/>
        </w:rPr>
        <w:t>Possible Threats and Vulnerabilities:</w:t>
      </w:r>
    </w:p>
    <w:p w14:paraId="49A3B95D" w14:textId="77777777" w:rsidR="00A867A3" w:rsidRPr="004C11AB" w:rsidRDefault="009E0141" w:rsidP="00A867A3">
      <w:pPr>
        <w:rPr>
          <w:i/>
          <w:sz w:val="24"/>
          <w:szCs w:val="24"/>
        </w:rPr>
      </w:pPr>
      <w:r w:rsidRPr="004C11AB">
        <w:rPr>
          <w:rFonts w:eastAsia="Times New Roman" w:cs="Times New Roman"/>
          <w:color w:val="000000"/>
          <w:sz w:val="24"/>
          <w:szCs w:val="24"/>
        </w:rPr>
        <w:t xml:space="preserve">Workforce members, business associates, services providers, and the general public may not be aware of how to use devices appropriately if your practice does not implement policy and procedures that define the expectations. </w:t>
      </w:r>
      <w:r w:rsidRPr="004C11AB">
        <w:rPr>
          <w:rFonts w:eastAsia="Times New Roman" w:cs="Times New Roman"/>
          <w:color w:val="000000"/>
          <w:sz w:val="24"/>
          <w:szCs w:val="24"/>
        </w:rPr>
        <w:br/>
      </w:r>
      <w:r w:rsidRPr="004C11AB">
        <w:rPr>
          <w:rFonts w:eastAsia="Times New Roman" w:cs="Times New Roman"/>
          <w:color w:val="000000"/>
          <w:sz w:val="24"/>
          <w:szCs w:val="24"/>
        </w:rPr>
        <w:br/>
        <w:t>Some potential impacts include:</w:t>
      </w:r>
      <w:r w:rsidRPr="004C11AB">
        <w:rPr>
          <w:rFonts w:eastAsia="Times New Roman" w:cs="Times New Roman"/>
          <w:color w:val="000000"/>
          <w:sz w:val="24"/>
          <w:szCs w:val="24"/>
        </w:rPr>
        <w:br/>
      </w:r>
      <w:r w:rsidRPr="004C11AB">
        <w:rPr>
          <w:rFonts w:eastAsia="Times New Roman" w:cs="Times New Roman"/>
          <w:color w:val="000000"/>
          <w:sz w:val="24"/>
          <w:szCs w:val="24"/>
        </w:rPr>
        <w:br/>
        <w:t>• Human threats, such as an unauthorized user or untrained user who can vandalize or compromise the confidentiality, integrity, and availability of ePHI. Unauthorized disclosure, loss, or theft of ePHI can lead to identity theft.</w:t>
      </w:r>
    </w:p>
    <w:p w14:paraId="290B116F" w14:textId="77777777" w:rsidR="00A867A3" w:rsidRPr="004C11AB" w:rsidRDefault="00A867A3" w:rsidP="00A867A3">
      <w:pPr>
        <w:spacing w:after="0" w:line="240" w:lineRule="auto"/>
        <w:rPr>
          <w:rFonts w:eastAsia="Times New Roman" w:cstheme="minorHAnsi"/>
          <w:bCs/>
          <w:i/>
          <w:sz w:val="24"/>
          <w:szCs w:val="24"/>
        </w:rPr>
      </w:pPr>
      <w:r w:rsidRPr="004C11AB">
        <w:rPr>
          <w:rFonts w:eastAsia="Times New Roman" w:cstheme="minorHAnsi"/>
          <w:bCs/>
          <w:i/>
          <w:sz w:val="24"/>
          <w:szCs w:val="24"/>
        </w:rPr>
        <w:t>Examples of Safeguards:</w:t>
      </w:r>
      <w:r w:rsidR="00FA0D0B" w:rsidRPr="004C11AB">
        <w:rPr>
          <w:rFonts w:eastAsia="Times New Roman" w:cstheme="minorHAnsi"/>
          <w:bCs/>
          <w:i/>
          <w:sz w:val="24"/>
          <w:szCs w:val="24"/>
        </w:rPr>
        <w:t xml:space="preserve"> </w:t>
      </w:r>
    </w:p>
    <w:p w14:paraId="28A89156" w14:textId="77777777" w:rsidR="00A867A3" w:rsidRPr="004C11AB" w:rsidRDefault="001A34AC" w:rsidP="00A867A3">
      <w:pPr>
        <w:spacing w:after="0" w:line="240" w:lineRule="auto"/>
        <w:rPr>
          <w:rFonts w:eastAsia="Times New Roman" w:cstheme="minorHAnsi"/>
          <w:bCs/>
          <w:sz w:val="24"/>
          <w:szCs w:val="24"/>
        </w:rPr>
      </w:pPr>
      <w:r w:rsidRPr="004C11AB">
        <w:rPr>
          <w:rFonts w:eastAsia="Times New Roman" w:cstheme="minorHAnsi"/>
          <w:bCs/>
          <w:sz w:val="24"/>
          <w:szCs w:val="24"/>
        </w:rPr>
        <w:t>Below are some potential safeguards to use against possible threats/vulnerabilities. NOTE: The safeguards you choose will depend on the degree of risk</w:t>
      </w:r>
      <w:r w:rsidR="00A867A3" w:rsidRPr="004C11AB">
        <w:rPr>
          <w:rFonts w:eastAsia="Times New Roman" w:cstheme="minorHAnsi"/>
          <w:bCs/>
          <w:sz w:val="24"/>
          <w:szCs w:val="24"/>
        </w:rPr>
        <w:t xml:space="preserve"> and the potential harm that the threat/vulnerability poses to you and the individuals who are the subjects of the ePHI.</w:t>
      </w:r>
    </w:p>
    <w:p w14:paraId="65DC6B0E" w14:textId="77777777" w:rsidR="00A867A3" w:rsidRPr="004C11AB" w:rsidRDefault="00A867A3" w:rsidP="00A867A3">
      <w:pPr>
        <w:rPr>
          <w:sz w:val="24"/>
          <w:szCs w:val="24"/>
        </w:rPr>
      </w:pPr>
    </w:p>
    <w:p w14:paraId="5403D79E" w14:textId="77777777" w:rsidR="00A867A3" w:rsidRPr="004C11AB" w:rsidRDefault="00ED0070" w:rsidP="00C63CE7">
      <w:pPr>
        <w:spacing w:afterLines="200" w:after="480"/>
        <w:rPr>
          <w:rFonts w:eastAsia="Times New Roman" w:cs="Times New Roman"/>
          <w:color w:val="000000"/>
          <w:sz w:val="24"/>
          <w:szCs w:val="24"/>
        </w:rPr>
      </w:pPr>
      <w:r w:rsidRPr="004C11AB">
        <w:rPr>
          <w:rFonts w:eastAsia="Times New Roman" w:cs="Times New Roman"/>
          <w:color w:val="000000"/>
          <w:sz w:val="24"/>
          <w:szCs w:val="24"/>
        </w:rPr>
        <w:t xml:space="preserve">Implement policies and procedures that specify the proper functions to be performed, the manner in which those functions are to be performed, and the physical attributes of the surroundings of a specific workstation or electronic device that can access ePHI (such as laptops, printers, copiers, tablets, smart phones, monitors, and other devices). </w:t>
      </w:r>
      <w:r w:rsidRPr="004C11AB">
        <w:rPr>
          <w:rFonts w:eastAsia="Times New Roman" w:cs="Times New Roman"/>
          <w:color w:val="000000"/>
          <w:sz w:val="24"/>
          <w:szCs w:val="24"/>
        </w:rPr>
        <w:br/>
        <w:t>[45 CFR §164.310(b)]</w:t>
      </w:r>
      <w:r w:rsidRPr="004C11AB">
        <w:rPr>
          <w:rFonts w:eastAsia="Times New Roman" w:cs="Times New Roman"/>
          <w:color w:val="000000"/>
          <w:sz w:val="24"/>
          <w:szCs w:val="24"/>
        </w:rPr>
        <w:br/>
      </w:r>
      <w:r w:rsidRPr="004C11AB">
        <w:rPr>
          <w:rFonts w:eastAsia="Times New Roman" w:cs="Times New Roman"/>
          <w:color w:val="000000"/>
          <w:sz w:val="24"/>
          <w:szCs w:val="24"/>
        </w:rPr>
        <w:br/>
        <w:t>Develop policies and procedures to enforce access control policies that define the acceptable use of information systems, workstations, and other electronic devices that contain ePHI (such as laptops, printers, copiers, tablets, smart phones, monitors, and other devices).</w:t>
      </w:r>
      <w:r w:rsidRPr="004C11AB">
        <w:rPr>
          <w:rFonts w:eastAsia="Times New Roman" w:cs="Times New Roman"/>
          <w:color w:val="000000"/>
          <w:sz w:val="24"/>
          <w:szCs w:val="24"/>
        </w:rPr>
        <w:br/>
        <w:t>[NIST SP 800-53 AC-3]</w:t>
      </w:r>
    </w:p>
    <w:p w14:paraId="3273B8F1" w14:textId="77777777" w:rsidR="003172A0" w:rsidRPr="004C11AB" w:rsidRDefault="00ED0070" w:rsidP="003172A0">
      <w:pPr>
        <w:pStyle w:val="Heading1"/>
        <w:pBdr>
          <w:top w:val="single" w:sz="4" w:space="1" w:color="auto"/>
          <w:left w:val="single" w:sz="4" w:space="4" w:color="auto"/>
          <w:bottom w:val="single" w:sz="4" w:space="1" w:color="auto"/>
          <w:right w:val="single" w:sz="4" w:space="4" w:color="auto"/>
        </w:pBdr>
        <w:rPr>
          <w:rFonts w:eastAsia="Times New Roman"/>
        </w:rPr>
      </w:pPr>
      <w:bookmarkStart w:id="597" w:name="_Toc459630859"/>
      <w:r w:rsidRPr="004C11AB">
        <w:rPr>
          <w:b/>
        </w:rPr>
        <w:t>P</w:t>
      </w:r>
      <w:r w:rsidR="001B1458" w:rsidRPr="004C11AB">
        <w:rPr>
          <w:b/>
        </w:rPr>
        <w:t>H</w:t>
      </w:r>
      <w:r w:rsidRPr="004C11AB">
        <w:rPr>
          <w:b/>
        </w:rPr>
        <w:t>21</w:t>
      </w:r>
      <w:r w:rsidR="003172A0" w:rsidRPr="004C11AB">
        <w:rPr>
          <w:b/>
        </w:rPr>
        <w:t xml:space="preserve"> - </w:t>
      </w:r>
      <w:r w:rsidRPr="004C11AB">
        <w:rPr>
          <w:rFonts w:eastAsia="Times New Roman"/>
          <w:b/>
        </w:rPr>
        <w:t>§164.310(b) Standard</w:t>
      </w:r>
      <w:r w:rsidR="003172A0" w:rsidRPr="004C11AB">
        <w:rPr>
          <w:rFonts w:eastAsia="Times New Roman"/>
          <w:b/>
        </w:rPr>
        <w:t xml:space="preserve"> </w:t>
      </w:r>
      <w:r w:rsidR="003172A0" w:rsidRPr="004C11AB">
        <w:rPr>
          <w:rFonts w:eastAsia="Times New Roman"/>
        </w:rPr>
        <w:t>Has your practice documented how staff, employees, workforce members, and non-employees access your workstations?</w:t>
      </w:r>
      <w:bookmarkEnd w:id="597"/>
    </w:p>
    <w:p w14:paraId="1C8AC8A6" w14:textId="77777777" w:rsidR="00ED0070" w:rsidRPr="00541943" w:rsidRDefault="00ED0070" w:rsidP="00ED0070">
      <w:pPr>
        <w:pStyle w:val="ListParagraph"/>
        <w:numPr>
          <w:ilvl w:val="0"/>
          <w:numId w:val="4"/>
        </w:numPr>
        <w:rPr>
          <w:rFonts w:eastAsia="Times New Roman" w:cs="Times New Roman"/>
          <w:b/>
          <w:color w:val="000000"/>
          <w:sz w:val="24"/>
          <w:szCs w:val="24"/>
          <w:rPrChange w:id="598" w:author="Hareesh Ganesan" w:date="2016-10-21T15:47:00Z">
            <w:rPr>
              <w:rFonts w:eastAsia="Times New Roman" w:cs="Times New Roman"/>
              <w:color w:val="000000"/>
              <w:sz w:val="24"/>
              <w:szCs w:val="24"/>
            </w:rPr>
          </w:rPrChange>
        </w:rPr>
      </w:pPr>
      <w:r w:rsidRPr="00541943">
        <w:rPr>
          <w:rFonts w:eastAsia="Times New Roman" w:cs="Times New Roman"/>
          <w:b/>
          <w:color w:val="000000"/>
          <w:sz w:val="24"/>
          <w:szCs w:val="24"/>
          <w:rPrChange w:id="599" w:author="Hareesh Ganesan" w:date="2016-10-21T15:47:00Z">
            <w:rPr>
              <w:rFonts w:eastAsia="Times New Roman" w:cs="Times New Roman"/>
              <w:color w:val="000000"/>
              <w:sz w:val="24"/>
              <w:szCs w:val="24"/>
            </w:rPr>
          </w:rPrChange>
        </w:rPr>
        <w:t>Yes</w:t>
      </w:r>
    </w:p>
    <w:p w14:paraId="13404CA4" w14:textId="77777777" w:rsidR="00ED0070" w:rsidRPr="004C11AB" w:rsidRDefault="00ED0070" w:rsidP="00ED0070">
      <w:pPr>
        <w:pStyle w:val="ListParagraph"/>
        <w:numPr>
          <w:ilvl w:val="0"/>
          <w:numId w:val="1"/>
        </w:numPr>
        <w:rPr>
          <w:rFonts w:eastAsia="Times New Roman" w:cs="Times New Roman"/>
          <w:color w:val="000000"/>
          <w:sz w:val="24"/>
          <w:szCs w:val="24"/>
        </w:rPr>
      </w:pPr>
      <w:r w:rsidRPr="004C11AB">
        <w:rPr>
          <w:rFonts w:eastAsia="Times New Roman" w:cs="Times New Roman"/>
          <w:color w:val="000000"/>
          <w:sz w:val="24"/>
          <w:szCs w:val="24"/>
        </w:rPr>
        <w:t>No</w:t>
      </w:r>
    </w:p>
    <w:p w14:paraId="24C8FC3B" w14:textId="77777777" w:rsidR="00ED0070" w:rsidRPr="004C11AB" w:rsidRDefault="00ED0070" w:rsidP="00ED0070">
      <w:pPr>
        <w:rPr>
          <w:sz w:val="24"/>
          <w:szCs w:val="24"/>
        </w:rPr>
      </w:pPr>
      <w:r w:rsidRPr="004C11AB">
        <w:rPr>
          <w:b/>
          <w:sz w:val="24"/>
          <w:szCs w:val="24"/>
        </w:rPr>
        <w:t>If no</w:t>
      </w:r>
      <w:r w:rsidRPr="004C11AB">
        <w:rPr>
          <w:sz w:val="24"/>
          <w:szCs w:val="24"/>
        </w:rPr>
        <w:t>, please select from the following:</w:t>
      </w:r>
    </w:p>
    <w:p w14:paraId="4D81364E" w14:textId="77777777" w:rsidR="00ED0070" w:rsidRPr="004C11AB" w:rsidRDefault="00ED0070" w:rsidP="00ED0070">
      <w:pPr>
        <w:pStyle w:val="ListParagraph"/>
        <w:numPr>
          <w:ilvl w:val="0"/>
          <w:numId w:val="2"/>
        </w:numPr>
        <w:rPr>
          <w:sz w:val="24"/>
          <w:szCs w:val="24"/>
        </w:rPr>
      </w:pPr>
      <w:r w:rsidRPr="004C11AB">
        <w:rPr>
          <w:sz w:val="24"/>
          <w:szCs w:val="24"/>
        </w:rPr>
        <w:t>Cost</w:t>
      </w:r>
    </w:p>
    <w:p w14:paraId="710D2420" w14:textId="77777777" w:rsidR="00ED0070" w:rsidRPr="004C11AB" w:rsidRDefault="00ED0070" w:rsidP="00ED0070">
      <w:pPr>
        <w:pStyle w:val="ListParagraph"/>
        <w:numPr>
          <w:ilvl w:val="0"/>
          <w:numId w:val="2"/>
        </w:numPr>
        <w:rPr>
          <w:sz w:val="24"/>
          <w:szCs w:val="24"/>
        </w:rPr>
      </w:pPr>
      <w:r w:rsidRPr="004C11AB">
        <w:rPr>
          <w:sz w:val="24"/>
          <w:szCs w:val="24"/>
        </w:rPr>
        <w:t>Practice Size</w:t>
      </w:r>
    </w:p>
    <w:p w14:paraId="202FDF01" w14:textId="77777777" w:rsidR="00ED0070" w:rsidRPr="004C11AB" w:rsidRDefault="00ED0070" w:rsidP="00ED0070">
      <w:pPr>
        <w:pStyle w:val="ListParagraph"/>
        <w:numPr>
          <w:ilvl w:val="0"/>
          <w:numId w:val="2"/>
        </w:numPr>
        <w:rPr>
          <w:sz w:val="24"/>
          <w:szCs w:val="24"/>
        </w:rPr>
      </w:pPr>
      <w:r w:rsidRPr="004C11AB">
        <w:rPr>
          <w:sz w:val="24"/>
          <w:szCs w:val="24"/>
        </w:rPr>
        <w:t>Complexity</w:t>
      </w:r>
    </w:p>
    <w:p w14:paraId="678AFB1C" w14:textId="77777777" w:rsidR="00ED0070" w:rsidRPr="004C11AB" w:rsidRDefault="00ED0070" w:rsidP="00ED0070">
      <w:pPr>
        <w:pStyle w:val="ListParagraph"/>
        <w:numPr>
          <w:ilvl w:val="0"/>
          <w:numId w:val="2"/>
        </w:numPr>
        <w:rPr>
          <w:sz w:val="24"/>
          <w:szCs w:val="24"/>
        </w:rPr>
      </w:pPr>
      <w:r w:rsidRPr="004C11AB">
        <w:rPr>
          <w:sz w:val="24"/>
          <w:szCs w:val="24"/>
        </w:rPr>
        <w:t>Alternate Solution</w:t>
      </w:r>
    </w:p>
    <w:p w14:paraId="59D04187" w14:textId="77777777" w:rsidR="00ED0070" w:rsidRPr="004C11AB" w:rsidRDefault="00ED0070" w:rsidP="00ED0070">
      <w:pPr>
        <w:rPr>
          <w:sz w:val="24"/>
          <w:szCs w:val="24"/>
        </w:rPr>
      </w:pPr>
      <w:r w:rsidRPr="004C11AB">
        <w:rPr>
          <w:sz w:val="24"/>
          <w:szCs w:val="24"/>
        </w:rPr>
        <w:t>Please detail your current activities:</w:t>
      </w:r>
    </w:p>
    <w:tbl>
      <w:tblPr>
        <w:tblStyle w:val="TableGrid"/>
        <w:tblW w:w="0" w:type="auto"/>
        <w:tblLook w:val="04A0" w:firstRow="1" w:lastRow="0" w:firstColumn="1" w:lastColumn="0" w:noHBand="0" w:noVBand="1"/>
      </w:tblPr>
      <w:tblGrid>
        <w:gridCol w:w="9576"/>
      </w:tblGrid>
      <w:tr w:rsidR="00ED0070" w:rsidRPr="004C11AB" w14:paraId="790EB5F5" w14:textId="77777777" w:rsidTr="00CA3232">
        <w:tc>
          <w:tcPr>
            <w:tcW w:w="9576" w:type="dxa"/>
          </w:tcPr>
          <w:p w14:paraId="37E8E975" w14:textId="77777777" w:rsidR="00541943" w:rsidRPr="00541943" w:rsidRDefault="00541943" w:rsidP="00541943">
            <w:pPr>
              <w:rPr>
                <w:ins w:id="600" w:author="Hareesh Ganesan" w:date="2016-10-21T15:48:00Z"/>
                <w:sz w:val="24"/>
                <w:szCs w:val="24"/>
              </w:rPr>
            </w:pPr>
            <w:ins w:id="601" w:author="Hareesh Ganesan" w:date="2016-10-21T15:48:00Z">
              <w:r w:rsidRPr="00541943">
                <w:rPr>
                  <w:sz w:val="24"/>
                  <w:szCs w:val="24"/>
                </w:rPr>
                <w:t>9. Workstation Security</w:t>
              </w:r>
            </w:ins>
          </w:p>
          <w:p w14:paraId="7D50FEA6" w14:textId="77777777" w:rsidR="00541943" w:rsidRPr="00541943" w:rsidRDefault="00541943" w:rsidP="00541943">
            <w:pPr>
              <w:rPr>
                <w:ins w:id="602" w:author="Hareesh Ganesan" w:date="2016-10-21T15:48:00Z"/>
                <w:sz w:val="24"/>
                <w:szCs w:val="24"/>
              </w:rPr>
            </w:pPr>
            <w:ins w:id="603" w:author="Hareesh Ganesan" w:date="2016-10-21T15:48:00Z">
              <w:r w:rsidRPr="00541943">
                <w:rPr>
                  <w:sz w:val="24"/>
                  <w:szCs w:val="24"/>
                </w:rPr>
                <w:tab/>
                <w:t>* Workstations may only be accessed and utilized by authorized workforce members to complete assigned job/contract responsibilities.</w:t>
              </w:r>
            </w:ins>
          </w:p>
          <w:p w14:paraId="27461BA5" w14:textId="77777777" w:rsidR="00541943" w:rsidRPr="00541943" w:rsidRDefault="00541943" w:rsidP="00541943">
            <w:pPr>
              <w:rPr>
                <w:ins w:id="604" w:author="Hareesh Ganesan" w:date="2016-10-21T15:48:00Z"/>
                <w:sz w:val="24"/>
                <w:szCs w:val="24"/>
              </w:rPr>
            </w:pPr>
            <w:ins w:id="605" w:author="Hareesh Ganesan" w:date="2016-10-21T15:48:00Z">
              <w:r w:rsidRPr="00541943">
                <w:rPr>
                  <w:sz w:val="24"/>
                  <w:szCs w:val="24"/>
                </w:rPr>
                <w:tab/>
                <w:t>* All workforce members are required to monitor workstations and report unauthorized users and/or unauthorized attempts to access systems/applications as per the System Access Policy.</w:t>
              </w:r>
            </w:ins>
          </w:p>
          <w:p w14:paraId="256EC883" w14:textId="479F4DCD" w:rsidR="00ED0070" w:rsidRPr="004C11AB" w:rsidRDefault="00541943" w:rsidP="00541943">
            <w:pPr>
              <w:rPr>
                <w:sz w:val="24"/>
                <w:szCs w:val="24"/>
              </w:rPr>
            </w:pPr>
            <w:ins w:id="606" w:author="Hareesh Ganesan" w:date="2016-10-21T15:48:00Z">
              <w:r w:rsidRPr="00541943">
                <w:rPr>
                  <w:sz w:val="24"/>
                  <w:szCs w:val="24"/>
                </w:rPr>
                <w:tab/>
                <w:t>* All workstations purchased by TowerView Health are the property of TowerView Health and are distributed to users by the company.</w:t>
              </w:r>
            </w:ins>
          </w:p>
          <w:p w14:paraId="260F15B8" w14:textId="77777777" w:rsidR="00ED0070" w:rsidRPr="004C11AB" w:rsidRDefault="00ED0070" w:rsidP="00CA3232">
            <w:pPr>
              <w:rPr>
                <w:sz w:val="24"/>
                <w:szCs w:val="24"/>
              </w:rPr>
            </w:pPr>
          </w:p>
          <w:p w14:paraId="2BC0FC4D" w14:textId="77777777" w:rsidR="00ED0070" w:rsidRPr="004C11AB" w:rsidRDefault="00ED0070" w:rsidP="00CA3232">
            <w:pPr>
              <w:rPr>
                <w:sz w:val="24"/>
                <w:szCs w:val="24"/>
              </w:rPr>
            </w:pPr>
          </w:p>
          <w:p w14:paraId="259BE240" w14:textId="77777777" w:rsidR="00ED0070" w:rsidRPr="004C11AB" w:rsidRDefault="00ED0070" w:rsidP="00CA3232">
            <w:pPr>
              <w:rPr>
                <w:sz w:val="24"/>
                <w:szCs w:val="24"/>
              </w:rPr>
            </w:pPr>
          </w:p>
          <w:p w14:paraId="684387A4" w14:textId="77777777" w:rsidR="00ED0070" w:rsidRPr="004C11AB" w:rsidRDefault="00ED0070" w:rsidP="00CA3232">
            <w:pPr>
              <w:rPr>
                <w:sz w:val="24"/>
                <w:szCs w:val="24"/>
              </w:rPr>
            </w:pPr>
          </w:p>
          <w:p w14:paraId="01B788FB" w14:textId="77777777" w:rsidR="00ED0070" w:rsidRPr="004C11AB" w:rsidRDefault="00ED0070" w:rsidP="00CA3232">
            <w:pPr>
              <w:rPr>
                <w:sz w:val="24"/>
                <w:szCs w:val="24"/>
              </w:rPr>
            </w:pPr>
          </w:p>
        </w:tc>
      </w:tr>
    </w:tbl>
    <w:p w14:paraId="446781B9" w14:textId="77777777" w:rsidR="00ED0070" w:rsidRPr="004C11AB" w:rsidRDefault="00ED0070" w:rsidP="00ED0070">
      <w:pPr>
        <w:rPr>
          <w:sz w:val="24"/>
          <w:szCs w:val="24"/>
        </w:rPr>
      </w:pPr>
    </w:p>
    <w:p w14:paraId="51E88194" w14:textId="77777777" w:rsidR="00ED0070" w:rsidRPr="004C11AB" w:rsidRDefault="00ED0070" w:rsidP="00ED0070">
      <w:pPr>
        <w:rPr>
          <w:sz w:val="24"/>
          <w:szCs w:val="24"/>
        </w:rPr>
      </w:pPr>
      <w:r w:rsidRPr="004C11AB">
        <w:rPr>
          <w:sz w:val="24"/>
          <w:szCs w:val="24"/>
        </w:rPr>
        <w:t>Please include any additional notes:</w:t>
      </w:r>
    </w:p>
    <w:tbl>
      <w:tblPr>
        <w:tblStyle w:val="TableGrid"/>
        <w:tblW w:w="0" w:type="auto"/>
        <w:tblLook w:val="04A0" w:firstRow="1" w:lastRow="0" w:firstColumn="1" w:lastColumn="0" w:noHBand="0" w:noVBand="1"/>
      </w:tblPr>
      <w:tblGrid>
        <w:gridCol w:w="9576"/>
      </w:tblGrid>
      <w:tr w:rsidR="00ED0070" w:rsidRPr="004C11AB" w14:paraId="492F8C49" w14:textId="77777777" w:rsidTr="00CA3232">
        <w:tc>
          <w:tcPr>
            <w:tcW w:w="9576" w:type="dxa"/>
          </w:tcPr>
          <w:p w14:paraId="5FBFEFC4" w14:textId="77777777" w:rsidR="00ED0070" w:rsidRPr="004C11AB" w:rsidRDefault="00ED0070" w:rsidP="00CA3232">
            <w:pPr>
              <w:rPr>
                <w:sz w:val="24"/>
                <w:szCs w:val="24"/>
              </w:rPr>
            </w:pPr>
          </w:p>
          <w:p w14:paraId="615E2CB6" w14:textId="77777777" w:rsidR="00ED0070" w:rsidRPr="004C11AB" w:rsidRDefault="00ED0070" w:rsidP="00CA3232">
            <w:pPr>
              <w:rPr>
                <w:sz w:val="24"/>
                <w:szCs w:val="24"/>
              </w:rPr>
            </w:pPr>
          </w:p>
          <w:p w14:paraId="74E61B47" w14:textId="77777777" w:rsidR="00ED0070" w:rsidRPr="004C11AB" w:rsidRDefault="00ED0070" w:rsidP="00CA3232">
            <w:pPr>
              <w:rPr>
                <w:sz w:val="24"/>
                <w:szCs w:val="24"/>
              </w:rPr>
            </w:pPr>
          </w:p>
          <w:p w14:paraId="3AB178D7" w14:textId="77777777" w:rsidR="00ED0070" w:rsidRPr="004C11AB" w:rsidRDefault="00ED0070" w:rsidP="00CA3232">
            <w:pPr>
              <w:rPr>
                <w:sz w:val="24"/>
                <w:szCs w:val="24"/>
              </w:rPr>
            </w:pPr>
          </w:p>
          <w:p w14:paraId="4575A84C" w14:textId="77777777" w:rsidR="00ED0070" w:rsidRPr="004C11AB" w:rsidRDefault="00ED0070" w:rsidP="00CA3232">
            <w:pPr>
              <w:rPr>
                <w:sz w:val="24"/>
                <w:szCs w:val="24"/>
              </w:rPr>
            </w:pPr>
          </w:p>
          <w:p w14:paraId="4DC63D6E" w14:textId="77777777" w:rsidR="00ED0070" w:rsidRPr="004C11AB" w:rsidRDefault="00ED0070" w:rsidP="00CA3232">
            <w:pPr>
              <w:rPr>
                <w:sz w:val="24"/>
                <w:szCs w:val="24"/>
              </w:rPr>
            </w:pPr>
          </w:p>
        </w:tc>
      </w:tr>
    </w:tbl>
    <w:p w14:paraId="4025B8DE" w14:textId="77777777" w:rsidR="00ED0070" w:rsidRPr="004C11AB" w:rsidRDefault="00ED0070" w:rsidP="00ED0070">
      <w:pPr>
        <w:rPr>
          <w:sz w:val="24"/>
          <w:szCs w:val="24"/>
        </w:rPr>
      </w:pPr>
    </w:p>
    <w:p w14:paraId="0231E928" w14:textId="77777777" w:rsidR="00ED0070" w:rsidRPr="004C11AB" w:rsidRDefault="00ED0070" w:rsidP="00ED0070">
      <w:pPr>
        <w:rPr>
          <w:sz w:val="24"/>
          <w:szCs w:val="24"/>
        </w:rPr>
      </w:pPr>
      <w:r w:rsidRPr="004C11AB">
        <w:rPr>
          <w:sz w:val="24"/>
          <w:szCs w:val="24"/>
        </w:rPr>
        <w:t>Please detail your remediation plan:</w:t>
      </w:r>
    </w:p>
    <w:tbl>
      <w:tblPr>
        <w:tblStyle w:val="TableGrid"/>
        <w:tblW w:w="0" w:type="auto"/>
        <w:tblLook w:val="04A0" w:firstRow="1" w:lastRow="0" w:firstColumn="1" w:lastColumn="0" w:noHBand="0" w:noVBand="1"/>
      </w:tblPr>
      <w:tblGrid>
        <w:gridCol w:w="9576"/>
      </w:tblGrid>
      <w:tr w:rsidR="00ED0070" w:rsidRPr="004C11AB" w14:paraId="789602A0" w14:textId="77777777" w:rsidTr="00CA3232">
        <w:tc>
          <w:tcPr>
            <w:tcW w:w="9576" w:type="dxa"/>
          </w:tcPr>
          <w:p w14:paraId="4FCA421A" w14:textId="77777777" w:rsidR="00ED0070" w:rsidRPr="004C11AB" w:rsidRDefault="00ED0070" w:rsidP="00CA3232">
            <w:pPr>
              <w:rPr>
                <w:sz w:val="24"/>
                <w:szCs w:val="24"/>
              </w:rPr>
            </w:pPr>
          </w:p>
          <w:p w14:paraId="1D56BD7C" w14:textId="77777777" w:rsidR="00ED0070" w:rsidRPr="004C11AB" w:rsidRDefault="00ED0070" w:rsidP="00CA3232">
            <w:pPr>
              <w:rPr>
                <w:sz w:val="24"/>
                <w:szCs w:val="24"/>
              </w:rPr>
            </w:pPr>
          </w:p>
          <w:p w14:paraId="23B006F4" w14:textId="77777777" w:rsidR="00ED0070" w:rsidRPr="004C11AB" w:rsidRDefault="00ED0070" w:rsidP="00CA3232">
            <w:pPr>
              <w:rPr>
                <w:sz w:val="24"/>
                <w:szCs w:val="24"/>
              </w:rPr>
            </w:pPr>
          </w:p>
          <w:p w14:paraId="33078E5E" w14:textId="77777777" w:rsidR="00ED0070" w:rsidRPr="004C11AB" w:rsidRDefault="00ED0070" w:rsidP="00CA3232">
            <w:pPr>
              <w:rPr>
                <w:sz w:val="24"/>
                <w:szCs w:val="24"/>
              </w:rPr>
            </w:pPr>
          </w:p>
          <w:p w14:paraId="43ED69D1" w14:textId="77777777" w:rsidR="00ED0070" w:rsidRPr="004C11AB" w:rsidRDefault="00ED0070" w:rsidP="00CA3232">
            <w:pPr>
              <w:rPr>
                <w:sz w:val="24"/>
                <w:szCs w:val="24"/>
              </w:rPr>
            </w:pPr>
          </w:p>
          <w:p w14:paraId="06013D36" w14:textId="77777777" w:rsidR="00ED0070" w:rsidRPr="004C11AB" w:rsidRDefault="00ED0070" w:rsidP="00CA3232">
            <w:pPr>
              <w:rPr>
                <w:sz w:val="24"/>
                <w:szCs w:val="24"/>
              </w:rPr>
            </w:pPr>
          </w:p>
        </w:tc>
      </w:tr>
    </w:tbl>
    <w:p w14:paraId="2DEFB54E" w14:textId="77777777" w:rsidR="003172A0" w:rsidRPr="004C11AB" w:rsidRDefault="003172A0" w:rsidP="00ED0070">
      <w:pPr>
        <w:rPr>
          <w:sz w:val="24"/>
          <w:szCs w:val="24"/>
        </w:rPr>
      </w:pPr>
    </w:p>
    <w:p w14:paraId="600B2A81" w14:textId="77777777" w:rsidR="00ED0070" w:rsidRPr="004C11AB" w:rsidRDefault="00ED0070" w:rsidP="00ED0070">
      <w:pPr>
        <w:rPr>
          <w:sz w:val="24"/>
          <w:szCs w:val="24"/>
        </w:rPr>
      </w:pPr>
      <w:r w:rsidRPr="004C11AB">
        <w:rPr>
          <w:sz w:val="24"/>
          <w:szCs w:val="24"/>
        </w:rPr>
        <w:t>Please rate the likelihood of a threat/vulnerability affecting your ePHI:</w:t>
      </w:r>
    </w:p>
    <w:p w14:paraId="276A8768" w14:textId="77777777" w:rsidR="00ED0070" w:rsidRPr="009802C5" w:rsidRDefault="00ED0070" w:rsidP="00ED0070">
      <w:pPr>
        <w:pStyle w:val="ListParagraph"/>
        <w:numPr>
          <w:ilvl w:val="0"/>
          <w:numId w:val="3"/>
        </w:numPr>
        <w:rPr>
          <w:b/>
          <w:sz w:val="24"/>
          <w:szCs w:val="24"/>
          <w:rPrChange w:id="607" w:author="Hareesh Ganesan" w:date="2016-10-23T13:38:00Z">
            <w:rPr>
              <w:sz w:val="24"/>
              <w:szCs w:val="24"/>
            </w:rPr>
          </w:rPrChange>
        </w:rPr>
      </w:pPr>
      <w:r w:rsidRPr="009802C5">
        <w:rPr>
          <w:b/>
          <w:sz w:val="24"/>
          <w:szCs w:val="24"/>
          <w:rPrChange w:id="608" w:author="Hareesh Ganesan" w:date="2016-10-23T13:38:00Z">
            <w:rPr>
              <w:sz w:val="24"/>
              <w:szCs w:val="24"/>
            </w:rPr>
          </w:rPrChange>
        </w:rPr>
        <w:t>Low</w:t>
      </w:r>
    </w:p>
    <w:p w14:paraId="3CD973E1" w14:textId="77777777" w:rsidR="00ED0070" w:rsidRPr="004C11AB" w:rsidRDefault="00ED0070" w:rsidP="00ED0070">
      <w:pPr>
        <w:pStyle w:val="ListParagraph"/>
        <w:numPr>
          <w:ilvl w:val="0"/>
          <w:numId w:val="3"/>
        </w:numPr>
        <w:rPr>
          <w:sz w:val="24"/>
          <w:szCs w:val="24"/>
        </w:rPr>
      </w:pPr>
      <w:r w:rsidRPr="004C11AB">
        <w:rPr>
          <w:sz w:val="24"/>
          <w:szCs w:val="24"/>
        </w:rPr>
        <w:t>Medium</w:t>
      </w:r>
    </w:p>
    <w:p w14:paraId="7D3F4312" w14:textId="77777777" w:rsidR="00ED0070" w:rsidRPr="004C11AB" w:rsidRDefault="00ED0070" w:rsidP="00ED0070">
      <w:pPr>
        <w:pStyle w:val="ListParagraph"/>
        <w:numPr>
          <w:ilvl w:val="0"/>
          <w:numId w:val="3"/>
        </w:numPr>
        <w:rPr>
          <w:sz w:val="24"/>
          <w:szCs w:val="24"/>
        </w:rPr>
      </w:pPr>
      <w:r w:rsidRPr="004C11AB">
        <w:rPr>
          <w:sz w:val="24"/>
          <w:szCs w:val="24"/>
        </w:rPr>
        <w:t>High</w:t>
      </w:r>
    </w:p>
    <w:p w14:paraId="7EFCFC8D" w14:textId="77777777" w:rsidR="00ED0070" w:rsidRPr="004C11AB" w:rsidRDefault="00ED0070" w:rsidP="00ED0070">
      <w:pPr>
        <w:rPr>
          <w:sz w:val="24"/>
          <w:szCs w:val="24"/>
        </w:rPr>
      </w:pPr>
      <w:r w:rsidRPr="004C11AB">
        <w:rPr>
          <w:sz w:val="24"/>
          <w:szCs w:val="24"/>
        </w:rPr>
        <w:t>Please rate the impact of a threat/vulnerability affecting your ePHI:</w:t>
      </w:r>
    </w:p>
    <w:p w14:paraId="4A71A688" w14:textId="77777777" w:rsidR="00ED0070" w:rsidRPr="009802C5" w:rsidRDefault="00ED0070" w:rsidP="00ED0070">
      <w:pPr>
        <w:pStyle w:val="ListParagraph"/>
        <w:numPr>
          <w:ilvl w:val="0"/>
          <w:numId w:val="3"/>
        </w:numPr>
        <w:rPr>
          <w:b/>
          <w:sz w:val="24"/>
          <w:szCs w:val="24"/>
          <w:rPrChange w:id="609" w:author="Hareesh Ganesan" w:date="2016-10-23T13:38:00Z">
            <w:rPr>
              <w:sz w:val="24"/>
              <w:szCs w:val="24"/>
            </w:rPr>
          </w:rPrChange>
        </w:rPr>
      </w:pPr>
      <w:r w:rsidRPr="009802C5">
        <w:rPr>
          <w:b/>
          <w:sz w:val="24"/>
          <w:szCs w:val="24"/>
          <w:rPrChange w:id="610" w:author="Hareesh Ganesan" w:date="2016-10-23T13:38:00Z">
            <w:rPr>
              <w:sz w:val="24"/>
              <w:szCs w:val="24"/>
            </w:rPr>
          </w:rPrChange>
        </w:rPr>
        <w:t>Low</w:t>
      </w:r>
    </w:p>
    <w:p w14:paraId="050E8C3F" w14:textId="77777777" w:rsidR="00ED0070" w:rsidRPr="004C11AB" w:rsidRDefault="00ED0070" w:rsidP="00ED0070">
      <w:pPr>
        <w:pStyle w:val="ListParagraph"/>
        <w:numPr>
          <w:ilvl w:val="0"/>
          <w:numId w:val="3"/>
        </w:numPr>
        <w:rPr>
          <w:sz w:val="24"/>
          <w:szCs w:val="24"/>
        </w:rPr>
      </w:pPr>
      <w:r w:rsidRPr="004C11AB">
        <w:rPr>
          <w:sz w:val="24"/>
          <w:szCs w:val="24"/>
        </w:rPr>
        <w:t>Medium</w:t>
      </w:r>
    </w:p>
    <w:p w14:paraId="1A270263" w14:textId="77777777" w:rsidR="00ED0070" w:rsidRPr="004C11AB" w:rsidRDefault="00ED0070" w:rsidP="00ED0070">
      <w:pPr>
        <w:pStyle w:val="ListParagraph"/>
        <w:numPr>
          <w:ilvl w:val="0"/>
          <w:numId w:val="3"/>
        </w:numPr>
        <w:rPr>
          <w:sz w:val="24"/>
          <w:szCs w:val="24"/>
        </w:rPr>
      </w:pPr>
      <w:r w:rsidRPr="004C11AB">
        <w:rPr>
          <w:sz w:val="24"/>
          <w:szCs w:val="24"/>
        </w:rPr>
        <w:t>High</w:t>
      </w:r>
    </w:p>
    <w:p w14:paraId="65935DF7" w14:textId="77777777" w:rsidR="00E74506" w:rsidRPr="004C11AB" w:rsidRDefault="00E74506" w:rsidP="00E74506">
      <w:pPr>
        <w:rPr>
          <w:rFonts w:cstheme="minorHAnsi"/>
          <w:b/>
          <w:sz w:val="24"/>
          <w:szCs w:val="24"/>
        </w:rPr>
      </w:pPr>
      <w:r w:rsidRPr="004C11AB">
        <w:rPr>
          <w:rFonts w:cstheme="minorHAnsi"/>
          <w:b/>
          <w:sz w:val="24"/>
          <w:szCs w:val="24"/>
        </w:rPr>
        <w:t>Overall Security Risk:</w:t>
      </w:r>
    </w:p>
    <w:p w14:paraId="6188A9F1" w14:textId="77777777" w:rsidR="00E74506" w:rsidRPr="009802C5" w:rsidRDefault="00E74506" w:rsidP="00E74506">
      <w:pPr>
        <w:pStyle w:val="ListParagraph"/>
        <w:numPr>
          <w:ilvl w:val="0"/>
          <w:numId w:val="3"/>
        </w:numPr>
        <w:rPr>
          <w:rFonts w:cstheme="minorHAnsi"/>
          <w:b/>
          <w:sz w:val="24"/>
          <w:szCs w:val="24"/>
          <w:rPrChange w:id="611" w:author="Hareesh Ganesan" w:date="2016-10-23T13:38:00Z">
            <w:rPr>
              <w:rFonts w:cstheme="minorHAnsi"/>
              <w:sz w:val="24"/>
              <w:szCs w:val="24"/>
            </w:rPr>
          </w:rPrChange>
        </w:rPr>
      </w:pPr>
      <w:r w:rsidRPr="009802C5">
        <w:rPr>
          <w:rFonts w:cstheme="minorHAnsi"/>
          <w:b/>
          <w:sz w:val="24"/>
          <w:szCs w:val="24"/>
          <w:rPrChange w:id="612" w:author="Hareesh Ganesan" w:date="2016-10-23T13:38:00Z">
            <w:rPr>
              <w:rFonts w:cstheme="minorHAnsi"/>
              <w:sz w:val="24"/>
              <w:szCs w:val="24"/>
            </w:rPr>
          </w:rPrChange>
        </w:rPr>
        <w:t>Low</w:t>
      </w:r>
    </w:p>
    <w:p w14:paraId="52EC5AE4" w14:textId="77777777" w:rsidR="00E74506" w:rsidRPr="004C11AB" w:rsidRDefault="00E74506" w:rsidP="00E74506">
      <w:pPr>
        <w:pStyle w:val="ListParagraph"/>
        <w:numPr>
          <w:ilvl w:val="0"/>
          <w:numId w:val="3"/>
        </w:numPr>
        <w:rPr>
          <w:rFonts w:cstheme="minorHAnsi"/>
          <w:sz w:val="24"/>
          <w:szCs w:val="24"/>
        </w:rPr>
      </w:pPr>
      <w:r w:rsidRPr="004C11AB">
        <w:rPr>
          <w:rFonts w:cstheme="minorHAnsi"/>
          <w:sz w:val="24"/>
          <w:szCs w:val="24"/>
        </w:rPr>
        <w:t>Medium</w:t>
      </w:r>
    </w:p>
    <w:p w14:paraId="5067BC96" w14:textId="77777777" w:rsidR="00E74506" w:rsidRPr="004C11AB" w:rsidRDefault="00E74506" w:rsidP="00E74506">
      <w:pPr>
        <w:pStyle w:val="ListParagraph"/>
        <w:numPr>
          <w:ilvl w:val="0"/>
          <w:numId w:val="3"/>
        </w:numPr>
        <w:rPr>
          <w:rFonts w:cstheme="minorHAnsi"/>
          <w:sz w:val="24"/>
          <w:szCs w:val="24"/>
        </w:rPr>
      </w:pPr>
      <w:r w:rsidRPr="004C11AB">
        <w:rPr>
          <w:rFonts w:cstheme="minorHAnsi"/>
          <w:sz w:val="24"/>
          <w:szCs w:val="24"/>
        </w:rPr>
        <w:t>High</w:t>
      </w:r>
    </w:p>
    <w:p w14:paraId="36BAA594" w14:textId="77777777" w:rsidR="00ED0070" w:rsidRPr="004C11AB" w:rsidRDefault="00ED0070" w:rsidP="00ED0070">
      <w:pPr>
        <w:rPr>
          <w:b/>
          <w:sz w:val="24"/>
          <w:szCs w:val="24"/>
        </w:rPr>
      </w:pPr>
      <w:r w:rsidRPr="004C11AB">
        <w:rPr>
          <w:b/>
          <w:sz w:val="24"/>
          <w:szCs w:val="24"/>
        </w:rPr>
        <w:t>Related Information:</w:t>
      </w:r>
    </w:p>
    <w:p w14:paraId="316EE580" w14:textId="77777777" w:rsidR="00ED0070" w:rsidRPr="004C11AB" w:rsidRDefault="00ED0070" w:rsidP="00ED0070">
      <w:pPr>
        <w:rPr>
          <w:i/>
          <w:sz w:val="24"/>
          <w:szCs w:val="24"/>
        </w:rPr>
      </w:pPr>
      <w:r w:rsidRPr="004C11AB">
        <w:rPr>
          <w:i/>
          <w:sz w:val="24"/>
          <w:szCs w:val="24"/>
        </w:rPr>
        <w:t>Things to Consider to Help Answer the Question:</w:t>
      </w:r>
    </w:p>
    <w:p w14:paraId="066724F6" w14:textId="77777777" w:rsidR="00ED0070" w:rsidRPr="004C11AB" w:rsidRDefault="00ED0070" w:rsidP="00ED0070">
      <w:pPr>
        <w:rPr>
          <w:i/>
          <w:sz w:val="24"/>
          <w:szCs w:val="24"/>
        </w:rPr>
      </w:pPr>
      <w:r w:rsidRPr="004C11AB">
        <w:rPr>
          <w:rFonts w:eastAsia="Times New Roman" w:cs="Times New Roman"/>
          <w:color w:val="000000"/>
          <w:sz w:val="24"/>
          <w:szCs w:val="24"/>
        </w:rPr>
        <w:t>This refers to the secure access to workstation computer hardware, printers, network, disks, tapes, and other media. It also includes the ability or the means necessary to read, write, modify, or communicate ePHI. Non-employees include, for example, patients, volunteers, interns, visitors, contractors, service personnel, and the general public.</w:t>
      </w:r>
    </w:p>
    <w:p w14:paraId="3E01B374" w14:textId="77777777" w:rsidR="00ED0070" w:rsidRPr="004C11AB" w:rsidRDefault="00ED0070" w:rsidP="00ED0070">
      <w:pPr>
        <w:rPr>
          <w:i/>
          <w:sz w:val="24"/>
          <w:szCs w:val="24"/>
        </w:rPr>
      </w:pPr>
      <w:r w:rsidRPr="004C11AB">
        <w:rPr>
          <w:i/>
          <w:sz w:val="24"/>
          <w:szCs w:val="24"/>
        </w:rPr>
        <w:t>Possible Threats and Vulnerabilities:</w:t>
      </w:r>
    </w:p>
    <w:p w14:paraId="624E4AEC" w14:textId="77777777" w:rsidR="00ED0070" w:rsidRPr="004C11AB" w:rsidRDefault="00ED0070" w:rsidP="00ED0070">
      <w:pPr>
        <w:rPr>
          <w:i/>
          <w:sz w:val="24"/>
          <w:szCs w:val="24"/>
        </w:rPr>
      </w:pPr>
      <w:r w:rsidRPr="004C11AB">
        <w:rPr>
          <w:rFonts w:eastAsia="Times New Roman" w:cs="Times New Roman"/>
          <w:color w:val="000000"/>
          <w:sz w:val="24"/>
          <w:szCs w:val="24"/>
        </w:rPr>
        <w:t>Your practice cannot be sure its workstations and information system will be used appropriately if it does not define appropriate measures to restrict access to its workstations and information systems by its workforce members, business associates, services providers, and the general public.</w:t>
      </w:r>
      <w:r w:rsidRPr="004C11AB">
        <w:rPr>
          <w:rFonts w:eastAsia="Times New Roman" w:cs="Times New Roman"/>
          <w:color w:val="000000"/>
          <w:sz w:val="24"/>
          <w:szCs w:val="24"/>
        </w:rPr>
        <w:br/>
      </w:r>
      <w:r w:rsidRPr="004C11AB">
        <w:rPr>
          <w:rFonts w:eastAsia="Times New Roman" w:cs="Times New Roman"/>
          <w:color w:val="000000"/>
          <w:sz w:val="24"/>
          <w:szCs w:val="24"/>
        </w:rPr>
        <w:br/>
        <w:t>Some potential impacts include</w:t>
      </w:r>
      <w:r w:rsidR="003172A0" w:rsidRPr="004C11AB">
        <w:rPr>
          <w:rFonts w:eastAsia="Times New Roman" w:cs="Times New Roman"/>
          <w:color w:val="000000"/>
          <w:sz w:val="24"/>
          <w:szCs w:val="24"/>
        </w:rPr>
        <w:t xml:space="preserve">: </w:t>
      </w:r>
      <w:r w:rsidRPr="004C11AB">
        <w:rPr>
          <w:rFonts w:eastAsia="Times New Roman" w:cs="Times New Roman"/>
          <w:color w:val="000000"/>
          <w:sz w:val="24"/>
          <w:szCs w:val="24"/>
        </w:rPr>
        <w:br/>
      </w:r>
      <w:r w:rsidRPr="004C11AB">
        <w:rPr>
          <w:rFonts w:eastAsia="Times New Roman" w:cs="Times New Roman"/>
          <w:color w:val="000000"/>
          <w:sz w:val="24"/>
          <w:szCs w:val="24"/>
        </w:rPr>
        <w:br/>
        <w:t>• Human threats, such as unauthorized, malicious or untrained users who can vandalize or unintentionally compromise the integrity of ePHI. Unauthorized disclosure, loss, or theft of ePHI can lead to identity theft.</w:t>
      </w:r>
    </w:p>
    <w:p w14:paraId="709D1B25" w14:textId="77777777" w:rsidR="00ED0070" w:rsidRPr="004C11AB" w:rsidRDefault="00ED0070" w:rsidP="00ED0070">
      <w:pPr>
        <w:spacing w:after="0" w:line="240" w:lineRule="auto"/>
        <w:rPr>
          <w:rFonts w:eastAsia="Times New Roman" w:cstheme="minorHAnsi"/>
          <w:bCs/>
          <w:i/>
          <w:sz w:val="24"/>
          <w:szCs w:val="24"/>
        </w:rPr>
      </w:pPr>
      <w:r w:rsidRPr="004C11AB">
        <w:rPr>
          <w:rFonts w:eastAsia="Times New Roman" w:cstheme="minorHAnsi"/>
          <w:bCs/>
          <w:i/>
          <w:sz w:val="24"/>
          <w:szCs w:val="24"/>
        </w:rPr>
        <w:t>Examples of Safeguards:</w:t>
      </w:r>
      <w:r w:rsidR="00FA0D0B" w:rsidRPr="004C11AB">
        <w:rPr>
          <w:rFonts w:eastAsia="Times New Roman" w:cstheme="minorHAnsi"/>
          <w:bCs/>
          <w:i/>
          <w:sz w:val="24"/>
          <w:szCs w:val="24"/>
        </w:rPr>
        <w:t xml:space="preserve"> </w:t>
      </w:r>
    </w:p>
    <w:p w14:paraId="56274B5B" w14:textId="77777777" w:rsidR="00ED0070" w:rsidRPr="004C11AB" w:rsidRDefault="001A34AC" w:rsidP="00ED0070">
      <w:pPr>
        <w:spacing w:after="0" w:line="240" w:lineRule="auto"/>
        <w:rPr>
          <w:rFonts w:eastAsia="Times New Roman" w:cstheme="minorHAnsi"/>
          <w:bCs/>
          <w:sz w:val="24"/>
          <w:szCs w:val="24"/>
        </w:rPr>
      </w:pPr>
      <w:r w:rsidRPr="004C11AB">
        <w:rPr>
          <w:rFonts w:eastAsia="Times New Roman" w:cstheme="minorHAnsi"/>
          <w:bCs/>
          <w:sz w:val="24"/>
          <w:szCs w:val="24"/>
        </w:rPr>
        <w:t>Below are some potential safeguards to use against possible threats/vulnerabilities. NOTE: The safeguards you choose will depend on the degree of risk</w:t>
      </w:r>
      <w:r w:rsidR="00ED0070" w:rsidRPr="004C11AB">
        <w:rPr>
          <w:rFonts w:eastAsia="Times New Roman" w:cstheme="minorHAnsi"/>
          <w:bCs/>
          <w:sz w:val="24"/>
          <w:szCs w:val="24"/>
        </w:rPr>
        <w:t xml:space="preserve"> and the potential harm that the threat/vulnerability poses to you and the individuals who are the subjects of the ePHI.</w:t>
      </w:r>
    </w:p>
    <w:p w14:paraId="3C82D812" w14:textId="77777777" w:rsidR="00ED0070" w:rsidRPr="004C11AB" w:rsidRDefault="00ED0070" w:rsidP="00ED0070">
      <w:pPr>
        <w:rPr>
          <w:sz w:val="24"/>
          <w:szCs w:val="24"/>
        </w:rPr>
      </w:pPr>
    </w:p>
    <w:p w14:paraId="02A8079B" w14:textId="77777777" w:rsidR="00ED0070" w:rsidRPr="004C11AB" w:rsidRDefault="00ED0070" w:rsidP="00ED0070">
      <w:pPr>
        <w:rPr>
          <w:rFonts w:eastAsia="Times New Roman" w:cs="Times New Roman"/>
          <w:color w:val="000000"/>
          <w:sz w:val="24"/>
          <w:szCs w:val="24"/>
        </w:rPr>
      </w:pPr>
      <w:r w:rsidRPr="004C11AB">
        <w:rPr>
          <w:rFonts w:eastAsia="Times New Roman" w:cs="Times New Roman"/>
          <w:color w:val="000000"/>
          <w:sz w:val="24"/>
          <w:szCs w:val="24"/>
        </w:rPr>
        <w:t>Implement policies and procedures that specify the proper functions to be performed, the manner in which those functions are to be performed, and the physical attributes of the surroundings of a specific workstation or electronic device that can access ePHI (such as laptops, printers, copiers, tablets, smart phones, monitors, and other devices).</w:t>
      </w:r>
      <w:r w:rsidRPr="004C11AB">
        <w:rPr>
          <w:rFonts w:eastAsia="Times New Roman" w:cs="Times New Roman"/>
          <w:color w:val="000000"/>
          <w:sz w:val="24"/>
          <w:szCs w:val="24"/>
        </w:rPr>
        <w:br/>
        <w:t>[45 CFR §164.310(b)]</w:t>
      </w:r>
      <w:r w:rsidRPr="004C11AB">
        <w:rPr>
          <w:rFonts w:eastAsia="Times New Roman" w:cs="Times New Roman"/>
          <w:color w:val="000000"/>
          <w:sz w:val="24"/>
          <w:szCs w:val="24"/>
        </w:rPr>
        <w:br/>
      </w:r>
      <w:r w:rsidRPr="004C11AB">
        <w:rPr>
          <w:rFonts w:eastAsia="Times New Roman" w:cs="Times New Roman"/>
          <w:color w:val="000000"/>
          <w:sz w:val="24"/>
          <w:szCs w:val="24"/>
        </w:rPr>
        <w:br/>
        <w:t>Develop guidelines on how to use the workstations and information systems that handle ePHI, such as:</w:t>
      </w:r>
      <w:r w:rsidRPr="004C11AB">
        <w:rPr>
          <w:rFonts w:eastAsia="Times New Roman" w:cs="Times New Roman"/>
          <w:color w:val="000000"/>
          <w:sz w:val="24"/>
          <w:szCs w:val="24"/>
        </w:rPr>
        <w:br/>
      </w:r>
      <w:r w:rsidRPr="004C11AB">
        <w:rPr>
          <w:rFonts w:eastAsia="Times New Roman" w:cs="Times New Roman"/>
          <w:color w:val="000000"/>
          <w:sz w:val="24"/>
          <w:szCs w:val="24"/>
        </w:rPr>
        <w:br/>
        <w:t>• Establishing policy and procedures to control access of ePHI data by output devices.</w:t>
      </w:r>
      <w:r w:rsidRPr="004C11AB">
        <w:rPr>
          <w:rFonts w:eastAsia="Times New Roman" w:cs="Times New Roman"/>
          <w:color w:val="000000"/>
          <w:sz w:val="24"/>
          <w:szCs w:val="24"/>
        </w:rPr>
        <w:br/>
        <w:t>[NIST SP 800-53 PE-5]</w:t>
      </w:r>
    </w:p>
    <w:p w14:paraId="0338695A" w14:textId="77777777" w:rsidR="00ED0070" w:rsidRPr="004C11AB" w:rsidRDefault="00ED0070" w:rsidP="00ED0070">
      <w:pPr>
        <w:rPr>
          <w:rFonts w:eastAsia="Times New Roman" w:cs="Times New Roman"/>
          <w:color w:val="000000"/>
          <w:sz w:val="24"/>
          <w:szCs w:val="24"/>
        </w:rPr>
      </w:pPr>
      <w:r w:rsidRPr="004C11AB">
        <w:rPr>
          <w:rFonts w:eastAsia="Times New Roman" w:cs="Times New Roman"/>
          <w:color w:val="000000"/>
          <w:sz w:val="24"/>
          <w:szCs w:val="24"/>
        </w:rPr>
        <w:br/>
        <w:t>• Defining access agreements to manage access to information systems containing ePHI and requiring users to sign appropriate access agreements prior to being granted access.</w:t>
      </w:r>
      <w:r w:rsidRPr="004C11AB">
        <w:rPr>
          <w:rFonts w:eastAsia="Times New Roman" w:cs="Times New Roman"/>
          <w:color w:val="000000"/>
          <w:sz w:val="24"/>
          <w:szCs w:val="24"/>
        </w:rPr>
        <w:br/>
        <w:t>[NIST SP 800-53 PS-6]</w:t>
      </w:r>
    </w:p>
    <w:p w14:paraId="262E6356" w14:textId="77777777" w:rsidR="003172A0" w:rsidRPr="004C11AB" w:rsidRDefault="008C020A" w:rsidP="003172A0">
      <w:pPr>
        <w:pStyle w:val="Heading1"/>
        <w:pBdr>
          <w:top w:val="single" w:sz="4" w:space="1" w:color="auto"/>
          <w:left w:val="single" w:sz="4" w:space="4" w:color="auto"/>
          <w:bottom w:val="single" w:sz="4" w:space="1" w:color="auto"/>
          <w:right w:val="single" w:sz="4" w:space="4" w:color="auto"/>
        </w:pBdr>
        <w:rPr>
          <w:rFonts w:eastAsia="Times New Roman"/>
        </w:rPr>
      </w:pPr>
      <w:bookmarkStart w:id="613" w:name="_Toc459630860"/>
      <w:r w:rsidRPr="004C11AB">
        <w:rPr>
          <w:b/>
        </w:rPr>
        <w:t>PH22</w:t>
      </w:r>
      <w:r w:rsidR="003172A0" w:rsidRPr="004C11AB">
        <w:rPr>
          <w:b/>
        </w:rPr>
        <w:t xml:space="preserve"> - </w:t>
      </w:r>
      <w:r w:rsidRPr="004C11AB">
        <w:rPr>
          <w:rFonts w:eastAsia="Times New Roman"/>
          <w:b/>
        </w:rPr>
        <w:t>§164.310(c) Standard</w:t>
      </w:r>
      <w:r w:rsidR="003172A0" w:rsidRPr="004C11AB">
        <w:rPr>
          <w:rFonts w:eastAsia="Times New Roman"/>
          <w:b/>
        </w:rPr>
        <w:t xml:space="preserve"> </w:t>
      </w:r>
      <w:r w:rsidR="003172A0" w:rsidRPr="004C11AB">
        <w:rPr>
          <w:rFonts w:eastAsia="Times New Roman"/>
        </w:rPr>
        <w:t>Does your practice have policies and procedures that describe how to prevent unauthorized access of unattended workstations?</w:t>
      </w:r>
      <w:bookmarkEnd w:id="613"/>
    </w:p>
    <w:p w14:paraId="5CA5A936" w14:textId="77777777" w:rsidR="008C020A" w:rsidRPr="009802C5" w:rsidRDefault="008C020A" w:rsidP="008C020A">
      <w:pPr>
        <w:pStyle w:val="ListParagraph"/>
        <w:numPr>
          <w:ilvl w:val="0"/>
          <w:numId w:val="4"/>
        </w:numPr>
        <w:rPr>
          <w:rFonts w:eastAsia="Times New Roman" w:cs="Times New Roman"/>
          <w:b/>
          <w:color w:val="000000"/>
          <w:sz w:val="24"/>
          <w:szCs w:val="24"/>
          <w:rPrChange w:id="614" w:author="Hareesh Ganesan" w:date="2016-10-23T13:38:00Z">
            <w:rPr>
              <w:rFonts w:eastAsia="Times New Roman" w:cs="Times New Roman"/>
              <w:color w:val="000000"/>
              <w:sz w:val="24"/>
              <w:szCs w:val="24"/>
            </w:rPr>
          </w:rPrChange>
        </w:rPr>
      </w:pPr>
      <w:r w:rsidRPr="009802C5">
        <w:rPr>
          <w:rFonts w:eastAsia="Times New Roman" w:cs="Times New Roman"/>
          <w:b/>
          <w:color w:val="000000"/>
          <w:sz w:val="24"/>
          <w:szCs w:val="24"/>
          <w:rPrChange w:id="615" w:author="Hareesh Ganesan" w:date="2016-10-23T13:38:00Z">
            <w:rPr>
              <w:rFonts w:eastAsia="Times New Roman" w:cs="Times New Roman"/>
              <w:color w:val="000000"/>
              <w:sz w:val="24"/>
              <w:szCs w:val="24"/>
            </w:rPr>
          </w:rPrChange>
        </w:rPr>
        <w:t>Yes</w:t>
      </w:r>
    </w:p>
    <w:p w14:paraId="5A59600C" w14:textId="77777777" w:rsidR="008C020A" w:rsidRPr="004C11AB" w:rsidRDefault="008C020A" w:rsidP="008C020A">
      <w:pPr>
        <w:pStyle w:val="ListParagraph"/>
        <w:numPr>
          <w:ilvl w:val="0"/>
          <w:numId w:val="1"/>
        </w:numPr>
        <w:rPr>
          <w:rFonts w:eastAsia="Times New Roman" w:cs="Times New Roman"/>
          <w:color w:val="000000"/>
          <w:sz w:val="24"/>
          <w:szCs w:val="24"/>
        </w:rPr>
      </w:pPr>
      <w:r w:rsidRPr="004C11AB">
        <w:rPr>
          <w:rFonts w:eastAsia="Times New Roman" w:cs="Times New Roman"/>
          <w:color w:val="000000"/>
          <w:sz w:val="24"/>
          <w:szCs w:val="24"/>
        </w:rPr>
        <w:t>No</w:t>
      </w:r>
    </w:p>
    <w:p w14:paraId="31C687A0" w14:textId="77777777" w:rsidR="008C020A" w:rsidRPr="004C11AB" w:rsidRDefault="008C020A" w:rsidP="008C020A">
      <w:pPr>
        <w:rPr>
          <w:sz w:val="24"/>
          <w:szCs w:val="24"/>
        </w:rPr>
      </w:pPr>
      <w:r w:rsidRPr="004C11AB">
        <w:rPr>
          <w:b/>
          <w:sz w:val="24"/>
          <w:szCs w:val="24"/>
        </w:rPr>
        <w:t>If no</w:t>
      </w:r>
      <w:r w:rsidRPr="004C11AB">
        <w:rPr>
          <w:sz w:val="24"/>
          <w:szCs w:val="24"/>
        </w:rPr>
        <w:t>, please select from the following:</w:t>
      </w:r>
    </w:p>
    <w:p w14:paraId="284DC1BE" w14:textId="77777777" w:rsidR="008C020A" w:rsidRPr="004C11AB" w:rsidRDefault="008C020A" w:rsidP="008C020A">
      <w:pPr>
        <w:pStyle w:val="ListParagraph"/>
        <w:numPr>
          <w:ilvl w:val="0"/>
          <w:numId w:val="2"/>
        </w:numPr>
        <w:rPr>
          <w:sz w:val="24"/>
          <w:szCs w:val="24"/>
        </w:rPr>
      </w:pPr>
      <w:r w:rsidRPr="004C11AB">
        <w:rPr>
          <w:sz w:val="24"/>
          <w:szCs w:val="24"/>
        </w:rPr>
        <w:t>Cost</w:t>
      </w:r>
    </w:p>
    <w:p w14:paraId="4A0E6DD7" w14:textId="77777777" w:rsidR="008C020A" w:rsidRPr="004C11AB" w:rsidRDefault="008C020A" w:rsidP="008C020A">
      <w:pPr>
        <w:pStyle w:val="ListParagraph"/>
        <w:numPr>
          <w:ilvl w:val="0"/>
          <w:numId w:val="2"/>
        </w:numPr>
        <w:rPr>
          <w:sz w:val="24"/>
          <w:szCs w:val="24"/>
        </w:rPr>
      </w:pPr>
      <w:r w:rsidRPr="004C11AB">
        <w:rPr>
          <w:sz w:val="24"/>
          <w:szCs w:val="24"/>
        </w:rPr>
        <w:t>Practice Size</w:t>
      </w:r>
    </w:p>
    <w:p w14:paraId="2698A673" w14:textId="77777777" w:rsidR="008C020A" w:rsidRPr="004C11AB" w:rsidRDefault="008C020A" w:rsidP="008C020A">
      <w:pPr>
        <w:pStyle w:val="ListParagraph"/>
        <w:numPr>
          <w:ilvl w:val="0"/>
          <w:numId w:val="2"/>
        </w:numPr>
        <w:rPr>
          <w:sz w:val="24"/>
          <w:szCs w:val="24"/>
        </w:rPr>
      </w:pPr>
      <w:r w:rsidRPr="004C11AB">
        <w:rPr>
          <w:sz w:val="24"/>
          <w:szCs w:val="24"/>
        </w:rPr>
        <w:t>Complexity</w:t>
      </w:r>
    </w:p>
    <w:p w14:paraId="49365F58" w14:textId="77777777" w:rsidR="008C020A" w:rsidRPr="004C11AB" w:rsidRDefault="008C020A" w:rsidP="008C020A">
      <w:pPr>
        <w:pStyle w:val="ListParagraph"/>
        <w:numPr>
          <w:ilvl w:val="0"/>
          <w:numId w:val="2"/>
        </w:numPr>
        <w:rPr>
          <w:sz w:val="24"/>
          <w:szCs w:val="24"/>
        </w:rPr>
      </w:pPr>
      <w:r w:rsidRPr="004C11AB">
        <w:rPr>
          <w:sz w:val="24"/>
          <w:szCs w:val="24"/>
        </w:rPr>
        <w:t>Alternate Solution</w:t>
      </w:r>
    </w:p>
    <w:p w14:paraId="45F49D71" w14:textId="77777777" w:rsidR="008C020A" w:rsidRPr="004C11AB" w:rsidRDefault="008C020A" w:rsidP="008C020A">
      <w:pPr>
        <w:rPr>
          <w:sz w:val="24"/>
          <w:szCs w:val="24"/>
        </w:rPr>
      </w:pPr>
      <w:r w:rsidRPr="004C11AB">
        <w:rPr>
          <w:sz w:val="24"/>
          <w:szCs w:val="24"/>
        </w:rPr>
        <w:t>Please detail your current activities:</w:t>
      </w:r>
    </w:p>
    <w:tbl>
      <w:tblPr>
        <w:tblStyle w:val="TableGrid"/>
        <w:tblW w:w="0" w:type="auto"/>
        <w:tblLook w:val="04A0" w:firstRow="1" w:lastRow="0" w:firstColumn="1" w:lastColumn="0" w:noHBand="0" w:noVBand="1"/>
      </w:tblPr>
      <w:tblGrid>
        <w:gridCol w:w="9576"/>
      </w:tblGrid>
      <w:tr w:rsidR="008C020A" w:rsidRPr="004C11AB" w14:paraId="348B9051" w14:textId="77777777" w:rsidTr="00CA3232">
        <w:tc>
          <w:tcPr>
            <w:tcW w:w="9576" w:type="dxa"/>
          </w:tcPr>
          <w:p w14:paraId="081B0C82" w14:textId="77777777" w:rsidR="009802C5" w:rsidRPr="009802C5" w:rsidRDefault="009802C5" w:rsidP="009802C5">
            <w:pPr>
              <w:rPr>
                <w:ins w:id="616" w:author="Hareesh Ganesan" w:date="2016-10-23T13:38:00Z"/>
                <w:sz w:val="24"/>
                <w:szCs w:val="24"/>
              </w:rPr>
            </w:pPr>
            <w:ins w:id="617" w:author="Hareesh Ganesan" w:date="2016-10-23T13:38:00Z">
              <w:r w:rsidRPr="009802C5">
                <w:rPr>
                  <w:sz w:val="24"/>
                  <w:szCs w:val="24"/>
                </w:rPr>
                <w:tab/>
                <w:t>* All workforce members are required to monitor workstations and report unauthorized users and/or unauthorized attempts to access systems/applications as per the System Access Policy.</w:t>
              </w:r>
            </w:ins>
          </w:p>
          <w:p w14:paraId="5448D629" w14:textId="77777777" w:rsidR="008C020A" w:rsidRDefault="008C020A" w:rsidP="00CA3232">
            <w:pPr>
              <w:rPr>
                <w:ins w:id="618" w:author="Hareesh Ganesan" w:date="2016-10-23T13:39:00Z"/>
                <w:sz w:val="24"/>
                <w:szCs w:val="24"/>
              </w:rPr>
            </w:pPr>
          </w:p>
          <w:p w14:paraId="53D7B88B" w14:textId="77777777" w:rsidR="009802C5" w:rsidRPr="009802C5" w:rsidRDefault="009802C5" w:rsidP="009802C5">
            <w:pPr>
              <w:rPr>
                <w:ins w:id="619" w:author="Hareesh Ganesan" w:date="2016-10-23T13:39:00Z"/>
                <w:sz w:val="24"/>
                <w:szCs w:val="24"/>
              </w:rPr>
            </w:pPr>
            <w:ins w:id="620" w:author="Hareesh Ganesan" w:date="2016-10-23T13:39:00Z">
              <w:r w:rsidRPr="009802C5">
                <w:rPr>
                  <w:sz w:val="24"/>
                  <w:szCs w:val="24"/>
                </w:rPr>
                <w:t>## Automatic Logoff</w:t>
              </w:r>
            </w:ins>
          </w:p>
          <w:p w14:paraId="15CF7C73" w14:textId="77777777" w:rsidR="009802C5" w:rsidRPr="009802C5" w:rsidRDefault="009802C5" w:rsidP="009802C5">
            <w:pPr>
              <w:rPr>
                <w:ins w:id="621" w:author="Hareesh Ganesan" w:date="2016-10-23T13:39:00Z"/>
                <w:sz w:val="24"/>
                <w:szCs w:val="24"/>
              </w:rPr>
            </w:pPr>
          </w:p>
          <w:p w14:paraId="53E5F3FC" w14:textId="77777777" w:rsidR="009802C5" w:rsidRPr="009802C5" w:rsidRDefault="009802C5" w:rsidP="009802C5">
            <w:pPr>
              <w:rPr>
                <w:ins w:id="622" w:author="Hareesh Ganesan" w:date="2016-10-23T13:39:00Z"/>
                <w:sz w:val="24"/>
                <w:szCs w:val="24"/>
              </w:rPr>
            </w:pPr>
            <w:ins w:id="623" w:author="Hareesh Ganesan" w:date="2016-10-23T13:39:00Z">
              <w:r w:rsidRPr="009802C5">
                <w:rPr>
                  <w:sz w:val="24"/>
                  <w:szCs w:val="24"/>
                </w:rPr>
                <w:t>* Users are required to make information systems inaccessible by any other individual when unattended by the users (ex. by using a password protected screen saver or logging off the system).</w:t>
              </w:r>
            </w:ins>
          </w:p>
          <w:p w14:paraId="37CDEAD5" w14:textId="77777777" w:rsidR="009802C5" w:rsidRPr="009802C5" w:rsidRDefault="009802C5" w:rsidP="009802C5">
            <w:pPr>
              <w:rPr>
                <w:ins w:id="624" w:author="Hareesh Ganesan" w:date="2016-10-23T13:39:00Z"/>
                <w:sz w:val="24"/>
                <w:szCs w:val="24"/>
              </w:rPr>
            </w:pPr>
            <w:ins w:id="625" w:author="Hareesh Ganesan" w:date="2016-10-23T13:39:00Z">
              <w:r w:rsidRPr="009802C5">
                <w:rPr>
                  <w:sz w:val="24"/>
                  <w:szCs w:val="24"/>
                </w:rPr>
                <w:t>* Information systems automatically log users off the systems after 10 minutes of inactivity.</w:t>
              </w:r>
            </w:ins>
          </w:p>
          <w:p w14:paraId="71B6B083" w14:textId="77777777" w:rsidR="009802C5" w:rsidRPr="009802C5" w:rsidRDefault="009802C5" w:rsidP="009802C5">
            <w:pPr>
              <w:rPr>
                <w:ins w:id="626" w:author="Hareesh Ganesan" w:date="2016-10-23T13:39:00Z"/>
                <w:sz w:val="24"/>
                <w:szCs w:val="24"/>
              </w:rPr>
            </w:pPr>
            <w:ins w:id="627" w:author="Hareesh Ganesan" w:date="2016-10-23T13:39:00Z">
              <w:r w:rsidRPr="009802C5">
                <w:rPr>
                  <w:sz w:val="24"/>
                  <w:szCs w:val="24"/>
                </w:rPr>
                <w:t>* The Security Officer pre-approves exceptions to automatic log off requirements.</w:t>
              </w:r>
            </w:ins>
          </w:p>
          <w:p w14:paraId="089E8834" w14:textId="77777777" w:rsidR="009802C5" w:rsidRPr="009802C5" w:rsidRDefault="009802C5" w:rsidP="009802C5">
            <w:pPr>
              <w:rPr>
                <w:ins w:id="628" w:author="Hareesh Ganesan" w:date="2016-10-23T13:39:00Z"/>
                <w:sz w:val="24"/>
                <w:szCs w:val="24"/>
              </w:rPr>
            </w:pPr>
          </w:p>
          <w:p w14:paraId="44DBFB0C" w14:textId="77777777" w:rsidR="009802C5" w:rsidRPr="009802C5" w:rsidRDefault="009802C5" w:rsidP="009802C5">
            <w:pPr>
              <w:rPr>
                <w:ins w:id="629" w:author="Hareesh Ganesan" w:date="2016-10-23T13:39:00Z"/>
                <w:sz w:val="24"/>
                <w:szCs w:val="24"/>
              </w:rPr>
            </w:pPr>
            <w:ins w:id="630" w:author="Hareesh Ganesan" w:date="2016-10-23T13:39:00Z">
              <w:r w:rsidRPr="009802C5">
                <w:rPr>
                  <w:sz w:val="24"/>
                  <w:szCs w:val="24"/>
                </w:rPr>
                <w:t>## Employee Workstation Use</w:t>
              </w:r>
            </w:ins>
          </w:p>
          <w:p w14:paraId="463AD220" w14:textId="77777777" w:rsidR="009802C5" w:rsidRPr="009802C5" w:rsidRDefault="009802C5" w:rsidP="009802C5">
            <w:pPr>
              <w:rPr>
                <w:ins w:id="631" w:author="Hareesh Ganesan" w:date="2016-10-23T13:39:00Z"/>
                <w:sz w:val="24"/>
                <w:szCs w:val="24"/>
              </w:rPr>
            </w:pPr>
          </w:p>
          <w:p w14:paraId="599BFC80" w14:textId="77777777" w:rsidR="009802C5" w:rsidRPr="009802C5" w:rsidRDefault="009802C5" w:rsidP="009802C5">
            <w:pPr>
              <w:rPr>
                <w:ins w:id="632" w:author="Hareesh Ganesan" w:date="2016-10-23T13:39:00Z"/>
                <w:sz w:val="24"/>
                <w:szCs w:val="24"/>
              </w:rPr>
            </w:pPr>
            <w:ins w:id="633" w:author="Hareesh Ganesan" w:date="2016-10-23T13:39:00Z">
              <w:r w:rsidRPr="009802C5">
                <w:rPr>
                  <w:sz w:val="24"/>
                  <w:szCs w:val="24"/>
                </w:rPr>
                <w:t>* Workstations may not be used to engage in any activity that is illegal or is in violation of organization’s policies.</w:t>
              </w:r>
            </w:ins>
          </w:p>
          <w:p w14:paraId="5032A366" w14:textId="77777777" w:rsidR="009802C5" w:rsidRPr="009802C5" w:rsidRDefault="009802C5" w:rsidP="009802C5">
            <w:pPr>
              <w:rPr>
                <w:ins w:id="634" w:author="Hareesh Ganesan" w:date="2016-10-23T13:39:00Z"/>
                <w:sz w:val="24"/>
                <w:szCs w:val="24"/>
              </w:rPr>
            </w:pPr>
            <w:ins w:id="635" w:author="Hareesh Ganesan" w:date="2016-10-23T13:39:00Z">
              <w:r w:rsidRPr="009802C5">
                <w:rPr>
                  <w:sz w:val="24"/>
                  <w:szCs w:val="24"/>
                </w:rPr>
                <w:t>* Access may not be used for transmitting, retrieving, or storage of any communications of a discriminatory or harassing nature or materials that are obscene or “X-rated”. Harassment of any kind is prohibited. No messages with derogatory or inflammatory remarks about an individual’s race, age, disability, religion, national origin, physical attributes, sexual preference, or health condition shall be transmitted or maintained. No abusive, hostile, profane, or offensive language is to be transmitted through organization’s system.</w:t>
              </w:r>
            </w:ins>
          </w:p>
          <w:p w14:paraId="41B36548" w14:textId="77777777" w:rsidR="009802C5" w:rsidRPr="009802C5" w:rsidRDefault="009802C5" w:rsidP="009802C5">
            <w:pPr>
              <w:rPr>
                <w:ins w:id="636" w:author="Hareesh Ganesan" w:date="2016-10-23T13:39:00Z"/>
                <w:sz w:val="24"/>
                <w:szCs w:val="24"/>
              </w:rPr>
            </w:pPr>
            <w:ins w:id="637" w:author="Hareesh Ganesan" w:date="2016-10-23T13:39:00Z">
              <w:r w:rsidRPr="009802C5">
                <w:rPr>
                  <w:sz w:val="24"/>
                  <w:szCs w:val="24"/>
                </w:rPr>
                <w:t>* Information systems/applications also may not be used for any other purpose that is illegal, unethical, or against company policies or contrary to organization’s best interests. Messages containing information related to a lawsuit or investigation may not be sent without prior approval.</w:t>
              </w:r>
            </w:ins>
          </w:p>
          <w:p w14:paraId="1A416435" w14:textId="77777777" w:rsidR="009802C5" w:rsidRPr="009802C5" w:rsidRDefault="009802C5" w:rsidP="009802C5">
            <w:pPr>
              <w:rPr>
                <w:ins w:id="638" w:author="Hareesh Ganesan" w:date="2016-10-23T13:39:00Z"/>
                <w:sz w:val="24"/>
                <w:szCs w:val="24"/>
              </w:rPr>
            </w:pPr>
            <w:ins w:id="639" w:author="Hareesh Ganesan" w:date="2016-10-23T13:39:00Z">
              <w:r w:rsidRPr="009802C5">
                <w:rPr>
                  <w:sz w:val="24"/>
                  <w:szCs w:val="24"/>
                </w:rPr>
                <w:t xml:space="preserve">* Solicitation of non-company business, or any use of organization’s information systems/applications for personal gain is prohibited. </w:t>
              </w:r>
            </w:ins>
          </w:p>
          <w:p w14:paraId="59AE120E" w14:textId="77777777" w:rsidR="009802C5" w:rsidRPr="009802C5" w:rsidRDefault="009802C5" w:rsidP="009802C5">
            <w:pPr>
              <w:rPr>
                <w:ins w:id="640" w:author="Hareesh Ganesan" w:date="2016-10-23T13:39:00Z"/>
                <w:sz w:val="24"/>
                <w:szCs w:val="24"/>
              </w:rPr>
            </w:pPr>
            <w:ins w:id="641" w:author="Hareesh Ganesan" w:date="2016-10-23T13:39:00Z">
              <w:r w:rsidRPr="009802C5">
                <w:rPr>
                  <w:sz w:val="24"/>
                  <w:szCs w:val="24"/>
                </w:rPr>
                <w:t>* Transmitted messages may not contain material that criticizes organization, its providers, its employees, or others (do we need this?).</w:t>
              </w:r>
            </w:ins>
          </w:p>
          <w:p w14:paraId="05F783E6" w14:textId="77777777" w:rsidR="009802C5" w:rsidRPr="009802C5" w:rsidRDefault="009802C5" w:rsidP="009802C5">
            <w:pPr>
              <w:rPr>
                <w:ins w:id="642" w:author="Hareesh Ganesan" w:date="2016-10-23T13:39:00Z"/>
                <w:sz w:val="24"/>
                <w:szCs w:val="24"/>
              </w:rPr>
            </w:pPr>
            <w:ins w:id="643" w:author="Hareesh Ganesan" w:date="2016-10-23T13:39:00Z">
              <w:r w:rsidRPr="009802C5">
                <w:rPr>
                  <w:sz w:val="24"/>
                  <w:szCs w:val="24"/>
                </w:rPr>
                <w:t>* Users may not misrepresent, obscure, suppress, or replace another user’s identity in transmitted or stored messages.</w:t>
              </w:r>
            </w:ins>
          </w:p>
          <w:p w14:paraId="038BB5BF" w14:textId="77777777" w:rsidR="009802C5" w:rsidRPr="009802C5" w:rsidRDefault="009802C5" w:rsidP="009802C5">
            <w:pPr>
              <w:rPr>
                <w:ins w:id="644" w:author="Hareesh Ganesan" w:date="2016-10-23T13:39:00Z"/>
                <w:sz w:val="24"/>
                <w:szCs w:val="24"/>
              </w:rPr>
            </w:pPr>
            <w:ins w:id="645" w:author="Hareesh Ganesan" w:date="2016-10-23T13:39:00Z">
              <w:r w:rsidRPr="009802C5">
                <w:rPr>
                  <w:sz w:val="24"/>
                  <w:szCs w:val="24"/>
                </w:rPr>
                <w:t>* Workstation hard drives will be encrypted.</w:t>
              </w:r>
            </w:ins>
          </w:p>
          <w:p w14:paraId="21C813CA" w14:textId="77777777" w:rsidR="009802C5" w:rsidRPr="009802C5" w:rsidRDefault="009802C5" w:rsidP="009802C5">
            <w:pPr>
              <w:rPr>
                <w:ins w:id="646" w:author="Hareesh Ganesan" w:date="2016-10-23T13:39:00Z"/>
                <w:sz w:val="24"/>
                <w:szCs w:val="24"/>
              </w:rPr>
            </w:pPr>
            <w:ins w:id="647" w:author="Hareesh Ganesan" w:date="2016-10-23T13:39:00Z">
              <w:r w:rsidRPr="009802C5">
                <w:rPr>
                  <w:sz w:val="24"/>
                  <w:szCs w:val="24"/>
                </w:rPr>
                <w:t>* All workstations have firewalls enabled to prevent unauthorized access unless explicitly granted.</w:t>
              </w:r>
            </w:ins>
          </w:p>
          <w:p w14:paraId="13ABF717" w14:textId="77777777" w:rsidR="009802C5" w:rsidRPr="009802C5" w:rsidRDefault="009802C5" w:rsidP="009802C5">
            <w:pPr>
              <w:rPr>
                <w:ins w:id="648" w:author="Hareesh Ganesan" w:date="2016-10-23T13:39:00Z"/>
                <w:sz w:val="24"/>
                <w:szCs w:val="24"/>
              </w:rPr>
            </w:pPr>
            <w:ins w:id="649" w:author="Hareesh Ganesan" w:date="2016-10-23T13:39:00Z">
              <w:r w:rsidRPr="009802C5">
                <w:rPr>
                  <w:sz w:val="24"/>
                  <w:szCs w:val="24"/>
                </w:rPr>
                <w:t>* All workstations are to have the following messages added to the lock screen and login screen: *This computer is owned by TowerView Health, Inc. By logging in, unlocking, and/or using this computer you acknowledge you have seen, and follow, the TowerView Health security policiesand have completed IT training. Please contact us if you have problems with this - privacy@towerviewhealth.com.*</w:t>
              </w:r>
            </w:ins>
          </w:p>
          <w:p w14:paraId="10BB9C50" w14:textId="77777777" w:rsidR="009802C5" w:rsidRPr="004C11AB" w:rsidRDefault="009802C5" w:rsidP="00CA3232">
            <w:pPr>
              <w:rPr>
                <w:sz w:val="24"/>
                <w:szCs w:val="24"/>
              </w:rPr>
            </w:pPr>
          </w:p>
          <w:p w14:paraId="094CC222" w14:textId="77777777" w:rsidR="008C020A" w:rsidRPr="004C11AB" w:rsidRDefault="008C020A" w:rsidP="00CA3232">
            <w:pPr>
              <w:rPr>
                <w:sz w:val="24"/>
                <w:szCs w:val="24"/>
              </w:rPr>
            </w:pPr>
          </w:p>
          <w:p w14:paraId="60C040A8" w14:textId="77777777" w:rsidR="008C020A" w:rsidRPr="004C11AB" w:rsidRDefault="008C020A" w:rsidP="00CA3232">
            <w:pPr>
              <w:rPr>
                <w:sz w:val="24"/>
                <w:szCs w:val="24"/>
              </w:rPr>
            </w:pPr>
          </w:p>
          <w:p w14:paraId="4A7D509C" w14:textId="77777777" w:rsidR="008C020A" w:rsidRPr="004C11AB" w:rsidRDefault="008C020A" w:rsidP="00CA3232">
            <w:pPr>
              <w:rPr>
                <w:sz w:val="24"/>
                <w:szCs w:val="24"/>
              </w:rPr>
            </w:pPr>
          </w:p>
          <w:p w14:paraId="448A59DF" w14:textId="77777777" w:rsidR="008C020A" w:rsidRPr="004C11AB" w:rsidRDefault="008C020A" w:rsidP="00CA3232">
            <w:pPr>
              <w:rPr>
                <w:sz w:val="24"/>
                <w:szCs w:val="24"/>
              </w:rPr>
            </w:pPr>
          </w:p>
          <w:p w14:paraId="0AA69AC1" w14:textId="77777777" w:rsidR="008C020A" w:rsidRPr="004C11AB" w:rsidRDefault="008C020A" w:rsidP="00CA3232">
            <w:pPr>
              <w:rPr>
                <w:sz w:val="24"/>
                <w:szCs w:val="24"/>
              </w:rPr>
            </w:pPr>
          </w:p>
        </w:tc>
      </w:tr>
    </w:tbl>
    <w:p w14:paraId="692C41B9" w14:textId="77777777" w:rsidR="008C020A" w:rsidRPr="004C11AB" w:rsidRDefault="008C020A" w:rsidP="008C020A">
      <w:pPr>
        <w:rPr>
          <w:sz w:val="24"/>
          <w:szCs w:val="24"/>
        </w:rPr>
      </w:pPr>
    </w:p>
    <w:p w14:paraId="61E24F4A" w14:textId="77777777" w:rsidR="008C020A" w:rsidRPr="004C11AB" w:rsidRDefault="008C020A" w:rsidP="008C020A">
      <w:pPr>
        <w:rPr>
          <w:sz w:val="24"/>
          <w:szCs w:val="24"/>
        </w:rPr>
      </w:pPr>
      <w:r w:rsidRPr="004C11AB">
        <w:rPr>
          <w:sz w:val="24"/>
          <w:szCs w:val="24"/>
        </w:rPr>
        <w:t>Please include any additional notes:</w:t>
      </w:r>
    </w:p>
    <w:tbl>
      <w:tblPr>
        <w:tblStyle w:val="TableGrid"/>
        <w:tblW w:w="0" w:type="auto"/>
        <w:tblLook w:val="04A0" w:firstRow="1" w:lastRow="0" w:firstColumn="1" w:lastColumn="0" w:noHBand="0" w:noVBand="1"/>
      </w:tblPr>
      <w:tblGrid>
        <w:gridCol w:w="9576"/>
      </w:tblGrid>
      <w:tr w:rsidR="008C020A" w:rsidRPr="004C11AB" w14:paraId="64DD5F31" w14:textId="77777777" w:rsidTr="00CA3232">
        <w:tc>
          <w:tcPr>
            <w:tcW w:w="9576" w:type="dxa"/>
          </w:tcPr>
          <w:p w14:paraId="4208B81A" w14:textId="77777777" w:rsidR="008C020A" w:rsidRPr="004C11AB" w:rsidRDefault="008C020A" w:rsidP="00CA3232">
            <w:pPr>
              <w:rPr>
                <w:sz w:val="24"/>
                <w:szCs w:val="24"/>
              </w:rPr>
            </w:pPr>
          </w:p>
          <w:p w14:paraId="638B9EB3" w14:textId="77777777" w:rsidR="008C020A" w:rsidRPr="004C11AB" w:rsidRDefault="008C020A" w:rsidP="00CA3232">
            <w:pPr>
              <w:rPr>
                <w:sz w:val="24"/>
                <w:szCs w:val="24"/>
              </w:rPr>
            </w:pPr>
          </w:p>
          <w:p w14:paraId="7E543062" w14:textId="77777777" w:rsidR="008C020A" w:rsidRPr="004C11AB" w:rsidRDefault="008C020A" w:rsidP="00CA3232">
            <w:pPr>
              <w:rPr>
                <w:sz w:val="24"/>
                <w:szCs w:val="24"/>
              </w:rPr>
            </w:pPr>
          </w:p>
          <w:p w14:paraId="7ED12D5D" w14:textId="77777777" w:rsidR="008C020A" w:rsidRPr="004C11AB" w:rsidRDefault="008C020A" w:rsidP="00CA3232">
            <w:pPr>
              <w:rPr>
                <w:sz w:val="24"/>
                <w:szCs w:val="24"/>
              </w:rPr>
            </w:pPr>
          </w:p>
          <w:p w14:paraId="39C63C1A" w14:textId="77777777" w:rsidR="008C020A" w:rsidRPr="004C11AB" w:rsidRDefault="008C020A" w:rsidP="00CA3232">
            <w:pPr>
              <w:rPr>
                <w:sz w:val="24"/>
                <w:szCs w:val="24"/>
              </w:rPr>
            </w:pPr>
          </w:p>
          <w:p w14:paraId="04FC79E8" w14:textId="77777777" w:rsidR="008C020A" w:rsidRPr="004C11AB" w:rsidRDefault="008C020A" w:rsidP="00CA3232">
            <w:pPr>
              <w:rPr>
                <w:sz w:val="24"/>
                <w:szCs w:val="24"/>
              </w:rPr>
            </w:pPr>
          </w:p>
        </w:tc>
      </w:tr>
    </w:tbl>
    <w:p w14:paraId="1B99D78F" w14:textId="77777777" w:rsidR="008C020A" w:rsidRPr="004C11AB" w:rsidRDefault="008C020A" w:rsidP="008C020A">
      <w:pPr>
        <w:rPr>
          <w:sz w:val="24"/>
          <w:szCs w:val="24"/>
        </w:rPr>
      </w:pPr>
    </w:p>
    <w:p w14:paraId="77EF4CFB" w14:textId="77777777" w:rsidR="008C020A" w:rsidRPr="004C11AB" w:rsidRDefault="008C020A" w:rsidP="008C020A">
      <w:pPr>
        <w:rPr>
          <w:sz w:val="24"/>
          <w:szCs w:val="24"/>
        </w:rPr>
      </w:pPr>
      <w:r w:rsidRPr="004C11AB">
        <w:rPr>
          <w:sz w:val="24"/>
          <w:szCs w:val="24"/>
        </w:rPr>
        <w:t>Please detail your remediation plan:</w:t>
      </w:r>
    </w:p>
    <w:tbl>
      <w:tblPr>
        <w:tblStyle w:val="TableGrid"/>
        <w:tblW w:w="0" w:type="auto"/>
        <w:tblLook w:val="04A0" w:firstRow="1" w:lastRow="0" w:firstColumn="1" w:lastColumn="0" w:noHBand="0" w:noVBand="1"/>
      </w:tblPr>
      <w:tblGrid>
        <w:gridCol w:w="9576"/>
      </w:tblGrid>
      <w:tr w:rsidR="008C020A" w:rsidRPr="004C11AB" w14:paraId="44A45042" w14:textId="77777777" w:rsidTr="00CA3232">
        <w:tc>
          <w:tcPr>
            <w:tcW w:w="9576" w:type="dxa"/>
          </w:tcPr>
          <w:p w14:paraId="326936B1" w14:textId="77777777" w:rsidR="008C020A" w:rsidRPr="004C11AB" w:rsidRDefault="008C020A" w:rsidP="00CA3232">
            <w:pPr>
              <w:rPr>
                <w:sz w:val="24"/>
                <w:szCs w:val="24"/>
              </w:rPr>
            </w:pPr>
          </w:p>
          <w:p w14:paraId="0963E15F" w14:textId="77777777" w:rsidR="008C020A" w:rsidRPr="004C11AB" w:rsidRDefault="008C020A" w:rsidP="00CA3232">
            <w:pPr>
              <w:rPr>
                <w:sz w:val="24"/>
                <w:szCs w:val="24"/>
              </w:rPr>
            </w:pPr>
          </w:p>
          <w:p w14:paraId="57C9AE69" w14:textId="77777777" w:rsidR="008C020A" w:rsidRPr="004C11AB" w:rsidRDefault="008C020A" w:rsidP="00CA3232">
            <w:pPr>
              <w:rPr>
                <w:sz w:val="24"/>
                <w:szCs w:val="24"/>
              </w:rPr>
            </w:pPr>
          </w:p>
          <w:p w14:paraId="6F34D51F" w14:textId="77777777" w:rsidR="008C020A" w:rsidRPr="004C11AB" w:rsidRDefault="008C020A" w:rsidP="00CA3232">
            <w:pPr>
              <w:rPr>
                <w:sz w:val="24"/>
                <w:szCs w:val="24"/>
              </w:rPr>
            </w:pPr>
          </w:p>
          <w:p w14:paraId="58E10471" w14:textId="77777777" w:rsidR="008C020A" w:rsidRPr="004C11AB" w:rsidRDefault="008C020A" w:rsidP="00CA3232">
            <w:pPr>
              <w:rPr>
                <w:sz w:val="24"/>
                <w:szCs w:val="24"/>
              </w:rPr>
            </w:pPr>
          </w:p>
          <w:p w14:paraId="4B743865" w14:textId="77777777" w:rsidR="008C020A" w:rsidRPr="004C11AB" w:rsidRDefault="008C020A" w:rsidP="00CA3232">
            <w:pPr>
              <w:rPr>
                <w:sz w:val="24"/>
                <w:szCs w:val="24"/>
              </w:rPr>
            </w:pPr>
          </w:p>
        </w:tc>
      </w:tr>
    </w:tbl>
    <w:p w14:paraId="6EA7DE72" w14:textId="77777777" w:rsidR="008C020A" w:rsidRPr="004C11AB" w:rsidRDefault="008C020A" w:rsidP="008C020A">
      <w:pPr>
        <w:rPr>
          <w:sz w:val="24"/>
          <w:szCs w:val="24"/>
        </w:rPr>
      </w:pPr>
    </w:p>
    <w:p w14:paraId="390DBFE3" w14:textId="77777777" w:rsidR="008C020A" w:rsidRPr="004C11AB" w:rsidRDefault="008C020A" w:rsidP="008C020A">
      <w:pPr>
        <w:rPr>
          <w:sz w:val="24"/>
          <w:szCs w:val="24"/>
        </w:rPr>
      </w:pPr>
      <w:r w:rsidRPr="004C11AB">
        <w:rPr>
          <w:sz w:val="24"/>
          <w:szCs w:val="24"/>
        </w:rPr>
        <w:t>Please rate the likelihood of a threat/vulnerability affecting your ePHI:</w:t>
      </w:r>
    </w:p>
    <w:p w14:paraId="5F8746B2" w14:textId="77777777" w:rsidR="008C020A" w:rsidRPr="009802C5" w:rsidRDefault="008C020A" w:rsidP="008C020A">
      <w:pPr>
        <w:pStyle w:val="ListParagraph"/>
        <w:numPr>
          <w:ilvl w:val="0"/>
          <w:numId w:val="3"/>
        </w:numPr>
        <w:rPr>
          <w:b/>
          <w:sz w:val="24"/>
          <w:szCs w:val="24"/>
          <w:rPrChange w:id="650" w:author="Hareesh Ganesan" w:date="2016-10-23T13:39:00Z">
            <w:rPr>
              <w:sz w:val="24"/>
              <w:szCs w:val="24"/>
            </w:rPr>
          </w:rPrChange>
        </w:rPr>
      </w:pPr>
      <w:r w:rsidRPr="009802C5">
        <w:rPr>
          <w:b/>
          <w:sz w:val="24"/>
          <w:szCs w:val="24"/>
          <w:rPrChange w:id="651" w:author="Hareesh Ganesan" w:date="2016-10-23T13:39:00Z">
            <w:rPr>
              <w:sz w:val="24"/>
              <w:szCs w:val="24"/>
            </w:rPr>
          </w:rPrChange>
        </w:rPr>
        <w:t>Low</w:t>
      </w:r>
    </w:p>
    <w:p w14:paraId="63B015B2" w14:textId="77777777" w:rsidR="008C020A" w:rsidRPr="004C11AB" w:rsidRDefault="008C020A" w:rsidP="008C020A">
      <w:pPr>
        <w:pStyle w:val="ListParagraph"/>
        <w:numPr>
          <w:ilvl w:val="0"/>
          <w:numId w:val="3"/>
        </w:numPr>
        <w:rPr>
          <w:sz w:val="24"/>
          <w:szCs w:val="24"/>
        </w:rPr>
      </w:pPr>
      <w:r w:rsidRPr="004C11AB">
        <w:rPr>
          <w:sz w:val="24"/>
          <w:szCs w:val="24"/>
        </w:rPr>
        <w:t>Medium</w:t>
      </w:r>
    </w:p>
    <w:p w14:paraId="753D313E" w14:textId="77777777" w:rsidR="008C020A" w:rsidRPr="004C11AB" w:rsidRDefault="008C020A" w:rsidP="008C020A">
      <w:pPr>
        <w:pStyle w:val="ListParagraph"/>
        <w:numPr>
          <w:ilvl w:val="0"/>
          <w:numId w:val="3"/>
        </w:numPr>
        <w:rPr>
          <w:sz w:val="24"/>
          <w:szCs w:val="24"/>
        </w:rPr>
      </w:pPr>
      <w:r w:rsidRPr="004C11AB">
        <w:rPr>
          <w:sz w:val="24"/>
          <w:szCs w:val="24"/>
        </w:rPr>
        <w:t>High</w:t>
      </w:r>
    </w:p>
    <w:p w14:paraId="479700B9" w14:textId="77777777" w:rsidR="008C020A" w:rsidRPr="004C11AB" w:rsidRDefault="008C020A" w:rsidP="008C020A">
      <w:pPr>
        <w:rPr>
          <w:sz w:val="24"/>
          <w:szCs w:val="24"/>
        </w:rPr>
      </w:pPr>
      <w:r w:rsidRPr="004C11AB">
        <w:rPr>
          <w:sz w:val="24"/>
          <w:szCs w:val="24"/>
        </w:rPr>
        <w:t>Please rate the impact of a threat/vulnerability affecting your ePHI:</w:t>
      </w:r>
    </w:p>
    <w:p w14:paraId="070393F3" w14:textId="77777777" w:rsidR="008C020A" w:rsidRPr="009802C5" w:rsidRDefault="008C020A" w:rsidP="008C020A">
      <w:pPr>
        <w:pStyle w:val="ListParagraph"/>
        <w:numPr>
          <w:ilvl w:val="0"/>
          <w:numId w:val="3"/>
        </w:numPr>
        <w:rPr>
          <w:b/>
          <w:sz w:val="24"/>
          <w:szCs w:val="24"/>
          <w:rPrChange w:id="652" w:author="Hareesh Ganesan" w:date="2016-10-23T13:39:00Z">
            <w:rPr>
              <w:sz w:val="24"/>
              <w:szCs w:val="24"/>
            </w:rPr>
          </w:rPrChange>
        </w:rPr>
      </w:pPr>
      <w:r w:rsidRPr="009802C5">
        <w:rPr>
          <w:b/>
          <w:sz w:val="24"/>
          <w:szCs w:val="24"/>
          <w:rPrChange w:id="653" w:author="Hareesh Ganesan" w:date="2016-10-23T13:39:00Z">
            <w:rPr>
              <w:sz w:val="24"/>
              <w:szCs w:val="24"/>
            </w:rPr>
          </w:rPrChange>
        </w:rPr>
        <w:t>Low</w:t>
      </w:r>
    </w:p>
    <w:p w14:paraId="2F4F837B" w14:textId="77777777" w:rsidR="008C020A" w:rsidRPr="004C11AB" w:rsidRDefault="008C020A" w:rsidP="008C020A">
      <w:pPr>
        <w:pStyle w:val="ListParagraph"/>
        <w:numPr>
          <w:ilvl w:val="0"/>
          <w:numId w:val="3"/>
        </w:numPr>
        <w:rPr>
          <w:sz w:val="24"/>
          <w:szCs w:val="24"/>
        </w:rPr>
      </w:pPr>
      <w:r w:rsidRPr="004C11AB">
        <w:rPr>
          <w:sz w:val="24"/>
          <w:szCs w:val="24"/>
        </w:rPr>
        <w:t>Medium</w:t>
      </w:r>
    </w:p>
    <w:p w14:paraId="1873D3FD" w14:textId="77777777" w:rsidR="008C020A" w:rsidRPr="004C11AB" w:rsidRDefault="008C020A" w:rsidP="008C020A">
      <w:pPr>
        <w:pStyle w:val="ListParagraph"/>
        <w:numPr>
          <w:ilvl w:val="0"/>
          <w:numId w:val="3"/>
        </w:numPr>
        <w:rPr>
          <w:sz w:val="24"/>
          <w:szCs w:val="24"/>
        </w:rPr>
      </w:pPr>
      <w:r w:rsidRPr="004C11AB">
        <w:rPr>
          <w:sz w:val="24"/>
          <w:szCs w:val="24"/>
        </w:rPr>
        <w:t>High</w:t>
      </w:r>
    </w:p>
    <w:p w14:paraId="2E983D45" w14:textId="77777777" w:rsidR="00BD06ED" w:rsidRPr="004C11AB" w:rsidRDefault="00BD06ED" w:rsidP="00BD06ED">
      <w:pPr>
        <w:rPr>
          <w:rFonts w:cstheme="minorHAnsi"/>
          <w:b/>
          <w:sz w:val="24"/>
          <w:szCs w:val="24"/>
        </w:rPr>
      </w:pPr>
      <w:r w:rsidRPr="004C11AB">
        <w:rPr>
          <w:rFonts w:cstheme="minorHAnsi"/>
          <w:b/>
          <w:sz w:val="24"/>
          <w:szCs w:val="24"/>
        </w:rPr>
        <w:t>Overall Security Risk:</w:t>
      </w:r>
    </w:p>
    <w:p w14:paraId="217347ED" w14:textId="77777777" w:rsidR="00BD06ED" w:rsidRPr="009802C5" w:rsidRDefault="00BD06ED" w:rsidP="00BD06ED">
      <w:pPr>
        <w:pStyle w:val="ListParagraph"/>
        <w:numPr>
          <w:ilvl w:val="0"/>
          <w:numId w:val="3"/>
        </w:numPr>
        <w:rPr>
          <w:rFonts w:cstheme="minorHAnsi"/>
          <w:b/>
          <w:sz w:val="24"/>
          <w:szCs w:val="24"/>
          <w:rPrChange w:id="654" w:author="Hareesh Ganesan" w:date="2016-10-23T13:39:00Z">
            <w:rPr>
              <w:rFonts w:cstheme="minorHAnsi"/>
              <w:sz w:val="24"/>
              <w:szCs w:val="24"/>
            </w:rPr>
          </w:rPrChange>
        </w:rPr>
      </w:pPr>
      <w:r w:rsidRPr="009802C5">
        <w:rPr>
          <w:rFonts w:cstheme="minorHAnsi"/>
          <w:b/>
          <w:sz w:val="24"/>
          <w:szCs w:val="24"/>
          <w:rPrChange w:id="655" w:author="Hareesh Ganesan" w:date="2016-10-23T13:39:00Z">
            <w:rPr>
              <w:rFonts w:cstheme="minorHAnsi"/>
              <w:sz w:val="24"/>
              <w:szCs w:val="24"/>
            </w:rPr>
          </w:rPrChange>
        </w:rPr>
        <w:t>Low</w:t>
      </w:r>
    </w:p>
    <w:p w14:paraId="5E9B09FD" w14:textId="77777777" w:rsidR="00BD06ED" w:rsidRPr="004C11AB" w:rsidRDefault="00BD06ED" w:rsidP="00BD06ED">
      <w:pPr>
        <w:pStyle w:val="ListParagraph"/>
        <w:numPr>
          <w:ilvl w:val="0"/>
          <w:numId w:val="3"/>
        </w:numPr>
        <w:rPr>
          <w:rFonts w:cstheme="minorHAnsi"/>
          <w:sz w:val="24"/>
          <w:szCs w:val="24"/>
        </w:rPr>
      </w:pPr>
      <w:r w:rsidRPr="004C11AB">
        <w:rPr>
          <w:rFonts w:cstheme="minorHAnsi"/>
          <w:sz w:val="24"/>
          <w:szCs w:val="24"/>
        </w:rPr>
        <w:t>Medium</w:t>
      </w:r>
    </w:p>
    <w:p w14:paraId="7CDB2644" w14:textId="77777777" w:rsidR="00BD06ED" w:rsidRPr="004C11AB" w:rsidRDefault="00BD06ED" w:rsidP="00BD06ED">
      <w:pPr>
        <w:pStyle w:val="ListParagraph"/>
        <w:numPr>
          <w:ilvl w:val="0"/>
          <w:numId w:val="3"/>
        </w:numPr>
        <w:rPr>
          <w:rFonts w:cstheme="minorHAnsi"/>
          <w:sz w:val="24"/>
          <w:szCs w:val="24"/>
        </w:rPr>
      </w:pPr>
      <w:r w:rsidRPr="004C11AB">
        <w:rPr>
          <w:rFonts w:cstheme="minorHAnsi"/>
          <w:sz w:val="24"/>
          <w:szCs w:val="24"/>
        </w:rPr>
        <w:t>High</w:t>
      </w:r>
    </w:p>
    <w:p w14:paraId="7E580C77" w14:textId="77777777" w:rsidR="008C020A" w:rsidRPr="004C11AB" w:rsidRDefault="008C020A" w:rsidP="008C020A">
      <w:pPr>
        <w:rPr>
          <w:b/>
          <w:sz w:val="24"/>
          <w:szCs w:val="24"/>
        </w:rPr>
      </w:pPr>
      <w:r w:rsidRPr="004C11AB">
        <w:rPr>
          <w:b/>
          <w:sz w:val="24"/>
          <w:szCs w:val="24"/>
        </w:rPr>
        <w:t>Related Information:</w:t>
      </w:r>
    </w:p>
    <w:p w14:paraId="12E3248C" w14:textId="77777777" w:rsidR="008C020A" w:rsidRPr="004C11AB" w:rsidRDefault="008C020A" w:rsidP="008C020A">
      <w:pPr>
        <w:rPr>
          <w:i/>
          <w:sz w:val="24"/>
          <w:szCs w:val="24"/>
        </w:rPr>
      </w:pPr>
      <w:r w:rsidRPr="004C11AB">
        <w:rPr>
          <w:i/>
          <w:sz w:val="24"/>
          <w:szCs w:val="24"/>
        </w:rPr>
        <w:t>Things to Consider to Help Answer the Question:</w:t>
      </w:r>
    </w:p>
    <w:p w14:paraId="2EFDD751" w14:textId="77777777" w:rsidR="008C020A" w:rsidRPr="004C11AB" w:rsidRDefault="001B1458" w:rsidP="008C020A">
      <w:pPr>
        <w:rPr>
          <w:i/>
          <w:sz w:val="24"/>
          <w:szCs w:val="24"/>
        </w:rPr>
      </w:pPr>
      <w:r w:rsidRPr="004C11AB">
        <w:rPr>
          <w:rFonts w:eastAsia="Times New Roman" w:cs="Times New Roman"/>
          <w:color w:val="000000"/>
          <w:sz w:val="24"/>
          <w:szCs w:val="24"/>
        </w:rPr>
        <w:t>Consider the steps that your practice takes to make sure that non-employees, visitors, and patients are prevented from viewing another person’s ePHI or operating workstations when its workforce members leave the workstation unattended.</w:t>
      </w:r>
      <w:r w:rsidRPr="004C11AB">
        <w:rPr>
          <w:rFonts w:eastAsia="Times New Roman" w:cs="Times New Roman"/>
          <w:color w:val="000000"/>
          <w:sz w:val="24"/>
          <w:szCs w:val="24"/>
        </w:rPr>
        <w:br/>
      </w:r>
      <w:r w:rsidRPr="004C11AB">
        <w:rPr>
          <w:rFonts w:eastAsia="Times New Roman" w:cs="Times New Roman"/>
          <w:color w:val="000000"/>
          <w:sz w:val="24"/>
          <w:szCs w:val="24"/>
        </w:rPr>
        <w:br/>
        <w:t>Workstations may refer to desktop computers, laptops, printers, copiers, tablets, smart phones, monitors, and others. Include information such as the type of workstation device, the capability of the workstation device, and the tasks that you commonly use on it.</w:t>
      </w:r>
    </w:p>
    <w:p w14:paraId="5B3A0AB4" w14:textId="77777777" w:rsidR="008C020A" w:rsidRPr="004C11AB" w:rsidRDefault="008C020A" w:rsidP="008C020A">
      <w:pPr>
        <w:rPr>
          <w:i/>
          <w:sz w:val="24"/>
          <w:szCs w:val="24"/>
        </w:rPr>
      </w:pPr>
      <w:r w:rsidRPr="004C11AB">
        <w:rPr>
          <w:i/>
          <w:sz w:val="24"/>
          <w:szCs w:val="24"/>
        </w:rPr>
        <w:t>Possible Threats and Vulnerabilities:</w:t>
      </w:r>
    </w:p>
    <w:p w14:paraId="5CB971C8" w14:textId="77777777" w:rsidR="008C020A" w:rsidRPr="004C11AB" w:rsidRDefault="001B1458" w:rsidP="008C020A">
      <w:pPr>
        <w:rPr>
          <w:i/>
          <w:sz w:val="24"/>
          <w:szCs w:val="24"/>
        </w:rPr>
      </w:pPr>
      <w:r w:rsidRPr="004C11AB">
        <w:rPr>
          <w:rFonts w:eastAsia="Times New Roman" w:cs="Times New Roman"/>
          <w:color w:val="000000"/>
          <w:sz w:val="24"/>
          <w:szCs w:val="24"/>
        </w:rPr>
        <w:t xml:space="preserve">Workstations with access to ePHI can be at risk of unauthorized access if your practice does not have and implement policies and procedures that describe how to prevent unauthorized access to unattended workstations and other electronic devices. </w:t>
      </w:r>
      <w:r w:rsidRPr="004C11AB">
        <w:rPr>
          <w:rFonts w:eastAsia="Times New Roman" w:cs="Times New Roman"/>
          <w:color w:val="000000"/>
          <w:sz w:val="24"/>
          <w:szCs w:val="24"/>
        </w:rPr>
        <w:br/>
      </w:r>
      <w:r w:rsidRPr="004C11AB">
        <w:rPr>
          <w:rFonts w:eastAsia="Times New Roman" w:cs="Times New Roman"/>
          <w:color w:val="000000"/>
          <w:sz w:val="24"/>
          <w:szCs w:val="24"/>
        </w:rPr>
        <w:br/>
        <w:t>Some potential impacts include:</w:t>
      </w:r>
      <w:r w:rsidRPr="004C11AB">
        <w:rPr>
          <w:rFonts w:eastAsia="Times New Roman" w:cs="Times New Roman"/>
          <w:color w:val="000000"/>
          <w:sz w:val="24"/>
          <w:szCs w:val="24"/>
        </w:rPr>
        <w:br/>
      </w:r>
      <w:r w:rsidRPr="004C11AB">
        <w:rPr>
          <w:rFonts w:eastAsia="Times New Roman" w:cs="Times New Roman"/>
          <w:color w:val="000000"/>
          <w:sz w:val="24"/>
          <w:szCs w:val="24"/>
        </w:rPr>
        <w:br/>
        <w:t>• Human threats, such as an unauthorized user who can vandalize or compromise the integrity of ePHI. Unauthorized disclosure, loss, or theft of ePHI can lead to identity theft.</w:t>
      </w:r>
    </w:p>
    <w:p w14:paraId="514EF00E" w14:textId="77777777" w:rsidR="008C020A" w:rsidRPr="004C11AB" w:rsidRDefault="008C020A" w:rsidP="008C020A">
      <w:pPr>
        <w:spacing w:after="0" w:line="240" w:lineRule="auto"/>
        <w:rPr>
          <w:rFonts w:eastAsia="Times New Roman" w:cstheme="minorHAnsi"/>
          <w:bCs/>
          <w:i/>
          <w:sz w:val="24"/>
          <w:szCs w:val="24"/>
        </w:rPr>
      </w:pPr>
      <w:r w:rsidRPr="004C11AB">
        <w:rPr>
          <w:rFonts w:eastAsia="Times New Roman" w:cstheme="minorHAnsi"/>
          <w:bCs/>
          <w:i/>
          <w:sz w:val="24"/>
          <w:szCs w:val="24"/>
        </w:rPr>
        <w:t>Examples of Safeguards:</w:t>
      </w:r>
      <w:r w:rsidR="00FA0D0B" w:rsidRPr="004C11AB">
        <w:rPr>
          <w:rFonts w:eastAsia="Times New Roman" w:cstheme="minorHAnsi"/>
          <w:bCs/>
          <w:i/>
          <w:sz w:val="24"/>
          <w:szCs w:val="24"/>
        </w:rPr>
        <w:t xml:space="preserve"> </w:t>
      </w:r>
    </w:p>
    <w:p w14:paraId="5C5C203A" w14:textId="77777777" w:rsidR="008C020A" w:rsidRPr="004C11AB" w:rsidRDefault="001A34AC" w:rsidP="008C020A">
      <w:pPr>
        <w:spacing w:after="0" w:line="240" w:lineRule="auto"/>
        <w:rPr>
          <w:rFonts w:eastAsia="Times New Roman" w:cstheme="minorHAnsi"/>
          <w:bCs/>
          <w:sz w:val="24"/>
          <w:szCs w:val="24"/>
        </w:rPr>
      </w:pPr>
      <w:r w:rsidRPr="004C11AB">
        <w:rPr>
          <w:rFonts w:eastAsia="Times New Roman" w:cstheme="minorHAnsi"/>
          <w:bCs/>
          <w:sz w:val="24"/>
          <w:szCs w:val="24"/>
        </w:rPr>
        <w:t>Below are some potential safeguards to use against possible threats/vulnerabilities. NOTE: The safeguards you choose will depend on the degree of risk</w:t>
      </w:r>
      <w:r w:rsidR="008C020A" w:rsidRPr="004C11AB">
        <w:rPr>
          <w:rFonts w:eastAsia="Times New Roman" w:cstheme="minorHAnsi"/>
          <w:bCs/>
          <w:sz w:val="24"/>
          <w:szCs w:val="24"/>
        </w:rPr>
        <w:t xml:space="preserve"> and the potential harm that the threat/vulnerability poses to you and the individuals who are the subjects of the ePHI.</w:t>
      </w:r>
    </w:p>
    <w:p w14:paraId="554D346D" w14:textId="77777777" w:rsidR="008C020A" w:rsidRPr="004C11AB" w:rsidRDefault="008C020A" w:rsidP="001B1458">
      <w:pPr>
        <w:rPr>
          <w:sz w:val="24"/>
          <w:szCs w:val="24"/>
        </w:rPr>
      </w:pPr>
    </w:p>
    <w:p w14:paraId="0DE10DE5" w14:textId="77777777" w:rsidR="001B1458" w:rsidRPr="004C11AB" w:rsidRDefault="001B1458" w:rsidP="001B1458">
      <w:pPr>
        <w:rPr>
          <w:rFonts w:eastAsia="Times New Roman" w:cs="Times New Roman"/>
          <w:color w:val="000000"/>
          <w:sz w:val="24"/>
          <w:szCs w:val="24"/>
        </w:rPr>
      </w:pPr>
      <w:r w:rsidRPr="004C11AB">
        <w:rPr>
          <w:rFonts w:eastAsia="Times New Roman" w:cs="Times New Roman"/>
          <w:color w:val="000000"/>
          <w:sz w:val="24"/>
          <w:szCs w:val="24"/>
        </w:rPr>
        <w:t>Implement physical safeguards for all workstations that access ePHI to restrict access to authorized users.</w:t>
      </w:r>
      <w:r w:rsidRPr="004C11AB">
        <w:rPr>
          <w:rFonts w:eastAsia="Times New Roman" w:cs="Times New Roman"/>
          <w:color w:val="000000"/>
          <w:sz w:val="24"/>
          <w:szCs w:val="24"/>
        </w:rPr>
        <w:br/>
        <w:t>[45 CFR §164.310(c)]</w:t>
      </w:r>
      <w:r w:rsidRPr="004C11AB">
        <w:rPr>
          <w:rFonts w:eastAsia="Times New Roman" w:cs="Times New Roman"/>
          <w:color w:val="000000"/>
          <w:sz w:val="24"/>
          <w:szCs w:val="24"/>
        </w:rPr>
        <w:br/>
      </w:r>
      <w:r w:rsidRPr="004C11AB">
        <w:rPr>
          <w:rFonts w:eastAsia="Times New Roman" w:cs="Times New Roman"/>
          <w:color w:val="000000"/>
          <w:sz w:val="24"/>
          <w:szCs w:val="24"/>
        </w:rPr>
        <w:br/>
        <w:t>Establish policies and procedures for preventing unauthorized access to unattended workstations or electronic devices (such as laptops, printers, copiers, tablets, smart phones, monitors, and other devices) and information systems that handle ePHI. Include policies and procedures for</w:t>
      </w:r>
      <w:r w:rsidR="003172A0" w:rsidRPr="004C11AB">
        <w:rPr>
          <w:rFonts w:eastAsia="Times New Roman" w:cs="Times New Roman"/>
          <w:color w:val="000000"/>
          <w:sz w:val="24"/>
          <w:szCs w:val="24"/>
        </w:rPr>
        <w:t xml:space="preserve">: </w:t>
      </w:r>
      <w:r w:rsidRPr="004C11AB">
        <w:rPr>
          <w:rFonts w:eastAsia="Times New Roman" w:cs="Times New Roman"/>
          <w:color w:val="000000"/>
          <w:sz w:val="24"/>
          <w:szCs w:val="24"/>
        </w:rPr>
        <w:br/>
      </w:r>
      <w:r w:rsidRPr="004C11AB">
        <w:rPr>
          <w:rFonts w:eastAsia="Times New Roman" w:cs="Times New Roman"/>
          <w:color w:val="000000"/>
          <w:sz w:val="24"/>
          <w:szCs w:val="24"/>
        </w:rPr>
        <w:br/>
        <w:t>• Establishing access control procedures for transmission medium.</w:t>
      </w:r>
      <w:r w:rsidRPr="004C11AB">
        <w:rPr>
          <w:rFonts w:eastAsia="Times New Roman" w:cs="Times New Roman"/>
          <w:color w:val="000000"/>
          <w:sz w:val="24"/>
          <w:szCs w:val="24"/>
        </w:rPr>
        <w:br/>
        <w:t>[NIST SP 800-53 PE-4]</w:t>
      </w:r>
    </w:p>
    <w:p w14:paraId="0DDECAEF" w14:textId="77777777" w:rsidR="008C26F5" w:rsidRPr="004C11AB" w:rsidRDefault="001B1458" w:rsidP="001B1458">
      <w:pPr>
        <w:rPr>
          <w:rFonts w:eastAsia="Times New Roman" w:cs="Times New Roman"/>
          <w:color w:val="000000"/>
          <w:sz w:val="24"/>
          <w:szCs w:val="24"/>
        </w:rPr>
      </w:pPr>
      <w:r w:rsidRPr="004C11AB">
        <w:rPr>
          <w:rFonts w:eastAsia="Times New Roman" w:cs="Times New Roman"/>
          <w:color w:val="000000"/>
          <w:sz w:val="24"/>
          <w:szCs w:val="24"/>
        </w:rPr>
        <w:br/>
        <w:t>• Determining media access.</w:t>
      </w:r>
      <w:r w:rsidRPr="004C11AB">
        <w:rPr>
          <w:rFonts w:eastAsia="Times New Roman" w:cs="Times New Roman"/>
          <w:color w:val="000000"/>
          <w:sz w:val="24"/>
          <w:szCs w:val="24"/>
        </w:rPr>
        <w:br/>
        <w:t>[NIST SP 800-53 MP-2]</w:t>
      </w:r>
      <w:r w:rsidRPr="004C11AB">
        <w:rPr>
          <w:rFonts w:eastAsia="Times New Roman" w:cs="Times New Roman"/>
          <w:color w:val="000000"/>
          <w:sz w:val="24"/>
          <w:szCs w:val="24"/>
        </w:rPr>
        <w:br/>
        <w:t>• Marking media.</w:t>
      </w:r>
      <w:r w:rsidRPr="004C11AB">
        <w:rPr>
          <w:rFonts w:eastAsia="Times New Roman" w:cs="Times New Roman"/>
          <w:color w:val="000000"/>
          <w:sz w:val="24"/>
          <w:szCs w:val="24"/>
        </w:rPr>
        <w:br/>
        <w:t>[NIST SP 800-53 MP-3]</w:t>
      </w:r>
    </w:p>
    <w:p w14:paraId="371BE3E7" w14:textId="77777777" w:rsidR="003172A0" w:rsidRPr="004C11AB" w:rsidRDefault="008C26F5" w:rsidP="003172A0">
      <w:pPr>
        <w:pStyle w:val="Heading1"/>
        <w:pBdr>
          <w:top w:val="single" w:sz="4" w:space="1" w:color="auto"/>
          <w:left w:val="single" w:sz="4" w:space="4" w:color="auto"/>
          <w:bottom w:val="single" w:sz="4" w:space="1" w:color="auto"/>
          <w:right w:val="single" w:sz="4" w:space="4" w:color="auto"/>
        </w:pBdr>
        <w:rPr>
          <w:rFonts w:eastAsia="Times New Roman"/>
        </w:rPr>
      </w:pPr>
      <w:bookmarkStart w:id="656" w:name="_Toc459630861"/>
      <w:r w:rsidRPr="004C11AB">
        <w:rPr>
          <w:b/>
        </w:rPr>
        <w:t>PH23</w:t>
      </w:r>
      <w:r w:rsidR="003172A0" w:rsidRPr="004C11AB">
        <w:rPr>
          <w:b/>
        </w:rPr>
        <w:t xml:space="preserve"> - </w:t>
      </w:r>
      <w:r w:rsidRPr="004C11AB">
        <w:rPr>
          <w:rFonts w:eastAsia="Times New Roman"/>
          <w:b/>
        </w:rPr>
        <w:t>§164.310(c) Standard</w:t>
      </w:r>
      <w:r w:rsidR="003172A0" w:rsidRPr="004C11AB">
        <w:rPr>
          <w:rFonts w:eastAsia="Times New Roman"/>
          <w:b/>
        </w:rPr>
        <w:t xml:space="preserve"> </w:t>
      </w:r>
      <w:r w:rsidR="003172A0" w:rsidRPr="004C11AB">
        <w:rPr>
          <w:rFonts w:eastAsia="Times New Roman"/>
        </w:rPr>
        <w:t>Does your practice have policies and procedures that describe how to position workstations to limit the ability of unauthorized individuals to view ePHI?</w:t>
      </w:r>
      <w:bookmarkEnd w:id="656"/>
    </w:p>
    <w:p w14:paraId="4402EDC8" w14:textId="77777777" w:rsidR="008C26F5" w:rsidRPr="004C11AB" w:rsidRDefault="008C26F5" w:rsidP="008C26F5">
      <w:pPr>
        <w:pStyle w:val="ListParagraph"/>
        <w:numPr>
          <w:ilvl w:val="0"/>
          <w:numId w:val="4"/>
        </w:numPr>
        <w:rPr>
          <w:rFonts w:eastAsia="Times New Roman" w:cs="Times New Roman"/>
          <w:color w:val="000000"/>
          <w:sz w:val="24"/>
          <w:szCs w:val="24"/>
        </w:rPr>
      </w:pPr>
      <w:r w:rsidRPr="004C11AB">
        <w:rPr>
          <w:rFonts w:eastAsia="Times New Roman" w:cs="Times New Roman"/>
          <w:color w:val="000000"/>
          <w:sz w:val="24"/>
          <w:szCs w:val="24"/>
        </w:rPr>
        <w:t>Yes</w:t>
      </w:r>
    </w:p>
    <w:p w14:paraId="3F68FBD4" w14:textId="77777777" w:rsidR="008C26F5" w:rsidRPr="009802C5" w:rsidRDefault="008C26F5" w:rsidP="008C26F5">
      <w:pPr>
        <w:pStyle w:val="ListParagraph"/>
        <w:numPr>
          <w:ilvl w:val="0"/>
          <w:numId w:val="1"/>
        </w:numPr>
        <w:rPr>
          <w:rFonts w:eastAsia="Times New Roman" w:cs="Times New Roman"/>
          <w:b/>
          <w:color w:val="000000"/>
          <w:sz w:val="24"/>
          <w:szCs w:val="24"/>
          <w:rPrChange w:id="657" w:author="Hareesh Ganesan" w:date="2016-10-23T13:39:00Z">
            <w:rPr>
              <w:rFonts w:eastAsia="Times New Roman" w:cs="Times New Roman"/>
              <w:color w:val="000000"/>
              <w:sz w:val="24"/>
              <w:szCs w:val="24"/>
            </w:rPr>
          </w:rPrChange>
        </w:rPr>
      </w:pPr>
      <w:r w:rsidRPr="009802C5">
        <w:rPr>
          <w:rFonts w:eastAsia="Times New Roman" w:cs="Times New Roman"/>
          <w:b/>
          <w:color w:val="000000"/>
          <w:sz w:val="24"/>
          <w:szCs w:val="24"/>
          <w:rPrChange w:id="658" w:author="Hareesh Ganesan" w:date="2016-10-23T13:39:00Z">
            <w:rPr>
              <w:rFonts w:eastAsia="Times New Roman" w:cs="Times New Roman"/>
              <w:color w:val="000000"/>
              <w:sz w:val="24"/>
              <w:szCs w:val="24"/>
            </w:rPr>
          </w:rPrChange>
        </w:rPr>
        <w:t>No</w:t>
      </w:r>
    </w:p>
    <w:p w14:paraId="3991DC9E" w14:textId="77777777" w:rsidR="008C26F5" w:rsidRPr="004C11AB" w:rsidRDefault="008C26F5" w:rsidP="008C26F5">
      <w:pPr>
        <w:rPr>
          <w:sz w:val="24"/>
          <w:szCs w:val="24"/>
        </w:rPr>
      </w:pPr>
      <w:r w:rsidRPr="004C11AB">
        <w:rPr>
          <w:b/>
          <w:sz w:val="24"/>
          <w:szCs w:val="24"/>
        </w:rPr>
        <w:t>If no</w:t>
      </w:r>
      <w:r w:rsidRPr="004C11AB">
        <w:rPr>
          <w:sz w:val="24"/>
          <w:szCs w:val="24"/>
        </w:rPr>
        <w:t>, please select from the following:</w:t>
      </w:r>
    </w:p>
    <w:p w14:paraId="2BC962C1" w14:textId="77777777" w:rsidR="008C26F5" w:rsidRPr="004C11AB" w:rsidRDefault="008C26F5" w:rsidP="008C26F5">
      <w:pPr>
        <w:pStyle w:val="ListParagraph"/>
        <w:numPr>
          <w:ilvl w:val="0"/>
          <w:numId w:val="2"/>
        </w:numPr>
        <w:rPr>
          <w:sz w:val="24"/>
          <w:szCs w:val="24"/>
        </w:rPr>
      </w:pPr>
      <w:r w:rsidRPr="004C11AB">
        <w:rPr>
          <w:sz w:val="24"/>
          <w:szCs w:val="24"/>
        </w:rPr>
        <w:t>Cost</w:t>
      </w:r>
    </w:p>
    <w:p w14:paraId="67DE5948" w14:textId="77777777" w:rsidR="008C26F5" w:rsidRPr="009802C5" w:rsidRDefault="008C26F5" w:rsidP="008C26F5">
      <w:pPr>
        <w:pStyle w:val="ListParagraph"/>
        <w:numPr>
          <w:ilvl w:val="0"/>
          <w:numId w:val="2"/>
        </w:numPr>
        <w:rPr>
          <w:b/>
          <w:sz w:val="24"/>
          <w:szCs w:val="24"/>
          <w:rPrChange w:id="659" w:author="Hareesh Ganesan" w:date="2016-10-23T13:40:00Z">
            <w:rPr>
              <w:sz w:val="24"/>
              <w:szCs w:val="24"/>
            </w:rPr>
          </w:rPrChange>
        </w:rPr>
      </w:pPr>
      <w:r w:rsidRPr="009802C5">
        <w:rPr>
          <w:b/>
          <w:sz w:val="24"/>
          <w:szCs w:val="24"/>
          <w:rPrChange w:id="660" w:author="Hareesh Ganesan" w:date="2016-10-23T13:40:00Z">
            <w:rPr>
              <w:sz w:val="24"/>
              <w:szCs w:val="24"/>
            </w:rPr>
          </w:rPrChange>
        </w:rPr>
        <w:t>Practice Size</w:t>
      </w:r>
    </w:p>
    <w:p w14:paraId="581410D2" w14:textId="77777777" w:rsidR="008C26F5" w:rsidRPr="004C11AB" w:rsidRDefault="008C26F5" w:rsidP="008C26F5">
      <w:pPr>
        <w:pStyle w:val="ListParagraph"/>
        <w:numPr>
          <w:ilvl w:val="0"/>
          <w:numId w:val="2"/>
        </w:numPr>
        <w:rPr>
          <w:sz w:val="24"/>
          <w:szCs w:val="24"/>
        </w:rPr>
      </w:pPr>
      <w:r w:rsidRPr="004C11AB">
        <w:rPr>
          <w:sz w:val="24"/>
          <w:szCs w:val="24"/>
        </w:rPr>
        <w:t>Complexity</w:t>
      </w:r>
    </w:p>
    <w:p w14:paraId="14D63730" w14:textId="77777777" w:rsidR="008C26F5" w:rsidRPr="004C11AB" w:rsidRDefault="008C26F5" w:rsidP="008C26F5">
      <w:pPr>
        <w:pStyle w:val="ListParagraph"/>
        <w:numPr>
          <w:ilvl w:val="0"/>
          <w:numId w:val="2"/>
        </w:numPr>
        <w:rPr>
          <w:sz w:val="24"/>
          <w:szCs w:val="24"/>
        </w:rPr>
      </w:pPr>
      <w:r w:rsidRPr="004C11AB">
        <w:rPr>
          <w:sz w:val="24"/>
          <w:szCs w:val="24"/>
        </w:rPr>
        <w:t>Alternate Solution</w:t>
      </w:r>
    </w:p>
    <w:p w14:paraId="790FD951" w14:textId="77777777" w:rsidR="008C26F5" w:rsidRPr="004C11AB" w:rsidRDefault="008C26F5" w:rsidP="008C26F5">
      <w:pPr>
        <w:rPr>
          <w:sz w:val="24"/>
          <w:szCs w:val="24"/>
        </w:rPr>
      </w:pPr>
      <w:r w:rsidRPr="004C11AB">
        <w:rPr>
          <w:sz w:val="24"/>
          <w:szCs w:val="24"/>
        </w:rPr>
        <w:t>Please detail your current activities:</w:t>
      </w:r>
    </w:p>
    <w:tbl>
      <w:tblPr>
        <w:tblStyle w:val="TableGrid"/>
        <w:tblW w:w="0" w:type="auto"/>
        <w:tblLook w:val="04A0" w:firstRow="1" w:lastRow="0" w:firstColumn="1" w:lastColumn="0" w:noHBand="0" w:noVBand="1"/>
      </w:tblPr>
      <w:tblGrid>
        <w:gridCol w:w="9576"/>
      </w:tblGrid>
      <w:tr w:rsidR="008C26F5" w:rsidRPr="004C11AB" w14:paraId="43ED8155" w14:textId="77777777" w:rsidTr="00CA3232">
        <w:tc>
          <w:tcPr>
            <w:tcW w:w="9576" w:type="dxa"/>
          </w:tcPr>
          <w:p w14:paraId="7010F10F" w14:textId="1019D4B1" w:rsidR="008C26F5" w:rsidRPr="004C11AB" w:rsidRDefault="009802C5" w:rsidP="00CA3232">
            <w:pPr>
              <w:rPr>
                <w:sz w:val="24"/>
                <w:szCs w:val="24"/>
              </w:rPr>
            </w:pPr>
            <w:ins w:id="661" w:author="Hareesh Ganesan" w:date="2016-10-23T13:40:00Z">
              <w:r>
                <w:rPr>
                  <w:sz w:val="24"/>
                  <w:szCs w:val="24"/>
                </w:rPr>
                <w:t>We do not currently have policies and procedures for how to position workstations to limit the view of ePHI. We do not allow unauthori</w:t>
              </w:r>
            </w:ins>
            <w:ins w:id="662" w:author="Hareesh Ganesan" w:date="2016-10-23T13:42:00Z">
              <w:r>
                <w:rPr>
                  <w:sz w:val="24"/>
                  <w:szCs w:val="24"/>
                </w:rPr>
                <w:t>zed access to the facility and PHI is not allowed to be transferred over flash drive.</w:t>
              </w:r>
            </w:ins>
          </w:p>
          <w:p w14:paraId="54FCB75F" w14:textId="77777777" w:rsidR="008C26F5" w:rsidRPr="004C11AB" w:rsidRDefault="008C26F5" w:rsidP="00CA3232">
            <w:pPr>
              <w:rPr>
                <w:sz w:val="24"/>
                <w:szCs w:val="24"/>
              </w:rPr>
            </w:pPr>
          </w:p>
          <w:p w14:paraId="7E139924" w14:textId="77777777" w:rsidR="008C26F5" w:rsidRPr="004C11AB" w:rsidRDefault="008C26F5" w:rsidP="00CA3232">
            <w:pPr>
              <w:rPr>
                <w:sz w:val="24"/>
                <w:szCs w:val="24"/>
              </w:rPr>
            </w:pPr>
          </w:p>
          <w:p w14:paraId="50E6EDEB" w14:textId="77777777" w:rsidR="008C26F5" w:rsidRPr="004C11AB" w:rsidRDefault="008C26F5" w:rsidP="00CA3232">
            <w:pPr>
              <w:rPr>
                <w:sz w:val="24"/>
                <w:szCs w:val="24"/>
              </w:rPr>
            </w:pPr>
          </w:p>
          <w:p w14:paraId="46422351" w14:textId="77777777" w:rsidR="008C26F5" w:rsidRPr="004C11AB" w:rsidRDefault="008C26F5" w:rsidP="00CA3232">
            <w:pPr>
              <w:rPr>
                <w:sz w:val="24"/>
                <w:szCs w:val="24"/>
              </w:rPr>
            </w:pPr>
          </w:p>
          <w:p w14:paraId="7251B72F" w14:textId="77777777" w:rsidR="008C26F5" w:rsidRPr="004C11AB" w:rsidRDefault="008C26F5" w:rsidP="00CA3232">
            <w:pPr>
              <w:rPr>
                <w:sz w:val="24"/>
                <w:szCs w:val="24"/>
              </w:rPr>
            </w:pPr>
          </w:p>
        </w:tc>
      </w:tr>
    </w:tbl>
    <w:p w14:paraId="09876C14" w14:textId="77777777" w:rsidR="003172A0" w:rsidRPr="004C11AB" w:rsidRDefault="003172A0" w:rsidP="008C26F5">
      <w:pPr>
        <w:rPr>
          <w:sz w:val="24"/>
          <w:szCs w:val="24"/>
        </w:rPr>
      </w:pPr>
    </w:p>
    <w:p w14:paraId="2B49F8B5" w14:textId="77777777" w:rsidR="008C26F5" w:rsidRPr="004C11AB" w:rsidRDefault="008C26F5" w:rsidP="008C26F5">
      <w:pPr>
        <w:rPr>
          <w:sz w:val="24"/>
          <w:szCs w:val="24"/>
        </w:rPr>
      </w:pPr>
      <w:r w:rsidRPr="004C11AB">
        <w:rPr>
          <w:sz w:val="24"/>
          <w:szCs w:val="24"/>
        </w:rPr>
        <w:t>Please include any additional notes:</w:t>
      </w:r>
    </w:p>
    <w:tbl>
      <w:tblPr>
        <w:tblStyle w:val="TableGrid"/>
        <w:tblW w:w="0" w:type="auto"/>
        <w:tblLook w:val="04A0" w:firstRow="1" w:lastRow="0" w:firstColumn="1" w:lastColumn="0" w:noHBand="0" w:noVBand="1"/>
      </w:tblPr>
      <w:tblGrid>
        <w:gridCol w:w="9576"/>
      </w:tblGrid>
      <w:tr w:rsidR="008C26F5" w:rsidRPr="004C11AB" w14:paraId="03D23BC5" w14:textId="77777777" w:rsidTr="00CA3232">
        <w:tc>
          <w:tcPr>
            <w:tcW w:w="9576" w:type="dxa"/>
          </w:tcPr>
          <w:p w14:paraId="4FD70F7F" w14:textId="77777777" w:rsidR="008C26F5" w:rsidRPr="004C11AB" w:rsidRDefault="008C26F5" w:rsidP="00CA3232">
            <w:pPr>
              <w:rPr>
                <w:sz w:val="24"/>
                <w:szCs w:val="24"/>
              </w:rPr>
            </w:pPr>
          </w:p>
          <w:p w14:paraId="087A4984" w14:textId="77777777" w:rsidR="008C26F5" w:rsidRPr="004C11AB" w:rsidRDefault="008C26F5" w:rsidP="00CA3232">
            <w:pPr>
              <w:rPr>
                <w:sz w:val="24"/>
                <w:szCs w:val="24"/>
              </w:rPr>
            </w:pPr>
          </w:p>
          <w:p w14:paraId="56630047" w14:textId="77777777" w:rsidR="008C26F5" w:rsidRPr="004C11AB" w:rsidRDefault="008C26F5" w:rsidP="00CA3232">
            <w:pPr>
              <w:rPr>
                <w:sz w:val="24"/>
                <w:szCs w:val="24"/>
              </w:rPr>
            </w:pPr>
          </w:p>
          <w:p w14:paraId="2F0E8DE5" w14:textId="77777777" w:rsidR="008C26F5" w:rsidRPr="004C11AB" w:rsidRDefault="008C26F5" w:rsidP="00CA3232">
            <w:pPr>
              <w:rPr>
                <w:sz w:val="24"/>
                <w:szCs w:val="24"/>
              </w:rPr>
            </w:pPr>
          </w:p>
          <w:p w14:paraId="5C664575" w14:textId="77777777" w:rsidR="008C26F5" w:rsidRPr="004C11AB" w:rsidRDefault="008C26F5" w:rsidP="00CA3232">
            <w:pPr>
              <w:rPr>
                <w:sz w:val="24"/>
                <w:szCs w:val="24"/>
              </w:rPr>
            </w:pPr>
          </w:p>
          <w:p w14:paraId="5A838D57" w14:textId="77777777" w:rsidR="008C26F5" w:rsidRPr="004C11AB" w:rsidRDefault="008C26F5" w:rsidP="00CA3232">
            <w:pPr>
              <w:rPr>
                <w:sz w:val="24"/>
                <w:szCs w:val="24"/>
              </w:rPr>
            </w:pPr>
          </w:p>
        </w:tc>
      </w:tr>
    </w:tbl>
    <w:p w14:paraId="334B9D07" w14:textId="77777777" w:rsidR="008C26F5" w:rsidRPr="004C11AB" w:rsidRDefault="008C26F5" w:rsidP="008C26F5">
      <w:pPr>
        <w:rPr>
          <w:sz w:val="24"/>
          <w:szCs w:val="24"/>
        </w:rPr>
      </w:pPr>
    </w:p>
    <w:p w14:paraId="76D3F2AD" w14:textId="77777777" w:rsidR="008C26F5" w:rsidRPr="004C11AB" w:rsidRDefault="008C26F5" w:rsidP="008C26F5">
      <w:pPr>
        <w:rPr>
          <w:sz w:val="24"/>
          <w:szCs w:val="24"/>
        </w:rPr>
      </w:pPr>
      <w:r w:rsidRPr="004C11AB">
        <w:rPr>
          <w:sz w:val="24"/>
          <w:szCs w:val="24"/>
        </w:rPr>
        <w:t>Please detail your remediation plan:</w:t>
      </w:r>
    </w:p>
    <w:tbl>
      <w:tblPr>
        <w:tblStyle w:val="TableGrid"/>
        <w:tblW w:w="0" w:type="auto"/>
        <w:tblLook w:val="04A0" w:firstRow="1" w:lastRow="0" w:firstColumn="1" w:lastColumn="0" w:noHBand="0" w:noVBand="1"/>
      </w:tblPr>
      <w:tblGrid>
        <w:gridCol w:w="9576"/>
      </w:tblGrid>
      <w:tr w:rsidR="008C26F5" w:rsidRPr="004C11AB" w14:paraId="5AB04CDF" w14:textId="77777777" w:rsidTr="00CA3232">
        <w:tc>
          <w:tcPr>
            <w:tcW w:w="9576" w:type="dxa"/>
          </w:tcPr>
          <w:p w14:paraId="3C11CE95" w14:textId="39E7E12A" w:rsidR="008C26F5" w:rsidRPr="004C11AB" w:rsidRDefault="009802C5" w:rsidP="00CA3232">
            <w:pPr>
              <w:rPr>
                <w:sz w:val="24"/>
                <w:szCs w:val="24"/>
              </w:rPr>
            </w:pPr>
            <w:ins w:id="663" w:author="Hareesh Ganesan" w:date="2016-10-23T13:43:00Z">
              <w:r>
                <w:rPr>
                  <w:sz w:val="24"/>
                  <w:szCs w:val="24"/>
                </w:rPr>
                <w:t>We will purchase security stations</w:t>
              </w:r>
            </w:ins>
            <w:ins w:id="664" w:author="Hareesh Ganesan" w:date="2016-10-23T13:44:00Z">
              <w:r>
                <w:rPr>
                  <w:sz w:val="24"/>
                  <w:szCs w:val="24"/>
                </w:rPr>
                <w:t xml:space="preserve"> for all workstations with ePHI access. In addition, we will continue to follow automatic log-off procedures for unattended workstations.</w:t>
              </w:r>
            </w:ins>
            <w:ins w:id="665" w:author="Hareesh Ganesan" w:date="2016-10-23T13:43:00Z">
              <w:r>
                <w:rPr>
                  <w:sz w:val="24"/>
                  <w:szCs w:val="24"/>
                </w:rPr>
                <w:t xml:space="preserve"> </w:t>
              </w:r>
            </w:ins>
          </w:p>
          <w:p w14:paraId="122F0E29" w14:textId="77777777" w:rsidR="008C26F5" w:rsidRPr="004C11AB" w:rsidRDefault="008C26F5" w:rsidP="00CA3232">
            <w:pPr>
              <w:rPr>
                <w:sz w:val="24"/>
                <w:szCs w:val="24"/>
              </w:rPr>
            </w:pPr>
          </w:p>
          <w:p w14:paraId="323F012E" w14:textId="77777777" w:rsidR="008C26F5" w:rsidRPr="004C11AB" w:rsidRDefault="008C26F5" w:rsidP="00CA3232">
            <w:pPr>
              <w:rPr>
                <w:sz w:val="24"/>
                <w:szCs w:val="24"/>
              </w:rPr>
            </w:pPr>
          </w:p>
          <w:p w14:paraId="361D03B9" w14:textId="77777777" w:rsidR="008C26F5" w:rsidRPr="004C11AB" w:rsidRDefault="008C26F5" w:rsidP="00CA3232">
            <w:pPr>
              <w:rPr>
                <w:sz w:val="24"/>
                <w:szCs w:val="24"/>
              </w:rPr>
            </w:pPr>
          </w:p>
          <w:p w14:paraId="1224AB06" w14:textId="77777777" w:rsidR="008C26F5" w:rsidRPr="004C11AB" w:rsidRDefault="008C26F5" w:rsidP="00CA3232">
            <w:pPr>
              <w:rPr>
                <w:sz w:val="24"/>
                <w:szCs w:val="24"/>
              </w:rPr>
            </w:pPr>
          </w:p>
          <w:p w14:paraId="23C1BE5A" w14:textId="77777777" w:rsidR="008C26F5" w:rsidRPr="004C11AB" w:rsidRDefault="008C26F5" w:rsidP="00CA3232">
            <w:pPr>
              <w:rPr>
                <w:sz w:val="24"/>
                <w:szCs w:val="24"/>
              </w:rPr>
            </w:pPr>
          </w:p>
        </w:tc>
      </w:tr>
    </w:tbl>
    <w:p w14:paraId="38820079" w14:textId="77777777" w:rsidR="008C26F5" w:rsidRPr="004C11AB" w:rsidRDefault="008C26F5" w:rsidP="008C26F5">
      <w:pPr>
        <w:rPr>
          <w:sz w:val="24"/>
          <w:szCs w:val="24"/>
        </w:rPr>
      </w:pPr>
    </w:p>
    <w:p w14:paraId="6E58E64A" w14:textId="77777777" w:rsidR="008C26F5" w:rsidRPr="004C11AB" w:rsidRDefault="008C26F5" w:rsidP="008C26F5">
      <w:pPr>
        <w:rPr>
          <w:sz w:val="24"/>
          <w:szCs w:val="24"/>
        </w:rPr>
      </w:pPr>
      <w:r w:rsidRPr="004C11AB">
        <w:rPr>
          <w:sz w:val="24"/>
          <w:szCs w:val="24"/>
        </w:rPr>
        <w:t>Please rate the likelihood of a threat/vulnerability affecting your ePHI:</w:t>
      </w:r>
    </w:p>
    <w:p w14:paraId="638797E5" w14:textId="77777777" w:rsidR="008C26F5" w:rsidRPr="009802C5" w:rsidRDefault="008C26F5" w:rsidP="008C26F5">
      <w:pPr>
        <w:pStyle w:val="ListParagraph"/>
        <w:numPr>
          <w:ilvl w:val="0"/>
          <w:numId w:val="3"/>
        </w:numPr>
        <w:rPr>
          <w:b/>
          <w:sz w:val="24"/>
          <w:szCs w:val="24"/>
          <w:rPrChange w:id="666" w:author="Hareesh Ganesan" w:date="2016-10-23T13:44:00Z">
            <w:rPr>
              <w:sz w:val="24"/>
              <w:szCs w:val="24"/>
            </w:rPr>
          </w:rPrChange>
        </w:rPr>
      </w:pPr>
      <w:r w:rsidRPr="009802C5">
        <w:rPr>
          <w:b/>
          <w:sz w:val="24"/>
          <w:szCs w:val="24"/>
          <w:rPrChange w:id="667" w:author="Hareesh Ganesan" w:date="2016-10-23T13:44:00Z">
            <w:rPr>
              <w:sz w:val="24"/>
              <w:szCs w:val="24"/>
            </w:rPr>
          </w:rPrChange>
        </w:rPr>
        <w:t>Low</w:t>
      </w:r>
    </w:p>
    <w:p w14:paraId="63DB2580" w14:textId="77777777" w:rsidR="008C26F5" w:rsidRPr="004C11AB" w:rsidRDefault="008C26F5" w:rsidP="008C26F5">
      <w:pPr>
        <w:pStyle w:val="ListParagraph"/>
        <w:numPr>
          <w:ilvl w:val="0"/>
          <w:numId w:val="3"/>
        </w:numPr>
        <w:rPr>
          <w:sz w:val="24"/>
          <w:szCs w:val="24"/>
        </w:rPr>
      </w:pPr>
      <w:r w:rsidRPr="004C11AB">
        <w:rPr>
          <w:sz w:val="24"/>
          <w:szCs w:val="24"/>
        </w:rPr>
        <w:t>Medium</w:t>
      </w:r>
    </w:p>
    <w:p w14:paraId="693A7C42" w14:textId="77777777" w:rsidR="008C26F5" w:rsidRPr="004C11AB" w:rsidRDefault="008C26F5" w:rsidP="008C26F5">
      <w:pPr>
        <w:pStyle w:val="ListParagraph"/>
        <w:numPr>
          <w:ilvl w:val="0"/>
          <w:numId w:val="3"/>
        </w:numPr>
        <w:rPr>
          <w:sz w:val="24"/>
          <w:szCs w:val="24"/>
        </w:rPr>
      </w:pPr>
      <w:r w:rsidRPr="004C11AB">
        <w:rPr>
          <w:sz w:val="24"/>
          <w:szCs w:val="24"/>
        </w:rPr>
        <w:t>High</w:t>
      </w:r>
    </w:p>
    <w:p w14:paraId="03BDEB3D" w14:textId="77777777" w:rsidR="008C26F5" w:rsidRPr="004C11AB" w:rsidRDefault="008C26F5" w:rsidP="008C26F5">
      <w:pPr>
        <w:rPr>
          <w:sz w:val="24"/>
          <w:szCs w:val="24"/>
        </w:rPr>
      </w:pPr>
      <w:r w:rsidRPr="004C11AB">
        <w:rPr>
          <w:sz w:val="24"/>
          <w:szCs w:val="24"/>
        </w:rPr>
        <w:t>Please rate the impact of a threat/vulnerability affecting your ePHI:</w:t>
      </w:r>
    </w:p>
    <w:p w14:paraId="27F62EEC" w14:textId="77777777" w:rsidR="008C26F5" w:rsidRPr="009802C5" w:rsidRDefault="008C26F5" w:rsidP="008C26F5">
      <w:pPr>
        <w:pStyle w:val="ListParagraph"/>
        <w:numPr>
          <w:ilvl w:val="0"/>
          <w:numId w:val="3"/>
        </w:numPr>
        <w:rPr>
          <w:b/>
          <w:sz w:val="24"/>
          <w:szCs w:val="24"/>
          <w:rPrChange w:id="668" w:author="Hareesh Ganesan" w:date="2016-10-23T13:45:00Z">
            <w:rPr>
              <w:sz w:val="24"/>
              <w:szCs w:val="24"/>
            </w:rPr>
          </w:rPrChange>
        </w:rPr>
      </w:pPr>
      <w:r w:rsidRPr="009802C5">
        <w:rPr>
          <w:b/>
          <w:sz w:val="24"/>
          <w:szCs w:val="24"/>
          <w:rPrChange w:id="669" w:author="Hareesh Ganesan" w:date="2016-10-23T13:45:00Z">
            <w:rPr>
              <w:sz w:val="24"/>
              <w:szCs w:val="24"/>
            </w:rPr>
          </w:rPrChange>
        </w:rPr>
        <w:t>Low</w:t>
      </w:r>
    </w:p>
    <w:p w14:paraId="2A72CA35" w14:textId="77777777" w:rsidR="008C26F5" w:rsidRPr="004C11AB" w:rsidRDefault="008C26F5" w:rsidP="008C26F5">
      <w:pPr>
        <w:pStyle w:val="ListParagraph"/>
        <w:numPr>
          <w:ilvl w:val="0"/>
          <w:numId w:val="3"/>
        </w:numPr>
        <w:rPr>
          <w:sz w:val="24"/>
          <w:szCs w:val="24"/>
        </w:rPr>
      </w:pPr>
      <w:r w:rsidRPr="004C11AB">
        <w:rPr>
          <w:sz w:val="24"/>
          <w:szCs w:val="24"/>
        </w:rPr>
        <w:t>Medium</w:t>
      </w:r>
    </w:p>
    <w:p w14:paraId="10C42F1F" w14:textId="77777777" w:rsidR="008C26F5" w:rsidRPr="004C11AB" w:rsidRDefault="008C26F5" w:rsidP="008C26F5">
      <w:pPr>
        <w:pStyle w:val="ListParagraph"/>
        <w:numPr>
          <w:ilvl w:val="0"/>
          <w:numId w:val="3"/>
        </w:numPr>
        <w:rPr>
          <w:sz w:val="24"/>
          <w:szCs w:val="24"/>
        </w:rPr>
      </w:pPr>
      <w:r w:rsidRPr="004C11AB">
        <w:rPr>
          <w:sz w:val="24"/>
          <w:szCs w:val="24"/>
        </w:rPr>
        <w:t>High</w:t>
      </w:r>
    </w:p>
    <w:p w14:paraId="51505FE6" w14:textId="77777777" w:rsidR="007D2894" w:rsidRPr="004C11AB" w:rsidRDefault="007D2894" w:rsidP="007D2894">
      <w:pPr>
        <w:rPr>
          <w:rFonts w:cstheme="minorHAnsi"/>
          <w:b/>
          <w:sz w:val="24"/>
          <w:szCs w:val="24"/>
        </w:rPr>
      </w:pPr>
      <w:r w:rsidRPr="004C11AB">
        <w:rPr>
          <w:rFonts w:cstheme="minorHAnsi"/>
          <w:b/>
          <w:sz w:val="24"/>
          <w:szCs w:val="24"/>
        </w:rPr>
        <w:t>Overall Security Risk:</w:t>
      </w:r>
    </w:p>
    <w:p w14:paraId="137BD7C5" w14:textId="77777777" w:rsidR="007D2894" w:rsidRPr="009802C5" w:rsidRDefault="007D2894" w:rsidP="007D2894">
      <w:pPr>
        <w:pStyle w:val="ListParagraph"/>
        <w:numPr>
          <w:ilvl w:val="0"/>
          <w:numId w:val="3"/>
        </w:numPr>
        <w:rPr>
          <w:rFonts w:cstheme="minorHAnsi"/>
          <w:b/>
          <w:sz w:val="24"/>
          <w:szCs w:val="24"/>
          <w:rPrChange w:id="670" w:author="Hareesh Ganesan" w:date="2016-10-23T13:45:00Z">
            <w:rPr>
              <w:rFonts w:cstheme="minorHAnsi"/>
              <w:sz w:val="24"/>
              <w:szCs w:val="24"/>
            </w:rPr>
          </w:rPrChange>
        </w:rPr>
      </w:pPr>
      <w:r w:rsidRPr="009802C5">
        <w:rPr>
          <w:rFonts w:cstheme="minorHAnsi"/>
          <w:b/>
          <w:sz w:val="24"/>
          <w:szCs w:val="24"/>
          <w:rPrChange w:id="671" w:author="Hareesh Ganesan" w:date="2016-10-23T13:45:00Z">
            <w:rPr>
              <w:rFonts w:cstheme="minorHAnsi"/>
              <w:sz w:val="24"/>
              <w:szCs w:val="24"/>
            </w:rPr>
          </w:rPrChange>
        </w:rPr>
        <w:t>Low</w:t>
      </w:r>
    </w:p>
    <w:p w14:paraId="1111528C" w14:textId="77777777" w:rsidR="007D2894" w:rsidRPr="004C11AB" w:rsidRDefault="007D2894" w:rsidP="007D2894">
      <w:pPr>
        <w:pStyle w:val="ListParagraph"/>
        <w:numPr>
          <w:ilvl w:val="0"/>
          <w:numId w:val="3"/>
        </w:numPr>
        <w:rPr>
          <w:rFonts w:cstheme="minorHAnsi"/>
          <w:sz w:val="24"/>
          <w:szCs w:val="24"/>
        </w:rPr>
      </w:pPr>
      <w:r w:rsidRPr="004C11AB">
        <w:rPr>
          <w:rFonts w:cstheme="minorHAnsi"/>
          <w:sz w:val="24"/>
          <w:szCs w:val="24"/>
        </w:rPr>
        <w:t>Medium</w:t>
      </w:r>
    </w:p>
    <w:p w14:paraId="60987E41" w14:textId="77777777" w:rsidR="007D2894" w:rsidRPr="004C11AB" w:rsidRDefault="007D2894" w:rsidP="007D2894">
      <w:pPr>
        <w:pStyle w:val="ListParagraph"/>
        <w:numPr>
          <w:ilvl w:val="0"/>
          <w:numId w:val="3"/>
        </w:numPr>
        <w:rPr>
          <w:rFonts w:cstheme="minorHAnsi"/>
          <w:sz w:val="24"/>
          <w:szCs w:val="24"/>
        </w:rPr>
      </w:pPr>
      <w:r w:rsidRPr="004C11AB">
        <w:rPr>
          <w:rFonts w:cstheme="minorHAnsi"/>
          <w:sz w:val="24"/>
          <w:szCs w:val="24"/>
        </w:rPr>
        <w:t>High</w:t>
      </w:r>
    </w:p>
    <w:p w14:paraId="553062B2" w14:textId="77777777" w:rsidR="008C26F5" w:rsidRPr="004C11AB" w:rsidRDefault="008C26F5" w:rsidP="008C26F5">
      <w:pPr>
        <w:rPr>
          <w:b/>
          <w:sz w:val="24"/>
          <w:szCs w:val="24"/>
        </w:rPr>
      </w:pPr>
      <w:r w:rsidRPr="004C11AB">
        <w:rPr>
          <w:b/>
          <w:sz w:val="24"/>
          <w:szCs w:val="24"/>
        </w:rPr>
        <w:t>Related Information:</w:t>
      </w:r>
    </w:p>
    <w:p w14:paraId="3C4733C3" w14:textId="77777777" w:rsidR="008C26F5" w:rsidRPr="004C11AB" w:rsidRDefault="008C26F5" w:rsidP="008C26F5">
      <w:pPr>
        <w:rPr>
          <w:i/>
          <w:sz w:val="24"/>
          <w:szCs w:val="24"/>
        </w:rPr>
      </w:pPr>
      <w:r w:rsidRPr="004C11AB">
        <w:rPr>
          <w:i/>
          <w:sz w:val="24"/>
          <w:szCs w:val="24"/>
        </w:rPr>
        <w:t>Things to Consider to Help Answer the Question:</w:t>
      </w:r>
    </w:p>
    <w:p w14:paraId="1299854D" w14:textId="77777777" w:rsidR="008C26F5" w:rsidRPr="004C11AB" w:rsidRDefault="008C26F5" w:rsidP="008C26F5">
      <w:pPr>
        <w:rPr>
          <w:i/>
          <w:sz w:val="24"/>
          <w:szCs w:val="24"/>
        </w:rPr>
      </w:pPr>
      <w:r w:rsidRPr="004C11AB">
        <w:rPr>
          <w:rFonts w:eastAsia="Times New Roman" w:cs="Times New Roman"/>
          <w:color w:val="000000"/>
          <w:sz w:val="24"/>
          <w:szCs w:val="24"/>
        </w:rPr>
        <w:t>Consider the steps that your practice takes to make sure that the work environment is configured in a manner that inhibits non-employees, visitors, and patients from incidentally viewing another person’s ePHI on workstations.</w:t>
      </w:r>
      <w:r w:rsidRPr="004C11AB">
        <w:rPr>
          <w:rFonts w:eastAsia="Times New Roman" w:cs="Times New Roman"/>
          <w:color w:val="000000"/>
          <w:sz w:val="24"/>
          <w:szCs w:val="24"/>
        </w:rPr>
        <w:br/>
      </w:r>
      <w:r w:rsidRPr="004C11AB">
        <w:rPr>
          <w:rFonts w:eastAsia="Times New Roman" w:cs="Times New Roman"/>
          <w:color w:val="000000"/>
          <w:sz w:val="24"/>
          <w:szCs w:val="24"/>
        </w:rPr>
        <w:br/>
        <w:t>Workstations may refer to desktop computers, laptops, printers, copiers, tablets, smart phones, monitors, and others. Include information such as the type of workstation device, the capability of the workstation device, and the tasks that you commonly do on it.</w:t>
      </w:r>
    </w:p>
    <w:p w14:paraId="269B9D10" w14:textId="77777777" w:rsidR="008C26F5" w:rsidRPr="004C11AB" w:rsidRDefault="008C26F5" w:rsidP="008C26F5">
      <w:pPr>
        <w:rPr>
          <w:i/>
          <w:sz w:val="24"/>
          <w:szCs w:val="24"/>
        </w:rPr>
      </w:pPr>
      <w:r w:rsidRPr="004C11AB">
        <w:rPr>
          <w:i/>
          <w:sz w:val="24"/>
          <w:szCs w:val="24"/>
        </w:rPr>
        <w:t>Possible Threats and Vulnerabilities:</w:t>
      </w:r>
    </w:p>
    <w:p w14:paraId="3AE52A3B" w14:textId="77777777" w:rsidR="008C26F5" w:rsidRPr="004C11AB" w:rsidRDefault="008C26F5" w:rsidP="008C26F5">
      <w:pPr>
        <w:rPr>
          <w:i/>
          <w:sz w:val="24"/>
          <w:szCs w:val="24"/>
        </w:rPr>
      </w:pPr>
      <w:r w:rsidRPr="004C11AB">
        <w:rPr>
          <w:rFonts w:eastAsia="Times New Roman" w:cs="Times New Roman"/>
          <w:color w:val="000000"/>
          <w:sz w:val="24"/>
          <w:szCs w:val="24"/>
        </w:rPr>
        <w:t>Workstations might incidentally/accidentally expose ePHI to unauthorized users if your practice’s policies and procedures do not describe suitable workstation location and configuration. Workstation screens containing ePHI may be viewable at a distance or different angles to users who are not authorized for viewing.</w:t>
      </w:r>
      <w:r w:rsidRPr="004C11AB">
        <w:rPr>
          <w:rFonts w:eastAsia="Times New Roman" w:cs="Times New Roman"/>
          <w:color w:val="000000"/>
          <w:sz w:val="24"/>
          <w:szCs w:val="24"/>
        </w:rPr>
        <w:br/>
      </w:r>
      <w:r w:rsidRPr="004C11AB">
        <w:rPr>
          <w:rFonts w:eastAsia="Times New Roman" w:cs="Times New Roman"/>
          <w:color w:val="000000"/>
          <w:sz w:val="24"/>
          <w:szCs w:val="24"/>
        </w:rPr>
        <w:br/>
        <w:t>Some potential impacts include:</w:t>
      </w:r>
      <w:r w:rsidRPr="004C11AB">
        <w:rPr>
          <w:rFonts w:eastAsia="Times New Roman" w:cs="Times New Roman"/>
          <w:color w:val="000000"/>
          <w:sz w:val="24"/>
          <w:szCs w:val="24"/>
        </w:rPr>
        <w:br/>
      </w:r>
      <w:r w:rsidRPr="004C11AB">
        <w:rPr>
          <w:rFonts w:eastAsia="Times New Roman" w:cs="Times New Roman"/>
          <w:color w:val="000000"/>
          <w:sz w:val="24"/>
          <w:szCs w:val="24"/>
        </w:rPr>
        <w:br/>
        <w:t>• Human threats, such as an unauthorized or malicious user who can vandalize or compromise the integrity of ePHI. Unauthorized disclosure, loss, or theft of ePHI can lead to identity theft.</w:t>
      </w:r>
    </w:p>
    <w:p w14:paraId="0491F4DA" w14:textId="77777777" w:rsidR="008C26F5" w:rsidRPr="004C11AB" w:rsidRDefault="008C26F5" w:rsidP="008C26F5">
      <w:pPr>
        <w:spacing w:after="0" w:line="240" w:lineRule="auto"/>
        <w:rPr>
          <w:rFonts w:eastAsia="Times New Roman" w:cstheme="minorHAnsi"/>
          <w:bCs/>
          <w:i/>
          <w:sz w:val="24"/>
          <w:szCs w:val="24"/>
        </w:rPr>
      </w:pPr>
      <w:r w:rsidRPr="004C11AB">
        <w:rPr>
          <w:rFonts w:eastAsia="Times New Roman" w:cstheme="minorHAnsi"/>
          <w:bCs/>
          <w:i/>
          <w:sz w:val="24"/>
          <w:szCs w:val="24"/>
        </w:rPr>
        <w:t>Examples of Safeguards:</w:t>
      </w:r>
      <w:r w:rsidR="00FA0D0B" w:rsidRPr="004C11AB">
        <w:rPr>
          <w:rFonts w:eastAsia="Times New Roman" w:cstheme="minorHAnsi"/>
          <w:bCs/>
          <w:i/>
          <w:sz w:val="24"/>
          <w:szCs w:val="24"/>
        </w:rPr>
        <w:t xml:space="preserve"> </w:t>
      </w:r>
    </w:p>
    <w:p w14:paraId="6E6AF362" w14:textId="77777777" w:rsidR="008C26F5" w:rsidRPr="004C11AB" w:rsidRDefault="001A34AC" w:rsidP="008C26F5">
      <w:pPr>
        <w:spacing w:after="0" w:line="240" w:lineRule="auto"/>
        <w:rPr>
          <w:rFonts w:eastAsia="Times New Roman" w:cstheme="minorHAnsi"/>
          <w:bCs/>
          <w:sz w:val="24"/>
          <w:szCs w:val="24"/>
        </w:rPr>
      </w:pPr>
      <w:r w:rsidRPr="004C11AB">
        <w:rPr>
          <w:rFonts w:eastAsia="Times New Roman" w:cstheme="minorHAnsi"/>
          <w:bCs/>
          <w:sz w:val="24"/>
          <w:szCs w:val="24"/>
        </w:rPr>
        <w:t>Below are some potential safeguards to use against possible threats/vulnerabilities. NOTE: The safeguards you choose will depend on the degree of risk</w:t>
      </w:r>
      <w:r w:rsidR="008C26F5" w:rsidRPr="004C11AB">
        <w:rPr>
          <w:rFonts w:eastAsia="Times New Roman" w:cstheme="minorHAnsi"/>
          <w:bCs/>
          <w:sz w:val="24"/>
          <w:szCs w:val="24"/>
        </w:rPr>
        <w:t xml:space="preserve"> and the potential harm that the threat/vulnerability poses to you and the individuals who are the subjects of the ePHI.</w:t>
      </w:r>
    </w:p>
    <w:p w14:paraId="1807EC8B" w14:textId="77777777" w:rsidR="008C26F5" w:rsidRPr="004C11AB" w:rsidRDefault="008C26F5" w:rsidP="008C26F5">
      <w:pPr>
        <w:rPr>
          <w:sz w:val="24"/>
          <w:szCs w:val="24"/>
        </w:rPr>
      </w:pPr>
    </w:p>
    <w:p w14:paraId="030A4061" w14:textId="77777777" w:rsidR="00477CA8" w:rsidRPr="004C11AB" w:rsidRDefault="008C26F5" w:rsidP="008C26F5">
      <w:pPr>
        <w:rPr>
          <w:rFonts w:eastAsia="Times New Roman" w:cs="Times New Roman"/>
          <w:color w:val="000000"/>
          <w:sz w:val="24"/>
          <w:szCs w:val="24"/>
        </w:rPr>
      </w:pPr>
      <w:r w:rsidRPr="004C11AB">
        <w:rPr>
          <w:rFonts w:eastAsia="Times New Roman" w:cs="Times New Roman"/>
          <w:color w:val="000000"/>
          <w:sz w:val="24"/>
          <w:szCs w:val="24"/>
        </w:rPr>
        <w:t>Implement physical safeguards for all workstations that access ePHI to restrict access to authorized users.</w:t>
      </w:r>
      <w:r w:rsidRPr="004C11AB">
        <w:rPr>
          <w:rFonts w:eastAsia="Times New Roman" w:cs="Times New Roman"/>
          <w:color w:val="000000"/>
          <w:sz w:val="24"/>
          <w:szCs w:val="24"/>
        </w:rPr>
        <w:br/>
        <w:t>[45 CFR §164.310(c)]</w:t>
      </w:r>
      <w:r w:rsidRPr="004C11AB">
        <w:rPr>
          <w:rFonts w:eastAsia="Times New Roman" w:cs="Times New Roman"/>
          <w:color w:val="000000"/>
          <w:sz w:val="24"/>
          <w:szCs w:val="24"/>
        </w:rPr>
        <w:br/>
      </w:r>
      <w:r w:rsidRPr="004C11AB">
        <w:rPr>
          <w:rFonts w:eastAsia="Times New Roman" w:cs="Times New Roman"/>
          <w:color w:val="000000"/>
          <w:sz w:val="24"/>
          <w:szCs w:val="24"/>
        </w:rPr>
        <w:br/>
        <w:t xml:space="preserve">Develop policies and procedures for the physical location of information system components (including the location, configuration, and positioning of workstations and other electronic devices) to prevent unauthorized access. </w:t>
      </w:r>
      <w:r w:rsidRPr="004C11AB">
        <w:rPr>
          <w:rFonts w:eastAsia="Times New Roman" w:cs="Times New Roman"/>
          <w:color w:val="000000"/>
          <w:sz w:val="24"/>
          <w:szCs w:val="24"/>
        </w:rPr>
        <w:br/>
        <w:t>[NIST SP 800-53 PE-18]</w:t>
      </w:r>
    </w:p>
    <w:p w14:paraId="3B547F56" w14:textId="77777777" w:rsidR="003172A0" w:rsidRPr="004C11AB" w:rsidRDefault="00477CA8" w:rsidP="003172A0">
      <w:pPr>
        <w:pStyle w:val="Heading1"/>
        <w:pBdr>
          <w:top w:val="single" w:sz="4" w:space="1" w:color="auto"/>
          <w:left w:val="single" w:sz="4" w:space="4" w:color="auto"/>
          <w:bottom w:val="single" w:sz="4" w:space="1" w:color="auto"/>
          <w:right w:val="single" w:sz="4" w:space="4" w:color="auto"/>
        </w:pBdr>
        <w:rPr>
          <w:rFonts w:eastAsia="Times New Roman"/>
        </w:rPr>
      </w:pPr>
      <w:bookmarkStart w:id="672" w:name="_Toc459630862"/>
      <w:r w:rsidRPr="004C11AB">
        <w:rPr>
          <w:b/>
        </w:rPr>
        <w:t>PH24</w:t>
      </w:r>
      <w:r w:rsidR="003172A0" w:rsidRPr="004C11AB">
        <w:rPr>
          <w:b/>
        </w:rPr>
        <w:t xml:space="preserve"> - </w:t>
      </w:r>
      <w:r w:rsidRPr="004C11AB">
        <w:rPr>
          <w:rFonts w:eastAsia="Times New Roman"/>
          <w:b/>
        </w:rPr>
        <w:t>§164.310(c)</w:t>
      </w:r>
      <w:r w:rsidRPr="004C11AB">
        <w:rPr>
          <w:rFonts w:eastAsia="Times New Roman"/>
        </w:rPr>
        <w:t xml:space="preserve"> </w:t>
      </w:r>
      <w:r w:rsidRPr="004C11AB">
        <w:rPr>
          <w:rFonts w:eastAsia="Times New Roman"/>
          <w:b/>
        </w:rPr>
        <w:t>Standard</w:t>
      </w:r>
      <w:r w:rsidR="003172A0" w:rsidRPr="004C11AB">
        <w:rPr>
          <w:rFonts w:eastAsia="Times New Roman"/>
          <w:b/>
        </w:rPr>
        <w:t xml:space="preserve"> </w:t>
      </w:r>
      <w:r w:rsidR="003172A0" w:rsidRPr="004C11AB">
        <w:rPr>
          <w:rFonts w:eastAsia="Times New Roman"/>
        </w:rPr>
        <w:t>Have you put any of your practice's workstations in public areas?</w:t>
      </w:r>
      <w:bookmarkEnd w:id="672"/>
    </w:p>
    <w:p w14:paraId="33A5E5A1" w14:textId="77777777" w:rsidR="00477CA8" w:rsidRPr="004C11AB" w:rsidRDefault="00477CA8" w:rsidP="00477CA8">
      <w:pPr>
        <w:pStyle w:val="ListParagraph"/>
        <w:numPr>
          <w:ilvl w:val="0"/>
          <w:numId w:val="4"/>
        </w:numPr>
        <w:rPr>
          <w:rFonts w:eastAsia="Times New Roman" w:cs="Times New Roman"/>
          <w:color w:val="000000"/>
          <w:sz w:val="24"/>
          <w:szCs w:val="24"/>
        </w:rPr>
      </w:pPr>
      <w:r w:rsidRPr="004C11AB">
        <w:rPr>
          <w:rFonts w:eastAsia="Times New Roman" w:cs="Times New Roman"/>
          <w:color w:val="000000"/>
          <w:sz w:val="24"/>
          <w:szCs w:val="24"/>
        </w:rPr>
        <w:t>Yes</w:t>
      </w:r>
    </w:p>
    <w:p w14:paraId="7E6724BB" w14:textId="77777777" w:rsidR="00477CA8" w:rsidRPr="009802C5" w:rsidRDefault="00477CA8" w:rsidP="00477CA8">
      <w:pPr>
        <w:pStyle w:val="ListParagraph"/>
        <w:numPr>
          <w:ilvl w:val="0"/>
          <w:numId w:val="1"/>
        </w:numPr>
        <w:rPr>
          <w:rFonts w:eastAsia="Times New Roman" w:cs="Times New Roman"/>
          <w:b/>
          <w:color w:val="000000"/>
          <w:sz w:val="24"/>
          <w:szCs w:val="24"/>
          <w:rPrChange w:id="673" w:author="Hareesh Ganesan" w:date="2016-10-23T13:45:00Z">
            <w:rPr>
              <w:rFonts w:eastAsia="Times New Roman" w:cs="Times New Roman"/>
              <w:color w:val="000000"/>
              <w:sz w:val="24"/>
              <w:szCs w:val="24"/>
            </w:rPr>
          </w:rPrChange>
        </w:rPr>
      </w:pPr>
      <w:r w:rsidRPr="009802C5">
        <w:rPr>
          <w:rFonts w:eastAsia="Times New Roman" w:cs="Times New Roman"/>
          <w:b/>
          <w:color w:val="000000"/>
          <w:sz w:val="24"/>
          <w:szCs w:val="24"/>
          <w:rPrChange w:id="674" w:author="Hareesh Ganesan" w:date="2016-10-23T13:45:00Z">
            <w:rPr>
              <w:rFonts w:eastAsia="Times New Roman" w:cs="Times New Roman"/>
              <w:color w:val="000000"/>
              <w:sz w:val="24"/>
              <w:szCs w:val="24"/>
            </w:rPr>
          </w:rPrChange>
        </w:rPr>
        <w:t>No</w:t>
      </w:r>
    </w:p>
    <w:p w14:paraId="55F91291" w14:textId="77777777" w:rsidR="00477CA8" w:rsidRPr="004C11AB" w:rsidRDefault="00477CA8" w:rsidP="00477CA8">
      <w:pPr>
        <w:rPr>
          <w:sz w:val="24"/>
          <w:szCs w:val="24"/>
        </w:rPr>
      </w:pPr>
      <w:r w:rsidRPr="004C11AB">
        <w:rPr>
          <w:b/>
          <w:sz w:val="24"/>
          <w:szCs w:val="24"/>
        </w:rPr>
        <w:t>If no</w:t>
      </w:r>
      <w:r w:rsidRPr="004C11AB">
        <w:rPr>
          <w:sz w:val="24"/>
          <w:szCs w:val="24"/>
        </w:rPr>
        <w:t>, please select from the following:</w:t>
      </w:r>
    </w:p>
    <w:p w14:paraId="4F4A2F99" w14:textId="77777777" w:rsidR="00477CA8" w:rsidRPr="004C11AB" w:rsidRDefault="00477CA8" w:rsidP="00477CA8">
      <w:pPr>
        <w:pStyle w:val="ListParagraph"/>
        <w:numPr>
          <w:ilvl w:val="0"/>
          <w:numId w:val="2"/>
        </w:numPr>
        <w:rPr>
          <w:sz w:val="24"/>
          <w:szCs w:val="24"/>
        </w:rPr>
      </w:pPr>
      <w:r w:rsidRPr="004C11AB">
        <w:rPr>
          <w:sz w:val="24"/>
          <w:szCs w:val="24"/>
        </w:rPr>
        <w:t>Cost</w:t>
      </w:r>
    </w:p>
    <w:p w14:paraId="6C10E223" w14:textId="77777777" w:rsidR="00477CA8" w:rsidRPr="004C11AB" w:rsidRDefault="00477CA8" w:rsidP="00477CA8">
      <w:pPr>
        <w:pStyle w:val="ListParagraph"/>
        <w:numPr>
          <w:ilvl w:val="0"/>
          <w:numId w:val="2"/>
        </w:numPr>
        <w:rPr>
          <w:sz w:val="24"/>
          <w:szCs w:val="24"/>
        </w:rPr>
      </w:pPr>
      <w:r w:rsidRPr="004C11AB">
        <w:rPr>
          <w:sz w:val="24"/>
          <w:szCs w:val="24"/>
        </w:rPr>
        <w:t>Practice Size</w:t>
      </w:r>
    </w:p>
    <w:p w14:paraId="5EC04596" w14:textId="77777777" w:rsidR="00477CA8" w:rsidRPr="004C11AB" w:rsidRDefault="00477CA8" w:rsidP="00477CA8">
      <w:pPr>
        <w:pStyle w:val="ListParagraph"/>
        <w:numPr>
          <w:ilvl w:val="0"/>
          <w:numId w:val="2"/>
        </w:numPr>
        <w:rPr>
          <w:sz w:val="24"/>
          <w:szCs w:val="24"/>
        </w:rPr>
      </w:pPr>
      <w:r w:rsidRPr="004C11AB">
        <w:rPr>
          <w:sz w:val="24"/>
          <w:szCs w:val="24"/>
        </w:rPr>
        <w:t>Complexity</w:t>
      </w:r>
    </w:p>
    <w:p w14:paraId="113A627D" w14:textId="77777777" w:rsidR="00477CA8" w:rsidRPr="004C11AB" w:rsidRDefault="00477CA8" w:rsidP="00477CA8">
      <w:pPr>
        <w:pStyle w:val="ListParagraph"/>
        <w:numPr>
          <w:ilvl w:val="0"/>
          <w:numId w:val="2"/>
        </w:numPr>
        <w:rPr>
          <w:sz w:val="24"/>
          <w:szCs w:val="24"/>
        </w:rPr>
      </w:pPr>
      <w:r w:rsidRPr="004C11AB">
        <w:rPr>
          <w:sz w:val="24"/>
          <w:szCs w:val="24"/>
        </w:rPr>
        <w:t>Alternate Solution</w:t>
      </w:r>
    </w:p>
    <w:p w14:paraId="07E10478" w14:textId="77777777" w:rsidR="00477CA8" w:rsidRPr="004C11AB" w:rsidRDefault="00477CA8" w:rsidP="00477CA8">
      <w:pPr>
        <w:rPr>
          <w:sz w:val="24"/>
          <w:szCs w:val="24"/>
        </w:rPr>
      </w:pPr>
      <w:r w:rsidRPr="004C11AB">
        <w:rPr>
          <w:sz w:val="24"/>
          <w:szCs w:val="24"/>
        </w:rPr>
        <w:t>Please detail your current activities:</w:t>
      </w:r>
    </w:p>
    <w:tbl>
      <w:tblPr>
        <w:tblStyle w:val="TableGrid"/>
        <w:tblW w:w="0" w:type="auto"/>
        <w:tblLook w:val="04A0" w:firstRow="1" w:lastRow="0" w:firstColumn="1" w:lastColumn="0" w:noHBand="0" w:noVBand="1"/>
      </w:tblPr>
      <w:tblGrid>
        <w:gridCol w:w="9576"/>
      </w:tblGrid>
      <w:tr w:rsidR="00477CA8" w:rsidRPr="004C11AB" w14:paraId="72BEE6C6" w14:textId="77777777" w:rsidTr="00CA3232">
        <w:tc>
          <w:tcPr>
            <w:tcW w:w="9576" w:type="dxa"/>
          </w:tcPr>
          <w:p w14:paraId="5E7525C4" w14:textId="77777777" w:rsidR="00477CA8" w:rsidRPr="004C11AB" w:rsidRDefault="00477CA8" w:rsidP="00CA3232">
            <w:pPr>
              <w:rPr>
                <w:sz w:val="24"/>
                <w:szCs w:val="24"/>
              </w:rPr>
            </w:pPr>
          </w:p>
          <w:p w14:paraId="4F36B68E" w14:textId="77777777" w:rsidR="00477CA8" w:rsidRPr="004C11AB" w:rsidRDefault="00477CA8" w:rsidP="00CA3232">
            <w:pPr>
              <w:rPr>
                <w:sz w:val="24"/>
                <w:szCs w:val="24"/>
              </w:rPr>
            </w:pPr>
          </w:p>
          <w:p w14:paraId="01064413" w14:textId="77777777" w:rsidR="00477CA8" w:rsidRPr="004C11AB" w:rsidRDefault="00477CA8" w:rsidP="00CA3232">
            <w:pPr>
              <w:rPr>
                <w:sz w:val="24"/>
                <w:szCs w:val="24"/>
              </w:rPr>
            </w:pPr>
          </w:p>
          <w:p w14:paraId="686E4240" w14:textId="77777777" w:rsidR="00477CA8" w:rsidRPr="004C11AB" w:rsidRDefault="00477CA8" w:rsidP="00CA3232">
            <w:pPr>
              <w:rPr>
                <w:sz w:val="24"/>
                <w:szCs w:val="24"/>
              </w:rPr>
            </w:pPr>
          </w:p>
          <w:p w14:paraId="68F077AD" w14:textId="77777777" w:rsidR="00477CA8" w:rsidRPr="004C11AB" w:rsidRDefault="00477CA8" w:rsidP="00CA3232">
            <w:pPr>
              <w:rPr>
                <w:sz w:val="24"/>
                <w:szCs w:val="24"/>
              </w:rPr>
            </w:pPr>
          </w:p>
          <w:p w14:paraId="6C2C18C3" w14:textId="77777777" w:rsidR="00477CA8" w:rsidRPr="004C11AB" w:rsidRDefault="00477CA8" w:rsidP="00CA3232">
            <w:pPr>
              <w:rPr>
                <w:sz w:val="24"/>
                <w:szCs w:val="24"/>
              </w:rPr>
            </w:pPr>
          </w:p>
        </w:tc>
      </w:tr>
    </w:tbl>
    <w:p w14:paraId="20A8368A" w14:textId="77777777" w:rsidR="00477CA8" w:rsidRPr="004C11AB" w:rsidRDefault="00477CA8" w:rsidP="00477CA8">
      <w:pPr>
        <w:rPr>
          <w:sz w:val="24"/>
          <w:szCs w:val="24"/>
        </w:rPr>
      </w:pPr>
    </w:p>
    <w:p w14:paraId="7041024E" w14:textId="77777777" w:rsidR="00477CA8" w:rsidRPr="004C11AB" w:rsidRDefault="00477CA8" w:rsidP="00477CA8">
      <w:pPr>
        <w:rPr>
          <w:sz w:val="24"/>
          <w:szCs w:val="24"/>
        </w:rPr>
      </w:pPr>
      <w:r w:rsidRPr="004C11AB">
        <w:rPr>
          <w:sz w:val="24"/>
          <w:szCs w:val="24"/>
        </w:rPr>
        <w:t>Please include any additional notes:</w:t>
      </w:r>
    </w:p>
    <w:tbl>
      <w:tblPr>
        <w:tblStyle w:val="TableGrid"/>
        <w:tblW w:w="0" w:type="auto"/>
        <w:tblLook w:val="04A0" w:firstRow="1" w:lastRow="0" w:firstColumn="1" w:lastColumn="0" w:noHBand="0" w:noVBand="1"/>
      </w:tblPr>
      <w:tblGrid>
        <w:gridCol w:w="9576"/>
      </w:tblGrid>
      <w:tr w:rsidR="00477CA8" w:rsidRPr="004C11AB" w14:paraId="07272040" w14:textId="77777777" w:rsidTr="00CA3232">
        <w:tc>
          <w:tcPr>
            <w:tcW w:w="9576" w:type="dxa"/>
          </w:tcPr>
          <w:p w14:paraId="090250B1" w14:textId="77777777" w:rsidR="00477CA8" w:rsidRPr="004C11AB" w:rsidRDefault="00477CA8" w:rsidP="00CA3232">
            <w:pPr>
              <w:rPr>
                <w:sz w:val="24"/>
                <w:szCs w:val="24"/>
              </w:rPr>
            </w:pPr>
          </w:p>
          <w:p w14:paraId="38DE4E93" w14:textId="77777777" w:rsidR="00477CA8" w:rsidRPr="004C11AB" w:rsidRDefault="00477CA8" w:rsidP="00CA3232">
            <w:pPr>
              <w:rPr>
                <w:sz w:val="24"/>
                <w:szCs w:val="24"/>
              </w:rPr>
            </w:pPr>
          </w:p>
          <w:p w14:paraId="437920B0" w14:textId="77777777" w:rsidR="00477CA8" w:rsidRPr="004C11AB" w:rsidRDefault="00477CA8" w:rsidP="00CA3232">
            <w:pPr>
              <w:rPr>
                <w:sz w:val="24"/>
                <w:szCs w:val="24"/>
              </w:rPr>
            </w:pPr>
          </w:p>
          <w:p w14:paraId="18E7DE20" w14:textId="77777777" w:rsidR="00477CA8" w:rsidRPr="004C11AB" w:rsidRDefault="00477CA8" w:rsidP="00CA3232">
            <w:pPr>
              <w:rPr>
                <w:sz w:val="24"/>
                <w:szCs w:val="24"/>
              </w:rPr>
            </w:pPr>
          </w:p>
          <w:p w14:paraId="12413178" w14:textId="77777777" w:rsidR="00477CA8" w:rsidRPr="004C11AB" w:rsidRDefault="00477CA8" w:rsidP="00CA3232">
            <w:pPr>
              <w:rPr>
                <w:sz w:val="24"/>
                <w:szCs w:val="24"/>
              </w:rPr>
            </w:pPr>
          </w:p>
          <w:p w14:paraId="6A1372C7" w14:textId="77777777" w:rsidR="00477CA8" w:rsidRPr="004C11AB" w:rsidRDefault="00477CA8" w:rsidP="00CA3232">
            <w:pPr>
              <w:rPr>
                <w:sz w:val="24"/>
                <w:szCs w:val="24"/>
              </w:rPr>
            </w:pPr>
          </w:p>
        </w:tc>
      </w:tr>
    </w:tbl>
    <w:p w14:paraId="030CF692" w14:textId="77777777" w:rsidR="00477CA8" w:rsidRPr="004C11AB" w:rsidRDefault="00477CA8" w:rsidP="00477CA8">
      <w:pPr>
        <w:rPr>
          <w:sz w:val="24"/>
          <w:szCs w:val="24"/>
        </w:rPr>
      </w:pPr>
    </w:p>
    <w:p w14:paraId="235BDED0" w14:textId="77777777" w:rsidR="00477CA8" w:rsidRPr="004C11AB" w:rsidRDefault="00477CA8" w:rsidP="00477CA8">
      <w:pPr>
        <w:rPr>
          <w:sz w:val="24"/>
          <w:szCs w:val="24"/>
        </w:rPr>
      </w:pPr>
      <w:r w:rsidRPr="004C11AB">
        <w:rPr>
          <w:sz w:val="24"/>
          <w:szCs w:val="24"/>
        </w:rPr>
        <w:t>Please detail your remediation plan:</w:t>
      </w:r>
    </w:p>
    <w:tbl>
      <w:tblPr>
        <w:tblStyle w:val="TableGrid"/>
        <w:tblW w:w="0" w:type="auto"/>
        <w:tblLook w:val="04A0" w:firstRow="1" w:lastRow="0" w:firstColumn="1" w:lastColumn="0" w:noHBand="0" w:noVBand="1"/>
      </w:tblPr>
      <w:tblGrid>
        <w:gridCol w:w="9576"/>
      </w:tblGrid>
      <w:tr w:rsidR="00477CA8" w:rsidRPr="004C11AB" w14:paraId="3BD963BC" w14:textId="77777777" w:rsidTr="00CA3232">
        <w:tc>
          <w:tcPr>
            <w:tcW w:w="9576" w:type="dxa"/>
          </w:tcPr>
          <w:p w14:paraId="167F85A5" w14:textId="77777777" w:rsidR="00477CA8" w:rsidRPr="004C11AB" w:rsidRDefault="00477CA8" w:rsidP="00CA3232">
            <w:pPr>
              <w:rPr>
                <w:sz w:val="24"/>
                <w:szCs w:val="24"/>
              </w:rPr>
            </w:pPr>
          </w:p>
          <w:p w14:paraId="3536B846" w14:textId="77777777" w:rsidR="00477CA8" w:rsidRPr="004C11AB" w:rsidRDefault="00477CA8" w:rsidP="00CA3232">
            <w:pPr>
              <w:rPr>
                <w:sz w:val="24"/>
                <w:szCs w:val="24"/>
              </w:rPr>
            </w:pPr>
          </w:p>
          <w:p w14:paraId="0F482B27" w14:textId="77777777" w:rsidR="00477CA8" w:rsidRPr="004C11AB" w:rsidRDefault="00477CA8" w:rsidP="00CA3232">
            <w:pPr>
              <w:rPr>
                <w:sz w:val="24"/>
                <w:szCs w:val="24"/>
              </w:rPr>
            </w:pPr>
          </w:p>
          <w:p w14:paraId="5EAC22DA" w14:textId="77777777" w:rsidR="00477CA8" w:rsidRPr="004C11AB" w:rsidRDefault="00477CA8" w:rsidP="00CA3232">
            <w:pPr>
              <w:rPr>
                <w:sz w:val="24"/>
                <w:szCs w:val="24"/>
              </w:rPr>
            </w:pPr>
          </w:p>
          <w:p w14:paraId="0CC1DB11" w14:textId="77777777" w:rsidR="00477CA8" w:rsidRPr="004C11AB" w:rsidRDefault="00477CA8" w:rsidP="00CA3232">
            <w:pPr>
              <w:rPr>
                <w:sz w:val="24"/>
                <w:szCs w:val="24"/>
              </w:rPr>
            </w:pPr>
          </w:p>
          <w:p w14:paraId="03FDD4CD" w14:textId="77777777" w:rsidR="00477CA8" w:rsidRPr="004C11AB" w:rsidRDefault="00477CA8" w:rsidP="00CA3232">
            <w:pPr>
              <w:rPr>
                <w:sz w:val="24"/>
                <w:szCs w:val="24"/>
              </w:rPr>
            </w:pPr>
          </w:p>
        </w:tc>
      </w:tr>
    </w:tbl>
    <w:p w14:paraId="1DD40408" w14:textId="77777777" w:rsidR="003172A0" w:rsidRPr="004C11AB" w:rsidRDefault="003172A0" w:rsidP="00477CA8">
      <w:pPr>
        <w:rPr>
          <w:sz w:val="24"/>
          <w:szCs w:val="24"/>
        </w:rPr>
      </w:pPr>
    </w:p>
    <w:p w14:paraId="69AB6D7D" w14:textId="77777777" w:rsidR="00477CA8" w:rsidRPr="004C11AB" w:rsidRDefault="00477CA8" w:rsidP="00477CA8">
      <w:pPr>
        <w:rPr>
          <w:sz w:val="24"/>
          <w:szCs w:val="24"/>
        </w:rPr>
      </w:pPr>
      <w:r w:rsidRPr="004C11AB">
        <w:rPr>
          <w:sz w:val="24"/>
          <w:szCs w:val="24"/>
        </w:rPr>
        <w:t>Please rate the likelihood of a threat/vulnerability affecting your ePHI:</w:t>
      </w:r>
    </w:p>
    <w:p w14:paraId="7094324B" w14:textId="77777777" w:rsidR="00477CA8" w:rsidRPr="009802C5" w:rsidRDefault="00477CA8" w:rsidP="00477CA8">
      <w:pPr>
        <w:pStyle w:val="ListParagraph"/>
        <w:numPr>
          <w:ilvl w:val="0"/>
          <w:numId w:val="3"/>
        </w:numPr>
        <w:rPr>
          <w:b/>
          <w:sz w:val="24"/>
          <w:szCs w:val="24"/>
          <w:rPrChange w:id="675" w:author="Hareesh Ganesan" w:date="2016-10-23T13:45:00Z">
            <w:rPr>
              <w:sz w:val="24"/>
              <w:szCs w:val="24"/>
            </w:rPr>
          </w:rPrChange>
        </w:rPr>
      </w:pPr>
      <w:r w:rsidRPr="009802C5">
        <w:rPr>
          <w:b/>
          <w:sz w:val="24"/>
          <w:szCs w:val="24"/>
          <w:rPrChange w:id="676" w:author="Hareesh Ganesan" w:date="2016-10-23T13:45:00Z">
            <w:rPr>
              <w:sz w:val="24"/>
              <w:szCs w:val="24"/>
            </w:rPr>
          </w:rPrChange>
        </w:rPr>
        <w:t>Low</w:t>
      </w:r>
    </w:p>
    <w:p w14:paraId="005A57F1" w14:textId="77777777" w:rsidR="00477CA8" w:rsidRPr="004C11AB" w:rsidRDefault="00477CA8" w:rsidP="00477CA8">
      <w:pPr>
        <w:pStyle w:val="ListParagraph"/>
        <w:numPr>
          <w:ilvl w:val="0"/>
          <w:numId w:val="3"/>
        </w:numPr>
        <w:rPr>
          <w:sz w:val="24"/>
          <w:szCs w:val="24"/>
        </w:rPr>
      </w:pPr>
      <w:r w:rsidRPr="004C11AB">
        <w:rPr>
          <w:sz w:val="24"/>
          <w:szCs w:val="24"/>
        </w:rPr>
        <w:t>Medium</w:t>
      </w:r>
    </w:p>
    <w:p w14:paraId="24EC7339" w14:textId="77777777" w:rsidR="00477CA8" w:rsidRPr="004C11AB" w:rsidRDefault="00477CA8" w:rsidP="00477CA8">
      <w:pPr>
        <w:pStyle w:val="ListParagraph"/>
        <w:numPr>
          <w:ilvl w:val="0"/>
          <w:numId w:val="3"/>
        </w:numPr>
        <w:rPr>
          <w:sz w:val="24"/>
          <w:szCs w:val="24"/>
        </w:rPr>
      </w:pPr>
      <w:r w:rsidRPr="004C11AB">
        <w:rPr>
          <w:sz w:val="24"/>
          <w:szCs w:val="24"/>
        </w:rPr>
        <w:t>High</w:t>
      </w:r>
    </w:p>
    <w:p w14:paraId="1E0D0DCE" w14:textId="77777777" w:rsidR="00477CA8" w:rsidRPr="004C11AB" w:rsidRDefault="00477CA8" w:rsidP="00477CA8">
      <w:pPr>
        <w:rPr>
          <w:sz w:val="24"/>
          <w:szCs w:val="24"/>
        </w:rPr>
      </w:pPr>
      <w:r w:rsidRPr="004C11AB">
        <w:rPr>
          <w:sz w:val="24"/>
          <w:szCs w:val="24"/>
        </w:rPr>
        <w:t>Please rate the impact of a threat/vulnerability affecting your ePHI:</w:t>
      </w:r>
    </w:p>
    <w:p w14:paraId="75D74D42" w14:textId="77777777" w:rsidR="00477CA8" w:rsidRPr="009802C5" w:rsidRDefault="00477CA8" w:rsidP="00477CA8">
      <w:pPr>
        <w:pStyle w:val="ListParagraph"/>
        <w:numPr>
          <w:ilvl w:val="0"/>
          <w:numId w:val="3"/>
        </w:numPr>
        <w:rPr>
          <w:b/>
          <w:sz w:val="24"/>
          <w:szCs w:val="24"/>
          <w:rPrChange w:id="677" w:author="Hareesh Ganesan" w:date="2016-10-23T13:45:00Z">
            <w:rPr>
              <w:sz w:val="24"/>
              <w:szCs w:val="24"/>
            </w:rPr>
          </w:rPrChange>
        </w:rPr>
      </w:pPr>
      <w:r w:rsidRPr="009802C5">
        <w:rPr>
          <w:b/>
          <w:sz w:val="24"/>
          <w:szCs w:val="24"/>
          <w:rPrChange w:id="678" w:author="Hareesh Ganesan" w:date="2016-10-23T13:45:00Z">
            <w:rPr>
              <w:sz w:val="24"/>
              <w:szCs w:val="24"/>
            </w:rPr>
          </w:rPrChange>
        </w:rPr>
        <w:t>Low</w:t>
      </w:r>
    </w:p>
    <w:p w14:paraId="5FBBCA5F" w14:textId="77777777" w:rsidR="00477CA8" w:rsidRPr="004C11AB" w:rsidRDefault="00477CA8" w:rsidP="00477CA8">
      <w:pPr>
        <w:pStyle w:val="ListParagraph"/>
        <w:numPr>
          <w:ilvl w:val="0"/>
          <w:numId w:val="3"/>
        </w:numPr>
        <w:rPr>
          <w:sz w:val="24"/>
          <w:szCs w:val="24"/>
        </w:rPr>
      </w:pPr>
      <w:r w:rsidRPr="004C11AB">
        <w:rPr>
          <w:sz w:val="24"/>
          <w:szCs w:val="24"/>
        </w:rPr>
        <w:t>Medium</w:t>
      </w:r>
    </w:p>
    <w:p w14:paraId="424F7FD8" w14:textId="77777777" w:rsidR="00477CA8" w:rsidRPr="004C11AB" w:rsidRDefault="00477CA8" w:rsidP="00477CA8">
      <w:pPr>
        <w:pStyle w:val="ListParagraph"/>
        <w:numPr>
          <w:ilvl w:val="0"/>
          <w:numId w:val="3"/>
        </w:numPr>
        <w:rPr>
          <w:sz w:val="24"/>
          <w:szCs w:val="24"/>
        </w:rPr>
      </w:pPr>
      <w:r w:rsidRPr="004C11AB">
        <w:rPr>
          <w:sz w:val="24"/>
          <w:szCs w:val="24"/>
        </w:rPr>
        <w:t>High</w:t>
      </w:r>
    </w:p>
    <w:p w14:paraId="7EE8596E" w14:textId="77777777" w:rsidR="007D2894" w:rsidRPr="004C11AB" w:rsidRDefault="007D2894" w:rsidP="007D2894">
      <w:pPr>
        <w:rPr>
          <w:rFonts w:cstheme="minorHAnsi"/>
          <w:b/>
          <w:sz w:val="24"/>
          <w:szCs w:val="24"/>
        </w:rPr>
      </w:pPr>
      <w:r w:rsidRPr="004C11AB">
        <w:rPr>
          <w:rFonts w:cstheme="minorHAnsi"/>
          <w:b/>
          <w:sz w:val="24"/>
          <w:szCs w:val="24"/>
        </w:rPr>
        <w:t>Overall Security Risk:</w:t>
      </w:r>
    </w:p>
    <w:p w14:paraId="32BBDA9B" w14:textId="77777777" w:rsidR="007D2894" w:rsidRPr="009802C5" w:rsidRDefault="007D2894" w:rsidP="007D2894">
      <w:pPr>
        <w:pStyle w:val="ListParagraph"/>
        <w:numPr>
          <w:ilvl w:val="0"/>
          <w:numId w:val="3"/>
        </w:numPr>
        <w:rPr>
          <w:rFonts w:cstheme="minorHAnsi"/>
          <w:b/>
          <w:sz w:val="24"/>
          <w:szCs w:val="24"/>
          <w:rPrChange w:id="679" w:author="Hareesh Ganesan" w:date="2016-10-23T13:45:00Z">
            <w:rPr>
              <w:rFonts w:cstheme="minorHAnsi"/>
              <w:sz w:val="24"/>
              <w:szCs w:val="24"/>
            </w:rPr>
          </w:rPrChange>
        </w:rPr>
      </w:pPr>
      <w:r w:rsidRPr="009802C5">
        <w:rPr>
          <w:rFonts w:cstheme="minorHAnsi"/>
          <w:b/>
          <w:sz w:val="24"/>
          <w:szCs w:val="24"/>
          <w:rPrChange w:id="680" w:author="Hareesh Ganesan" w:date="2016-10-23T13:45:00Z">
            <w:rPr>
              <w:rFonts w:cstheme="minorHAnsi"/>
              <w:sz w:val="24"/>
              <w:szCs w:val="24"/>
            </w:rPr>
          </w:rPrChange>
        </w:rPr>
        <w:t>Low</w:t>
      </w:r>
    </w:p>
    <w:p w14:paraId="6BBE39B5" w14:textId="77777777" w:rsidR="007D2894" w:rsidRPr="004C11AB" w:rsidRDefault="007D2894" w:rsidP="007D2894">
      <w:pPr>
        <w:pStyle w:val="ListParagraph"/>
        <w:numPr>
          <w:ilvl w:val="0"/>
          <w:numId w:val="3"/>
        </w:numPr>
        <w:rPr>
          <w:rFonts w:cstheme="minorHAnsi"/>
          <w:sz w:val="24"/>
          <w:szCs w:val="24"/>
        </w:rPr>
      </w:pPr>
      <w:r w:rsidRPr="004C11AB">
        <w:rPr>
          <w:rFonts w:cstheme="minorHAnsi"/>
          <w:sz w:val="24"/>
          <w:szCs w:val="24"/>
        </w:rPr>
        <w:t>Medium</w:t>
      </w:r>
    </w:p>
    <w:p w14:paraId="7BB8C6F1" w14:textId="77777777" w:rsidR="007D2894" w:rsidRPr="004C11AB" w:rsidRDefault="007D2894" w:rsidP="007D2894">
      <w:pPr>
        <w:pStyle w:val="ListParagraph"/>
        <w:numPr>
          <w:ilvl w:val="0"/>
          <w:numId w:val="3"/>
        </w:numPr>
        <w:rPr>
          <w:rFonts w:cstheme="minorHAnsi"/>
          <w:sz w:val="24"/>
          <w:szCs w:val="24"/>
        </w:rPr>
      </w:pPr>
      <w:r w:rsidRPr="004C11AB">
        <w:rPr>
          <w:rFonts w:cstheme="minorHAnsi"/>
          <w:sz w:val="24"/>
          <w:szCs w:val="24"/>
        </w:rPr>
        <w:t>High</w:t>
      </w:r>
    </w:p>
    <w:p w14:paraId="7AB504DB" w14:textId="77777777" w:rsidR="00477CA8" w:rsidRPr="004C11AB" w:rsidRDefault="00477CA8" w:rsidP="00477CA8">
      <w:pPr>
        <w:rPr>
          <w:b/>
          <w:sz w:val="24"/>
          <w:szCs w:val="24"/>
        </w:rPr>
      </w:pPr>
      <w:r w:rsidRPr="004C11AB">
        <w:rPr>
          <w:b/>
          <w:sz w:val="24"/>
          <w:szCs w:val="24"/>
        </w:rPr>
        <w:t>Related Information:</w:t>
      </w:r>
    </w:p>
    <w:p w14:paraId="0D8848C3" w14:textId="77777777" w:rsidR="00477CA8" w:rsidRPr="004C11AB" w:rsidRDefault="00477CA8" w:rsidP="00477CA8">
      <w:pPr>
        <w:rPr>
          <w:i/>
          <w:sz w:val="24"/>
          <w:szCs w:val="24"/>
        </w:rPr>
      </w:pPr>
      <w:r w:rsidRPr="004C11AB">
        <w:rPr>
          <w:i/>
          <w:sz w:val="24"/>
          <w:szCs w:val="24"/>
        </w:rPr>
        <w:t>Things to Consider to Help Answer the Question:</w:t>
      </w:r>
    </w:p>
    <w:p w14:paraId="405C166A" w14:textId="77777777" w:rsidR="00477CA8" w:rsidRPr="004C11AB" w:rsidRDefault="00477CA8" w:rsidP="00477CA8">
      <w:pPr>
        <w:rPr>
          <w:i/>
          <w:sz w:val="24"/>
          <w:szCs w:val="24"/>
        </w:rPr>
      </w:pPr>
      <w:r w:rsidRPr="004C11AB">
        <w:rPr>
          <w:rFonts w:eastAsia="Times New Roman" w:cs="Times New Roman"/>
          <w:color w:val="000000"/>
          <w:sz w:val="24"/>
          <w:szCs w:val="24"/>
        </w:rPr>
        <w:t>Workstations may refer to desktop computers, laptops, printers, copiers, tablets, smart phones, monitors, and others. Include information such as the type of workstation device, the capability of the workstation device, and the tasks that you commonly do on it.</w:t>
      </w:r>
    </w:p>
    <w:p w14:paraId="27D4B57A" w14:textId="77777777" w:rsidR="00477CA8" w:rsidRPr="004C11AB" w:rsidRDefault="00477CA8" w:rsidP="00477CA8">
      <w:pPr>
        <w:rPr>
          <w:i/>
          <w:sz w:val="24"/>
          <w:szCs w:val="24"/>
        </w:rPr>
      </w:pPr>
      <w:r w:rsidRPr="004C11AB">
        <w:rPr>
          <w:i/>
          <w:sz w:val="24"/>
          <w:szCs w:val="24"/>
        </w:rPr>
        <w:t>Possible Threats and Vulnerabilities:</w:t>
      </w:r>
    </w:p>
    <w:p w14:paraId="2642E269" w14:textId="77777777" w:rsidR="00477CA8" w:rsidRPr="004C11AB" w:rsidRDefault="00477CA8" w:rsidP="003172A0">
      <w:pPr>
        <w:rPr>
          <w:i/>
          <w:sz w:val="24"/>
          <w:szCs w:val="24"/>
        </w:rPr>
      </w:pPr>
      <w:r w:rsidRPr="004C11AB">
        <w:rPr>
          <w:rFonts w:eastAsia="Times New Roman" w:cs="Times New Roman"/>
          <w:color w:val="000000"/>
          <w:sz w:val="24"/>
          <w:szCs w:val="24"/>
        </w:rPr>
        <w:t>There might be unauthorized access to ePHI if your practice places workstations in publicly accessible areas.</w:t>
      </w:r>
      <w:r w:rsidRPr="004C11AB">
        <w:rPr>
          <w:rFonts w:eastAsia="Times New Roman" w:cs="Times New Roman"/>
          <w:color w:val="000000"/>
          <w:sz w:val="24"/>
          <w:szCs w:val="24"/>
        </w:rPr>
        <w:br/>
      </w:r>
      <w:r w:rsidRPr="004C11AB">
        <w:rPr>
          <w:rFonts w:eastAsia="Times New Roman" w:cs="Times New Roman"/>
          <w:color w:val="000000"/>
          <w:sz w:val="24"/>
          <w:szCs w:val="24"/>
        </w:rPr>
        <w:br/>
        <w:t>Some potential impacts include:</w:t>
      </w:r>
      <w:r w:rsidRPr="004C11AB">
        <w:rPr>
          <w:rFonts w:eastAsia="Times New Roman" w:cs="Times New Roman"/>
          <w:color w:val="000000"/>
          <w:sz w:val="24"/>
          <w:szCs w:val="24"/>
        </w:rPr>
        <w:br/>
      </w:r>
      <w:r w:rsidRPr="004C11AB">
        <w:rPr>
          <w:rFonts w:eastAsia="Times New Roman" w:cs="Times New Roman"/>
          <w:color w:val="000000"/>
          <w:sz w:val="24"/>
          <w:szCs w:val="24"/>
        </w:rPr>
        <w:br/>
        <w:t>• Human threats, such as an unauthorized user who can vandalize or compromise the confidentiality, integrity, or availability of ePHI. Unauthorized disclosure, loss, or theft of ePHI can lead to identity theft.</w:t>
      </w:r>
    </w:p>
    <w:p w14:paraId="6EF4AEDB" w14:textId="77777777" w:rsidR="00477CA8" w:rsidRPr="004C11AB" w:rsidRDefault="00477CA8" w:rsidP="00477CA8">
      <w:pPr>
        <w:spacing w:after="0"/>
        <w:rPr>
          <w:rFonts w:eastAsia="Times New Roman" w:cstheme="minorHAnsi"/>
          <w:bCs/>
          <w:i/>
          <w:sz w:val="24"/>
          <w:szCs w:val="24"/>
        </w:rPr>
      </w:pPr>
      <w:r w:rsidRPr="004C11AB">
        <w:rPr>
          <w:rFonts w:eastAsia="Times New Roman" w:cstheme="minorHAnsi"/>
          <w:bCs/>
          <w:i/>
          <w:sz w:val="24"/>
          <w:szCs w:val="24"/>
        </w:rPr>
        <w:t>Examples of Safeguards:</w:t>
      </w:r>
      <w:r w:rsidR="00FA0D0B" w:rsidRPr="004C11AB">
        <w:rPr>
          <w:rFonts w:eastAsia="Times New Roman" w:cstheme="minorHAnsi"/>
          <w:bCs/>
          <w:i/>
          <w:sz w:val="24"/>
          <w:szCs w:val="24"/>
        </w:rPr>
        <w:t xml:space="preserve"> </w:t>
      </w:r>
    </w:p>
    <w:p w14:paraId="3BE50A29" w14:textId="77777777" w:rsidR="00477CA8" w:rsidRPr="004C11AB" w:rsidRDefault="001A34AC" w:rsidP="00477CA8">
      <w:pPr>
        <w:rPr>
          <w:rFonts w:eastAsia="Times New Roman" w:cstheme="minorHAnsi"/>
          <w:bCs/>
          <w:sz w:val="24"/>
          <w:szCs w:val="24"/>
        </w:rPr>
      </w:pPr>
      <w:r w:rsidRPr="004C11AB">
        <w:rPr>
          <w:rFonts w:eastAsia="Times New Roman" w:cstheme="minorHAnsi"/>
          <w:bCs/>
          <w:sz w:val="24"/>
          <w:szCs w:val="24"/>
        </w:rPr>
        <w:t>Below are some potential safeguards to use against possible threats/vulnerabilities. NOTE: The safeguards you choose will depend on the degree of risk</w:t>
      </w:r>
      <w:r w:rsidR="00477CA8" w:rsidRPr="004C11AB">
        <w:rPr>
          <w:rFonts w:eastAsia="Times New Roman" w:cstheme="minorHAnsi"/>
          <w:bCs/>
          <w:sz w:val="24"/>
          <w:szCs w:val="24"/>
        </w:rPr>
        <w:t xml:space="preserve"> and the potential harm that the threat/vulnerability poses to you and the individuals who are the subjects of the ePHI.</w:t>
      </w:r>
    </w:p>
    <w:p w14:paraId="5CC39172" w14:textId="77777777" w:rsidR="00477CA8" w:rsidRPr="004C11AB" w:rsidRDefault="00477CA8" w:rsidP="00C63CE7">
      <w:pPr>
        <w:spacing w:afterLines="200" w:after="480"/>
        <w:rPr>
          <w:rFonts w:eastAsia="Times New Roman" w:cs="Times New Roman"/>
          <w:color w:val="000000"/>
          <w:sz w:val="24"/>
          <w:szCs w:val="24"/>
        </w:rPr>
      </w:pPr>
      <w:r w:rsidRPr="004C11AB">
        <w:rPr>
          <w:rFonts w:eastAsia="Times New Roman" w:cs="Times New Roman"/>
          <w:color w:val="000000"/>
          <w:sz w:val="24"/>
          <w:szCs w:val="24"/>
        </w:rPr>
        <w:t>Implement physical safeguards for all workstations that access ePHI to restrict access to authorized users.</w:t>
      </w:r>
      <w:r w:rsidRPr="004C11AB">
        <w:rPr>
          <w:rFonts w:eastAsia="Times New Roman" w:cs="Times New Roman"/>
          <w:color w:val="000000"/>
          <w:sz w:val="24"/>
          <w:szCs w:val="24"/>
        </w:rPr>
        <w:br/>
        <w:t>[45 CFR §164.310(c)]</w:t>
      </w:r>
      <w:r w:rsidRPr="004C11AB">
        <w:rPr>
          <w:rFonts w:eastAsia="Times New Roman" w:cs="Times New Roman"/>
          <w:color w:val="000000"/>
          <w:sz w:val="24"/>
          <w:szCs w:val="24"/>
        </w:rPr>
        <w:br/>
      </w:r>
      <w:r w:rsidRPr="004C11AB">
        <w:rPr>
          <w:rFonts w:eastAsia="Times New Roman" w:cs="Times New Roman"/>
          <w:color w:val="000000"/>
          <w:sz w:val="24"/>
          <w:szCs w:val="24"/>
        </w:rPr>
        <w:br/>
        <w:t xml:space="preserve">Establish policies and procedures for storage media where ePHI is stored. For example, consider having a current list of locations within your practice that are not open to the public, and restrict storage media (workstations and other electronic devices) to such locations. </w:t>
      </w:r>
      <w:r w:rsidRPr="004C11AB">
        <w:rPr>
          <w:rFonts w:eastAsia="Times New Roman" w:cs="Times New Roman"/>
          <w:color w:val="000000"/>
          <w:sz w:val="24"/>
          <w:szCs w:val="24"/>
        </w:rPr>
        <w:br/>
        <w:t>[NIST SP 800-53 MP-4]</w:t>
      </w:r>
    </w:p>
    <w:p w14:paraId="55AFB85A" w14:textId="77777777" w:rsidR="003172A0" w:rsidRPr="004C11AB" w:rsidRDefault="00C3122C" w:rsidP="003172A0">
      <w:pPr>
        <w:pStyle w:val="Heading1"/>
        <w:pBdr>
          <w:top w:val="single" w:sz="4" w:space="1" w:color="auto"/>
          <w:left w:val="single" w:sz="4" w:space="4" w:color="auto"/>
          <w:bottom w:val="single" w:sz="4" w:space="1" w:color="auto"/>
          <w:right w:val="single" w:sz="4" w:space="4" w:color="auto"/>
        </w:pBdr>
        <w:rPr>
          <w:rFonts w:eastAsia="Times New Roman"/>
          <w:b/>
        </w:rPr>
      </w:pPr>
      <w:bookmarkStart w:id="681" w:name="_Toc459630863"/>
      <w:r w:rsidRPr="004C11AB">
        <w:rPr>
          <w:b/>
        </w:rPr>
        <w:t>PH25</w:t>
      </w:r>
      <w:r w:rsidR="003172A0" w:rsidRPr="004C11AB">
        <w:rPr>
          <w:b/>
        </w:rPr>
        <w:t xml:space="preserve"> - </w:t>
      </w:r>
      <w:r w:rsidRPr="004C11AB">
        <w:rPr>
          <w:rFonts w:eastAsia="Times New Roman"/>
          <w:b/>
        </w:rPr>
        <w:t>§164.310(c)</w:t>
      </w:r>
      <w:r w:rsidRPr="004C11AB">
        <w:rPr>
          <w:rFonts w:eastAsia="Times New Roman"/>
        </w:rPr>
        <w:t xml:space="preserve"> </w:t>
      </w:r>
      <w:r w:rsidRPr="004C11AB">
        <w:rPr>
          <w:rFonts w:eastAsia="Times New Roman"/>
          <w:b/>
        </w:rPr>
        <w:t>Standard</w:t>
      </w:r>
      <w:r w:rsidR="003172A0" w:rsidRPr="004C11AB">
        <w:rPr>
          <w:rFonts w:eastAsia="Times New Roman"/>
          <w:b/>
        </w:rPr>
        <w:t xml:space="preserve"> </w:t>
      </w:r>
      <w:r w:rsidR="003172A0" w:rsidRPr="004C11AB">
        <w:rPr>
          <w:rFonts w:eastAsia="Times New Roman"/>
        </w:rPr>
        <w:t>Does your practice use laptops and tablets as workstations? If so, does your practice have specific policies and procedures to safeguard these workstations?</w:t>
      </w:r>
      <w:bookmarkEnd w:id="681"/>
    </w:p>
    <w:p w14:paraId="51402ACA" w14:textId="77777777" w:rsidR="00C3122C" w:rsidRPr="009802C5" w:rsidRDefault="00C3122C" w:rsidP="00C3122C">
      <w:pPr>
        <w:pStyle w:val="ListParagraph"/>
        <w:numPr>
          <w:ilvl w:val="0"/>
          <w:numId w:val="4"/>
        </w:numPr>
        <w:rPr>
          <w:rFonts w:eastAsia="Times New Roman" w:cs="Times New Roman"/>
          <w:b/>
          <w:color w:val="000000"/>
          <w:sz w:val="24"/>
          <w:szCs w:val="24"/>
          <w:rPrChange w:id="682" w:author="Hareesh Ganesan" w:date="2016-10-23T13:45:00Z">
            <w:rPr>
              <w:rFonts w:eastAsia="Times New Roman" w:cs="Times New Roman"/>
              <w:color w:val="000000"/>
              <w:sz w:val="24"/>
              <w:szCs w:val="24"/>
            </w:rPr>
          </w:rPrChange>
        </w:rPr>
      </w:pPr>
      <w:r w:rsidRPr="009802C5">
        <w:rPr>
          <w:rFonts w:eastAsia="Times New Roman" w:cs="Times New Roman"/>
          <w:b/>
          <w:color w:val="000000"/>
          <w:sz w:val="24"/>
          <w:szCs w:val="24"/>
          <w:rPrChange w:id="683" w:author="Hareesh Ganesan" w:date="2016-10-23T13:45:00Z">
            <w:rPr>
              <w:rFonts w:eastAsia="Times New Roman" w:cs="Times New Roman"/>
              <w:color w:val="000000"/>
              <w:sz w:val="24"/>
              <w:szCs w:val="24"/>
            </w:rPr>
          </w:rPrChange>
        </w:rPr>
        <w:t>Yes</w:t>
      </w:r>
    </w:p>
    <w:p w14:paraId="25B655E9" w14:textId="77777777" w:rsidR="00C3122C" w:rsidRPr="004C11AB" w:rsidRDefault="00C3122C" w:rsidP="00C3122C">
      <w:pPr>
        <w:pStyle w:val="ListParagraph"/>
        <w:numPr>
          <w:ilvl w:val="0"/>
          <w:numId w:val="1"/>
        </w:numPr>
        <w:rPr>
          <w:rFonts w:eastAsia="Times New Roman" w:cs="Times New Roman"/>
          <w:color w:val="000000"/>
          <w:sz w:val="24"/>
          <w:szCs w:val="24"/>
        </w:rPr>
      </w:pPr>
      <w:r w:rsidRPr="004C11AB">
        <w:rPr>
          <w:rFonts w:eastAsia="Times New Roman" w:cs="Times New Roman"/>
          <w:color w:val="000000"/>
          <w:sz w:val="24"/>
          <w:szCs w:val="24"/>
        </w:rPr>
        <w:t>No</w:t>
      </w:r>
    </w:p>
    <w:p w14:paraId="5F0A8CE8" w14:textId="77777777" w:rsidR="00C3122C" w:rsidRPr="004C11AB" w:rsidRDefault="00C3122C" w:rsidP="00C3122C">
      <w:pPr>
        <w:rPr>
          <w:sz w:val="24"/>
          <w:szCs w:val="24"/>
        </w:rPr>
      </w:pPr>
      <w:r w:rsidRPr="004C11AB">
        <w:rPr>
          <w:b/>
          <w:sz w:val="24"/>
          <w:szCs w:val="24"/>
        </w:rPr>
        <w:t>If no</w:t>
      </w:r>
      <w:r w:rsidRPr="004C11AB">
        <w:rPr>
          <w:sz w:val="24"/>
          <w:szCs w:val="24"/>
        </w:rPr>
        <w:t>, please select from the following:</w:t>
      </w:r>
    </w:p>
    <w:p w14:paraId="32CC8224" w14:textId="77777777" w:rsidR="00C3122C" w:rsidRPr="004C11AB" w:rsidRDefault="00C3122C" w:rsidP="00C3122C">
      <w:pPr>
        <w:pStyle w:val="ListParagraph"/>
        <w:numPr>
          <w:ilvl w:val="0"/>
          <w:numId w:val="2"/>
        </w:numPr>
        <w:rPr>
          <w:sz w:val="24"/>
          <w:szCs w:val="24"/>
        </w:rPr>
      </w:pPr>
      <w:r w:rsidRPr="004C11AB">
        <w:rPr>
          <w:sz w:val="24"/>
          <w:szCs w:val="24"/>
        </w:rPr>
        <w:t>Cost</w:t>
      </w:r>
    </w:p>
    <w:p w14:paraId="6AA95B18" w14:textId="77777777" w:rsidR="00C3122C" w:rsidRPr="004C11AB" w:rsidRDefault="00C3122C" w:rsidP="00C3122C">
      <w:pPr>
        <w:pStyle w:val="ListParagraph"/>
        <w:numPr>
          <w:ilvl w:val="0"/>
          <w:numId w:val="2"/>
        </w:numPr>
        <w:rPr>
          <w:sz w:val="24"/>
          <w:szCs w:val="24"/>
        </w:rPr>
      </w:pPr>
      <w:r w:rsidRPr="004C11AB">
        <w:rPr>
          <w:sz w:val="24"/>
          <w:szCs w:val="24"/>
        </w:rPr>
        <w:t>Practice Size</w:t>
      </w:r>
    </w:p>
    <w:p w14:paraId="7E189483" w14:textId="77777777" w:rsidR="00C3122C" w:rsidRPr="004C11AB" w:rsidRDefault="00C3122C" w:rsidP="00C3122C">
      <w:pPr>
        <w:pStyle w:val="ListParagraph"/>
        <w:numPr>
          <w:ilvl w:val="0"/>
          <w:numId w:val="2"/>
        </w:numPr>
        <w:rPr>
          <w:sz w:val="24"/>
          <w:szCs w:val="24"/>
        </w:rPr>
      </w:pPr>
      <w:r w:rsidRPr="004C11AB">
        <w:rPr>
          <w:sz w:val="24"/>
          <w:szCs w:val="24"/>
        </w:rPr>
        <w:t>Complexity</w:t>
      </w:r>
    </w:p>
    <w:p w14:paraId="10065BE8" w14:textId="77777777" w:rsidR="00C3122C" w:rsidRPr="004C11AB" w:rsidRDefault="00C3122C" w:rsidP="00C3122C">
      <w:pPr>
        <w:pStyle w:val="ListParagraph"/>
        <w:numPr>
          <w:ilvl w:val="0"/>
          <w:numId w:val="2"/>
        </w:numPr>
        <w:rPr>
          <w:sz w:val="24"/>
          <w:szCs w:val="24"/>
        </w:rPr>
      </w:pPr>
      <w:r w:rsidRPr="004C11AB">
        <w:rPr>
          <w:sz w:val="24"/>
          <w:szCs w:val="24"/>
        </w:rPr>
        <w:t>Alternate Solution</w:t>
      </w:r>
    </w:p>
    <w:p w14:paraId="5F007F90" w14:textId="77777777" w:rsidR="00C3122C" w:rsidRPr="004C11AB" w:rsidRDefault="00C3122C" w:rsidP="00C3122C">
      <w:pPr>
        <w:rPr>
          <w:sz w:val="24"/>
          <w:szCs w:val="24"/>
        </w:rPr>
      </w:pPr>
      <w:r w:rsidRPr="004C11AB">
        <w:rPr>
          <w:sz w:val="24"/>
          <w:szCs w:val="24"/>
        </w:rPr>
        <w:t>Please detail your current activities:</w:t>
      </w:r>
    </w:p>
    <w:tbl>
      <w:tblPr>
        <w:tblStyle w:val="TableGrid"/>
        <w:tblW w:w="0" w:type="auto"/>
        <w:tblLook w:val="04A0" w:firstRow="1" w:lastRow="0" w:firstColumn="1" w:lastColumn="0" w:noHBand="0" w:noVBand="1"/>
      </w:tblPr>
      <w:tblGrid>
        <w:gridCol w:w="9576"/>
      </w:tblGrid>
      <w:tr w:rsidR="00C3122C" w:rsidRPr="004C11AB" w14:paraId="1BB040B4" w14:textId="77777777" w:rsidTr="00CA3232">
        <w:tc>
          <w:tcPr>
            <w:tcW w:w="9576" w:type="dxa"/>
          </w:tcPr>
          <w:p w14:paraId="312A9E91" w14:textId="6C2D618A" w:rsidR="00C3122C" w:rsidRPr="004C11AB" w:rsidRDefault="009802C5" w:rsidP="00CA3232">
            <w:pPr>
              <w:rPr>
                <w:sz w:val="24"/>
                <w:szCs w:val="24"/>
              </w:rPr>
            </w:pPr>
            <w:ins w:id="684" w:author="Hareesh Ganesan" w:date="2016-10-23T13:45:00Z">
              <w:r>
                <w:rPr>
                  <w:sz w:val="24"/>
                  <w:szCs w:val="24"/>
                </w:rPr>
                <w:t>All unattended laptops must be locked and automatic log-off is implemented for all workstations. ePHI is not accessible from mobile phones.</w:t>
              </w:r>
            </w:ins>
          </w:p>
          <w:p w14:paraId="4B11DFB1" w14:textId="77777777" w:rsidR="00C3122C" w:rsidRPr="004C11AB" w:rsidRDefault="00C3122C" w:rsidP="00CA3232">
            <w:pPr>
              <w:rPr>
                <w:sz w:val="24"/>
                <w:szCs w:val="24"/>
              </w:rPr>
            </w:pPr>
          </w:p>
          <w:p w14:paraId="07BF59ED" w14:textId="77777777" w:rsidR="00C3122C" w:rsidRPr="004C11AB" w:rsidRDefault="00C3122C" w:rsidP="00CA3232">
            <w:pPr>
              <w:rPr>
                <w:sz w:val="24"/>
                <w:szCs w:val="24"/>
              </w:rPr>
            </w:pPr>
          </w:p>
          <w:p w14:paraId="52E99DA8" w14:textId="77777777" w:rsidR="00C3122C" w:rsidRPr="004C11AB" w:rsidRDefault="00C3122C" w:rsidP="00CA3232">
            <w:pPr>
              <w:rPr>
                <w:sz w:val="24"/>
                <w:szCs w:val="24"/>
              </w:rPr>
            </w:pPr>
          </w:p>
          <w:p w14:paraId="67521796" w14:textId="77777777" w:rsidR="00C3122C" w:rsidRPr="004C11AB" w:rsidRDefault="00C3122C" w:rsidP="00CA3232">
            <w:pPr>
              <w:rPr>
                <w:sz w:val="24"/>
                <w:szCs w:val="24"/>
              </w:rPr>
            </w:pPr>
          </w:p>
          <w:p w14:paraId="535FC25D" w14:textId="77777777" w:rsidR="00C3122C" w:rsidRPr="004C11AB" w:rsidRDefault="00C3122C" w:rsidP="00CA3232">
            <w:pPr>
              <w:rPr>
                <w:sz w:val="24"/>
                <w:szCs w:val="24"/>
              </w:rPr>
            </w:pPr>
          </w:p>
        </w:tc>
      </w:tr>
    </w:tbl>
    <w:p w14:paraId="53AF07D7" w14:textId="77777777" w:rsidR="003172A0" w:rsidRPr="004C11AB" w:rsidRDefault="003172A0" w:rsidP="00C3122C">
      <w:pPr>
        <w:rPr>
          <w:sz w:val="24"/>
          <w:szCs w:val="24"/>
        </w:rPr>
      </w:pPr>
    </w:p>
    <w:p w14:paraId="7CCCA3C2" w14:textId="77777777" w:rsidR="00C3122C" w:rsidRPr="004C11AB" w:rsidRDefault="00C3122C" w:rsidP="00C3122C">
      <w:pPr>
        <w:rPr>
          <w:sz w:val="24"/>
          <w:szCs w:val="24"/>
        </w:rPr>
      </w:pPr>
      <w:r w:rsidRPr="004C11AB">
        <w:rPr>
          <w:sz w:val="24"/>
          <w:szCs w:val="24"/>
        </w:rPr>
        <w:t>Please include any additional notes:</w:t>
      </w:r>
    </w:p>
    <w:tbl>
      <w:tblPr>
        <w:tblStyle w:val="TableGrid"/>
        <w:tblW w:w="0" w:type="auto"/>
        <w:tblLook w:val="04A0" w:firstRow="1" w:lastRow="0" w:firstColumn="1" w:lastColumn="0" w:noHBand="0" w:noVBand="1"/>
      </w:tblPr>
      <w:tblGrid>
        <w:gridCol w:w="9576"/>
      </w:tblGrid>
      <w:tr w:rsidR="00C3122C" w:rsidRPr="004C11AB" w14:paraId="6F485D55" w14:textId="77777777" w:rsidTr="00CA3232">
        <w:tc>
          <w:tcPr>
            <w:tcW w:w="9576" w:type="dxa"/>
          </w:tcPr>
          <w:p w14:paraId="51B355D1" w14:textId="77777777" w:rsidR="00C3122C" w:rsidRPr="004C11AB" w:rsidRDefault="00C3122C" w:rsidP="00CA3232">
            <w:pPr>
              <w:rPr>
                <w:sz w:val="24"/>
                <w:szCs w:val="24"/>
              </w:rPr>
            </w:pPr>
          </w:p>
          <w:p w14:paraId="67F01501" w14:textId="77777777" w:rsidR="00C3122C" w:rsidRPr="004C11AB" w:rsidRDefault="00C3122C" w:rsidP="00CA3232">
            <w:pPr>
              <w:rPr>
                <w:sz w:val="24"/>
                <w:szCs w:val="24"/>
              </w:rPr>
            </w:pPr>
          </w:p>
          <w:p w14:paraId="0062BEA7" w14:textId="77777777" w:rsidR="00C3122C" w:rsidRPr="004C11AB" w:rsidRDefault="00C3122C" w:rsidP="00CA3232">
            <w:pPr>
              <w:rPr>
                <w:sz w:val="24"/>
                <w:szCs w:val="24"/>
              </w:rPr>
            </w:pPr>
          </w:p>
          <w:p w14:paraId="6738C6BC" w14:textId="77777777" w:rsidR="00C3122C" w:rsidRPr="004C11AB" w:rsidRDefault="00C3122C" w:rsidP="00CA3232">
            <w:pPr>
              <w:rPr>
                <w:sz w:val="24"/>
                <w:szCs w:val="24"/>
              </w:rPr>
            </w:pPr>
          </w:p>
          <w:p w14:paraId="082D11BD" w14:textId="77777777" w:rsidR="00C3122C" w:rsidRPr="004C11AB" w:rsidRDefault="00C3122C" w:rsidP="00CA3232">
            <w:pPr>
              <w:rPr>
                <w:sz w:val="24"/>
                <w:szCs w:val="24"/>
              </w:rPr>
            </w:pPr>
          </w:p>
          <w:p w14:paraId="440E2FB0" w14:textId="77777777" w:rsidR="00C3122C" w:rsidRPr="004C11AB" w:rsidRDefault="00C3122C" w:rsidP="00CA3232">
            <w:pPr>
              <w:rPr>
                <w:sz w:val="24"/>
                <w:szCs w:val="24"/>
              </w:rPr>
            </w:pPr>
          </w:p>
        </w:tc>
      </w:tr>
    </w:tbl>
    <w:p w14:paraId="46318362" w14:textId="77777777" w:rsidR="00C3122C" w:rsidRPr="004C11AB" w:rsidRDefault="00C3122C" w:rsidP="00C3122C">
      <w:pPr>
        <w:rPr>
          <w:sz w:val="24"/>
          <w:szCs w:val="24"/>
        </w:rPr>
      </w:pPr>
    </w:p>
    <w:p w14:paraId="748A2A07" w14:textId="77777777" w:rsidR="00C3122C" w:rsidRPr="004C11AB" w:rsidRDefault="00C3122C" w:rsidP="00C3122C">
      <w:pPr>
        <w:rPr>
          <w:sz w:val="24"/>
          <w:szCs w:val="24"/>
        </w:rPr>
      </w:pPr>
      <w:r w:rsidRPr="004C11AB">
        <w:rPr>
          <w:sz w:val="24"/>
          <w:szCs w:val="24"/>
        </w:rPr>
        <w:t>Please detail your remediation plan:</w:t>
      </w:r>
    </w:p>
    <w:tbl>
      <w:tblPr>
        <w:tblStyle w:val="TableGrid"/>
        <w:tblW w:w="0" w:type="auto"/>
        <w:tblLook w:val="04A0" w:firstRow="1" w:lastRow="0" w:firstColumn="1" w:lastColumn="0" w:noHBand="0" w:noVBand="1"/>
      </w:tblPr>
      <w:tblGrid>
        <w:gridCol w:w="9576"/>
      </w:tblGrid>
      <w:tr w:rsidR="00C3122C" w:rsidRPr="004C11AB" w14:paraId="7A0B8903" w14:textId="77777777" w:rsidTr="00CA3232">
        <w:tc>
          <w:tcPr>
            <w:tcW w:w="9576" w:type="dxa"/>
          </w:tcPr>
          <w:p w14:paraId="737B502B" w14:textId="77777777" w:rsidR="00C3122C" w:rsidRPr="004C11AB" w:rsidRDefault="00C3122C" w:rsidP="00CA3232">
            <w:pPr>
              <w:rPr>
                <w:sz w:val="24"/>
                <w:szCs w:val="24"/>
              </w:rPr>
            </w:pPr>
          </w:p>
          <w:p w14:paraId="5CBF64C0" w14:textId="77777777" w:rsidR="00C3122C" w:rsidRPr="004C11AB" w:rsidRDefault="00C3122C" w:rsidP="00CA3232">
            <w:pPr>
              <w:rPr>
                <w:sz w:val="24"/>
                <w:szCs w:val="24"/>
              </w:rPr>
            </w:pPr>
          </w:p>
          <w:p w14:paraId="3588FF94" w14:textId="77777777" w:rsidR="00C3122C" w:rsidRPr="004C11AB" w:rsidRDefault="00C3122C" w:rsidP="00CA3232">
            <w:pPr>
              <w:rPr>
                <w:sz w:val="24"/>
                <w:szCs w:val="24"/>
              </w:rPr>
            </w:pPr>
          </w:p>
          <w:p w14:paraId="63C1A4D5" w14:textId="77777777" w:rsidR="00C3122C" w:rsidRPr="004C11AB" w:rsidRDefault="00C3122C" w:rsidP="00CA3232">
            <w:pPr>
              <w:rPr>
                <w:sz w:val="24"/>
                <w:szCs w:val="24"/>
              </w:rPr>
            </w:pPr>
          </w:p>
          <w:p w14:paraId="16DD77F1" w14:textId="77777777" w:rsidR="00C3122C" w:rsidRPr="004C11AB" w:rsidRDefault="00C3122C" w:rsidP="00CA3232">
            <w:pPr>
              <w:rPr>
                <w:sz w:val="24"/>
                <w:szCs w:val="24"/>
              </w:rPr>
            </w:pPr>
          </w:p>
          <w:p w14:paraId="494F15FE" w14:textId="77777777" w:rsidR="00C3122C" w:rsidRPr="004C11AB" w:rsidRDefault="00C3122C" w:rsidP="00CA3232">
            <w:pPr>
              <w:rPr>
                <w:sz w:val="24"/>
                <w:szCs w:val="24"/>
              </w:rPr>
            </w:pPr>
          </w:p>
        </w:tc>
      </w:tr>
    </w:tbl>
    <w:p w14:paraId="27942CD4" w14:textId="77777777" w:rsidR="00C3122C" w:rsidRPr="004C11AB" w:rsidRDefault="00C3122C" w:rsidP="00C3122C">
      <w:pPr>
        <w:rPr>
          <w:sz w:val="24"/>
          <w:szCs w:val="24"/>
        </w:rPr>
      </w:pPr>
    </w:p>
    <w:p w14:paraId="7A889ADA" w14:textId="77777777" w:rsidR="00C3122C" w:rsidRPr="004C11AB" w:rsidRDefault="00C3122C" w:rsidP="00C3122C">
      <w:pPr>
        <w:rPr>
          <w:sz w:val="24"/>
          <w:szCs w:val="24"/>
        </w:rPr>
      </w:pPr>
      <w:r w:rsidRPr="004C11AB">
        <w:rPr>
          <w:sz w:val="24"/>
          <w:szCs w:val="24"/>
        </w:rPr>
        <w:t>Please rate the likelihood of a threat/vulnerability affecting your ePHI:</w:t>
      </w:r>
    </w:p>
    <w:p w14:paraId="65A9953A" w14:textId="77777777" w:rsidR="00C3122C" w:rsidRPr="009802C5" w:rsidRDefault="00C3122C" w:rsidP="00C3122C">
      <w:pPr>
        <w:pStyle w:val="ListParagraph"/>
        <w:numPr>
          <w:ilvl w:val="0"/>
          <w:numId w:val="3"/>
        </w:numPr>
        <w:rPr>
          <w:b/>
          <w:sz w:val="24"/>
          <w:szCs w:val="24"/>
          <w:rPrChange w:id="685" w:author="Hareesh Ganesan" w:date="2016-10-23T13:46:00Z">
            <w:rPr>
              <w:sz w:val="24"/>
              <w:szCs w:val="24"/>
            </w:rPr>
          </w:rPrChange>
        </w:rPr>
      </w:pPr>
      <w:r w:rsidRPr="009802C5">
        <w:rPr>
          <w:b/>
          <w:sz w:val="24"/>
          <w:szCs w:val="24"/>
          <w:rPrChange w:id="686" w:author="Hareesh Ganesan" w:date="2016-10-23T13:46:00Z">
            <w:rPr>
              <w:sz w:val="24"/>
              <w:szCs w:val="24"/>
            </w:rPr>
          </w:rPrChange>
        </w:rPr>
        <w:t>Low</w:t>
      </w:r>
    </w:p>
    <w:p w14:paraId="35CED1F9" w14:textId="77777777" w:rsidR="00C3122C" w:rsidRPr="004C11AB" w:rsidRDefault="00C3122C" w:rsidP="00C3122C">
      <w:pPr>
        <w:pStyle w:val="ListParagraph"/>
        <w:numPr>
          <w:ilvl w:val="0"/>
          <w:numId w:val="3"/>
        </w:numPr>
        <w:rPr>
          <w:sz w:val="24"/>
          <w:szCs w:val="24"/>
        </w:rPr>
      </w:pPr>
      <w:r w:rsidRPr="004C11AB">
        <w:rPr>
          <w:sz w:val="24"/>
          <w:szCs w:val="24"/>
        </w:rPr>
        <w:t>Medium</w:t>
      </w:r>
    </w:p>
    <w:p w14:paraId="5A5A199E" w14:textId="77777777" w:rsidR="00C3122C" w:rsidRPr="004C11AB" w:rsidRDefault="00C3122C" w:rsidP="00C3122C">
      <w:pPr>
        <w:pStyle w:val="ListParagraph"/>
        <w:numPr>
          <w:ilvl w:val="0"/>
          <w:numId w:val="3"/>
        </w:numPr>
        <w:rPr>
          <w:sz w:val="24"/>
          <w:szCs w:val="24"/>
        </w:rPr>
      </w:pPr>
      <w:r w:rsidRPr="004C11AB">
        <w:rPr>
          <w:sz w:val="24"/>
          <w:szCs w:val="24"/>
        </w:rPr>
        <w:t>High</w:t>
      </w:r>
    </w:p>
    <w:p w14:paraId="4D95AC46" w14:textId="77777777" w:rsidR="00C3122C" w:rsidRPr="004C11AB" w:rsidRDefault="00C3122C" w:rsidP="00C3122C">
      <w:pPr>
        <w:rPr>
          <w:sz w:val="24"/>
          <w:szCs w:val="24"/>
        </w:rPr>
      </w:pPr>
      <w:r w:rsidRPr="004C11AB">
        <w:rPr>
          <w:sz w:val="24"/>
          <w:szCs w:val="24"/>
        </w:rPr>
        <w:t>Please rate the impact of a threat/vulnerability affecting your ePHI:</w:t>
      </w:r>
    </w:p>
    <w:p w14:paraId="01FEC629" w14:textId="77777777" w:rsidR="00C3122C" w:rsidRPr="009802C5" w:rsidRDefault="00C3122C" w:rsidP="00C3122C">
      <w:pPr>
        <w:pStyle w:val="ListParagraph"/>
        <w:numPr>
          <w:ilvl w:val="0"/>
          <w:numId w:val="3"/>
        </w:numPr>
        <w:rPr>
          <w:b/>
          <w:sz w:val="24"/>
          <w:szCs w:val="24"/>
          <w:rPrChange w:id="687" w:author="Hareesh Ganesan" w:date="2016-10-23T13:46:00Z">
            <w:rPr>
              <w:sz w:val="24"/>
              <w:szCs w:val="24"/>
            </w:rPr>
          </w:rPrChange>
        </w:rPr>
      </w:pPr>
      <w:r w:rsidRPr="009802C5">
        <w:rPr>
          <w:b/>
          <w:sz w:val="24"/>
          <w:szCs w:val="24"/>
          <w:rPrChange w:id="688" w:author="Hareesh Ganesan" w:date="2016-10-23T13:46:00Z">
            <w:rPr>
              <w:sz w:val="24"/>
              <w:szCs w:val="24"/>
            </w:rPr>
          </w:rPrChange>
        </w:rPr>
        <w:t>Low</w:t>
      </w:r>
    </w:p>
    <w:p w14:paraId="2604C65F" w14:textId="77777777" w:rsidR="00C3122C" w:rsidRPr="004C11AB" w:rsidRDefault="00C3122C" w:rsidP="00C3122C">
      <w:pPr>
        <w:pStyle w:val="ListParagraph"/>
        <w:numPr>
          <w:ilvl w:val="0"/>
          <w:numId w:val="3"/>
        </w:numPr>
        <w:rPr>
          <w:sz w:val="24"/>
          <w:szCs w:val="24"/>
        </w:rPr>
      </w:pPr>
      <w:r w:rsidRPr="004C11AB">
        <w:rPr>
          <w:sz w:val="24"/>
          <w:szCs w:val="24"/>
        </w:rPr>
        <w:t>Medium</w:t>
      </w:r>
    </w:p>
    <w:p w14:paraId="203AFC30" w14:textId="77777777" w:rsidR="00C3122C" w:rsidRPr="004C11AB" w:rsidRDefault="00C3122C" w:rsidP="00C3122C">
      <w:pPr>
        <w:pStyle w:val="ListParagraph"/>
        <w:numPr>
          <w:ilvl w:val="0"/>
          <w:numId w:val="3"/>
        </w:numPr>
        <w:rPr>
          <w:sz w:val="24"/>
          <w:szCs w:val="24"/>
        </w:rPr>
      </w:pPr>
      <w:r w:rsidRPr="004C11AB">
        <w:rPr>
          <w:sz w:val="24"/>
          <w:szCs w:val="24"/>
        </w:rPr>
        <w:t>High</w:t>
      </w:r>
    </w:p>
    <w:p w14:paraId="11E98778" w14:textId="77777777" w:rsidR="005D2C85" w:rsidRPr="004C11AB" w:rsidRDefault="005D2C85" w:rsidP="005D2C85">
      <w:pPr>
        <w:rPr>
          <w:rFonts w:cstheme="minorHAnsi"/>
          <w:b/>
          <w:sz w:val="24"/>
          <w:szCs w:val="24"/>
        </w:rPr>
      </w:pPr>
      <w:r w:rsidRPr="004C11AB">
        <w:rPr>
          <w:rFonts w:cstheme="minorHAnsi"/>
          <w:b/>
          <w:sz w:val="24"/>
          <w:szCs w:val="24"/>
        </w:rPr>
        <w:t>Overall Security Risk:</w:t>
      </w:r>
    </w:p>
    <w:p w14:paraId="46FECBC1" w14:textId="77777777" w:rsidR="005D2C85" w:rsidRPr="009802C5" w:rsidRDefault="005D2C85" w:rsidP="005D2C85">
      <w:pPr>
        <w:pStyle w:val="ListParagraph"/>
        <w:numPr>
          <w:ilvl w:val="0"/>
          <w:numId w:val="3"/>
        </w:numPr>
        <w:rPr>
          <w:rFonts w:cstheme="minorHAnsi"/>
          <w:b/>
          <w:sz w:val="24"/>
          <w:szCs w:val="24"/>
          <w:rPrChange w:id="689" w:author="Hareesh Ganesan" w:date="2016-10-23T13:46:00Z">
            <w:rPr>
              <w:rFonts w:cstheme="minorHAnsi"/>
              <w:sz w:val="24"/>
              <w:szCs w:val="24"/>
            </w:rPr>
          </w:rPrChange>
        </w:rPr>
      </w:pPr>
      <w:r w:rsidRPr="009802C5">
        <w:rPr>
          <w:rFonts w:cstheme="minorHAnsi"/>
          <w:b/>
          <w:sz w:val="24"/>
          <w:szCs w:val="24"/>
          <w:rPrChange w:id="690" w:author="Hareesh Ganesan" w:date="2016-10-23T13:46:00Z">
            <w:rPr>
              <w:rFonts w:cstheme="minorHAnsi"/>
              <w:sz w:val="24"/>
              <w:szCs w:val="24"/>
            </w:rPr>
          </w:rPrChange>
        </w:rPr>
        <w:t>Low</w:t>
      </w:r>
    </w:p>
    <w:p w14:paraId="37DB77B1" w14:textId="77777777" w:rsidR="005D2C85" w:rsidRPr="004C11AB" w:rsidRDefault="005D2C85" w:rsidP="005D2C85">
      <w:pPr>
        <w:pStyle w:val="ListParagraph"/>
        <w:numPr>
          <w:ilvl w:val="0"/>
          <w:numId w:val="3"/>
        </w:numPr>
        <w:rPr>
          <w:rFonts w:cstheme="minorHAnsi"/>
          <w:sz w:val="24"/>
          <w:szCs w:val="24"/>
        </w:rPr>
      </w:pPr>
      <w:r w:rsidRPr="004C11AB">
        <w:rPr>
          <w:rFonts w:cstheme="minorHAnsi"/>
          <w:sz w:val="24"/>
          <w:szCs w:val="24"/>
        </w:rPr>
        <w:t>Medium</w:t>
      </w:r>
    </w:p>
    <w:p w14:paraId="798B8D33" w14:textId="77777777" w:rsidR="005D2C85" w:rsidRPr="004C11AB" w:rsidRDefault="005D2C85" w:rsidP="005D2C85">
      <w:pPr>
        <w:pStyle w:val="ListParagraph"/>
        <w:numPr>
          <w:ilvl w:val="0"/>
          <w:numId w:val="3"/>
        </w:numPr>
        <w:rPr>
          <w:rFonts w:cstheme="minorHAnsi"/>
          <w:sz w:val="24"/>
          <w:szCs w:val="24"/>
        </w:rPr>
      </w:pPr>
      <w:r w:rsidRPr="004C11AB">
        <w:rPr>
          <w:rFonts w:cstheme="minorHAnsi"/>
          <w:sz w:val="24"/>
          <w:szCs w:val="24"/>
        </w:rPr>
        <w:t>High</w:t>
      </w:r>
    </w:p>
    <w:p w14:paraId="79B4DDCD" w14:textId="77777777" w:rsidR="00C3122C" w:rsidRPr="004C11AB" w:rsidRDefault="00C3122C" w:rsidP="00C3122C">
      <w:pPr>
        <w:rPr>
          <w:b/>
          <w:sz w:val="24"/>
          <w:szCs w:val="24"/>
        </w:rPr>
      </w:pPr>
      <w:r w:rsidRPr="004C11AB">
        <w:rPr>
          <w:b/>
          <w:sz w:val="24"/>
          <w:szCs w:val="24"/>
        </w:rPr>
        <w:t>Related Information:</w:t>
      </w:r>
    </w:p>
    <w:p w14:paraId="2AAE007A" w14:textId="77777777" w:rsidR="00C3122C" w:rsidRPr="004C11AB" w:rsidRDefault="00C3122C" w:rsidP="00C3122C">
      <w:pPr>
        <w:rPr>
          <w:i/>
          <w:sz w:val="24"/>
          <w:szCs w:val="24"/>
        </w:rPr>
      </w:pPr>
      <w:r w:rsidRPr="004C11AB">
        <w:rPr>
          <w:i/>
          <w:sz w:val="24"/>
          <w:szCs w:val="24"/>
        </w:rPr>
        <w:t>Things to Consider to Help Answer the Question:</w:t>
      </w:r>
    </w:p>
    <w:p w14:paraId="70551DA9" w14:textId="77777777" w:rsidR="00C3122C" w:rsidRPr="004C11AB" w:rsidRDefault="00C3122C" w:rsidP="00C3122C">
      <w:pPr>
        <w:rPr>
          <w:i/>
          <w:sz w:val="24"/>
          <w:szCs w:val="24"/>
        </w:rPr>
      </w:pPr>
      <w:r w:rsidRPr="004C11AB">
        <w:rPr>
          <w:rFonts w:eastAsia="Times New Roman" w:cs="Times New Roman"/>
          <w:color w:val="000000"/>
          <w:sz w:val="24"/>
          <w:szCs w:val="24"/>
        </w:rPr>
        <w:t xml:space="preserve">Laptop, tablets, and smart phones can be used as workstations accessing ePHI. </w:t>
      </w:r>
      <w:r w:rsidRPr="004C11AB">
        <w:rPr>
          <w:rFonts w:eastAsia="Times New Roman" w:cs="Times New Roman"/>
          <w:color w:val="000000"/>
          <w:sz w:val="24"/>
          <w:szCs w:val="24"/>
        </w:rPr>
        <w:br/>
      </w:r>
      <w:r w:rsidRPr="004C11AB">
        <w:rPr>
          <w:rFonts w:eastAsia="Times New Roman" w:cs="Times New Roman"/>
          <w:color w:val="000000"/>
          <w:sz w:val="24"/>
          <w:szCs w:val="24"/>
        </w:rPr>
        <w:br/>
        <w:t>Consider the policies and procedures that your practice put in place to make sure these devices are used in a manner that makes sure ePHI is not visible or accessible by unauthorized users.</w:t>
      </w:r>
      <w:r w:rsidRPr="004C11AB">
        <w:rPr>
          <w:rFonts w:eastAsia="Times New Roman" w:cs="Times New Roman"/>
          <w:color w:val="000000"/>
          <w:sz w:val="24"/>
          <w:szCs w:val="24"/>
        </w:rPr>
        <w:br/>
      </w:r>
    </w:p>
    <w:p w14:paraId="0C5FD854" w14:textId="77777777" w:rsidR="00C3122C" w:rsidRPr="004C11AB" w:rsidRDefault="00C3122C" w:rsidP="00C3122C">
      <w:pPr>
        <w:rPr>
          <w:i/>
          <w:sz w:val="24"/>
          <w:szCs w:val="24"/>
        </w:rPr>
      </w:pPr>
      <w:r w:rsidRPr="004C11AB">
        <w:rPr>
          <w:i/>
          <w:sz w:val="24"/>
          <w:szCs w:val="24"/>
        </w:rPr>
        <w:t>Possible Threats and Vulnerabilities:</w:t>
      </w:r>
    </w:p>
    <w:p w14:paraId="53FAD2C6" w14:textId="77777777" w:rsidR="00C3122C" w:rsidRPr="004C11AB" w:rsidRDefault="00C3122C" w:rsidP="00C3122C">
      <w:pPr>
        <w:rPr>
          <w:i/>
          <w:sz w:val="24"/>
          <w:szCs w:val="24"/>
        </w:rPr>
      </w:pPr>
      <w:r w:rsidRPr="004C11AB">
        <w:rPr>
          <w:rFonts w:eastAsia="Times New Roman" w:cs="Times New Roman"/>
          <w:color w:val="000000"/>
          <w:sz w:val="24"/>
          <w:szCs w:val="24"/>
        </w:rPr>
        <w:t>Mobile workstations may be more susceptible to incidental or unauthorized access than non-mobile workstations. Mobile workstation screens containing ePHI may be viewable at a distance or at different angles to unauthorized users.</w:t>
      </w:r>
      <w:r w:rsidRPr="004C11AB">
        <w:rPr>
          <w:rFonts w:eastAsia="Times New Roman" w:cs="Times New Roman"/>
          <w:color w:val="000000"/>
          <w:sz w:val="24"/>
          <w:szCs w:val="24"/>
        </w:rPr>
        <w:br/>
      </w:r>
      <w:r w:rsidRPr="004C11AB">
        <w:rPr>
          <w:rFonts w:eastAsia="Times New Roman" w:cs="Times New Roman"/>
          <w:color w:val="000000"/>
          <w:sz w:val="24"/>
          <w:szCs w:val="24"/>
        </w:rPr>
        <w:br/>
        <w:t>Some potential impacts include:</w:t>
      </w:r>
      <w:r w:rsidRPr="004C11AB">
        <w:rPr>
          <w:rFonts w:eastAsia="Times New Roman" w:cs="Times New Roman"/>
          <w:color w:val="000000"/>
          <w:sz w:val="24"/>
          <w:szCs w:val="24"/>
        </w:rPr>
        <w:br/>
      </w:r>
      <w:r w:rsidRPr="004C11AB">
        <w:rPr>
          <w:rFonts w:eastAsia="Times New Roman" w:cs="Times New Roman"/>
          <w:color w:val="000000"/>
          <w:sz w:val="24"/>
          <w:szCs w:val="24"/>
        </w:rPr>
        <w:br/>
        <w:t>• Human threats, such as an unauthorized user who can vandalize or compromise the confidentiality, integrity, or availability of ePHI. Unauthorized disclosure, loss, or theft of ePHI can lead to identity theft.</w:t>
      </w:r>
    </w:p>
    <w:p w14:paraId="5874E1FA" w14:textId="77777777" w:rsidR="00C3122C" w:rsidRPr="004C11AB" w:rsidRDefault="00C3122C" w:rsidP="00C3122C">
      <w:pPr>
        <w:spacing w:after="0" w:line="240" w:lineRule="auto"/>
        <w:rPr>
          <w:rFonts w:eastAsia="Times New Roman" w:cstheme="minorHAnsi"/>
          <w:bCs/>
          <w:i/>
          <w:sz w:val="24"/>
          <w:szCs w:val="24"/>
        </w:rPr>
      </w:pPr>
    </w:p>
    <w:p w14:paraId="170E0AD1" w14:textId="77777777" w:rsidR="00C3122C" w:rsidRPr="004C11AB" w:rsidRDefault="00C3122C" w:rsidP="00C3122C">
      <w:pPr>
        <w:spacing w:after="0" w:line="240" w:lineRule="auto"/>
        <w:rPr>
          <w:rFonts w:eastAsia="Times New Roman" w:cstheme="minorHAnsi"/>
          <w:bCs/>
          <w:i/>
          <w:sz w:val="24"/>
          <w:szCs w:val="24"/>
        </w:rPr>
      </w:pPr>
      <w:r w:rsidRPr="004C11AB">
        <w:rPr>
          <w:rFonts w:eastAsia="Times New Roman" w:cstheme="minorHAnsi"/>
          <w:bCs/>
          <w:i/>
          <w:sz w:val="24"/>
          <w:szCs w:val="24"/>
        </w:rPr>
        <w:t>Examples of Safeguards:</w:t>
      </w:r>
      <w:r w:rsidR="00FA0D0B" w:rsidRPr="004C11AB">
        <w:rPr>
          <w:rFonts w:eastAsia="Times New Roman" w:cstheme="minorHAnsi"/>
          <w:bCs/>
          <w:i/>
          <w:sz w:val="24"/>
          <w:szCs w:val="24"/>
        </w:rPr>
        <w:t xml:space="preserve"> </w:t>
      </w:r>
    </w:p>
    <w:p w14:paraId="10C1A2FC" w14:textId="77777777" w:rsidR="00C3122C" w:rsidRPr="004C11AB" w:rsidRDefault="001A34AC" w:rsidP="00C3122C">
      <w:pPr>
        <w:spacing w:after="0" w:line="240" w:lineRule="auto"/>
        <w:rPr>
          <w:rFonts w:eastAsia="Times New Roman" w:cstheme="minorHAnsi"/>
          <w:bCs/>
          <w:sz w:val="24"/>
          <w:szCs w:val="24"/>
        </w:rPr>
      </w:pPr>
      <w:r w:rsidRPr="004C11AB">
        <w:rPr>
          <w:rFonts w:eastAsia="Times New Roman" w:cstheme="minorHAnsi"/>
          <w:bCs/>
          <w:sz w:val="24"/>
          <w:szCs w:val="24"/>
        </w:rPr>
        <w:t>Below are some potential safeguards to use against possible threats/vulnerabilities. NOTE: The safeguards you choose will depend on the degree of risk</w:t>
      </w:r>
      <w:r w:rsidR="00C3122C" w:rsidRPr="004C11AB">
        <w:rPr>
          <w:rFonts w:eastAsia="Times New Roman" w:cstheme="minorHAnsi"/>
          <w:bCs/>
          <w:sz w:val="24"/>
          <w:szCs w:val="24"/>
        </w:rPr>
        <w:t xml:space="preserve"> and the potential harm that the threat/vulnerability poses to you and the individuals who are the subjects of the ePHI.</w:t>
      </w:r>
    </w:p>
    <w:p w14:paraId="6F9653B8" w14:textId="77777777" w:rsidR="00C3122C" w:rsidRPr="004C11AB" w:rsidRDefault="00C3122C" w:rsidP="00C3122C">
      <w:pPr>
        <w:rPr>
          <w:sz w:val="24"/>
          <w:szCs w:val="24"/>
        </w:rPr>
      </w:pPr>
    </w:p>
    <w:p w14:paraId="7516A031" w14:textId="77777777" w:rsidR="00C3122C" w:rsidRPr="004C11AB" w:rsidRDefault="00C3122C" w:rsidP="00C3122C">
      <w:pPr>
        <w:rPr>
          <w:rFonts w:eastAsia="Times New Roman" w:cs="Times New Roman"/>
          <w:color w:val="000000"/>
          <w:sz w:val="24"/>
          <w:szCs w:val="24"/>
        </w:rPr>
      </w:pPr>
      <w:r w:rsidRPr="004C11AB">
        <w:rPr>
          <w:rFonts w:eastAsia="Times New Roman" w:cs="Times New Roman"/>
          <w:color w:val="000000"/>
          <w:sz w:val="24"/>
          <w:szCs w:val="24"/>
        </w:rPr>
        <w:t>Implement physical safeguards for all workstations that access ePHI to restrict access to authorized users.</w:t>
      </w:r>
      <w:r w:rsidRPr="004C11AB">
        <w:rPr>
          <w:rFonts w:eastAsia="Times New Roman" w:cs="Times New Roman"/>
          <w:color w:val="000000"/>
          <w:sz w:val="24"/>
          <w:szCs w:val="24"/>
        </w:rPr>
        <w:br/>
        <w:t>[45 CFR §164.310(c)]</w:t>
      </w:r>
      <w:r w:rsidRPr="004C11AB">
        <w:rPr>
          <w:rFonts w:eastAsia="Times New Roman" w:cs="Times New Roman"/>
          <w:color w:val="000000"/>
          <w:sz w:val="24"/>
          <w:szCs w:val="24"/>
        </w:rPr>
        <w:br/>
      </w:r>
      <w:r w:rsidRPr="004C11AB">
        <w:rPr>
          <w:rFonts w:eastAsia="Times New Roman" w:cs="Times New Roman"/>
          <w:color w:val="000000"/>
          <w:sz w:val="24"/>
          <w:szCs w:val="24"/>
        </w:rPr>
        <w:br/>
        <w:t xml:space="preserve">Develop policies and procedures to manage how (and where) ePHI is accessed via mobile devices (such as laptops, tablets, and mobile phones) and develop acceptable use and storage guidelines for your practice. </w:t>
      </w:r>
      <w:r w:rsidRPr="004C11AB">
        <w:rPr>
          <w:rFonts w:eastAsia="Times New Roman" w:cs="Times New Roman"/>
          <w:color w:val="000000"/>
          <w:sz w:val="24"/>
          <w:szCs w:val="24"/>
        </w:rPr>
        <w:br/>
        <w:t>[NIST SP 800-53 MP-7]</w:t>
      </w:r>
    </w:p>
    <w:p w14:paraId="000C7CCD" w14:textId="77777777" w:rsidR="003172A0" w:rsidRPr="004C11AB" w:rsidRDefault="00C3122C" w:rsidP="003172A0">
      <w:pPr>
        <w:pStyle w:val="Heading1"/>
        <w:pBdr>
          <w:top w:val="single" w:sz="4" w:space="1" w:color="auto"/>
          <w:left w:val="single" w:sz="4" w:space="4" w:color="auto"/>
          <w:bottom w:val="single" w:sz="4" w:space="1" w:color="auto"/>
          <w:right w:val="single" w:sz="4" w:space="4" w:color="auto"/>
        </w:pBdr>
        <w:rPr>
          <w:rFonts w:eastAsia="Times New Roman"/>
        </w:rPr>
      </w:pPr>
      <w:bookmarkStart w:id="691" w:name="_Toc459630864"/>
      <w:r w:rsidRPr="004C11AB">
        <w:rPr>
          <w:b/>
        </w:rPr>
        <w:t>PH26</w:t>
      </w:r>
      <w:r w:rsidR="003172A0" w:rsidRPr="004C11AB">
        <w:rPr>
          <w:b/>
        </w:rPr>
        <w:t xml:space="preserve"> - </w:t>
      </w:r>
      <w:r w:rsidRPr="004C11AB">
        <w:rPr>
          <w:rFonts w:eastAsia="Times New Roman"/>
          <w:b/>
        </w:rPr>
        <w:t>§164.310(c)</w:t>
      </w:r>
      <w:r w:rsidRPr="004C11AB">
        <w:rPr>
          <w:rFonts w:eastAsia="Times New Roman"/>
        </w:rPr>
        <w:t xml:space="preserve"> </w:t>
      </w:r>
      <w:r w:rsidRPr="004C11AB">
        <w:rPr>
          <w:rFonts w:eastAsia="Times New Roman"/>
          <w:b/>
        </w:rPr>
        <w:t>Standard</w:t>
      </w:r>
      <w:r w:rsidR="003172A0" w:rsidRPr="004C11AB">
        <w:rPr>
          <w:rFonts w:eastAsia="Times New Roman"/>
          <w:b/>
        </w:rPr>
        <w:t xml:space="preserve"> </w:t>
      </w:r>
      <w:r w:rsidR="003172A0" w:rsidRPr="004C11AB">
        <w:rPr>
          <w:rFonts w:eastAsia="Times New Roman"/>
        </w:rPr>
        <w:t>Does your practice have physical protections in place to secure your workstations?</w:t>
      </w:r>
      <w:bookmarkEnd w:id="691"/>
    </w:p>
    <w:p w14:paraId="7A1C87D4" w14:textId="77777777" w:rsidR="00C3122C" w:rsidRPr="009802C5" w:rsidRDefault="00C3122C" w:rsidP="00C3122C">
      <w:pPr>
        <w:pStyle w:val="ListParagraph"/>
        <w:numPr>
          <w:ilvl w:val="0"/>
          <w:numId w:val="4"/>
        </w:numPr>
        <w:rPr>
          <w:rFonts w:eastAsia="Times New Roman" w:cs="Times New Roman"/>
          <w:b/>
          <w:color w:val="000000"/>
          <w:sz w:val="24"/>
          <w:szCs w:val="24"/>
          <w:rPrChange w:id="692" w:author="Hareesh Ganesan" w:date="2016-10-23T13:46:00Z">
            <w:rPr>
              <w:rFonts w:eastAsia="Times New Roman" w:cs="Times New Roman"/>
              <w:color w:val="000000"/>
              <w:sz w:val="24"/>
              <w:szCs w:val="24"/>
            </w:rPr>
          </w:rPrChange>
        </w:rPr>
      </w:pPr>
      <w:r w:rsidRPr="009802C5">
        <w:rPr>
          <w:rFonts w:eastAsia="Times New Roman" w:cs="Times New Roman"/>
          <w:b/>
          <w:color w:val="000000"/>
          <w:sz w:val="24"/>
          <w:szCs w:val="24"/>
          <w:rPrChange w:id="693" w:author="Hareesh Ganesan" w:date="2016-10-23T13:46:00Z">
            <w:rPr>
              <w:rFonts w:eastAsia="Times New Roman" w:cs="Times New Roman"/>
              <w:color w:val="000000"/>
              <w:sz w:val="24"/>
              <w:szCs w:val="24"/>
            </w:rPr>
          </w:rPrChange>
        </w:rPr>
        <w:t>Yes</w:t>
      </w:r>
    </w:p>
    <w:p w14:paraId="3393DB89" w14:textId="77777777" w:rsidR="00C3122C" w:rsidRPr="004C11AB" w:rsidRDefault="00C3122C" w:rsidP="00C3122C">
      <w:pPr>
        <w:pStyle w:val="ListParagraph"/>
        <w:numPr>
          <w:ilvl w:val="0"/>
          <w:numId w:val="1"/>
        </w:numPr>
        <w:rPr>
          <w:rFonts w:eastAsia="Times New Roman" w:cs="Times New Roman"/>
          <w:color w:val="000000"/>
          <w:sz w:val="24"/>
          <w:szCs w:val="24"/>
        </w:rPr>
      </w:pPr>
      <w:r w:rsidRPr="004C11AB">
        <w:rPr>
          <w:rFonts w:eastAsia="Times New Roman" w:cs="Times New Roman"/>
          <w:color w:val="000000"/>
          <w:sz w:val="24"/>
          <w:szCs w:val="24"/>
        </w:rPr>
        <w:t>No</w:t>
      </w:r>
    </w:p>
    <w:p w14:paraId="4A59E046" w14:textId="77777777" w:rsidR="00C3122C" w:rsidRPr="004C11AB" w:rsidRDefault="00C3122C" w:rsidP="00C3122C">
      <w:pPr>
        <w:rPr>
          <w:sz w:val="24"/>
          <w:szCs w:val="24"/>
        </w:rPr>
      </w:pPr>
      <w:r w:rsidRPr="004C11AB">
        <w:rPr>
          <w:b/>
          <w:sz w:val="24"/>
          <w:szCs w:val="24"/>
        </w:rPr>
        <w:t>If no</w:t>
      </w:r>
      <w:r w:rsidRPr="004C11AB">
        <w:rPr>
          <w:sz w:val="24"/>
          <w:szCs w:val="24"/>
        </w:rPr>
        <w:t>, please select from the following:</w:t>
      </w:r>
    </w:p>
    <w:p w14:paraId="74FDBE89" w14:textId="77777777" w:rsidR="00C3122C" w:rsidRPr="004C11AB" w:rsidRDefault="00C3122C" w:rsidP="00C3122C">
      <w:pPr>
        <w:pStyle w:val="ListParagraph"/>
        <w:numPr>
          <w:ilvl w:val="0"/>
          <w:numId w:val="2"/>
        </w:numPr>
        <w:rPr>
          <w:sz w:val="24"/>
          <w:szCs w:val="24"/>
        </w:rPr>
      </w:pPr>
      <w:r w:rsidRPr="004C11AB">
        <w:rPr>
          <w:sz w:val="24"/>
          <w:szCs w:val="24"/>
        </w:rPr>
        <w:t>Cost</w:t>
      </w:r>
    </w:p>
    <w:p w14:paraId="45837732" w14:textId="77777777" w:rsidR="00C3122C" w:rsidRPr="004C11AB" w:rsidRDefault="00C3122C" w:rsidP="00C3122C">
      <w:pPr>
        <w:pStyle w:val="ListParagraph"/>
        <w:numPr>
          <w:ilvl w:val="0"/>
          <w:numId w:val="2"/>
        </w:numPr>
        <w:rPr>
          <w:sz w:val="24"/>
          <w:szCs w:val="24"/>
        </w:rPr>
      </w:pPr>
      <w:r w:rsidRPr="004C11AB">
        <w:rPr>
          <w:sz w:val="24"/>
          <w:szCs w:val="24"/>
        </w:rPr>
        <w:t>Practice Size</w:t>
      </w:r>
    </w:p>
    <w:p w14:paraId="5F808284" w14:textId="77777777" w:rsidR="00C3122C" w:rsidRPr="004C11AB" w:rsidRDefault="00C3122C" w:rsidP="00C3122C">
      <w:pPr>
        <w:pStyle w:val="ListParagraph"/>
        <w:numPr>
          <w:ilvl w:val="0"/>
          <w:numId w:val="2"/>
        </w:numPr>
        <w:rPr>
          <w:sz w:val="24"/>
          <w:szCs w:val="24"/>
        </w:rPr>
      </w:pPr>
      <w:r w:rsidRPr="004C11AB">
        <w:rPr>
          <w:sz w:val="24"/>
          <w:szCs w:val="24"/>
        </w:rPr>
        <w:t>Complexity</w:t>
      </w:r>
    </w:p>
    <w:p w14:paraId="601BFB7C" w14:textId="77777777" w:rsidR="00C3122C" w:rsidRPr="004C11AB" w:rsidRDefault="00C3122C" w:rsidP="00C3122C">
      <w:pPr>
        <w:pStyle w:val="ListParagraph"/>
        <w:numPr>
          <w:ilvl w:val="0"/>
          <w:numId w:val="2"/>
        </w:numPr>
        <w:rPr>
          <w:sz w:val="24"/>
          <w:szCs w:val="24"/>
        </w:rPr>
      </w:pPr>
      <w:r w:rsidRPr="004C11AB">
        <w:rPr>
          <w:sz w:val="24"/>
          <w:szCs w:val="24"/>
        </w:rPr>
        <w:t>Alternate Solution</w:t>
      </w:r>
    </w:p>
    <w:p w14:paraId="2C8BB5B7" w14:textId="77777777" w:rsidR="00C3122C" w:rsidRPr="004C11AB" w:rsidRDefault="00C3122C" w:rsidP="00C3122C">
      <w:pPr>
        <w:rPr>
          <w:sz w:val="24"/>
          <w:szCs w:val="24"/>
        </w:rPr>
      </w:pPr>
      <w:r w:rsidRPr="004C11AB">
        <w:rPr>
          <w:sz w:val="24"/>
          <w:szCs w:val="24"/>
        </w:rPr>
        <w:t>Please detail your current activities:</w:t>
      </w:r>
    </w:p>
    <w:tbl>
      <w:tblPr>
        <w:tblStyle w:val="TableGrid"/>
        <w:tblW w:w="0" w:type="auto"/>
        <w:tblLook w:val="04A0" w:firstRow="1" w:lastRow="0" w:firstColumn="1" w:lastColumn="0" w:noHBand="0" w:noVBand="1"/>
      </w:tblPr>
      <w:tblGrid>
        <w:gridCol w:w="9576"/>
      </w:tblGrid>
      <w:tr w:rsidR="00C3122C" w:rsidRPr="004C11AB" w14:paraId="2115FB93" w14:textId="77777777" w:rsidTr="00CA3232">
        <w:tc>
          <w:tcPr>
            <w:tcW w:w="9576" w:type="dxa"/>
          </w:tcPr>
          <w:p w14:paraId="06C6F604" w14:textId="23C6B110" w:rsidR="00C3122C" w:rsidRPr="004C11AB" w:rsidRDefault="00034170" w:rsidP="00CA3232">
            <w:pPr>
              <w:rPr>
                <w:sz w:val="24"/>
                <w:szCs w:val="24"/>
              </w:rPr>
            </w:pPr>
            <w:ins w:id="694" w:author="Hareesh Ganesan" w:date="2016-10-23T13:47:00Z">
              <w:r>
                <w:rPr>
                  <w:sz w:val="24"/>
                  <w:szCs w:val="24"/>
                </w:rPr>
                <w:t>Workstations must be locked when unattended. The office uses smart locks to prevent unauthorized access to the facility and all entries and exits are logged.</w:t>
              </w:r>
            </w:ins>
          </w:p>
          <w:p w14:paraId="19D8A456" w14:textId="77777777" w:rsidR="00C3122C" w:rsidRPr="004C11AB" w:rsidRDefault="00C3122C" w:rsidP="00CA3232">
            <w:pPr>
              <w:rPr>
                <w:sz w:val="24"/>
                <w:szCs w:val="24"/>
              </w:rPr>
            </w:pPr>
          </w:p>
          <w:p w14:paraId="27254984" w14:textId="77777777" w:rsidR="00C3122C" w:rsidRPr="004C11AB" w:rsidRDefault="00C3122C" w:rsidP="00CA3232">
            <w:pPr>
              <w:rPr>
                <w:sz w:val="24"/>
                <w:szCs w:val="24"/>
              </w:rPr>
            </w:pPr>
          </w:p>
          <w:p w14:paraId="5C82115C" w14:textId="77777777" w:rsidR="00C3122C" w:rsidRPr="004C11AB" w:rsidRDefault="00C3122C" w:rsidP="00CA3232">
            <w:pPr>
              <w:rPr>
                <w:sz w:val="24"/>
                <w:szCs w:val="24"/>
              </w:rPr>
            </w:pPr>
          </w:p>
          <w:p w14:paraId="04E0F069" w14:textId="77777777" w:rsidR="00C3122C" w:rsidRPr="004C11AB" w:rsidRDefault="00C3122C" w:rsidP="00CA3232">
            <w:pPr>
              <w:rPr>
                <w:sz w:val="24"/>
                <w:szCs w:val="24"/>
              </w:rPr>
            </w:pPr>
          </w:p>
          <w:p w14:paraId="44739488" w14:textId="77777777" w:rsidR="00C3122C" w:rsidRPr="004C11AB" w:rsidRDefault="00C3122C" w:rsidP="00CA3232">
            <w:pPr>
              <w:rPr>
                <w:sz w:val="24"/>
                <w:szCs w:val="24"/>
              </w:rPr>
            </w:pPr>
          </w:p>
        </w:tc>
      </w:tr>
    </w:tbl>
    <w:p w14:paraId="63610BE5" w14:textId="77777777" w:rsidR="00C3122C" w:rsidRPr="004C11AB" w:rsidRDefault="00C3122C" w:rsidP="00C3122C">
      <w:pPr>
        <w:rPr>
          <w:sz w:val="24"/>
          <w:szCs w:val="24"/>
        </w:rPr>
      </w:pPr>
    </w:p>
    <w:p w14:paraId="1D1233B3" w14:textId="77777777" w:rsidR="00C3122C" w:rsidRPr="004C11AB" w:rsidRDefault="00C3122C" w:rsidP="00C3122C">
      <w:pPr>
        <w:rPr>
          <w:sz w:val="24"/>
          <w:szCs w:val="24"/>
        </w:rPr>
      </w:pPr>
      <w:r w:rsidRPr="004C11AB">
        <w:rPr>
          <w:sz w:val="24"/>
          <w:szCs w:val="24"/>
        </w:rPr>
        <w:t>Please include any additional notes:</w:t>
      </w:r>
    </w:p>
    <w:tbl>
      <w:tblPr>
        <w:tblStyle w:val="TableGrid"/>
        <w:tblW w:w="0" w:type="auto"/>
        <w:tblLook w:val="04A0" w:firstRow="1" w:lastRow="0" w:firstColumn="1" w:lastColumn="0" w:noHBand="0" w:noVBand="1"/>
      </w:tblPr>
      <w:tblGrid>
        <w:gridCol w:w="9576"/>
      </w:tblGrid>
      <w:tr w:rsidR="00C3122C" w:rsidRPr="004C11AB" w14:paraId="764C3B24" w14:textId="77777777" w:rsidTr="00CA3232">
        <w:tc>
          <w:tcPr>
            <w:tcW w:w="9576" w:type="dxa"/>
          </w:tcPr>
          <w:p w14:paraId="5E5615E5" w14:textId="77777777" w:rsidR="00C3122C" w:rsidRPr="004C11AB" w:rsidRDefault="00C3122C" w:rsidP="00CA3232">
            <w:pPr>
              <w:rPr>
                <w:sz w:val="24"/>
                <w:szCs w:val="24"/>
              </w:rPr>
            </w:pPr>
          </w:p>
          <w:p w14:paraId="2792D10D" w14:textId="77777777" w:rsidR="00C3122C" w:rsidRPr="004C11AB" w:rsidRDefault="00C3122C" w:rsidP="00CA3232">
            <w:pPr>
              <w:rPr>
                <w:sz w:val="24"/>
                <w:szCs w:val="24"/>
              </w:rPr>
            </w:pPr>
          </w:p>
          <w:p w14:paraId="466AB7EA" w14:textId="77777777" w:rsidR="00C3122C" w:rsidRPr="004C11AB" w:rsidRDefault="00C3122C" w:rsidP="00CA3232">
            <w:pPr>
              <w:rPr>
                <w:sz w:val="24"/>
                <w:szCs w:val="24"/>
              </w:rPr>
            </w:pPr>
          </w:p>
          <w:p w14:paraId="071E5DD5" w14:textId="77777777" w:rsidR="00C3122C" w:rsidRPr="004C11AB" w:rsidRDefault="00C3122C" w:rsidP="00CA3232">
            <w:pPr>
              <w:rPr>
                <w:sz w:val="24"/>
                <w:szCs w:val="24"/>
              </w:rPr>
            </w:pPr>
          </w:p>
          <w:p w14:paraId="33027558" w14:textId="77777777" w:rsidR="00C3122C" w:rsidRPr="004C11AB" w:rsidRDefault="00C3122C" w:rsidP="00CA3232">
            <w:pPr>
              <w:rPr>
                <w:sz w:val="24"/>
                <w:szCs w:val="24"/>
              </w:rPr>
            </w:pPr>
          </w:p>
          <w:p w14:paraId="005C76F5" w14:textId="77777777" w:rsidR="00C3122C" w:rsidRPr="004C11AB" w:rsidRDefault="00C3122C" w:rsidP="00CA3232">
            <w:pPr>
              <w:rPr>
                <w:sz w:val="24"/>
                <w:szCs w:val="24"/>
              </w:rPr>
            </w:pPr>
          </w:p>
        </w:tc>
      </w:tr>
    </w:tbl>
    <w:p w14:paraId="6585BF60" w14:textId="77777777" w:rsidR="00C3122C" w:rsidRPr="004C11AB" w:rsidRDefault="00C3122C" w:rsidP="00C3122C">
      <w:pPr>
        <w:rPr>
          <w:sz w:val="24"/>
          <w:szCs w:val="24"/>
        </w:rPr>
      </w:pPr>
    </w:p>
    <w:p w14:paraId="570BB24C" w14:textId="77777777" w:rsidR="00C3122C" w:rsidRPr="004C11AB" w:rsidRDefault="00C3122C" w:rsidP="00C3122C">
      <w:pPr>
        <w:rPr>
          <w:sz w:val="24"/>
          <w:szCs w:val="24"/>
        </w:rPr>
      </w:pPr>
      <w:r w:rsidRPr="004C11AB">
        <w:rPr>
          <w:sz w:val="24"/>
          <w:szCs w:val="24"/>
        </w:rPr>
        <w:t>Please detail your remediation plan:</w:t>
      </w:r>
    </w:p>
    <w:tbl>
      <w:tblPr>
        <w:tblStyle w:val="TableGrid"/>
        <w:tblW w:w="0" w:type="auto"/>
        <w:tblLook w:val="04A0" w:firstRow="1" w:lastRow="0" w:firstColumn="1" w:lastColumn="0" w:noHBand="0" w:noVBand="1"/>
      </w:tblPr>
      <w:tblGrid>
        <w:gridCol w:w="9576"/>
      </w:tblGrid>
      <w:tr w:rsidR="00C3122C" w:rsidRPr="004C11AB" w14:paraId="7C7E1CB6" w14:textId="77777777" w:rsidTr="00CA3232">
        <w:tc>
          <w:tcPr>
            <w:tcW w:w="9576" w:type="dxa"/>
          </w:tcPr>
          <w:p w14:paraId="76C3E114" w14:textId="77777777" w:rsidR="00C3122C" w:rsidRPr="004C11AB" w:rsidRDefault="00C3122C" w:rsidP="00CA3232">
            <w:pPr>
              <w:rPr>
                <w:sz w:val="24"/>
                <w:szCs w:val="24"/>
              </w:rPr>
            </w:pPr>
          </w:p>
          <w:p w14:paraId="539EA371" w14:textId="77777777" w:rsidR="00C3122C" w:rsidRPr="004C11AB" w:rsidRDefault="00C3122C" w:rsidP="00CA3232">
            <w:pPr>
              <w:rPr>
                <w:sz w:val="24"/>
                <w:szCs w:val="24"/>
              </w:rPr>
            </w:pPr>
          </w:p>
          <w:p w14:paraId="07F1048A" w14:textId="77777777" w:rsidR="00C3122C" w:rsidRPr="004C11AB" w:rsidRDefault="00C3122C" w:rsidP="00CA3232">
            <w:pPr>
              <w:rPr>
                <w:sz w:val="24"/>
                <w:szCs w:val="24"/>
              </w:rPr>
            </w:pPr>
          </w:p>
          <w:p w14:paraId="4447D77B" w14:textId="77777777" w:rsidR="00C3122C" w:rsidRPr="004C11AB" w:rsidRDefault="00C3122C" w:rsidP="00CA3232">
            <w:pPr>
              <w:rPr>
                <w:sz w:val="24"/>
                <w:szCs w:val="24"/>
              </w:rPr>
            </w:pPr>
          </w:p>
          <w:p w14:paraId="1322701D" w14:textId="77777777" w:rsidR="00C3122C" w:rsidRPr="004C11AB" w:rsidRDefault="00C3122C" w:rsidP="00CA3232">
            <w:pPr>
              <w:rPr>
                <w:sz w:val="24"/>
                <w:szCs w:val="24"/>
              </w:rPr>
            </w:pPr>
          </w:p>
          <w:p w14:paraId="2B33C7A0" w14:textId="77777777" w:rsidR="00C3122C" w:rsidRPr="004C11AB" w:rsidRDefault="00C3122C" w:rsidP="00CA3232">
            <w:pPr>
              <w:rPr>
                <w:sz w:val="24"/>
                <w:szCs w:val="24"/>
              </w:rPr>
            </w:pPr>
          </w:p>
        </w:tc>
      </w:tr>
    </w:tbl>
    <w:p w14:paraId="0D207F49" w14:textId="77777777" w:rsidR="00C3122C" w:rsidRPr="004C11AB" w:rsidRDefault="00C3122C" w:rsidP="00C3122C">
      <w:pPr>
        <w:rPr>
          <w:sz w:val="24"/>
          <w:szCs w:val="24"/>
        </w:rPr>
      </w:pPr>
    </w:p>
    <w:p w14:paraId="32BFCF17" w14:textId="77777777" w:rsidR="00C3122C" w:rsidRPr="004C11AB" w:rsidRDefault="00C3122C" w:rsidP="00C3122C">
      <w:pPr>
        <w:rPr>
          <w:sz w:val="24"/>
          <w:szCs w:val="24"/>
        </w:rPr>
      </w:pPr>
      <w:r w:rsidRPr="004C11AB">
        <w:rPr>
          <w:sz w:val="24"/>
          <w:szCs w:val="24"/>
        </w:rPr>
        <w:t>Please rate the likelihood of a threat/vulnerability affecting your ePHI:</w:t>
      </w:r>
    </w:p>
    <w:p w14:paraId="03786858" w14:textId="77777777" w:rsidR="00C3122C" w:rsidRPr="00034170" w:rsidRDefault="00C3122C" w:rsidP="00C3122C">
      <w:pPr>
        <w:pStyle w:val="ListParagraph"/>
        <w:numPr>
          <w:ilvl w:val="0"/>
          <w:numId w:val="3"/>
        </w:numPr>
        <w:rPr>
          <w:b/>
          <w:sz w:val="24"/>
          <w:szCs w:val="24"/>
          <w:rPrChange w:id="695" w:author="Hareesh Ganesan" w:date="2016-10-23T13:50:00Z">
            <w:rPr>
              <w:sz w:val="24"/>
              <w:szCs w:val="24"/>
            </w:rPr>
          </w:rPrChange>
        </w:rPr>
      </w:pPr>
      <w:r w:rsidRPr="00034170">
        <w:rPr>
          <w:b/>
          <w:sz w:val="24"/>
          <w:szCs w:val="24"/>
          <w:rPrChange w:id="696" w:author="Hareesh Ganesan" w:date="2016-10-23T13:50:00Z">
            <w:rPr>
              <w:sz w:val="24"/>
              <w:szCs w:val="24"/>
            </w:rPr>
          </w:rPrChange>
        </w:rPr>
        <w:t>Low</w:t>
      </w:r>
    </w:p>
    <w:p w14:paraId="3D47BA48" w14:textId="77777777" w:rsidR="00C3122C" w:rsidRPr="004C11AB" w:rsidRDefault="00C3122C" w:rsidP="00C3122C">
      <w:pPr>
        <w:pStyle w:val="ListParagraph"/>
        <w:numPr>
          <w:ilvl w:val="0"/>
          <w:numId w:val="3"/>
        </w:numPr>
        <w:rPr>
          <w:sz w:val="24"/>
          <w:szCs w:val="24"/>
        </w:rPr>
      </w:pPr>
      <w:r w:rsidRPr="004C11AB">
        <w:rPr>
          <w:sz w:val="24"/>
          <w:szCs w:val="24"/>
        </w:rPr>
        <w:t>Medium</w:t>
      </w:r>
    </w:p>
    <w:p w14:paraId="03C22C7C" w14:textId="77777777" w:rsidR="00C3122C" w:rsidRPr="004C11AB" w:rsidRDefault="00C3122C" w:rsidP="00C3122C">
      <w:pPr>
        <w:pStyle w:val="ListParagraph"/>
        <w:numPr>
          <w:ilvl w:val="0"/>
          <w:numId w:val="3"/>
        </w:numPr>
        <w:rPr>
          <w:sz w:val="24"/>
          <w:szCs w:val="24"/>
        </w:rPr>
      </w:pPr>
      <w:r w:rsidRPr="004C11AB">
        <w:rPr>
          <w:sz w:val="24"/>
          <w:szCs w:val="24"/>
        </w:rPr>
        <w:t>High</w:t>
      </w:r>
    </w:p>
    <w:p w14:paraId="4B3139BC" w14:textId="77777777" w:rsidR="00C3122C" w:rsidRPr="004C11AB" w:rsidRDefault="00C3122C" w:rsidP="00C3122C">
      <w:pPr>
        <w:rPr>
          <w:sz w:val="24"/>
          <w:szCs w:val="24"/>
        </w:rPr>
      </w:pPr>
      <w:r w:rsidRPr="004C11AB">
        <w:rPr>
          <w:sz w:val="24"/>
          <w:szCs w:val="24"/>
        </w:rPr>
        <w:t>Please rate the impact of a threat/vulnerability affecting your ePHI:</w:t>
      </w:r>
    </w:p>
    <w:p w14:paraId="3A80ACFA" w14:textId="77777777" w:rsidR="00C3122C" w:rsidRPr="00034170" w:rsidRDefault="00C3122C" w:rsidP="00C3122C">
      <w:pPr>
        <w:pStyle w:val="ListParagraph"/>
        <w:numPr>
          <w:ilvl w:val="0"/>
          <w:numId w:val="3"/>
        </w:numPr>
        <w:rPr>
          <w:b/>
          <w:sz w:val="24"/>
          <w:szCs w:val="24"/>
          <w:rPrChange w:id="697" w:author="Hareesh Ganesan" w:date="2016-10-23T13:50:00Z">
            <w:rPr>
              <w:sz w:val="24"/>
              <w:szCs w:val="24"/>
            </w:rPr>
          </w:rPrChange>
        </w:rPr>
      </w:pPr>
      <w:r w:rsidRPr="00034170">
        <w:rPr>
          <w:b/>
          <w:sz w:val="24"/>
          <w:szCs w:val="24"/>
          <w:rPrChange w:id="698" w:author="Hareesh Ganesan" w:date="2016-10-23T13:50:00Z">
            <w:rPr>
              <w:sz w:val="24"/>
              <w:szCs w:val="24"/>
            </w:rPr>
          </w:rPrChange>
        </w:rPr>
        <w:t>Low</w:t>
      </w:r>
    </w:p>
    <w:p w14:paraId="7578B7D4" w14:textId="77777777" w:rsidR="00C3122C" w:rsidRPr="004C11AB" w:rsidRDefault="00C3122C" w:rsidP="00C3122C">
      <w:pPr>
        <w:pStyle w:val="ListParagraph"/>
        <w:numPr>
          <w:ilvl w:val="0"/>
          <w:numId w:val="3"/>
        </w:numPr>
        <w:rPr>
          <w:sz w:val="24"/>
          <w:szCs w:val="24"/>
        </w:rPr>
      </w:pPr>
      <w:r w:rsidRPr="004C11AB">
        <w:rPr>
          <w:sz w:val="24"/>
          <w:szCs w:val="24"/>
        </w:rPr>
        <w:t>Medium</w:t>
      </w:r>
    </w:p>
    <w:p w14:paraId="33312505" w14:textId="77777777" w:rsidR="00C3122C" w:rsidRPr="004C11AB" w:rsidRDefault="00C3122C" w:rsidP="00C3122C">
      <w:pPr>
        <w:pStyle w:val="ListParagraph"/>
        <w:numPr>
          <w:ilvl w:val="0"/>
          <w:numId w:val="3"/>
        </w:numPr>
        <w:rPr>
          <w:sz w:val="24"/>
          <w:szCs w:val="24"/>
        </w:rPr>
      </w:pPr>
      <w:r w:rsidRPr="004C11AB">
        <w:rPr>
          <w:sz w:val="24"/>
          <w:szCs w:val="24"/>
        </w:rPr>
        <w:t>High</w:t>
      </w:r>
    </w:p>
    <w:p w14:paraId="7F6604F5" w14:textId="77777777" w:rsidR="008828BF" w:rsidRPr="004C11AB" w:rsidRDefault="008828BF" w:rsidP="008828BF">
      <w:pPr>
        <w:rPr>
          <w:rFonts w:cstheme="minorHAnsi"/>
          <w:b/>
          <w:sz w:val="24"/>
          <w:szCs w:val="24"/>
        </w:rPr>
      </w:pPr>
      <w:r w:rsidRPr="004C11AB">
        <w:rPr>
          <w:rFonts w:cstheme="minorHAnsi"/>
          <w:b/>
          <w:sz w:val="24"/>
          <w:szCs w:val="24"/>
        </w:rPr>
        <w:t>Overall Security Risk:</w:t>
      </w:r>
    </w:p>
    <w:p w14:paraId="07D92A89" w14:textId="77777777" w:rsidR="008828BF" w:rsidRPr="00034170" w:rsidRDefault="008828BF" w:rsidP="008828BF">
      <w:pPr>
        <w:pStyle w:val="ListParagraph"/>
        <w:numPr>
          <w:ilvl w:val="0"/>
          <w:numId w:val="3"/>
        </w:numPr>
        <w:rPr>
          <w:rFonts w:cstheme="minorHAnsi"/>
          <w:b/>
          <w:sz w:val="24"/>
          <w:szCs w:val="24"/>
          <w:rPrChange w:id="699" w:author="Hareesh Ganesan" w:date="2016-10-23T13:50:00Z">
            <w:rPr>
              <w:rFonts w:cstheme="minorHAnsi"/>
              <w:sz w:val="24"/>
              <w:szCs w:val="24"/>
            </w:rPr>
          </w:rPrChange>
        </w:rPr>
      </w:pPr>
      <w:r w:rsidRPr="00034170">
        <w:rPr>
          <w:rFonts w:cstheme="minorHAnsi"/>
          <w:b/>
          <w:sz w:val="24"/>
          <w:szCs w:val="24"/>
          <w:rPrChange w:id="700" w:author="Hareesh Ganesan" w:date="2016-10-23T13:50:00Z">
            <w:rPr>
              <w:rFonts w:cstheme="minorHAnsi"/>
              <w:sz w:val="24"/>
              <w:szCs w:val="24"/>
            </w:rPr>
          </w:rPrChange>
        </w:rPr>
        <w:t>Low</w:t>
      </w:r>
    </w:p>
    <w:p w14:paraId="3141833E" w14:textId="77777777" w:rsidR="008828BF" w:rsidRPr="004C11AB" w:rsidRDefault="008828BF" w:rsidP="008828BF">
      <w:pPr>
        <w:pStyle w:val="ListParagraph"/>
        <w:numPr>
          <w:ilvl w:val="0"/>
          <w:numId w:val="3"/>
        </w:numPr>
        <w:rPr>
          <w:rFonts w:cstheme="minorHAnsi"/>
          <w:sz w:val="24"/>
          <w:szCs w:val="24"/>
        </w:rPr>
      </w:pPr>
      <w:r w:rsidRPr="004C11AB">
        <w:rPr>
          <w:rFonts w:cstheme="minorHAnsi"/>
          <w:sz w:val="24"/>
          <w:szCs w:val="24"/>
        </w:rPr>
        <w:t>Medium</w:t>
      </w:r>
    </w:p>
    <w:p w14:paraId="3954A137" w14:textId="77777777" w:rsidR="008828BF" w:rsidRPr="004C11AB" w:rsidRDefault="008828BF" w:rsidP="008828BF">
      <w:pPr>
        <w:pStyle w:val="ListParagraph"/>
        <w:numPr>
          <w:ilvl w:val="0"/>
          <w:numId w:val="3"/>
        </w:numPr>
        <w:rPr>
          <w:rFonts w:cstheme="minorHAnsi"/>
          <w:sz w:val="24"/>
          <w:szCs w:val="24"/>
        </w:rPr>
      </w:pPr>
      <w:r w:rsidRPr="004C11AB">
        <w:rPr>
          <w:rFonts w:cstheme="minorHAnsi"/>
          <w:sz w:val="24"/>
          <w:szCs w:val="24"/>
        </w:rPr>
        <w:t>High</w:t>
      </w:r>
    </w:p>
    <w:p w14:paraId="7EB97D97" w14:textId="77777777" w:rsidR="00C3122C" w:rsidRPr="004C11AB" w:rsidRDefault="00C3122C" w:rsidP="00C3122C">
      <w:pPr>
        <w:rPr>
          <w:b/>
          <w:sz w:val="24"/>
          <w:szCs w:val="24"/>
        </w:rPr>
      </w:pPr>
      <w:r w:rsidRPr="004C11AB">
        <w:rPr>
          <w:b/>
          <w:sz w:val="24"/>
          <w:szCs w:val="24"/>
        </w:rPr>
        <w:t>Related Information:</w:t>
      </w:r>
    </w:p>
    <w:p w14:paraId="2D13F60E" w14:textId="77777777" w:rsidR="00C3122C" w:rsidRPr="004C11AB" w:rsidRDefault="00C3122C" w:rsidP="00C3122C">
      <w:pPr>
        <w:rPr>
          <w:i/>
          <w:sz w:val="24"/>
          <w:szCs w:val="24"/>
        </w:rPr>
      </w:pPr>
      <w:r w:rsidRPr="004C11AB">
        <w:rPr>
          <w:i/>
          <w:sz w:val="24"/>
          <w:szCs w:val="24"/>
        </w:rPr>
        <w:t>Things to Consider to Help Answer the Question:</w:t>
      </w:r>
    </w:p>
    <w:p w14:paraId="71D335A6" w14:textId="77777777" w:rsidR="00C3122C" w:rsidRPr="004C11AB" w:rsidRDefault="00C3122C" w:rsidP="00C3122C">
      <w:pPr>
        <w:rPr>
          <w:i/>
          <w:sz w:val="24"/>
          <w:szCs w:val="24"/>
        </w:rPr>
      </w:pPr>
      <w:r w:rsidRPr="004C11AB">
        <w:rPr>
          <w:rFonts w:eastAsia="Times New Roman" w:cs="Times New Roman"/>
          <w:color w:val="000000"/>
          <w:sz w:val="24"/>
          <w:szCs w:val="24"/>
        </w:rPr>
        <w:t>Physical security safeguards include doors, locks, barriers, and keyed access systems.</w:t>
      </w:r>
    </w:p>
    <w:p w14:paraId="4EBE14D8" w14:textId="77777777" w:rsidR="00C3122C" w:rsidRPr="004C11AB" w:rsidRDefault="00C3122C" w:rsidP="00C3122C">
      <w:pPr>
        <w:rPr>
          <w:i/>
          <w:sz w:val="24"/>
          <w:szCs w:val="24"/>
        </w:rPr>
      </w:pPr>
      <w:r w:rsidRPr="004C11AB">
        <w:rPr>
          <w:i/>
          <w:sz w:val="24"/>
          <w:szCs w:val="24"/>
        </w:rPr>
        <w:t>Possible Threats and Vulnerabilities:</w:t>
      </w:r>
    </w:p>
    <w:p w14:paraId="6D327FE7" w14:textId="77777777" w:rsidR="00C3122C" w:rsidRPr="004C11AB" w:rsidRDefault="00C3122C" w:rsidP="00C3122C">
      <w:pPr>
        <w:rPr>
          <w:i/>
          <w:sz w:val="24"/>
          <w:szCs w:val="24"/>
        </w:rPr>
      </w:pPr>
      <w:r w:rsidRPr="004C11AB">
        <w:rPr>
          <w:rFonts w:eastAsia="Times New Roman" w:cs="Times New Roman"/>
          <w:color w:val="000000"/>
          <w:sz w:val="24"/>
          <w:szCs w:val="24"/>
        </w:rPr>
        <w:t>There may be unauthorized access to ePHI if your practice does not put physical security safeguards in place for all workstations. All workstations should be protected by physical security, such as doors, locks, barriers, and keyed access systems, to ensure that ePHI is accessed only by authorized users.</w:t>
      </w:r>
      <w:r w:rsidRPr="004C11AB">
        <w:rPr>
          <w:rFonts w:eastAsia="Times New Roman" w:cs="Times New Roman"/>
          <w:color w:val="000000"/>
          <w:sz w:val="24"/>
          <w:szCs w:val="24"/>
        </w:rPr>
        <w:br/>
      </w:r>
      <w:r w:rsidRPr="004C11AB">
        <w:rPr>
          <w:rFonts w:eastAsia="Times New Roman" w:cs="Times New Roman"/>
          <w:color w:val="000000"/>
          <w:sz w:val="24"/>
          <w:szCs w:val="24"/>
        </w:rPr>
        <w:br/>
        <w:t>Some potential impacts include:</w:t>
      </w:r>
      <w:r w:rsidRPr="004C11AB">
        <w:rPr>
          <w:rFonts w:eastAsia="Times New Roman" w:cs="Times New Roman"/>
          <w:color w:val="000000"/>
          <w:sz w:val="24"/>
          <w:szCs w:val="24"/>
        </w:rPr>
        <w:br/>
      </w:r>
      <w:r w:rsidRPr="004C11AB">
        <w:rPr>
          <w:rFonts w:eastAsia="Times New Roman" w:cs="Times New Roman"/>
          <w:color w:val="000000"/>
          <w:sz w:val="24"/>
          <w:szCs w:val="24"/>
        </w:rPr>
        <w:br/>
        <w:t>• Human threats, such as an unauthorized user who can vandalize or compromise the confidentiality, integrity, or availability of ePHI. Unauthorized disclosure, loss, or theft of ePHI can lead to identity theft.</w:t>
      </w:r>
    </w:p>
    <w:p w14:paraId="4561AE2A" w14:textId="77777777" w:rsidR="00C3122C" w:rsidRPr="004C11AB" w:rsidRDefault="00C3122C" w:rsidP="00C3122C">
      <w:pPr>
        <w:spacing w:after="0" w:line="240" w:lineRule="auto"/>
        <w:rPr>
          <w:rFonts w:eastAsia="Times New Roman" w:cstheme="minorHAnsi"/>
          <w:bCs/>
          <w:i/>
          <w:sz w:val="24"/>
          <w:szCs w:val="24"/>
        </w:rPr>
      </w:pPr>
      <w:r w:rsidRPr="004C11AB">
        <w:rPr>
          <w:rFonts w:eastAsia="Times New Roman" w:cstheme="minorHAnsi"/>
          <w:bCs/>
          <w:i/>
          <w:sz w:val="24"/>
          <w:szCs w:val="24"/>
        </w:rPr>
        <w:t>Examples of Safeguards:</w:t>
      </w:r>
      <w:r w:rsidR="00FA0D0B" w:rsidRPr="004C11AB">
        <w:rPr>
          <w:rFonts w:eastAsia="Times New Roman" w:cstheme="minorHAnsi"/>
          <w:bCs/>
          <w:i/>
          <w:sz w:val="24"/>
          <w:szCs w:val="24"/>
        </w:rPr>
        <w:t xml:space="preserve"> </w:t>
      </w:r>
    </w:p>
    <w:p w14:paraId="4F6354CD" w14:textId="77777777" w:rsidR="00C3122C" w:rsidRPr="004C11AB" w:rsidRDefault="001A34AC" w:rsidP="00C3122C">
      <w:pPr>
        <w:spacing w:line="240" w:lineRule="auto"/>
        <w:rPr>
          <w:rFonts w:eastAsia="Times New Roman" w:cstheme="minorHAnsi"/>
          <w:bCs/>
          <w:sz w:val="24"/>
          <w:szCs w:val="24"/>
        </w:rPr>
      </w:pPr>
      <w:r w:rsidRPr="004C11AB">
        <w:rPr>
          <w:rFonts w:eastAsia="Times New Roman" w:cstheme="minorHAnsi"/>
          <w:bCs/>
          <w:sz w:val="24"/>
          <w:szCs w:val="24"/>
        </w:rPr>
        <w:t>Below are some potential safeguards to use against possible threats/vulnerabilities. NOTE: The safeguards you choose will depend on the degree of risk</w:t>
      </w:r>
      <w:r w:rsidR="00C3122C" w:rsidRPr="004C11AB">
        <w:rPr>
          <w:rFonts w:eastAsia="Times New Roman" w:cstheme="minorHAnsi"/>
          <w:bCs/>
          <w:sz w:val="24"/>
          <w:szCs w:val="24"/>
        </w:rPr>
        <w:t xml:space="preserve"> and the potential harm that the threat/vulnerability poses to you and the individuals who are the subjects of the ePHI.</w:t>
      </w:r>
    </w:p>
    <w:p w14:paraId="30B92A9E" w14:textId="77777777" w:rsidR="00C3122C" w:rsidRPr="004C11AB" w:rsidRDefault="00C3122C" w:rsidP="00C3122C">
      <w:pPr>
        <w:rPr>
          <w:rFonts w:eastAsia="Times New Roman" w:cs="Times New Roman"/>
          <w:color w:val="000000"/>
          <w:sz w:val="24"/>
          <w:szCs w:val="24"/>
        </w:rPr>
      </w:pPr>
      <w:r w:rsidRPr="004C11AB">
        <w:rPr>
          <w:rFonts w:eastAsia="Times New Roman" w:cs="Times New Roman"/>
          <w:color w:val="000000"/>
          <w:sz w:val="24"/>
          <w:szCs w:val="24"/>
        </w:rPr>
        <w:t>Implement physical safeguards for all workstations that access ePHI to restrict access to authorized users. [45 CFR §164.310(c)]</w:t>
      </w:r>
      <w:r w:rsidRPr="004C11AB">
        <w:rPr>
          <w:rFonts w:eastAsia="Times New Roman" w:cs="Times New Roman"/>
          <w:color w:val="000000"/>
          <w:sz w:val="24"/>
          <w:szCs w:val="24"/>
        </w:rPr>
        <w:br/>
      </w:r>
      <w:r w:rsidRPr="004C11AB">
        <w:rPr>
          <w:rFonts w:eastAsia="Times New Roman" w:cs="Times New Roman"/>
          <w:color w:val="000000"/>
          <w:sz w:val="24"/>
          <w:szCs w:val="24"/>
        </w:rPr>
        <w:br/>
        <w:t>Implement processes to restrict unauthorized physical access to workstations and other electronic devices that handle ePHI, including output devices, such as printers and fax machines.</w:t>
      </w:r>
      <w:r w:rsidRPr="004C11AB">
        <w:rPr>
          <w:rFonts w:eastAsia="Times New Roman" w:cs="Times New Roman"/>
          <w:color w:val="000000"/>
          <w:sz w:val="24"/>
          <w:szCs w:val="24"/>
        </w:rPr>
        <w:br/>
        <w:t>[NIST SP 800-53 PE-5]</w:t>
      </w:r>
    </w:p>
    <w:p w14:paraId="4AA4C9B0" w14:textId="77777777" w:rsidR="008F1555" w:rsidRPr="004C11AB" w:rsidRDefault="00C3122C" w:rsidP="008F1555">
      <w:pPr>
        <w:pStyle w:val="Heading1"/>
        <w:pBdr>
          <w:top w:val="single" w:sz="4" w:space="1" w:color="auto"/>
          <w:left w:val="single" w:sz="4" w:space="4" w:color="auto"/>
          <w:bottom w:val="single" w:sz="4" w:space="1" w:color="auto"/>
          <w:right w:val="single" w:sz="4" w:space="4" w:color="auto"/>
        </w:pBdr>
        <w:rPr>
          <w:rFonts w:eastAsia="Times New Roman"/>
        </w:rPr>
      </w:pPr>
      <w:bookmarkStart w:id="701" w:name="_Toc459630865"/>
      <w:r w:rsidRPr="004C11AB">
        <w:rPr>
          <w:b/>
        </w:rPr>
        <w:t>PH27</w:t>
      </w:r>
      <w:r w:rsidR="008F1555" w:rsidRPr="004C11AB">
        <w:rPr>
          <w:b/>
        </w:rPr>
        <w:t xml:space="preserve"> - </w:t>
      </w:r>
      <w:r w:rsidRPr="004C11AB">
        <w:rPr>
          <w:rFonts w:eastAsia="Times New Roman"/>
          <w:b/>
        </w:rPr>
        <w:t>§164.310(c)</w:t>
      </w:r>
      <w:r w:rsidRPr="004C11AB">
        <w:rPr>
          <w:rFonts w:eastAsia="Times New Roman"/>
        </w:rPr>
        <w:t xml:space="preserve"> </w:t>
      </w:r>
      <w:r w:rsidRPr="004C11AB">
        <w:rPr>
          <w:rFonts w:eastAsia="Times New Roman"/>
          <w:b/>
        </w:rPr>
        <w:t>Standard</w:t>
      </w:r>
      <w:r w:rsidR="008F1555" w:rsidRPr="004C11AB">
        <w:rPr>
          <w:rFonts w:eastAsia="Times New Roman"/>
          <w:b/>
        </w:rPr>
        <w:t xml:space="preserve"> </w:t>
      </w:r>
      <w:r w:rsidR="008F1555" w:rsidRPr="004C11AB">
        <w:rPr>
          <w:rFonts w:eastAsia="Times New Roman"/>
        </w:rPr>
        <w:t>Do you regularly review your workstations’ locations to see which areas are more vulnerable to unauthorized use, theft, or viewing of the data?</w:t>
      </w:r>
      <w:bookmarkEnd w:id="701"/>
      <w:r w:rsidR="008F1555" w:rsidRPr="004C11AB">
        <w:rPr>
          <w:rFonts w:eastAsia="Times New Roman"/>
        </w:rPr>
        <w:t xml:space="preserve"> </w:t>
      </w:r>
    </w:p>
    <w:p w14:paraId="2EDA3A0F" w14:textId="77777777" w:rsidR="00C3122C" w:rsidRPr="00034170" w:rsidRDefault="00C3122C" w:rsidP="00C3122C">
      <w:pPr>
        <w:pStyle w:val="ListParagraph"/>
        <w:numPr>
          <w:ilvl w:val="0"/>
          <w:numId w:val="4"/>
        </w:numPr>
        <w:rPr>
          <w:rFonts w:eastAsia="Times New Roman" w:cs="Times New Roman"/>
          <w:color w:val="000000"/>
          <w:sz w:val="24"/>
          <w:szCs w:val="24"/>
        </w:rPr>
      </w:pPr>
      <w:r w:rsidRPr="00034170">
        <w:rPr>
          <w:rFonts w:eastAsia="Times New Roman" w:cs="Times New Roman"/>
          <w:color w:val="000000"/>
          <w:sz w:val="24"/>
          <w:szCs w:val="24"/>
        </w:rPr>
        <w:t>Yes</w:t>
      </w:r>
    </w:p>
    <w:p w14:paraId="04F2121E" w14:textId="77777777" w:rsidR="00C3122C" w:rsidRPr="00034170" w:rsidRDefault="00C3122C" w:rsidP="00C3122C">
      <w:pPr>
        <w:pStyle w:val="ListParagraph"/>
        <w:numPr>
          <w:ilvl w:val="0"/>
          <w:numId w:val="1"/>
        </w:numPr>
        <w:rPr>
          <w:rFonts w:eastAsia="Times New Roman" w:cs="Times New Roman"/>
          <w:b/>
          <w:color w:val="000000"/>
          <w:sz w:val="24"/>
          <w:szCs w:val="24"/>
          <w:rPrChange w:id="702" w:author="Hareesh Ganesan" w:date="2016-10-23T13:51:00Z">
            <w:rPr>
              <w:rFonts w:eastAsia="Times New Roman" w:cs="Times New Roman"/>
              <w:color w:val="000000"/>
              <w:sz w:val="24"/>
              <w:szCs w:val="24"/>
            </w:rPr>
          </w:rPrChange>
        </w:rPr>
      </w:pPr>
      <w:r w:rsidRPr="00034170">
        <w:rPr>
          <w:rFonts w:eastAsia="Times New Roman" w:cs="Times New Roman"/>
          <w:b/>
          <w:color w:val="000000"/>
          <w:sz w:val="24"/>
          <w:szCs w:val="24"/>
          <w:rPrChange w:id="703" w:author="Hareesh Ganesan" w:date="2016-10-23T13:51:00Z">
            <w:rPr>
              <w:rFonts w:eastAsia="Times New Roman" w:cs="Times New Roman"/>
              <w:color w:val="000000"/>
              <w:sz w:val="24"/>
              <w:szCs w:val="24"/>
            </w:rPr>
          </w:rPrChange>
        </w:rPr>
        <w:t>No</w:t>
      </w:r>
    </w:p>
    <w:p w14:paraId="55ADB302" w14:textId="77777777" w:rsidR="00C3122C" w:rsidRPr="004C11AB" w:rsidRDefault="00C3122C" w:rsidP="00C3122C">
      <w:pPr>
        <w:rPr>
          <w:sz w:val="24"/>
          <w:szCs w:val="24"/>
        </w:rPr>
      </w:pPr>
      <w:r w:rsidRPr="004C11AB">
        <w:rPr>
          <w:b/>
          <w:sz w:val="24"/>
          <w:szCs w:val="24"/>
        </w:rPr>
        <w:t>If no</w:t>
      </w:r>
      <w:r w:rsidRPr="004C11AB">
        <w:rPr>
          <w:sz w:val="24"/>
          <w:szCs w:val="24"/>
        </w:rPr>
        <w:t>, please select from the following:</w:t>
      </w:r>
    </w:p>
    <w:p w14:paraId="03B930B7" w14:textId="77777777" w:rsidR="00C3122C" w:rsidRPr="004C11AB" w:rsidRDefault="00C3122C" w:rsidP="00C3122C">
      <w:pPr>
        <w:pStyle w:val="ListParagraph"/>
        <w:numPr>
          <w:ilvl w:val="0"/>
          <w:numId w:val="2"/>
        </w:numPr>
        <w:rPr>
          <w:sz w:val="24"/>
          <w:szCs w:val="24"/>
        </w:rPr>
      </w:pPr>
      <w:r w:rsidRPr="004C11AB">
        <w:rPr>
          <w:sz w:val="24"/>
          <w:szCs w:val="24"/>
        </w:rPr>
        <w:t>Cost</w:t>
      </w:r>
    </w:p>
    <w:p w14:paraId="728E9FEA" w14:textId="77777777" w:rsidR="00C3122C" w:rsidRPr="00034170" w:rsidRDefault="00C3122C" w:rsidP="00C3122C">
      <w:pPr>
        <w:pStyle w:val="ListParagraph"/>
        <w:numPr>
          <w:ilvl w:val="0"/>
          <w:numId w:val="2"/>
        </w:numPr>
        <w:rPr>
          <w:b/>
          <w:sz w:val="24"/>
          <w:szCs w:val="24"/>
          <w:rPrChange w:id="704" w:author="Hareesh Ganesan" w:date="2016-10-23T13:51:00Z">
            <w:rPr>
              <w:sz w:val="24"/>
              <w:szCs w:val="24"/>
            </w:rPr>
          </w:rPrChange>
        </w:rPr>
      </w:pPr>
      <w:r w:rsidRPr="00034170">
        <w:rPr>
          <w:b/>
          <w:sz w:val="24"/>
          <w:szCs w:val="24"/>
          <w:rPrChange w:id="705" w:author="Hareesh Ganesan" w:date="2016-10-23T13:51:00Z">
            <w:rPr>
              <w:sz w:val="24"/>
              <w:szCs w:val="24"/>
            </w:rPr>
          </w:rPrChange>
        </w:rPr>
        <w:t>Practice Size</w:t>
      </w:r>
    </w:p>
    <w:p w14:paraId="6499C021" w14:textId="77777777" w:rsidR="00C3122C" w:rsidRPr="004C11AB" w:rsidRDefault="00C3122C" w:rsidP="00C3122C">
      <w:pPr>
        <w:pStyle w:val="ListParagraph"/>
        <w:numPr>
          <w:ilvl w:val="0"/>
          <w:numId w:val="2"/>
        </w:numPr>
        <w:rPr>
          <w:sz w:val="24"/>
          <w:szCs w:val="24"/>
        </w:rPr>
      </w:pPr>
      <w:r w:rsidRPr="004C11AB">
        <w:rPr>
          <w:sz w:val="24"/>
          <w:szCs w:val="24"/>
        </w:rPr>
        <w:t>Complexity</w:t>
      </w:r>
    </w:p>
    <w:p w14:paraId="796C9005" w14:textId="77777777" w:rsidR="00C3122C" w:rsidRPr="004C11AB" w:rsidRDefault="00C3122C" w:rsidP="00C3122C">
      <w:pPr>
        <w:pStyle w:val="ListParagraph"/>
        <w:numPr>
          <w:ilvl w:val="0"/>
          <w:numId w:val="2"/>
        </w:numPr>
        <w:rPr>
          <w:sz w:val="24"/>
          <w:szCs w:val="24"/>
        </w:rPr>
      </w:pPr>
      <w:r w:rsidRPr="004C11AB">
        <w:rPr>
          <w:sz w:val="24"/>
          <w:szCs w:val="24"/>
        </w:rPr>
        <w:t>Alternate Solution</w:t>
      </w:r>
    </w:p>
    <w:p w14:paraId="54DE0E72" w14:textId="77777777" w:rsidR="00C3122C" w:rsidRPr="004C11AB" w:rsidRDefault="00C3122C" w:rsidP="00C3122C">
      <w:pPr>
        <w:rPr>
          <w:sz w:val="24"/>
          <w:szCs w:val="24"/>
        </w:rPr>
      </w:pPr>
      <w:r w:rsidRPr="004C11AB">
        <w:rPr>
          <w:sz w:val="24"/>
          <w:szCs w:val="24"/>
        </w:rPr>
        <w:t>Please detail your current activities:</w:t>
      </w:r>
    </w:p>
    <w:tbl>
      <w:tblPr>
        <w:tblStyle w:val="TableGrid"/>
        <w:tblW w:w="0" w:type="auto"/>
        <w:tblLook w:val="04A0" w:firstRow="1" w:lastRow="0" w:firstColumn="1" w:lastColumn="0" w:noHBand="0" w:noVBand="1"/>
      </w:tblPr>
      <w:tblGrid>
        <w:gridCol w:w="9576"/>
      </w:tblGrid>
      <w:tr w:rsidR="00C3122C" w:rsidRPr="004C11AB" w14:paraId="7B38223C" w14:textId="77777777" w:rsidTr="00CA3232">
        <w:tc>
          <w:tcPr>
            <w:tcW w:w="9576" w:type="dxa"/>
          </w:tcPr>
          <w:p w14:paraId="65DD045A" w14:textId="199A2572" w:rsidR="00C3122C" w:rsidRPr="004C11AB" w:rsidDel="00034170" w:rsidRDefault="00C3122C" w:rsidP="00CA3232">
            <w:pPr>
              <w:rPr>
                <w:del w:id="706" w:author="Hareesh Ganesan" w:date="2016-10-23T13:51:00Z"/>
                <w:sz w:val="24"/>
                <w:szCs w:val="24"/>
              </w:rPr>
            </w:pPr>
          </w:p>
          <w:p w14:paraId="6AFCE1D6" w14:textId="77777777" w:rsidR="00C3122C" w:rsidRPr="004C11AB" w:rsidRDefault="00C3122C" w:rsidP="00CA3232">
            <w:pPr>
              <w:rPr>
                <w:sz w:val="24"/>
                <w:szCs w:val="24"/>
              </w:rPr>
            </w:pPr>
          </w:p>
          <w:p w14:paraId="0270B33A" w14:textId="77777777" w:rsidR="00C3122C" w:rsidRPr="004C11AB" w:rsidRDefault="00C3122C" w:rsidP="00CA3232">
            <w:pPr>
              <w:rPr>
                <w:sz w:val="24"/>
                <w:szCs w:val="24"/>
              </w:rPr>
            </w:pPr>
          </w:p>
          <w:p w14:paraId="38985B83" w14:textId="77777777" w:rsidR="00C3122C" w:rsidRPr="004C11AB" w:rsidRDefault="00C3122C" w:rsidP="00CA3232">
            <w:pPr>
              <w:rPr>
                <w:sz w:val="24"/>
                <w:szCs w:val="24"/>
              </w:rPr>
            </w:pPr>
          </w:p>
          <w:p w14:paraId="47FB8736" w14:textId="77777777" w:rsidR="00C3122C" w:rsidRPr="004C11AB" w:rsidRDefault="00C3122C" w:rsidP="00CA3232">
            <w:pPr>
              <w:rPr>
                <w:sz w:val="24"/>
                <w:szCs w:val="24"/>
              </w:rPr>
            </w:pPr>
          </w:p>
          <w:p w14:paraId="177EEC33" w14:textId="77777777" w:rsidR="00C3122C" w:rsidRPr="004C11AB" w:rsidRDefault="00C3122C" w:rsidP="00CA3232">
            <w:pPr>
              <w:rPr>
                <w:sz w:val="24"/>
                <w:szCs w:val="24"/>
              </w:rPr>
            </w:pPr>
          </w:p>
        </w:tc>
      </w:tr>
    </w:tbl>
    <w:p w14:paraId="33866377" w14:textId="77777777" w:rsidR="008F1555" w:rsidRPr="004C11AB" w:rsidRDefault="008F1555" w:rsidP="00C3122C">
      <w:pPr>
        <w:rPr>
          <w:sz w:val="24"/>
          <w:szCs w:val="24"/>
        </w:rPr>
      </w:pPr>
    </w:p>
    <w:p w14:paraId="45A295E3" w14:textId="77777777" w:rsidR="00C3122C" w:rsidRPr="004C11AB" w:rsidRDefault="00C3122C" w:rsidP="00C3122C">
      <w:pPr>
        <w:rPr>
          <w:sz w:val="24"/>
          <w:szCs w:val="24"/>
        </w:rPr>
      </w:pPr>
      <w:r w:rsidRPr="004C11AB">
        <w:rPr>
          <w:sz w:val="24"/>
          <w:szCs w:val="24"/>
        </w:rPr>
        <w:t>Please include any additional notes:</w:t>
      </w:r>
    </w:p>
    <w:tbl>
      <w:tblPr>
        <w:tblStyle w:val="TableGrid"/>
        <w:tblW w:w="0" w:type="auto"/>
        <w:tblLook w:val="04A0" w:firstRow="1" w:lastRow="0" w:firstColumn="1" w:lastColumn="0" w:noHBand="0" w:noVBand="1"/>
      </w:tblPr>
      <w:tblGrid>
        <w:gridCol w:w="9576"/>
      </w:tblGrid>
      <w:tr w:rsidR="00C3122C" w:rsidRPr="004C11AB" w14:paraId="574D737E" w14:textId="77777777" w:rsidTr="00CA3232">
        <w:tc>
          <w:tcPr>
            <w:tcW w:w="9576" w:type="dxa"/>
          </w:tcPr>
          <w:p w14:paraId="095CEE26" w14:textId="77777777" w:rsidR="00C3122C" w:rsidRPr="004C11AB" w:rsidRDefault="00C3122C" w:rsidP="00CA3232">
            <w:pPr>
              <w:rPr>
                <w:sz w:val="24"/>
                <w:szCs w:val="24"/>
              </w:rPr>
            </w:pPr>
          </w:p>
          <w:p w14:paraId="4D28E29F" w14:textId="77777777" w:rsidR="00C3122C" w:rsidRPr="004C11AB" w:rsidRDefault="00C3122C" w:rsidP="00CA3232">
            <w:pPr>
              <w:rPr>
                <w:sz w:val="24"/>
                <w:szCs w:val="24"/>
              </w:rPr>
            </w:pPr>
          </w:p>
          <w:p w14:paraId="348ADE28" w14:textId="77777777" w:rsidR="00C3122C" w:rsidRPr="004C11AB" w:rsidRDefault="00C3122C" w:rsidP="00CA3232">
            <w:pPr>
              <w:rPr>
                <w:sz w:val="24"/>
                <w:szCs w:val="24"/>
              </w:rPr>
            </w:pPr>
          </w:p>
          <w:p w14:paraId="4E7969B1" w14:textId="77777777" w:rsidR="00C3122C" w:rsidRPr="004C11AB" w:rsidRDefault="00C3122C" w:rsidP="00CA3232">
            <w:pPr>
              <w:rPr>
                <w:sz w:val="24"/>
                <w:szCs w:val="24"/>
              </w:rPr>
            </w:pPr>
          </w:p>
          <w:p w14:paraId="22D877E1" w14:textId="77777777" w:rsidR="00C3122C" w:rsidRPr="004C11AB" w:rsidRDefault="00C3122C" w:rsidP="00CA3232">
            <w:pPr>
              <w:rPr>
                <w:sz w:val="24"/>
                <w:szCs w:val="24"/>
              </w:rPr>
            </w:pPr>
          </w:p>
          <w:p w14:paraId="657BBEA4" w14:textId="77777777" w:rsidR="00C3122C" w:rsidRPr="004C11AB" w:rsidRDefault="00C3122C" w:rsidP="00CA3232">
            <w:pPr>
              <w:rPr>
                <w:sz w:val="24"/>
                <w:szCs w:val="24"/>
              </w:rPr>
            </w:pPr>
          </w:p>
        </w:tc>
      </w:tr>
    </w:tbl>
    <w:p w14:paraId="5154816A" w14:textId="77777777" w:rsidR="00C3122C" w:rsidRPr="004C11AB" w:rsidRDefault="00C3122C" w:rsidP="00C3122C">
      <w:pPr>
        <w:rPr>
          <w:sz w:val="24"/>
          <w:szCs w:val="24"/>
        </w:rPr>
      </w:pPr>
    </w:p>
    <w:p w14:paraId="31F594C7" w14:textId="77777777" w:rsidR="00C3122C" w:rsidRPr="004C11AB" w:rsidRDefault="00C3122C" w:rsidP="00C3122C">
      <w:pPr>
        <w:rPr>
          <w:sz w:val="24"/>
          <w:szCs w:val="24"/>
        </w:rPr>
      </w:pPr>
      <w:r w:rsidRPr="004C11AB">
        <w:rPr>
          <w:sz w:val="24"/>
          <w:szCs w:val="24"/>
        </w:rPr>
        <w:t>Please detail your remediation plan:</w:t>
      </w:r>
    </w:p>
    <w:tbl>
      <w:tblPr>
        <w:tblStyle w:val="TableGrid"/>
        <w:tblW w:w="0" w:type="auto"/>
        <w:tblLook w:val="04A0" w:firstRow="1" w:lastRow="0" w:firstColumn="1" w:lastColumn="0" w:noHBand="0" w:noVBand="1"/>
      </w:tblPr>
      <w:tblGrid>
        <w:gridCol w:w="9576"/>
      </w:tblGrid>
      <w:tr w:rsidR="00C3122C" w:rsidRPr="004C11AB" w14:paraId="24B8D82E" w14:textId="77777777" w:rsidTr="00CA3232">
        <w:tc>
          <w:tcPr>
            <w:tcW w:w="9576" w:type="dxa"/>
          </w:tcPr>
          <w:p w14:paraId="355964E5" w14:textId="77777777" w:rsidR="00C3122C" w:rsidRPr="004C11AB" w:rsidRDefault="00C3122C" w:rsidP="00CA3232">
            <w:pPr>
              <w:rPr>
                <w:sz w:val="24"/>
                <w:szCs w:val="24"/>
              </w:rPr>
            </w:pPr>
          </w:p>
          <w:p w14:paraId="41806D6C" w14:textId="77777777" w:rsidR="00C3122C" w:rsidRPr="004C11AB" w:rsidRDefault="00C3122C" w:rsidP="00CA3232">
            <w:pPr>
              <w:rPr>
                <w:sz w:val="24"/>
                <w:szCs w:val="24"/>
              </w:rPr>
            </w:pPr>
          </w:p>
          <w:p w14:paraId="76F2A5F7" w14:textId="77777777" w:rsidR="00C3122C" w:rsidRPr="004C11AB" w:rsidRDefault="00C3122C" w:rsidP="00CA3232">
            <w:pPr>
              <w:rPr>
                <w:sz w:val="24"/>
                <w:szCs w:val="24"/>
              </w:rPr>
            </w:pPr>
          </w:p>
          <w:p w14:paraId="55D5FDD9" w14:textId="77777777" w:rsidR="00C3122C" w:rsidRPr="004C11AB" w:rsidRDefault="00C3122C" w:rsidP="00CA3232">
            <w:pPr>
              <w:rPr>
                <w:sz w:val="24"/>
                <w:szCs w:val="24"/>
              </w:rPr>
            </w:pPr>
          </w:p>
          <w:p w14:paraId="0D785742" w14:textId="77777777" w:rsidR="00C3122C" w:rsidRPr="004C11AB" w:rsidRDefault="00C3122C" w:rsidP="00CA3232">
            <w:pPr>
              <w:rPr>
                <w:sz w:val="24"/>
                <w:szCs w:val="24"/>
              </w:rPr>
            </w:pPr>
          </w:p>
          <w:p w14:paraId="5CB84841" w14:textId="77777777" w:rsidR="00C3122C" w:rsidRPr="004C11AB" w:rsidRDefault="00C3122C" w:rsidP="00CA3232">
            <w:pPr>
              <w:rPr>
                <w:sz w:val="24"/>
                <w:szCs w:val="24"/>
              </w:rPr>
            </w:pPr>
          </w:p>
        </w:tc>
      </w:tr>
    </w:tbl>
    <w:p w14:paraId="624A2C22" w14:textId="77777777" w:rsidR="00C3122C" w:rsidRPr="004C11AB" w:rsidRDefault="00C3122C" w:rsidP="00C3122C">
      <w:pPr>
        <w:rPr>
          <w:sz w:val="24"/>
          <w:szCs w:val="24"/>
        </w:rPr>
      </w:pPr>
    </w:p>
    <w:p w14:paraId="528C02DF" w14:textId="77777777" w:rsidR="00C3122C" w:rsidRPr="004C11AB" w:rsidRDefault="00C3122C" w:rsidP="00C3122C">
      <w:pPr>
        <w:rPr>
          <w:sz w:val="24"/>
          <w:szCs w:val="24"/>
        </w:rPr>
      </w:pPr>
      <w:r w:rsidRPr="004C11AB">
        <w:rPr>
          <w:sz w:val="24"/>
          <w:szCs w:val="24"/>
        </w:rPr>
        <w:t>Please rate the likelihood of a threat/vulnerability affecting your ePHI:</w:t>
      </w:r>
    </w:p>
    <w:p w14:paraId="6056FBC7" w14:textId="77777777" w:rsidR="00C3122C" w:rsidRPr="00034170" w:rsidRDefault="00C3122C" w:rsidP="00C3122C">
      <w:pPr>
        <w:pStyle w:val="ListParagraph"/>
        <w:numPr>
          <w:ilvl w:val="0"/>
          <w:numId w:val="3"/>
        </w:numPr>
        <w:rPr>
          <w:b/>
          <w:sz w:val="24"/>
          <w:szCs w:val="24"/>
          <w:rPrChange w:id="707" w:author="Hareesh Ganesan" w:date="2016-10-23T13:51:00Z">
            <w:rPr>
              <w:sz w:val="24"/>
              <w:szCs w:val="24"/>
            </w:rPr>
          </w:rPrChange>
        </w:rPr>
      </w:pPr>
      <w:r w:rsidRPr="00034170">
        <w:rPr>
          <w:b/>
          <w:sz w:val="24"/>
          <w:szCs w:val="24"/>
          <w:rPrChange w:id="708" w:author="Hareesh Ganesan" w:date="2016-10-23T13:51:00Z">
            <w:rPr>
              <w:sz w:val="24"/>
              <w:szCs w:val="24"/>
            </w:rPr>
          </w:rPrChange>
        </w:rPr>
        <w:t>Low</w:t>
      </w:r>
    </w:p>
    <w:p w14:paraId="0405E82C" w14:textId="77777777" w:rsidR="00C3122C" w:rsidRPr="004C11AB" w:rsidRDefault="00C3122C" w:rsidP="00C3122C">
      <w:pPr>
        <w:pStyle w:val="ListParagraph"/>
        <w:numPr>
          <w:ilvl w:val="0"/>
          <w:numId w:val="3"/>
        </w:numPr>
        <w:rPr>
          <w:sz w:val="24"/>
          <w:szCs w:val="24"/>
        </w:rPr>
      </w:pPr>
      <w:r w:rsidRPr="004C11AB">
        <w:rPr>
          <w:sz w:val="24"/>
          <w:szCs w:val="24"/>
        </w:rPr>
        <w:t>Medium</w:t>
      </w:r>
    </w:p>
    <w:p w14:paraId="71A8A285" w14:textId="77777777" w:rsidR="00C3122C" w:rsidRPr="004C11AB" w:rsidRDefault="00C3122C" w:rsidP="00C3122C">
      <w:pPr>
        <w:pStyle w:val="ListParagraph"/>
        <w:numPr>
          <w:ilvl w:val="0"/>
          <w:numId w:val="3"/>
        </w:numPr>
        <w:rPr>
          <w:sz w:val="24"/>
          <w:szCs w:val="24"/>
        </w:rPr>
      </w:pPr>
      <w:r w:rsidRPr="004C11AB">
        <w:rPr>
          <w:sz w:val="24"/>
          <w:szCs w:val="24"/>
        </w:rPr>
        <w:t>High</w:t>
      </w:r>
    </w:p>
    <w:p w14:paraId="6D6FAD8B" w14:textId="77777777" w:rsidR="00C3122C" w:rsidRPr="004C11AB" w:rsidRDefault="00C3122C" w:rsidP="00C3122C">
      <w:pPr>
        <w:rPr>
          <w:sz w:val="24"/>
          <w:szCs w:val="24"/>
        </w:rPr>
      </w:pPr>
      <w:r w:rsidRPr="004C11AB">
        <w:rPr>
          <w:sz w:val="24"/>
          <w:szCs w:val="24"/>
        </w:rPr>
        <w:t>Please rate the impact of a threat/vulnerability affecting your ePHI:</w:t>
      </w:r>
    </w:p>
    <w:p w14:paraId="7061969E" w14:textId="499B50E4" w:rsidR="00C3122C" w:rsidRPr="00034170" w:rsidRDefault="00C3122C" w:rsidP="00C3122C">
      <w:pPr>
        <w:pStyle w:val="ListParagraph"/>
        <w:numPr>
          <w:ilvl w:val="0"/>
          <w:numId w:val="3"/>
        </w:numPr>
        <w:rPr>
          <w:b/>
          <w:sz w:val="24"/>
          <w:szCs w:val="24"/>
          <w:rPrChange w:id="709" w:author="Hareesh Ganesan" w:date="2016-10-23T13:51:00Z">
            <w:rPr>
              <w:sz w:val="24"/>
              <w:szCs w:val="24"/>
            </w:rPr>
          </w:rPrChange>
        </w:rPr>
      </w:pPr>
      <w:r w:rsidRPr="00034170">
        <w:rPr>
          <w:b/>
          <w:sz w:val="24"/>
          <w:szCs w:val="24"/>
          <w:rPrChange w:id="710" w:author="Hareesh Ganesan" w:date="2016-10-23T13:51:00Z">
            <w:rPr>
              <w:sz w:val="24"/>
              <w:szCs w:val="24"/>
            </w:rPr>
          </w:rPrChange>
        </w:rPr>
        <w:t>Low</w:t>
      </w:r>
      <w:ins w:id="711" w:author="Hareesh Ganesan" w:date="2016-10-23T13:51:00Z">
        <w:r w:rsidR="00034170" w:rsidRPr="00034170">
          <w:rPr>
            <w:b/>
            <w:sz w:val="24"/>
            <w:szCs w:val="24"/>
            <w:rPrChange w:id="712" w:author="Hareesh Ganesan" w:date="2016-10-23T13:51:00Z">
              <w:rPr>
                <w:sz w:val="24"/>
                <w:szCs w:val="24"/>
              </w:rPr>
            </w:rPrChange>
          </w:rPr>
          <w:t xml:space="preserve">    </w:t>
        </w:r>
      </w:ins>
    </w:p>
    <w:p w14:paraId="6ADC259B" w14:textId="77777777" w:rsidR="00C3122C" w:rsidRPr="004C11AB" w:rsidRDefault="00C3122C" w:rsidP="00C3122C">
      <w:pPr>
        <w:pStyle w:val="ListParagraph"/>
        <w:numPr>
          <w:ilvl w:val="0"/>
          <w:numId w:val="3"/>
        </w:numPr>
        <w:rPr>
          <w:sz w:val="24"/>
          <w:szCs w:val="24"/>
        </w:rPr>
      </w:pPr>
      <w:r w:rsidRPr="004C11AB">
        <w:rPr>
          <w:sz w:val="24"/>
          <w:szCs w:val="24"/>
        </w:rPr>
        <w:t>Medium</w:t>
      </w:r>
    </w:p>
    <w:p w14:paraId="1A9B8F0A" w14:textId="77777777" w:rsidR="00C3122C" w:rsidRPr="004C11AB" w:rsidRDefault="00C3122C" w:rsidP="00C3122C">
      <w:pPr>
        <w:pStyle w:val="ListParagraph"/>
        <w:numPr>
          <w:ilvl w:val="0"/>
          <w:numId w:val="3"/>
        </w:numPr>
        <w:rPr>
          <w:sz w:val="24"/>
          <w:szCs w:val="24"/>
        </w:rPr>
      </w:pPr>
      <w:r w:rsidRPr="004C11AB">
        <w:rPr>
          <w:sz w:val="24"/>
          <w:szCs w:val="24"/>
        </w:rPr>
        <w:t>High</w:t>
      </w:r>
    </w:p>
    <w:p w14:paraId="5CCB437B" w14:textId="77777777" w:rsidR="00C9315B" w:rsidRPr="004C11AB" w:rsidRDefault="00C9315B" w:rsidP="00C9315B">
      <w:pPr>
        <w:rPr>
          <w:rFonts w:cstheme="minorHAnsi"/>
          <w:b/>
          <w:sz w:val="24"/>
          <w:szCs w:val="24"/>
        </w:rPr>
      </w:pPr>
      <w:r w:rsidRPr="004C11AB">
        <w:rPr>
          <w:rFonts w:cstheme="minorHAnsi"/>
          <w:b/>
          <w:sz w:val="24"/>
          <w:szCs w:val="24"/>
        </w:rPr>
        <w:t>Overall Security Risk:</w:t>
      </w:r>
    </w:p>
    <w:p w14:paraId="7CE89F25" w14:textId="77777777" w:rsidR="00C9315B" w:rsidRPr="00034170" w:rsidRDefault="00C9315B" w:rsidP="00C9315B">
      <w:pPr>
        <w:pStyle w:val="ListParagraph"/>
        <w:numPr>
          <w:ilvl w:val="0"/>
          <w:numId w:val="3"/>
        </w:numPr>
        <w:rPr>
          <w:rFonts w:cstheme="minorHAnsi"/>
          <w:b/>
          <w:sz w:val="24"/>
          <w:szCs w:val="24"/>
          <w:rPrChange w:id="713" w:author="Hareesh Ganesan" w:date="2016-10-23T13:51:00Z">
            <w:rPr>
              <w:rFonts w:cstheme="minorHAnsi"/>
              <w:sz w:val="24"/>
              <w:szCs w:val="24"/>
            </w:rPr>
          </w:rPrChange>
        </w:rPr>
      </w:pPr>
      <w:r w:rsidRPr="00034170">
        <w:rPr>
          <w:rFonts w:cstheme="minorHAnsi"/>
          <w:b/>
          <w:sz w:val="24"/>
          <w:szCs w:val="24"/>
          <w:rPrChange w:id="714" w:author="Hareesh Ganesan" w:date="2016-10-23T13:51:00Z">
            <w:rPr>
              <w:rFonts w:cstheme="minorHAnsi"/>
              <w:sz w:val="24"/>
              <w:szCs w:val="24"/>
            </w:rPr>
          </w:rPrChange>
        </w:rPr>
        <w:t>Low</w:t>
      </w:r>
    </w:p>
    <w:p w14:paraId="032E4A01" w14:textId="77777777" w:rsidR="00C9315B" w:rsidRPr="004C11AB" w:rsidRDefault="00C9315B" w:rsidP="00C9315B">
      <w:pPr>
        <w:pStyle w:val="ListParagraph"/>
        <w:numPr>
          <w:ilvl w:val="0"/>
          <w:numId w:val="3"/>
        </w:numPr>
        <w:rPr>
          <w:rFonts w:cstheme="minorHAnsi"/>
          <w:sz w:val="24"/>
          <w:szCs w:val="24"/>
        </w:rPr>
      </w:pPr>
      <w:r w:rsidRPr="004C11AB">
        <w:rPr>
          <w:rFonts w:cstheme="minorHAnsi"/>
          <w:sz w:val="24"/>
          <w:szCs w:val="24"/>
        </w:rPr>
        <w:t>Medium</w:t>
      </w:r>
    </w:p>
    <w:p w14:paraId="21D9A9B5" w14:textId="77777777" w:rsidR="00C9315B" w:rsidRPr="004C11AB" w:rsidRDefault="00C9315B" w:rsidP="00C9315B">
      <w:pPr>
        <w:pStyle w:val="ListParagraph"/>
        <w:numPr>
          <w:ilvl w:val="0"/>
          <w:numId w:val="3"/>
        </w:numPr>
        <w:rPr>
          <w:rFonts w:cstheme="minorHAnsi"/>
          <w:sz w:val="24"/>
          <w:szCs w:val="24"/>
        </w:rPr>
      </w:pPr>
      <w:r w:rsidRPr="004C11AB">
        <w:rPr>
          <w:rFonts w:cstheme="minorHAnsi"/>
          <w:sz w:val="24"/>
          <w:szCs w:val="24"/>
        </w:rPr>
        <w:t>High</w:t>
      </w:r>
    </w:p>
    <w:p w14:paraId="36505814" w14:textId="77777777" w:rsidR="00C3122C" w:rsidRPr="004C11AB" w:rsidRDefault="00C3122C" w:rsidP="00C3122C">
      <w:pPr>
        <w:rPr>
          <w:b/>
          <w:sz w:val="24"/>
          <w:szCs w:val="24"/>
        </w:rPr>
      </w:pPr>
      <w:r w:rsidRPr="004C11AB">
        <w:rPr>
          <w:b/>
          <w:sz w:val="24"/>
          <w:szCs w:val="24"/>
        </w:rPr>
        <w:t>Related Information:</w:t>
      </w:r>
    </w:p>
    <w:p w14:paraId="434FC125" w14:textId="77777777" w:rsidR="00C3122C" w:rsidRPr="004C11AB" w:rsidRDefault="00C3122C" w:rsidP="00C3122C">
      <w:pPr>
        <w:rPr>
          <w:i/>
          <w:sz w:val="24"/>
          <w:szCs w:val="24"/>
        </w:rPr>
      </w:pPr>
      <w:r w:rsidRPr="004C11AB">
        <w:rPr>
          <w:i/>
          <w:sz w:val="24"/>
          <w:szCs w:val="24"/>
        </w:rPr>
        <w:t>Things to Consider to Help Answer the Question:</w:t>
      </w:r>
    </w:p>
    <w:p w14:paraId="65B18606" w14:textId="77777777" w:rsidR="00C3122C" w:rsidRPr="004C11AB" w:rsidRDefault="00C3122C" w:rsidP="00C3122C">
      <w:pPr>
        <w:rPr>
          <w:i/>
          <w:sz w:val="24"/>
          <w:szCs w:val="24"/>
        </w:rPr>
      </w:pPr>
      <w:r w:rsidRPr="004C11AB">
        <w:rPr>
          <w:rFonts w:eastAsia="Times New Roman" w:cs="Times New Roman"/>
          <w:color w:val="000000"/>
          <w:sz w:val="24"/>
          <w:szCs w:val="24"/>
        </w:rPr>
        <w:t>Many printers, copiers, and fax machines have built-in memory that stores the documents that workforce members print, copy, and fax. Further, many mobile devices, such as tablets, laptops, and smart phones, save viewed information in temporary files. Consider the steps you take to make sure that office equipment cannot be accessed by unauthorized users.</w:t>
      </w:r>
    </w:p>
    <w:p w14:paraId="666F8F5C" w14:textId="77777777" w:rsidR="00C3122C" w:rsidRPr="004C11AB" w:rsidRDefault="00C3122C" w:rsidP="00C3122C">
      <w:pPr>
        <w:rPr>
          <w:i/>
          <w:sz w:val="24"/>
          <w:szCs w:val="24"/>
        </w:rPr>
      </w:pPr>
      <w:r w:rsidRPr="004C11AB">
        <w:rPr>
          <w:i/>
          <w:sz w:val="24"/>
          <w:szCs w:val="24"/>
        </w:rPr>
        <w:t>Possible Threats and Vulnerabilities:</w:t>
      </w:r>
    </w:p>
    <w:p w14:paraId="60DBADF0" w14:textId="77777777" w:rsidR="00C3122C" w:rsidRPr="004C11AB" w:rsidRDefault="00C3122C" w:rsidP="00C3122C">
      <w:pPr>
        <w:rPr>
          <w:i/>
          <w:sz w:val="24"/>
          <w:szCs w:val="24"/>
        </w:rPr>
      </w:pPr>
      <w:r w:rsidRPr="004C11AB">
        <w:rPr>
          <w:rFonts w:eastAsia="Times New Roman" w:cs="Times New Roman"/>
          <w:color w:val="000000"/>
          <w:sz w:val="24"/>
          <w:szCs w:val="24"/>
        </w:rPr>
        <w:t xml:space="preserve">Lack of regular monitoring and tracking of the movement of mobile and non-mobile devicesand office equipment may lead to undetected incidents involving unauthorized access to ePHI. </w:t>
      </w:r>
      <w:r w:rsidRPr="004C11AB">
        <w:rPr>
          <w:rFonts w:eastAsia="Times New Roman" w:cs="Times New Roman"/>
          <w:color w:val="000000"/>
          <w:sz w:val="24"/>
          <w:szCs w:val="24"/>
        </w:rPr>
        <w:br/>
      </w:r>
      <w:r w:rsidRPr="004C11AB">
        <w:rPr>
          <w:rFonts w:eastAsia="Times New Roman" w:cs="Times New Roman"/>
          <w:color w:val="000000"/>
          <w:sz w:val="24"/>
          <w:szCs w:val="24"/>
        </w:rPr>
        <w:br/>
        <w:t>Some potential impacts include:</w:t>
      </w:r>
      <w:r w:rsidRPr="004C11AB">
        <w:rPr>
          <w:rFonts w:eastAsia="Times New Roman" w:cs="Times New Roman"/>
          <w:color w:val="000000"/>
          <w:sz w:val="24"/>
          <w:szCs w:val="24"/>
        </w:rPr>
        <w:br/>
      </w:r>
      <w:r w:rsidRPr="004C11AB">
        <w:rPr>
          <w:rFonts w:eastAsia="Times New Roman" w:cs="Times New Roman"/>
          <w:color w:val="000000"/>
          <w:sz w:val="24"/>
          <w:szCs w:val="24"/>
        </w:rPr>
        <w:br/>
        <w:t>• Human threats, such as an unauthorized user who can vandalize or compromise the confidentiality, integrity or availability of ePHI. Unauthorized disclosure, loss, or theft of ePHI can lead to identity theft.</w:t>
      </w:r>
    </w:p>
    <w:p w14:paraId="66ACB125" w14:textId="77777777" w:rsidR="00C3122C" w:rsidRPr="004C11AB" w:rsidRDefault="00C3122C" w:rsidP="00C3122C">
      <w:pPr>
        <w:spacing w:after="0" w:line="240" w:lineRule="auto"/>
        <w:rPr>
          <w:rFonts w:eastAsia="Times New Roman" w:cstheme="minorHAnsi"/>
          <w:bCs/>
          <w:i/>
          <w:sz w:val="24"/>
          <w:szCs w:val="24"/>
        </w:rPr>
      </w:pPr>
      <w:r w:rsidRPr="004C11AB">
        <w:rPr>
          <w:rFonts w:eastAsia="Times New Roman" w:cstheme="minorHAnsi"/>
          <w:bCs/>
          <w:i/>
          <w:sz w:val="24"/>
          <w:szCs w:val="24"/>
        </w:rPr>
        <w:t>Examples of Safeguards:</w:t>
      </w:r>
      <w:r w:rsidR="00FA0D0B" w:rsidRPr="004C11AB">
        <w:rPr>
          <w:rFonts w:eastAsia="Times New Roman" w:cstheme="minorHAnsi"/>
          <w:bCs/>
          <w:i/>
          <w:sz w:val="24"/>
          <w:szCs w:val="24"/>
        </w:rPr>
        <w:t xml:space="preserve"> </w:t>
      </w:r>
    </w:p>
    <w:p w14:paraId="0A14B3EF" w14:textId="77777777" w:rsidR="00C3122C" w:rsidRPr="004C11AB" w:rsidRDefault="001A34AC" w:rsidP="00C3122C">
      <w:pPr>
        <w:spacing w:after="0" w:line="240" w:lineRule="auto"/>
        <w:rPr>
          <w:rFonts w:eastAsia="Times New Roman" w:cstheme="minorHAnsi"/>
          <w:bCs/>
          <w:sz w:val="24"/>
          <w:szCs w:val="24"/>
        </w:rPr>
      </w:pPr>
      <w:r w:rsidRPr="004C11AB">
        <w:rPr>
          <w:rFonts w:eastAsia="Times New Roman" w:cstheme="minorHAnsi"/>
          <w:bCs/>
          <w:sz w:val="24"/>
          <w:szCs w:val="24"/>
        </w:rPr>
        <w:t>Below are some potential safeguards to use against possible threats/vulnerabilities. NOTE: The safeguards you choose will depend on the degree of risk</w:t>
      </w:r>
      <w:r w:rsidR="00C3122C" w:rsidRPr="004C11AB">
        <w:rPr>
          <w:rFonts w:eastAsia="Times New Roman" w:cstheme="minorHAnsi"/>
          <w:bCs/>
          <w:sz w:val="24"/>
          <w:szCs w:val="24"/>
        </w:rPr>
        <w:t xml:space="preserve"> and the potential harm that the threat/vulnerability poses to you and the individuals who are the subjects of the ePHI.</w:t>
      </w:r>
    </w:p>
    <w:p w14:paraId="574782FB" w14:textId="77777777" w:rsidR="00C3122C" w:rsidRPr="004C11AB" w:rsidRDefault="00C3122C" w:rsidP="00C3122C">
      <w:pPr>
        <w:rPr>
          <w:rFonts w:eastAsia="Times New Roman" w:cs="Times New Roman"/>
          <w:color w:val="000000"/>
          <w:sz w:val="24"/>
          <w:szCs w:val="24"/>
        </w:rPr>
      </w:pPr>
    </w:p>
    <w:p w14:paraId="6D78C8FF" w14:textId="77777777" w:rsidR="00C3122C" w:rsidRPr="004C11AB" w:rsidRDefault="00C3122C" w:rsidP="00C3122C">
      <w:pPr>
        <w:rPr>
          <w:rFonts w:eastAsia="Times New Roman" w:cs="Times New Roman"/>
          <w:color w:val="000000"/>
          <w:sz w:val="24"/>
          <w:szCs w:val="24"/>
        </w:rPr>
      </w:pPr>
      <w:r w:rsidRPr="004C11AB">
        <w:rPr>
          <w:rFonts w:eastAsia="Times New Roman" w:cs="Times New Roman"/>
          <w:color w:val="000000"/>
          <w:sz w:val="24"/>
          <w:szCs w:val="24"/>
        </w:rPr>
        <w:t>Implement physical safeguards for all workstations that access ePHI to restrict access to authorized users.</w:t>
      </w:r>
      <w:r w:rsidRPr="004C11AB">
        <w:rPr>
          <w:rFonts w:eastAsia="Times New Roman" w:cs="Times New Roman"/>
          <w:color w:val="000000"/>
          <w:sz w:val="24"/>
          <w:szCs w:val="24"/>
        </w:rPr>
        <w:br/>
        <w:t>[45 CFR §164.310(c)]</w:t>
      </w:r>
      <w:r w:rsidRPr="004C11AB">
        <w:rPr>
          <w:rFonts w:eastAsia="Times New Roman" w:cs="Times New Roman"/>
          <w:color w:val="000000"/>
          <w:sz w:val="24"/>
          <w:szCs w:val="24"/>
        </w:rPr>
        <w:br/>
      </w:r>
      <w:r w:rsidRPr="004C11AB">
        <w:rPr>
          <w:rFonts w:eastAsia="Times New Roman" w:cs="Times New Roman"/>
          <w:color w:val="000000"/>
          <w:sz w:val="24"/>
          <w:szCs w:val="24"/>
        </w:rPr>
        <w:br/>
        <w:t xml:space="preserve">Conduct periodic review of the location of your information systems (such as workstations and components) to evaluate their vulnerability to access by unauthorized individuals. </w:t>
      </w:r>
      <w:r w:rsidRPr="004C11AB">
        <w:rPr>
          <w:rFonts w:eastAsia="Times New Roman" w:cs="Times New Roman"/>
          <w:color w:val="000000"/>
          <w:sz w:val="24"/>
          <w:szCs w:val="24"/>
        </w:rPr>
        <w:br/>
        <w:t>[NIST SP 800-53 PE-18]</w:t>
      </w:r>
    </w:p>
    <w:p w14:paraId="4DC3DB77" w14:textId="77777777" w:rsidR="008F1555" w:rsidRPr="004C11AB" w:rsidRDefault="00CA3232" w:rsidP="008F1555">
      <w:pPr>
        <w:pStyle w:val="Heading1"/>
        <w:pBdr>
          <w:top w:val="single" w:sz="4" w:space="1" w:color="auto"/>
          <w:left w:val="single" w:sz="4" w:space="4" w:color="auto"/>
          <w:bottom w:val="single" w:sz="4" w:space="1" w:color="auto"/>
          <w:right w:val="single" w:sz="4" w:space="4" w:color="auto"/>
        </w:pBdr>
        <w:rPr>
          <w:rFonts w:eastAsia="Times New Roman"/>
        </w:rPr>
      </w:pPr>
      <w:bookmarkStart w:id="715" w:name="_Toc459630866"/>
      <w:r w:rsidRPr="004C11AB">
        <w:rPr>
          <w:b/>
        </w:rPr>
        <w:t>PH28</w:t>
      </w:r>
      <w:r w:rsidR="008F1555" w:rsidRPr="004C11AB">
        <w:rPr>
          <w:b/>
        </w:rPr>
        <w:t xml:space="preserve"> - </w:t>
      </w:r>
      <w:r w:rsidRPr="004C11AB">
        <w:rPr>
          <w:rFonts w:eastAsia="Times New Roman"/>
          <w:b/>
        </w:rPr>
        <w:t>§164.310(c)</w:t>
      </w:r>
      <w:r w:rsidRPr="004C11AB">
        <w:rPr>
          <w:rFonts w:eastAsia="Times New Roman"/>
        </w:rPr>
        <w:t xml:space="preserve"> </w:t>
      </w:r>
      <w:r w:rsidRPr="004C11AB">
        <w:rPr>
          <w:rFonts w:eastAsia="Times New Roman"/>
          <w:b/>
        </w:rPr>
        <w:t>Standard</w:t>
      </w:r>
      <w:r w:rsidR="008F1555" w:rsidRPr="004C11AB">
        <w:rPr>
          <w:rFonts w:eastAsia="Times New Roman"/>
          <w:b/>
        </w:rPr>
        <w:t xml:space="preserve"> </w:t>
      </w:r>
      <w:r w:rsidR="008F1555" w:rsidRPr="004C11AB">
        <w:rPr>
          <w:rFonts w:eastAsia="Times New Roman"/>
        </w:rPr>
        <w:t>Does your practice have physical protections and other security measures to reduce the chance for inappropriate access of ePHI through workstations? This could include using locked doors, screen barriers, cameras, and guards.</w:t>
      </w:r>
      <w:bookmarkEnd w:id="715"/>
      <w:r w:rsidR="008F1555" w:rsidRPr="004C11AB">
        <w:rPr>
          <w:rFonts w:eastAsia="Times New Roman"/>
        </w:rPr>
        <w:t xml:space="preserve"> </w:t>
      </w:r>
    </w:p>
    <w:p w14:paraId="6DC755BF" w14:textId="77777777" w:rsidR="00CA3232" w:rsidRPr="007A1DFF" w:rsidRDefault="00CA3232" w:rsidP="00CA3232">
      <w:pPr>
        <w:pStyle w:val="ListParagraph"/>
        <w:numPr>
          <w:ilvl w:val="0"/>
          <w:numId w:val="4"/>
        </w:numPr>
        <w:rPr>
          <w:rFonts w:eastAsia="Times New Roman" w:cs="Times New Roman"/>
          <w:b/>
          <w:color w:val="000000"/>
          <w:sz w:val="24"/>
          <w:szCs w:val="24"/>
          <w:rPrChange w:id="716" w:author="Hareesh Ganesan" w:date="2016-10-23T13:56:00Z">
            <w:rPr>
              <w:rFonts w:eastAsia="Times New Roman" w:cs="Times New Roman"/>
              <w:color w:val="000000"/>
              <w:sz w:val="24"/>
              <w:szCs w:val="24"/>
            </w:rPr>
          </w:rPrChange>
        </w:rPr>
      </w:pPr>
      <w:r w:rsidRPr="007A1DFF">
        <w:rPr>
          <w:rFonts w:eastAsia="Times New Roman" w:cs="Times New Roman"/>
          <w:b/>
          <w:color w:val="000000"/>
          <w:sz w:val="24"/>
          <w:szCs w:val="24"/>
          <w:rPrChange w:id="717" w:author="Hareesh Ganesan" w:date="2016-10-23T13:56:00Z">
            <w:rPr>
              <w:rFonts w:eastAsia="Times New Roman" w:cs="Times New Roman"/>
              <w:color w:val="000000"/>
              <w:sz w:val="24"/>
              <w:szCs w:val="24"/>
            </w:rPr>
          </w:rPrChange>
        </w:rPr>
        <w:t>Yes</w:t>
      </w:r>
    </w:p>
    <w:p w14:paraId="13316159" w14:textId="77777777" w:rsidR="00CA3232" w:rsidRPr="004C11AB" w:rsidRDefault="00CA3232" w:rsidP="00CA3232">
      <w:pPr>
        <w:pStyle w:val="ListParagraph"/>
        <w:numPr>
          <w:ilvl w:val="0"/>
          <w:numId w:val="1"/>
        </w:numPr>
        <w:rPr>
          <w:rFonts w:eastAsia="Times New Roman" w:cs="Times New Roman"/>
          <w:color w:val="000000"/>
          <w:sz w:val="24"/>
          <w:szCs w:val="24"/>
        </w:rPr>
      </w:pPr>
      <w:r w:rsidRPr="004C11AB">
        <w:rPr>
          <w:rFonts w:eastAsia="Times New Roman" w:cs="Times New Roman"/>
          <w:color w:val="000000"/>
          <w:sz w:val="24"/>
          <w:szCs w:val="24"/>
        </w:rPr>
        <w:t>No</w:t>
      </w:r>
    </w:p>
    <w:p w14:paraId="6870489B" w14:textId="77777777" w:rsidR="00CA3232" w:rsidRPr="004C11AB" w:rsidRDefault="00CA3232" w:rsidP="00CA3232">
      <w:pPr>
        <w:rPr>
          <w:sz w:val="24"/>
          <w:szCs w:val="24"/>
        </w:rPr>
      </w:pPr>
      <w:r w:rsidRPr="004C11AB">
        <w:rPr>
          <w:b/>
          <w:sz w:val="24"/>
          <w:szCs w:val="24"/>
        </w:rPr>
        <w:t>If no</w:t>
      </w:r>
      <w:r w:rsidRPr="004C11AB">
        <w:rPr>
          <w:sz w:val="24"/>
          <w:szCs w:val="24"/>
        </w:rPr>
        <w:t>, please select from the following:</w:t>
      </w:r>
    </w:p>
    <w:p w14:paraId="369E41C5" w14:textId="77777777" w:rsidR="00CA3232" w:rsidRPr="004C11AB" w:rsidRDefault="00CA3232" w:rsidP="00CA3232">
      <w:pPr>
        <w:pStyle w:val="ListParagraph"/>
        <w:numPr>
          <w:ilvl w:val="0"/>
          <w:numId w:val="2"/>
        </w:numPr>
        <w:rPr>
          <w:sz w:val="24"/>
          <w:szCs w:val="24"/>
        </w:rPr>
      </w:pPr>
      <w:r w:rsidRPr="004C11AB">
        <w:rPr>
          <w:sz w:val="24"/>
          <w:szCs w:val="24"/>
        </w:rPr>
        <w:t>Cost</w:t>
      </w:r>
    </w:p>
    <w:p w14:paraId="704DE5C6" w14:textId="77777777" w:rsidR="00CA3232" w:rsidRPr="004C11AB" w:rsidRDefault="00CA3232" w:rsidP="00CA3232">
      <w:pPr>
        <w:pStyle w:val="ListParagraph"/>
        <w:numPr>
          <w:ilvl w:val="0"/>
          <w:numId w:val="2"/>
        </w:numPr>
        <w:rPr>
          <w:sz w:val="24"/>
          <w:szCs w:val="24"/>
        </w:rPr>
      </w:pPr>
      <w:r w:rsidRPr="004C11AB">
        <w:rPr>
          <w:sz w:val="24"/>
          <w:szCs w:val="24"/>
        </w:rPr>
        <w:t>Practice Size</w:t>
      </w:r>
    </w:p>
    <w:p w14:paraId="7774DA82" w14:textId="77777777" w:rsidR="00CA3232" w:rsidRPr="004C11AB" w:rsidRDefault="00CA3232" w:rsidP="00CA3232">
      <w:pPr>
        <w:pStyle w:val="ListParagraph"/>
        <w:numPr>
          <w:ilvl w:val="0"/>
          <w:numId w:val="2"/>
        </w:numPr>
        <w:rPr>
          <w:sz w:val="24"/>
          <w:szCs w:val="24"/>
        </w:rPr>
      </w:pPr>
      <w:r w:rsidRPr="004C11AB">
        <w:rPr>
          <w:sz w:val="24"/>
          <w:szCs w:val="24"/>
        </w:rPr>
        <w:t>Complexity</w:t>
      </w:r>
    </w:p>
    <w:p w14:paraId="58EF978C" w14:textId="77777777" w:rsidR="00CA3232" w:rsidRPr="004C11AB" w:rsidRDefault="00CA3232" w:rsidP="00CA3232">
      <w:pPr>
        <w:pStyle w:val="ListParagraph"/>
        <w:numPr>
          <w:ilvl w:val="0"/>
          <w:numId w:val="2"/>
        </w:numPr>
        <w:rPr>
          <w:sz w:val="24"/>
          <w:szCs w:val="24"/>
        </w:rPr>
      </w:pPr>
      <w:r w:rsidRPr="004C11AB">
        <w:rPr>
          <w:sz w:val="24"/>
          <w:szCs w:val="24"/>
        </w:rPr>
        <w:t>Alternate Solution</w:t>
      </w:r>
    </w:p>
    <w:p w14:paraId="7A95CC78" w14:textId="77777777" w:rsidR="00CA3232" w:rsidRPr="004C11AB" w:rsidRDefault="00CA3232" w:rsidP="00CA3232">
      <w:pPr>
        <w:rPr>
          <w:sz w:val="24"/>
          <w:szCs w:val="24"/>
        </w:rPr>
      </w:pPr>
      <w:r w:rsidRPr="004C11AB">
        <w:rPr>
          <w:sz w:val="24"/>
          <w:szCs w:val="24"/>
        </w:rPr>
        <w:t>Please detail your current activities:</w:t>
      </w:r>
    </w:p>
    <w:tbl>
      <w:tblPr>
        <w:tblStyle w:val="TableGrid"/>
        <w:tblW w:w="0" w:type="auto"/>
        <w:tblLook w:val="04A0" w:firstRow="1" w:lastRow="0" w:firstColumn="1" w:lastColumn="0" w:noHBand="0" w:noVBand="1"/>
      </w:tblPr>
      <w:tblGrid>
        <w:gridCol w:w="9576"/>
      </w:tblGrid>
      <w:tr w:rsidR="00CA3232" w:rsidRPr="004C11AB" w14:paraId="463FBC60" w14:textId="77777777" w:rsidTr="00CA3232">
        <w:tc>
          <w:tcPr>
            <w:tcW w:w="9576" w:type="dxa"/>
          </w:tcPr>
          <w:p w14:paraId="5FD20609" w14:textId="4455A880" w:rsidR="00CA3232" w:rsidRPr="004C11AB" w:rsidRDefault="007A1DFF" w:rsidP="00CA3232">
            <w:pPr>
              <w:rPr>
                <w:sz w:val="24"/>
                <w:szCs w:val="24"/>
              </w:rPr>
            </w:pPr>
            <w:ins w:id="718" w:author="Hareesh Ganesan" w:date="2016-10-23T13:56:00Z">
              <w:r>
                <w:rPr>
                  <w:sz w:val="24"/>
                  <w:szCs w:val="24"/>
                </w:rPr>
                <w:t>We use locked doors, cameras, and security guard mediated access to the building, as well as locks on computers, automatic logoff and strong password control policies.</w:t>
              </w:r>
            </w:ins>
          </w:p>
          <w:p w14:paraId="173E7D96" w14:textId="77777777" w:rsidR="00CA3232" w:rsidRPr="004C11AB" w:rsidRDefault="00CA3232" w:rsidP="00CA3232">
            <w:pPr>
              <w:rPr>
                <w:sz w:val="24"/>
                <w:szCs w:val="24"/>
              </w:rPr>
            </w:pPr>
          </w:p>
          <w:p w14:paraId="53648FB3" w14:textId="77777777" w:rsidR="00CA3232" w:rsidRPr="004C11AB" w:rsidRDefault="00CA3232" w:rsidP="00CA3232">
            <w:pPr>
              <w:rPr>
                <w:sz w:val="24"/>
                <w:szCs w:val="24"/>
              </w:rPr>
            </w:pPr>
          </w:p>
          <w:p w14:paraId="53E9A64F" w14:textId="77777777" w:rsidR="00CA3232" w:rsidRPr="004C11AB" w:rsidRDefault="00CA3232" w:rsidP="00CA3232">
            <w:pPr>
              <w:rPr>
                <w:sz w:val="24"/>
                <w:szCs w:val="24"/>
              </w:rPr>
            </w:pPr>
          </w:p>
          <w:p w14:paraId="459E0E33" w14:textId="77777777" w:rsidR="00CA3232" w:rsidRPr="004C11AB" w:rsidRDefault="00CA3232" w:rsidP="00CA3232">
            <w:pPr>
              <w:rPr>
                <w:sz w:val="24"/>
                <w:szCs w:val="24"/>
              </w:rPr>
            </w:pPr>
          </w:p>
          <w:p w14:paraId="5B938AC6" w14:textId="77777777" w:rsidR="00CA3232" w:rsidRPr="004C11AB" w:rsidRDefault="00CA3232" w:rsidP="00CA3232">
            <w:pPr>
              <w:rPr>
                <w:sz w:val="24"/>
                <w:szCs w:val="24"/>
              </w:rPr>
            </w:pPr>
          </w:p>
        </w:tc>
      </w:tr>
    </w:tbl>
    <w:p w14:paraId="162A7EAD" w14:textId="77777777" w:rsidR="00CA3232" w:rsidRPr="004C11AB" w:rsidRDefault="00CA3232" w:rsidP="00CA3232">
      <w:pPr>
        <w:rPr>
          <w:sz w:val="24"/>
          <w:szCs w:val="24"/>
        </w:rPr>
      </w:pPr>
    </w:p>
    <w:p w14:paraId="774A777B" w14:textId="77777777" w:rsidR="00CA3232" w:rsidRPr="004C11AB" w:rsidRDefault="00CA3232" w:rsidP="00CA3232">
      <w:pPr>
        <w:rPr>
          <w:sz w:val="24"/>
          <w:szCs w:val="24"/>
        </w:rPr>
      </w:pPr>
      <w:r w:rsidRPr="004C11AB">
        <w:rPr>
          <w:sz w:val="24"/>
          <w:szCs w:val="24"/>
        </w:rPr>
        <w:t>Please include any additional notes:</w:t>
      </w:r>
    </w:p>
    <w:tbl>
      <w:tblPr>
        <w:tblStyle w:val="TableGrid"/>
        <w:tblW w:w="0" w:type="auto"/>
        <w:tblLook w:val="04A0" w:firstRow="1" w:lastRow="0" w:firstColumn="1" w:lastColumn="0" w:noHBand="0" w:noVBand="1"/>
      </w:tblPr>
      <w:tblGrid>
        <w:gridCol w:w="9576"/>
      </w:tblGrid>
      <w:tr w:rsidR="00CA3232" w:rsidRPr="004C11AB" w14:paraId="5DB7CCA9" w14:textId="77777777" w:rsidTr="00CA3232">
        <w:tc>
          <w:tcPr>
            <w:tcW w:w="9576" w:type="dxa"/>
          </w:tcPr>
          <w:p w14:paraId="7ED69234" w14:textId="77777777" w:rsidR="00CA3232" w:rsidRPr="004C11AB" w:rsidRDefault="00CA3232" w:rsidP="00CA3232">
            <w:pPr>
              <w:rPr>
                <w:sz w:val="24"/>
                <w:szCs w:val="24"/>
              </w:rPr>
            </w:pPr>
          </w:p>
          <w:p w14:paraId="08B3E415" w14:textId="77777777" w:rsidR="00CA3232" w:rsidRPr="004C11AB" w:rsidRDefault="00CA3232" w:rsidP="00CA3232">
            <w:pPr>
              <w:rPr>
                <w:sz w:val="24"/>
                <w:szCs w:val="24"/>
              </w:rPr>
            </w:pPr>
          </w:p>
          <w:p w14:paraId="7841B199" w14:textId="77777777" w:rsidR="00CA3232" w:rsidRPr="004C11AB" w:rsidRDefault="00CA3232" w:rsidP="00CA3232">
            <w:pPr>
              <w:rPr>
                <w:sz w:val="24"/>
                <w:szCs w:val="24"/>
              </w:rPr>
            </w:pPr>
          </w:p>
          <w:p w14:paraId="0B472EB9" w14:textId="77777777" w:rsidR="00CA3232" w:rsidRPr="004C11AB" w:rsidRDefault="00CA3232" w:rsidP="00CA3232">
            <w:pPr>
              <w:rPr>
                <w:sz w:val="24"/>
                <w:szCs w:val="24"/>
              </w:rPr>
            </w:pPr>
          </w:p>
          <w:p w14:paraId="44D837AA" w14:textId="77777777" w:rsidR="00CA3232" w:rsidRPr="004C11AB" w:rsidRDefault="00CA3232" w:rsidP="00CA3232">
            <w:pPr>
              <w:rPr>
                <w:sz w:val="24"/>
                <w:szCs w:val="24"/>
              </w:rPr>
            </w:pPr>
          </w:p>
          <w:p w14:paraId="35DC4109" w14:textId="77777777" w:rsidR="00CA3232" w:rsidRPr="004C11AB" w:rsidRDefault="00CA3232" w:rsidP="00CA3232">
            <w:pPr>
              <w:rPr>
                <w:sz w:val="24"/>
                <w:szCs w:val="24"/>
              </w:rPr>
            </w:pPr>
          </w:p>
        </w:tc>
      </w:tr>
    </w:tbl>
    <w:p w14:paraId="6F3359CA" w14:textId="77777777" w:rsidR="00CA3232" w:rsidRPr="004C11AB" w:rsidRDefault="00CA3232" w:rsidP="00CA3232">
      <w:pPr>
        <w:rPr>
          <w:sz w:val="24"/>
          <w:szCs w:val="24"/>
        </w:rPr>
      </w:pPr>
    </w:p>
    <w:p w14:paraId="200897E4" w14:textId="77777777" w:rsidR="00CA3232" w:rsidRPr="004C11AB" w:rsidRDefault="00CA3232" w:rsidP="00CA3232">
      <w:pPr>
        <w:rPr>
          <w:sz w:val="24"/>
          <w:szCs w:val="24"/>
        </w:rPr>
      </w:pPr>
      <w:r w:rsidRPr="004C11AB">
        <w:rPr>
          <w:sz w:val="24"/>
          <w:szCs w:val="24"/>
        </w:rPr>
        <w:t>Please detail your remediation plan:</w:t>
      </w:r>
    </w:p>
    <w:tbl>
      <w:tblPr>
        <w:tblStyle w:val="TableGrid"/>
        <w:tblW w:w="0" w:type="auto"/>
        <w:tblLook w:val="04A0" w:firstRow="1" w:lastRow="0" w:firstColumn="1" w:lastColumn="0" w:noHBand="0" w:noVBand="1"/>
      </w:tblPr>
      <w:tblGrid>
        <w:gridCol w:w="9576"/>
      </w:tblGrid>
      <w:tr w:rsidR="00CA3232" w:rsidRPr="004C11AB" w14:paraId="603C7481" w14:textId="77777777" w:rsidTr="00CA3232">
        <w:tc>
          <w:tcPr>
            <w:tcW w:w="9576" w:type="dxa"/>
          </w:tcPr>
          <w:p w14:paraId="04B7C2E6" w14:textId="77777777" w:rsidR="00CA3232" w:rsidRPr="004C11AB" w:rsidRDefault="00CA3232" w:rsidP="00CA3232">
            <w:pPr>
              <w:rPr>
                <w:sz w:val="24"/>
                <w:szCs w:val="24"/>
              </w:rPr>
            </w:pPr>
          </w:p>
          <w:p w14:paraId="18BCA675" w14:textId="77777777" w:rsidR="00CA3232" w:rsidRPr="004C11AB" w:rsidRDefault="00CA3232" w:rsidP="00CA3232">
            <w:pPr>
              <w:rPr>
                <w:sz w:val="24"/>
                <w:szCs w:val="24"/>
              </w:rPr>
            </w:pPr>
          </w:p>
          <w:p w14:paraId="184A9320" w14:textId="77777777" w:rsidR="00CA3232" w:rsidRPr="004C11AB" w:rsidRDefault="00CA3232" w:rsidP="00CA3232">
            <w:pPr>
              <w:rPr>
                <w:sz w:val="24"/>
                <w:szCs w:val="24"/>
              </w:rPr>
            </w:pPr>
          </w:p>
          <w:p w14:paraId="7FFAE413" w14:textId="77777777" w:rsidR="00CA3232" w:rsidRPr="004C11AB" w:rsidRDefault="00CA3232" w:rsidP="00CA3232">
            <w:pPr>
              <w:rPr>
                <w:sz w:val="24"/>
                <w:szCs w:val="24"/>
              </w:rPr>
            </w:pPr>
          </w:p>
          <w:p w14:paraId="570CA89C" w14:textId="77777777" w:rsidR="00CA3232" w:rsidRPr="004C11AB" w:rsidRDefault="00CA3232" w:rsidP="00CA3232">
            <w:pPr>
              <w:rPr>
                <w:sz w:val="24"/>
                <w:szCs w:val="24"/>
              </w:rPr>
            </w:pPr>
          </w:p>
          <w:p w14:paraId="1BAD3E51" w14:textId="77777777" w:rsidR="00CA3232" w:rsidRPr="004C11AB" w:rsidRDefault="00CA3232" w:rsidP="00CA3232">
            <w:pPr>
              <w:rPr>
                <w:sz w:val="24"/>
                <w:szCs w:val="24"/>
              </w:rPr>
            </w:pPr>
          </w:p>
        </w:tc>
      </w:tr>
    </w:tbl>
    <w:p w14:paraId="0A4E52DB" w14:textId="77777777" w:rsidR="00CA3232" w:rsidRPr="004C11AB" w:rsidRDefault="00CA3232" w:rsidP="00CA3232">
      <w:pPr>
        <w:rPr>
          <w:sz w:val="24"/>
          <w:szCs w:val="24"/>
        </w:rPr>
      </w:pPr>
    </w:p>
    <w:p w14:paraId="79CD54CD" w14:textId="77777777" w:rsidR="00CA3232" w:rsidRPr="004C11AB" w:rsidRDefault="00CA3232" w:rsidP="00CA3232">
      <w:pPr>
        <w:rPr>
          <w:sz w:val="24"/>
          <w:szCs w:val="24"/>
        </w:rPr>
      </w:pPr>
      <w:r w:rsidRPr="004C11AB">
        <w:rPr>
          <w:sz w:val="24"/>
          <w:szCs w:val="24"/>
        </w:rPr>
        <w:t>Please rate the likelihood of a threat/vulnerability affecting your ePHI:</w:t>
      </w:r>
    </w:p>
    <w:p w14:paraId="553B33FB" w14:textId="77777777" w:rsidR="00CA3232" w:rsidRPr="007A1DFF" w:rsidRDefault="00CA3232" w:rsidP="00CA3232">
      <w:pPr>
        <w:pStyle w:val="ListParagraph"/>
        <w:numPr>
          <w:ilvl w:val="0"/>
          <w:numId w:val="3"/>
        </w:numPr>
        <w:rPr>
          <w:b/>
          <w:sz w:val="24"/>
          <w:szCs w:val="24"/>
          <w:rPrChange w:id="719" w:author="Hareesh Ganesan" w:date="2016-10-23T13:58:00Z">
            <w:rPr>
              <w:sz w:val="24"/>
              <w:szCs w:val="24"/>
            </w:rPr>
          </w:rPrChange>
        </w:rPr>
      </w:pPr>
      <w:r w:rsidRPr="007A1DFF">
        <w:rPr>
          <w:b/>
          <w:sz w:val="24"/>
          <w:szCs w:val="24"/>
          <w:rPrChange w:id="720" w:author="Hareesh Ganesan" w:date="2016-10-23T13:58:00Z">
            <w:rPr>
              <w:sz w:val="24"/>
              <w:szCs w:val="24"/>
            </w:rPr>
          </w:rPrChange>
        </w:rPr>
        <w:t>Low</w:t>
      </w:r>
    </w:p>
    <w:p w14:paraId="5B461998" w14:textId="77777777" w:rsidR="00CA3232" w:rsidRPr="004C11AB" w:rsidRDefault="00CA3232" w:rsidP="00CA3232">
      <w:pPr>
        <w:pStyle w:val="ListParagraph"/>
        <w:numPr>
          <w:ilvl w:val="0"/>
          <w:numId w:val="3"/>
        </w:numPr>
        <w:rPr>
          <w:sz w:val="24"/>
          <w:szCs w:val="24"/>
        </w:rPr>
      </w:pPr>
      <w:r w:rsidRPr="004C11AB">
        <w:rPr>
          <w:sz w:val="24"/>
          <w:szCs w:val="24"/>
        </w:rPr>
        <w:t>Medium</w:t>
      </w:r>
    </w:p>
    <w:p w14:paraId="2B50CE43" w14:textId="77777777" w:rsidR="00CA3232" w:rsidRPr="004C11AB" w:rsidRDefault="00CA3232" w:rsidP="00CA3232">
      <w:pPr>
        <w:pStyle w:val="ListParagraph"/>
        <w:numPr>
          <w:ilvl w:val="0"/>
          <w:numId w:val="3"/>
        </w:numPr>
        <w:rPr>
          <w:sz w:val="24"/>
          <w:szCs w:val="24"/>
        </w:rPr>
      </w:pPr>
      <w:r w:rsidRPr="004C11AB">
        <w:rPr>
          <w:sz w:val="24"/>
          <w:szCs w:val="24"/>
        </w:rPr>
        <w:t>High</w:t>
      </w:r>
    </w:p>
    <w:p w14:paraId="5605A559" w14:textId="77777777" w:rsidR="00CA3232" w:rsidRPr="004C11AB" w:rsidRDefault="00CA3232" w:rsidP="00CA3232">
      <w:pPr>
        <w:rPr>
          <w:sz w:val="24"/>
          <w:szCs w:val="24"/>
        </w:rPr>
      </w:pPr>
      <w:r w:rsidRPr="004C11AB">
        <w:rPr>
          <w:sz w:val="24"/>
          <w:szCs w:val="24"/>
        </w:rPr>
        <w:t>Please rate the impact of a threat/vulnerability affecting your ePHI:</w:t>
      </w:r>
    </w:p>
    <w:p w14:paraId="31A52C56" w14:textId="77777777" w:rsidR="00CA3232" w:rsidRPr="007A1DFF" w:rsidRDefault="00CA3232" w:rsidP="00CA3232">
      <w:pPr>
        <w:pStyle w:val="ListParagraph"/>
        <w:numPr>
          <w:ilvl w:val="0"/>
          <w:numId w:val="3"/>
        </w:numPr>
        <w:rPr>
          <w:b/>
          <w:sz w:val="24"/>
          <w:szCs w:val="24"/>
          <w:rPrChange w:id="721" w:author="Hareesh Ganesan" w:date="2016-10-23T13:58:00Z">
            <w:rPr>
              <w:sz w:val="24"/>
              <w:szCs w:val="24"/>
            </w:rPr>
          </w:rPrChange>
        </w:rPr>
      </w:pPr>
      <w:r w:rsidRPr="007A1DFF">
        <w:rPr>
          <w:b/>
          <w:sz w:val="24"/>
          <w:szCs w:val="24"/>
          <w:rPrChange w:id="722" w:author="Hareesh Ganesan" w:date="2016-10-23T13:58:00Z">
            <w:rPr>
              <w:sz w:val="24"/>
              <w:szCs w:val="24"/>
            </w:rPr>
          </w:rPrChange>
        </w:rPr>
        <w:t>Low</w:t>
      </w:r>
    </w:p>
    <w:p w14:paraId="28A2B363" w14:textId="77777777" w:rsidR="00CA3232" w:rsidRPr="004C11AB" w:rsidRDefault="00CA3232" w:rsidP="00CA3232">
      <w:pPr>
        <w:pStyle w:val="ListParagraph"/>
        <w:numPr>
          <w:ilvl w:val="0"/>
          <w:numId w:val="3"/>
        </w:numPr>
        <w:rPr>
          <w:sz w:val="24"/>
          <w:szCs w:val="24"/>
        </w:rPr>
      </w:pPr>
      <w:r w:rsidRPr="004C11AB">
        <w:rPr>
          <w:sz w:val="24"/>
          <w:szCs w:val="24"/>
        </w:rPr>
        <w:t>Medium</w:t>
      </w:r>
    </w:p>
    <w:p w14:paraId="04C8B622" w14:textId="77777777" w:rsidR="00CA3232" w:rsidRPr="004C11AB" w:rsidRDefault="00CA3232" w:rsidP="00CA3232">
      <w:pPr>
        <w:pStyle w:val="ListParagraph"/>
        <w:numPr>
          <w:ilvl w:val="0"/>
          <w:numId w:val="3"/>
        </w:numPr>
        <w:rPr>
          <w:sz w:val="24"/>
          <w:szCs w:val="24"/>
        </w:rPr>
      </w:pPr>
      <w:r w:rsidRPr="004C11AB">
        <w:rPr>
          <w:sz w:val="24"/>
          <w:szCs w:val="24"/>
        </w:rPr>
        <w:t>High</w:t>
      </w:r>
    </w:p>
    <w:p w14:paraId="22FFEFAC" w14:textId="77777777" w:rsidR="00C9315B" w:rsidRPr="004C11AB" w:rsidRDefault="00C9315B" w:rsidP="00C9315B">
      <w:pPr>
        <w:rPr>
          <w:rFonts w:cstheme="minorHAnsi"/>
          <w:b/>
          <w:sz w:val="24"/>
          <w:szCs w:val="24"/>
        </w:rPr>
      </w:pPr>
      <w:r w:rsidRPr="004C11AB">
        <w:rPr>
          <w:rFonts w:cstheme="minorHAnsi"/>
          <w:b/>
          <w:sz w:val="24"/>
          <w:szCs w:val="24"/>
        </w:rPr>
        <w:t>Overall Security Risk:</w:t>
      </w:r>
    </w:p>
    <w:p w14:paraId="4F9A7199" w14:textId="77777777" w:rsidR="00C9315B" w:rsidRPr="007A1DFF" w:rsidRDefault="00C9315B" w:rsidP="00C9315B">
      <w:pPr>
        <w:pStyle w:val="ListParagraph"/>
        <w:numPr>
          <w:ilvl w:val="0"/>
          <w:numId w:val="3"/>
        </w:numPr>
        <w:rPr>
          <w:rFonts w:cstheme="minorHAnsi"/>
          <w:b/>
          <w:sz w:val="24"/>
          <w:szCs w:val="24"/>
          <w:rPrChange w:id="723" w:author="Hareesh Ganesan" w:date="2016-10-23T13:58:00Z">
            <w:rPr>
              <w:rFonts w:cstheme="minorHAnsi"/>
              <w:sz w:val="24"/>
              <w:szCs w:val="24"/>
            </w:rPr>
          </w:rPrChange>
        </w:rPr>
      </w:pPr>
      <w:r w:rsidRPr="007A1DFF">
        <w:rPr>
          <w:rFonts w:cstheme="minorHAnsi"/>
          <w:b/>
          <w:sz w:val="24"/>
          <w:szCs w:val="24"/>
          <w:rPrChange w:id="724" w:author="Hareesh Ganesan" w:date="2016-10-23T13:58:00Z">
            <w:rPr>
              <w:rFonts w:cstheme="minorHAnsi"/>
              <w:sz w:val="24"/>
              <w:szCs w:val="24"/>
            </w:rPr>
          </w:rPrChange>
        </w:rPr>
        <w:t>Low</w:t>
      </w:r>
    </w:p>
    <w:p w14:paraId="7304EBCC" w14:textId="77777777" w:rsidR="00C9315B" w:rsidRPr="004C11AB" w:rsidRDefault="00C9315B" w:rsidP="00C9315B">
      <w:pPr>
        <w:pStyle w:val="ListParagraph"/>
        <w:numPr>
          <w:ilvl w:val="0"/>
          <w:numId w:val="3"/>
        </w:numPr>
        <w:rPr>
          <w:rFonts w:cstheme="minorHAnsi"/>
          <w:sz w:val="24"/>
          <w:szCs w:val="24"/>
        </w:rPr>
      </w:pPr>
      <w:r w:rsidRPr="004C11AB">
        <w:rPr>
          <w:rFonts w:cstheme="minorHAnsi"/>
          <w:sz w:val="24"/>
          <w:szCs w:val="24"/>
        </w:rPr>
        <w:t>Medium</w:t>
      </w:r>
    </w:p>
    <w:p w14:paraId="1ED6DC8F" w14:textId="77777777" w:rsidR="00C9315B" w:rsidRPr="004C11AB" w:rsidRDefault="00C9315B" w:rsidP="00C9315B">
      <w:pPr>
        <w:pStyle w:val="ListParagraph"/>
        <w:numPr>
          <w:ilvl w:val="0"/>
          <w:numId w:val="3"/>
        </w:numPr>
        <w:rPr>
          <w:rFonts w:cstheme="minorHAnsi"/>
          <w:sz w:val="24"/>
          <w:szCs w:val="24"/>
        </w:rPr>
      </w:pPr>
      <w:r w:rsidRPr="004C11AB">
        <w:rPr>
          <w:rFonts w:cstheme="minorHAnsi"/>
          <w:sz w:val="24"/>
          <w:szCs w:val="24"/>
        </w:rPr>
        <w:t>High</w:t>
      </w:r>
    </w:p>
    <w:p w14:paraId="33D81FB5" w14:textId="77777777" w:rsidR="00CA3232" w:rsidRPr="004C11AB" w:rsidRDefault="00CA3232" w:rsidP="00CA3232">
      <w:pPr>
        <w:rPr>
          <w:b/>
          <w:sz w:val="24"/>
          <w:szCs w:val="24"/>
        </w:rPr>
      </w:pPr>
      <w:r w:rsidRPr="004C11AB">
        <w:rPr>
          <w:b/>
          <w:sz w:val="24"/>
          <w:szCs w:val="24"/>
        </w:rPr>
        <w:t>Related Information:</w:t>
      </w:r>
    </w:p>
    <w:p w14:paraId="054540B8" w14:textId="77777777" w:rsidR="00CA3232" w:rsidRPr="004C11AB" w:rsidRDefault="00CA3232" w:rsidP="00CA3232">
      <w:pPr>
        <w:rPr>
          <w:i/>
          <w:sz w:val="24"/>
          <w:szCs w:val="24"/>
        </w:rPr>
      </w:pPr>
      <w:r w:rsidRPr="004C11AB">
        <w:rPr>
          <w:i/>
          <w:sz w:val="24"/>
          <w:szCs w:val="24"/>
        </w:rPr>
        <w:t>Things to Consider to Help Answer the Question:</w:t>
      </w:r>
    </w:p>
    <w:p w14:paraId="4CD07DC7" w14:textId="77777777" w:rsidR="00CA3232" w:rsidRPr="004C11AB" w:rsidRDefault="00CA3232" w:rsidP="00CA3232">
      <w:pPr>
        <w:rPr>
          <w:i/>
          <w:sz w:val="24"/>
          <w:szCs w:val="24"/>
        </w:rPr>
      </w:pPr>
      <w:r w:rsidRPr="004C11AB">
        <w:rPr>
          <w:rFonts w:eastAsia="Times New Roman" w:cs="Times New Roman"/>
          <w:color w:val="000000"/>
          <w:sz w:val="24"/>
          <w:szCs w:val="24"/>
        </w:rPr>
        <w:t>Workstations may refer to desktop computers, laptops, printers, copiers, tablets, smart phones, monitors, and others. Include information such as the type of workstation device, the capability of the workstation device, and the tasks that you commonly do on it.</w:t>
      </w:r>
    </w:p>
    <w:p w14:paraId="75761833" w14:textId="77777777" w:rsidR="00CA3232" w:rsidRPr="004C11AB" w:rsidRDefault="00CA3232" w:rsidP="00CA3232">
      <w:pPr>
        <w:rPr>
          <w:i/>
          <w:sz w:val="24"/>
          <w:szCs w:val="24"/>
        </w:rPr>
      </w:pPr>
      <w:r w:rsidRPr="004C11AB">
        <w:rPr>
          <w:i/>
          <w:sz w:val="24"/>
          <w:szCs w:val="24"/>
        </w:rPr>
        <w:t>Possible Threats and Vulnerabilities:</w:t>
      </w:r>
    </w:p>
    <w:p w14:paraId="4E8B65B8" w14:textId="77777777" w:rsidR="00CA3232" w:rsidRPr="004C11AB" w:rsidRDefault="00CA3232" w:rsidP="00CA3232">
      <w:pPr>
        <w:spacing w:after="0" w:line="240" w:lineRule="auto"/>
        <w:rPr>
          <w:rFonts w:eastAsia="Times New Roman" w:cs="Times New Roman"/>
          <w:color w:val="000000"/>
          <w:sz w:val="24"/>
          <w:szCs w:val="24"/>
        </w:rPr>
      </w:pPr>
      <w:r w:rsidRPr="004C11AB">
        <w:rPr>
          <w:rFonts w:eastAsia="Times New Roman" w:cs="Times New Roman"/>
          <w:color w:val="000000"/>
          <w:sz w:val="24"/>
          <w:szCs w:val="24"/>
        </w:rPr>
        <w:t>There may be unauthorized access to ePHI if your practice does not strategically position all workstations behind physical security safeguards, such as locked doors and/or screen barriers. Workstation screens containing ePHI may be viewable at a distance or from different angles to users who are not authorized for viewing.</w:t>
      </w:r>
      <w:r w:rsidRPr="004C11AB">
        <w:rPr>
          <w:rFonts w:eastAsia="Times New Roman" w:cs="Times New Roman"/>
          <w:color w:val="000000"/>
          <w:sz w:val="24"/>
          <w:szCs w:val="24"/>
        </w:rPr>
        <w:br/>
      </w:r>
    </w:p>
    <w:p w14:paraId="54CA3429" w14:textId="77777777" w:rsidR="00CA3232" w:rsidRPr="004C11AB" w:rsidRDefault="00CA3232" w:rsidP="00CA3232">
      <w:pPr>
        <w:rPr>
          <w:i/>
          <w:sz w:val="24"/>
          <w:szCs w:val="24"/>
        </w:rPr>
      </w:pPr>
      <w:r w:rsidRPr="004C11AB">
        <w:rPr>
          <w:rFonts w:eastAsia="Times New Roman" w:cs="Times New Roman"/>
          <w:color w:val="000000"/>
          <w:sz w:val="24"/>
          <w:szCs w:val="24"/>
        </w:rPr>
        <w:t>Some potential impacts include:</w:t>
      </w:r>
      <w:r w:rsidRPr="004C11AB">
        <w:rPr>
          <w:rFonts w:eastAsia="Times New Roman" w:cs="Times New Roman"/>
          <w:color w:val="000000"/>
          <w:sz w:val="24"/>
          <w:szCs w:val="24"/>
        </w:rPr>
        <w:br/>
      </w:r>
      <w:r w:rsidRPr="004C11AB">
        <w:rPr>
          <w:rFonts w:eastAsia="Times New Roman" w:cs="Times New Roman"/>
          <w:color w:val="000000"/>
          <w:sz w:val="24"/>
          <w:szCs w:val="24"/>
        </w:rPr>
        <w:br/>
        <w:t>• Human threats, such as an unauthorized user who can vandalize or compromise the confidentiality, integrity, or availability of ePHI. Unauthorized disclosure, loss, or theft of ePHI can lead to identity theft.</w:t>
      </w:r>
    </w:p>
    <w:p w14:paraId="6C3FED72" w14:textId="77777777" w:rsidR="00CA3232" w:rsidRPr="004C11AB" w:rsidRDefault="00CA3232" w:rsidP="00CA3232">
      <w:pPr>
        <w:spacing w:after="0" w:line="240" w:lineRule="auto"/>
        <w:rPr>
          <w:rFonts w:eastAsia="Times New Roman" w:cstheme="minorHAnsi"/>
          <w:bCs/>
          <w:i/>
          <w:sz w:val="24"/>
          <w:szCs w:val="24"/>
        </w:rPr>
      </w:pPr>
    </w:p>
    <w:p w14:paraId="6B852579" w14:textId="77777777" w:rsidR="00CA3232" w:rsidRPr="004C11AB" w:rsidRDefault="00CA3232" w:rsidP="00CA3232">
      <w:pPr>
        <w:spacing w:after="0" w:line="240" w:lineRule="auto"/>
        <w:rPr>
          <w:rFonts w:eastAsia="Times New Roman" w:cstheme="minorHAnsi"/>
          <w:bCs/>
          <w:i/>
          <w:sz w:val="24"/>
          <w:szCs w:val="24"/>
        </w:rPr>
      </w:pPr>
    </w:p>
    <w:p w14:paraId="6DFB84EC" w14:textId="77777777" w:rsidR="00CA3232" w:rsidRPr="004C11AB" w:rsidRDefault="00CA3232" w:rsidP="00CA3232">
      <w:pPr>
        <w:spacing w:after="0" w:line="240" w:lineRule="auto"/>
        <w:rPr>
          <w:rFonts w:eastAsia="Times New Roman" w:cstheme="minorHAnsi"/>
          <w:bCs/>
          <w:i/>
          <w:sz w:val="24"/>
          <w:szCs w:val="24"/>
        </w:rPr>
      </w:pPr>
    </w:p>
    <w:p w14:paraId="65273636" w14:textId="77777777" w:rsidR="00CA3232" w:rsidRPr="004C11AB" w:rsidRDefault="00CA3232" w:rsidP="00CA3232">
      <w:pPr>
        <w:spacing w:after="0" w:line="240" w:lineRule="auto"/>
        <w:rPr>
          <w:rFonts w:eastAsia="Times New Roman" w:cstheme="minorHAnsi"/>
          <w:bCs/>
          <w:i/>
          <w:sz w:val="24"/>
          <w:szCs w:val="24"/>
        </w:rPr>
      </w:pPr>
      <w:r w:rsidRPr="004C11AB">
        <w:rPr>
          <w:rFonts w:eastAsia="Times New Roman" w:cstheme="minorHAnsi"/>
          <w:bCs/>
          <w:i/>
          <w:sz w:val="24"/>
          <w:szCs w:val="24"/>
        </w:rPr>
        <w:t>Examples of Safeguards:</w:t>
      </w:r>
      <w:r w:rsidR="00FA0D0B" w:rsidRPr="004C11AB">
        <w:rPr>
          <w:rFonts w:eastAsia="Times New Roman" w:cstheme="minorHAnsi"/>
          <w:bCs/>
          <w:i/>
          <w:sz w:val="24"/>
          <w:szCs w:val="24"/>
        </w:rPr>
        <w:t xml:space="preserve"> </w:t>
      </w:r>
    </w:p>
    <w:p w14:paraId="2C57A5C9" w14:textId="77777777" w:rsidR="00CA3232" w:rsidRPr="004C11AB" w:rsidRDefault="001A34AC" w:rsidP="00CA3232">
      <w:pPr>
        <w:spacing w:after="0" w:line="240" w:lineRule="auto"/>
        <w:rPr>
          <w:rFonts w:eastAsia="Times New Roman" w:cstheme="minorHAnsi"/>
          <w:bCs/>
          <w:sz w:val="24"/>
          <w:szCs w:val="24"/>
        </w:rPr>
      </w:pPr>
      <w:r w:rsidRPr="004C11AB">
        <w:rPr>
          <w:rFonts w:eastAsia="Times New Roman" w:cstheme="minorHAnsi"/>
          <w:bCs/>
          <w:sz w:val="24"/>
          <w:szCs w:val="24"/>
        </w:rPr>
        <w:t>Below are some potential safeguards to use against possible threats/vulnerabilities. NOTE: The safeguards you choose will depend on the degree of risk</w:t>
      </w:r>
      <w:r w:rsidR="00CA3232" w:rsidRPr="004C11AB">
        <w:rPr>
          <w:rFonts w:eastAsia="Times New Roman" w:cstheme="minorHAnsi"/>
          <w:bCs/>
          <w:sz w:val="24"/>
          <w:szCs w:val="24"/>
        </w:rPr>
        <w:t xml:space="preserve"> and the potential harm that the threat/vulnerability poses to you and the individuals who are the subjects of the ePHI.</w:t>
      </w:r>
    </w:p>
    <w:p w14:paraId="397FE6A3" w14:textId="77777777" w:rsidR="00CA3232" w:rsidRPr="004C11AB" w:rsidRDefault="00CA3232" w:rsidP="00CA3232">
      <w:pPr>
        <w:rPr>
          <w:rFonts w:eastAsia="Times New Roman" w:cs="Times New Roman"/>
          <w:color w:val="000000"/>
          <w:sz w:val="24"/>
          <w:szCs w:val="24"/>
        </w:rPr>
      </w:pPr>
    </w:p>
    <w:p w14:paraId="7ABFD427" w14:textId="77777777" w:rsidR="00CA3232" w:rsidRPr="004C11AB" w:rsidRDefault="00CA3232" w:rsidP="00CA3232">
      <w:pPr>
        <w:rPr>
          <w:sz w:val="24"/>
          <w:szCs w:val="24"/>
        </w:rPr>
      </w:pPr>
      <w:r w:rsidRPr="004C11AB">
        <w:rPr>
          <w:rFonts w:eastAsia="Times New Roman" w:cs="Times New Roman"/>
          <w:color w:val="000000"/>
          <w:sz w:val="24"/>
          <w:szCs w:val="24"/>
        </w:rPr>
        <w:t>Implement physical safeguards for all workstations that access ePHI to restrict access to authorized users.</w:t>
      </w:r>
      <w:r w:rsidRPr="004C11AB">
        <w:rPr>
          <w:rFonts w:eastAsia="Times New Roman" w:cs="Times New Roman"/>
          <w:color w:val="000000"/>
          <w:sz w:val="24"/>
          <w:szCs w:val="24"/>
        </w:rPr>
        <w:br/>
        <w:t>[45 CFR §164.310(c)]</w:t>
      </w:r>
      <w:r w:rsidRPr="004C11AB">
        <w:rPr>
          <w:rFonts w:eastAsia="Times New Roman" w:cs="Times New Roman"/>
          <w:color w:val="000000"/>
          <w:sz w:val="24"/>
          <w:szCs w:val="24"/>
        </w:rPr>
        <w:br/>
      </w:r>
      <w:r w:rsidRPr="004C11AB">
        <w:rPr>
          <w:rFonts w:eastAsia="Times New Roman" w:cs="Times New Roman"/>
          <w:color w:val="000000"/>
          <w:sz w:val="24"/>
          <w:szCs w:val="24"/>
        </w:rPr>
        <w:br/>
        <w:t>As part of your security plan, establish physical access control policies and procedures designed to safeguard workstations and other electronic devices.</w:t>
      </w:r>
      <w:r w:rsidRPr="004C11AB">
        <w:rPr>
          <w:rFonts w:eastAsia="Times New Roman" w:cs="Times New Roman"/>
          <w:color w:val="000000"/>
          <w:sz w:val="24"/>
          <w:szCs w:val="24"/>
        </w:rPr>
        <w:br/>
        <w:t>[NIST SP 800-53 PE-3]</w:t>
      </w:r>
    </w:p>
    <w:p w14:paraId="2C3ACD50" w14:textId="77777777" w:rsidR="008F1555" w:rsidRPr="004C11AB" w:rsidRDefault="00CA3232" w:rsidP="008F1555">
      <w:pPr>
        <w:pStyle w:val="Heading1"/>
        <w:pBdr>
          <w:top w:val="single" w:sz="4" w:space="1" w:color="auto"/>
          <w:left w:val="single" w:sz="4" w:space="4" w:color="auto"/>
          <w:bottom w:val="single" w:sz="4" w:space="1" w:color="auto"/>
          <w:right w:val="single" w:sz="4" w:space="4" w:color="auto"/>
        </w:pBdr>
        <w:rPr>
          <w:rFonts w:eastAsia="Times New Roman"/>
        </w:rPr>
      </w:pPr>
      <w:bookmarkStart w:id="725" w:name="_Toc459630867"/>
      <w:r w:rsidRPr="004C11AB">
        <w:rPr>
          <w:b/>
        </w:rPr>
        <w:t>PH29</w:t>
      </w:r>
      <w:r w:rsidR="008F1555" w:rsidRPr="004C11AB">
        <w:rPr>
          <w:b/>
        </w:rPr>
        <w:t xml:space="preserve"> - </w:t>
      </w:r>
      <w:r w:rsidR="00ED3B5D" w:rsidRPr="004C11AB">
        <w:rPr>
          <w:rFonts w:eastAsia="Times New Roman"/>
          <w:b/>
        </w:rPr>
        <w:t>§164.310(c)</w:t>
      </w:r>
      <w:r w:rsidR="00ED3B5D" w:rsidRPr="004C11AB">
        <w:rPr>
          <w:rFonts w:eastAsia="Times New Roman"/>
        </w:rPr>
        <w:t xml:space="preserve"> </w:t>
      </w:r>
      <w:r w:rsidRPr="004C11AB">
        <w:rPr>
          <w:rFonts w:eastAsia="Times New Roman"/>
          <w:b/>
        </w:rPr>
        <w:t>Standard</w:t>
      </w:r>
      <w:r w:rsidR="008F1555" w:rsidRPr="004C11AB">
        <w:rPr>
          <w:rFonts w:eastAsia="Times New Roman"/>
          <w:b/>
        </w:rPr>
        <w:t xml:space="preserve"> </w:t>
      </w:r>
      <w:r w:rsidR="008F1555" w:rsidRPr="004C11AB">
        <w:rPr>
          <w:rFonts w:eastAsia="Times New Roman"/>
        </w:rPr>
        <w:t>Do your policies and procedures set standards for workstations that are allowed to be used outside of your facility?</w:t>
      </w:r>
      <w:bookmarkEnd w:id="725"/>
    </w:p>
    <w:p w14:paraId="66E33453" w14:textId="77777777" w:rsidR="00CA3232" w:rsidRPr="004C11AB" w:rsidRDefault="00CA3232" w:rsidP="00CA3232">
      <w:pPr>
        <w:pStyle w:val="ListParagraph"/>
        <w:numPr>
          <w:ilvl w:val="0"/>
          <w:numId w:val="4"/>
        </w:numPr>
        <w:rPr>
          <w:rFonts w:eastAsia="Times New Roman" w:cs="Times New Roman"/>
          <w:color w:val="000000"/>
          <w:sz w:val="24"/>
          <w:szCs w:val="24"/>
        </w:rPr>
      </w:pPr>
      <w:r w:rsidRPr="004C11AB">
        <w:rPr>
          <w:rFonts w:eastAsia="Times New Roman" w:cs="Times New Roman"/>
          <w:color w:val="000000"/>
          <w:sz w:val="24"/>
          <w:szCs w:val="24"/>
        </w:rPr>
        <w:t>Yes</w:t>
      </w:r>
    </w:p>
    <w:p w14:paraId="355B522F" w14:textId="77777777" w:rsidR="00CA3232" w:rsidRPr="007A1DFF" w:rsidRDefault="00CA3232" w:rsidP="00CA3232">
      <w:pPr>
        <w:pStyle w:val="ListParagraph"/>
        <w:numPr>
          <w:ilvl w:val="0"/>
          <w:numId w:val="1"/>
        </w:numPr>
        <w:rPr>
          <w:rFonts w:eastAsia="Times New Roman" w:cs="Times New Roman"/>
          <w:b/>
          <w:color w:val="000000"/>
          <w:sz w:val="24"/>
          <w:szCs w:val="24"/>
          <w:rPrChange w:id="726" w:author="Hareesh Ganesan" w:date="2016-10-23T13:58:00Z">
            <w:rPr>
              <w:rFonts w:eastAsia="Times New Roman" w:cs="Times New Roman"/>
              <w:color w:val="000000"/>
              <w:sz w:val="24"/>
              <w:szCs w:val="24"/>
            </w:rPr>
          </w:rPrChange>
        </w:rPr>
      </w:pPr>
      <w:r w:rsidRPr="007A1DFF">
        <w:rPr>
          <w:rFonts w:eastAsia="Times New Roman" w:cs="Times New Roman"/>
          <w:b/>
          <w:color w:val="000000"/>
          <w:sz w:val="24"/>
          <w:szCs w:val="24"/>
          <w:rPrChange w:id="727" w:author="Hareesh Ganesan" w:date="2016-10-23T13:58:00Z">
            <w:rPr>
              <w:rFonts w:eastAsia="Times New Roman" w:cs="Times New Roman"/>
              <w:color w:val="000000"/>
              <w:sz w:val="24"/>
              <w:szCs w:val="24"/>
            </w:rPr>
          </w:rPrChange>
        </w:rPr>
        <w:t>No</w:t>
      </w:r>
    </w:p>
    <w:p w14:paraId="0B6C9C7C" w14:textId="77777777" w:rsidR="00CA3232" w:rsidRPr="004C11AB" w:rsidRDefault="00CA3232" w:rsidP="00CA3232">
      <w:pPr>
        <w:rPr>
          <w:sz w:val="24"/>
          <w:szCs w:val="24"/>
        </w:rPr>
      </w:pPr>
      <w:r w:rsidRPr="004C11AB">
        <w:rPr>
          <w:b/>
          <w:sz w:val="24"/>
          <w:szCs w:val="24"/>
        </w:rPr>
        <w:t>If no</w:t>
      </w:r>
      <w:r w:rsidRPr="004C11AB">
        <w:rPr>
          <w:sz w:val="24"/>
          <w:szCs w:val="24"/>
        </w:rPr>
        <w:t>, please select from the following:</w:t>
      </w:r>
    </w:p>
    <w:p w14:paraId="60BBF87E" w14:textId="77777777" w:rsidR="00CA3232" w:rsidRPr="004C11AB" w:rsidRDefault="00CA3232" w:rsidP="00CA3232">
      <w:pPr>
        <w:pStyle w:val="ListParagraph"/>
        <w:numPr>
          <w:ilvl w:val="0"/>
          <w:numId w:val="2"/>
        </w:numPr>
        <w:rPr>
          <w:sz w:val="24"/>
          <w:szCs w:val="24"/>
        </w:rPr>
      </w:pPr>
      <w:r w:rsidRPr="004C11AB">
        <w:rPr>
          <w:sz w:val="24"/>
          <w:szCs w:val="24"/>
        </w:rPr>
        <w:t>Cost</w:t>
      </w:r>
    </w:p>
    <w:p w14:paraId="2638E380" w14:textId="77777777" w:rsidR="00CA3232" w:rsidRPr="004C11AB" w:rsidRDefault="00CA3232" w:rsidP="00CA3232">
      <w:pPr>
        <w:pStyle w:val="ListParagraph"/>
        <w:numPr>
          <w:ilvl w:val="0"/>
          <w:numId w:val="2"/>
        </w:numPr>
        <w:rPr>
          <w:sz w:val="24"/>
          <w:szCs w:val="24"/>
        </w:rPr>
      </w:pPr>
      <w:r w:rsidRPr="004C11AB">
        <w:rPr>
          <w:sz w:val="24"/>
          <w:szCs w:val="24"/>
        </w:rPr>
        <w:t>Practice Size</w:t>
      </w:r>
    </w:p>
    <w:p w14:paraId="6F7C644A" w14:textId="77777777" w:rsidR="00CA3232" w:rsidRPr="004C11AB" w:rsidRDefault="00CA3232" w:rsidP="00CA3232">
      <w:pPr>
        <w:pStyle w:val="ListParagraph"/>
        <w:numPr>
          <w:ilvl w:val="0"/>
          <w:numId w:val="2"/>
        </w:numPr>
        <w:rPr>
          <w:sz w:val="24"/>
          <w:szCs w:val="24"/>
        </w:rPr>
      </w:pPr>
      <w:r w:rsidRPr="004C11AB">
        <w:rPr>
          <w:sz w:val="24"/>
          <w:szCs w:val="24"/>
        </w:rPr>
        <w:t>Complexity</w:t>
      </w:r>
    </w:p>
    <w:p w14:paraId="12204CF8" w14:textId="77777777" w:rsidR="00CA3232" w:rsidRPr="004C11AB" w:rsidRDefault="00CA3232" w:rsidP="00CA3232">
      <w:pPr>
        <w:pStyle w:val="ListParagraph"/>
        <w:numPr>
          <w:ilvl w:val="0"/>
          <w:numId w:val="2"/>
        </w:numPr>
        <w:rPr>
          <w:sz w:val="24"/>
          <w:szCs w:val="24"/>
        </w:rPr>
      </w:pPr>
      <w:r w:rsidRPr="004C11AB">
        <w:rPr>
          <w:sz w:val="24"/>
          <w:szCs w:val="24"/>
        </w:rPr>
        <w:t>Alternate Solution</w:t>
      </w:r>
    </w:p>
    <w:p w14:paraId="7C3570B9" w14:textId="77777777" w:rsidR="00CA3232" w:rsidRPr="004C11AB" w:rsidRDefault="00CA3232" w:rsidP="00CA3232">
      <w:pPr>
        <w:rPr>
          <w:sz w:val="24"/>
          <w:szCs w:val="24"/>
        </w:rPr>
      </w:pPr>
      <w:r w:rsidRPr="004C11AB">
        <w:rPr>
          <w:sz w:val="24"/>
          <w:szCs w:val="24"/>
        </w:rPr>
        <w:t>Please detail your current activities:</w:t>
      </w:r>
    </w:p>
    <w:tbl>
      <w:tblPr>
        <w:tblStyle w:val="TableGrid"/>
        <w:tblW w:w="0" w:type="auto"/>
        <w:tblLook w:val="04A0" w:firstRow="1" w:lastRow="0" w:firstColumn="1" w:lastColumn="0" w:noHBand="0" w:noVBand="1"/>
      </w:tblPr>
      <w:tblGrid>
        <w:gridCol w:w="9576"/>
      </w:tblGrid>
      <w:tr w:rsidR="00CA3232" w:rsidRPr="004C11AB" w14:paraId="1C9D7F89" w14:textId="77777777" w:rsidTr="00CA3232">
        <w:tc>
          <w:tcPr>
            <w:tcW w:w="9576" w:type="dxa"/>
          </w:tcPr>
          <w:p w14:paraId="293276F9" w14:textId="77777777" w:rsidR="00CA3232" w:rsidRPr="004C11AB" w:rsidRDefault="00CA3232" w:rsidP="00CA3232">
            <w:pPr>
              <w:rPr>
                <w:sz w:val="24"/>
                <w:szCs w:val="24"/>
              </w:rPr>
            </w:pPr>
          </w:p>
          <w:p w14:paraId="100AFB69" w14:textId="77777777" w:rsidR="00CA3232" w:rsidRPr="004C11AB" w:rsidRDefault="00CA3232" w:rsidP="00CA3232">
            <w:pPr>
              <w:rPr>
                <w:sz w:val="24"/>
                <w:szCs w:val="24"/>
              </w:rPr>
            </w:pPr>
          </w:p>
          <w:p w14:paraId="105BB387" w14:textId="77777777" w:rsidR="00CA3232" w:rsidRPr="004C11AB" w:rsidRDefault="00CA3232" w:rsidP="00CA3232">
            <w:pPr>
              <w:rPr>
                <w:sz w:val="24"/>
                <w:szCs w:val="24"/>
              </w:rPr>
            </w:pPr>
          </w:p>
          <w:p w14:paraId="2903075A" w14:textId="77777777" w:rsidR="00CA3232" w:rsidRPr="004C11AB" w:rsidRDefault="00CA3232" w:rsidP="00CA3232">
            <w:pPr>
              <w:rPr>
                <w:sz w:val="24"/>
                <w:szCs w:val="24"/>
              </w:rPr>
            </w:pPr>
          </w:p>
          <w:p w14:paraId="743DE235" w14:textId="77777777" w:rsidR="00CA3232" w:rsidRPr="004C11AB" w:rsidRDefault="00CA3232" w:rsidP="00CA3232">
            <w:pPr>
              <w:rPr>
                <w:sz w:val="24"/>
                <w:szCs w:val="24"/>
              </w:rPr>
            </w:pPr>
          </w:p>
          <w:p w14:paraId="051BF548" w14:textId="77777777" w:rsidR="00CA3232" w:rsidRPr="004C11AB" w:rsidRDefault="00CA3232" w:rsidP="00CA3232">
            <w:pPr>
              <w:rPr>
                <w:sz w:val="24"/>
                <w:szCs w:val="24"/>
              </w:rPr>
            </w:pPr>
          </w:p>
        </w:tc>
      </w:tr>
    </w:tbl>
    <w:p w14:paraId="61325CF8" w14:textId="77777777" w:rsidR="00CA3232" w:rsidRPr="004C11AB" w:rsidRDefault="00CA3232" w:rsidP="00CA3232">
      <w:pPr>
        <w:rPr>
          <w:sz w:val="24"/>
          <w:szCs w:val="24"/>
        </w:rPr>
      </w:pPr>
    </w:p>
    <w:p w14:paraId="64258AC1" w14:textId="77777777" w:rsidR="00CA3232" w:rsidRPr="004C11AB" w:rsidRDefault="00CA3232" w:rsidP="00CA3232">
      <w:pPr>
        <w:rPr>
          <w:sz w:val="24"/>
          <w:szCs w:val="24"/>
        </w:rPr>
      </w:pPr>
      <w:r w:rsidRPr="004C11AB">
        <w:rPr>
          <w:sz w:val="24"/>
          <w:szCs w:val="24"/>
        </w:rPr>
        <w:t>Please include any additional notes:</w:t>
      </w:r>
    </w:p>
    <w:tbl>
      <w:tblPr>
        <w:tblStyle w:val="TableGrid"/>
        <w:tblW w:w="0" w:type="auto"/>
        <w:tblLook w:val="04A0" w:firstRow="1" w:lastRow="0" w:firstColumn="1" w:lastColumn="0" w:noHBand="0" w:noVBand="1"/>
      </w:tblPr>
      <w:tblGrid>
        <w:gridCol w:w="9576"/>
      </w:tblGrid>
      <w:tr w:rsidR="00CA3232" w:rsidRPr="004C11AB" w14:paraId="5B918FE3" w14:textId="77777777" w:rsidTr="00CA3232">
        <w:tc>
          <w:tcPr>
            <w:tcW w:w="9576" w:type="dxa"/>
          </w:tcPr>
          <w:p w14:paraId="0F490733" w14:textId="77777777" w:rsidR="00CA3232" w:rsidRPr="004C11AB" w:rsidRDefault="00CA3232" w:rsidP="00CA3232">
            <w:pPr>
              <w:rPr>
                <w:sz w:val="24"/>
                <w:szCs w:val="24"/>
              </w:rPr>
            </w:pPr>
          </w:p>
          <w:p w14:paraId="7FA5F761" w14:textId="77777777" w:rsidR="00CA3232" w:rsidRPr="004C11AB" w:rsidRDefault="00CA3232" w:rsidP="00CA3232">
            <w:pPr>
              <w:rPr>
                <w:sz w:val="24"/>
                <w:szCs w:val="24"/>
              </w:rPr>
            </w:pPr>
          </w:p>
          <w:p w14:paraId="1D104BDC" w14:textId="77777777" w:rsidR="00CA3232" w:rsidRPr="004C11AB" w:rsidRDefault="00CA3232" w:rsidP="00CA3232">
            <w:pPr>
              <w:rPr>
                <w:sz w:val="24"/>
                <w:szCs w:val="24"/>
              </w:rPr>
            </w:pPr>
          </w:p>
          <w:p w14:paraId="153B0812" w14:textId="77777777" w:rsidR="00CA3232" w:rsidRPr="004C11AB" w:rsidRDefault="00CA3232" w:rsidP="00CA3232">
            <w:pPr>
              <w:rPr>
                <w:sz w:val="24"/>
                <w:szCs w:val="24"/>
              </w:rPr>
            </w:pPr>
          </w:p>
          <w:p w14:paraId="14B16984" w14:textId="77777777" w:rsidR="00CA3232" w:rsidRPr="004C11AB" w:rsidRDefault="00CA3232" w:rsidP="00CA3232">
            <w:pPr>
              <w:rPr>
                <w:sz w:val="24"/>
                <w:szCs w:val="24"/>
              </w:rPr>
            </w:pPr>
          </w:p>
          <w:p w14:paraId="7529B1A9" w14:textId="77777777" w:rsidR="00CA3232" w:rsidRPr="004C11AB" w:rsidRDefault="00CA3232" w:rsidP="00CA3232">
            <w:pPr>
              <w:rPr>
                <w:sz w:val="24"/>
                <w:szCs w:val="24"/>
              </w:rPr>
            </w:pPr>
          </w:p>
        </w:tc>
      </w:tr>
    </w:tbl>
    <w:p w14:paraId="7A49DC17" w14:textId="77777777" w:rsidR="00CA3232" w:rsidRPr="004C11AB" w:rsidRDefault="00CA3232" w:rsidP="00CA3232">
      <w:pPr>
        <w:rPr>
          <w:sz w:val="24"/>
          <w:szCs w:val="24"/>
        </w:rPr>
      </w:pPr>
    </w:p>
    <w:p w14:paraId="7E8D5C62" w14:textId="77777777" w:rsidR="00CA3232" w:rsidRPr="004C11AB" w:rsidRDefault="00CA3232" w:rsidP="00CA3232">
      <w:pPr>
        <w:rPr>
          <w:sz w:val="24"/>
          <w:szCs w:val="24"/>
        </w:rPr>
      </w:pPr>
      <w:r w:rsidRPr="004C11AB">
        <w:rPr>
          <w:sz w:val="24"/>
          <w:szCs w:val="24"/>
        </w:rPr>
        <w:t>Please detail your remediation plan:</w:t>
      </w:r>
    </w:p>
    <w:tbl>
      <w:tblPr>
        <w:tblStyle w:val="TableGrid"/>
        <w:tblW w:w="0" w:type="auto"/>
        <w:tblLook w:val="04A0" w:firstRow="1" w:lastRow="0" w:firstColumn="1" w:lastColumn="0" w:noHBand="0" w:noVBand="1"/>
      </w:tblPr>
      <w:tblGrid>
        <w:gridCol w:w="9576"/>
      </w:tblGrid>
      <w:tr w:rsidR="00CA3232" w:rsidRPr="004C11AB" w14:paraId="4E98DCFD" w14:textId="77777777" w:rsidTr="00CA3232">
        <w:tc>
          <w:tcPr>
            <w:tcW w:w="9576" w:type="dxa"/>
          </w:tcPr>
          <w:p w14:paraId="101E0986" w14:textId="3750D884" w:rsidR="00CA3232" w:rsidRPr="004C11AB" w:rsidRDefault="007A1DFF" w:rsidP="00CA3232">
            <w:pPr>
              <w:rPr>
                <w:sz w:val="24"/>
                <w:szCs w:val="24"/>
              </w:rPr>
            </w:pPr>
            <w:ins w:id="728" w:author="Hareesh Ganesan" w:date="2016-10-23T13:58:00Z">
              <w:r>
                <w:rPr>
                  <w:sz w:val="24"/>
                  <w:szCs w:val="24"/>
                </w:rPr>
                <w:t xml:space="preserve">We will institute policies to use </w:t>
              </w:r>
            </w:ins>
            <w:ins w:id="729" w:author="Hareesh Ganesan" w:date="2016-10-23T13:59:00Z">
              <w:r>
                <w:rPr>
                  <w:sz w:val="24"/>
                  <w:szCs w:val="24"/>
                </w:rPr>
                <w:t>privacy screens for all workstations and prevent access to ePHI from outside locations to prevent unauthorized access.</w:t>
              </w:r>
            </w:ins>
          </w:p>
          <w:p w14:paraId="6B601F23" w14:textId="77777777" w:rsidR="00CA3232" w:rsidRPr="004C11AB" w:rsidRDefault="00CA3232" w:rsidP="00CA3232">
            <w:pPr>
              <w:rPr>
                <w:sz w:val="24"/>
                <w:szCs w:val="24"/>
              </w:rPr>
            </w:pPr>
          </w:p>
          <w:p w14:paraId="61976A2A" w14:textId="77777777" w:rsidR="00CA3232" w:rsidRPr="004C11AB" w:rsidRDefault="00CA3232" w:rsidP="00CA3232">
            <w:pPr>
              <w:rPr>
                <w:sz w:val="24"/>
                <w:szCs w:val="24"/>
              </w:rPr>
            </w:pPr>
          </w:p>
          <w:p w14:paraId="08D0AF31" w14:textId="77777777" w:rsidR="00CA3232" w:rsidRPr="004C11AB" w:rsidRDefault="00CA3232" w:rsidP="00CA3232">
            <w:pPr>
              <w:rPr>
                <w:sz w:val="24"/>
                <w:szCs w:val="24"/>
              </w:rPr>
            </w:pPr>
          </w:p>
          <w:p w14:paraId="48DDADC9" w14:textId="77777777" w:rsidR="00CA3232" w:rsidRPr="004C11AB" w:rsidRDefault="00CA3232" w:rsidP="00CA3232">
            <w:pPr>
              <w:rPr>
                <w:sz w:val="24"/>
                <w:szCs w:val="24"/>
              </w:rPr>
            </w:pPr>
          </w:p>
          <w:p w14:paraId="7B60E0B1" w14:textId="77777777" w:rsidR="00CA3232" w:rsidRPr="004C11AB" w:rsidRDefault="00CA3232" w:rsidP="00CA3232">
            <w:pPr>
              <w:rPr>
                <w:sz w:val="24"/>
                <w:szCs w:val="24"/>
              </w:rPr>
            </w:pPr>
          </w:p>
        </w:tc>
      </w:tr>
    </w:tbl>
    <w:p w14:paraId="5962A4F5" w14:textId="77777777" w:rsidR="00CA3232" w:rsidRPr="004C11AB" w:rsidRDefault="00CA3232" w:rsidP="00CA3232">
      <w:pPr>
        <w:rPr>
          <w:sz w:val="24"/>
          <w:szCs w:val="24"/>
        </w:rPr>
      </w:pPr>
    </w:p>
    <w:p w14:paraId="385F3D0C" w14:textId="77777777" w:rsidR="00CA3232" w:rsidRPr="004C11AB" w:rsidRDefault="00CA3232" w:rsidP="00CA3232">
      <w:pPr>
        <w:rPr>
          <w:sz w:val="24"/>
          <w:szCs w:val="24"/>
        </w:rPr>
      </w:pPr>
      <w:r w:rsidRPr="004C11AB">
        <w:rPr>
          <w:sz w:val="24"/>
          <w:szCs w:val="24"/>
        </w:rPr>
        <w:t>Please rate the likelihood of a threat/vulnerability affecting your ePHI:</w:t>
      </w:r>
    </w:p>
    <w:p w14:paraId="38B5BA5E" w14:textId="77777777" w:rsidR="00CA3232" w:rsidRPr="007A1DFF" w:rsidRDefault="00CA3232" w:rsidP="00CA3232">
      <w:pPr>
        <w:pStyle w:val="ListParagraph"/>
        <w:numPr>
          <w:ilvl w:val="0"/>
          <w:numId w:val="3"/>
        </w:numPr>
        <w:rPr>
          <w:b/>
          <w:sz w:val="24"/>
          <w:szCs w:val="24"/>
          <w:rPrChange w:id="730" w:author="Hareesh Ganesan" w:date="2016-10-23T13:59:00Z">
            <w:rPr>
              <w:sz w:val="24"/>
              <w:szCs w:val="24"/>
            </w:rPr>
          </w:rPrChange>
        </w:rPr>
      </w:pPr>
      <w:r w:rsidRPr="007A1DFF">
        <w:rPr>
          <w:b/>
          <w:sz w:val="24"/>
          <w:szCs w:val="24"/>
          <w:rPrChange w:id="731" w:author="Hareesh Ganesan" w:date="2016-10-23T13:59:00Z">
            <w:rPr>
              <w:sz w:val="24"/>
              <w:szCs w:val="24"/>
            </w:rPr>
          </w:rPrChange>
        </w:rPr>
        <w:t>Low</w:t>
      </w:r>
    </w:p>
    <w:p w14:paraId="2EBB8D27" w14:textId="77777777" w:rsidR="00CA3232" w:rsidRPr="004C11AB" w:rsidRDefault="00CA3232" w:rsidP="00CA3232">
      <w:pPr>
        <w:pStyle w:val="ListParagraph"/>
        <w:numPr>
          <w:ilvl w:val="0"/>
          <w:numId w:val="3"/>
        </w:numPr>
        <w:rPr>
          <w:sz w:val="24"/>
          <w:szCs w:val="24"/>
        </w:rPr>
      </w:pPr>
      <w:r w:rsidRPr="004C11AB">
        <w:rPr>
          <w:sz w:val="24"/>
          <w:szCs w:val="24"/>
        </w:rPr>
        <w:t>Medium</w:t>
      </w:r>
    </w:p>
    <w:p w14:paraId="6C22E54F" w14:textId="77777777" w:rsidR="00CA3232" w:rsidRPr="004C11AB" w:rsidRDefault="00CA3232" w:rsidP="00CA3232">
      <w:pPr>
        <w:pStyle w:val="ListParagraph"/>
        <w:numPr>
          <w:ilvl w:val="0"/>
          <w:numId w:val="3"/>
        </w:numPr>
        <w:rPr>
          <w:sz w:val="24"/>
          <w:szCs w:val="24"/>
        </w:rPr>
      </w:pPr>
      <w:r w:rsidRPr="004C11AB">
        <w:rPr>
          <w:sz w:val="24"/>
          <w:szCs w:val="24"/>
        </w:rPr>
        <w:t>High</w:t>
      </w:r>
    </w:p>
    <w:p w14:paraId="11C4073B" w14:textId="77777777" w:rsidR="00CA3232" w:rsidRPr="004C11AB" w:rsidRDefault="00CA3232" w:rsidP="00CA3232">
      <w:pPr>
        <w:rPr>
          <w:sz w:val="24"/>
          <w:szCs w:val="24"/>
        </w:rPr>
      </w:pPr>
      <w:r w:rsidRPr="004C11AB">
        <w:rPr>
          <w:sz w:val="24"/>
          <w:szCs w:val="24"/>
        </w:rPr>
        <w:t>Please rate the impact of a threat/vulnerability affecting your ePHI:</w:t>
      </w:r>
    </w:p>
    <w:p w14:paraId="28561BE8" w14:textId="77777777" w:rsidR="00CA3232" w:rsidRPr="007A1DFF" w:rsidRDefault="00CA3232" w:rsidP="00CA3232">
      <w:pPr>
        <w:pStyle w:val="ListParagraph"/>
        <w:numPr>
          <w:ilvl w:val="0"/>
          <w:numId w:val="3"/>
        </w:numPr>
        <w:rPr>
          <w:b/>
          <w:sz w:val="24"/>
          <w:szCs w:val="24"/>
          <w:rPrChange w:id="732" w:author="Hareesh Ganesan" w:date="2016-10-23T13:59:00Z">
            <w:rPr>
              <w:sz w:val="24"/>
              <w:szCs w:val="24"/>
            </w:rPr>
          </w:rPrChange>
        </w:rPr>
      </w:pPr>
      <w:r w:rsidRPr="007A1DFF">
        <w:rPr>
          <w:b/>
          <w:sz w:val="24"/>
          <w:szCs w:val="24"/>
          <w:rPrChange w:id="733" w:author="Hareesh Ganesan" w:date="2016-10-23T13:59:00Z">
            <w:rPr>
              <w:sz w:val="24"/>
              <w:szCs w:val="24"/>
            </w:rPr>
          </w:rPrChange>
        </w:rPr>
        <w:t>Low</w:t>
      </w:r>
    </w:p>
    <w:p w14:paraId="0A7952F9" w14:textId="77777777" w:rsidR="00CA3232" w:rsidRPr="004C11AB" w:rsidRDefault="00CA3232" w:rsidP="00CA3232">
      <w:pPr>
        <w:pStyle w:val="ListParagraph"/>
        <w:numPr>
          <w:ilvl w:val="0"/>
          <w:numId w:val="3"/>
        </w:numPr>
        <w:rPr>
          <w:sz w:val="24"/>
          <w:szCs w:val="24"/>
        </w:rPr>
      </w:pPr>
      <w:r w:rsidRPr="004C11AB">
        <w:rPr>
          <w:sz w:val="24"/>
          <w:szCs w:val="24"/>
        </w:rPr>
        <w:t>Medium</w:t>
      </w:r>
    </w:p>
    <w:p w14:paraId="6B70DD11" w14:textId="77777777" w:rsidR="00CA3232" w:rsidRPr="004C11AB" w:rsidRDefault="00CA3232" w:rsidP="00CA3232">
      <w:pPr>
        <w:pStyle w:val="ListParagraph"/>
        <w:numPr>
          <w:ilvl w:val="0"/>
          <w:numId w:val="3"/>
        </w:numPr>
        <w:rPr>
          <w:sz w:val="24"/>
          <w:szCs w:val="24"/>
        </w:rPr>
      </w:pPr>
      <w:r w:rsidRPr="004C11AB">
        <w:rPr>
          <w:sz w:val="24"/>
          <w:szCs w:val="24"/>
        </w:rPr>
        <w:t>High</w:t>
      </w:r>
    </w:p>
    <w:p w14:paraId="63DDC15F" w14:textId="77777777" w:rsidR="00C9315B" w:rsidRPr="004C11AB" w:rsidRDefault="00C9315B" w:rsidP="00C9315B">
      <w:pPr>
        <w:rPr>
          <w:rFonts w:cstheme="minorHAnsi"/>
          <w:b/>
          <w:sz w:val="24"/>
          <w:szCs w:val="24"/>
        </w:rPr>
      </w:pPr>
      <w:r w:rsidRPr="004C11AB">
        <w:rPr>
          <w:rFonts w:cstheme="minorHAnsi"/>
          <w:b/>
          <w:sz w:val="24"/>
          <w:szCs w:val="24"/>
        </w:rPr>
        <w:t>Overall Security Risk:</w:t>
      </w:r>
    </w:p>
    <w:p w14:paraId="4D503E71" w14:textId="77777777" w:rsidR="00C9315B" w:rsidRPr="007A1DFF" w:rsidRDefault="00C9315B" w:rsidP="00C9315B">
      <w:pPr>
        <w:pStyle w:val="ListParagraph"/>
        <w:numPr>
          <w:ilvl w:val="0"/>
          <w:numId w:val="3"/>
        </w:numPr>
        <w:rPr>
          <w:rFonts w:cstheme="minorHAnsi"/>
          <w:b/>
          <w:sz w:val="24"/>
          <w:szCs w:val="24"/>
          <w:rPrChange w:id="734" w:author="Hareesh Ganesan" w:date="2016-10-23T13:59:00Z">
            <w:rPr>
              <w:rFonts w:cstheme="minorHAnsi"/>
              <w:sz w:val="24"/>
              <w:szCs w:val="24"/>
            </w:rPr>
          </w:rPrChange>
        </w:rPr>
      </w:pPr>
      <w:r w:rsidRPr="007A1DFF">
        <w:rPr>
          <w:rFonts w:cstheme="minorHAnsi"/>
          <w:b/>
          <w:sz w:val="24"/>
          <w:szCs w:val="24"/>
          <w:rPrChange w:id="735" w:author="Hareesh Ganesan" w:date="2016-10-23T13:59:00Z">
            <w:rPr>
              <w:rFonts w:cstheme="minorHAnsi"/>
              <w:sz w:val="24"/>
              <w:szCs w:val="24"/>
            </w:rPr>
          </w:rPrChange>
        </w:rPr>
        <w:t>Low</w:t>
      </w:r>
    </w:p>
    <w:p w14:paraId="1A78423B" w14:textId="77777777" w:rsidR="00C9315B" w:rsidRPr="004C11AB" w:rsidRDefault="00C9315B" w:rsidP="00C9315B">
      <w:pPr>
        <w:pStyle w:val="ListParagraph"/>
        <w:numPr>
          <w:ilvl w:val="0"/>
          <w:numId w:val="3"/>
        </w:numPr>
        <w:rPr>
          <w:rFonts w:cstheme="minorHAnsi"/>
          <w:sz w:val="24"/>
          <w:szCs w:val="24"/>
        </w:rPr>
      </w:pPr>
      <w:r w:rsidRPr="004C11AB">
        <w:rPr>
          <w:rFonts w:cstheme="minorHAnsi"/>
          <w:sz w:val="24"/>
          <w:szCs w:val="24"/>
        </w:rPr>
        <w:t>Medium</w:t>
      </w:r>
    </w:p>
    <w:p w14:paraId="1291885C" w14:textId="77777777" w:rsidR="00C9315B" w:rsidRPr="004C11AB" w:rsidRDefault="00C9315B" w:rsidP="00C9315B">
      <w:pPr>
        <w:pStyle w:val="ListParagraph"/>
        <w:numPr>
          <w:ilvl w:val="0"/>
          <w:numId w:val="3"/>
        </w:numPr>
        <w:rPr>
          <w:rFonts w:cstheme="minorHAnsi"/>
          <w:sz w:val="24"/>
          <w:szCs w:val="24"/>
        </w:rPr>
      </w:pPr>
      <w:r w:rsidRPr="004C11AB">
        <w:rPr>
          <w:rFonts w:cstheme="minorHAnsi"/>
          <w:sz w:val="24"/>
          <w:szCs w:val="24"/>
        </w:rPr>
        <w:t>High</w:t>
      </w:r>
    </w:p>
    <w:p w14:paraId="7428EA5D" w14:textId="77777777" w:rsidR="00CA3232" w:rsidRPr="004C11AB" w:rsidRDefault="00CA3232" w:rsidP="00CA3232">
      <w:pPr>
        <w:rPr>
          <w:b/>
          <w:sz w:val="24"/>
          <w:szCs w:val="24"/>
        </w:rPr>
      </w:pPr>
      <w:r w:rsidRPr="004C11AB">
        <w:rPr>
          <w:b/>
          <w:sz w:val="24"/>
          <w:szCs w:val="24"/>
        </w:rPr>
        <w:t>Related Information:</w:t>
      </w:r>
    </w:p>
    <w:p w14:paraId="60B3F3C9" w14:textId="77777777" w:rsidR="00CA3232" w:rsidRPr="004C11AB" w:rsidRDefault="00CA3232" w:rsidP="00CA3232">
      <w:pPr>
        <w:rPr>
          <w:i/>
          <w:sz w:val="24"/>
          <w:szCs w:val="24"/>
        </w:rPr>
      </w:pPr>
      <w:r w:rsidRPr="004C11AB">
        <w:rPr>
          <w:i/>
          <w:sz w:val="24"/>
          <w:szCs w:val="24"/>
        </w:rPr>
        <w:t>Things to Consider to Help Answer the Question:</w:t>
      </w:r>
    </w:p>
    <w:p w14:paraId="729C458D" w14:textId="77777777" w:rsidR="00CA3232" w:rsidRPr="004C11AB" w:rsidRDefault="00ED3B5D" w:rsidP="00CA3232">
      <w:pPr>
        <w:rPr>
          <w:i/>
          <w:sz w:val="24"/>
          <w:szCs w:val="24"/>
        </w:rPr>
      </w:pPr>
      <w:r w:rsidRPr="004C11AB">
        <w:rPr>
          <w:rFonts w:eastAsia="Times New Roman" w:cs="Times New Roman"/>
          <w:color w:val="000000"/>
          <w:sz w:val="24"/>
          <w:szCs w:val="24"/>
        </w:rPr>
        <w:t>Consider the steps that your practice has taken to make sure workstations that are routinely used outside of its facilities are used in a manner that reduces the risk of incidental viewing or unauthorized access of information systems and ePHI.</w:t>
      </w:r>
    </w:p>
    <w:p w14:paraId="702522C3" w14:textId="77777777" w:rsidR="00CA3232" w:rsidRPr="004C11AB" w:rsidRDefault="00CA3232" w:rsidP="00CA3232">
      <w:pPr>
        <w:rPr>
          <w:i/>
          <w:sz w:val="24"/>
          <w:szCs w:val="24"/>
        </w:rPr>
      </w:pPr>
      <w:r w:rsidRPr="004C11AB">
        <w:rPr>
          <w:i/>
          <w:sz w:val="24"/>
          <w:szCs w:val="24"/>
        </w:rPr>
        <w:t>Possible Threats and Vulnerabilities:</w:t>
      </w:r>
    </w:p>
    <w:p w14:paraId="5BB38C72" w14:textId="77777777" w:rsidR="00CA3232" w:rsidRPr="004C11AB" w:rsidRDefault="00ED3B5D" w:rsidP="00CA3232">
      <w:pPr>
        <w:rPr>
          <w:i/>
          <w:sz w:val="24"/>
          <w:szCs w:val="24"/>
        </w:rPr>
      </w:pPr>
      <w:r w:rsidRPr="004C11AB">
        <w:rPr>
          <w:rFonts w:eastAsia="Times New Roman" w:cs="Times New Roman"/>
          <w:color w:val="000000"/>
          <w:sz w:val="24"/>
          <w:szCs w:val="24"/>
        </w:rPr>
        <w:t>Use of smart phones, tablets, and laptops from inappropriate locations may result in incidental disclosure or unauthorized access to ePHI if your practice does not set policies, procedures, and standards for acceptable workstation use outside of its facilities. Workstation screens containing ePHI may be viewable at a distance or from different angles to users who are not authorized for viewing, especially in public areas.</w:t>
      </w:r>
      <w:r w:rsidRPr="004C11AB">
        <w:rPr>
          <w:rFonts w:eastAsia="Times New Roman" w:cs="Times New Roman"/>
          <w:color w:val="000000"/>
          <w:sz w:val="24"/>
          <w:szCs w:val="24"/>
        </w:rPr>
        <w:br/>
      </w:r>
      <w:r w:rsidRPr="004C11AB">
        <w:rPr>
          <w:rFonts w:eastAsia="Times New Roman" w:cs="Times New Roman"/>
          <w:color w:val="000000"/>
          <w:sz w:val="24"/>
          <w:szCs w:val="24"/>
        </w:rPr>
        <w:br/>
        <w:t>Some potential impacts include:</w:t>
      </w:r>
      <w:r w:rsidRPr="004C11AB">
        <w:rPr>
          <w:rFonts w:eastAsia="Times New Roman" w:cs="Times New Roman"/>
          <w:color w:val="000000"/>
          <w:sz w:val="24"/>
          <w:szCs w:val="24"/>
        </w:rPr>
        <w:br/>
      </w:r>
      <w:r w:rsidRPr="004C11AB">
        <w:rPr>
          <w:rFonts w:eastAsia="Times New Roman" w:cs="Times New Roman"/>
          <w:color w:val="000000"/>
          <w:sz w:val="24"/>
          <w:szCs w:val="24"/>
        </w:rPr>
        <w:br/>
        <w:t>• Human threats, such as an unauthorized user who can vandalize or compromise the confidentiality, integrity, or availability of ePHI. Unauthorized disclosure, loss, or theft of ePHI can lead to identity theft.</w:t>
      </w:r>
    </w:p>
    <w:p w14:paraId="121FEA20" w14:textId="77777777" w:rsidR="00CA3232" w:rsidRPr="004C11AB" w:rsidRDefault="00CA3232" w:rsidP="00CA3232">
      <w:pPr>
        <w:spacing w:after="0" w:line="240" w:lineRule="auto"/>
        <w:rPr>
          <w:rFonts w:eastAsia="Times New Roman" w:cstheme="minorHAnsi"/>
          <w:bCs/>
          <w:i/>
          <w:sz w:val="24"/>
          <w:szCs w:val="24"/>
        </w:rPr>
      </w:pPr>
      <w:r w:rsidRPr="004C11AB">
        <w:rPr>
          <w:rFonts w:eastAsia="Times New Roman" w:cstheme="minorHAnsi"/>
          <w:bCs/>
          <w:i/>
          <w:sz w:val="24"/>
          <w:szCs w:val="24"/>
        </w:rPr>
        <w:t>Examples of Safeguards:</w:t>
      </w:r>
      <w:r w:rsidR="00FA0D0B" w:rsidRPr="004C11AB">
        <w:rPr>
          <w:rFonts w:eastAsia="Times New Roman" w:cstheme="minorHAnsi"/>
          <w:bCs/>
          <w:i/>
          <w:sz w:val="24"/>
          <w:szCs w:val="24"/>
        </w:rPr>
        <w:t xml:space="preserve"> </w:t>
      </w:r>
    </w:p>
    <w:p w14:paraId="6D659900" w14:textId="77777777" w:rsidR="00CA3232" w:rsidRPr="004C11AB" w:rsidRDefault="001A34AC" w:rsidP="00ED3B5D">
      <w:pPr>
        <w:spacing w:line="240" w:lineRule="auto"/>
        <w:rPr>
          <w:rFonts w:eastAsia="Times New Roman" w:cstheme="minorHAnsi"/>
          <w:bCs/>
          <w:sz w:val="24"/>
          <w:szCs w:val="24"/>
        </w:rPr>
      </w:pPr>
      <w:r w:rsidRPr="004C11AB">
        <w:rPr>
          <w:rFonts w:eastAsia="Times New Roman" w:cstheme="minorHAnsi"/>
          <w:bCs/>
          <w:sz w:val="24"/>
          <w:szCs w:val="24"/>
        </w:rPr>
        <w:t>Below are some potential safeguards to use against possible threats/vulnerabilities. NOTE: The safeguards you choose will depend on the degree of risk</w:t>
      </w:r>
      <w:r w:rsidR="00CA3232" w:rsidRPr="004C11AB">
        <w:rPr>
          <w:rFonts w:eastAsia="Times New Roman" w:cstheme="minorHAnsi"/>
          <w:bCs/>
          <w:sz w:val="24"/>
          <w:szCs w:val="24"/>
        </w:rPr>
        <w:t xml:space="preserve"> and the potential harm that the threat/vulnerability poses to you and the individuals who are the subjects of the ePHI.</w:t>
      </w:r>
    </w:p>
    <w:p w14:paraId="6DAB8ADC" w14:textId="77777777" w:rsidR="00ED3B5D" w:rsidRPr="004C11AB" w:rsidRDefault="00ED3B5D" w:rsidP="00ED3B5D">
      <w:pPr>
        <w:rPr>
          <w:rFonts w:eastAsia="Times New Roman" w:cs="Times New Roman"/>
          <w:color w:val="000000"/>
          <w:sz w:val="24"/>
          <w:szCs w:val="24"/>
        </w:rPr>
      </w:pPr>
      <w:r w:rsidRPr="004C11AB">
        <w:rPr>
          <w:rFonts w:eastAsia="Times New Roman" w:cs="Times New Roman"/>
          <w:color w:val="000000"/>
          <w:sz w:val="24"/>
          <w:szCs w:val="24"/>
        </w:rPr>
        <w:t>Implement physical safeguards for all workstations that access ePHI to restrict access to authorized users.</w:t>
      </w:r>
      <w:r w:rsidRPr="004C11AB">
        <w:rPr>
          <w:rFonts w:eastAsia="Times New Roman" w:cs="Times New Roman"/>
          <w:color w:val="000000"/>
          <w:sz w:val="24"/>
          <w:szCs w:val="24"/>
        </w:rPr>
        <w:br/>
        <w:t>[45 CFR §164.310(c)]</w:t>
      </w:r>
      <w:r w:rsidRPr="004C11AB">
        <w:rPr>
          <w:rFonts w:eastAsia="Times New Roman" w:cs="Times New Roman"/>
          <w:color w:val="000000"/>
          <w:sz w:val="24"/>
          <w:szCs w:val="24"/>
        </w:rPr>
        <w:br/>
      </w:r>
      <w:r w:rsidRPr="004C11AB">
        <w:rPr>
          <w:rFonts w:eastAsia="Times New Roman" w:cs="Times New Roman"/>
          <w:color w:val="000000"/>
          <w:sz w:val="24"/>
          <w:szCs w:val="24"/>
        </w:rPr>
        <w:br/>
        <w:t>Develop policies and procedures for acceptable use and storage of electronic devices that are remotely accessing ePHI.</w:t>
      </w:r>
      <w:r w:rsidRPr="004C11AB">
        <w:rPr>
          <w:rFonts w:eastAsia="Times New Roman" w:cs="Times New Roman"/>
          <w:color w:val="000000"/>
          <w:sz w:val="24"/>
          <w:szCs w:val="24"/>
        </w:rPr>
        <w:br/>
        <w:t>[NIST SP 800-53 MP-4]</w:t>
      </w:r>
    </w:p>
    <w:p w14:paraId="68FB0F7B" w14:textId="77777777" w:rsidR="008F1555" w:rsidRPr="004C11AB" w:rsidRDefault="006C27CC" w:rsidP="008F1555">
      <w:pPr>
        <w:pStyle w:val="Heading1"/>
        <w:pBdr>
          <w:top w:val="single" w:sz="4" w:space="1" w:color="auto"/>
          <w:left w:val="single" w:sz="4" w:space="4" w:color="auto"/>
          <w:bottom w:val="single" w:sz="4" w:space="1" w:color="auto"/>
          <w:right w:val="single" w:sz="4" w:space="4" w:color="auto"/>
        </w:pBdr>
        <w:rPr>
          <w:rFonts w:eastAsia="Times New Roman"/>
        </w:rPr>
      </w:pPr>
      <w:bookmarkStart w:id="736" w:name="_Toc459630868"/>
      <w:r w:rsidRPr="004C11AB">
        <w:rPr>
          <w:b/>
        </w:rPr>
        <w:t>PH30</w:t>
      </w:r>
      <w:r w:rsidR="008F1555" w:rsidRPr="004C11AB">
        <w:rPr>
          <w:b/>
        </w:rPr>
        <w:t xml:space="preserve"> - </w:t>
      </w:r>
      <w:r w:rsidRPr="004C11AB">
        <w:rPr>
          <w:rFonts w:eastAsia="Times New Roman"/>
          <w:b/>
        </w:rPr>
        <w:t>§164.310(d)(1) Standard</w:t>
      </w:r>
      <w:r w:rsidR="008F1555" w:rsidRPr="004C11AB">
        <w:rPr>
          <w:rFonts w:eastAsia="Times New Roman"/>
          <w:b/>
        </w:rPr>
        <w:t xml:space="preserve"> </w:t>
      </w:r>
      <w:r w:rsidR="008F1555" w:rsidRPr="004C11AB">
        <w:rPr>
          <w:rFonts w:eastAsia="Times New Roman"/>
        </w:rPr>
        <w:t>Does your practice have security policies and procedures to physically protect and securely store electronic devices and media inside your facility(ies) until they can be securely disposed of or destroyed?</w:t>
      </w:r>
      <w:bookmarkEnd w:id="736"/>
    </w:p>
    <w:p w14:paraId="028DE1BD" w14:textId="77777777" w:rsidR="006C27CC" w:rsidRPr="007A1DFF" w:rsidRDefault="006C27CC" w:rsidP="006C27CC">
      <w:pPr>
        <w:pStyle w:val="ListParagraph"/>
        <w:numPr>
          <w:ilvl w:val="0"/>
          <w:numId w:val="4"/>
        </w:numPr>
        <w:rPr>
          <w:rFonts w:eastAsia="Times New Roman" w:cs="Times New Roman"/>
          <w:b/>
          <w:color w:val="000000"/>
          <w:sz w:val="24"/>
          <w:szCs w:val="24"/>
          <w:rPrChange w:id="737" w:author="Hareesh Ganesan" w:date="2016-10-23T14:00:00Z">
            <w:rPr>
              <w:rFonts w:eastAsia="Times New Roman" w:cs="Times New Roman"/>
              <w:color w:val="000000"/>
              <w:sz w:val="24"/>
              <w:szCs w:val="24"/>
            </w:rPr>
          </w:rPrChange>
        </w:rPr>
      </w:pPr>
      <w:r w:rsidRPr="007A1DFF">
        <w:rPr>
          <w:rFonts w:eastAsia="Times New Roman" w:cs="Times New Roman"/>
          <w:b/>
          <w:color w:val="000000"/>
          <w:sz w:val="24"/>
          <w:szCs w:val="24"/>
          <w:rPrChange w:id="738" w:author="Hareesh Ganesan" w:date="2016-10-23T14:00:00Z">
            <w:rPr>
              <w:rFonts w:eastAsia="Times New Roman" w:cs="Times New Roman"/>
              <w:color w:val="000000"/>
              <w:sz w:val="24"/>
              <w:szCs w:val="24"/>
            </w:rPr>
          </w:rPrChange>
        </w:rPr>
        <w:t>Yes</w:t>
      </w:r>
    </w:p>
    <w:p w14:paraId="1819D366" w14:textId="77777777" w:rsidR="006C27CC" w:rsidRPr="004C11AB" w:rsidRDefault="006C27CC" w:rsidP="006C27CC">
      <w:pPr>
        <w:pStyle w:val="ListParagraph"/>
        <w:numPr>
          <w:ilvl w:val="0"/>
          <w:numId w:val="1"/>
        </w:numPr>
        <w:rPr>
          <w:rFonts w:eastAsia="Times New Roman" w:cs="Times New Roman"/>
          <w:color w:val="000000"/>
          <w:sz w:val="24"/>
          <w:szCs w:val="24"/>
        </w:rPr>
      </w:pPr>
      <w:r w:rsidRPr="004C11AB">
        <w:rPr>
          <w:rFonts w:eastAsia="Times New Roman" w:cs="Times New Roman"/>
          <w:color w:val="000000"/>
          <w:sz w:val="24"/>
          <w:szCs w:val="24"/>
        </w:rPr>
        <w:t>No</w:t>
      </w:r>
    </w:p>
    <w:p w14:paraId="31CFAB54" w14:textId="77777777" w:rsidR="006C27CC" w:rsidRPr="004C11AB" w:rsidRDefault="006C27CC" w:rsidP="006C27CC">
      <w:pPr>
        <w:rPr>
          <w:sz w:val="24"/>
          <w:szCs w:val="24"/>
        </w:rPr>
      </w:pPr>
      <w:r w:rsidRPr="004C11AB">
        <w:rPr>
          <w:b/>
          <w:sz w:val="24"/>
          <w:szCs w:val="24"/>
        </w:rPr>
        <w:t>If no</w:t>
      </w:r>
      <w:r w:rsidRPr="004C11AB">
        <w:rPr>
          <w:sz w:val="24"/>
          <w:szCs w:val="24"/>
        </w:rPr>
        <w:t>, please select from the following:</w:t>
      </w:r>
    </w:p>
    <w:p w14:paraId="06EC73A3" w14:textId="77777777" w:rsidR="006C27CC" w:rsidRPr="004C11AB" w:rsidRDefault="006C27CC" w:rsidP="006C27CC">
      <w:pPr>
        <w:pStyle w:val="ListParagraph"/>
        <w:numPr>
          <w:ilvl w:val="0"/>
          <w:numId w:val="2"/>
        </w:numPr>
        <w:rPr>
          <w:sz w:val="24"/>
          <w:szCs w:val="24"/>
        </w:rPr>
      </w:pPr>
      <w:r w:rsidRPr="004C11AB">
        <w:rPr>
          <w:sz w:val="24"/>
          <w:szCs w:val="24"/>
        </w:rPr>
        <w:t>Cost</w:t>
      </w:r>
    </w:p>
    <w:p w14:paraId="381CD795" w14:textId="77777777" w:rsidR="006C27CC" w:rsidRPr="004C11AB" w:rsidRDefault="006C27CC" w:rsidP="006C27CC">
      <w:pPr>
        <w:pStyle w:val="ListParagraph"/>
        <w:numPr>
          <w:ilvl w:val="0"/>
          <w:numId w:val="2"/>
        </w:numPr>
        <w:rPr>
          <w:sz w:val="24"/>
          <w:szCs w:val="24"/>
        </w:rPr>
      </w:pPr>
      <w:r w:rsidRPr="004C11AB">
        <w:rPr>
          <w:sz w:val="24"/>
          <w:szCs w:val="24"/>
        </w:rPr>
        <w:t>Practice Size</w:t>
      </w:r>
    </w:p>
    <w:p w14:paraId="45873EC7" w14:textId="77777777" w:rsidR="006C27CC" w:rsidRPr="004C11AB" w:rsidRDefault="006C27CC" w:rsidP="006C27CC">
      <w:pPr>
        <w:pStyle w:val="ListParagraph"/>
        <w:numPr>
          <w:ilvl w:val="0"/>
          <w:numId w:val="2"/>
        </w:numPr>
        <w:rPr>
          <w:sz w:val="24"/>
          <w:szCs w:val="24"/>
        </w:rPr>
      </w:pPr>
      <w:r w:rsidRPr="004C11AB">
        <w:rPr>
          <w:sz w:val="24"/>
          <w:szCs w:val="24"/>
        </w:rPr>
        <w:t>Complexity</w:t>
      </w:r>
    </w:p>
    <w:p w14:paraId="7080355A" w14:textId="77777777" w:rsidR="006C27CC" w:rsidRPr="004C11AB" w:rsidRDefault="006C27CC" w:rsidP="006C27CC">
      <w:pPr>
        <w:pStyle w:val="ListParagraph"/>
        <w:numPr>
          <w:ilvl w:val="0"/>
          <w:numId w:val="2"/>
        </w:numPr>
        <w:rPr>
          <w:sz w:val="24"/>
          <w:szCs w:val="24"/>
        </w:rPr>
      </w:pPr>
      <w:r w:rsidRPr="004C11AB">
        <w:rPr>
          <w:sz w:val="24"/>
          <w:szCs w:val="24"/>
        </w:rPr>
        <w:t>Alternate Solution</w:t>
      </w:r>
    </w:p>
    <w:p w14:paraId="018BAE77" w14:textId="77777777" w:rsidR="006C27CC" w:rsidRPr="004C11AB" w:rsidRDefault="006C27CC" w:rsidP="006C27CC">
      <w:pPr>
        <w:rPr>
          <w:sz w:val="24"/>
          <w:szCs w:val="24"/>
        </w:rPr>
      </w:pPr>
      <w:r w:rsidRPr="004C11AB">
        <w:rPr>
          <w:sz w:val="24"/>
          <w:szCs w:val="24"/>
        </w:rPr>
        <w:t>Please detail your current activities:</w:t>
      </w:r>
    </w:p>
    <w:tbl>
      <w:tblPr>
        <w:tblStyle w:val="TableGrid"/>
        <w:tblW w:w="0" w:type="auto"/>
        <w:tblLook w:val="04A0" w:firstRow="1" w:lastRow="0" w:firstColumn="1" w:lastColumn="0" w:noHBand="0" w:noVBand="1"/>
      </w:tblPr>
      <w:tblGrid>
        <w:gridCol w:w="9576"/>
      </w:tblGrid>
      <w:tr w:rsidR="006C27CC" w:rsidRPr="004C11AB" w14:paraId="6D990CB9" w14:textId="77777777" w:rsidTr="00F84D04">
        <w:tc>
          <w:tcPr>
            <w:tcW w:w="9576" w:type="dxa"/>
          </w:tcPr>
          <w:p w14:paraId="66B0CCF1" w14:textId="11A9EBC5" w:rsidR="006C27CC" w:rsidRPr="004C11AB" w:rsidRDefault="007A1DFF" w:rsidP="00F84D04">
            <w:pPr>
              <w:rPr>
                <w:sz w:val="24"/>
                <w:szCs w:val="24"/>
              </w:rPr>
            </w:pPr>
            <w:ins w:id="739" w:author="Hareesh Ganesan" w:date="2016-10-23T14:04:00Z">
              <w:r w:rsidRPr="007A1DFF">
                <w:rPr>
                  <w:sz w:val="24"/>
                  <w:szCs w:val="24"/>
                </w:rPr>
                <w:t>1. All removable media is restricted, audited, and is encrypted. Data that is scheduled for disposal is quarantined and a specific area and logged to prevent unauthorized access.</w:t>
              </w:r>
            </w:ins>
          </w:p>
          <w:p w14:paraId="27B31EDB" w14:textId="77777777" w:rsidR="006C27CC" w:rsidRPr="004C11AB" w:rsidRDefault="006C27CC" w:rsidP="00F84D04">
            <w:pPr>
              <w:rPr>
                <w:sz w:val="24"/>
                <w:szCs w:val="24"/>
              </w:rPr>
            </w:pPr>
          </w:p>
          <w:p w14:paraId="1DB38CAE" w14:textId="77777777" w:rsidR="006C27CC" w:rsidRPr="004C11AB" w:rsidRDefault="006C27CC" w:rsidP="00F84D04">
            <w:pPr>
              <w:rPr>
                <w:sz w:val="24"/>
                <w:szCs w:val="24"/>
              </w:rPr>
            </w:pPr>
          </w:p>
          <w:p w14:paraId="0C28AFE1" w14:textId="77777777" w:rsidR="006C27CC" w:rsidRPr="004C11AB" w:rsidRDefault="006C27CC" w:rsidP="00F84D04">
            <w:pPr>
              <w:rPr>
                <w:sz w:val="24"/>
                <w:szCs w:val="24"/>
              </w:rPr>
            </w:pPr>
          </w:p>
          <w:p w14:paraId="0FEFF4DA" w14:textId="77777777" w:rsidR="006C27CC" w:rsidRPr="004C11AB" w:rsidRDefault="006C27CC" w:rsidP="00F84D04">
            <w:pPr>
              <w:rPr>
                <w:sz w:val="24"/>
                <w:szCs w:val="24"/>
              </w:rPr>
            </w:pPr>
          </w:p>
          <w:p w14:paraId="039105D2" w14:textId="77777777" w:rsidR="006C27CC" w:rsidRPr="004C11AB" w:rsidRDefault="006C27CC" w:rsidP="00F84D04">
            <w:pPr>
              <w:rPr>
                <w:sz w:val="24"/>
                <w:szCs w:val="24"/>
              </w:rPr>
            </w:pPr>
          </w:p>
        </w:tc>
      </w:tr>
    </w:tbl>
    <w:p w14:paraId="238A0155" w14:textId="77777777" w:rsidR="006C27CC" w:rsidRPr="004C11AB" w:rsidRDefault="006C27CC" w:rsidP="006C27CC">
      <w:pPr>
        <w:rPr>
          <w:sz w:val="24"/>
          <w:szCs w:val="24"/>
        </w:rPr>
      </w:pPr>
    </w:p>
    <w:p w14:paraId="0061D18E" w14:textId="77777777" w:rsidR="006C27CC" w:rsidRPr="004C11AB" w:rsidRDefault="006C27CC" w:rsidP="006C27CC">
      <w:pPr>
        <w:rPr>
          <w:sz w:val="24"/>
          <w:szCs w:val="24"/>
        </w:rPr>
      </w:pPr>
      <w:r w:rsidRPr="004C11AB">
        <w:rPr>
          <w:sz w:val="24"/>
          <w:szCs w:val="24"/>
        </w:rPr>
        <w:t>Please include any additional notes:</w:t>
      </w:r>
    </w:p>
    <w:tbl>
      <w:tblPr>
        <w:tblStyle w:val="TableGrid"/>
        <w:tblW w:w="0" w:type="auto"/>
        <w:tblLook w:val="04A0" w:firstRow="1" w:lastRow="0" w:firstColumn="1" w:lastColumn="0" w:noHBand="0" w:noVBand="1"/>
      </w:tblPr>
      <w:tblGrid>
        <w:gridCol w:w="9576"/>
      </w:tblGrid>
      <w:tr w:rsidR="006C27CC" w:rsidRPr="004C11AB" w14:paraId="232ADF4E" w14:textId="77777777" w:rsidTr="00F84D04">
        <w:tc>
          <w:tcPr>
            <w:tcW w:w="9576" w:type="dxa"/>
          </w:tcPr>
          <w:p w14:paraId="43B0E67D" w14:textId="77777777" w:rsidR="006C27CC" w:rsidRPr="004C11AB" w:rsidRDefault="006C27CC" w:rsidP="00F84D04">
            <w:pPr>
              <w:rPr>
                <w:sz w:val="24"/>
                <w:szCs w:val="24"/>
              </w:rPr>
            </w:pPr>
          </w:p>
          <w:p w14:paraId="74872233" w14:textId="77777777" w:rsidR="006C27CC" w:rsidRPr="004C11AB" w:rsidRDefault="006C27CC" w:rsidP="00F84D04">
            <w:pPr>
              <w:rPr>
                <w:sz w:val="24"/>
                <w:szCs w:val="24"/>
              </w:rPr>
            </w:pPr>
          </w:p>
          <w:p w14:paraId="7F37F01D" w14:textId="77777777" w:rsidR="006C27CC" w:rsidRPr="004C11AB" w:rsidRDefault="006C27CC" w:rsidP="00F84D04">
            <w:pPr>
              <w:rPr>
                <w:sz w:val="24"/>
                <w:szCs w:val="24"/>
              </w:rPr>
            </w:pPr>
          </w:p>
          <w:p w14:paraId="200396D4" w14:textId="77777777" w:rsidR="006C27CC" w:rsidRPr="004C11AB" w:rsidRDefault="006C27CC" w:rsidP="00F84D04">
            <w:pPr>
              <w:rPr>
                <w:sz w:val="24"/>
                <w:szCs w:val="24"/>
              </w:rPr>
            </w:pPr>
          </w:p>
          <w:p w14:paraId="44BDF418" w14:textId="77777777" w:rsidR="006C27CC" w:rsidRPr="004C11AB" w:rsidRDefault="006C27CC" w:rsidP="00F84D04">
            <w:pPr>
              <w:rPr>
                <w:sz w:val="24"/>
                <w:szCs w:val="24"/>
              </w:rPr>
            </w:pPr>
          </w:p>
          <w:p w14:paraId="464A1595" w14:textId="77777777" w:rsidR="006C27CC" w:rsidRPr="004C11AB" w:rsidRDefault="006C27CC" w:rsidP="00F84D04">
            <w:pPr>
              <w:rPr>
                <w:sz w:val="24"/>
                <w:szCs w:val="24"/>
              </w:rPr>
            </w:pPr>
          </w:p>
        </w:tc>
      </w:tr>
    </w:tbl>
    <w:p w14:paraId="3EC57593" w14:textId="77777777" w:rsidR="006C27CC" w:rsidRPr="004C11AB" w:rsidRDefault="006C27CC" w:rsidP="006C27CC">
      <w:pPr>
        <w:rPr>
          <w:sz w:val="24"/>
          <w:szCs w:val="24"/>
        </w:rPr>
      </w:pPr>
    </w:p>
    <w:p w14:paraId="383C51C2" w14:textId="77777777" w:rsidR="006C27CC" w:rsidRPr="004C11AB" w:rsidRDefault="006C27CC" w:rsidP="006C27CC">
      <w:pPr>
        <w:rPr>
          <w:sz w:val="24"/>
          <w:szCs w:val="24"/>
        </w:rPr>
      </w:pPr>
      <w:r w:rsidRPr="004C11AB">
        <w:rPr>
          <w:sz w:val="24"/>
          <w:szCs w:val="24"/>
        </w:rPr>
        <w:t>Please detail your remediation plan:</w:t>
      </w:r>
    </w:p>
    <w:tbl>
      <w:tblPr>
        <w:tblStyle w:val="TableGrid"/>
        <w:tblW w:w="0" w:type="auto"/>
        <w:tblLook w:val="04A0" w:firstRow="1" w:lastRow="0" w:firstColumn="1" w:lastColumn="0" w:noHBand="0" w:noVBand="1"/>
      </w:tblPr>
      <w:tblGrid>
        <w:gridCol w:w="9576"/>
      </w:tblGrid>
      <w:tr w:rsidR="006C27CC" w:rsidRPr="004C11AB" w14:paraId="2B5D9AEE" w14:textId="77777777" w:rsidTr="00F84D04">
        <w:tc>
          <w:tcPr>
            <w:tcW w:w="9576" w:type="dxa"/>
          </w:tcPr>
          <w:p w14:paraId="7D1952A5" w14:textId="77777777" w:rsidR="006C27CC" w:rsidRPr="004C11AB" w:rsidRDefault="006C27CC" w:rsidP="00F84D04">
            <w:pPr>
              <w:rPr>
                <w:sz w:val="24"/>
                <w:szCs w:val="24"/>
              </w:rPr>
            </w:pPr>
          </w:p>
          <w:p w14:paraId="4F84759B" w14:textId="77777777" w:rsidR="006C27CC" w:rsidRPr="004C11AB" w:rsidRDefault="006C27CC" w:rsidP="00F84D04">
            <w:pPr>
              <w:rPr>
                <w:sz w:val="24"/>
                <w:szCs w:val="24"/>
              </w:rPr>
            </w:pPr>
          </w:p>
          <w:p w14:paraId="27A0AA47" w14:textId="77777777" w:rsidR="006C27CC" w:rsidRPr="004C11AB" w:rsidRDefault="006C27CC" w:rsidP="00F84D04">
            <w:pPr>
              <w:rPr>
                <w:sz w:val="24"/>
                <w:szCs w:val="24"/>
              </w:rPr>
            </w:pPr>
          </w:p>
          <w:p w14:paraId="59B14001" w14:textId="77777777" w:rsidR="006C27CC" w:rsidRPr="004C11AB" w:rsidRDefault="006C27CC" w:rsidP="00F84D04">
            <w:pPr>
              <w:rPr>
                <w:sz w:val="24"/>
                <w:szCs w:val="24"/>
              </w:rPr>
            </w:pPr>
          </w:p>
          <w:p w14:paraId="7FF15AE0" w14:textId="77777777" w:rsidR="006C27CC" w:rsidRPr="004C11AB" w:rsidRDefault="006C27CC" w:rsidP="00F84D04">
            <w:pPr>
              <w:rPr>
                <w:sz w:val="24"/>
                <w:szCs w:val="24"/>
              </w:rPr>
            </w:pPr>
          </w:p>
          <w:p w14:paraId="69382E85" w14:textId="77777777" w:rsidR="006C27CC" w:rsidRPr="004C11AB" w:rsidRDefault="006C27CC" w:rsidP="00F84D04">
            <w:pPr>
              <w:rPr>
                <w:sz w:val="24"/>
                <w:szCs w:val="24"/>
              </w:rPr>
            </w:pPr>
          </w:p>
        </w:tc>
      </w:tr>
    </w:tbl>
    <w:p w14:paraId="410D648B" w14:textId="77777777" w:rsidR="008F1555" w:rsidRPr="004C11AB" w:rsidRDefault="008F1555" w:rsidP="006C27CC">
      <w:pPr>
        <w:rPr>
          <w:sz w:val="24"/>
          <w:szCs w:val="24"/>
        </w:rPr>
      </w:pPr>
    </w:p>
    <w:p w14:paraId="39D6F84C" w14:textId="77777777" w:rsidR="006C27CC" w:rsidRPr="004C11AB" w:rsidRDefault="006C27CC" w:rsidP="006C27CC">
      <w:pPr>
        <w:rPr>
          <w:sz w:val="24"/>
          <w:szCs w:val="24"/>
        </w:rPr>
      </w:pPr>
      <w:r w:rsidRPr="004C11AB">
        <w:rPr>
          <w:sz w:val="24"/>
          <w:szCs w:val="24"/>
        </w:rPr>
        <w:t>Please rate the likelihood of a threat/vulnerability affecting your ePHI:</w:t>
      </w:r>
    </w:p>
    <w:p w14:paraId="0700403F" w14:textId="77777777" w:rsidR="006C27CC" w:rsidRPr="004C11AB" w:rsidRDefault="006C27CC" w:rsidP="006C27CC">
      <w:pPr>
        <w:pStyle w:val="ListParagraph"/>
        <w:numPr>
          <w:ilvl w:val="0"/>
          <w:numId w:val="3"/>
        </w:numPr>
        <w:rPr>
          <w:sz w:val="24"/>
          <w:szCs w:val="24"/>
        </w:rPr>
      </w:pPr>
      <w:r w:rsidRPr="004C11AB">
        <w:rPr>
          <w:sz w:val="24"/>
          <w:szCs w:val="24"/>
        </w:rPr>
        <w:t>Low</w:t>
      </w:r>
    </w:p>
    <w:p w14:paraId="2FAD730D" w14:textId="77777777" w:rsidR="006C27CC" w:rsidRPr="004C11AB" w:rsidRDefault="006C27CC" w:rsidP="006C27CC">
      <w:pPr>
        <w:pStyle w:val="ListParagraph"/>
        <w:numPr>
          <w:ilvl w:val="0"/>
          <w:numId w:val="3"/>
        </w:numPr>
        <w:rPr>
          <w:sz w:val="24"/>
          <w:szCs w:val="24"/>
        </w:rPr>
      </w:pPr>
      <w:r w:rsidRPr="004C11AB">
        <w:rPr>
          <w:sz w:val="24"/>
          <w:szCs w:val="24"/>
        </w:rPr>
        <w:t>Medium</w:t>
      </w:r>
    </w:p>
    <w:p w14:paraId="2C237C1C" w14:textId="77777777" w:rsidR="006C27CC" w:rsidRPr="004C11AB" w:rsidRDefault="006C27CC" w:rsidP="006C27CC">
      <w:pPr>
        <w:pStyle w:val="ListParagraph"/>
        <w:numPr>
          <w:ilvl w:val="0"/>
          <w:numId w:val="3"/>
        </w:numPr>
        <w:rPr>
          <w:sz w:val="24"/>
          <w:szCs w:val="24"/>
        </w:rPr>
      </w:pPr>
      <w:r w:rsidRPr="004C11AB">
        <w:rPr>
          <w:sz w:val="24"/>
          <w:szCs w:val="24"/>
        </w:rPr>
        <w:t>High</w:t>
      </w:r>
    </w:p>
    <w:p w14:paraId="685D1576" w14:textId="77777777" w:rsidR="006C27CC" w:rsidRPr="004C11AB" w:rsidRDefault="006C27CC" w:rsidP="006C27CC">
      <w:pPr>
        <w:rPr>
          <w:sz w:val="24"/>
          <w:szCs w:val="24"/>
        </w:rPr>
      </w:pPr>
      <w:r w:rsidRPr="004C11AB">
        <w:rPr>
          <w:sz w:val="24"/>
          <w:szCs w:val="24"/>
        </w:rPr>
        <w:t>Please rate the impact of a threat/vulnerability affecting your ePHI:</w:t>
      </w:r>
    </w:p>
    <w:p w14:paraId="560D4128" w14:textId="77777777" w:rsidR="006C27CC" w:rsidRPr="004C11AB" w:rsidRDefault="006C27CC" w:rsidP="006C27CC">
      <w:pPr>
        <w:pStyle w:val="ListParagraph"/>
        <w:numPr>
          <w:ilvl w:val="0"/>
          <w:numId w:val="3"/>
        </w:numPr>
        <w:rPr>
          <w:sz w:val="24"/>
          <w:szCs w:val="24"/>
        </w:rPr>
      </w:pPr>
      <w:r w:rsidRPr="004C11AB">
        <w:rPr>
          <w:sz w:val="24"/>
          <w:szCs w:val="24"/>
        </w:rPr>
        <w:t>Low</w:t>
      </w:r>
    </w:p>
    <w:p w14:paraId="55898DF2" w14:textId="77777777" w:rsidR="006C27CC" w:rsidRPr="004C11AB" w:rsidRDefault="006C27CC" w:rsidP="006C27CC">
      <w:pPr>
        <w:pStyle w:val="ListParagraph"/>
        <w:numPr>
          <w:ilvl w:val="0"/>
          <w:numId w:val="3"/>
        </w:numPr>
        <w:rPr>
          <w:sz w:val="24"/>
          <w:szCs w:val="24"/>
        </w:rPr>
      </w:pPr>
      <w:r w:rsidRPr="004C11AB">
        <w:rPr>
          <w:sz w:val="24"/>
          <w:szCs w:val="24"/>
        </w:rPr>
        <w:t>Medium</w:t>
      </w:r>
    </w:p>
    <w:p w14:paraId="191764C4" w14:textId="77777777" w:rsidR="006C27CC" w:rsidRPr="004C11AB" w:rsidRDefault="006C27CC" w:rsidP="006C27CC">
      <w:pPr>
        <w:pStyle w:val="ListParagraph"/>
        <w:numPr>
          <w:ilvl w:val="0"/>
          <w:numId w:val="3"/>
        </w:numPr>
        <w:rPr>
          <w:sz w:val="24"/>
          <w:szCs w:val="24"/>
        </w:rPr>
      </w:pPr>
      <w:r w:rsidRPr="004C11AB">
        <w:rPr>
          <w:sz w:val="24"/>
          <w:szCs w:val="24"/>
        </w:rPr>
        <w:t>High</w:t>
      </w:r>
    </w:p>
    <w:p w14:paraId="3181839A" w14:textId="77777777" w:rsidR="003576EC" w:rsidRPr="004C11AB" w:rsidRDefault="003576EC" w:rsidP="003576EC">
      <w:pPr>
        <w:rPr>
          <w:rFonts w:cstheme="minorHAnsi"/>
          <w:b/>
          <w:sz w:val="24"/>
          <w:szCs w:val="24"/>
        </w:rPr>
      </w:pPr>
      <w:r w:rsidRPr="004C11AB">
        <w:rPr>
          <w:rFonts w:cstheme="minorHAnsi"/>
          <w:b/>
          <w:sz w:val="24"/>
          <w:szCs w:val="24"/>
        </w:rPr>
        <w:t>Overall Security Risk:</w:t>
      </w:r>
    </w:p>
    <w:p w14:paraId="50A280F6" w14:textId="77777777" w:rsidR="003576EC" w:rsidRPr="004C11AB" w:rsidRDefault="003576EC" w:rsidP="003576EC">
      <w:pPr>
        <w:pStyle w:val="ListParagraph"/>
        <w:numPr>
          <w:ilvl w:val="0"/>
          <w:numId w:val="3"/>
        </w:numPr>
        <w:rPr>
          <w:rFonts w:cstheme="minorHAnsi"/>
          <w:sz w:val="24"/>
          <w:szCs w:val="24"/>
        </w:rPr>
      </w:pPr>
      <w:r w:rsidRPr="004C11AB">
        <w:rPr>
          <w:rFonts w:cstheme="minorHAnsi"/>
          <w:sz w:val="24"/>
          <w:szCs w:val="24"/>
        </w:rPr>
        <w:t>Low</w:t>
      </w:r>
    </w:p>
    <w:p w14:paraId="053A4B4A" w14:textId="77777777" w:rsidR="003576EC" w:rsidRPr="004C11AB" w:rsidRDefault="003576EC" w:rsidP="003576EC">
      <w:pPr>
        <w:pStyle w:val="ListParagraph"/>
        <w:numPr>
          <w:ilvl w:val="0"/>
          <w:numId w:val="3"/>
        </w:numPr>
        <w:rPr>
          <w:rFonts w:cstheme="minorHAnsi"/>
          <w:sz w:val="24"/>
          <w:szCs w:val="24"/>
        </w:rPr>
      </w:pPr>
      <w:r w:rsidRPr="004C11AB">
        <w:rPr>
          <w:rFonts w:cstheme="minorHAnsi"/>
          <w:sz w:val="24"/>
          <w:szCs w:val="24"/>
        </w:rPr>
        <w:t>Medium</w:t>
      </w:r>
    </w:p>
    <w:p w14:paraId="28671B45" w14:textId="77777777" w:rsidR="003576EC" w:rsidRPr="004C11AB" w:rsidRDefault="003576EC" w:rsidP="003576EC">
      <w:pPr>
        <w:pStyle w:val="ListParagraph"/>
        <w:numPr>
          <w:ilvl w:val="0"/>
          <w:numId w:val="3"/>
        </w:numPr>
        <w:rPr>
          <w:rFonts w:cstheme="minorHAnsi"/>
          <w:sz w:val="24"/>
          <w:szCs w:val="24"/>
        </w:rPr>
      </w:pPr>
      <w:r w:rsidRPr="004C11AB">
        <w:rPr>
          <w:rFonts w:cstheme="minorHAnsi"/>
          <w:sz w:val="24"/>
          <w:szCs w:val="24"/>
        </w:rPr>
        <w:t>High</w:t>
      </w:r>
    </w:p>
    <w:p w14:paraId="168DE130" w14:textId="77777777" w:rsidR="006C27CC" w:rsidRPr="004C11AB" w:rsidRDefault="006C27CC" w:rsidP="006C27CC">
      <w:pPr>
        <w:rPr>
          <w:b/>
          <w:sz w:val="24"/>
          <w:szCs w:val="24"/>
        </w:rPr>
      </w:pPr>
      <w:r w:rsidRPr="004C11AB">
        <w:rPr>
          <w:b/>
          <w:sz w:val="24"/>
          <w:szCs w:val="24"/>
        </w:rPr>
        <w:t>Related Information:</w:t>
      </w:r>
    </w:p>
    <w:p w14:paraId="5C04ADFA" w14:textId="77777777" w:rsidR="006C27CC" w:rsidRPr="004C11AB" w:rsidRDefault="006C27CC" w:rsidP="006C27CC">
      <w:pPr>
        <w:rPr>
          <w:i/>
          <w:sz w:val="24"/>
          <w:szCs w:val="24"/>
        </w:rPr>
      </w:pPr>
      <w:r w:rsidRPr="004C11AB">
        <w:rPr>
          <w:i/>
          <w:sz w:val="24"/>
          <w:szCs w:val="24"/>
        </w:rPr>
        <w:t>Things to Consider to Help Answer the Question:</w:t>
      </w:r>
    </w:p>
    <w:p w14:paraId="3A932ADC" w14:textId="77777777" w:rsidR="006C27CC" w:rsidRPr="004C11AB" w:rsidRDefault="006C27CC" w:rsidP="006C27CC">
      <w:pPr>
        <w:rPr>
          <w:i/>
          <w:sz w:val="24"/>
          <w:szCs w:val="24"/>
        </w:rPr>
      </w:pPr>
      <w:r w:rsidRPr="004C11AB">
        <w:rPr>
          <w:rFonts w:eastAsia="Times New Roman" w:cs="Times New Roman"/>
          <w:color w:val="000000"/>
          <w:sz w:val="24"/>
          <w:szCs w:val="24"/>
        </w:rPr>
        <w:t>Storage media and devices take on many different forms, from portable hard drives to thumb drives that fit easily onto a key ring. While small, these devices can hold enormous amounts of electronic data. Consider the policies and procedures put in place by your practice to securely store and track movement of devices and electronic media in your facilities from the time they are acquired to the time they are destroyed.</w:t>
      </w:r>
    </w:p>
    <w:p w14:paraId="3AE007FF" w14:textId="77777777" w:rsidR="006C27CC" w:rsidRPr="004C11AB" w:rsidRDefault="006C27CC" w:rsidP="006C27CC">
      <w:pPr>
        <w:rPr>
          <w:i/>
          <w:sz w:val="24"/>
          <w:szCs w:val="24"/>
        </w:rPr>
      </w:pPr>
      <w:r w:rsidRPr="004C11AB">
        <w:rPr>
          <w:i/>
          <w:sz w:val="24"/>
          <w:szCs w:val="24"/>
        </w:rPr>
        <w:t>Possible Threats and Vulnerabilities:</w:t>
      </w:r>
    </w:p>
    <w:p w14:paraId="3F9FA5D1" w14:textId="77777777" w:rsidR="006C27CC" w:rsidRPr="004C11AB" w:rsidRDefault="006C27CC" w:rsidP="006C27CC">
      <w:pPr>
        <w:rPr>
          <w:i/>
          <w:sz w:val="24"/>
          <w:szCs w:val="24"/>
        </w:rPr>
      </w:pPr>
      <w:r w:rsidRPr="004C11AB">
        <w:rPr>
          <w:rFonts w:eastAsia="Times New Roman" w:cs="Times New Roman"/>
          <w:color w:val="000000"/>
          <w:sz w:val="24"/>
          <w:szCs w:val="24"/>
        </w:rPr>
        <w:t xml:space="preserve">ePHI can be removed from your facilities without being observed and/or monitored if your practice does not have security policies and procedures to physically protect and securely store electronic devices and media. </w:t>
      </w:r>
      <w:r w:rsidRPr="004C11AB">
        <w:rPr>
          <w:rFonts w:eastAsia="Times New Roman" w:cs="Times New Roman"/>
          <w:color w:val="000000"/>
          <w:sz w:val="24"/>
          <w:szCs w:val="24"/>
        </w:rPr>
        <w:br/>
      </w:r>
      <w:r w:rsidRPr="004C11AB">
        <w:rPr>
          <w:rFonts w:eastAsia="Times New Roman" w:cs="Times New Roman"/>
          <w:color w:val="000000"/>
          <w:sz w:val="24"/>
          <w:szCs w:val="24"/>
        </w:rPr>
        <w:br/>
        <w:t>Some potential impacts include:</w:t>
      </w:r>
      <w:r w:rsidRPr="004C11AB">
        <w:rPr>
          <w:rFonts w:eastAsia="Times New Roman" w:cs="Times New Roman"/>
          <w:color w:val="000000"/>
          <w:sz w:val="24"/>
          <w:szCs w:val="24"/>
        </w:rPr>
        <w:br/>
      </w:r>
      <w:r w:rsidRPr="004C11AB">
        <w:rPr>
          <w:rFonts w:eastAsia="Times New Roman" w:cs="Times New Roman"/>
          <w:color w:val="000000"/>
          <w:sz w:val="24"/>
          <w:szCs w:val="24"/>
        </w:rPr>
        <w:br/>
        <w:t>• Human threats, such as an unauthorized user who can vandalize or compromise the confidentiality, integrity, or availability of ePHI. Unauthorized disclosure, loss, or theft of ePHI can lead to identity theft.</w:t>
      </w:r>
    </w:p>
    <w:p w14:paraId="6AA91725" w14:textId="77777777" w:rsidR="006C27CC" w:rsidRPr="004C11AB" w:rsidRDefault="006C27CC" w:rsidP="006C27CC">
      <w:pPr>
        <w:spacing w:after="0" w:line="240" w:lineRule="auto"/>
        <w:rPr>
          <w:rFonts w:eastAsia="Times New Roman" w:cstheme="minorHAnsi"/>
          <w:bCs/>
          <w:i/>
          <w:sz w:val="24"/>
          <w:szCs w:val="24"/>
        </w:rPr>
      </w:pPr>
      <w:r w:rsidRPr="004C11AB">
        <w:rPr>
          <w:rFonts w:eastAsia="Times New Roman" w:cstheme="minorHAnsi"/>
          <w:bCs/>
          <w:i/>
          <w:sz w:val="24"/>
          <w:szCs w:val="24"/>
        </w:rPr>
        <w:t>Examples of Safeguards:</w:t>
      </w:r>
      <w:r w:rsidR="00FA0D0B" w:rsidRPr="004C11AB">
        <w:rPr>
          <w:rFonts w:eastAsia="Times New Roman" w:cstheme="minorHAnsi"/>
          <w:bCs/>
          <w:i/>
          <w:sz w:val="24"/>
          <w:szCs w:val="24"/>
        </w:rPr>
        <w:t xml:space="preserve"> </w:t>
      </w:r>
    </w:p>
    <w:p w14:paraId="73E9C692" w14:textId="77777777" w:rsidR="006C27CC" w:rsidRPr="004C11AB" w:rsidRDefault="001A34AC" w:rsidP="006C27CC">
      <w:pPr>
        <w:spacing w:after="0" w:line="240" w:lineRule="auto"/>
        <w:rPr>
          <w:rFonts w:eastAsia="Times New Roman" w:cstheme="minorHAnsi"/>
          <w:bCs/>
          <w:sz w:val="24"/>
          <w:szCs w:val="24"/>
        </w:rPr>
      </w:pPr>
      <w:r w:rsidRPr="004C11AB">
        <w:rPr>
          <w:rFonts w:eastAsia="Times New Roman" w:cstheme="minorHAnsi"/>
          <w:bCs/>
          <w:sz w:val="24"/>
          <w:szCs w:val="24"/>
        </w:rPr>
        <w:t>Below are some potential safeguards to use against possible threats/vulnerabilities. NOTE: The safeguards you choose will depend on the degree of risk</w:t>
      </w:r>
      <w:r w:rsidR="006C27CC" w:rsidRPr="004C11AB">
        <w:rPr>
          <w:rFonts w:eastAsia="Times New Roman" w:cstheme="minorHAnsi"/>
          <w:bCs/>
          <w:sz w:val="24"/>
          <w:szCs w:val="24"/>
        </w:rPr>
        <w:t xml:space="preserve"> and the potential harm that the threat/vulnerability poses to you and the individuals who are the subjects of the ePHI.</w:t>
      </w:r>
    </w:p>
    <w:p w14:paraId="6A73D0F6" w14:textId="77777777" w:rsidR="006C27CC" w:rsidRPr="004C11AB" w:rsidRDefault="006C27CC" w:rsidP="006C27CC">
      <w:pPr>
        <w:rPr>
          <w:sz w:val="24"/>
          <w:szCs w:val="24"/>
        </w:rPr>
      </w:pPr>
    </w:p>
    <w:p w14:paraId="78246C5E" w14:textId="77777777" w:rsidR="006C27CC" w:rsidRPr="004C11AB" w:rsidRDefault="006C27CC" w:rsidP="00ED3B5D">
      <w:pPr>
        <w:rPr>
          <w:rFonts w:eastAsia="Times New Roman" w:cs="Times New Roman"/>
          <w:color w:val="000000"/>
          <w:sz w:val="24"/>
          <w:szCs w:val="24"/>
        </w:rPr>
      </w:pPr>
      <w:r w:rsidRPr="004C11AB">
        <w:rPr>
          <w:rFonts w:eastAsia="Times New Roman" w:cs="Times New Roman"/>
          <w:color w:val="000000"/>
          <w:sz w:val="24"/>
          <w:szCs w:val="24"/>
        </w:rPr>
        <w:t>Implement policies and procedures that govern the receipt, internal movement, and removal of hardware and electronic media that contain ePHI.</w:t>
      </w:r>
      <w:r w:rsidRPr="004C11AB">
        <w:rPr>
          <w:rFonts w:eastAsia="Times New Roman" w:cs="Times New Roman"/>
          <w:color w:val="000000"/>
          <w:sz w:val="24"/>
          <w:szCs w:val="24"/>
        </w:rPr>
        <w:br/>
        <w:t>[45 CFR §164.310(d)(1)]</w:t>
      </w:r>
      <w:r w:rsidRPr="004C11AB">
        <w:rPr>
          <w:rFonts w:eastAsia="Times New Roman" w:cs="Times New Roman"/>
          <w:color w:val="000000"/>
          <w:sz w:val="24"/>
          <w:szCs w:val="24"/>
        </w:rPr>
        <w:br/>
      </w:r>
      <w:r w:rsidRPr="004C11AB">
        <w:rPr>
          <w:rFonts w:eastAsia="Times New Roman" w:cs="Times New Roman"/>
          <w:color w:val="000000"/>
          <w:sz w:val="24"/>
          <w:szCs w:val="24"/>
        </w:rPr>
        <w:br/>
        <w:t>Develop a security policy for the protection and storage of your digital media, including a documented component inventory of information systems that contain ePHI [NIST SP 800-53 CM-8] and policies and procedures for:</w:t>
      </w:r>
      <w:r w:rsidRPr="004C11AB">
        <w:rPr>
          <w:rFonts w:eastAsia="Times New Roman" w:cs="Times New Roman"/>
          <w:color w:val="000000"/>
          <w:sz w:val="24"/>
          <w:szCs w:val="24"/>
        </w:rPr>
        <w:br/>
      </w:r>
      <w:r w:rsidRPr="004C11AB">
        <w:rPr>
          <w:rFonts w:eastAsia="Times New Roman" w:cs="Times New Roman"/>
          <w:color w:val="000000"/>
          <w:sz w:val="24"/>
          <w:szCs w:val="24"/>
        </w:rPr>
        <w:br/>
        <w:t>• Storing media where ePHI is stored.</w:t>
      </w:r>
      <w:r w:rsidRPr="004C11AB">
        <w:rPr>
          <w:rFonts w:eastAsia="Times New Roman" w:cs="Times New Roman"/>
          <w:color w:val="000000"/>
          <w:sz w:val="24"/>
          <w:szCs w:val="24"/>
        </w:rPr>
        <w:br/>
        <w:t>[NIST SP 800-53 MP-4]</w:t>
      </w:r>
      <w:r w:rsidRPr="004C11AB">
        <w:rPr>
          <w:rFonts w:eastAsia="Times New Roman" w:cs="Times New Roman"/>
          <w:color w:val="000000"/>
          <w:sz w:val="24"/>
          <w:szCs w:val="24"/>
        </w:rPr>
        <w:br/>
        <w:t>• Protecting media that contain ePHI.</w:t>
      </w:r>
      <w:r w:rsidRPr="004C11AB">
        <w:rPr>
          <w:rFonts w:eastAsia="Times New Roman" w:cs="Times New Roman"/>
          <w:color w:val="000000"/>
          <w:sz w:val="24"/>
          <w:szCs w:val="24"/>
        </w:rPr>
        <w:br/>
        <w:t>[NIST SP 800-53 MP-1]</w:t>
      </w:r>
    </w:p>
    <w:p w14:paraId="285E4DC8" w14:textId="77777777" w:rsidR="006C27CC" w:rsidRPr="004C11AB" w:rsidRDefault="006C27CC" w:rsidP="00ED3B5D">
      <w:pPr>
        <w:rPr>
          <w:rFonts w:eastAsia="Times New Roman" w:cs="Times New Roman"/>
          <w:color w:val="000000"/>
          <w:sz w:val="24"/>
          <w:szCs w:val="24"/>
        </w:rPr>
      </w:pPr>
      <w:r w:rsidRPr="004C11AB">
        <w:rPr>
          <w:rFonts w:eastAsia="Times New Roman" w:cs="Times New Roman"/>
          <w:color w:val="000000"/>
          <w:sz w:val="24"/>
          <w:szCs w:val="24"/>
        </w:rPr>
        <w:br/>
        <w:t>• Accessing media that contain ePHI.</w:t>
      </w:r>
      <w:r w:rsidRPr="004C11AB">
        <w:rPr>
          <w:rFonts w:eastAsia="Times New Roman" w:cs="Times New Roman"/>
          <w:color w:val="000000"/>
          <w:sz w:val="24"/>
          <w:szCs w:val="24"/>
        </w:rPr>
        <w:br/>
        <w:t>[NIST SP 800-53 MP-2]</w:t>
      </w:r>
      <w:r w:rsidRPr="004C11AB">
        <w:rPr>
          <w:rFonts w:eastAsia="Times New Roman" w:cs="Times New Roman"/>
          <w:color w:val="000000"/>
          <w:sz w:val="24"/>
          <w:szCs w:val="24"/>
        </w:rPr>
        <w:br/>
        <w:t>• Marking the media where ePHI is stored.</w:t>
      </w:r>
      <w:r w:rsidRPr="004C11AB">
        <w:rPr>
          <w:rFonts w:eastAsia="Times New Roman" w:cs="Times New Roman"/>
          <w:color w:val="000000"/>
          <w:sz w:val="24"/>
          <w:szCs w:val="24"/>
        </w:rPr>
        <w:br/>
        <w:t>[NIST SP 800-53 MP-3]</w:t>
      </w:r>
    </w:p>
    <w:p w14:paraId="44DAC068" w14:textId="77777777" w:rsidR="008F1555" w:rsidRPr="004C11AB" w:rsidRDefault="00F84D04" w:rsidP="008F1555">
      <w:pPr>
        <w:pStyle w:val="Heading1"/>
        <w:pBdr>
          <w:top w:val="single" w:sz="4" w:space="1" w:color="auto"/>
          <w:left w:val="single" w:sz="4" w:space="4" w:color="auto"/>
          <w:bottom w:val="single" w:sz="4" w:space="1" w:color="auto"/>
          <w:right w:val="single" w:sz="4" w:space="4" w:color="auto"/>
        </w:pBdr>
        <w:rPr>
          <w:rFonts w:eastAsia="Times New Roman"/>
        </w:rPr>
      </w:pPr>
      <w:bookmarkStart w:id="740" w:name="_Toc459630869"/>
      <w:r w:rsidRPr="004C11AB">
        <w:rPr>
          <w:b/>
        </w:rPr>
        <w:t>PH31</w:t>
      </w:r>
      <w:r w:rsidR="008F1555" w:rsidRPr="004C11AB">
        <w:rPr>
          <w:b/>
        </w:rPr>
        <w:t xml:space="preserve"> - </w:t>
      </w:r>
      <w:r w:rsidRPr="004C11AB">
        <w:rPr>
          <w:rFonts w:eastAsia="Times New Roman"/>
          <w:b/>
        </w:rPr>
        <w:t>§164.310(d)(1) Standard</w:t>
      </w:r>
      <w:r w:rsidR="008F1555" w:rsidRPr="004C11AB">
        <w:rPr>
          <w:rFonts w:eastAsia="Times New Roman"/>
          <w:b/>
        </w:rPr>
        <w:t xml:space="preserve"> </w:t>
      </w:r>
      <w:r w:rsidR="008F1555" w:rsidRPr="004C11AB">
        <w:rPr>
          <w:rFonts w:eastAsia="Times New Roman"/>
        </w:rPr>
        <w:t>Do you remove or destroy ePHI from information technology devices and media prior to disposal of the device?</w:t>
      </w:r>
      <w:bookmarkEnd w:id="740"/>
    </w:p>
    <w:p w14:paraId="17142BF4" w14:textId="77777777" w:rsidR="00F84D04" w:rsidRPr="00C66402" w:rsidRDefault="00F84D04" w:rsidP="00F84D04">
      <w:pPr>
        <w:pStyle w:val="ListParagraph"/>
        <w:numPr>
          <w:ilvl w:val="0"/>
          <w:numId w:val="10"/>
        </w:numPr>
        <w:rPr>
          <w:rFonts w:eastAsia="Times New Roman" w:cs="Times New Roman"/>
          <w:b/>
          <w:color w:val="000000"/>
          <w:sz w:val="24"/>
          <w:szCs w:val="24"/>
          <w:rPrChange w:id="741" w:author="Hareesh Ganesan" w:date="2016-10-23T14:18:00Z">
            <w:rPr>
              <w:rFonts w:eastAsia="Times New Roman" w:cs="Times New Roman"/>
              <w:color w:val="000000"/>
              <w:sz w:val="24"/>
              <w:szCs w:val="24"/>
            </w:rPr>
          </w:rPrChange>
        </w:rPr>
      </w:pPr>
      <w:r w:rsidRPr="00C66402">
        <w:rPr>
          <w:rFonts w:eastAsia="Times New Roman" w:cs="Times New Roman"/>
          <w:b/>
          <w:color w:val="000000"/>
          <w:sz w:val="24"/>
          <w:szCs w:val="24"/>
          <w:rPrChange w:id="742" w:author="Hareesh Ganesan" w:date="2016-10-23T14:18:00Z">
            <w:rPr>
              <w:rFonts w:eastAsia="Times New Roman" w:cs="Times New Roman"/>
              <w:color w:val="000000"/>
              <w:sz w:val="24"/>
              <w:szCs w:val="24"/>
            </w:rPr>
          </w:rPrChange>
        </w:rPr>
        <w:t>Yes</w:t>
      </w:r>
    </w:p>
    <w:p w14:paraId="7BE6DEC4" w14:textId="77777777" w:rsidR="00F84D04" w:rsidRPr="00C66402" w:rsidRDefault="00F84D04" w:rsidP="00F84D04">
      <w:pPr>
        <w:pStyle w:val="ListParagraph"/>
        <w:numPr>
          <w:ilvl w:val="0"/>
          <w:numId w:val="1"/>
        </w:numPr>
        <w:rPr>
          <w:rFonts w:eastAsia="Times New Roman" w:cs="Times New Roman"/>
          <w:color w:val="000000"/>
          <w:sz w:val="24"/>
          <w:szCs w:val="24"/>
        </w:rPr>
      </w:pPr>
      <w:r w:rsidRPr="00C66402">
        <w:rPr>
          <w:rFonts w:eastAsia="Times New Roman" w:cs="Times New Roman"/>
          <w:color w:val="000000"/>
          <w:sz w:val="24"/>
          <w:szCs w:val="24"/>
        </w:rPr>
        <w:t>No</w:t>
      </w:r>
    </w:p>
    <w:p w14:paraId="62FD0F12" w14:textId="77777777" w:rsidR="00F84D04" w:rsidRPr="004C11AB" w:rsidRDefault="00F84D04" w:rsidP="00F84D04">
      <w:pPr>
        <w:rPr>
          <w:sz w:val="24"/>
          <w:szCs w:val="24"/>
        </w:rPr>
      </w:pPr>
      <w:r w:rsidRPr="004C11AB">
        <w:rPr>
          <w:b/>
          <w:sz w:val="24"/>
          <w:szCs w:val="24"/>
        </w:rPr>
        <w:t>If no</w:t>
      </w:r>
      <w:r w:rsidRPr="004C11AB">
        <w:rPr>
          <w:sz w:val="24"/>
          <w:szCs w:val="24"/>
        </w:rPr>
        <w:t>, please select from the following:</w:t>
      </w:r>
    </w:p>
    <w:p w14:paraId="213807C6" w14:textId="77777777" w:rsidR="00F84D04" w:rsidRPr="004C11AB" w:rsidRDefault="00F84D04" w:rsidP="00F84D04">
      <w:pPr>
        <w:pStyle w:val="ListParagraph"/>
        <w:numPr>
          <w:ilvl w:val="0"/>
          <w:numId w:val="2"/>
        </w:numPr>
        <w:rPr>
          <w:sz w:val="24"/>
          <w:szCs w:val="24"/>
        </w:rPr>
      </w:pPr>
      <w:r w:rsidRPr="004C11AB">
        <w:rPr>
          <w:sz w:val="24"/>
          <w:szCs w:val="24"/>
        </w:rPr>
        <w:t>Cost</w:t>
      </w:r>
    </w:p>
    <w:p w14:paraId="7D8EEF6C" w14:textId="77777777" w:rsidR="00F84D04" w:rsidRPr="004C11AB" w:rsidRDefault="00F84D04" w:rsidP="00F84D04">
      <w:pPr>
        <w:pStyle w:val="ListParagraph"/>
        <w:numPr>
          <w:ilvl w:val="0"/>
          <w:numId w:val="2"/>
        </w:numPr>
        <w:rPr>
          <w:sz w:val="24"/>
          <w:szCs w:val="24"/>
        </w:rPr>
      </w:pPr>
      <w:r w:rsidRPr="004C11AB">
        <w:rPr>
          <w:sz w:val="24"/>
          <w:szCs w:val="24"/>
        </w:rPr>
        <w:t>Practice Size</w:t>
      </w:r>
    </w:p>
    <w:p w14:paraId="6F8400C9" w14:textId="77777777" w:rsidR="00F84D04" w:rsidRPr="004C11AB" w:rsidRDefault="00F84D04" w:rsidP="00F84D04">
      <w:pPr>
        <w:pStyle w:val="ListParagraph"/>
        <w:numPr>
          <w:ilvl w:val="0"/>
          <w:numId w:val="2"/>
        </w:numPr>
        <w:rPr>
          <w:sz w:val="24"/>
          <w:szCs w:val="24"/>
        </w:rPr>
      </w:pPr>
      <w:r w:rsidRPr="004C11AB">
        <w:rPr>
          <w:sz w:val="24"/>
          <w:szCs w:val="24"/>
        </w:rPr>
        <w:t>Complexity</w:t>
      </w:r>
    </w:p>
    <w:p w14:paraId="361F1748" w14:textId="77777777" w:rsidR="00F84D04" w:rsidRPr="00C66402" w:rsidRDefault="00F84D04" w:rsidP="00F84D04">
      <w:pPr>
        <w:pStyle w:val="ListParagraph"/>
        <w:numPr>
          <w:ilvl w:val="0"/>
          <w:numId w:val="2"/>
        </w:numPr>
        <w:rPr>
          <w:sz w:val="24"/>
          <w:szCs w:val="24"/>
        </w:rPr>
      </w:pPr>
      <w:r w:rsidRPr="00C66402">
        <w:rPr>
          <w:sz w:val="24"/>
          <w:szCs w:val="24"/>
        </w:rPr>
        <w:t>Alternate Solution</w:t>
      </w:r>
    </w:p>
    <w:p w14:paraId="61CCED29" w14:textId="77777777" w:rsidR="00F84D04" w:rsidRPr="004C11AB" w:rsidRDefault="00F84D04" w:rsidP="00F84D04">
      <w:pPr>
        <w:rPr>
          <w:sz w:val="24"/>
          <w:szCs w:val="24"/>
        </w:rPr>
      </w:pPr>
      <w:r w:rsidRPr="004C11AB">
        <w:rPr>
          <w:sz w:val="24"/>
          <w:szCs w:val="24"/>
        </w:rPr>
        <w:t>Please detail your current activities:</w:t>
      </w:r>
    </w:p>
    <w:tbl>
      <w:tblPr>
        <w:tblStyle w:val="TableGrid"/>
        <w:tblW w:w="0" w:type="auto"/>
        <w:tblLook w:val="04A0" w:firstRow="1" w:lastRow="0" w:firstColumn="1" w:lastColumn="0" w:noHBand="0" w:noVBand="1"/>
      </w:tblPr>
      <w:tblGrid>
        <w:gridCol w:w="9576"/>
      </w:tblGrid>
      <w:tr w:rsidR="00F84D04" w:rsidRPr="004C11AB" w14:paraId="1EA56F85" w14:textId="77777777" w:rsidTr="00F84D04">
        <w:tc>
          <w:tcPr>
            <w:tcW w:w="9576" w:type="dxa"/>
          </w:tcPr>
          <w:p w14:paraId="1F3AC2F1" w14:textId="77777777" w:rsidR="00C66402" w:rsidRPr="00C66402" w:rsidRDefault="00C66402" w:rsidP="00C66402">
            <w:pPr>
              <w:rPr>
                <w:ins w:id="743" w:author="Hareesh Ganesan" w:date="2016-10-23T14:19:00Z"/>
                <w:sz w:val="24"/>
                <w:szCs w:val="24"/>
              </w:rPr>
            </w:pPr>
            <w:ins w:id="744" w:author="Hareesh Ganesan" w:date="2016-10-23T14:19:00Z">
              <w:r w:rsidRPr="00C66402">
                <w:rPr>
                  <w:sz w:val="24"/>
                  <w:szCs w:val="24"/>
                </w:rPr>
                <w:t>5. Before reuse of any media, for example all ePHI is rendered inaccessible, cleaned, or scrubbed. All media is formatted to restrict future access.</w:t>
              </w:r>
            </w:ins>
          </w:p>
          <w:p w14:paraId="2C556660" w14:textId="77777777" w:rsidR="00C66402" w:rsidRPr="00C66402" w:rsidRDefault="00C66402" w:rsidP="00C66402">
            <w:pPr>
              <w:rPr>
                <w:ins w:id="745" w:author="Hareesh Ganesan" w:date="2016-10-23T14:19:00Z"/>
                <w:sz w:val="24"/>
                <w:szCs w:val="24"/>
              </w:rPr>
            </w:pPr>
            <w:ins w:id="746" w:author="Hareesh Ganesan" w:date="2016-10-23T14:19:00Z">
              <w:r w:rsidRPr="00C66402">
                <w:rPr>
                  <w:sz w:val="24"/>
                  <w:szCs w:val="24"/>
                </w:rPr>
                <w:t>6. All TowerView Health Subcontractors provide that, upon termination of the contract, they will return or destroy/dispose of all patient health information. In cases where the return or destruction/disposal is not feasible, the contract limits the use and disclosure of the information to the purposes that prevent its return or destruction/disposal.</w:t>
              </w:r>
            </w:ins>
          </w:p>
          <w:p w14:paraId="63454E02" w14:textId="77777777" w:rsidR="00C66402" w:rsidRPr="00C66402" w:rsidRDefault="00C66402" w:rsidP="00C66402">
            <w:pPr>
              <w:rPr>
                <w:ins w:id="747" w:author="Hareesh Ganesan" w:date="2016-10-23T14:19:00Z"/>
                <w:sz w:val="24"/>
                <w:szCs w:val="24"/>
              </w:rPr>
            </w:pPr>
            <w:ins w:id="748" w:author="Hareesh Ganesan" w:date="2016-10-23T14:19:00Z">
              <w:r w:rsidRPr="00C66402">
                <w:rPr>
                  <w:sz w:val="24"/>
                  <w:szCs w:val="24"/>
                </w:rPr>
                <w:t>7. Any media containing ePHI is disposed using a method that ensures the ePHI could not be readily recovered or reconstructed.</w:t>
              </w:r>
            </w:ins>
          </w:p>
          <w:p w14:paraId="74CE9A76" w14:textId="77777777" w:rsidR="00C66402" w:rsidRPr="00C66402" w:rsidRDefault="00C66402" w:rsidP="00C66402">
            <w:pPr>
              <w:rPr>
                <w:ins w:id="749" w:author="Hareesh Ganesan" w:date="2016-10-23T14:19:00Z"/>
                <w:sz w:val="24"/>
                <w:szCs w:val="24"/>
              </w:rPr>
            </w:pPr>
            <w:ins w:id="750" w:author="Hareesh Ganesan" w:date="2016-10-23T14:19:00Z">
              <w:r w:rsidRPr="00C66402">
                <w:rPr>
                  <w:sz w:val="24"/>
                  <w:szCs w:val="24"/>
                </w:rPr>
                <w:t>8. The methods of destruction, disposal, and reuse are reassessed periodically, based on current technology, accepted practices, and availability of timely and cost-effective destruction, disposal, and reuse technologies and services.</w:t>
              </w:r>
            </w:ins>
          </w:p>
          <w:p w14:paraId="0DB32D17" w14:textId="57FF6C3F" w:rsidR="00F84D04" w:rsidRPr="004C11AB" w:rsidRDefault="00F84D04" w:rsidP="00F84D04">
            <w:pPr>
              <w:rPr>
                <w:sz w:val="24"/>
                <w:szCs w:val="24"/>
              </w:rPr>
            </w:pPr>
          </w:p>
          <w:p w14:paraId="2DD5941D" w14:textId="77777777" w:rsidR="00F84D04" w:rsidRPr="004C11AB" w:rsidRDefault="00F84D04" w:rsidP="00F84D04">
            <w:pPr>
              <w:rPr>
                <w:sz w:val="24"/>
                <w:szCs w:val="24"/>
              </w:rPr>
            </w:pPr>
          </w:p>
          <w:p w14:paraId="759FDE52" w14:textId="77777777" w:rsidR="00F84D04" w:rsidRPr="004C11AB" w:rsidRDefault="00F84D04" w:rsidP="00F84D04">
            <w:pPr>
              <w:rPr>
                <w:sz w:val="24"/>
                <w:szCs w:val="24"/>
              </w:rPr>
            </w:pPr>
          </w:p>
          <w:p w14:paraId="1120DC10" w14:textId="77777777" w:rsidR="00F84D04" w:rsidRPr="004C11AB" w:rsidRDefault="00F84D04" w:rsidP="00F84D04">
            <w:pPr>
              <w:rPr>
                <w:sz w:val="24"/>
                <w:szCs w:val="24"/>
              </w:rPr>
            </w:pPr>
          </w:p>
          <w:p w14:paraId="34A7176C" w14:textId="77777777" w:rsidR="00F84D04" w:rsidRPr="004C11AB" w:rsidRDefault="00F84D04" w:rsidP="00F84D04">
            <w:pPr>
              <w:rPr>
                <w:sz w:val="24"/>
                <w:szCs w:val="24"/>
              </w:rPr>
            </w:pPr>
          </w:p>
          <w:p w14:paraId="093A5A43" w14:textId="77777777" w:rsidR="00F84D04" w:rsidRPr="004C11AB" w:rsidRDefault="00F84D04" w:rsidP="00F84D04">
            <w:pPr>
              <w:rPr>
                <w:sz w:val="24"/>
                <w:szCs w:val="24"/>
              </w:rPr>
            </w:pPr>
          </w:p>
        </w:tc>
      </w:tr>
    </w:tbl>
    <w:p w14:paraId="4BB3F71D" w14:textId="77777777" w:rsidR="00F84D04" w:rsidRPr="004C11AB" w:rsidRDefault="00F84D04" w:rsidP="00F84D04">
      <w:pPr>
        <w:rPr>
          <w:sz w:val="24"/>
          <w:szCs w:val="24"/>
        </w:rPr>
      </w:pPr>
    </w:p>
    <w:p w14:paraId="521BFD68" w14:textId="77777777" w:rsidR="00F84D04" w:rsidRPr="004C11AB" w:rsidRDefault="00F84D04" w:rsidP="00F84D04">
      <w:pPr>
        <w:rPr>
          <w:sz w:val="24"/>
          <w:szCs w:val="24"/>
        </w:rPr>
      </w:pPr>
      <w:r w:rsidRPr="004C11AB">
        <w:rPr>
          <w:sz w:val="24"/>
          <w:szCs w:val="24"/>
        </w:rPr>
        <w:t>Please include any additional notes:</w:t>
      </w:r>
    </w:p>
    <w:tbl>
      <w:tblPr>
        <w:tblStyle w:val="TableGrid"/>
        <w:tblW w:w="0" w:type="auto"/>
        <w:tblLook w:val="04A0" w:firstRow="1" w:lastRow="0" w:firstColumn="1" w:lastColumn="0" w:noHBand="0" w:noVBand="1"/>
      </w:tblPr>
      <w:tblGrid>
        <w:gridCol w:w="9576"/>
      </w:tblGrid>
      <w:tr w:rsidR="00F84D04" w:rsidRPr="004C11AB" w14:paraId="0395D3D4" w14:textId="77777777" w:rsidTr="00F84D04">
        <w:tc>
          <w:tcPr>
            <w:tcW w:w="9576" w:type="dxa"/>
          </w:tcPr>
          <w:p w14:paraId="16D571E0" w14:textId="77777777" w:rsidR="00F84D04" w:rsidRPr="004C11AB" w:rsidRDefault="00F84D04" w:rsidP="00F84D04">
            <w:pPr>
              <w:rPr>
                <w:sz w:val="24"/>
                <w:szCs w:val="24"/>
              </w:rPr>
            </w:pPr>
          </w:p>
          <w:p w14:paraId="157E51DB" w14:textId="77777777" w:rsidR="00F84D04" w:rsidRPr="004C11AB" w:rsidRDefault="00F84D04" w:rsidP="00F84D04">
            <w:pPr>
              <w:rPr>
                <w:sz w:val="24"/>
                <w:szCs w:val="24"/>
              </w:rPr>
            </w:pPr>
          </w:p>
          <w:p w14:paraId="2A16E9DE" w14:textId="77777777" w:rsidR="00F84D04" w:rsidRPr="004C11AB" w:rsidRDefault="00F84D04" w:rsidP="00F84D04">
            <w:pPr>
              <w:rPr>
                <w:sz w:val="24"/>
                <w:szCs w:val="24"/>
              </w:rPr>
            </w:pPr>
          </w:p>
          <w:p w14:paraId="4C16C30A" w14:textId="77777777" w:rsidR="00F84D04" w:rsidRPr="004C11AB" w:rsidRDefault="00F84D04" w:rsidP="00F84D04">
            <w:pPr>
              <w:rPr>
                <w:sz w:val="24"/>
                <w:szCs w:val="24"/>
              </w:rPr>
            </w:pPr>
          </w:p>
          <w:p w14:paraId="204524DC" w14:textId="77777777" w:rsidR="00F84D04" w:rsidRPr="004C11AB" w:rsidRDefault="00F84D04" w:rsidP="00F84D04">
            <w:pPr>
              <w:rPr>
                <w:sz w:val="24"/>
                <w:szCs w:val="24"/>
              </w:rPr>
            </w:pPr>
          </w:p>
          <w:p w14:paraId="17A3D7AD" w14:textId="77777777" w:rsidR="00F84D04" w:rsidRPr="004C11AB" w:rsidRDefault="00F84D04" w:rsidP="00F84D04">
            <w:pPr>
              <w:rPr>
                <w:sz w:val="24"/>
                <w:szCs w:val="24"/>
              </w:rPr>
            </w:pPr>
          </w:p>
        </w:tc>
      </w:tr>
    </w:tbl>
    <w:p w14:paraId="25EC2689" w14:textId="77777777" w:rsidR="00F84D04" w:rsidRPr="004C11AB" w:rsidRDefault="00F84D04" w:rsidP="00F84D04">
      <w:pPr>
        <w:rPr>
          <w:sz w:val="24"/>
          <w:szCs w:val="24"/>
        </w:rPr>
      </w:pPr>
    </w:p>
    <w:p w14:paraId="6F8F2A49" w14:textId="77777777" w:rsidR="00F84D04" w:rsidRPr="004C11AB" w:rsidRDefault="00F84D04" w:rsidP="00F84D04">
      <w:pPr>
        <w:rPr>
          <w:sz w:val="24"/>
          <w:szCs w:val="24"/>
        </w:rPr>
      </w:pPr>
      <w:r w:rsidRPr="004C11AB">
        <w:rPr>
          <w:sz w:val="24"/>
          <w:szCs w:val="24"/>
        </w:rPr>
        <w:t>Please detail your remediation plan:</w:t>
      </w:r>
    </w:p>
    <w:tbl>
      <w:tblPr>
        <w:tblStyle w:val="TableGrid"/>
        <w:tblW w:w="0" w:type="auto"/>
        <w:tblLook w:val="04A0" w:firstRow="1" w:lastRow="0" w:firstColumn="1" w:lastColumn="0" w:noHBand="0" w:noVBand="1"/>
      </w:tblPr>
      <w:tblGrid>
        <w:gridCol w:w="9576"/>
      </w:tblGrid>
      <w:tr w:rsidR="00F84D04" w:rsidRPr="004C11AB" w14:paraId="716D8691" w14:textId="77777777" w:rsidTr="00F84D04">
        <w:tc>
          <w:tcPr>
            <w:tcW w:w="9576" w:type="dxa"/>
          </w:tcPr>
          <w:p w14:paraId="62562E86" w14:textId="77777777" w:rsidR="00F84D04" w:rsidRPr="004C11AB" w:rsidRDefault="00F84D04" w:rsidP="00F84D04">
            <w:pPr>
              <w:rPr>
                <w:sz w:val="24"/>
                <w:szCs w:val="24"/>
              </w:rPr>
            </w:pPr>
          </w:p>
          <w:p w14:paraId="1F43BC33" w14:textId="77777777" w:rsidR="00F84D04" w:rsidRPr="004C11AB" w:rsidRDefault="00F84D04" w:rsidP="00F84D04">
            <w:pPr>
              <w:rPr>
                <w:sz w:val="24"/>
                <w:szCs w:val="24"/>
              </w:rPr>
            </w:pPr>
          </w:p>
          <w:p w14:paraId="0497AB20" w14:textId="77777777" w:rsidR="00F84D04" w:rsidRPr="004C11AB" w:rsidRDefault="00F84D04" w:rsidP="00F84D04">
            <w:pPr>
              <w:rPr>
                <w:sz w:val="24"/>
                <w:szCs w:val="24"/>
              </w:rPr>
            </w:pPr>
          </w:p>
          <w:p w14:paraId="498C9FC0" w14:textId="77777777" w:rsidR="00F84D04" w:rsidRPr="004C11AB" w:rsidRDefault="00F84D04" w:rsidP="00F84D04">
            <w:pPr>
              <w:rPr>
                <w:sz w:val="24"/>
                <w:szCs w:val="24"/>
              </w:rPr>
            </w:pPr>
          </w:p>
          <w:p w14:paraId="32D95A46" w14:textId="77777777" w:rsidR="00F84D04" w:rsidRPr="004C11AB" w:rsidRDefault="00F84D04" w:rsidP="00F84D04">
            <w:pPr>
              <w:rPr>
                <w:sz w:val="24"/>
                <w:szCs w:val="24"/>
              </w:rPr>
            </w:pPr>
          </w:p>
          <w:p w14:paraId="5768FAE2" w14:textId="77777777" w:rsidR="00F84D04" w:rsidRPr="004C11AB" w:rsidRDefault="00F84D04" w:rsidP="00F84D04">
            <w:pPr>
              <w:rPr>
                <w:sz w:val="24"/>
                <w:szCs w:val="24"/>
              </w:rPr>
            </w:pPr>
          </w:p>
        </w:tc>
      </w:tr>
    </w:tbl>
    <w:p w14:paraId="11D05A0C" w14:textId="77777777" w:rsidR="00F84D04" w:rsidRPr="004C11AB" w:rsidRDefault="00F84D04" w:rsidP="00F84D04">
      <w:pPr>
        <w:rPr>
          <w:sz w:val="24"/>
          <w:szCs w:val="24"/>
        </w:rPr>
      </w:pPr>
    </w:p>
    <w:p w14:paraId="011B2B19" w14:textId="77777777" w:rsidR="00F84D04" w:rsidRPr="004C11AB" w:rsidRDefault="00F84D04" w:rsidP="00F84D04">
      <w:pPr>
        <w:rPr>
          <w:sz w:val="24"/>
          <w:szCs w:val="24"/>
        </w:rPr>
      </w:pPr>
      <w:r w:rsidRPr="004C11AB">
        <w:rPr>
          <w:sz w:val="24"/>
          <w:szCs w:val="24"/>
        </w:rPr>
        <w:t>Please rate the likelihood of a threat/vulnerability affecting your ePHI:</w:t>
      </w:r>
    </w:p>
    <w:p w14:paraId="0A50FC0F" w14:textId="77777777" w:rsidR="00F84D04" w:rsidRPr="00C66402" w:rsidRDefault="00F84D04" w:rsidP="00F84D04">
      <w:pPr>
        <w:pStyle w:val="ListParagraph"/>
        <w:numPr>
          <w:ilvl w:val="0"/>
          <w:numId w:val="3"/>
        </w:numPr>
        <w:rPr>
          <w:b/>
          <w:sz w:val="24"/>
          <w:szCs w:val="24"/>
          <w:rPrChange w:id="751" w:author="Hareesh Ganesan" w:date="2016-10-23T14:19:00Z">
            <w:rPr>
              <w:sz w:val="24"/>
              <w:szCs w:val="24"/>
            </w:rPr>
          </w:rPrChange>
        </w:rPr>
      </w:pPr>
      <w:r w:rsidRPr="00C66402">
        <w:rPr>
          <w:b/>
          <w:sz w:val="24"/>
          <w:szCs w:val="24"/>
          <w:rPrChange w:id="752" w:author="Hareesh Ganesan" w:date="2016-10-23T14:19:00Z">
            <w:rPr>
              <w:sz w:val="24"/>
              <w:szCs w:val="24"/>
            </w:rPr>
          </w:rPrChange>
        </w:rPr>
        <w:t>Low</w:t>
      </w:r>
    </w:p>
    <w:p w14:paraId="5FE271BD" w14:textId="77777777" w:rsidR="00F84D04" w:rsidRPr="004C11AB" w:rsidRDefault="00F84D04" w:rsidP="00F84D04">
      <w:pPr>
        <w:pStyle w:val="ListParagraph"/>
        <w:numPr>
          <w:ilvl w:val="0"/>
          <w:numId w:val="3"/>
        </w:numPr>
        <w:rPr>
          <w:sz w:val="24"/>
          <w:szCs w:val="24"/>
        </w:rPr>
      </w:pPr>
      <w:r w:rsidRPr="004C11AB">
        <w:rPr>
          <w:sz w:val="24"/>
          <w:szCs w:val="24"/>
        </w:rPr>
        <w:t>Medium</w:t>
      </w:r>
    </w:p>
    <w:p w14:paraId="0D323E09" w14:textId="77777777" w:rsidR="00F84D04" w:rsidRPr="004C11AB" w:rsidRDefault="00F84D04" w:rsidP="00F84D04">
      <w:pPr>
        <w:pStyle w:val="ListParagraph"/>
        <w:numPr>
          <w:ilvl w:val="0"/>
          <w:numId w:val="3"/>
        </w:numPr>
        <w:rPr>
          <w:sz w:val="24"/>
          <w:szCs w:val="24"/>
        </w:rPr>
      </w:pPr>
      <w:r w:rsidRPr="004C11AB">
        <w:rPr>
          <w:sz w:val="24"/>
          <w:szCs w:val="24"/>
        </w:rPr>
        <w:t>High</w:t>
      </w:r>
    </w:p>
    <w:p w14:paraId="5B829D4F" w14:textId="77777777" w:rsidR="00F84D04" w:rsidRPr="004C11AB" w:rsidRDefault="00F84D04" w:rsidP="00F84D04">
      <w:pPr>
        <w:rPr>
          <w:sz w:val="24"/>
          <w:szCs w:val="24"/>
        </w:rPr>
      </w:pPr>
      <w:r w:rsidRPr="004C11AB">
        <w:rPr>
          <w:sz w:val="24"/>
          <w:szCs w:val="24"/>
        </w:rPr>
        <w:t>Please rate the impact of a threat/vulnerability affecting your ePHI:</w:t>
      </w:r>
    </w:p>
    <w:p w14:paraId="3CD9C8D3" w14:textId="77777777" w:rsidR="00F84D04" w:rsidRPr="00C66402" w:rsidRDefault="00F84D04" w:rsidP="00F84D04">
      <w:pPr>
        <w:pStyle w:val="ListParagraph"/>
        <w:numPr>
          <w:ilvl w:val="0"/>
          <w:numId w:val="3"/>
        </w:numPr>
        <w:rPr>
          <w:b/>
          <w:sz w:val="24"/>
          <w:szCs w:val="24"/>
          <w:rPrChange w:id="753" w:author="Hareesh Ganesan" w:date="2016-10-23T14:19:00Z">
            <w:rPr>
              <w:sz w:val="24"/>
              <w:szCs w:val="24"/>
            </w:rPr>
          </w:rPrChange>
        </w:rPr>
      </w:pPr>
      <w:r w:rsidRPr="00C66402">
        <w:rPr>
          <w:b/>
          <w:sz w:val="24"/>
          <w:szCs w:val="24"/>
          <w:rPrChange w:id="754" w:author="Hareesh Ganesan" w:date="2016-10-23T14:19:00Z">
            <w:rPr>
              <w:sz w:val="24"/>
              <w:szCs w:val="24"/>
            </w:rPr>
          </w:rPrChange>
        </w:rPr>
        <w:t>Low</w:t>
      </w:r>
    </w:p>
    <w:p w14:paraId="09FA1A6D" w14:textId="77777777" w:rsidR="00F84D04" w:rsidRPr="004C11AB" w:rsidRDefault="00F84D04" w:rsidP="00F84D04">
      <w:pPr>
        <w:pStyle w:val="ListParagraph"/>
        <w:numPr>
          <w:ilvl w:val="0"/>
          <w:numId w:val="3"/>
        </w:numPr>
        <w:rPr>
          <w:sz w:val="24"/>
          <w:szCs w:val="24"/>
        </w:rPr>
      </w:pPr>
      <w:r w:rsidRPr="004C11AB">
        <w:rPr>
          <w:sz w:val="24"/>
          <w:szCs w:val="24"/>
        </w:rPr>
        <w:t>Medium</w:t>
      </w:r>
    </w:p>
    <w:p w14:paraId="5AD47DEB" w14:textId="77777777" w:rsidR="00F84D04" w:rsidRPr="004C11AB" w:rsidRDefault="00F84D04" w:rsidP="00F84D04">
      <w:pPr>
        <w:pStyle w:val="ListParagraph"/>
        <w:numPr>
          <w:ilvl w:val="0"/>
          <w:numId w:val="3"/>
        </w:numPr>
        <w:rPr>
          <w:sz w:val="24"/>
          <w:szCs w:val="24"/>
        </w:rPr>
      </w:pPr>
      <w:r w:rsidRPr="004C11AB">
        <w:rPr>
          <w:sz w:val="24"/>
          <w:szCs w:val="24"/>
        </w:rPr>
        <w:t>High</w:t>
      </w:r>
    </w:p>
    <w:p w14:paraId="24EF94A9" w14:textId="77777777" w:rsidR="007634C9" w:rsidRPr="004C11AB" w:rsidRDefault="007634C9" w:rsidP="007634C9">
      <w:pPr>
        <w:rPr>
          <w:rFonts w:cstheme="minorHAnsi"/>
          <w:b/>
          <w:sz w:val="24"/>
          <w:szCs w:val="24"/>
        </w:rPr>
      </w:pPr>
      <w:r w:rsidRPr="004C11AB">
        <w:rPr>
          <w:rFonts w:cstheme="minorHAnsi"/>
          <w:b/>
          <w:sz w:val="24"/>
          <w:szCs w:val="24"/>
        </w:rPr>
        <w:t>Overall Security Risk:</w:t>
      </w:r>
    </w:p>
    <w:p w14:paraId="1626EDA4" w14:textId="77777777" w:rsidR="007634C9" w:rsidRPr="00C66402" w:rsidRDefault="007634C9" w:rsidP="007634C9">
      <w:pPr>
        <w:pStyle w:val="ListParagraph"/>
        <w:numPr>
          <w:ilvl w:val="0"/>
          <w:numId w:val="3"/>
        </w:numPr>
        <w:rPr>
          <w:rFonts w:cstheme="minorHAnsi"/>
          <w:b/>
          <w:sz w:val="24"/>
          <w:szCs w:val="24"/>
          <w:rPrChange w:id="755" w:author="Hareesh Ganesan" w:date="2016-10-23T14:19:00Z">
            <w:rPr>
              <w:rFonts w:cstheme="minorHAnsi"/>
              <w:sz w:val="24"/>
              <w:szCs w:val="24"/>
            </w:rPr>
          </w:rPrChange>
        </w:rPr>
      </w:pPr>
      <w:r w:rsidRPr="00C66402">
        <w:rPr>
          <w:rFonts w:cstheme="minorHAnsi"/>
          <w:b/>
          <w:sz w:val="24"/>
          <w:szCs w:val="24"/>
          <w:rPrChange w:id="756" w:author="Hareesh Ganesan" w:date="2016-10-23T14:19:00Z">
            <w:rPr>
              <w:rFonts w:cstheme="minorHAnsi"/>
              <w:sz w:val="24"/>
              <w:szCs w:val="24"/>
            </w:rPr>
          </w:rPrChange>
        </w:rPr>
        <w:t>Low</w:t>
      </w:r>
    </w:p>
    <w:p w14:paraId="6E7762AD" w14:textId="77777777" w:rsidR="007634C9" w:rsidRPr="004C11AB" w:rsidRDefault="007634C9" w:rsidP="007634C9">
      <w:pPr>
        <w:pStyle w:val="ListParagraph"/>
        <w:numPr>
          <w:ilvl w:val="0"/>
          <w:numId w:val="3"/>
        </w:numPr>
        <w:rPr>
          <w:rFonts w:cstheme="minorHAnsi"/>
          <w:sz w:val="24"/>
          <w:szCs w:val="24"/>
        </w:rPr>
      </w:pPr>
      <w:r w:rsidRPr="004C11AB">
        <w:rPr>
          <w:rFonts w:cstheme="minorHAnsi"/>
          <w:sz w:val="24"/>
          <w:szCs w:val="24"/>
        </w:rPr>
        <w:t>Medium</w:t>
      </w:r>
    </w:p>
    <w:p w14:paraId="7511663A" w14:textId="77777777" w:rsidR="007634C9" w:rsidRPr="004C11AB" w:rsidRDefault="007634C9" w:rsidP="007634C9">
      <w:pPr>
        <w:pStyle w:val="ListParagraph"/>
        <w:numPr>
          <w:ilvl w:val="0"/>
          <w:numId w:val="3"/>
        </w:numPr>
        <w:rPr>
          <w:rFonts w:cstheme="minorHAnsi"/>
          <w:sz w:val="24"/>
          <w:szCs w:val="24"/>
        </w:rPr>
      </w:pPr>
      <w:r w:rsidRPr="004C11AB">
        <w:rPr>
          <w:rFonts w:cstheme="minorHAnsi"/>
          <w:sz w:val="24"/>
          <w:szCs w:val="24"/>
        </w:rPr>
        <w:t>High</w:t>
      </w:r>
    </w:p>
    <w:p w14:paraId="378BC81D" w14:textId="77777777" w:rsidR="00F84D04" w:rsidRPr="004C11AB" w:rsidRDefault="00F84D04" w:rsidP="00F84D04">
      <w:pPr>
        <w:rPr>
          <w:b/>
          <w:sz w:val="24"/>
          <w:szCs w:val="24"/>
        </w:rPr>
      </w:pPr>
      <w:r w:rsidRPr="004C11AB">
        <w:rPr>
          <w:b/>
          <w:sz w:val="24"/>
          <w:szCs w:val="24"/>
        </w:rPr>
        <w:t>Related Information:</w:t>
      </w:r>
    </w:p>
    <w:p w14:paraId="0888E2EB" w14:textId="77777777" w:rsidR="00F84D04" w:rsidRPr="004C11AB" w:rsidRDefault="00F84D04" w:rsidP="00F84D04">
      <w:pPr>
        <w:rPr>
          <w:i/>
          <w:sz w:val="24"/>
          <w:szCs w:val="24"/>
        </w:rPr>
      </w:pPr>
      <w:r w:rsidRPr="004C11AB">
        <w:rPr>
          <w:i/>
          <w:sz w:val="24"/>
          <w:szCs w:val="24"/>
        </w:rPr>
        <w:t>Things to Consider to Help Answer the Question:</w:t>
      </w:r>
    </w:p>
    <w:p w14:paraId="067617CF" w14:textId="77777777" w:rsidR="00F84D04" w:rsidRPr="004C11AB" w:rsidRDefault="00F84D04" w:rsidP="00F84D04">
      <w:pPr>
        <w:rPr>
          <w:i/>
          <w:sz w:val="24"/>
          <w:szCs w:val="24"/>
        </w:rPr>
      </w:pPr>
      <w:r w:rsidRPr="004C11AB">
        <w:rPr>
          <w:rFonts w:eastAsia="Times New Roman" w:cs="Times New Roman"/>
          <w:color w:val="000000"/>
          <w:sz w:val="24"/>
          <w:szCs w:val="24"/>
        </w:rPr>
        <w:t>Consider the steps that your practice takes to make sure that the ePHI stored on electronic devices and media is deleted prior to disposal of the device.</w:t>
      </w:r>
      <w:r w:rsidRPr="004C11AB">
        <w:rPr>
          <w:rFonts w:eastAsia="Times New Roman" w:cs="Times New Roman"/>
          <w:color w:val="000000"/>
          <w:sz w:val="24"/>
          <w:szCs w:val="24"/>
        </w:rPr>
        <w:br/>
      </w:r>
    </w:p>
    <w:p w14:paraId="7B7C09C8" w14:textId="77777777" w:rsidR="00F84D04" w:rsidRPr="004C11AB" w:rsidRDefault="00F84D04" w:rsidP="00F84D04">
      <w:pPr>
        <w:rPr>
          <w:i/>
          <w:sz w:val="24"/>
          <w:szCs w:val="24"/>
        </w:rPr>
      </w:pPr>
      <w:r w:rsidRPr="004C11AB">
        <w:rPr>
          <w:i/>
          <w:sz w:val="24"/>
          <w:szCs w:val="24"/>
        </w:rPr>
        <w:t>Possible Threats and Vulnerabilities:</w:t>
      </w:r>
    </w:p>
    <w:p w14:paraId="60903697" w14:textId="77777777" w:rsidR="00F84D04" w:rsidRPr="004C11AB" w:rsidRDefault="00F84D04" w:rsidP="00F84D04">
      <w:pPr>
        <w:spacing w:after="0" w:line="240" w:lineRule="auto"/>
        <w:rPr>
          <w:rFonts w:eastAsia="Times New Roman" w:cs="Times New Roman"/>
          <w:color w:val="000000"/>
          <w:sz w:val="24"/>
          <w:szCs w:val="24"/>
        </w:rPr>
      </w:pPr>
      <w:r w:rsidRPr="004C11AB">
        <w:rPr>
          <w:rFonts w:eastAsia="Times New Roman" w:cs="Times New Roman"/>
          <w:color w:val="000000"/>
          <w:sz w:val="24"/>
          <w:szCs w:val="24"/>
        </w:rPr>
        <w:t xml:space="preserve">ePHI left in discarded devices and media can be accessed by malicious unauthorized users if you do not sanitize (remove) that information prior to disposal or destruction of the equipment. </w:t>
      </w:r>
      <w:r w:rsidRPr="004C11AB">
        <w:rPr>
          <w:rFonts w:eastAsia="Times New Roman" w:cs="Times New Roman"/>
          <w:color w:val="000000"/>
          <w:sz w:val="24"/>
          <w:szCs w:val="24"/>
        </w:rPr>
        <w:br/>
      </w:r>
      <w:r w:rsidRPr="004C11AB">
        <w:rPr>
          <w:rFonts w:eastAsia="Times New Roman" w:cs="Times New Roman"/>
          <w:color w:val="000000"/>
          <w:sz w:val="24"/>
          <w:szCs w:val="24"/>
        </w:rPr>
        <w:br/>
        <w:t>Some potential impacts include:</w:t>
      </w:r>
      <w:r w:rsidRPr="004C11AB">
        <w:rPr>
          <w:rFonts w:eastAsia="Times New Roman" w:cs="Times New Roman"/>
          <w:color w:val="000000"/>
          <w:sz w:val="24"/>
          <w:szCs w:val="24"/>
        </w:rPr>
        <w:br/>
      </w:r>
      <w:r w:rsidRPr="004C11AB">
        <w:rPr>
          <w:rFonts w:eastAsia="Times New Roman" w:cs="Times New Roman"/>
          <w:color w:val="000000"/>
          <w:sz w:val="24"/>
          <w:szCs w:val="24"/>
        </w:rPr>
        <w:br/>
        <w:t>• Human threats, such as an unauthorized user who can compromise the confidentiality, integrity, or availability of ePHI. Unauthorized disclosure, loss, or theft of ePHI can lead to identity theft.</w:t>
      </w:r>
    </w:p>
    <w:p w14:paraId="178B1F4A" w14:textId="77777777" w:rsidR="00F84D04" w:rsidRPr="004C11AB" w:rsidRDefault="00F84D04" w:rsidP="00F84D04">
      <w:pPr>
        <w:spacing w:after="0" w:line="240" w:lineRule="auto"/>
        <w:rPr>
          <w:rFonts w:eastAsia="Times New Roman" w:cs="Times New Roman"/>
          <w:color w:val="000000"/>
          <w:sz w:val="24"/>
          <w:szCs w:val="24"/>
        </w:rPr>
      </w:pPr>
    </w:p>
    <w:p w14:paraId="4F3C2AF4" w14:textId="77777777" w:rsidR="00F84D04" w:rsidRPr="004C11AB" w:rsidRDefault="00F84D04" w:rsidP="00F84D04">
      <w:pPr>
        <w:spacing w:after="0" w:line="240" w:lineRule="auto"/>
        <w:rPr>
          <w:rFonts w:eastAsia="Times New Roman" w:cstheme="minorHAnsi"/>
          <w:bCs/>
          <w:i/>
          <w:sz w:val="24"/>
          <w:szCs w:val="24"/>
        </w:rPr>
      </w:pPr>
      <w:r w:rsidRPr="004C11AB">
        <w:rPr>
          <w:rFonts w:eastAsia="Times New Roman" w:cstheme="minorHAnsi"/>
          <w:bCs/>
          <w:i/>
          <w:sz w:val="24"/>
          <w:szCs w:val="24"/>
        </w:rPr>
        <w:t>Examples of Safeguards:</w:t>
      </w:r>
      <w:r w:rsidR="00FA0D0B" w:rsidRPr="004C11AB">
        <w:rPr>
          <w:rFonts w:eastAsia="Times New Roman" w:cstheme="minorHAnsi"/>
          <w:bCs/>
          <w:i/>
          <w:sz w:val="24"/>
          <w:szCs w:val="24"/>
        </w:rPr>
        <w:t xml:space="preserve"> </w:t>
      </w:r>
    </w:p>
    <w:p w14:paraId="5248C102" w14:textId="77777777" w:rsidR="00F84D04" w:rsidRPr="004C11AB" w:rsidRDefault="001A34AC" w:rsidP="00F84D04">
      <w:pPr>
        <w:spacing w:after="0" w:line="240" w:lineRule="auto"/>
        <w:rPr>
          <w:rFonts w:eastAsia="Times New Roman" w:cstheme="minorHAnsi"/>
          <w:bCs/>
          <w:sz w:val="24"/>
          <w:szCs w:val="24"/>
        </w:rPr>
      </w:pPr>
      <w:r w:rsidRPr="004C11AB">
        <w:rPr>
          <w:rFonts w:eastAsia="Times New Roman" w:cstheme="minorHAnsi"/>
          <w:bCs/>
          <w:sz w:val="24"/>
          <w:szCs w:val="24"/>
        </w:rPr>
        <w:t>Below are some potential safeguards to use against possible threats/vulnerabilities. NOTE: The safeguards you choose will depend on the degree of risk</w:t>
      </w:r>
      <w:r w:rsidR="00F84D04" w:rsidRPr="004C11AB">
        <w:rPr>
          <w:rFonts w:eastAsia="Times New Roman" w:cstheme="minorHAnsi"/>
          <w:bCs/>
          <w:sz w:val="24"/>
          <w:szCs w:val="24"/>
        </w:rPr>
        <w:t xml:space="preserve"> and the potential harm that the threat/vulnerability poses to you and the individuals who are the subjects of the ePHI.</w:t>
      </w:r>
    </w:p>
    <w:p w14:paraId="4C2158EB" w14:textId="77777777" w:rsidR="00F84D04" w:rsidRPr="004C11AB" w:rsidRDefault="00F84D04" w:rsidP="00F84D04">
      <w:pPr>
        <w:rPr>
          <w:sz w:val="24"/>
          <w:szCs w:val="24"/>
        </w:rPr>
      </w:pPr>
    </w:p>
    <w:p w14:paraId="365D1E7E" w14:textId="77777777" w:rsidR="000812FE" w:rsidRPr="004C11AB" w:rsidRDefault="00F84D04" w:rsidP="00ED3B5D">
      <w:pPr>
        <w:rPr>
          <w:rFonts w:eastAsia="Times New Roman" w:cs="Times New Roman"/>
          <w:color w:val="000000"/>
          <w:sz w:val="24"/>
          <w:szCs w:val="24"/>
        </w:rPr>
      </w:pPr>
      <w:r w:rsidRPr="004C11AB">
        <w:rPr>
          <w:rFonts w:eastAsia="Times New Roman" w:cs="Times New Roman"/>
          <w:color w:val="000000"/>
          <w:sz w:val="24"/>
          <w:szCs w:val="24"/>
        </w:rPr>
        <w:t>Implement policies and procedures that govern the receipt, internal movement, and removal of hardware and electronic media that contain ePHI.</w:t>
      </w:r>
      <w:r w:rsidRPr="004C11AB">
        <w:rPr>
          <w:rFonts w:eastAsia="Times New Roman" w:cs="Times New Roman"/>
          <w:color w:val="000000"/>
          <w:sz w:val="24"/>
          <w:szCs w:val="24"/>
        </w:rPr>
        <w:br/>
        <w:t>[45 CFR §164.310(d)(1)]</w:t>
      </w:r>
      <w:r w:rsidRPr="004C11AB">
        <w:rPr>
          <w:rFonts w:eastAsia="Times New Roman" w:cs="Times New Roman"/>
          <w:color w:val="000000"/>
          <w:sz w:val="24"/>
          <w:szCs w:val="24"/>
        </w:rPr>
        <w:br/>
      </w:r>
      <w:r w:rsidRPr="004C11AB">
        <w:rPr>
          <w:rFonts w:eastAsia="Times New Roman" w:cs="Times New Roman"/>
          <w:color w:val="000000"/>
          <w:sz w:val="24"/>
          <w:szCs w:val="24"/>
        </w:rPr>
        <w:br/>
        <w:t xml:space="preserve">Develop a process for sanitizing and securely disposing of electronic devices and media that contain ePHI. </w:t>
      </w:r>
      <w:r w:rsidRPr="004C11AB">
        <w:rPr>
          <w:rFonts w:eastAsia="Times New Roman" w:cs="Times New Roman"/>
          <w:color w:val="000000"/>
          <w:sz w:val="24"/>
          <w:szCs w:val="24"/>
        </w:rPr>
        <w:br/>
        <w:t>[NIST SP 800-53 MP-6]</w:t>
      </w:r>
    </w:p>
    <w:p w14:paraId="2D678990" w14:textId="77777777" w:rsidR="00F84D04" w:rsidRPr="004C11AB" w:rsidRDefault="00F84D04" w:rsidP="00ED3B5D">
      <w:pPr>
        <w:rPr>
          <w:rFonts w:eastAsia="Times New Roman" w:cs="Times New Roman"/>
          <w:color w:val="000000"/>
          <w:sz w:val="24"/>
          <w:szCs w:val="24"/>
        </w:rPr>
      </w:pPr>
    </w:p>
    <w:p w14:paraId="78151F38" w14:textId="77777777" w:rsidR="0022527C" w:rsidRPr="004C11AB" w:rsidRDefault="00F84D04" w:rsidP="0022527C">
      <w:pPr>
        <w:pStyle w:val="Heading1"/>
        <w:pBdr>
          <w:top w:val="single" w:sz="4" w:space="1" w:color="auto"/>
          <w:left w:val="single" w:sz="4" w:space="4" w:color="auto"/>
          <w:bottom w:val="single" w:sz="4" w:space="1" w:color="auto"/>
          <w:right w:val="single" w:sz="4" w:space="4" w:color="auto"/>
        </w:pBdr>
        <w:rPr>
          <w:rFonts w:eastAsia="Times New Roman"/>
        </w:rPr>
      </w:pPr>
      <w:bookmarkStart w:id="757" w:name="_Toc459630870"/>
      <w:r w:rsidRPr="004C11AB">
        <w:rPr>
          <w:b/>
        </w:rPr>
        <w:t>PH32</w:t>
      </w:r>
      <w:r w:rsidR="0022527C" w:rsidRPr="004C11AB">
        <w:rPr>
          <w:b/>
        </w:rPr>
        <w:t xml:space="preserve"> - </w:t>
      </w:r>
      <w:r w:rsidRPr="004C11AB">
        <w:rPr>
          <w:rFonts w:eastAsia="Times New Roman"/>
          <w:b/>
        </w:rPr>
        <w:t>§164.310(d)(1) Standard</w:t>
      </w:r>
      <w:r w:rsidR="0022527C" w:rsidRPr="004C11AB">
        <w:rPr>
          <w:rFonts w:eastAsia="Times New Roman"/>
          <w:b/>
        </w:rPr>
        <w:t xml:space="preserve"> </w:t>
      </w:r>
      <w:r w:rsidR="0022527C" w:rsidRPr="004C11AB">
        <w:rPr>
          <w:rFonts w:eastAsia="Times New Roman"/>
        </w:rPr>
        <w:t>Do you maintain records of the movement of electronic devices and media inside your facility?</w:t>
      </w:r>
      <w:bookmarkEnd w:id="757"/>
      <w:r w:rsidR="0022527C" w:rsidRPr="004C11AB">
        <w:rPr>
          <w:rFonts w:eastAsia="Times New Roman"/>
        </w:rPr>
        <w:t xml:space="preserve"> </w:t>
      </w:r>
    </w:p>
    <w:p w14:paraId="5D5B933D" w14:textId="77777777" w:rsidR="00F84D04" w:rsidRPr="00C66402" w:rsidRDefault="00F84D04" w:rsidP="00F84D04">
      <w:pPr>
        <w:pStyle w:val="ListParagraph"/>
        <w:numPr>
          <w:ilvl w:val="0"/>
          <w:numId w:val="4"/>
        </w:numPr>
        <w:rPr>
          <w:rFonts w:eastAsia="Times New Roman" w:cs="Times New Roman"/>
          <w:b/>
          <w:color w:val="000000"/>
          <w:sz w:val="24"/>
          <w:szCs w:val="24"/>
          <w:rPrChange w:id="758" w:author="Hareesh Ganesan" w:date="2016-10-23T14:19:00Z">
            <w:rPr>
              <w:rFonts w:eastAsia="Times New Roman" w:cs="Times New Roman"/>
              <w:color w:val="000000"/>
              <w:sz w:val="24"/>
              <w:szCs w:val="24"/>
            </w:rPr>
          </w:rPrChange>
        </w:rPr>
      </w:pPr>
      <w:r w:rsidRPr="00C66402">
        <w:rPr>
          <w:rFonts w:eastAsia="Times New Roman" w:cs="Times New Roman"/>
          <w:b/>
          <w:color w:val="000000"/>
          <w:sz w:val="24"/>
          <w:szCs w:val="24"/>
          <w:rPrChange w:id="759" w:author="Hareesh Ganesan" w:date="2016-10-23T14:19:00Z">
            <w:rPr>
              <w:rFonts w:eastAsia="Times New Roman" w:cs="Times New Roman"/>
              <w:color w:val="000000"/>
              <w:sz w:val="24"/>
              <w:szCs w:val="24"/>
            </w:rPr>
          </w:rPrChange>
        </w:rPr>
        <w:t>Yes</w:t>
      </w:r>
    </w:p>
    <w:p w14:paraId="1D2C7A95" w14:textId="77777777" w:rsidR="00F84D04" w:rsidRPr="004C11AB" w:rsidRDefault="00F84D04" w:rsidP="00F84D04">
      <w:pPr>
        <w:pStyle w:val="ListParagraph"/>
        <w:numPr>
          <w:ilvl w:val="0"/>
          <w:numId w:val="1"/>
        </w:numPr>
        <w:rPr>
          <w:rFonts w:eastAsia="Times New Roman" w:cs="Times New Roman"/>
          <w:color w:val="000000"/>
          <w:sz w:val="24"/>
          <w:szCs w:val="24"/>
        </w:rPr>
      </w:pPr>
      <w:r w:rsidRPr="004C11AB">
        <w:rPr>
          <w:rFonts w:eastAsia="Times New Roman" w:cs="Times New Roman"/>
          <w:color w:val="000000"/>
          <w:sz w:val="24"/>
          <w:szCs w:val="24"/>
        </w:rPr>
        <w:t>No</w:t>
      </w:r>
    </w:p>
    <w:p w14:paraId="4E675D6D" w14:textId="77777777" w:rsidR="00F84D04" w:rsidRPr="004C11AB" w:rsidRDefault="00F84D04" w:rsidP="00F84D04">
      <w:pPr>
        <w:rPr>
          <w:sz w:val="24"/>
          <w:szCs w:val="24"/>
        </w:rPr>
      </w:pPr>
      <w:r w:rsidRPr="004C11AB">
        <w:rPr>
          <w:b/>
          <w:sz w:val="24"/>
          <w:szCs w:val="24"/>
        </w:rPr>
        <w:t>If no</w:t>
      </w:r>
      <w:r w:rsidRPr="004C11AB">
        <w:rPr>
          <w:sz w:val="24"/>
          <w:szCs w:val="24"/>
        </w:rPr>
        <w:t>, please select from the following:</w:t>
      </w:r>
    </w:p>
    <w:p w14:paraId="6E77FA62" w14:textId="77777777" w:rsidR="00F84D04" w:rsidRPr="004C11AB" w:rsidRDefault="00F84D04" w:rsidP="00F84D04">
      <w:pPr>
        <w:pStyle w:val="ListParagraph"/>
        <w:numPr>
          <w:ilvl w:val="0"/>
          <w:numId w:val="2"/>
        </w:numPr>
        <w:rPr>
          <w:sz w:val="24"/>
          <w:szCs w:val="24"/>
        </w:rPr>
      </w:pPr>
      <w:r w:rsidRPr="004C11AB">
        <w:rPr>
          <w:sz w:val="24"/>
          <w:szCs w:val="24"/>
        </w:rPr>
        <w:t>Cost</w:t>
      </w:r>
    </w:p>
    <w:p w14:paraId="0BCD6F00" w14:textId="77777777" w:rsidR="00F84D04" w:rsidRPr="004C11AB" w:rsidRDefault="00F84D04" w:rsidP="00F84D04">
      <w:pPr>
        <w:pStyle w:val="ListParagraph"/>
        <w:numPr>
          <w:ilvl w:val="0"/>
          <w:numId w:val="2"/>
        </w:numPr>
        <w:rPr>
          <w:sz w:val="24"/>
          <w:szCs w:val="24"/>
        </w:rPr>
      </w:pPr>
      <w:r w:rsidRPr="004C11AB">
        <w:rPr>
          <w:sz w:val="24"/>
          <w:szCs w:val="24"/>
        </w:rPr>
        <w:t>Practice Size</w:t>
      </w:r>
    </w:p>
    <w:p w14:paraId="63280DF7" w14:textId="77777777" w:rsidR="00F84D04" w:rsidRPr="004C11AB" w:rsidRDefault="00F84D04" w:rsidP="00F84D04">
      <w:pPr>
        <w:pStyle w:val="ListParagraph"/>
        <w:numPr>
          <w:ilvl w:val="0"/>
          <w:numId w:val="2"/>
        </w:numPr>
        <w:rPr>
          <w:sz w:val="24"/>
          <w:szCs w:val="24"/>
        </w:rPr>
      </w:pPr>
      <w:r w:rsidRPr="004C11AB">
        <w:rPr>
          <w:sz w:val="24"/>
          <w:szCs w:val="24"/>
        </w:rPr>
        <w:t>Complexity</w:t>
      </w:r>
    </w:p>
    <w:p w14:paraId="12ACBB10" w14:textId="77777777" w:rsidR="00F84D04" w:rsidRPr="004C11AB" w:rsidRDefault="00F84D04" w:rsidP="00F84D04">
      <w:pPr>
        <w:pStyle w:val="ListParagraph"/>
        <w:numPr>
          <w:ilvl w:val="0"/>
          <w:numId w:val="2"/>
        </w:numPr>
        <w:rPr>
          <w:sz w:val="24"/>
          <w:szCs w:val="24"/>
        </w:rPr>
      </w:pPr>
      <w:r w:rsidRPr="004C11AB">
        <w:rPr>
          <w:sz w:val="24"/>
          <w:szCs w:val="24"/>
        </w:rPr>
        <w:t>Alternate Solution</w:t>
      </w:r>
    </w:p>
    <w:p w14:paraId="079111BC" w14:textId="77777777" w:rsidR="00F84D04" w:rsidRPr="004C11AB" w:rsidRDefault="00F84D04" w:rsidP="00F84D04">
      <w:pPr>
        <w:rPr>
          <w:sz w:val="24"/>
          <w:szCs w:val="24"/>
        </w:rPr>
      </w:pPr>
      <w:r w:rsidRPr="004C11AB">
        <w:rPr>
          <w:sz w:val="24"/>
          <w:szCs w:val="24"/>
        </w:rPr>
        <w:t>Please detail your current activities:</w:t>
      </w:r>
    </w:p>
    <w:tbl>
      <w:tblPr>
        <w:tblStyle w:val="TableGrid"/>
        <w:tblW w:w="0" w:type="auto"/>
        <w:tblLook w:val="04A0" w:firstRow="1" w:lastRow="0" w:firstColumn="1" w:lastColumn="0" w:noHBand="0" w:noVBand="1"/>
      </w:tblPr>
      <w:tblGrid>
        <w:gridCol w:w="9576"/>
      </w:tblGrid>
      <w:tr w:rsidR="00F84D04" w:rsidRPr="004C11AB" w14:paraId="2B1BCDDD" w14:textId="77777777" w:rsidTr="00F84D04">
        <w:tc>
          <w:tcPr>
            <w:tcW w:w="9576" w:type="dxa"/>
          </w:tcPr>
          <w:p w14:paraId="63620042" w14:textId="2C52F030" w:rsidR="00F84D04" w:rsidRPr="004C11AB" w:rsidRDefault="00076F8C" w:rsidP="00F84D04">
            <w:pPr>
              <w:rPr>
                <w:sz w:val="24"/>
                <w:szCs w:val="24"/>
              </w:rPr>
            </w:pPr>
            <w:ins w:id="760" w:author="Hareesh Ganesan" w:date="2016-10-23T14:28:00Z">
              <w:r>
                <w:rPr>
                  <w:sz w:val="24"/>
                  <w:szCs w:val="24"/>
                </w:rPr>
                <w:t>Yes, we maintain a log with the assignment and disposal date for all electronic devices and media within the facility.</w:t>
              </w:r>
            </w:ins>
          </w:p>
          <w:p w14:paraId="41B0CF33" w14:textId="77777777" w:rsidR="00F84D04" w:rsidRPr="004C11AB" w:rsidRDefault="00F84D04" w:rsidP="00F84D04">
            <w:pPr>
              <w:rPr>
                <w:sz w:val="24"/>
                <w:szCs w:val="24"/>
              </w:rPr>
            </w:pPr>
          </w:p>
          <w:p w14:paraId="3709AE98" w14:textId="77777777" w:rsidR="00F84D04" w:rsidRPr="004C11AB" w:rsidRDefault="00F84D04" w:rsidP="00F84D04">
            <w:pPr>
              <w:rPr>
                <w:sz w:val="24"/>
                <w:szCs w:val="24"/>
              </w:rPr>
            </w:pPr>
          </w:p>
          <w:p w14:paraId="097BD99C" w14:textId="77777777" w:rsidR="00F84D04" w:rsidRPr="004C11AB" w:rsidRDefault="00F84D04" w:rsidP="00F84D04">
            <w:pPr>
              <w:rPr>
                <w:sz w:val="24"/>
                <w:szCs w:val="24"/>
              </w:rPr>
            </w:pPr>
          </w:p>
          <w:p w14:paraId="6F57E7B9" w14:textId="77777777" w:rsidR="00F84D04" w:rsidRPr="004C11AB" w:rsidRDefault="00F84D04" w:rsidP="00F84D04">
            <w:pPr>
              <w:rPr>
                <w:sz w:val="24"/>
                <w:szCs w:val="24"/>
              </w:rPr>
            </w:pPr>
          </w:p>
          <w:p w14:paraId="1A618AF0" w14:textId="77777777" w:rsidR="00F84D04" w:rsidRPr="004C11AB" w:rsidRDefault="00F84D04" w:rsidP="00F84D04">
            <w:pPr>
              <w:rPr>
                <w:sz w:val="24"/>
                <w:szCs w:val="24"/>
              </w:rPr>
            </w:pPr>
          </w:p>
        </w:tc>
      </w:tr>
    </w:tbl>
    <w:p w14:paraId="64B5655C" w14:textId="77777777" w:rsidR="00F84D04" w:rsidRPr="004C11AB" w:rsidRDefault="00F84D04" w:rsidP="00F84D04">
      <w:pPr>
        <w:rPr>
          <w:sz w:val="24"/>
          <w:szCs w:val="24"/>
        </w:rPr>
      </w:pPr>
    </w:p>
    <w:p w14:paraId="1DFE5E9A" w14:textId="77777777" w:rsidR="00F84D04" w:rsidRPr="004C11AB" w:rsidRDefault="00F84D04" w:rsidP="00F84D04">
      <w:pPr>
        <w:rPr>
          <w:sz w:val="24"/>
          <w:szCs w:val="24"/>
        </w:rPr>
      </w:pPr>
      <w:r w:rsidRPr="004C11AB">
        <w:rPr>
          <w:sz w:val="24"/>
          <w:szCs w:val="24"/>
        </w:rPr>
        <w:t>Please include any additional notes:</w:t>
      </w:r>
    </w:p>
    <w:tbl>
      <w:tblPr>
        <w:tblStyle w:val="TableGrid"/>
        <w:tblW w:w="0" w:type="auto"/>
        <w:tblLook w:val="04A0" w:firstRow="1" w:lastRow="0" w:firstColumn="1" w:lastColumn="0" w:noHBand="0" w:noVBand="1"/>
      </w:tblPr>
      <w:tblGrid>
        <w:gridCol w:w="9576"/>
      </w:tblGrid>
      <w:tr w:rsidR="00F84D04" w:rsidRPr="004C11AB" w14:paraId="0D0A450E" w14:textId="77777777" w:rsidTr="00F84D04">
        <w:tc>
          <w:tcPr>
            <w:tcW w:w="9576" w:type="dxa"/>
          </w:tcPr>
          <w:p w14:paraId="42800E2A" w14:textId="77777777" w:rsidR="00F84D04" w:rsidRPr="004C11AB" w:rsidRDefault="00F84D04" w:rsidP="00F84D04">
            <w:pPr>
              <w:rPr>
                <w:sz w:val="24"/>
                <w:szCs w:val="24"/>
              </w:rPr>
            </w:pPr>
          </w:p>
          <w:p w14:paraId="45AC4164" w14:textId="77777777" w:rsidR="00F84D04" w:rsidRPr="004C11AB" w:rsidRDefault="00F84D04" w:rsidP="00F84D04">
            <w:pPr>
              <w:rPr>
                <w:sz w:val="24"/>
                <w:szCs w:val="24"/>
              </w:rPr>
            </w:pPr>
          </w:p>
          <w:p w14:paraId="7C5574E3" w14:textId="77777777" w:rsidR="00F84D04" w:rsidRPr="004C11AB" w:rsidRDefault="00F84D04" w:rsidP="00F84D04">
            <w:pPr>
              <w:rPr>
                <w:sz w:val="24"/>
                <w:szCs w:val="24"/>
              </w:rPr>
            </w:pPr>
          </w:p>
          <w:p w14:paraId="75722751" w14:textId="77777777" w:rsidR="00F84D04" w:rsidRPr="004C11AB" w:rsidRDefault="00F84D04" w:rsidP="00F84D04">
            <w:pPr>
              <w:rPr>
                <w:sz w:val="24"/>
                <w:szCs w:val="24"/>
              </w:rPr>
            </w:pPr>
          </w:p>
          <w:p w14:paraId="375B3C32" w14:textId="77777777" w:rsidR="00F84D04" w:rsidRPr="004C11AB" w:rsidRDefault="00F84D04" w:rsidP="00F84D04">
            <w:pPr>
              <w:rPr>
                <w:sz w:val="24"/>
                <w:szCs w:val="24"/>
              </w:rPr>
            </w:pPr>
          </w:p>
          <w:p w14:paraId="4221280D" w14:textId="77777777" w:rsidR="00F84D04" w:rsidRPr="004C11AB" w:rsidRDefault="00F84D04" w:rsidP="00F84D04">
            <w:pPr>
              <w:rPr>
                <w:sz w:val="24"/>
                <w:szCs w:val="24"/>
              </w:rPr>
            </w:pPr>
          </w:p>
        </w:tc>
      </w:tr>
    </w:tbl>
    <w:p w14:paraId="5E07E4C1" w14:textId="77777777" w:rsidR="00F84D04" w:rsidRPr="004C11AB" w:rsidRDefault="00F84D04" w:rsidP="00F84D04">
      <w:pPr>
        <w:rPr>
          <w:sz w:val="24"/>
          <w:szCs w:val="24"/>
        </w:rPr>
      </w:pPr>
    </w:p>
    <w:p w14:paraId="6FDFA291" w14:textId="77777777" w:rsidR="00F84D04" w:rsidRPr="004C11AB" w:rsidRDefault="00F84D04" w:rsidP="00F84D04">
      <w:pPr>
        <w:rPr>
          <w:sz w:val="24"/>
          <w:szCs w:val="24"/>
        </w:rPr>
      </w:pPr>
      <w:r w:rsidRPr="004C11AB">
        <w:rPr>
          <w:sz w:val="24"/>
          <w:szCs w:val="24"/>
        </w:rPr>
        <w:t>Please detail your remediation plan:</w:t>
      </w:r>
    </w:p>
    <w:tbl>
      <w:tblPr>
        <w:tblStyle w:val="TableGrid"/>
        <w:tblW w:w="0" w:type="auto"/>
        <w:tblLook w:val="04A0" w:firstRow="1" w:lastRow="0" w:firstColumn="1" w:lastColumn="0" w:noHBand="0" w:noVBand="1"/>
      </w:tblPr>
      <w:tblGrid>
        <w:gridCol w:w="9576"/>
      </w:tblGrid>
      <w:tr w:rsidR="00F84D04" w:rsidRPr="004C11AB" w14:paraId="2028330F" w14:textId="77777777" w:rsidTr="00F84D04">
        <w:tc>
          <w:tcPr>
            <w:tcW w:w="9576" w:type="dxa"/>
          </w:tcPr>
          <w:p w14:paraId="716C8870" w14:textId="77777777" w:rsidR="00F84D04" w:rsidRPr="004C11AB" w:rsidRDefault="00F84D04" w:rsidP="00F84D04">
            <w:pPr>
              <w:rPr>
                <w:sz w:val="24"/>
                <w:szCs w:val="24"/>
              </w:rPr>
            </w:pPr>
          </w:p>
          <w:p w14:paraId="6BBB22F3" w14:textId="77777777" w:rsidR="00F84D04" w:rsidRPr="004C11AB" w:rsidRDefault="00F84D04" w:rsidP="00F84D04">
            <w:pPr>
              <w:rPr>
                <w:sz w:val="24"/>
                <w:szCs w:val="24"/>
              </w:rPr>
            </w:pPr>
          </w:p>
          <w:p w14:paraId="0538C4A2" w14:textId="77777777" w:rsidR="00F84D04" w:rsidRPr="004C11AB" w:rsidRDefault="00F84D04" w:rsidP="00F84D04">
            <w:pPr>
              <w:rPr>
                <w:sz w:val="24"/>
                <w:szCs w:val="24"/>
              </w:rPr>
            </w:pPr>
          </w:p>
          <w:p w14:paraId="6DDC342B" w14:textId="77777777" w:rsidR="00F84D04" w:rsidRPr="004C11AB" w:rsidRDefault="00F84D04" w:rsidP="00F84D04">
            <w:pPr>
              <w:rPr>
                <w:sz w:val="24"/>
                <w:szCs w:val="24"/>
              </w:rPr>
            </w:pPr>
          </w:p>
          <w:p w14:paraId="33CA541A" w14:textId="77777777" w:rsidR="00F84D04" w:rsidRPr="004C11AB" w:rsidRDefault="00F84D04" w:rsidP="00F84D04">
            <w:pPr>
              <w:rPr>
                <w:sz w:val="24"/>
                <w:szCs w:val="24"/>
              </w:rPr>
            </w:pPr>
          </w:p>
          <w:p w14:paraId="7409344C" w14:textId="77777777" w:rsidR="00F84D04" w:rsidRPr="004C11AB" w:rsidRDefault="00F84D04" w:rsidP="00F84D04">
            <w:pPr>
              <w:rPr>
                <w:sz w:val="24"/>
                <w:szCs w:val="24"/>
              </w:rPr>
            </w:pPr>
          </w:p>
        </w:tc>
      </w:tr>
    </w:tbl>
    <w:p w14:paraId="413B8C35" w14:textId="77777777" w:rsidR="00F84D04" w:rsidRPr="004C11AB" w:rsidRDefault="00F84D04" w:rsidP="00F84D04">
      <w:pPr>
        <w:rPr>
          <w:sz w:val="24"/>
          <w:szCs w:val="24"/>
        </w:rPr>
      </w:pPr>
    </w:p>
    <w:p w14:paraId="247EAB37" w14:textId="77777777" w:rsidR="00F84D04" w:rsidRPr="004C11AB" w:rsidRDefault="00F84D04" w:rsidP="00F84D04">
      <w:pPr>
        <w:rPr>
          <w:sz w:val="24"/>
          <w:szCs w:val="24"/>
        </w:rPr>
      </w:pPr>
      <w:r w:rsidRPr="004C11AB">
        <w:rPr>
          <w:sz w:val="24"/>
          <w:szCs w:val="24"/>
        </w:rPr>
        <w:t>Please rate the likelihood of a threat/vulnerability affecting your ePHI:</w:t>
      </w:r>
    </w:p>
    <w:p w14:paraId="2A7B2E48" w14:textId="77777777" w:rsidR="00F84D04" w:rsidRPr="00076F8C" w:rsidRDefault="00F84D04" w:rsidP="00F84D04">
      <w:pPr>
        <w:pStyle w:val="ListParagraph"/>
        <w:numPr>
          <w:ilvl w:val="0"/>
          <w:numId w:val="3"/>
        </w:numPr>
        <w:rPr>
          <w:b/>
          <w:sz w:val="24"/>
          <w:szCs w:val="24"/>
          <w:rPrChange w:id="761" w:author="Hareesh Ganesan" w:date="2016-10-23T14:28:00Z">
            <w:rPr>
              <w:sz w:val="24"/>
              <w:szCs w:val="24"/>
            </w:rPr>
          </w:rPrChange>
        </w:rPr>
      </w:pPr>
      <w:r w:rsidRPr="00076F8C">
        <w:rPr>
          <w:b/>
          <w:sz w:val="24"/>
          <w:szCs w:val="24"/>
          <w:rPrChange w:id="762" w:author="Hareesh Ganesan" w:date="2016-10-23T14:28:00Z">
            <w:rPr>
              <w:sz w:val="24"/>
              <w:szCs w:val="24"/>
            </w:rPr>
          </w:rPrChange>
        </w:rPr>
        <w:t>Low</w:t>
      </w:r>
    </w:p>
    <w:p w14:paraId="52AB36B4" w14:textId="77777777" w:rsidR="00F84D04" w:rsidRPr="004C11AB" w:rsidRDefault="00F84D04" w:rsidP="00F84D04">
      <w:pPr>
        <w:pStyle w:val="ListParagraph"/>
        <w:numPr>
          <w:ilvl w:val="0"/>
          <w:numId w:val="3"/>
        </w:numPr>
        <w:rPr>
          <w:sz w:val="24"/>
          <w:szCs w:val="24"/>
        </w:rPr>
      </w:pPr>
      <w:r w:rsidRPr="004C11AB">
        <w:rPr>
          <w:sz w:val="24"/>
          <w:szCs w:val="24"/>
        </w:rPr>
        <w:t>Medium</w:t>
      </w:r>
    </w:p>
    <w:p w14:paraId="0D5E7A39" w14:textId="77777777" w:rsidR="00F84D04" w:rsidRPr="004C11AB" w:rsidRDefault="00F84D04" w:rsidP="00F84D04">
      <w:pPr>
        <w:pStyle w:val="ListParagraph"/>
        <w:numPr>
          <w:ilvl w:val="0"/>
          <w:numId w:val="3"/>
        </w:numPr>
        <w:rPr>
          <w:sz w:val="24"/>
          <w:szCs w:val="24"/>
        </w:rPr>
      </w:pPr>
      <w:r w:rsidRPr="004C11AB">
        <w:rPr>
          <w:sz w:val="24"/>
          <w:szCs w:val="24"/>
        </w:rPr>
        <w:t>High</w:t>
      </w:r>
    </w:p>
    <w:p w14:paraId="7C83A695" w14:textId="77777777" w:rsidR="00F84D04" w:rsidRPr="004C11AB" w:rsidRDefault="00F84D04" w:rsidP="00F84D04">
      <w:pPr>
        <w:rPr>
          <w:sz w:val="24"/>
          <w:szCs w:val="24"/>
        </w:rPr>
      </w:pPr>
      <w:r w:rsidRPr="004C11AB">
        <w:rPr>
          <w:sz w:val="24"/>
          <w:szCs w:val="24"/>
        </w:rPr>
        <w:t>Please rate the impact of a threat/vulnerability affecting your ePHI:</w:t>
      </w:r>
    </w:p>
    <w:p w14:paraId="619AA613" w14:textId="77777777" w:rsidR="00F84D04" w:rsidRPr="00076F8C" w:rsidRDefault="00F84D04" w:rsidP="00F84D04">
      <w:pPr>
        <w:pStyle w:val="ListParagraph"/>
        <w:numPr>
          <w:ilvl w:val="0"/>
          <w:numId w:val="3"/>
        </w:numPr>
        <w:rPr>
          <w:b/>
          <w:sz w:val="24"/>
          <w:szCs w:val="24"/>
          <w:rPrChange w:id="763" w:author="Hareesh Ganesan" w:date="2016-10-23T14:28:00Z">
            <w:rPr>
              <w:sz w:val="24"/>
              <w:szCs w:val="24"/>
            </w:rPr>
          </w:rPrChange>
        </w:rPr>
      </w:pPr>
      <w:r w:rsidRPr="00076F8C">
        <w:rPr>
          <w:b/>
          <w:sz w:val="24"/>
          <w:szCs w:val="24"/>
          <w:rPrChange w:id="764" w:author="Hareesh Ganesan" w:date="2016-10-23T14:28:00Z">
            <w:rPr>
              <w:sz w:val="24"/>
              <w:szCs w:val="24"/>
            </w:rPr>
          </w:rPrChange>
        </w:rPr>
        <w:t>Low</w:t>
      </w:r>
    </w:p>
    <w:p w14:paraId="04E2222A" w14:textId="77777777" w:rsidR="00F84D04" w:rsidRPr="004C11AB" w:rsidRDefault="00F84D04" w:rsidP="00F84D04">
      <w:pPr>
        <w:pStyle w:val="ListParagraph"/>
        <w:numPr>
          <w:ilvl w:val="0"/>
          <w:numId w:val="3"/>
        </w:numPr>
        <w:rPr>
          <w:sz w:val="24"/>
          <w:szCs w:val="24"/>
        </w:rPr>
      </w:pPr>
      <w:r w:rsidRPr="004C11AB">
        <w:rPr>
          <w:sz w:val="24"/>
          <w:szCs w:val="24"/>
        </w:rPr>
        <w:t>Medium</w:t>
      </w:r>
    </w:p>
    <w:p w14:paraId="72455103" w14:textId="77777777" w:rsidR="00F84D04" w:rsidRPr="004C11AB" w:rsidRDefault="00F84D04" w:rsidP="00F84D04">
      <w:pPr>
        <w:pStyle w:val="ListParagraph"/>
        <w:numPr>
          <w:ilvl w:val="0"/>
          <w:numId w:val="3"/>
        </w:numPr>
        <w:rPr>
          <w:sz w:val="24"/>
          <w:szCs w:val="24"/>
        </w:rPr>
      </w:pPr>
      <w:r w:rsidRPr="004C11AB">
        <w:rPr>
          <w:sz w:val="24"/>
          <w:szCs w:val="24"/>
        </w:rPr>
        <w:t>High</w:t>
      </w:r>
    </w:p>
    <w:p w14:paraId="6841E34A" w14:textId="77777777" w:rsidR="008623C1" w:rsidRPr="004C11AB" w:rsidRDefault="008623C1" w:rsidP="008623C1">
      <w:pPr>
        <w:rPr>
          <w:rFonts w:cstheme="minorHAnsi"/>
          <w:b/>
          <w:sz w:val="24"/>
          <w:szCs w:val="24"/>
        </w:rPr>
      </w:pPr>
      <w:r w:rsidRPr="004C11AB">
        <w:rPr>
          <w:rFonts w:cstheme="minorHAnsi"/>
          <w:b/>
          <w:sz w:val="24"/>
          <w:szCs w:val="24"/>
        </w:rPr>
        <w:t>Overall Security Risk:</w:t>
      </w:r>
    </w:p>
    <w:p w14:paraId="42B969D2" w14:textId="77777777" w:rsidR="008623C1" w:rsidRPr="00076F8C" w:rsidRDefault="008623C1" w:rsidP="008623C1">
      <w:pPr>
        <w:pStyle w:val="ListParagraph"/>
        <w:numPr>
          <w:ilvl w:val="0"/>
          <w:numId w:val="3"/>
        </w:numPr>
        <w:rPr>
          <w:rFonts w:cstheme="minorHAnsi"/>
          <w:b/>
          <w:sz w:val="24"/>
          <w:szCs w:val="24"/>
          <w:rPrChange w:id="765" w:author="Hareesh Ganesan" w:date="2016-10-23T14:28:00Z">
            <w:rPr>
              <w:rFonts w:cstheme="minorHAnsi"/>
              <w:sz w:val="24"/>
              <w:szCs w:val="24"/>
            </w:rPr>
          </w:rPrChange>
        </w:rPr>
      </w:pPr>
      <w:r w:rsidRPr="00076F8C">
        <w:rPr>
          <w:rFonts w:cstheme="minorHAnsi"/>
          <w:b/>
          <w:sz w:val="24"/>
          <w:szCs w:val="24"/>
          <w:rPrChange w:id="766" w:author="Hareesh Ganesan" w:date="2016-10-23T14:28:00Z">
            <w:rPr>
              <w:rFonts w:cstheme="minorHAnsi"/>
              <w:sz w:val="24"/>
              <w:szCs w:val="24"/>
            </w:rPr>
          </w:rPrChange>
        </w:rPr>
        <w:t>Low</w:t>
      </w:r>
    </w:p>
    <w:p w14:paraId="5E1D7242" w14:textId="77777777" w:rsidR="008623C1" w:rsidRPr="004C11AB" w:rsidRDefault="008623C1" w:rsidP="008623C1">
      <w:pPr>
        <w:pStyle w:val="ListParagraph"/>
        <w:numPr>
          <w:ilvl w:val="0"/>
          <w:numId w:val="3"/>
        </w:numPr>
        <w:rPr>
          <w:rFonts w:cstheme="minorHAnsi"/>
          <w:sz w:val="24"/>
          <w:szCs w:val="24"/>
        </w:rPr>
      </w:pPr>
      <w:r w:rsidRPr="004C11AB">
        <w:rPr>
          <w:rFonts w:cstheme="minorHAnsi"/>
          <w:sz w:val="24"/>
          <w:szCs w:val="24"/>
        </w:rPr>
        <w:t>Medium</w:t>
      </w:r>
    </w:p>
    <w:p w14:paraId="2AB52711" w14:textId="77777777" w:rsidR="008623C1" w:rsidRPr="004C11AB" w:rsidRDefault="008623C1" w:rsidP="008623C1">
      <w:pPr>
        <w:pStyle w:val="ListParagraph"/>
        <w:numPr>
          <w:ilvl w:val="0"/>
          <w:numId w:val="3"/>
        </w:numPr>
        <w:rPr>
          <w:rFonts w:cstheme="minorHAnsi"/>
          <w:sz w:val="24"/>
          <w:szCs w:val="24"/>
        </w:rPr>
      </w:pPr>
      <w:r w:rsidRPr="004C11AB">
        <w:rPr>
          <w:rFonts w:cstheme="minorHAnsi"/>
          <w:sz w:val="24"/>
          <w:szCs w:val="24"/>
        </w:rPr>
        <w:t>High</w:t>
      </w:r>
    </w:p>
    <w:p w14:paraId="02A88FE5" w14:textId="77777777" w:rsidR="00F84D04" w:rsidRPr="004C11AB" w:rsidRDefault="00F84D04" w:rsidP="00F84D04">
      <w:pPr>
        <w:rPr>
          <w:b/>
          <w:sz w:val="24"/>
          <w:szCs w:val="24"/>
        </w:rPr>
      </w:pPr>
      <w:r w:rsidRPr="004C11AB">
        <w:rPr>
          <w:b/>
          <w:sz w:val="24"/>
          <w:szCs w:val="24"/>
        </w:rPr>
        <w:t>Related Information:</w:t>
      </w:r>
    </w:p>
    <w:p w14:paraId="17A4FA11" w14:textId="77777777" w:rsidR="00F84D04" w:rsidRPr="004C11AB" w:rsidRDefault="00F84D04" w:rsidP="00F84D04">
      <w:pPr>
        <w:rPr>
          <w:i/>
          <w:sz w:val="24"/>
          <w:szCs w:val="24"/>
        </w:rPr>
      </w:pPr>
      <w:r w:rsidRPr="004C11AB">
        <w:rPr>
          <w:i/>
          <w:sz w:val="24"/>
          <w:szCs w:val="24"/>
        </w:rPr>
        <w:t>Things to Consider to Help Answer the Question:</w:t>
      </w:r>
    </w:p>
    <w:p w14:paraId="2F1A28A9" w14:textId="77777777" w:rsidR="00F84D04" w:rsidRPr="004C11AB" w:rsidRDefault="00F84D04" w:rsidP="00F84D04">
      <w:pPr>
        <w:rPr>
          <w:i/>
          <w:sz w:val="24"/>
          <w:szCs w:val="24"/>
        </w:rPr>
      </w:pPr>
      <w:r w:rsidRPr="004C11AB">
        <w:rPr>
          <w:rFonts w:eastAsia="Times New Roman" w:cs="Times New Roman"/>
          <w:color w:val="000000"/>
          <w:sz w:val="24"/>
          <w:szCs w:val="24"/>
        </w:rPr>
        <w:t>Electronic devices and storage media can store vast amounts of ePHI. Consider the steps that your practice takes to make sure it knows where electronic devices and storage media are on a day-to-day basis, especially when they are moved internally within your practice area.</w:t>
      </w:r>
    </w:p>
    <w:p w14:paraId="199694A4" w14:textId="77777777" w:rsidR="00F84D04" w:rsidRPr="004C11AB" w:rsidRDefault="00F84D04" w:rsidP="00F84D04">
      <w:pPr>
        <w:rPr>
          <w:i/>
          <w:sz w:val="24"/>
          <w:szCs w:val="24"/>
        </w:rPr>
      </w:pPr>
      <w:r w:rsidRPr="004C11AB">
        <w:rPr>
          <w:i/>
          <w:sz w:val="24"/>
          <w:szCs w:val="24"/>
        </w:rPr>
        <w:t>Possible Threats and Vulnerabilities:</w:t>
      </w:r>
    </w:p>
    <w:p w14:paraId="40D128BA" w14:textId="77777777" w:rsidR="00F84D04" w:rsidRPr="004C11AB" w:rsidRDefault="00F84D04" w:rsidP="00F84D04">
      <w:pPr>
        <w:rPr>
          <w:i/>
          <w:sz w:val="24"/>
          <w:szCs w:val="24"/>
        </w:rPr>
      </w:pPr>
      <w:r w:rsidRPr="004C11AB">
        <w:rPr>
          <w:rFonts w:eastAsia="Times New Roman" w:cs="Times New Roman"/>
          <w:color w:val="000000"/>
          <w:sz w:val="24"/>
          <w:szCs w:val="24"/>
        </w:rPr>
        <w:t xml:space="preserve">You cannot effectively apply the policies designed to protect the confidentiality, integrity, and availability of ePHI if you do not maintain an inventory of what ePHI you maintain and where it resides (e.g., on electronic devices and media). </w:t>
      </w:r>
      <w:r w:rsidRPr="004C11AB">
        <w:rPr>
          <w:rFonts w:eastAsia="Times New Roman" w:cs="Times New Roman"/>
          <w:color w:val="000000"/>
          <w:sz w:val="24"/>
          <w:szCs w:val="24"/>
        </w:rPr>
        <w:br/>
      </w:r>
      <w:r w:rsidRPr="004C11AB">
        <w:rPr>
          <w:rFonts w:eastAsia="Times New Roman" w:cs="Times New Roman"/>
          <w:color w:val="000000"/>
          <w:sz w:val="24"/>
          <w:szCs w:val="24"/>
        </w:rPr>
        <w:br/>
        <w:t>Some potential impacts include:</w:t>
      </w:r>
      <w:r w:rsidRPr="004C11AB">
        <w:rPr>
          <w:rFonts w:eastAsia="Times New Roman" w:cs="Times New Roman"/>
          <w:color w:val="000000"/>
          <w:sz w:val="24"/>
          <w:szCs w:val="24"/>
        </w:rPr>
        <w:br/>
      </w:r>
      <w:r w:rsidRPr="004C11AB">
        <w:rPr>
          <w:rFonts w:eastAsia="Times New Roman" w:cs="Times New Roman"/>
          <w:color w:val="000000"/>
          <w:sz w:val="24"/>
          <w:szCs w:val="24"/>
        </w:rPr>
        <w:br/>
        <w:t>• Natural threats, such as hurricanes, tornadoes, snow, ice, floods, and earthquakes, which can cause damage to your facilities, resulting in loss of ePHI.</w:t>
      </w:r>
      <w:r w:rsidRPr="004C11AB">
        <w:rPr>
          <w:rFonts w:eastAsia="Times New Roman" w:cs="Times New Roman"/>
          <w:color w:val="000000"/>
          <w:sz w:val="24"/>
          <w:szCs w:val="24"/>
        </w:rPr>
        <w:br/>
        <w:t>• Environmental threats, such as power failure and temperature extremes, which can cause damage to your information systems.</w:t>
      </w:r>
      <w:r w:rsidRPr="004C11AB">
        <w:rPr>
          <w:rFonts w:eastAsia="Times New Roman" w:cs="Times New Roman"/>
          <w:color w:val="000000"/>
          <w:sz w:val="24"/>
          <w:szCs w:val="24"/>
        </w:rPr>
        <w:br/>
        <w:t>• Human threats, such as an unauthorized user who can vandalize or compromise the confidentiality, integrity, or availability of ePHI. Unauthorized disclosure, loss, or theft of ePHI can lead to identity theft.</w:t>
      </w:r>
    </w:p>
    <w:p w14:paraId="3314368C" w14:textId="77777777" w:rsidR="00F84D04" w:rsidRPr="004C11AB" w:rsidRDefault="00F84D04" w:rsidP="00F84D04">
      <w:pPr>
        <w:spacing w:after="0" w:line="240" w:lineRule="auto"/>
        <w:rPr>
          <w:rFonts w:eastAsia="Times New Roman" w:cstheme="minorHAnsi"/>
          <w:bCs/>
          <w:i/>
          <w:sz w:val="24"/>
          <w:szCs w:val="24"/>
        </w:rPr>
      </w:pPr>
      <w:r w:rsidRPr="004C11AB">
        <w:rPr>
          <w:rFonts w:eastAsia="Times New Roman" w:cstheme="minorHAnsi"/>
          <w:bCs/>
          <w:i/>
          <w:sz w:val="24"/>
          <w:szCs w:val="24"/>
        </w:rPr>
        <w:t>Examples of Safeguards:</w:t>
      </w:r>
      <w:r w:rsidR="00FA0D0B" w:rsidRPr="004C11AB">
        <w:rPr>
          <w:rFonts w:eastAsia="Times New Roman" w:cstheme="minorHAnsi"/>
          <w:bCs/>
          <w:i/>
          <w:sz w:val="24"/>
          <w:szCs w:val="24"/>
        </w:rPr>
        <w:t xml:space="preserve"> </w:t>
      </w:r>
    </w:p>
    <w:p w14:paraId="297D5D92" w14:textId="77777777" w:rsidR="00F84D04" w:rsidRPr="004C11AB" w:rsidRDefault="001A34AC" w:rsidP="00F84D04">
      <w:pPr>
        <w:spacing w:after="0" w:line="240" w:lineRule="auto"/>
        <w:rPr>
          <w:rFonts w:eastAsia="Times New Roman" w:cstheme="minorHAnsi"/>
          <w:bCs/>
          <w:sz w:val="24"/>
          <w:szCs w:val="24"/>
        </w:rPr>
      </w:pPr>
      <w:r w:rsidRPr="004C11AB">
        <w:rPr>
          <w:rFonts w:eastAsia="Times New Roman" w:cstheme="minorHAnsi"/>
          <w:bCs/>
          <w:sz w:val="24"/>
          <w:szCs w:val="24"/>
        </w:rPr>
        <w:t>Below are some potential safeguards to use against possible threats/vulnerabilities. NOTE: The safeguards you choose will depend on the degree of risk</w:t>
      </w:r>
      <w:r w:rsidR="00F84D04" w:rsidRPr="004C11AB">
        <w:rPr>
          <w:rFonts w:eastAsia="Times New Roman" w:cstheme="minorHAnsi"/>
          <w:bCs/>
          <w:sz w:val="24"/>
          <w:szCs w:val="24"/>
        </w:rPr>
        <w:t xml:space="preserve"> and the potential harm that the threat/vulnerability poses to you and the individuals who are the subjects of the ePHI.</w:t>
      </w:r>
    </w:p>
    <w:p w14:paraId="497B732B" w14:textId="77777777" w:rsidR="00F84D04" w:rsidRPr="004C11AB" w:rsidRDefault="00F84D04" w:rsidP="00F84D04">
      <w:pPr>
        <w:rPr>
          <w:sz w:val="24"/>
          <w:szCs w:val="24"/>
        </w:rPr>
      </w:pPr>
    </w:p>
    <w:p w14:paraId="1FFE1D41" w14:textId="77777777" w:rsidR="00F84D04" w:rsidRPr="004C11AB" w:rsidRDefault="00F84D04" w:rsidP="00C3122C">
      <w:pPr>
        <w:rPr>
          <w:rFonts w:eastAsia="Times New Roman" w:cs="Times New Roman"/>
          <w:color w:val="000000"/>
          <w:sz w:val="24"/>
          <w:szCs w:val="24"/>
        </w:rPr>
      </w:pPr>
      <w:r w:rsidRPr="004C11AB">
        <w:rPr>
          <w:rFonts w:eastAsia="Times New Roman" w:cs="Times New Roman"/>
          <w:color w:val="000000"/>
          <w:sz w:val="24"/>
          <w:szCs w:val="24"/>
        </w:rPr>
        <w:t>Implement policies and procedures that govern the receipt, internal movement, and removal of hardware and electronic media that contain ePHI.</w:t>
      </w:r>
      <w:r w:rsidRPr="004C11AB">
        <w:rPr>
          <w:rFonts w:eastAsia="Times New Roman" w:cs="Times New Roman"/>
          <w:color w:val="000000"/>
          <w:sz w:val="24"/>
          <w:szCs w:val="24"/>
        </w:rPr>
        <w:br/>
        <w:t>[45 CFR §164.310(d)(1)]</w:t>
      </w:r>
      <w:r w:rsidRPr="004C11AB">
        <w:rPr>
          <w:rFonts w:eastAsia="Times New Roman" w:cs="Times New Roman"/>
          <w:color w:val="000000"/>
          <w:sz w:val="24"/>
          <w:szCs w:val="24"/>
        </w:rPr>
        <w:br/>
      </w:r>
      <w:r w:rsidRPr="004C11AB">
        <w:rPr>
          <w:rFonts w:eastAsia="Times New Roman" w:cs="Times New Roman"/>
          <w:color w:val="000000"/>
          <w:sz w:val="24"/>
          <w:szCs w:val="24"/>
        </w:rPr>
        <w:br/>
        <w:t>Develop and maintain an inventory of your storage media and/or information systems that handle ePHI. As part of your security plan for handling storage media, include policies and procedures for transportation of media where ePHI is stored.</w:t>
      </w:r>
      <w:r w:rsidRPr="004C11AB">
        <w:rPr>
          <w:rFonts w:eastAsia="Times New Roman" w:cs="Times New Roman"/>
          <w:color w:val="000000"/>
          <w:sz w:val="24"/>
          <w:szCs w:val="24"/>
        </w:rPr>
        <w:br/>
        <w:t>[NIST SP 800-53 MP-5]</w:t>
      </w:r>
    </w:p>
    <w:p w14:paraId="72B4F7EA" w14:textId="77777777" w:rsidR="0022527C" w:rsidRPr="004C11AB" w:rsidRDefault="00F84D04" w:rsidP="0022527C">
      <w:pPr>
        <w:pStyle w:val="Heading1"/>
        <w:pBdr>
          <w:top w:val="single" w:sz="4" w:space="1" w:color="auto"/>
          <w:left w:val="single" w:sz="4" w:space="4" w:color="auto"/>
          <w:bottom w:val="single" w:sz="4" w:space="1" w:color="auto"/>
          <w:right w:val="single" w:sz="4" w:space="4" w:color="auto"/>
        </w:pBdr>
        <w:rPr>
          <w:rFonts w:eastAsia="Times New Roman"/>
        </w:rPr>
      </w:pPr>
      <w:bookmarkStart w:id="767" w:name="_Toc459630871"/>
      <w:r w:rsidRPr="004C11AB">
        <w:rPr>
          <w:b/>
        </w:rPr>
        <w:t>PH33</w:t>
      </w:r>
      <w:r w:rsidR="0022527C" w:rsidRPr="004C11AB">
        <w:rPr>
          <w:b/>
        </w:rPr>
        <w:t xml:space="preserve"> - </w:t>
      </w:r>
      <w:r w:rsidRPr="004C11AB">
        <w:rPr>
          <w:rFonts w:eastAsia="Times New Roman"/>
          <w:b/>
        </w:rPr>
        <w:t>§164.310(d)(1) Standard</w:t>
      </w:r>
      <w:r w:rsidR="0022527C" w:rsidRPr="004C11AB">
        <w:rPr>
          <w:rFonts w:eastAsia="Times New Roman"/>
          <w:b/>
        </w:rPr>
        <w:t xml:space="preserve"> </w:t>
      </w:r>
      <w:r w:rsidR="0022527C" w:rsidRPr="004C11AB">
        <w:rPr>
          <w:rFonts w:eastAsia="Times New Roman"/>
        </w:rPr>
        <w:t>Have you developed and implemented policies and procedures that specify how your practice should dispose of electronic devices and media containing ePHI?</w:t>
      </w:r>
      <w:bookmarkEnd w:id="767"/>
    </w:p>
    <w:p w14:paraId="2397B9C8" w14:textId="77777777" w:rsidR="00F84D04" w:rsidRPr="00076F8C" w:rsidRDefault="00F84D04" w:rsidP="00F84D04">
      <w:pPr>
        <w:pStyle w:val="ListParagraph"/>
        <w:numPr>
          <w:ilvl w:val="0"/>
          <w:numId w:val="4"/>
        </w:numPr>
        <w:rPr>
          <w:rFonts w:eastAsia="Times New Roman" w:cs="Times New Roman"/>
          <w:b/>
          <w:color w:val="000000"/>
          <w:sz w:val="24"/>
          <w:szCs w:val="24"/>
          <w:rPrChange w:id="768" w:author="Hareesh Ganesan" w:date="2016-10-23T14:29:00Z">
            <w:rPr>
              <w:rFonts w:eastAsia="Times New Roman" w:cs="Times New Roman"/>
              <w:color w:val="000000"/>
              <w:sz w:val="24"/>
              <w:szCs w:val="24"/>
            </w:rPr>
          </w:rPrChange>
        </w:rPr>
      </w:pPr>
      <w:r w:rsidRPr="00076F8C">
        <w:rPr>
          <w:rFonts w:eastAsia="Times New Roman" w:cs="Times New Roman"/>
          <w:b/>
          <w:color w:val="000000"/>
          <w:sz w:val="24"/>
          <w:szCs w:val="24"/>
          <w:rPrChange w:id="769" w:author="Hareesh Ganesan" w:date="2016-10-23T14:29:00Z">
            <w:rPr>
              <w:rFonts w:eastAsia="Times New Roman" w:cs="Times New Roman"/>
              <w:color w:val="000000"/>
              <w:sz w:val="24"/>
              <w:szCs w:val="24"/>
            </w:rPr>
          </w:rPrChange>
        </w:rPr>
        <w:t>Yes</w:t>
      </w:r>
    </w:p>
    <w:p w14:paraId="0EBEE52E" w14:textId="77777777" w:rsidR="00F84D04" w:rsidRPr="004C11AB" w:rsidRDefault="00F84D04" w:rsidP="00F84D04">
      <w:pPr>
        <w:pStyle w:val="ListParagraph"/>
        <w:numPr>
          <w:ilvl w:val="0"/>
          <w:numId w:val="1"/>
        </w:numPr>
        <w:rPr>
          <w:rFonts w:eastAsia="Times New Roman" w:cs="Times New Roman"/>
          <w:color w:val="000000"/>
          <w:sz w:val="24"/>
          <w:szCs w:val="24"/>
        </w:rPr>
      </w:pPr>
      <w:r w:rsidRPr="004C11AB">
        <w:rPr>
          <w:rFonts w:eastAsia="Times New Roman" w:cs="Times New Roman"/>
          <w:color w:val="000000"/>
          <w:sz w:val="24"/>
          <w:szCs w:val="24"/>
        </w:rPr>
        <w:t>No</w:t>
      </w:r>
    </w:p>
    <w:p w14:paraId="4C6AE00A" w14:textId="77777777" w:rsidR="00F84D04" w:rsidRPr="004C11AB" w:rsidRDefault="00F84D04" w:rsidP="00F84D04">
      <w:pPr>
        <w:rPr>
          <w:sz w:val="24"/>
          <w:szCs w:val="24"/>
        </w:rPr>
      </w:pPr>
      <w:r w:rsidRPr="004C11AB">
        <w:rPr>
          <w:b/>
          <w:sz w:val="24"/>
          <w:szCs w:val="24"/>
        </w:rPr>
        <w:t>If no</w:t>
      </w:r>
      <w:r w:rsidRPr="004C11AB">
        <w:rPr>
          <w:sz w:val="24"/>
          <w:szCs w:val="24"/>
        </w:rPr>
        <w:t>, please select from the following:</w:t>
      </w:r>
    </w:p>
    <w:p w14:paraId="3B21C0AA" w14:textId="77777777" w:rsidR="00F84D04" w:rsidRPr="004C11AB" w:rsidRDefault="00F84D04" w:rsidP="00F84D04">
      <w:pPr>
        <w:pStyle w:val="ListParagraph"/>
        <w:numPr>
          <w:ilvl w:val="0"/>
          <w:numId w:val="2"/>
        </w:numPr>
        <w:rPr>
          <w:sz w:val="24"/>
          <w:szCs w:val="24"/>
        </w:rPr>
      </w:pPr>
      <w:r w:rsidRPr="004C11AB">
        <w:rPr>
          <w:sz w:val="24"/>
          <w:szCs w:val="24"/>
        </w:rPr>
        <w:t>Cost</w:t>
      </w:r>
    </w:p>
    <w:p w14:paraId="18E91C37" w14:textId="77777777" w:rsidR="00F84D04" w:rsidRPr="004C11AB" w:rsidRDefault="00F84D04" w:rsidP="00F84D04">
      <w:pPr>
        <w:pStyle w:val="ListParagraph"/>
        <w:numPr>
          <w:ilvl w:val="0"/>
          <w:numId w:val="2"/>
        </w:numPr>
        <w:rPr>
          <w:sz w:val="24"/>
          <w:szCs w:val="24"/>
        </w:rPr>
      </w:pPr>
      <w:r w:rsidRPr="004C11AB">
        <w:rPr>
          <w:sz w:val="24"/>
          <w:szCs w:val="24"/>
        </w:rPr>
        <w:t>Practice Size</w:t>
      </w:r>
    </w:p>
    <w:p w14:paraId="41EC3762" w14:textId="77777777" w:rsidR="00F84D04" w:rsidRPr="004C11AB" w:rsidRDefault="00F84D04" w:rsidP="00F84D04">
      <w:pPr>
        <w:pStyle w:val="ListParagraph"/>
        <w:numPr>
          <w:ilvl w:val="0"/>
          <w:numId w:val="2"/>
        </w:numPr>
        <w:rPr>
          <w:sz w:val="24"/>
          <w:szCs w:val="24"/>
        </w:rPr>
      </w:pPr>
      <w:r w:rsidRPr="004C11AB">
        <w:rPr>
          <w:sz w:val="24"/>
          <w:szCs w:val="24"/>
        </w:rPr>
        <w:t>Complexity</w:t>
      </w:r>
    </w:p>
    <w:p w14:paraId="1E15766E" w14:textId="77777777" w:rsidR="00F84D04" w:rsidRPr="004C11AB" w:rsidRDefault="00F84D04" w:rsidP="00F84D04">
      <w:pPr>
        <w:pStyle w:val="ListParagraph"/>
        <w:numPr>
          <w:ilvl w:val="0"/>
          <w:numId w:val="2"/>
        </w:numPr>
        <w:rPr>
          <w:sz w:val="24"/>
          <w:szCs w:val="24"/>
        </w:rPr>
      </w:pPr>
      <w:r w:rsidRPr="004C11AB">
        <w:rPr>
          <w:sz w:val="24"/>
          <w:szCs w:val="24"/>
        </w:rPr>
        <w:t>Alternate Solution</w:t>
      </w:r>
    </w:p>
    <w:p w14:paraId="386D2CE8" w14:textId="77777777" w:rsidR="00F84D04" w:rsidRPr="004C11AB" w:rsidRDefault="00F84D04" w:rsidP="00F84D04">
      <w:pPr>
        <w:rPr>
          <w:sz w:val="24"/>
          <w:szCs w:val="24"/>
        </w:rPr>
      </w:pPr>
      <w:r w:rsidRPr="004C11AB">
        <w:rPr>
          <w:sz w:val="24"/>
          <w:szCs w:val="24"/>
        </w:rPr>
        <w:t>Please detail your current activities:</w:t>
      </w:r>
    </w:p>
    <w:tbl>
      <w:tblPr>
        <w:tblStyle w:val="TableGrid"/>
        <w:tblW w:w="0" w:type="auto"/>
        <w:tblLook w:val="04A0" w:firstRow="1" w:lastRow="0" w:firstColumn="1" w:lastColumn="0" w:noHBand="0" w:noVBand="1"/>
      </w:tblPr>
      <w:tblGrid>
        <w:gridCol w:w="9576"/>
      </w:tblGrid>
      <w:tr w:rsidR="00F84D04" w:rsidRPr="004C11AB" w14:paraId="6FBF8B4B" w14:textId="77777777" w:rsidTr="00F84D04">
        <w:tc>
          <w:tcPr>
            <w:tcW w:w="9576" w:type="dxa"/>
          </w:tcPr>
          <w:p w14:paraId="7955AEE9" w14:textId="77777777" w:rsidR="00076F8C" w:rsidRPr="00076F8C" w:rsidRDefault="00076F8C" w:rsidP="00076F8C">
            <w:pPr>
              <w:rPr>
                <w:ins w:id="770" w:author="Hareesh Ganesan" w:date="2016-10-23T14:29:00Z"/>
                <w:sz w:val="24"/>
                <w:szCs w:val="24"/>
              </w:rPr>
            </w:pPr>
            <w:ins w:id="771" w:author="Hareesh Ganesan" w:date="2016-10-23T14:29:00Z">
              <w:r w:rsidRPr="00076F8C">
                <w:rPr>
                  <w:sz w:val="24"/>
                  <w:szCs w:val="24"/>
                </w:rPr>
                <w:t>## Disposable Media Policy</w:t>
              </w:r>
            </w:ins>
          </w:p>
          <w:p w14:paraId="672407E5" w14:textId="77777777" w:rsidR="00076F8C" w:rsidRPr="00076F8C" w:rsidRDefault="00076F8C" w:rsidP="00076F8C">
            <w:pPr>
              <w:rPr>
                <w:ins w:id="772" w:author="Hareesh Ganesan" w:date="2016-10-23T14:29:00Z"/>
                <w:sz w:val="24"/>
                <w:szCs w:val="24"/>
              </w:rPr>
            </w:pPr>
          </w:p>
          <w:p w14:paraId="6C4FC1B8" w14:textId="77777777" w:rsidR="00076F8C" w:rsidRPr="00076F8C" w:rsidRDefault="00076F8C" w:rsidP="00076F8C">
            <w:pPr>
              <w:rPr>
                <w:ins w:id="773" w:author="Hareesh Ganesan" w:date="2016-10-23T14:29:00Z"/>
                <w:sz w:val="24"/>
                <w:szCs w:val="24"/>
              </w:rPr>
            </w:pPr>
            <w:ins w:id="774" w:author="Hareesh Ganesan" w:date="2016-10-23T14:29:00Z">
              <w:r w:rsidRPr="00076F8C">
                <w:rPr>
                  <w:sz w:val="24"/>
                  <w:szCs w:val="24"/>
                </w:rPr>
                <w:t>1. All removable media is restricted, audited, and is encrypted. Data that is scheduled for disposal is quarantined and a specific area and logged to prevent unauthorized access.</w:t>
              </w:r>
            </w:ins>
          </w:p>
          <w:p w14:paraId="4AC78E67" w14:textId="77777777" w:rsidR="00076F8C" w:rsidRPr="00076F8C" w:rsidRDefault="00076F8C" w:rsidP="00076F8C">
            <w:pPr>
              <w:rPr>
                <w:ins w:id="775" w:author="Hareesh Ganesan" w:date="2016-10-23T14:29:00Z"/>
                <w:sz w:val="24"/>
                <w:szCs w:val="24"/>
              </w:rPr>
            </w:pPr>
            <w:ins w:id="776" w:author="Hareesh Ganesan" w:date="2016-10-23T14:29:00Z">
              <w:r w:rsidRPr="00076F8C">
                <w:rPr>
                  <w:sz w:val="24"/>
                  <w:szCs w:val="24"/>
                </w:rPr>
                <w:t>2. TowerView Health assumes all disposable media in its Platform may contain ePHI, so it treats all disposable media with the same protections and disposal policies.</w:t>
              </w:r>
            </w:ins>
          </w:p>
          <w:p w14:paraId="64AEE83F" w14:textId="77777777" w:rsidR="00076F8C" w:rsidRPr="00076F8C" w:rsidRDefault="00076F8C" w:rsidP="00076F8C">
            <w:pPr>
              <w:rPr>
                <w:ins w:id="777" w:author="Hareesh Ganesan" w:date="2016-10-23T14:29:00Z"/>
                <w:sz w:val="24"/>
                <w:szCs w:val="24"/>
              </w:rPr>
            </w:pPr>
            <w:ins w:id="778" w:author="Hareesh Ganesan" w:date="2016-10-23T14:29:00Z">
              <w:r w:rsidRPr="00076F8C">
                <w:rPr>
                  <w:sz w:val="24"/>
                  <w:szCs w:val="24"/>
                </w:rPr>
                <w:t>3. All destruction/disposal of ePHI media will be done in accordance with federal and state laws and regulations and pursuant to the TowerView Health’s written retention policy/schedule. Records that have satisfied the period of retention will be destroyed/disposed of in an appropriate manner.</w:t>
              </w:r>
            </w:ins>
          </w:p>
          <w:p w14:paraId="2510A922" w14:textId="77777777" w:rsidR="00076F8C" w:rsidRPr="00076F8C" w:rsidRDefault="00076F8C" w:rsidP="00076F8C">
            <w:pPr>
              <w:rPr>
                <w:ins w:id="779" w:author="Hareesh Ganesan" w:date="2016-10-23T14:29:00Z"/>
                <w:sz w:val="24"/>
                <w:szCs w:val="24"/>
              </w:rPr>
            </w:pPr>
            <w:ins w:id="780" w:author="Hareesh Ganesan" w:date="2016-10-23T14:29:00Z">
              <w:r w:rsidRPr="00076F8C">
                <w:rPr>
                  <w:sz w:val="24"/>
                  <w:szCs w:val="24"/>
                </w:rPr>
                <w:t xml:space="preserve">4. Records involved in any open investigation, audit or litigation should not be destroyed/disposed of. If notification is received that any of the above situations have occurred or there is the potential for such, the record retention schedule shall be suspended for these records until such time as the situation has been resolved. If the records have been requested in the course of a judicial or administrative hearing, a qualified protective order will be obtained to ensure that the records are returned to the organization or properly destroyed/disposed of by the requesting party. </w:t>
              </w:r>
            </w:ins>
          </w:p>
          <w:p w14:paraId="0B353494" w14:textId="77777777" w:rsidR="00076F8C" w:rsidRPr="00076F8C" w:rsidRDefault="00076F8C" w:rsidP="00076F8C">
            <w:pPr>
              <w:rPr>
                <w:ins w:id="781" w:author="Hareesh Ganesan" w:date="2016-10-23T14:29:00Z"/>
                <w:sz w:val="24"/>
                <w:szCs w:val="24"/>
              </w:rPr>
            </w:pPr>
            <w:ins w:id="782" w:author="Hareesh Ganesan" w:date="2016-10-23T14:29:00Z">
              <w:r w:rsidRPr="00076F8C">
                <w:rPr>
                  <w:sz w:val="24"/>
                  <w:szCs w:val="24"/>
                </w:rPr>
                <w:t>5. Before reuse of any media, for example all ePHI is rendered inaccessible, cleaned, or scrubbed. All media is formatted to restrict future access.</w:t>
              </w:r>
            </w:ins>
          </w:p>
          <w:p w14:paraId="132EC039" w14:textId="77777777" w:rsidR="00076F8C" w:rsidRPr="00076F8C" w:rsidRDefault="00076F8C" w:rsidP="00076F8C">
            <w:pPr>
              <w:rPr>
                <w:ins w:id="783" w:author="Hareesh Ganesan" w:date="2016-10-23T14:29:00Z"/>
                <w:sz w:val="24"/>
                <w:szCs w:val="24"/>
              </w:rPr>
            </w:pPr>
            <w:ins w:id="784" w:author="Hareesh Ganesan" w:date="2016-10-23T14:29:00Z">
              <w:r w:rsidRPr="00076F8C">
                <w:rPr>
                  <w:sz w:val="24"/>
                  <w:szCs w:val="24"/>
                </w:rPr>
                <w:t>6. All TowerView Health Subcontractors provide that, upon termination of the contract, they will return or destroy/dispose of all patient health information. In cases where the return or destruction/disposal is not feasible, the contract limits the use and disclosure of the information to the purposes that prevent its return or destruction/disposal.</w:t>
              </w:r>
            </w:ins>
          </w:p>
          <w:p w14:paraId="039115DD" w14:textId="77777777" w:rsidR="00076F8C" w:rsidRPr="00076F8C" w:rsidRDefault="00076F8C" w:rsidP="00076F8C">
            <w:pPr>
              <w:rPr>
                <w:ins w:id="785" w:author="Hareesh Ganesan" w:date="2016-10-23T14:29:00Z"/>
                <w:sz w:val="24"/>
                <w:szCs w:val="24"/>
              </w:rPr>
            </w:pPr>
            <w:ins w:id="786" w:author="Hareesh Ganesan" w:date="2016-10-23T14:29:00Z">
              <w:r w:rsidRPr="00076F8C">
                <w:rPr>
                  <w:sz w:val="24"/>
                  <w:szCs w:val="24"/>
                </w:rPr>
                <w:t>7. Any media containing ePHI is disposed using a method that ensures the ePHI could not be readily recovered or reconstructed.</w:t>
              </w:r>
            </w:ins>
          </w:p>
          <w:p w14:paraId="700079E0" w14:textId="77777777" w:rsidR="00076F8C" w:rsidRPr="00076F8C" w:rsidRDefault="00076F8C" w:rsidP="00076F8C">
            <w:pPr>
              <w:rPr>
                <w:ins w:id="787" w:author="Hareesh Ganesan" w:date="2016-10-23T14:29:00Z"/>
                <w:sz w:val="24"/>
                <w:szCs w:val="24"/>
              </w:rPr>
            </w:pPr>
            <w:ins w:id="788" w:author="Hareesh Ganesan" w:date="2016-10-23T14:29:00Z">
              <w:r w:rsidRPr="00076F8C">
                <w:rPr>
                  <w:sz w:val="24"/>
                  <w:szCs w:val="24"/>
                </w:rPr>
                <w:t>8. The methods of destruction, disposal, and reuse are reassessed periodically, based on current technology, accepted practices, and availability of timely and cost-effective destruction, disposal, and reuse technologies and services.</w:t>
              </w:r>
            </w:ins>
          </w:p>
          <w:p w14:paraId="5D508839" w14:textId="77777777" w:rsidR="00076F8C" w:rsidRPr="00076F8C" w:rsidRDefault="00076F8C" w:rsidP="00076F8C">
            <w:pPr>
              <w:rPr>
                <w:ins w:id="789" w:author="Hareesh Ganesan" w:date="2016-10-23T14:29:00Z"/>
                <w:sz w:val="24"/>
                <w:szCs w:val="24"/>
              </w:rPr>
            </w:pPr>
            <w:ins w:id="790" w:author="Hareesh Ganesan" w:date="2016-10-23T14:29:00Z">
              <w:r w:rsidRPr="00076F8C">
                <w:rPr>
                  <w:sz w:val="24"/>
                  <w:szCs w:val="24"/>
                </w:rPr>
                <w:t>9. In the cases of a TowerView Health Customer terminating a contract with TowerView Health and will no longer utilize TowerView Health Services, the following actions will be taken depending on the TowerView Health Services in use. In all cases it is solely the responsibility of the TowerView Health Customer to maintain the safeguards required of HIPAA once the data is transmitted out of TowerView Health Systems.</w:t>
              </w:r>
            </w:ins>
          </w:p>
          <w:p w14:paraId="4F609D0B" w14:textId="45A58114" w:rsidR="00F84D04" w:rsidRPr="004C11AB" w:rsidDel="00076F8C" w:rsidRDefault="00F84D04" w:rsidP="00F84D04">
            <w:pPr>
              <w:rPr>
                <w:del w:id="791" w:author="Hareesh Ganesan" w:date="2016-10-23T14:29:00Z"/>
                <w:sz w:val="24"/>
                <w:szCs w:val="24"/>
              </w:rPr>
            </w:pPr>
          </w:p>
          <w:p w14:paraId="487583E4" w14:textId="77777777" w:rsidR="00F84D04" w:rsidRPr="004C11AB" w:rsidRDefault="00F84D04" w:rsidP="00F84D04">
            <w:pPr>
              <w:rPr>
                <w:sz w:val="24"/>
                <w:szCs w:val="24"/>
              </w:rPr>
            </w:pPr>
          </w:p>
          <w:p w14:paraId="5F5193F3" w14:textId="77777777" w:rsidR="00F84D04" w:rsidRPr="004C11AB" w:rsidRDefault="00F84D04" w:rsidP="00F84D04">
            <w:pPr>
              <w:rPr>
                <w:sz w:val="24"/>
                <w:szCs w:val="24"/>
              </w:rPr>
            </w:pPr>
          </w:p>
          <w:p w14:paraId="57A5AE1D" w14:textId="77777777" w:rsidR="00F84D04" w:rsidRPr="004C11AB" w:rsidRDefault="00F84D04" w:rsidP="00F84D04">
            <w:pPr>
              <w:rPr>
                <w:sz w:val="24"/>
                <w:szCs w:val="24"/>
              </w:rPr>
            </w:pPr>
          </w:p>
          <w:p w14:paraId="0A156A67" w14:textId="77777777" w:rsidR="00F84D04" w:rsidRPr="004C11AB" w:rsidRDefault="00F84D04" w:rsidP="00F84D04">
            <w:pPr>
              <w:rPr>
                <w:sz w:val="24"/>
                <w:szCs w:val="24"/>
              </w:rPr>
            </w:pPr>
          </w:p>
          <w:p w14:paraId="729F990D" w14:textId="77777777" w:rsidR="00F84D04" w:rsidRPr="004C11AB" w:rsidRDefault="00F84D04" w:rsidP="00F84D04">
            <w:pPr>
              <w:rPr>
                <w:sz w:val="24"/>
                <w:szCs w:val="24"/>
              </w:rPr>
            </w:pPr>
          </w:p>
        </w:tc>
      </w:tr>
    </w:tbl>
    <w:p w14:paraId="224FBAF4" w14:textId="77777777" w:rsidR="00F84D04" w:rsidRPr="004C11AB" w:rsidRDefault="00F84D04" w:rsidP="00F84D04">
      <w:pPr>
        <w:rPr>
          <w:sz w:val="24"/>
          <w:szCs w:val="24"/>
        </w:rPr>
      </w:pPr>
    </w:p>
    <w:p w14:paraId="67C3DC1C" w14:textId="77777777" w:rsidR="00F84D04" w:rsidRPr="004C11AB" w:rsidRDefault="00F84D04" w:rsidP="00F84D04">
      <w:pPr>
        <w:rPr>
          <w:sz w:val="24"/>
          <w:szCs w:val="24"/>
        </w:rPr>
      </w:pPr>
      <w:r w:rsidRPr="004C11AB">
        <w:rPr>
          <w:sz w:val="24"/>
          <w:szCs w:val="24"/>
        </w:rPr>
        <w:t>Please include any additional notes:</w:t>
      </w:r>
    </w:p>
    <w:tbl>
      <w:tblPr>
        <w:tblStyle w:val="TableGrid"/>
        <w:tblW w:w="0" w:type="auto"/>
        <w:tblLook w:val="04A0" w:firstRow="1" w:lastRow="0" w:firstColumn="1" w:lastColumn="0" w:noHBand="0" w:noVBand="1"/>
      </w:tblPr>
      <w:tblGrid>
        <w:gridCol w:w="9576"/>
      </w:tblGrid>
      <w:tr w:rsidR="00F84D04" w:rsidRPr="004C11AB" w14:paraId="1DFA09B8" w14:textId="77777777" w:rsidTr="00F84D04">
        <w:tc>
          <w:tcPr>
            <w:tcW w:w="9576" w:type="dxa"/>
          </w:tcPr>
          <w:p w14:paraId="5FE00439" w14:textId="77777777" w:rsidR="00F84D04" w:rsidRPr="004C11AB" w:rsidRDefault="00F84D04" w:rsidP="00F84D04">
            <w:pPr>
              <w:rPr>
                <w:sz w:val="24"/>
                <w:szCs w:val="24"/>
              </w:rPr>
            </w:pPr>
          </w:p>
          <w:p w14:paraId="300EE7AF" w14:textId="77777777" w:rsidR="00F84D04" w:rsidRPr="004C11AB" w:rsidRDefault="00F84D04" w:rsidP="00F84D04">
            <w:pPr>
              <w:rPr>
                <w:sz w:val="24"/>
                <w:szCs w:val="24"/>
              </w:rPr>
            </w:pPr>
          </w:p>
          <w:p w14:paraId="46DAEA68" w14:textId="77777777" w:rsidR="00F84D04" w:rsidRPr="004C11AB" w:rsidRDefault="00F84D04" w:rsidP="00F84D04">
            <w:pPr>
              <w:rPr>
                <w:sz w:val="24"/>
                <w:szCs w:val="24"/>
              </w:rPr>
            </w:pPr>
          </w:p>
          <w:p w14:paraId="575F7CB5" w14:textId="77777777" w:rsidR="00F84D04" w:rsidRPr="004C11AB" w:rsidRDefault="00F84D04" w:rsidP="00F84D04">
            <w:pPr>
              <w:rPr>
                <w:sz w:val="24"/>
                <w:szCs w:val="24"/>
              </w:rPr>
            </w:pPr>
          </w:p>
          <w:p w14:paraId="05401F4C" w14:textId="77777777" w:rsidR="00F84D04" w:rsidRPr="004C11AB" w:rsidRDefault="00F84D04" w:rsidP="00F84D04">
            <w:pPr>
              <w:rPr>
                <w:sz w:val="24"/>
                <w:szCs w:val="24"/>
              </w:rPr>
            </w:pPr>
          </w:p>
          <w:p w14:paraId="07FD5D89" w14:textId="77777777" w:rsidR="00F84D04" w:rsidRPr="004C11AB" w:rsidRDefault="00F84D04" w:rsidP="00F84D04">
            <w:pPr>
              <w:rPr>
                <w:sz w:val="24"/>
                <w:szCs w:val="24"/>
              </w:rPr>
            </w:pPr>
          </w:p>
        </w:tc>
      </w:tr>
    </w:tbl>
    <w:p w14:paraId="1C538D1F" w14:textId="77777777" w:rsidR="00F84D04" w:rsidRPr="004C11AB" w:rsidRDefault="00F84D04" w:rsidP="00F84D04">
      <w:pPr>
        <w:rPr>
          <w:sz w:val="24"/>
          <w:szCs w:val="24"/>
        </w:rPr>
      </w:pPr>
    </w:p>
    <w:p w14:paraId="4C59975B" w14:textId="77777777" w:rsidR="00F84D04" w:rsidRPr="004C11AB" w:rsidRDefault="00F84D04" w:rsidP="00F84D04">
      <w:pPr>
        <w:rPr>
          <w:sz w:val="24"/>
          <w:szCs w:val="24"/>
        </w:rPr>
      </w:pPr>
      <w:r w:rsidRPr="004C11AB">
        <w:rPr>
          <w:sz w:val="24"/>
          <w:szCs w:val="24"/>
        </w:rPr>
        <w:t>Please detail your remediation plan:</w:t>
      </w:r>
    </w:p>
    <w:tbl>
      <w:tblPr>
        <w:tblStyle w:val="TableGrid"/>
        <w:tblW w:w="0" w:type="auto"/>
        <w:tblLook w:val="04A0" w:firstRow="1" w:lastRow="0" w:firstColumn="1" w:lastColumn="0" w:noHBand="0" w:noVBand="1"/>
      </w:tblPr>
      <w:tblGrid>
        <w:gridCol w:w="9576"/>
      </w:tblGrid>
      <w:tr w:rsidR="00F84D04" w:rsidRPr="004C11AB" w14:paraId="625A1E24" w14:textId="77777777" w:rsidTr="00F84D04">
        <w:tc>
          <w:tcPr>
            <w:tcW w:w="9576" w:type="dxa"/>
          </w:tcPr>
          <w:p w14:paraId="241067A2" w14:textId="77777777" w:rsidR="00F84D04" w:rsidRPr="004C11AB" w:rsidRDefault="00F84D04" w:rsidP="00F84D04">
            <w:pPr>
              <w:rPr>
                <w:sz w:val="24"/>
                <w:szCs w:val="24"/>
              </w:rPr>
            </w:pPr>
          </w:p>
          <w:p w14:paraId="24648912" w14:textId="77777777" w:rsidR="00F84D04" w:rsidRPr="004C11AB" w:rsidRDefault="00F84D04" w:rsidP="00F84D04">
            <w:pPr>
              <w:rPr>
                <w:sz w:val="24"/>
                <w:szCs w:val="24"/>
              </w:rPr>
            </w:pPr>
          </w:p>
          <w:p w14:paraId="3FEB3B80" w14:textId="77777777" w:rsidR="00F84D04" w:rsidRPr="004C11AB" w:rsidRDefault="00F84D04" w:rsidP="00F84D04">
            <w:pPr>
              <w:rPr>
                <w:sz w:val="24"/>
                <w:szCs w:val="24"/>
              </w:rPr>
            </w:pPr>
          </w:p>
          <w:p w14:paraId="3E566DAC" w14:textId="77777777" w:rsidR="00F84D04" w:rsidRPr="004C11AB" w:rsidRDefault="00F84D04" w:rsidP="00F84D04">
            <w:pPr>
              <w:rPr>
                <w:sz w:val="24"/>
                <w:szCs w:val="24"/>
              </w:rPr>
            </w:pPr>
          </w:p>
          <w:p w14:paraId="14BA46F7" w14:textId="77777777" w:rsidR="00F84D04" w:rsidRPr="004C11AB" w:rsidRDefault="00F84D04" w:rsidP="00F84D04">
            <w:pPr>
              <w:rPr>
                <w:sz w:val="24"/>
                <w:szCs w:val="24"/>
              </w:rPr>
            </w:pPr>
          </w:p>
          <w:p w14:paraId="49411F49" w14:textId="77777777" w:rsidR="00F84D04" w:rsidRPr="004C11AB" w:rsidRDefault="00F84D04" w:rsidP="00F84D04">
            <w:pPr>
              <w:rPr>
                <w:sz w:val="24"/>
                <w:szCs w:val="24"/>
              </w:rPr>
            </w:pPr>
          </w:p>
        </w:tc>
      </w:tr>
    </w:tbl>
    <w:p w14:paraId="36433720" w14:textId="77777777" w:rsidR="00F84D04" w:rsidRPr="004C11AB" w:rsidRDefault="00F84D04" w:rsidP="00F84D04">
      <w:pPr>
        <w:rPr>
          <w:sz w:val="24"/>
          <w:szCs w:val="24"/>
        </w:rPr>
      </w:pPr>
    </w:p>
    <w:p w14:paraId="4BA69D9E" w14:textId="77777777" w:rsidR="00F84D04" w:rsidRPr="004C11AB" w:rsidRDefault="00F84D04" w:rsidP="00F84D04">
      <w:pPr>
        <w:rPr>
          <w:sz w:val="24"/>
          <w:szCs w:val="24"/>
        </w:rPr>
      </w:pPr>
      <w:r w:rsidRPr="004C11AB">
        <w:rPr>
          <w:sz w:val="24"/>
          <w:szCs w:val="24"/>
        </w:rPr>
        <w:t>Please rate the likelihood of a threat/vulnerability affecting your ePHI:</w:t>
      </w:r>
    </w:p>
    <w:p w14:paraId="51F98BD1" w14:textId="77777777" w:rsidR="00F84D04" w:rsidRPr="00076F8C" w:rsidRDefault="00F84D04" w:rsidP="00F84D04">
      <w:pPr>
        <w:pStyle w:val="ListParagraph"/>
        <w:numPr>
          <w:ilvl w:val="0"/>
          <w:numId w:val="3"/>
        </w:numPr>
        <w:rPr>
          <w:b/>
          <w:sz w:val="24"/>
          <w:szCs w:val="24"/>
          <w:rPrChange w:id="792" w:author="Hareesh Ganesan" w:date="2016-10-23T14:29:00Z">
            <w:rPr>
              <w:sz w:val="24"/>
              <w:szCs w:val="24"/>
            </w:rPr>
          </w:rPrChange>
        </w:rPr>
      </w:pPr>
      <w:r w:rsidRPr="00076F8C">
        <w:rPr>
          <w:b/>
          <w:sz w:val="24"/>
          <w:szCs w:val="24"/>
          <w:rPrChange w:id="793" w:author="Hareesh Ganesan" w:date="2016-10-23T14:29:00Z">
            <w:rPr>
              <w:sz w:val="24"/>
              <w:szCs w:val="24"/>
            </w:rPr>
          </w:rPrChange>
        </w:rPr>
        <w:t>Low</w:t>
      </w:r>
    </w:p>
    <w:p w14:paraId="6D75AD76" w14:textId="77777777" w:rsidR="00F84D04" w:rsidRPr="004C11AB" w:rsidRDefault="00F84D04" w:rsidP="00F84D04">
      <w:pPr>
        <w:pStyle w:val="ListParagraph"/>
        <w:numPr>
          <w:ilvl w:val="0"/>
          <w:numId w:val="3"/>
        </w:numPr>
        <w:rPr>
          <w:sz w:val="24"/>
          <w:szCs w:val="24"/>
        </w:rPr>
      </w:pPr>
      <w:r w:rsidRPr="004C11AB">
        <w:rPr>
          <w:sz w:val="24"/>
          <w:szCs w:val="24"/>
        </w:rPr>
        <w:t>Medium</w:t>
      </w:r>
    </w:p>
    <w:p w14:paraId="568C6E38" w14:textId="77777777" w:rsidR="00F84D04" w:rsidRPr="004C11AB" w:rsidRDefault="00F84D04" w:rsidP="00F84D04">
      <w:pPr>
        <w:pStyle w:val="ListParagraph"/>
        <w:numPr>
          <w:ilvl w:val="0"/>
          <w:numId w:val="3"/>
        </w:numPr>
        <w:rPr>
          <w:sz w:val="24"/>
          <w:szCs w:val="24"/>
        </w:rPr>
      </w:pPr>
      <w:r w:rsidRPr="004C11AB">
        <w:rPr>
          <w:sz w:val="24"/>
          <w:szCs w:val="24"/>
        </w:rPr>
        <w:t>High</w:t>
      </w:r>
    </w:p>
    <w:p w14:paraId="646D38FA" w14:textId="77777777" w:rsidR="00F84D04" w:rsidRPr="004C11AB" w:rsidRDefault="00F84D04" w:rsidP="00F84D04">
      <w:pPr>
        <w:rPr>
          <w:sz w:val="24"/>
          <w:szCs w:val="24"/>
        </w:rPr>
      </w:pPr>
      <w:r w:rsidRPr="004C11AB">
        <w:rPr>
          <w:sz w:val="24"/>
          <w:szCs w:val="24"/>
        </w:rPr>
        <w:t>Please rate the impact of a threat/vulnerability affecting your ePHI:</w:t>
      </w:r>
    </w:p>
    <w:p w14:paraId="4D2FB878" w14:textId="77777777" w:rsidR="00F84D04" w:rsidRPr="00076F8C" w:rsidRDefault="00F84D04" w:rsidP="00F84D04">
      <w:pPr>
        <w:pStyle w:val="ListParagraph"/>
        <w:numPr>
          <w:ilvl w:val="0"/>
          <w:numId w:val="3"/>
        </w:numPr>
        <w:rPr>
          <w:b/>
          <w:sz w:val="24"/>
          <w:szCs w:val="24"/>
          <w:rPrChange w:id="794" w:author="Hareesh Ganesan" w:date="2016-10-23T14:29:00Z">
            <w:rPr>
              <w:sz w:val="24"/>
              <w:szCs w:val="24"/>
            </w:rPr>
          </w:rPrChange>
        </w:rPr>
      </w:pPr>
      <w:r w:rsidRPr="00076F8C">
        <w:rPr>
          <w:b/>
          <w:sz w:val="24"/>
          <w:szCs w:val="24"/>
          <w:rPrChange w:id="795" w:author="Hareesh Ganesan" w:date="2016-10-23T14:29:00Z">
            <w:rPr>
              <w:sz w:val="24"/>
              <w:szCs w:val="24"/>
            </w:rPr>
          </w:rPrChange>
        </w:rPr>
        <w:t>Low</w:t>
      </w:r>
    </w:p>
    <w:p w14:paraId="3AC4B1C7" w14:textId="77777777" w:rsidR="00F84D04" w:rsidRPr="004C11AB" w:rsidRDefault="00F84D04" w:rsidP="00F84D04">
      <w:pPr>
        <w:pStyle w:val="ListParagraph"/>
        <w:numPr>
          <w:ilvl w:val="0"/>
          <w:numId w:val="3"/>
        </w:numPr>
        <w:rPr>
          <w:sz w:val="24"/>
          <w:szCs w:val="24"/>
        </w:rPr>
      </w:pPr>
      <w:r w:rsidRPr="004C11AB">
        <w:rPr>
          <w:sz w:val="24"/>
          <w:szCs w:val="24"/>
        </w:rPr>
        <w:t>Medium</w:t>
      </w:r>
    </w:p>
    <w:p w14:paraId="26E5057F" w14:textId="77777777" w:rsidR="00F84D04" w:rsidRPr="004C11AB" w:rsidRDefault="00F84D04" w:rsidP="00F84D04">
      <w:pPr>
        <w:pStyle w:val="ListParagraph"/>
        <w:numPr>
          <w:ilvl w:val="0"/>
          <w:numId w:val="3"/>
        </w:numPr>
        <w:rPr>
          <w:sz w:val="24"/>
          <w:szCs w:val="24"/>
        </w:rPr>
      </w:pPr>
      <w:r w:rsidRPr="004C11AB">
        <w:rPr>
          <w:sz w:val="24"/>
          <w:szCs w:val="24"/>
        </w:rPr>
        <w:t>High</w:t>
      </w:r>
    </w:p>
    <w:p w14:paraId="3B10A9AF" w14:textId="77777777" w:rsidR="007D7385" w:rsidRPr="004C11AB" w:rsidRDefault="007D7385" w:rsidP="007D7385">
      <w:pPr>
        <w:rPr>
          <w:rFonts w:cstheme="minorHAnsi"/>
          <w:b/>
          <w:sz w:val="24"/>
          <w:szCs w:val="24"/>
        </w:rPr>
      </w:pPr>
      <w:r w:rsidRPr="004C11AB">
        <w:rPr>
          <w:rFonts w:cstheme="minorHAnsi"/>
          <w:b/>
          <w:sz w:val="24"/>
          <w:szCs w:val="24"/>
        </w:rPr>
        <w:t>Overall Security Risk:</w:t>
      </w:r>
    </w:p>
    <w:p w14:paraId="094A8288" w14:textId="77777777" w:rsidR="007D7385" w:rsidRPr="00076F8C" w:rsidRDefault="007D7385" w:rsidP="007D7385">
      <w:pPr>
        <w:pStyle w:val="ListParagraph"/>
        <w:numPr>
          <w:ilvl w:val="0"/>
          <w:numId w:val="3"/>
        </w:numPr>
        <w:rPr>
          <w:rFonts w:cstheme="minorHAnsi"/>
          <w:b/>
          <w:sz w:val="24"/>
          <w:szCs w:val="24"/>
          <w:rPrChange w:id="796" w:author="Hareesh Ganesan" w:date="2016-10-23T14:29:00Z">
            <w:rPr>
              <w:rFonts w:cstheme="minorHAnsi"/>
              <w:sz w:val="24"/>
              <w:szCs w:val="24"/>
            </w:rPr>
          </w:rPrChange>
        </w:rPr>
      </w:pPr>
      <w:r w:rsidRPr="00076F8C">
        <w:rPr>
          <w:rFonts w:cstheme="minorHAnsi"/>
          <w:b/>
          <w:sz w:val="24"/>
          <w:szCs w:val="24"/>
          <w:rPrChange w:id="797" w:author="Hareesh Ganesan" w:date="2016-10-23T14:29:00Z">
            <w:rPr>
              <w:rFonts w:cstheme="minorHAnsi"/>
              <w:sz w:val="24"/>
              <w:szCs w:val="24"/>
            </w:rPr>
          </w:rPrChange>
        </w:rPr>
        <w:t>Low</w:t>
      </w:r>
    </w:p>
    <w:p w14:paraId="0A7E5AB9" w14:textId="77777777" w:rsidR="007D7385" w:rsidRPr="004C11AB" w:rsidRDefault="007D7385" w:rsidP="007D7385">
      <w:pPr>
        <w:pStyle w:val="ListParagraph"/>
        <w:numPr>
          <w:ilvl w:val="0"/>
          <w:numId w:val="3"/>
        </w:numPr>
        <w:rPr>
          <w:rFonts w:cstheme="minorHAnsi"/>
          <w:sz w:val="24"/>
          <w:szCs w:val="24"/>
        </w:rPr>
      </w:pPr>
      <w:r w:rsidRPr="004C11AB">
        <w:rPr>
          <w:rFonts w:cstheme="minorHAnsi"/>
          <w:sz w:val="24"/>
          <w:szCs w:val="24"/>
        </w:rPr>
        <w:t>Medium</w:t>
      </w:r>
    </w:p>
    <w:p w14:paraId="2C6B3157" w14:textId="77777777" w:rsidR="007D7385" w:rsidRPr="004C11AB" w:rsidRDefault="007D7385" w:rsidP="007D7385">
      <w:pPr>
        <w:pStyle w:val="ListParagraph"/>
        <w:numPr>
          <w:ilvl w:val="0"/>
          <w:numId w:val="3"/>
        </w:numPr>
        <w:rPr>
          <w:rFonts w:cstheme="minorHAnsi"/>
          <w:sz w:val="24"/>
          <w:szCs w:val="24"/>
        </w:rPr>
      </w:pPr>
      <w:r w:rsidRPr="004C11AB">
        <w:rPr>
          <w:rFonts w:cstheme="minorHAnsi"/>
          <w:sz w:val="24"/>
          <w:szCs w:val="24"/>
        </w:rPr>
        <w:t>High</w:t>
      </w:r>
    </w:p>
    <w:p w14:paraId="2750B10C" w14:textId="77777777" w:rsidR="00F84D04" w:rsidRPr="004C11AB" w:rsidRDefault="00F84D04" w:rsidP="00F84D04">
      <w:pPr>
        <w:rPr>
          <w:b/>
          <w:sz w:val="24"/>
          <w:szCs w:val="24"/>
        </w:rPr>
      </w:pPr>
      <w:r w:rsidRPr="004C11AB">
        <w:rPr>
          <w:b/>
          <w:sz w:val="24"/>
          <w:szCs w:val="24"/>
        </w:rPr>
        <w:t>Related Information:</w:t>
      </w:r>
    </w:p>
    <w:p w14:paraId="5DA4D60D" w14:textId="77777777" w:rsidR="00F84D04" w:rsidRPr="004C11AB" w:rsidRDefault="00F84D04" w:rsidP="00F84D04">
      <w:pPr>
        <w:rPr>
          <w:i/>
          <w:sz w:val="24"/>
          <w:szCs w:val="24"/>
        </w:rPr>
      </w:pPr>
      <w:r w:rsidRPr="004C11AB">
        <w:rPr>
          <w:i/>
          <w:sz w:val="24"/>
          <w:szCs w:val="24"/>
        </w:rPr>
        <w:t>Things to Consider to Help Answer the Question:</w:t>
      </w:r>
    </w:p>
    <w:p w14:paraId="17B48F82" w14:textId="77777777" w:rsidR="00F84D04" w:rsidRPr="004C11AB" w:rsidRDefault="00F84D04" w:rsidP="00F84D04">
      <w:pPr>
        <w:rPr>
          <w:i/>
          <w:sz w:val="24"/>
          <w:szCs w:val="24"/>
        </w:rPr>
      </w:pPr>
      <w:r w:rsidRPr="004C11AB">
        <w:rPr>
          <w:rFonts w:eastAsia="Times New Roman" w:cs="Times New Roman"/>
          <w:color w:val="000000"/>
          <w:sz w:val="24"/>
          <w:szCs w:val="24"/>
        </w:rPr>
        <w:t>Electronic devices and media can contain significant amounts of ePHI, and secure disposal is very important. Consider the steps that your practice has taken to make sure that its electronic devices and media are disposed of in a manner that makes sure the confidentiality of ePHI is not compromised.</w:t>
      </w:r>
    </w:p>
    <w:p w14:paraId="04F23F74" w14:textId="77777777" w:rsidR="00F84D04" w:rsidRPr="004C11AB" w:rsidRDefault="00F84D04" w:rsidP="00F84D04">
      <w:pPr>
        <w:rPr>
          <w:i/>
          <w:sz w:val="24"/>
          <w:szCs w:val="24"/>
        </w:rPr>
      </w:pPr>
      <w:r w:rsidRPr="004C11AB">
        <w:rPr>
          <w:i/>
          <w:sz w:val="24"/>
          <w:szCs w:val="24"/>
        </w:rPr>
        <w:t>Possible Threats and Vulnerabilities:</w:t>
      </w:r>
    </w:p>
    <w:p w14:paraId="5C78F4B8" w14:textId="77777777" w:rsidR="00F84D04" w:rsidRPr="004C11AB" w:rsidRDefault="00F84D04" w:rsidP="00F84D04">
      <w:pPr>
        <w:rPr>
          <w:rFonts w:eastAsia="Times New Roman" w:cs="Times New Roman"/>
          <w:color w:val="000000"/>
          <w:sz w:val="24"/>
          <w:szCs w:val="24"/>
        </w:rPr>
      </w:pPr>
      <w:r w:rsidRPr="004C11AB">
        <w:rPr>
          <w:rFonts w:eastAsia="Times New Roman" w:cs="Times New Roman"/>
          <w:color w:val="000000"/>
          <w:sz w:val="24"/>
          <w:szCs w:val="24"/>
        </w:rPr>
        <w:t>ePHI can leave your facility and be accessed by an unauthorized user without your knowledge if you do not have policies and procedures in place that define how to properly sanitize and dispose of electronic devices and media. A malicious user can then use undeleted utilities to recover data from discarded media.</w:t>
      </w:r>
      <w:r w:rsidRPr="004C11AB">
        <w:rPr>
          <w:rFonts w:eastAsia="Times New Roman" w:cs="Times New Roman"/>
          <w:color w:val="000000"/>
          <w:sz w:val="24"/>
          <w:szCs w:val="24"/>
        </w:rPr>
        <w:br/>
      </w:r>
      <w:r w:rsidRPr="004C11AB">
        <w:rPr>
          <w:rFonts w:eastAsia="Times New Roman" w:cs="Times New Roman"/>
          <w:color w:val="000000"/>
          <w:sz w:val="24"/>
          <w:szCs w:val="24"/>
        </w:rPr>
        <w:br/>
        <w:t>Some potential impacts include:</w:t>
      </w:r>
      <w:r w:rsidRPr="004C11AB">
        <w:rPr>
          <w:rFonts w:eastAsia="Times New Roman" w:cs="Times New Roman"/>
          <w:color w:val="000000"/>
          <w:sz w:val="24"/>
          <w:szCs w:val="24"/>
        </w:rPr>
        <w:br/>
      </w:r>
      <w:r w:rsidRPr="004C11AB">
        <w:rPr>
          <w:rFonts w:eastAsia="Times New Roman" w:cs="Times New Roman"/>
          <w:color w:val="000000"/>
          <w:sz w:val="24"/>
          <w:szCs w:val="24"/>
        </w:rPr>
        <w:br/>
        <w:t>• Human threats, such as an unauthorized user who can compromise the confidentiality, integrity, or availability of ePHI. Unauthorized disclosure, loss, or theft of ePHI can lead to identity theft.</w:t>
      </w:r>
    </w:p>
    <w:p w14:paraId="27511DCC" w14:textId="77777777" w:rsidR="00F84D04" w:rsidRPr="004C11AB" w:rsidRDefault="00F84D04" w:rsidP="00F84D04">
      <w:pPr>
        <w:spacing w:after="0" w:line="240" w:lineRule="auto"/>
        <w:rPr>
          <w:rFonts w:eastAsia="Times New Roman" w:cstheme="minorHAnsi"/>
          <w:bCs/>
          <w:i/>
          <w:sz w:val="24"/>
          <w:szCs w:val="24"/>
        </w:rPr>
      </w:pPr>
      <w:r w:rsidRPr="004C11AB">
        <w:rPr>
          <w:rFonts w:eastAsia="Times New Roman" w:cstheme="minorHAnsi"/>
          <w:bCs/>
          <w:i/>
          <w:sz w:val="24"/>
          <w:szCs w:val="24"/>
        </w:rPr>
        <w:t>Examples of Safeguards:</w:t>
      </w:r>
      <w:r w:rsidR="00FA0D0B" w:rsidRPr="004C11AB">
        <w:rPr>
          <w:rFonts w:eastAsia="Times New Roman" w:cstheme="minorHAnsi"/>
          <w:bCs/>
          <w:i/>
          <w:sz w:val="24"/>
          <w:szCs w:val="24"/>
        </w:rPr>
        <w:t xml:space="preserve"> </w:t>
      </w:r>
    </w:p>
    <w:p w14:paraId="6DF0E49D" w14:textId="77777777" w:rsidR="00F84D04" w:rsidRPr="004C11AB" w:rsidRDefault="001A34AC" w:rsidP="00F84D04">
      <w:pPr>
        <w:spacing w:after="0" w:line="240" w:lineRule="auto"/>
        <w:rPr>
          <w:rFonts w:eastAsia="Times New Roman" w:cstheme="minorHAnsi"/>
          <w:bCs/>
          <w:sz w:val="24"/>
          <w:szCs w:val="24"/>
        </w:rPr>
      </w:pPr>
      <w:r w:rsidRPr="004C11AB">
        <w:rPr>
          <w:rFonts w:eastAsia="Times New Roman" w:cstheme="minorHAnsi"/>
          <w:bCs/>
          <w:sz w:val="24"/>
          <w:szCs w:val="24"/>
        </w:rPr>
        <w:t>Below are some potential safeguards to use against possible threats/vulnerabilities. NOTE: The safeguards you choose will depend on the degree of risk</w:t>
      </w:r>
      <w:r w:rsidR="00F84D04" w:rsidRPr="004C11AB">
        <w:rPr>
          <w:rFonts w:eastAsia="Times New Roman" w:cstheme="minorHAnsi"/>
          <w:bCs/>
          <w:sz w:val="24"/>
          <w:szCs w:val="24"/>
        </w:rPr>
        <w:t xml:space="preserve"> and the potential harm that the threat/vulnerability poses to you and the individuals who are the subjects of the ePHI.</w:t>
      </w:r>
    </w:p>
    <w:p w14:paraId="4D7F3C24" w14:textId="77777777" w:rsidR="00F84D04" w:rsidRPr="004C11AB" w:rsidRDefault="00F84D04" w:rsidP="00F84D04">
      <w:pPr>
        <w:rPr>
          <w:sz w:val="24"/>
          <w:szCs w:val="24"/>
        </w:rPr>
      </w:pPr>
    </w:p>
    <w:p w14:paraId="25331A81" w14:textId="77777777" w:rsidR="00F84D04" w:rsidRPr="004C11AB" w:rsidRDefault="00F84D04" w:rsidP="00F84D04">
      <w:pPr>
        <w:rPr>
          <w:rFonts w:eastAsia="Times New Roman" w:cs="Times New Roman"/>
          <w:color w:val="000000"/>
          <w:sz w:val="24"/>
          <w:szCs w:val="24"/>
        </w:rPr>
      </w:pPr>
      <w:r w:rsidRPr="004C11AB">
        <w:rPr>
          <w:rFonts w:eastAsia="Times New Roman" w:cs="Times New Roman"/>
          <w:color w:val="000000"/>
          <w:sz w:val="24"/>
          <w:szCs w:val="24"/>
        </w:rPr>
        <w:t>Implement policies and procedures that govern the receipt, internal movement, and removal of hardware and electronic media that contain ePHI.</w:t>
      </w:r>
      <w:r w:rsidRPr="004C11AB">
        <w:rPr>
          <w:rFonts w:eastAsia="Times New Roman" w:cs="Times New Roman"/>
          <w:color w:val="000000"/>
          <w:sz w:val="24"/>
          <w:szCs w:val="24"/>
        </w:rPr>
        <w:br/>
        <w:t>[45 CFR §164.310(d)(1)]</w:t>
      </w:r>
      <w:r w:rsidRPr="004C11AB">
        <w:rPr>
          <w:rFonts w:eastAsia="Times New Roman" w:cs="Times New Roman"/>
          <w:color w:val="000000"/>
          <w:sz w:val="24"/>
          <w:szCs w:val="24"/>
        </w:rPr>
        <w:br/>
      </w:r>
      <w:r w:rsidRPr="004C11AB">
        <w:rPr>
          <w:rFonts w:eastAsia="Times New Roman" w:cs="Times New Roman"/>
          <w:color w:val="000000"/>
          <w:sz w:val="24"/>
          <w:szCs w:val="24"/>
        </w:rPr>
        <w:br/>
        <w:t>As part of your plan for disposing of electronic devices and media containing ePHI, include policies and procedures for the sanitization of media where ePHI is stored.</w:t>
      </w:r>
      <w:r w:rsidRPr="004C11AB">
        <w:rPr>
          <w:rFonts w:eastAsia="Times New Roman" w:cs="Times New Roman"/>
          <w:color w:val="000000"/>
          <w:sz w:val="24"/>
          <w:szCs w:val="24"/>
        </w:rPr>
        <w:br/>
        <w:t>[NIST SP 800-53 MP-6]</w:t>
      </w:r>
    </w:p>
    <w:p w14:paraId="348C9025" w14:textId="77777777" w:rsidR="00600763" w:rsidRPr="004C11AB" w:rsidRDefault="00F84D04" w:rsidP="00600763">
      <w:pPr>
        <w:pStyle w:val="Heading1"/>
        <w:pBdr>
          <w:top w:val="single" w:sz="4" w:space="1" w:color="auto"/>
          <w:left w:val="single" w:sz="4" w:space="4" w:color="auto"/>
          <w:bottom w:val="single" w:sz="4" w:space="1" w:color="auto"/>
          <w:right w:val="single" w:sz="4" w:space="4" w:color="auto"/>
        </w:pBdr>
        <w:rPr>
          <w:rFonts w:eastAsia="Times New Roman"/>
        </w:rPr>
      </w:pPr>
      <w:bookmarkStart w:id="798" w:name="_Toc459630872"/>
      <w:r w:rsidRPr="004C11AB">
        <w:rPr>
          <w:b/>
        </w:rPr>
        <w:t>PH34</w:t>
      </w:r>
      <w:r w:rsidR="00600763" w:rsidRPr="004C11AB">
        <w:rPr>
          <w:b/>
        </w:rPr>
        <w:t xml:space="preserve"> - </w:t>
      </w:r>
      <w:r w:rsidRPr="004C11AB">
        <w:rPr>
          <w:rFonts w:eastAsia="Times New Roman"/>
          <w:b/>
        </w:rPr>
        <w:t>§164.310(d)(2)(i) Required</w:t>
      </w:r>
      <w:r w:rsidR="00600763" w:rsidRPr="004C11AB">
        <w:rPr>
          <w:rFonts w:eastAsia="Times New Roman"/>
          <w:b/>
        </w:rPr>
        <w:t xml:space="preserve"> </w:t>
      </w:r>
      <w:r w:rsidR="00600763" w:rsidRPr="004C11AB">
        <w:rPr>
          <w:rFonts w:eastAsia="Times New Roman"/>
        </w:rPr>
        <w:t>Do you require that all ePHI is removed from equipment and media before you remove the equipment or media from your facilities for offsite maintenance or disposal?</w:t>
      </w:r>
      <w:bookmarkEnd w:id="798"/>
    </w:p>
    <w:p w14:paraId="0F82A7A6" w14:textId="77777777" w:rsidR="00F84D04" w:rsidRPr="00076F8C" w:rsidRDefault="00F84D04" w:rsidP="00F84D04">
      <w:pPr>
        <w:pStyle w:val="ListParagraph"/>
        <w:numPr>
          <w:ilvl w:val="0"/>
          <w:numId w:val="4"/>
        </w:numPr>
        <w:rPr>
          <w:rFonts w:eastAsia="Times New Roman" w:cs="Times New Roman"/>
          <w:b/>
          <w:color w:val="000000"/>
          <w:sz w:val="24"/>
          <w:szCs w:val="24"/>
          <w:rPrChange w:id="799" w:author="Hareesh Ganesan" w:date="2016-10-23T14:29:00Z">
            <w:rPr>
              <w:rFonts w:eastAsia="Times New Roman" w:cs="Times New Roman"/>
              <w:color w:val="000000"/>
              <w:sz w:val="24"/>
              <w:szCs w:val="24"/>
            </w:rPr>
          </w:rPrChange>
        </w:rPr>
      </w:pPr>
      <w:r w:rsidRPr="00076F8C">
        <w:rPr>
          <w:rFonts w:eastAsia="Times New Roman" w:cs="Times New Roman"/>
          <w:b/>
          <w:color w:val="000000"/>
          <w:sz w:val="24"/>
          <w:szCs w:val="24"/>
          <w:rPrChange w:id="800" w:author="Hareesh Ganesan" w:date="2016-10-23T14:29:00Z">
            <w:rPr>
              <w:rFonts w:eastAsia="Times New Roman" w:cs="Times New Roman"/>
              <w:color w:val="000000"/>
              <w:sz w:val="24"/>
              <w:szCs w:val="24"/>
            </w:rPr>
          </w:rPrChange>
        </w:rPr>
        <w:t>Yes</w:t>
      </w:r>
    </w:p>
    <w:p w14:paraId="2266345E" w14:textId="77777777" w:rsidR="00F84D04" w:rsidRPr="004C11AB" w:rsidRDefault="00F84D04" w:rsidP="00F84D04">
      <w:pPr>
        <w:pStyle w:val="ListParagraph"/>
        <w:numPr>
          <w:ilvl w:val="0"/>
          <w:numId w:val="1"/>
        </w:numPr>
        <w:rPr>
          <w:rFonts w:eastAsia="Times New Roman" w:cs="Times New Roman"/>
          <w:color w:val="000000"/>
          <w:sz w:val="24"/>
          <w:szCs w:val="24"/>
        </w:rPr>
      </w:pPr>
      <w:r w:rsidRPr="004C11AB">
        <w:rPr>
          <w:rFonts w:eastAsia="Times New Roman" w:cs="Times New Roman"/>
          <w:color w:val="000000"/>
          <w:sz w:val="24"/>
          <w:szCs w:val="24"/>
        </w:rPr>
        <w:t>No</w:t>
      </w:r>
    </w:p>
    <w:p w14:paraId="45F3C24E" w14:textId="77777777" w:rsidR="00F84D04" w:rsidRPr="004C11AB" w:rsidRDefault="00F84D04" w:rsidP="00F84D04">
      <w:pPr>
        <w:rPr>
          <w:sz w:val="24"/>
          <w:szCs w:val="24"/>
        </w:rPr>
      </w:pPr>
      <w:r w:rsidRPr="004C11AB">
        <w:rPr>
          <w:b/>
          <w:sz w:val="24"/>
          <w:szCs w:val="24"/>
        </w:rPr>
        <w:t>If no</w:t>
      </w:r>
      <w:r w:rsidRPr="004C11AB">
        <w:rPr>
          <w:sz w:val="24"/>
          <w:szCs w:val="24"/>
        </w:rPr>
        <w:t>, please select from the following:</w:t>
      </w:r>
    </w:p>
    <w:p w14:paraId="3372011B" w14:textId="77777777" w:rsidR="00F84D04" w:rsidRPr="004C11AB" w:rsidRDefault="00F84D04" w:rsidP="00F84D04">
      <w:pPr>
        <w:pStyle w:val="ListParagraph"/>
        <w:numPr>
          <w:ilvl w:val="0"/>
          <w:numId w:val="2"/>
        </w:numPr>
        <w:rPr>
          <w:sz w:val="24"/>
          <w:szCs w:val="24"/>
        </w:rPr>
      </w:pPr>
      <w:r w:rsidRPr="004C11AB">
        <w:rPr>
          <w:sz w:val="24"/>
          <w:szCs w:val="24"/>
        </w:rPr>
        <w:t>Cost</w:t>
      </w:r>
    </w:p>
    <w:p w14:paraId="37A12953" w14:textId="77777777" w:rsidR="00F84D04" w:rsidRPr="004C11AB" w:rsidRDefault="00F84D04" w:rsidP="00F84D04">
      <w:pPr>
        <w:pStyle w:val="ListParagraph"/>
        <w:numPr>
          <w:ilvl w:val="0"/>
          <w:numId w:val="2"/>
        </w:numPr>
        <w:rPr>
          <w:sz w:val="24"/>
          <w:szCs w:val="24"/>
        </w:rPr>
      </w:pPr>
      <w:r w:rsidRPr="004C11AB">
        <w:rPr>
          <w:sz w:val="24"/>
          <w:szCs w:val="24"/>
        </w:rPr>
        <w:t>Practice Size</w:t>
      </w:r>
    </w:p>
    <w:p w14:paraId="3CBB17B0" w14:textId="77777777" w:rsidR="00F84D04" w:rsidRPr="004C11AB" w:rsidRDefault="00F84D04" w:rsidP="00F84D04">
      <w:pPr>
        <w:pStyle w:val="ListParagraph"/>
        <w:numPr>
          <w:ilvl w:val="0"/>
          <w:numId w:val="2"/>
        </w:numPr>
        <w:rPr>
          <w:sz w:val="24"/>
          <w:szCs w:val="24"/>
        </w:rPr>
      </w:pPr>
      <w:r w:rsidRPr="004C11AB">
        <w:rPr>
          <w:sz w:val="24"/>
          <w:szCs w:val="24"/>
        </w:rPr>
        <w:t>Complexity</w:t>
      </w:r>
    </w:p>
    <w:p w14:paraId="7088A02A" w14:textId="77777777" w:rsidR="00F84D04" w:rsidRPr="004C11AB" w:rsidRDefault="00F84D04" w:rsidP="00F84D04">
      <w:pPr>
        <w:pStyle w:val="ListParagraph"/>
        <w:numPr>
          <w:ilvl w:val="0"/>
          <w:numId w:val="2"/>
        </w:numPr>
        <w:rPr>
          <w:sz w:val="24"/>
          <w:szCs w:val="24"/>
        </w:rPr>
      </w:pPr>
      <w:r w:rsidRPr="004C11AB">
        <w:rPr>
          <w:sz w:val="24"/>
          <w:szCs w:val="24"/>
        </w:rPr>
        <w:t>Alternate Solution</w:t>
      </w:r>
    </w:p>
    <w:p w14:paraId="4475544F" w14:textId="77777777" w:rsidR="00F84D04" w:rsidRPr="004C11AB" w:rsidRDefault="00F84D04" w:rsidP="00F84D04">
      <w:pPr>
        <w:rPr>
          <w:sz w:val="24"/>
          <w:szCs w:val="24"/>
        </w:rPr>
      </w:pPr>
      <w:r w:rsidRPr="004C11AB">
        <w:rPr>
          <w:sz w:val="24"/>
          <w:szCs w:val="24"/>
        </w:rPr>
        <w:t>Please detail your current activities:</w:t>
      </w:r>
    </w:p>
    <w:tbl>
      <w:tblPr>
        <w:tblStyle w:val="TableGrid"/>
        <w:tblW w:w="0" w:type="auto"/>
        <w:tblLook w:val="04A0" w:firstRow="1" w:lastRow="0" w:firstColumn="1" w:lastColumn="0" w:noHBand="0" w:noVBand="1"/>
      </w:tblPr>
      <w:tblGrid>
        <w:gridCol w:w="9576"/>
      </w:tblGrid>
      <w:tr w:rsidR="00F84D04" w:rsidRPr="004C11AB" w14:paraId="30F94629" w14:textId="77777777" w:rsidTr="00F84D04">
        <w:tc>
          <w:tcPr>
            <w:tcW w:w="9576" w:type="dxa"/>
          </w:tcPr>
          <w:p w14:paraId="643027A6" w14:textId="77777777" w:rsidR="00F84D04" w:rsidRPr="004C11AB" w:rsidRDefault="00F84D04" w:rsidP="00F84D04">
            <w:pPr>
              <w:rPr>
                <w:sz w:val="24"/>
                <w:szCs w:val="24"/>
              </w:rPr>
            </w:pPr>
          </w:p>
          <w:p w14:paraId="266DFA0D" w14:textId="77777777" w:rsidR="00F84D04" w:rsidRPr="004C11AB" w:rsidRDefault="00F84D04" w:rsidP="00F84D04">
            <w:pPr>
              <w:rPr>
                <w:sz w:val="24"/>
                <w:szCs w:val="24"/>
              </w:rPr>
            </w:pPr>
          </w:p>
          <w:p w14:paraId="641E8A08" w14:textId="77777777" w:rsidR="00F84D04" w:rsidRPr="004C11AB" w:rsidRDefault="00F84D04" w:rsidP="00F84D04">
            <w:pPr>
              <w:rPr>
                <w:sz w:val="24"/>
                <w:szCs w:val="24"/>
              </w:rPr>
            </w:pPr>
          </w:p>
          <w:p w14:paraId="02A22F6C" w14:textId="77777777" w:rsidR="00F84D04" w:rsidRPr="004C11AB" w:rsidRDefault="00F84D04" w:rsidP="00F84D04">
            <w:pPr>
              <w:rPr>
                <w:sz w:val="24"/>
                <w:szCs w:val="24"/>
              </w:rPr>
            </w:pPr>
          </w:p>
          <w:p w14:paraId="230205E6" w14:textId="77777777" w:rsidR="00F84D04" w:rsidRPr="004C11AB" w:rsidRDefault="00F84D04" w:rsidP="00F84D04">
            <w:pPr>
              <w:rPr>
                <w:sz w:val="24"/>
                <w:szCs w:val="24"/>
              </w:rPr>
            </w:pPr>
          </w:p>
          <w:p w14:paraId="1FA8FCDC" w14:textId="77777777" w:rsidR="00F84D04" w:rsidRPr="004C11AB" w:rsidRDefault="00F84D04" w:rsidP="00F84D04">
            <w:pPr>
              <w:rPr>
                <w:sz w:val="24"/>
                <w:szCs w:val="24"/>
              </w:rPr>
            </w:pPr>
          </w:p>
        </w:tc>
      </w:tr>
    </w:tbl>
    <w:p w14:paraId="66055C3F" w14:textId="77777777" w:rsidR="00F84D04" w:rsidRPr="004C11AB" w:rsidRDefault="00F84D04" w:rsidP="00F84D04">
      <w:pPr>
        <w:rPr>
          <w:sz w:val="24"/>
          <w:szCs w:val="24"/>
        </w:rPr>
      </w:pPr>
    </w:p>
    <w:p w14:paraId="76B0D66B" w14:textId="77777777" w:rsidR="00F84D04" w:rsidRPr="004C11AB" w:rsidRDefault="00F84D04" w:rsidP="00F84D04">
      <w:pPr>
        <w:rPr>
          <w:sz w:val="24"/>
          <w:szCs w:val="24"/>
        </w:rPr>
      </w:pPr>
      <w:r w:rsidRPr="004C11AB">
        <w:rPr>
          <w:sz w:val="24"/>
          <w:szCs w:val="24"/>
        </w:rPr>
        <w:t>Please include any additional notes:</w:t>
      </w:r>
    </w:p>
    <w:tbl>
      <w:tblPr>
        <w:tblStyle w:val="TableGrid"/>
        <w:tblW w:w="0" w:type="auto"/>
        <w:tblLook w:val="04A0" w:firstRow="1" w:lastRow="0" w:firstColumn="1" w:lastColumn="0" w:noHBand="0" w:noVBand="1"/>
      </w:tblPr>
      <w:tblGrid>
        <w:gridCol w:w="9576"/>
      </w:tblGrid>
      <w:tr w:rsidR="00F84D04" w:rsidRPr="004C11AB" w14:paraId="1BC0656A" w14:textId="77777777" w:rsidTr="00F84D04">
        <w:tc>
          <w:tcPr>
            <w:tcW w:w="9576" w:type="dxa"/>
          </w:tcPr>
          <w:p w14:paraId="791EB889" w14:textId="77777777" w:rsidR="00F84D04" w:rsidRPr="004C11AB" w:rsidRDefault="00F84D04" w:rsidP="00F84D04">
            <w:pPr>
              <w:rPr>
                <w:sz w:val="24"/>
                <w:szCs w:val="24"/>
              </w:rPr>
            </w:pPr>
          </w:p>
          <w:p w14:paraId="2A9A4EBD" w14:textId="77777777" w:rsidR="00F84D04" w:rsidRPr="004C11AB" w:rsidRDefault="00F84D04" w:rsidP="00F84D04">
            <w:pPr>
              <w:rPr>
                <w:sz w:val="24"/>
                <w:szCs w:val="24"/>
              </w:rPr>
            </w:pPr>
          </w:p>
          <w:p w14:paraId="7CCB82F2" w14:textId="77777777" w:rsidR="00F84D04" w:rsidRPr="004C11AB" w:rsidRDefault="00F84D04" w:rsidP="00F84D04">
            <w:pPr>
              <w:rPr>
                <w:sz w:val="24"/>
                <w:szCs w:val="24"/>
              </w:rPr>
            </w:pPr>
          </w:p>
          <w:p w14:paraId="266B7966" w14:textId="77777777" w:rsidR="00F84D04" w:rsidRPr="004C11AB" w:rsidRDefault="00F84D04" w:rsidP="00F84D04">
            <w:pPr>
              <w:rPr>
                <w:sz w:val="24"/>
                <w:szCs w:val="24"/>
              </w:rPr>
            </w:pPr>
          </w:p>
          <w:p w14:paraId="041CFEB9" w14:textId="77777777" w:rsidR="00F84D04" w:rsidRPr="004C11AB" w:rsidRDefault="00F84D04" w:rsidP="00F84D04">
            <w:pPr>
              <w:rPr>
                <w:sz w:val="24"/>
                <w:szCs w:val="24"/>
              </w:rPr>
            </w:pPr>
          </w:p>
          <w:p w14:paraId="6764A951" w14:textId="77777777" w:rsidR="00F84D04" w:rsidRPr="004C11AB" w:rsidRDefault="00F84D04" w:rsidP="00F84D04">
            <w:pPr>
              <w:rPr>
                <w:sz w:val="24"/>
                <w:szCs w:val="24"/>
              </w:rPr>
            </w:pPr>
          </w:p>
        </w:tc>
      </w:tr>
    </w:tbl>
    <w:p w14:paraId="3EFF56F2" w14:textId="77777777" w:rsidR="00600763" w:rsidRPr="004C11AB" w:rsidRDefault="00600763" w:rsidP="00F84D04">
      <w:pPr>
        <w:rPr>
          <w:sz w:val="24"/>
          <w:szCs w:val="24"/>
        </w:rPr>
      </w:pPr>
    </w:p>
    <w:p w14:paraId="64B747AC" w14:textId="77777777" w:rsidR="00F84D04" w:rsidRPr="004C11AB" w:rsidRDefault="00F84D04" w:rsidP="00F84D04">
      <w:pPr>
        <w:rPr>
          <w:sz w:val="24"/>
          <w:szCs w:val="24"/>
        </w:rPr>
      </w:pPr>
      <w:r w:rsidRPr="004C11AB">
        <w:rPr>
          <w:sz w:val="24"/>
          <w:szCs w:val="24"/>
        </w:rPr>
        <w:t>Please detail your remediation plan:</w:t>
      </w:r>
    </w:p>
    <w:tbl>
      <w:tblPr>
        <w:tblStyle w:val="TableGrid"/>
        <w:tblW w:w="0" w:type="auto"/>
        <w:tblLook w:val="04A0" w:firstRow="1" w:lastRow="0" w:firstColumn="1" w:lastColumn="0" w:noHBand="0" w:noVBand="1"/>
      </w:tblPr>
      <w:tblGrid>
        <w:gridCol w:w="9576"/>
      </w:tblGrid>
      <w:tr w:rsidR="00F84D04" w:rsidRPr="004C11AB" w14:paraId="67623BD8" w14:textId="77777777" w:rsidTr="00F84D04">
        <w:tc>
          <w:tcPr>
            <w:tcW w:w="9576" w:type="dxa"/>
          </w:tcPr>
          <w:p w14:paraId="66456F71" w14:textId="77777777" w:rsidR="00F84D04" w:rsidRPr="004C11AB" w:rsidRDefault="00F84D04" w:rsidP="00F84D04">
            <w:pPr>
              <w:rPr>
                <w:sz w:val="24"/>
                <w:szCs w:val="24"/>
              </w:rPr>
            </w:pPr>
          </w:p>
          <w:p w14:paraId="10D139B7" w14:textId="77777777" w:rsidR="00F84D04" w:rsidRPr="004C11AB" w:rsidRDefault="00F84D04" w:rsidP="00F84D04">
            <w:pPr>
              <w:rPr>
                <w:sz w:val="24"/>
                <w:szCs w:val="24"/>
              </w:rPr>
            </w:pPr>
          </w:p>
          <w:p w14:paraId="459FD807" w14:textId="77777777" w:rsidR="00F84D04" w:rsidRPr="004C11AB" w:rsidRDefault="00F84D04" w:rsidP="00F84D04">
            <w:pPr>
              <w:rPr>
                <w:sz w:val="24"/>
                <w:szCs w:val="24"/>
              </w:rPr>
            </w:pPr>
          </w:p>
          <w:p w14:paraId="202F6760" w14:textId="77777777" w:rsidR="00F84D04" w:rsidRPr="004C11AB" w:rsidRDefault="00F84D04" w:rsidP="00F84D04">
            <w:pPr>
              <w:rPr>
                <w:sz w:val="24"/>
                <w:szCs w:val="24"/>
              </w:rPr>
            </w:pPr>
          </w:p>
          <w:p w14:paraId="559D97C1" w14:textId="77777777" w:rsidR="00F84D04" w:rsidRPr="004C11AB" w:rsidRDefault="00F84D04" w:rsidP="00F84D04">
            <w:pPr>
              <w:rPr>
                <w:sz w:val="24"/>
                <w:szCs w:val="24"/>
              </w:rPr>
            </w:pPr>
          </w:p>
          <w:p w14:paraId="19D3A4B4" w14:textId="77777777" w:rsidR="00F84D04" w:rsidRPr="004C11AB" w:rsidRDefault="00F84D04" w:rsidP="00F84D04">
            <w:pPr>
              <w:rPr>
                <w:sz w:val="24"/>
                <w:szCs w:val="24"/>
              </w:rPr>
            </w:pPr>
          </w:p>
        </w:tc>
      </w:tr>
    </w:tbl>
    <w:p w14:paraId="3E9EBEFC" w14:textId="77777777" w:rsidR="00F84D04" w:rsidRPr="004C11AB" w:rsidRDefault="00F84D04" w:rsidP="00F84D04">
      <w:pPr>
        <w:rPr>
          <w:sz w:val="24"/>
          <w:szCs w:val="24"/>
        </w:rPr>
      </w:pPr>
    </w:p>
    <w:p w14:paraId="6B11AA80" w14:textId="77777777" w:rsidR="00F84D04" w:rsidRPr="004C11AB" w:rsidRDefault="00F84D04" w:rsidP="00F84D04">
      <w:pPr>
        <w:rPr>
          <w:sz w:val="24"/>
          <w:szCs w:val="24"/>
        </w:rPr>
      </w:pPr>
      <w:r w:rsidRPr="004C11AB">
        <w:rPr>
          <w:sz w:val="24"/>
          <w:szCs w:val="24"/>
        </w:rPr>
        <w:t>Please rate the likelihood of a threat/vulnerability affecting your ePHI:</w:t>
      </w:r>
    </w:p>
    <w:p w14:paraId="1FC6F25A" w14:textId="77777777" w:rsidR="00F84D04" w:rsidRPr="00076F8C" w:rsidRDefault="00F84D04" w:rsidP="00F84D04">
      <w:pPr>
        <w:pStyle w:val="ListParagraph"/>
        <w:numPr>
          <w:ilvl w:val="0"/>
          <w:numId w:val="3"/>
        </w:numPr>
        <w:rPr>
          <w:b/>
          <w:sz w:val="24"/>
          <w:szCs w:val="24"/>
          <w:rPrChange w:id="801" w:author="Hareesh Ganesan" w:date="2016-10-23T14:29:00Z">
            <w:rPr>
              <w:sz w:val="24"/>
              <w:szCs w:val="24"/>
            </w:rPr>
          </w:rPrChange>
        </w:rPr>
      </w:pPr>
      <w:r w:rsidRPr="00076F8C">
        <w:rPr>
          <w:b/>
          <w:sz w:val="24"/>
          <w:szCs w:val="24"/>
          <w:rPrChange w:id="802" w:author="Hareesh Ganesan" w:date="2016-10-23T14:29:00Z">
            <w:rPr>
              <w:sz w:val="24"/>
              <w:szCs w:val="24"/>
            </w:rPr>
          </w:rPrChange>
        </w:rPr>
        <w:t>Low</w:t>
      </w:r>
    </w:p>
    <w:p w14:paraId="2E4C384B" w14:textId="77777777" w:rsidR="00F84D04" w:rsidRPr="004C11AB" w:rsidRDefault="00F84D04" w:rsidP="00F84D04">
      <w:pPr>
        <w:pStyle w:val="ListParagraph"/>
        <w:numPr>
          <w:ilvl w:val="0"/>
          <w:numId w:val="3"/>
        </w:numPr>
        <w:rPr>
          <w:sz w:val="24"/>
          <w:szCs w:val="24"/>
        </w:rPr>
      </w:pPr>
      <w:r w:rsidRPr="004C11AB">
        <w:rPr>
          <w:sz w:val="24"/>
          <w:szCs w:val="24"/>
        </w:rPr>
        <w:t>Medium</w:t>
      </w:r>
    </w:p>
    <w:p w14:paraId="3D1867AB" w14:textId="77777777" w:rsidR="00F84D04" w:rsidRPr="004C11AB" w:rsidRDefault="00F84D04" w:rsidP="00F84D04">
      <w:pPr>
        <w:pStyle w:val="ListParagraph"/>
        <w:numPr>
          <w:ilvl w:val="0"/>
          <w:numId w:val="3"/>
        </w:numPr>
        <w:rPr>
          <w:sz w:val="24"/>
          <w:szCs w:val="24"/>
        </w:rPr>
      </w:pPr>
      <w:r w:rsidRPr="004C11AB">
        <w:rPr>
          <w:sz w:val="24"/>
          <w:szCs w:val="24"/>
        </w:rPr>
        <w:t>High</w:t>
      </w:r>
    </w:p>
    <w:p w14:paraId="6C4DDD77" w14:textId="77777777" w:rsidR="00F84D04" w:rsidRPr="004C11AB" w:rsidRDefault="00F84D04" w:rsidP="00F84D04">
      <w:pPr>
        <w:rPr>
          <w:sz w:val="24"/>
          <w:szCs w:val="24"/>
        </w:rPr>
      </w:pPr>
      <w:r w:rsidRPr="004C11AB">
        <w:rPr>
          <w:sz w:val="24"/>
          <w:szCs w:val="24"/>
        </w:rPr>
        <w:t>Please rate the impact of a threat/vulnerability affecting your ePHI:</w:t>
      </w:r>
    </w:p>
    <w:p w14:paraId="02360FFA" w14:textId="77777777" w:rsidR="00F84D04" w:rsidRPr="00076F8C" w:rsidRDefault="00F84D04" w:rsidP="00F84D04">
      <w:pPr>
        <w:pStyle w:val="ListParagraph"/>
        <w:numPr>
          <w:ilvl w:val="0"/>
          <w:numId w:val="3"/>
        </w:numPr>
        <w:rPr>
          <w:b/>
          <w:sz w:val="24"/>
          <w:szCs w:val="24"/>
          <w:rPrChange w:id="803" w:author="Hareesh Ganesan" w:date="2016-10-23T14:29:00Z">
            <w:rPr>
              <w:sz w:val="24"/>
              <w:szCs w:val="24"/>
            </w:rPr>
          </w:rPrChange>
        </w:rPr>
      </w:pPr>
      <w:r w:rsidRPr="00076F8C">
        <w:rPr>
          <w:b/>
          <w:sz w:val="24"/>
          <w:szCs w:val="24"/>
          <w:rPrChange w:id="804" w:author="Hareesh Ganesan" w:date="2016-10-23T14:29:00Z">
            <w:rPr>
              <w:sz w:val="24"/>
              <w:szCs w:val="24"/>
            </w:rPr>
          </w:rPrChange>
        </w:rPr>
        <w:t>Low</w:t>
      </w:r>
    </w:p>
    <w:p w14:paraId="6F0F931A" w14:textId="77777777" w:rsidR="00F84D04" w:rsidRPr="004C11AB" w:rsidRDefault="00F84D04" w:rsidP="00F84D04">
      <w:pPr>
        <w:pStyle w:val="ListParagraph"/>
        <w:numPr>
          <w:ilvl w:val="0"/>
          <w:numId w:val="3"/>
        </w:numPr>
        <w:rPr>
          <w:sz w:val="24"/>
          <w:szCs w:val="24"/>
        </w:rPr>
      </w:pPr>
      <w:r w:rsidRPr="004C11AB">
        <w:rPr>
          <w:sz w:val="24"/>
          <w:szCs w:val="24"/>
        </w:rPr>
        <w:t>Medium</w:t>
      </w:r>
    </w:p>
    <w:p w14:paraId="438B4FDF" w14:textId="77777777" w:rsidR="00F84D04" w:rsidRPr="004C11AB" w:rsidRDefault="00F84D04" w:rsidP="00F84D04">
      <w:pPr>
        <w:pStyle w:val="ListParagraph"/>
        <w:numPr>
          <w:ilvl w:val="0"/>
          <w:numId w:val="3"/>
        </w:numPr>
        <w:rPr>
          <w:sz w:val="24"/>
          <w:szCs w:val="24"/>
        </w:rPr>
      </w:pPr>
      <w:r w:rsidRPr="004C11AB">
        <w:rPr>
          <w:sz w:val="24"/>
          <w:szCs w:val="24"/>
        </w:rPr>
        <w:t>High</w:t>
      </w:r>
    </w:p>
    <w:p w14:paraId="5283FF7E" w14:textId="77777777" w:rsidR="004A2096" w:rsidRPr="004C11AB" w:rsidRDefault="004A2096" w:rsidP="004A2096">
      <w:pPr>
        <w:rPr>
          <w:rFonts w:cstheme="minorHAnsi"/>
          <w:b/>
          <w:sz w:val="24"/>
          <w:szCs w:val="24"/>
        </w:rPr>
      </w:pPr>
      <w:r w:rsidRPr="004C11AB">
        <w:rPr>
          <w:rFonts w:cstheme="minorHAnsi"/>
          <w:b/>
          <w:sz w:val="24"/>
          <w:szCs w:val="24"/>
        </w:rPr>
        <w:t>Overall Security Risk:</w:t>
      </w:r>
    </w:p>
    <w:p w14:paraId="2CED6AAD" w14:textId="77777777" w:rsidR="004A2096" w:rsidRPr="00076F8C" w:rsidRDefault="004A2096" w:rsidP="004A2096">
      <w:pPr>
        <w:pStyle w:val="ListParagraph"/>
        <w:numPr>
          <w:ilvl w:val="0"/>
          <w:numId w:val="3"/>
        </w:numPr>
        <w:rPr>
          <w:rFonts w:cstheme="minorHAnsi"/>
          <w:b/>
          <w:sz w:val="24"/>
          <w:szCs w:val="24"/>
          <w:rPrChange w:id="805" w:author="Hareesh Ganesan" w:date="2016-10-23T14:29:00Z">
            <w:rPr>
              <w:rFonts w:cstheme="minorHAnsi"/>
              <w:sz w:val="24"/>
              <w:szCs w:val="24"/>
            </w:rPr>
          </w:rPrChange>
        </w:rPr>
      </w:pPr>
      <w:r w:rsidRPr="00076F8C">
        <w:rPr>
          <w:rFonts w:cstheme="minorHAnsi"/>
          <w:b/>
          <w:sz w:val="24"/>
          <w:szCs w:val="24"/>
          <w:rPrChange w:id="806" w:author="Hareesh Ganesan" w:date="2016-10-23T14:29:00Z">
            <w:rPr>
              <w:rFonts w:cstheme="minorHAnsi"/>
              <w:sz w:val="24"/>
              <w:szCs w:val="24"/>
            </w:rPr>
          </w:rPrChange>
        </w:rPr>
        <w:t>Low</w:t>
      </w:r>
    </w:p>
    <w:p w14:paraId="2B2249E3" w14:textId="77777777" w:rsidR="004A2096" w:rsidRPr="004C11AB" w:rsidRDefault="004A2096" w:rsidP="004A2096">
      <w:pPr>
        <w:pStyle w:val="ListParagraph"/>
        <w:numPr>
          <w:ilvl w:val="0"/>
          <w:numId w:val="3"/>
        </w:numPr>
        <w:rPr>
          <w:rFonts w:cstheme="minorHAnsi"/>
          <w:sz w:val="24"/>
          <w:szCs w:val="24"/>
        </w:rPr>
      </w:pPr>
      <w:r w:rsidRPr="004C11AB">
        <w:rPr>
          <w:rFonts w:cstheme="minorHAnsi"/>
          <w:sz w:val="24"/>
          <w:szCs w:val="24"/>
        </w:rPr>
        <w:t>Medium</w:t>
      </w:r>
    </w:p>
    <w:p w14:paraId="5D79578A" w14:textId="77777777" w:rsidR="004A2096" w:rsidRPr="004C11AB" w:rsidRDefault="004A2096" w:rsidP="004A2096">
      <w:pPr>
        <w:pStyle w:val="ListParagraph"/>
        <w:numPr>
          <w:ilvl w:val="0"/>
          <w:numId w:val="3"/>
        </w:numPr>
        <w:rPr>
          <w:rFonts w:cstheme="minorHAnsi"/>
          <w:sz w:val="24"/>
          <w:szCs w:val="24"/>
        </w:rPr>
      </w:pPr>
      <w:r w:rsidRPr="004C11AB">
        <w:rPr>
          <w:rFonts w:cstheme="minorHAnsi"/>
          <w:sz w:val="24"/>
          <w:szCs w:val="24"/>
        </w:rPr>
        <w:t>High</w:t>
      </w:r>
    </w:p>
    <w:p w14:paraId="13202D51" w14:textId="77777777" w:rsidR="00F84D04" w:rsidRPr="004C11AB" w:rsidRDefault="00F84D04" w:rsidP="00F84D04">
      <w:pPr>
        <w:rPr>
          <w:b/>
          <w:sz w:val="24"/>
          <w:szCs w:val="24"/>
        </w:rPr>
      </w:pPr>
      <w:r w:rsidRPr="004C11AB">
        <w:rPr>
          <w:b/>
          <w:sz w:val="24"/>
          <w:szCs w:val="24"/>
        </w:rPr>
        <w:t>Related Information:</w:t>
      </w:r>
    </w:p>
    <w:p w14:paraId="54772A48" w14:textId="77777777" w:rsidR="00F84D04" w:rsidRPr="004C11AB" w:rsidRDefault="00F84D04" w:rsidP="00F84D04">
      <w:pPr>
        <w:rPr>
          <w:i/>
          <w:sz w:val="24"/>
          <w:szCs w:val="24"/>
        </w:rPr>
      </w:pPr>
      <w:r w:rsidRPr="004C11AB">
        <w:rPr>
          <w:i/>
          <w:sz w:val="24"/>
          <w:szCs w:val="24"/>
        </w:rPr>
        <w:t>Things to Consider to Help Answer the Question:</w:t>
      </w:r>
    </w:p>
    <w:p w14:paraId="7A9DEC49" w14:textId="77777777" w:rsidR="00F84D04" w:rsidRPr="004C11AB" w:rsidRDefault="000A22BE" w:rsidP="00F84D04">
      <w:pPr>
        <w:rPr>
          <w:i/>
          <w:sz w:val="24"/>
          <w:szCs w:val="24"/>
        </w:rPr>
      </w:pPr>
      <w:r w:rsidRPr="004C11AB">
        <w:rPr>
          <w:rFonts w:eastAsia="Times New Roman" w:cs="Times New Roman"/>
          <w:color w:val="000000"/>
          <w:sz w:val="24"/>
          <w:szCs w:val="24"/>
        </w:rPr>
        <w:t xml:space="preserve">ePHI can be stored in photo copiers, smart phones, tablets, laptops, and a wide array of electronic devices and media. In some instances, it may not be readily apparent to the user </w:t>
      </w:r>
      <w:r w:rsidR="00600763" w:rsidRPr="004C11AB">
        <w:rPr>
          <w:rFonts w:eastAsia="Times New Roman" w:cs="Times New Roman"/>
          <w:color w:val="000000"/>
          <w:sz w:val="24"/>
          <w:szCs w:val="24"/>
        </w:rPr>
        <w:t>that ePHI</w:t>
      </w:r>
      <w:r w:rsidRPr="004C11AB">
        <w:rPr>
          <w:rFonts w:eastAsia="Times New Roman" w:cs="Times New Roman"/>
          <w:color w:val="000000"/>
          <w:sz w:val="24"/>
          <w:szCs w:val="24"/>
        </w:rPr>
        <w:t xml:space="preserve"> is there. Consider the steps that your practice has taken to make sure that its ePHI is identified and removed from equipment, workstations, and information systems before they are removed from the facility for maintenance or disposal.</w:t>
      </w:r>
    </w:p>
    <w:p w14:paraId="177EAE73" w14:textId="77777777" w:rsidR="00F84D04" w:rsidRPr="004C11AB" w:rsidRDefault="00F84D04" w:rsidP="00F84D04">
      <w:pPr>
        <w:rPr>
          <w:i/>
          <w:sz w:val="24"/>
          <w:szCs w:val="24"/>
        </w:rPr>
      </w:pPr>
      <w:r w:rsidRPr="004C11AB">
        <w:rPr>
          <w:i/>
          <w:sz w:val="24"/>
          <w:szCs w:val="24"/>
        </w:rPr>
        <w:t>Possible Threats and Vulnerabilities:</w:t>
      </w:r>
    </w:p>
    <w:p w14:paraId="71F7240D" w14:textId="77777777" w:rsidR="00F84D04" w:rsidRPr="004C11AB" w:rsidRDefault="000A22BE" w:rsidP="00F84D04">
      <w:pPr>
        <w:rPr>
          <w:i/>
          <w:sz w:val="24"/>
          <w:szCs w:val="24"/>
        </w:rPr>
      </w:pPr>
      <w:r w:rsidRPr="004C11AB">
        <w:rPr>
          <w:rFonts w:eastAsia="Times New Roman" w:cs="Times New Roman"/>
          <w:color w:val="000000"/>
          <w:sz w:val="24"/>
          <w:szCs w:val="24"/>
        </w:rPr>
        <w:t>An unauthorized user may access and/or share ePHI if devices storing ePHI are allowed to be removed from your facility. Policies regarding the removal or movement of devices storing ePHI should be strictly enforced.</w:t>
      </w:r>
      <w:r w:rsidRPr="004C11AB">
        <w:rPr>
          <w:rFonts w:eastAsia="Times New Roman" w:cs="Times New Roman"/>
          <w:color w:val="000000"/>
          <w:sz w:val="24"/>
          <w:szCs w:val="24"/>
        </w:rPr>
        <w:br/>
      </w:r>
      <w:r w:rsidRPr="004C11AB">
        <w:rPr>
          <w:rFonts w:eastAsia="Times New Roman" w:cs="Times New Roman"/>
          <w:color w:val="000000"/>
          <w:sz w:val="24"/>
          <w:szCs w:val="24"/>
        </w:rPr>
        <w:br/>
        <w:t>Some potential impacts include:</w:t>
      </w:r>
      <w:r w:rsidRPr="004C11AB">
        <w:rPr>
          <w:rFonts w:eastAsia="Times New Roman" w:cs="Times New Roman"/>
          <w:color w:val="000000"/>
          <w:sz w:val="24"/>
          <w:szCs w:val="24"/>
        </w:rPr>
        <w:br/>
      </w:r>
      <w:r w:rsidRPr="004C11AB">
        <w:rPr>
          <w:rFonts w:eastAsia="Times New Roman" w:cs="Times New Roman"/>
          <w:color w:val="000000"/>
          <w:sz w:val="24"/>
          <w:szCs w:val="24"/>
        </w:rPr>
        <w:br/>
        <w:t>• Human threats, such as unauthorized or malicious users who can compromise the confidentiality, integrity, and availability of ePHI. Unauthorized disclosure, loss, or theft of ePHI can lead to identity theft.</w:t>
      </w:r>
    </w:p>
    <w:p w14:paraId="312F025B" w14:textId="77777777" w:rsidR="00F84D04" w:rsidRPr="004C11AB" w:rsidRDefault="00F84D04" w:rsidP="00F84D04">
      <w:pPr>
        <w:spacing w:after="0" w:line="240" w:lineRule="auto"/>
        <w:rPr>
          <w:rFonts w:eastAsia="Times New Roman" w:cstheme="minorHAnsi"/>
          <w:bCs/>
          <w:i/>
          <w:sz w:val="24"/>
          <w:szCs w:val="24"/>
        </w:rPr>
      </w:pPr>
      <w:r w:rsidRPr="004C11AB">
        <w:rPr>
          <w:rFonts w:eastAsia="Times New Roman" w:cstheme="minorHAnsi"/>
          <w:bCs/>
          <w:i/>
          <w:sz w:val="24"/>
          <w:szCs w:val="24"/>
        </w:rPr>
        <w:t>Examples of Safeguards:</w:t>
      </w:r>
      <w:r w:rsidR="00FA0D0B" w:rsidRPr="004C11AB">
        <w:rPr>
          <w:rFonts w:eastAsia="Times New Roman" w:cstheme="minorHAnsi"/>
          <w:bCs/>
          <w:i/>
          <w:sz w:val="24"/>
          <w:szCs w:val="24"/>
        </w:rPr>
        <w:t xml:space="preserve"> </w:t>
      </w:r>
    </w:p>
    <w:p w14:paraId="737A2BCE" w14:textId="77777777" w:rsidR="00F84D04" w:rsidRPr="004C11AB" w:rsidRDefault="001A34AC" w:rsidP="00F84D04">
      <w:pPr>
        <w:spacing w:after="0" w:line="240" w:lineRule="auto"/>
        <w:rPr>
          <w:rFonts w:eastAsia="Times New Roman" w:cstheme="minorHAnsi"/>
          <w:bCs/>
          <w:sz w:val="24"/>
          <w:szCs w:val="24"/>
        </w:rPr>
      </w:pPr>
      <w:r w:rsidRPr="004C11AB">
        <w:rPr>
          <w:rFonts w:eastAsia="Times New Roman" w:cstheme="minorHAnsi"/>
          <w:bCs/>
          <w:sz w:val="24"/>
          <w:szCs w:val="24"/>
        </w:rPr>
        <w:t>Below are some potential safeguards to use against possible threats/vulnerabilities. NOTE: The safeguards you choose will depend on the degree of risk</w:t>
      </w:r>
      <w:r w:rsidR="00F84D04" w:rsidRPr="004C11AB">
        <w:rPr>
          <w:rFonts w:eastAsia="Times New Roman" w:cstheme="minorHAnsi"/>
          <w:bCs/>
          <w:sz w:val="24"/>
          <w:szCs w:val="24"/>
        </w:rPr>
        <w:t xml:space="preserve"> and the potential harm that the threat/vulnerability poses to you and the individuals who are the subjects of the ePHI.</w:t>
      </w:r>
    </w:p>
    <w:p w14:paraId="30EF7A5E" w14:textId="77777777" w:rsidR="00F84D04" w:rsidRPr="004C11AB" w:rsidRDefault="00F84D04" w:rsidP="00F84D04">
      <w:pPr>
        <w:rPr>
          <w:sz w:val="24"/>
          <w:szCs w:val="24"/>
        </w:rPr>
      </w:pPr>
    </w:p>
    <w:p w14:paraId="6E363DCA" w14:textId="77777777" w:rsidR="000A22BE" w:rsidRPr="004C11AB" w:rsidRDefault="000A22BE" w:rsidP="00F84D04">
      <w:pPr>
        <w:rPr>
          <w:sz w:val="24"/>
          <w:szCs w:val="24"/>
        </w:rPr>
      </w:pPr>
      <w:r w:rsidRPr="004C11AB">
        <w:rPr>
          <w:rFonts w:eastAsia="Times New Roman" w:cs="Times New Roman"/>
          <w:color w:val="000000"/>
          <w:sz w:val="24"/>
          <w:szCs w:val="24"/>
        </w:rPr>
        <w:t>Implement policies and procedures to address the final disposition of ePHI and/or the hardware or electronic media on which it is stored.</w:t>
      </w:r>
      <w:r w:rsidRPr="004C11AB">
        <w:rPr>
          <w:rFonts w:eastAsia="Times New Roman" w:cs="Times New Roman"/>
          <w:color w:val="000000"/>
          <w:sz w:val="24"/>
          <w:szCs w:val="24"/>
        </w:rPr>
        <w:br/>
        <w:t>[45 CFR §164.310(d)(2)(i)]</w:t>
      </w:r>
      <w:r w:rsidRPr="004C11AB">
        <w:rPr>
          <w:rFonts w:eastAsia="Times New Roman" w:cs="Times New Roman"/>
          <w:color w:val="000000"/>
          <w:sz w:val="24"/>
          <w:szCs w:val="24"/>
        </w:rPr>
        <w:br/>
      </w:r>
      <w:r w:rsidRPr="004C11AB">
        <w:rPr>
          <w:rFonts w:eastAsia="Times New Roman" w:cs="Times New Roman"/>
          <w:color w:val="000000"/>
          <w:sz w:val="24"/>
          <w:szCs w:val="24"/>
        </w:rPr>
        <w:br/>
        <w:t>Establish guidelines for the removal of equipment and media for the maintenance or disposal of information. Your guidelines should include policies and procedures for sanitization of media where ePHI is stored.</w:t>
      </w:r>
      <w:r w:rsidRPr="004C11AB">
        <w:rPr>
          <w:rFonts w:eastAsia="Times New Roman" w:cs="Times New Roman"/>
          <w:color w:val="000000"/>
          <w:sz w:val="24"/>
          <w:szCs w:val="24"/>
        </w:rPr>
        <w:br/>
        <w:t>[NIST SP 800-53 MP-6]</w:t>
      </w:r>
    </w:p>
    <w:p w14:paraId="31ED5FD3" w14:textId="77777777" w:rsidR="00600763" w:rsidRPr="004C11AB" w:rsidRDefault="000A22BE" w:rsidP="00600763">
      <w:pPr>
        <w:pStyle w:val="Heading1"/>
        <w:pBdr>
          <w:top w:val="single" w:sz="4" w:space="1" w:color="auto"/>
          <w:left w:val="single" w:sz="4" w:space="4" w:color="auto"/>
          <w:bottom w:val="single" w:sz="4" w:space="1" w:color="auto"/>
          <w:right w:val="single" w:sz="4" w:space="4" w:color="auto"/>
        </w:pBdr>
        <w:rPr>
          <w:rFonts w:eastAsia="Times New Roman"/>
        </w:rPr>
      </w:pPr>
      <w:bookmarkStart w:id="807" w:name="_Toc459630873"/>
      <w:r w:rsidRPr="004C11AB">
        <w:rPr>
          <w:b/>
        </w:rPr>
        <w:t>PH35</w:t>
      </w:r>
      <w:r w:rsidR="00600763" w:rsidRPr="004C11AB">
        <w:rPr>
          <w:b/>
        </w:rPr>
        <w:t xml:space="preserve"> - </w:t>
      </w:r>
      <w:r w:rsidRPr="004C11AB">
        <w:rPr>
          <w:rFonts w:eastAsia="Times New Roman"/>
          <w:b/>
        </w:rPr>
        <w:t>§164.310(d)(2)(ii) Required</w:t>
      </w:r>
      <w:r w:rsidR="00600763" w:rsidRPr="004C11AB">
        <w:rPr>
          <w:rFonts w:eastAsia="Times New Roman"/>
          <w:b/>
        </w:rPr>
        <w:t xml:space="preserve"> </w:t>
      </w:r>
      <w:r w:rsidR="00600763" w:rsidRPr="004C11AB">
        <w:rPr>
          <w:rFonts w:eastAsia="Times New Roman"/>
        </w:rPr>
        <w:t>Do you have procedures that describe how your practice should remove ePHI from its storage media/ electronic devices before the media is re-used?</w:t>
      </w:r>
      <w:bookmarkEnd w:id="807"/>
    </w:p>
    <w:p w14:paraId="7A81FBCA" w14:textId="77777777" w:rsidR="000A22BE" w:rsidRPr="00076F8C" w:rsidRDefault="000A22BE" w:rsidP="000A22BE">
      <w:pPr>
        <w:pStyle w:val="ListParagraph"/>
        <w:numPr>
          <w:ilvl w:val="0"/>
          <w:numId w:val="4"/>
        </w:numPr>
        <w:rPr>
          <w:rFonts w:eastAsia="Times New Roman" w:cs="Times New Roman"/>
          <w:b/>
          <w:color w:val="000000"/>
          <w:sz w:val="24"/>
          <w:szCs w:val="24"/>
          <w:rPrChange w:id="808" w:author="Hareesh Ganesan" w:date="2016-10-23T14:29:00Z">
            <w:rPr>
              <w:rFonts w:eastAsia="Times New Roman" w:cs="Times New Roman"/>
              <w:color w:val="000000"/>
              <w:sz w:val="24"/>
              <w:szCs w:val="24"/>
            </w:rPr>
          </w:rPrChange>
        </w:rPr>
      </w:pPr>
      <w:r w:rsidRPr="00076F8C">
        <w:rPr>
          <w:rFonts w:eastAsia="Times New Roman" w:cs="Times New Roman"/>
          <w:b/>
          <w:color w:val="000000"/>
          <w:sz w:val="24"/>
          <w:szCs w:val="24"/>
          <w:rPrChange w:id="809" w:author="Hareesh Ganesan" w:date="2016-10-23T14:29:00Z">
            <w:rPr>
              <w:rFonts w:eastAsia="Times New Roman" w:cs="Times New Roman"/>
              <w:color w:val="000000"/>
              <w:sz w:val="24"/>
              <w:szCs w:val="24"/>
            </w:rPr>
          </w:rPrChange>
        </w:rPr>
        <w:t>Yes</w:t>
      </w:r>
    </w:p>
    <w:p w14:paraId="67A561ED" w14:textId="77777777" w:rsidR="000A22BE" w:rsidRPr="004C11AB" w:rsidRDefault="000A22BE" w:rsidP="000A22BE">
      <w:pPr>
        <w:pStyle w:val="ListParagraph"/>
        <w:numPr>
          <w:ilvl w:val="0"/>
          <w:numId w:val="1"/>
        </w:numPr>
        <w:rPr>
          <w:rFonts w:eastAsia="Times New Roman" w:cs="Times New Roman"/>
          <w:color w:val="000000"/>
          <w:sz w:val="24"/>
          <w:szCs w:val="24"/>
        </w:rPr>
      </w:pPr>
      <w:r w:rsidRPr="004C11AB">
        <w:rPr>
          <w:rFonts w:eastAsia="Times New Roman" w:cs="Times New Roman"/>
          <w:color w:val="000000"/>
          <w:sz w:val="24"/>
          <w:szCs w:val="24"/>
        </w:rPr>
        <w:t>No</w:t>
      </w:r>
    </w:p>
    <w:p w14:paraId="4EAAB084" w14:textId="77777777" w:rsidR="000A22BE" w:rsidRPr="004C11AB" w:rsidRDefault="000A22BE" w:rsidP="000A22BE">
      <w:pPr>
        <w:rPr>
          <w:sz w:val="24"/>
          <w:szCs w:val="24"/>
        </w:rPr>
      </w:pPr>
      <w:r w:rsidRPr="004C11AB">
        <w:rPr>
          <w:b/>
          <w:sz w:val="24"/>
          <w:szCs w:val="24"/>
        </w:rPr>
        <w:t>If no</w:t>
      </w:r>
      <w:r w:rsidRPr="004C11AB">
        <w:rPr>
          <w:sz w:val="24"/>
          <w:szCs w:val="24"/>
        </w:rPr>
        <w:t>, please select from the following:</w:t>
      </w:r>
    </w:p>
    <w:p w14:paraId="0542959E" w14:textId="77777777" w:rsidR="000A22BE" w:rsidRPr="004C11AB" w:rsidRDefault="000A22BE" w:rsidP="000A22BE">
      <w:pPr>
        <w:pStyle w:val="ListParagraph"/>
        <w:numPr>
          <w:ilvl w:val="0"/>
          <w:numId w:val="2"/>
        </w:numPr>
        <w:rPr>
          <w:sz w:val="24"/>
          <w:szCs w:val="24"/>
        </w:rPr>
      </w:pPr>
      <w:r w:rsidRPr="004C11AB">
        <w:rPr>
          <w:sz w:val="24"/>
          <w:szCs w:val="24"/>
        </w:rPr>
        <w:t>Cost</w:t>
      </w:r>
    </w:p>
    <w:p w14:paraId="667283D2" w14:textId="77777777" w:rsidR="000A22BE" w:rsidRPr="004C11AB" w:rsidRDefault="000A22BE" w:rsidP="000A22BE">
      <w:pPr>
        <w:pStyle w:val="ListParagraph"/>
        <w:numPr>
          <w:ilvl w:val="0"/>
          <w:numId w:val="2"/>
        </w:numPr>
        <w:rPr>
          <w:sz w:val="24"/>
          <w:szCs w:val="24"/>
        </w:rPr>
      </w:pPr>
      <w:r w:rsidRPr="004C11AB">
        <w:rPr>
          <w:sz w:val="24"/>
          <w:szCs w:val="24"/>
        </w:rPr>
        <w:t>Practice Size</w:t>
      </w:r>
    </w:p>
    <w:p w14:paraId="5237FCAF" w14:textId="77777777" w:rsidR="000A22BE" w:rsidRPr="004C11AB" w:rsidRDefault="000A22BE" w:rsidP="000A22BE">
      <w:pPr>
        <w:pStyle w:val="ListParagraph"/>
        <w:numPr>
          <w:ilvl w:val="0"/>
          <w:numId w:val="2"/>
        </w:numPr>
        <w:rPr>
          <w:sz w:val="24"/>
          <w:szCs w:val="24"/>
        </w:rPr>
      </w:pPr>
      <w:r w:rsidRPr="004C11AB">
        <w:rPr>
          <w:sz w:val="24"/>
          <w:szCs w:val="24"/>
        </w:rPr>
        <w:t>Complexity</w:t>
      </w:r>
    </w:p>
    <w:p w14:paraId="48E5A6E8" w14:textId="77777777" w:rsidR="000A22BE" w:rsidRPr="004C11AB" w:rsidRDefault="000A22BE" w:rsidP="000A22BE">
      <w:pPr>
        <w:pStyle w:val="ListParagraph"/>
        <w:numPr>
          <w:ilvl w:val="0"/>
          <w:numId w:val="2"/>
        </w:numPr>
        <w:rPr>
          <w:sz w:val="24"/>
          <w:szCs w:val="24"/>
        </w:rPr>
      </w:pPr>
      <w:r w:rsidRPr="004C11AB">
        <w:rPr>
          <w:sz w:val="24"/>
          <w:szCs w:val="24"/>
        </w:rPr>
        <w:t>Alternate Solution</w:t>
      </w:r>
    </w:p>
    <w:p w14:paraId="2D40EA40" w14:textId="77777777" w:rsidR="000A22BE" w:rsidRPr="004C11AB" w:rsidRDefault="000A22BE" w:rsidP="000A22BE">
      <w:pPr>
        <w:rPr>
          <w:sz w:val="24"/>
          <w:szCs w:val="24"/>
        </w:rPr>
      </w:pPr>
      <w:r w:rsidRPr="004C11AB">
        <w:rPr>
          <w:sz w:val="24"/>
          <w:szCs w:val="24"/>
        </w:rPr>
        <w:t>Please detail your current activities:</w:t>
      </w:r>
    </w:p>
    <w:tbl>
      <w:tblPr>
        <w:tblStyle w:val="TableGrid"/>
        <w:tblW w:w="0" w:type="auto"/>
        <w:tblLook w:val="04A0" w:firstRow="1" w:lastRow="0" w:firstColumn="1" w:lastColumn="0" w:noHBand="0" w:noVBand="1"/>
      </w:tblPr>
      <w:tblGrid>
        <w:gridCol w:w="9576"/>
      </w:tblGrid>
      <w:tr w:rsidR="000A22BE" w:rsidRPr="004C11AB" w14:paraId="4B1939DF" w14:textId="77777777" w:rsidTr="001873CF">
        <w:tc>
          <w:tcPr>
            <w:tcW w:w="9576" w:type="dxa"/>
          </w:tcPr>
          <w:p w14:paraId="2E67562B" w14:textId="77777777" w:rsidR="000A22BE" w:rsidRPr="004C11AB" w:rsidRDefault="000A22BE" w:rsidP="001873CF">
            <w:pPr>
              <w:rPr>
                <w:sz w:val="24"/>
                <w:szCs w:val="24"/>
              </w:rPr>
            </w:pPr>
          </w:p>
          <w:p w14:paraId="1AC42775" w14:textId="77777777" w:rsidR="00076F8C" w:rsidRPr="00076F8C" w:rsidRDefault="00076F8C" w:rsidP="00076F8C">
            <w:pPr>
              <w:rPr>
                <w:ins w:id="810" w:author="Hareesh Ganesan" w:date="2016-10-23T14:29:00Z"/>
                <w:sz w:val="24"/>
                <w:szCs w:val="24"/>
              </w:rPr>
            </w:pPr>
            <w:ins w:id="811" w:author="Hareesh Ganesan" w:date="2016-10-23T14:29:00Z">
              <w:r w:rsidRPr="00076F8C">
                <w:rPr>
                  <w:sz w:val="24"/>
                  <w:szCs w:val="24"/>
                </w:rPr>
                <w:t>## Disposable Media Policy</w:t>
              </w:r>
            </w:ins>
          </w:p>
          <w:p w14:paraId="48A84458" w14:textId="77777777" w:rsidR="00076F8C" w:rsidRPr="00076F8C" w:rsidRDefault="00076F8C" w:rsidP="00076F8C">
            <w:pPr>
              <w:rPr>
                <w:ins w:id="812" w:author="Hareesh Ganesan" w:date="2016-10-23T14:29:00Z"/>
                <w:sz w:val="24"/>
                <w:szCs w:val="24"/>
              </w:rPr>
            </w:pPr>
            <w:ins w:id="813" w:author="Hareesh Ganesan" w:date="2016-10-23T14:29:00Z">
              <w:r w:rsidRPr="00076F8C">
                <w:rPr>
                  <w:sz w:val="24"/>
                  <w:szCs w:val="24"/>
                </w:rPr>
                <w:t>5. Before reuse of any media, for example all ePHI is rendered inaccessible, cleaned, or scrubbed. All media is formatted to restrict future access.</w:t>
              </w:r>
            </w:ins>
          </w:p>
          <w:p w14:paraId="4D617CF2" w14:textId="559A3796" w:rsidR="000A22BE" w:rsidRPr="004C11AB" w:rsidDel="00076F8C" w:rsidRDefault="000A22BE" w:rsidP="001873CF">
            <w:pPr>
              <w:rPr>
                <w:del w:id="814" w:author="Hareesh Ganesan" w:date="2016-10-23T14:29:00Z"/>
                <w:sz w:val="24"/>
                <w:szCs w:val="24"/>
              </w:rPr>
            </w:pPr>
          </w:p>
          <w:p w14:paraId="30033B23" w14:textId="77777777" w:rsidR="000A22BE" w:rsidRPr="004C11AB" w:rsidRDefault="000A22BE" w:rsidP="001873CF">
            <w:pPr>
              <w:rPr>
                <w:sz w:val="24"/>
                <w:szCs w:val="24"/>
              </w:rPr>
            </w:pPr>
          </w:p>
          <w:p w14:paraId="070084C9" w14:textId="77777777" w:rsidR="000A22BE" w:rsidRPr="004C11AB" w:rsidRDefault="000A22BE" w:rsidP="001873CF">
            <w:pPr>
              <w:rPr>
                <w:sz w:val="24"/>
                <w:szCs w:val="24"/>
              </w:rPr>
            </w:pPr>
          </w:p>
          <w:p w14:paraId="39F2C90B" w14:textId="77777777" w:rsidR="000A22BE" w:rsidRPr="004C11AB" w:rsidRDefault="000A22BE" w:rsidP="001873CF">
            <w:pPr>
              <w:rPr>
                <w:sz w:val="24"/>
                <w:szCs w:val="24"/>
              </w:rPr>
            </w:pPr>
          </w:p>
          <w:p w14:paraId="3217836A" w14:textId="77777777" w:rsidR="000A22BE" w:rsidRPr="004C11AB" w:rsidRDefault="000A22BE" w:rsidP="001873CF">
            <w:pPr>
              <w:rPr>
                <w:sz w:val="24"/>
                <w:szCs w:val="24"/>
              </w:rPr>
            </w:pPr>
          </w:p>
        </w:tc>
      </w:tr>
    </w:tbl>
    <w:p w14:paraId="21CDFAFA" w14:textId="77777777" w:rsidR="000A22BE" w:rsidRPr="004C11AB" w:rsidRDefault="000A22BE" w:rsidP="000A22BE">
      <w:pPr>
        <w:rPr>
          <w:sz w:val="24"/>
          <w:szCs w:val="24"/>
        </w:rPr>
      </w:pPr>
    </w:p>
    <w:p w14:paraId="76220FED" w14:textId="77777777" w:rsidR="000A22BE" w:rsidRPr="004C11AB" w:rsidRDefault="000A22BE" w:rsidP="000A22BE">
      <w:pPr>
        <w:rPr>
          <w:sz w:val="24"/>
          <w:szCs w:val="24"/>
        </w:rPr>
      </w:pPr>
      <w:r w:rsidRPr="004C11AB">
        <w:rPr>
          <w:sz w:val="24"/>
          <w:szCs w:val="24"/>
        </w:rPr>
        <w:t>Please include any additional notes:</w:t>
      </w:r>
    </w:p>
    <w:tbl>
      <w:tblPr>
        <w:tblStyle w:val="TableGrid"/>
        <w:tblW w:w="0" w:type="auto"/>
        <w:tblLook w:val="04A0" w:firstRow="1" w:lastRow="0" w:firstColumn="1" w:lastColumn="0" w:noHBand="0" w:noVBand="1"/>
      </w:tblPr>
      <w:tblGrid>
        <w:gridCol w:w="9576"/>
      </w:tblGrid>
      <w:tr w:rsidR="000A22BE" w:rsidRPr="004C11AB" w14:paraId="2BA04D7F" w14:textId="77777777" w:rsidTr="001873CF">
        <w:tc>
          <w:tcPr>
            <w:tcW w:w="9576" w:type="dxa"/>
          </w:tcPr>
          <w:p w14:paraId="13C9DF67" w14:textId="77777777" w:rsidR="000A22BE" w:rsidRPr="004C11AB" w:rsidRDefault="000A22BE" w:rsidP="001873CF">
            <w:pPr>
              <w:rPr>
                <w:sz w:val="24"/>
                <w:szCs w:val="24"/>
              </w:rPr>
            </w:pPr>
          </w:p>
          <w:p w14:paraId="428C1FE6" w14:textId="77777777" w:rsidR="000A22BE" w:rsidRPr="004C11AB" w:rsidRDefault="000A22BE" w:rsidP="001873CF">
            <w:pPr>
              <w:rPr>
                <w:sz w:val="24"/>
                <w:szCs w:val="24"/>
              </w:rPr>
            </w:pPr>
          </w:p>
          <w:p w14:paraId="14B09E36" w14:textId="77777777" w:rsidR="000A22BE" w:rsidRPr="004C11AB" w:rsidRDefault="000A22BE" w:rsidP="001873CF">
            <w:pPr>
              <w:rPr>
                <w:sz w:val="24"/>
                <w:szCs w:val="24"/>
              </w:rPr>
            </w:pPr>
          </w:p>
          <w:p w14:paraId="56B2476C" w14:textId="77777777" w:rsidR="000A22BE" w:rsidRPr="004C11AB" w:rsidRDefault="000A22BE" w:rsidP="001873CF">
            <w:pPr>
              <w:rPr>
                <w:sz w:val="24"/>
                <w:szCs w:val="24"/>
              </w:rPr>
            </w:pPr>
          </w:p>
          <w:p w14:paraId="106AD0DB" w14:textId="77777777" w:rsidR="000A22BE" w:rsidRPr="004C11AB" w:rsidRDefault="000A22BE" w:rsidP="001873CF">
            <w:pPr>
              <w:rPr>
                <w:sz w:val="24"/>
                <w:szCs w:val="24"/>
              </w:rPr>
            </w:pPr>
          </w:p>
          <w:p w14:paraId="6CDB1422" w14:textId="77777777" w:rsidR="000A22BE" w:rsidRPr="004C11AB" w:rsidRDefault="000A22BE" w:rsidP="001873CF">
            <w:pPr>
              <w:rPr>
                <w:sz w:val="24"/>
                <w:szCs w:val="24"/>
              </w:rPr>
            </w:pPr>
          </w:p>
        </w:tc>
      </w:tr>
    </w:tbl>
    <w:p w14:paraId="3FC9BF67" w14:textId="77777777" w:rsidR="000A22BE" w:rsidRPr="004C11AB" w:rsidRDefault="000A22BE" w:rsidP="000A22BE">
      <w:pPr>
        <w:rPr>
          <w:sz w:val="24"/>
          <w:szCs w:val="24"/>
        </w:rPr>
      </w:pPr>
    </w:p>
    <w:p w14:paraId="39C0AA16" w14:textId="77777777" w:rsidR="000A22BE" w:rsidRPr="004C11AB" w:rsidRDefault="000A22BE" w:rsidP="000A22BE">
      <w:pPr>
        <w:rPr>
          <w:sz w:val="24"/>
          <w:szCs w:val="24"/>
        </w:rPr>
      </w:pPr>
      <w:r w:rsidRPr="004C11AB">
        <w:rPr>
          <w:sz w:val="24"/>
          <w:szCs w:val="24"/>
        </w:rPr>
        <w:t>Please detail your remediation plan:</w:t>
      </w:r>
    </w:p>
    <w:tbl>
      <w:tblPr>
        <w:tblStyle w:val="TableGrid"/>
        <w:tblW w:w="0" w:type="auto"/>
        <w:tblLook w:val="04A0" w:firstRow="1" w:lastRow="0" w:firstColumn="1" w:lastColumn="0" w:noHBand="0" w:noVBand="1"/>
      </w:tblPr>
      <w:tblGrid>
        <w:gridCol w:w="9576"/>
      </w:tblGrid>
      <w:tr w:rsidR="000A22BE" w:rsidRPr="004C11AB" w14:paraId="3E20160D" w14:textId="77777777" w:rsidTr="001873CF">
        <w:tc>
          <w:tcPr>
            <w:tcW w:w="9576" w:type="dxa"/>
          </w:tcPr>
          <w:p w14:paraId="2F49D566" w14:textId="77777777" w:rsidR="000A22BE" w:rsidRPr="004C11AB" w:rsidRDefault="000A22BE" w:rsidP="001873CF">
            <w:pPr>
              <w:rPr>
                <w:sz w:val="24"/>
                <w:szCs w:val="24"/>
              </w:rPr>
            </w:pPr>
          </w:p>
          <w:p w14:paraId="3E8C87DE" w14:textId="77777777" w:rsidR="000A22BE" w:rsidRPr="004C11AB" w:rsidRDefault="000A22BE" w:rsidP="001873CF">
            <w:pPr>
              <w:rPr>
                <w:sz w:val="24"/>
                <w:szCs w:val="24"/>
              </w:rPr>
            </w:pPr>
          </w:p>
          <w:p w14:paraId="30451303" w14:textId="77777777" w:rsidR="000A22BE" w:rsidRPr="004C11AB" w:rsidRDefault="000A22BE" w:rsidP="001873CF">
            <w:pPr>
              <w:rPr>
                <w:sz w:val="24"/>
                <w:szCs w:val="24"/>
              </w:rPr>
            </w:pPr>
          </w:p>
          <w:p w14:paraId="64F718E1" w14:textId="77777777" w:rsidR="000A22BE" w:rsidRPr="004C11AB" w:rsidRDefault="000A22BE" w:rsidP="001873CF">
            <w:pPr>
              <w:rPr>
                <w:sz w:val="24"/>
                <w:szCs w:val="24"/>
              </w:rPr>
            </w:pPr>
          </w:p>
          <w:p w14:paraId="768251D1" w14:textId="77777777" w:rsidR="000A22BE" w:rsidRPr="004C11AB" w:rsidRDefault="000A22BE" w:rsidP="001873CF">
            <w:pPr>
              <w:rPr>
                <w:sz w:val="24"/>
                <w:szCs w:val="24"/>
              </w:rPr>
            </w:pPr>
          </w:p>
          <w:p w14:paraId="0089B637" w14:textId="77777777" w:rsidR="000A22BE" w:rsidRPr="004C11AB" w:rsidRDefault="000A22BE" w:rsidP="001873CF">
            <w:pPr>
              <w:rPr>
                <w:sz w:val="24"/>
                <w:szCs w:val="24"/>
              </w:rPr>
            </w:pPr>
          </w:p>
        </w:tc>
      </w:tr>
    </w:tbl>
    <w:p w14:paraId="6FFAC1CB" w14:textId="77777777" w:rsidR="000A22BE" w:rsidRPr="004C11AB" w:rsidRDefault="000A22BE" w:rsidP="000A22BE">
      <w:pPr>
        <w:rPr>
          <w:sz w:val="24"/>
          <w:szCs w:val="24"/>
        </w:rPr>
      </w:pPr>
    </w:p>
    <w:p w14:paraId="01E98295" w14:textId="77777777" w:rsidR="000A22BE" w:rsidRPr="004C11AB" w:rsidRDefault="000A22BE" w:rsidP="000A22BE">
      <w:pPr>
        <w:rPr>
          <w:sz w:val="24"/>
          <w:szCs w:val="24"/>
        </w:rPr>
      </w:pPr>
      <w:r w:rsidRPr="004C11AB">
        <w:rPr>
          <w:sz w:val="24"/>
          <w:szCs w:val="24"/>
        </w:rPr>
        <w:t>Please rate the likelihood of a threat/vulnerability affecting your ePHI:</w:t>
      </w:r>
    </w:p>
    <w:p w14:paraId="76434F17" w14:textId="77777777" w:rsidR="000A22BE" w:rsidRPr="00076F8C" w:rsidRDefault="000A22BE" w:rsidP="000A22BE">
      <w:pPr>
        <w:pStyle w:val="ListParagraph"/>
        <w:numPr>
          <w:ilvl w:val="0"/>
          <w:numId w:val="3"/>
        </w:numPr>
        <w:rPr>
          <w:b/>
          <w:sz w:val="24"/>
          <w:szCs w:val="24"/>
          <w:rPrChange w:id="815" w:author="Hareesh Ganesan" w:date="2016-10-23T14:30:00Z">
            <w:rPr>
              <w:sz w:val="24"/>
              <w:szCs w:val="24"/>
            </w:rPr>
          </w:rPrChange>
        </w:rPr>
      </w:pPr>
      <w:r w:rsidRPr="00076F8C">
        <w:rPr>
          <w:b/>
          <w:sz w:val="24"/>
          <w:szCs w:val="24"/>
          <w:rPrChange w:id="816" w:author="Hareesh Ganesan" w:date="2016-10-23T14:30:00Z">
            <w:rPr>
              <w:sz w:val="24"/>
              <w:szCs w:val="24"/>
            </w:rPr>
          </w:rPrChange>
        </w:rPr>
        <w:t>Low</w:t>
      </w:r>
    </w:p>
    <w:p w14:paraId="0F3E11B5" w14:textId="77777777" w:rsidR="000A22BE" w:rsidRPr="004C11AB" w:rsidRDefault="000A22BE" w:rsidP="000A22BE">
      <w:pPr>
        <w:pStyle w:val="ListParagraph"/>
        <w:numPr>
          <w:ilvl w:val="0"/>
          <w:numId w:val="3"/>
        </w:numPr>
        <w:rPr>
          <w:sz w:val="24"/>
          <w:szCs w:val="24"/>
        </w:rPr>
      </w:pPr>
      <w:r w:rsidRPr="004C11AB">
        <w:rPr>
          <w:sz w:val="24"/>
          <w:szCs w:val="24"/>
        </w:rPr>
        <w:t>Medium</w:t>
      </w:r>
    </w:p>
    <w:p w14:paraId="5B3A09F8" w14:textId="77777777" w:rsidR="000A22BE" w:rsidRPr="004C11AB" w:rsidRDefault="000A22BE" w:rsidP="000A22BE">
      <w:pPr>
        <w:pStyle w:val="ListParagraph"/>
        <w:numPr>
          <w:ilvl w:val="0"/>
          <w:numId w:val="3"/>
        </w:numPr>
        <w:rPr>
          <w:sz w:val="24"/>
          <w:szCs w:val="24"/>
        </w:rPr>
      </w:pPr>
      <w:r w:rsidRPr="004C11AB">
        <w:rPr>
          <w:sz w:val="24"/>
          <w:szCs w:val="24"/>
        </w:rPr>
        <w:t>High</w:t>
      </w:r>
    </w:p>
    <w:p w14:paraId="5C9D584B" w14:textId="77777777" w:rsidR="000A22BE" w:rsidRPr="004C11AB" w:rsidRDefault="000A22BE" w:rsidP="000A22BE">
      <w:pPr>
        <w:rPr>
          <w:sz w:val="24"/>
          <w:szCs w:val="24"/>
        </w:rPr>
      </w:pPr>
      <w:r w:rsidRPr="004C11AB">
        <w:rPr>
          <w:sz w:val="24"/>
          <w:szCs w:val="24"/>
        </w:rPr>
        <w:t>Please rate the impact of a threat/vulnerability affecting your ePHI:</w:t>
      </w:r>
    </w:p>
    <w:p w14:paraId="1B510FFD" w14:textId="77777777" w:rsidR="000A22BE" w:rsidRPr="00076F8C" w:rsidRDefault="000A22BE" w:rsidP="000A22BE">
      <w:pPr>
        <w:pStyle w:val="ListParagraph"/>
        <w:numPr>
          <w:ilvl w:val="0"/>
          <w:numId w:val="3"/>
        </w:numPr>
        <w:rPr>
          <w:b/>
          <w:sz w:val="24"/>
          <w:szCs w:val="24"/>
          <w:rPrChange w:id="817" w:author="Hareesh Ganesan" w:date="2016-10-23T14:30:00Z">
            <w:rPr>
              <w:sz w:val="24"/>
              <w:szCs w:val="24"/>
            </w:rPr>
          </w:rPrChange>
        </w:rPr>
      </w:pPr>
      <w:r w:rsidRPr="00076F8C">
        <w:rPr>
          <w:b/>
          <w:sz w:val="24"/>
          <w:szCs w:val="24"/>
          <w:rPrChange w:id="818" w:author="Hareesh Ganesan" w:date="2016-10-23T14:30:00Z">
            <w:rPr>
              <w:sz w:val="24"/>
              <w:szCs w:val="24"/>
            </w:rPr>
          </w:rPrChange>
        </w:rPr>
        <w:t>Low</w:t>
      </w:r>
    </w:p>
    <w:p w14:paraId="0FDF0F1E" w14:textId="77777777" w:rsidR="000A22BE" w:rsidRPr="004C11AB" w:rsidRDefault="000A22BE" w:rsidP="000A22BE">
      <w:pPr>
        <w:pStyle w:val="ListParagraph"/>
        <w:numPr>
          <w:ilvl w:val="0"/>
          <w:numId w:val="3"/>
        </w:numPr>
        <w:rPr>
          <w:sz w:val="24"/>
          <w:szCs w:val="24"/>
        </w:rPr>
      </w:pPr>
      <w:r w:rsidRPr="004C11AB">
        <w:rPr>
          <w:sz w:val="24"/>
          <w:szCs w:val="24"/>
        </w:rPr>
        <w:t>Medium</w:t>
      </w:r>
    </w:p>
    <w:p w14:paraId="7B5399D5" w14:textId="77777777" w:rsidR="000A22BE" w:rsidRPr="004C11AB" w:rsidRDefault="000A22BE" w:rsidP="000A22BE">
      <w:pPr>
        <w:pStyle w:val="ListParagraph"/>
        <w:numPr>
          <w:ilvl w:val="0"/>
          <w:numId w:val="3"/>
        </w:numPr>
        <w:rPr>
          <w:sz w:val="24"/>
          <w:szCs w:val="24"/>
        </w:rPr>
      </w:pPr>
      <w:r w:rsidRPr="004C11AB">
        <w:rPr>
          <w:sz w:val="24"/>
          <w:szCs w:val="24"/>
        </w:rPr>
        <w:t>High</w:t>
      </w:r>
    </w:p>
    <w:p w14:paraId="51417976" w14:textId="77777777" w:rsidR="000344B4" w:rsidRPr="004C11AB" w:rsidRDefault="000344B4" w:rsidP="000344B4">
      <w:pPr>
        <w:rPr>
          <w:rFonts w:cstheme="minorHAnsi"/>
          <w:b/>
          <w:sz w:val="24"/>
          <w:szCs w:val="24"/>
        </w:rPr>
      </w:pPr>
      <w:r w:rsidRPr="004C11AB">
        <w:rPr>
          <w:rFonts w:cstheme="minorHAnsi"/>
          <w:b/>
          <w:sz w:val="24"/>
          <w:szCs w:val="24"/>
        </w:rPr>
        <w:t>Overall Security Risk:</w:t>
      </w:r>
    </w:p>
    <w:p w14:paraId="57DD9216" w14:textId="77777777" w:rsidR="000344B4" w:rsidRPr="00076F8C" w:rsidRDefault="000344B4" w:rsidP="000344B4">
      <w:pPr>
        <w:pStyle w:val="ListParagraph"/>
        <w:numPr>
          <w:ilvl w:val="0"/>
          <w:numId w:val="3"/>
        </w:numPr>
        <w:rPr>
          <w:rFonts w:cstheme="minorHAnsi"/>
          <w:b/>
          <w:sz w:val="24"/>
          <w:szCs w:val="24"/>
          <w:rPrChange w:id="819" w:author="Hareesh Ganesan" w:date="2016-10-23T14:30:00Z">
            <w:rPr>
              <w:rFonts w:cstheme="minorHAnsi"/>
              <w:sz w:val="24"/>
              <w:szCs w:val="24"/>
            </w:rPr>
          </w:rPrChange>
        </w:rPr>
      </w:pPr>
      <w:r w:rsidRPr="00076F8C">
        <w:rPr>
          <w:rFonts w:cstheme="minorHAnsi"/>
          <w:b/>
          <w:sz w:val="24"/>
          <w:szCs w:val="24"/>
          <w:rPrChange w:id="820" w:author="Hareesh Ganesan" w:date="2016-10-23T14:30:00Z">
            <w:rPr>
              <w:rFonts w:cstheme="minorHAnsi"/>
              <w:sz w:val="24"/>
              <w:szCs w:val="24"/>
            </w:rPr>
          </w:rPrChange>
        </w:rPr>
        <w:t>Low</w:t>
      </w:r>
    </w:p>
    <w:p w14:paraId="6A3A373F" w14:textId="77777777" w:rsidR="000344B4" w:rsidRPr="004C11AB" w:rsidRDefault="000344B4" w:rsidP="000344B4">
      <w:pPr>
        <w:pStyle w:val="ListParagraph"/>
        <w:numPr>
          <w:ilvl w:val="0"/>
          <w:numId w:val="3"/>
        </w:numPr>
        <w:rPr>
          <w:rFonts w:cstheme="minorHAnsi"/>
          <w:sz w:val="24"/>
          <w:szCs w:val="24"/>
        </w:rPr>
      </w:pPr>
      <w:r w:rsidRPr="004C11AB">
        <w:rPr>
          <w:rFonts w:cstheme="minorHAnsi"/>
          <w:sz w:val="24"/>
          <w:szCs w:val="24"/>
        </w:rPr>
        <w:t>Medium</w:t>
      </w:r>
    </w:p>
    <w:p w14:paraId="5666633F" w14:textId="77777777" w:rsidR="000344B4" w:rsidRPr="004C11AB" w:rsidRDefault="000344B4" w:rsidP="000344B4">
      <w:pPr>
        <w:pStyle w:val="ListParagraph"/>
        <w:numPr>
          <w:ilvl w:val="0"/>
          <w:numId w:val="3"/>
        </w:numPr>
        <w:rPr>
          <w:rFonts w:cstheme="minorHAnsi"/>
          <w:sz w:val="24"/>
          <w:szCs w:val="24"/>
        </w:rPr>
      </w:pPr>
      <w:r w:rsidRPr="004C11AB">
        <w:rPr>
          <w:rFonts w:cstheme="minorHAnsi"/>
          <w:sz w:val="24"/>
          <w:szCs w:val="24"/>
        </w:rPr>
        <w:t>High</w:t>
      </w:r>
    </w:p>
    <w:p w14:paraId="30FA4F4A" w14:textId="77777777" w:rsidR="000A22BE" w:rsidRPr="004C11AB" w:rsidRDefault="000A22BE" w:rsidP="000A22BE">
      <w:pPr>
        <w:rPr>
          <w:b/>
          <w:sz w:val="24"/>
          <w:szCs w:val="24"/>
        </w:rPr>
      </w:pPr>
      <w:r w:rsidRPr="004C11AB">
        <w:rPr>
          <w:b/>
          <w:sz w:val="24"/>
          <w:szCs w:val="24"/>
        </w:rPr>
        <w:t>Related Information:</w:t>
      </w:r>
    </w:p>
    <w:p w14:paraId="0DC096D6" w14:textId="77777777" w:rsidR="000A22BE" w:rsidRPr="004C11AB" w:rsidRDefault="000A22BE" w:rsidP="000A22BE">
      <w:pPr>
        <w:rPr>
          <w:i/>
          <w:sz w:val="24"/>
          <w:szCs w:val="24"/>
        </w:rPr>
      </w:pPr>
      <w:r w:rsidRPr="004C11AB">
        <w:rPr>
          <w:i/>
          <w:sz w:val="24"/>
          <w:szCs w:val="24"/>
        </w:rPr>
        <w:t>Things to Consider to Help Answer the Question:</w:t>
      </w:r>
    </w:p>
    <w:p w14:paraId="30675820" w14:textId="77777777" w:rsidR="000A22BE" w:rsidRPr="004C11AB" w:rsidRDefault="000A22BE" w:rsidP="000A22BE">
      <w:pPr>
        <w:rPr>
          <w:i/>
          <w:sz w:val="24"/>
          <w:szCs w:val="24"/>
        </w:rPr>
      </w:pPr>
      <w:r w:rsidRPr="004C11AB">
        <w:rPr>
          <w:rFonts w:eastAsia="Times New Roman" w:cs="Times New Roman"/>
          <w:color w:val="000000"/>
          <w:sz w:val="24"/>
          <w:szCs w:val="24"/>
        </w:rPr>
        <w:t>At times, storage media is re-used. For example, when one workforce member resigns, the USB, laptop, or tablet computer that was assigned to him/her might be reassigned to a different workforce member.</w:t>
      </w:r>
      <w:r w:rsidRPr="004C11AB">
        <w:rPr>
          <w:rFonts w:eastAsia="Times New Roman" w:cs="Times New Roman"/>
          <w:color w:val="000000"/>
          <w:sz w:val="24"/>
          <w:szCs w:val="24"/>
        </w:rPr>
        <w:br/>
      </w:r>
      <w:r w:rsidRPr="004C11AB">
        <w:rPr>
          <w:rFonts w:eastAsia="Times New Roman" w:cs="Times New Roman"/>
          <w:color w:val="000000"/>
          <w:sz w:val="24"/>
          <w:szCs w:val="24"/>
        </w:rPr>
        <w:br/>
        <w:t>Consider the steps that your practice has taken to make sure that ePHI is removed from storage media before it is stored and is awaiting re-use by another workforce member.</w:t>
      </w:r>
    </w:p>
    <w:p w14:paraId="07AC88F0" w14:textId="77777777" w:rsidR="000A22BE" w:rsidRPr="004C11AB" w:rsidRDefault="000A22BE" w:rsidP="000A22BE">
      <w:pPr>
        <w:rPr>
          <w:i/>
          <w:sz w:val="24"/>
          <w:szCs w:val="24"/>
        </w:rPr>
      </w:pPr>
      <w:r w:rsidRPr="004C11AB">
        <w:rPr>
          <w:i/>
          <w:sz w:val="24"/>
          <w:szCs w:val="24"/>
        </w:rPr>
        <w:t>Possible Threats and Vulnerabilities:</w:t>
      </w:r>
    </w:p>
    <w:p w14:paraId="010E1357" w14:textId="77777777" w:rsidR="000A22BE" w:rsidRPr="004C11AB" w:rsidRDefault="000A22BE" w:rsidP="000A22BE">
      <w:pPr>
        <w:rPr>
          <w:i/>
          <w:sz w:val="24"/>
          <w:szCs w:val="24"/>
        </w:rPr>
      </w:pPr>
      <w:r w:rsidRPr="004C11AB">
        <w:rPr>
          <w:rFonts w:eastAsia="Times New Roman" w:cs="Times New Roman"/>
          <w:color w:val="000000"/>
          <w:sz w:val="24"/>
          <w:szCs w:val="24"/>
        </w:rPr>
        <w:t xml:space="preserve">ePHI can be accessed by an unauthorized user, such as a new workforce member to whom the device is assigned, if you do not have policies and procedures that describe how to remove ePHI from electronic devices and media before they are stored awaiting re-use. </w:t>
      </w:r>
      <w:r w:rsidRPr="004C11AB">
        <w:rPr>
          <w:rFonts w:eastAsia="Times New Roman" w:cs="Times New Roman"/>
          <w:color w:val="000000"/>
          <w:sz w:val="24"/>
          <w:szCs w:val="24"/>
        </w:rPr>
        <w:br/>
      </w:r>
      <w:r w:rsidRPr="004C11AB">
        <w:rPr>
          <w:rFonts w:eastAsia="Times New Roman" w:cs="Times New Roman"/>
          <w:color w:val="000000"/>
          <w:sz w:val="24"/>
          <w:szCs w:val="24"/>
        </w:rPr>
        <w:br/>
        <w:t>Some potential impacts include:</w:t>
      </w:r>
      <w:r w:rsidRPr="004C11AB">
        <w:rPr>
          <w:rFonts w:eastAsia="Times New Roman" w:cs="Times New Roman"/>
          <w:color w:val="000000"/>
          <w:sz w:val="24"/>
          <w:szCs w:val="24"/>
        </w:rPr>
        <w:br/>
      </w:r>
      <w:r w:rsidRPr="004C11AB">
        <w:rPr>
          <w:rFonts w:eastAsia="Times New Roman" w:cs="Times New Roman"/>
          <w:color w:val="000000"/>
          <w:sz w:val="24"/>
          <w:szCs w:val="24"/>
        </w:rPr>
        <w:br/>
        <w:t>• Human threats, such as unauthorized or malicious users who can compromise the confidentiality, integrity, and availability of ePHI. Unauthorized disclosure, loss, or theft of ePHI can lead to identity theft.</w:t>
      </w:r>
    </w:p>
    <w:p w14:paraId="1408B445" w14:textId="77777777" w:rsidR="000A22BE" w:rsidRPr="004C11AB" w:rsidRDefault="000A22BE" w:rsidP="000A22BE">
      <w:pPr>
        <w:spacing w:after="0" w:line="240" w:lineRule="auto"/>
        <w:rPr>
          <w:rFonts w:eastAsia="Times New Roman" w:cstheme="minorHAnsi"/>
          <w:bCs/>
          <w:i/>
          <w:sz w:val="24"/>
          <w:szCs w:val="24"/>
        </w:rPr>
      </w:pPr>
      <w:r w:rsidRPr="004C11AB">
        <w:rPr>
          <w:rFonts w:eastAsia="Times New Roman" w:cstheme="minorHAnsi"/>
          <w:bCs/>
          <w:i/>
          <w:sz w:val="24"/>
          <w:szCs w:val="24"/>
        </w:rPr>
        <w:t>Examples of Safeguards:</w:t>
      </w:r>
      <w:r w:rsidR="00FA0D0B" w:rsidRPr="004C11AB">
        <w:rPr>
          <w:rFonts w:eastAsia="Times New Roman" w:cstheme="minorHAnsi"/>
          <w:bCs/>
          <w:i/>
          <w:sz w:val="24"/>
          <w:szCs w:val="24"/>
        </w:rPr>
        <w:t xml:space="preserve"> </w:t>
      </w:r>
    </w:p>
    <w:p w14:paraId="2CF86F5E" w14:textId="77777777" w:rsidR="000A22BE" w:rsidRPr="004C11AB" w:rsidRDefault="001A34AC" w:rsidP="000A22BE">
      <w:pPr>
        <w:spacing w:after="0" w:line="240" w:lineRule="auto"/>
        <w:rPr>
          <w:rFonts w:eastAsia="Times New Roman" w:cstheme="minorHAnsi"/>
          <w:bCs/>
          <w:sz w:val="24"/>
          <w:szCs w:val="24"/>
        </w:rPr>
      </w:pPr>
      <w:r w:rsidRPr="004C11AB">
        <w:rPr>
          <w:rFonts w:eastAsia="Times New Roman" w:cstheme="minorHAnsi"/>
          <w:bCs/>
          <w:sz w:val="24"/>
          <w:szCs w:val="24"/>
        </w:rPr>
        <w:t>Below are some potential safeguards to use against possible threats/vulnerabilities. NOTE: The safeguards you choose will depend on the degree of risk</w:t>
      </w:r>
      <w:r w:rsidR="000A22BE" w:rsidRPr="004C11AB">
        <w:rPr>
          <w:rFonts w:eastAsia="Times New Roman" w:cstheme="minorHAnsi"/>
          <w:bCs/>
          <w:sz w:val="24"/>
          <w:szCs w:val="24"/>
        </w:rPr>
        <w:t xml:space="preserve"> and the potential harm that the threat/vulnerability poses to you and the individuals who are the subjects of the ePHI.</w:t>
      </w:r>
    </w:p>
    <w:p w14:paraId="51D5463F" w14:textId="77777777" w:rsidR="000A22BE" w:rsidRPr="004C11AB" w:rsidRDefault="000A22BE" w:rsidP="000A22BE">
      <w:pPr>
        <w:rPr>
          <w:sz w:val="24"/>
          <w:szCs w:val="24"/>
        </w:rPr>
      </w:pPr>
    </w:p>
    <w:p w14:paraId="7DF4BFF4" w14:textId="77777777" w:rsidR="000A22BE" w:rsidRPr="004C11AB" w:rsidRDefault="000A22BE" w:rsidP="000A22BE">
      <w:pPr>
        <w:rPr>
          <w:sz w:val="24"/>
          <w:szCs w:val="24"/>
        </w:rPr>
      </w:pPr>
      <w:r w:rsidRPr="004C11AB">
        <w:rPr>
          <w:rFonts w:eastAsia="Times New Roman" w:cs="Times New Roman"/>
          <w:color w:val="000000"/>
          <w:sz w:val="24"/>
          <w:szCs w:val="24"/>
        </w:rPr>
        <w:t>Implement procedures for removal of ePHI from electronic media before the media are made available for re-use.</w:t>
      </w:r>
      <w:r w:rsidRPr="004C11AB">
        <w:rPr>
          <w:rFonts w:eastAsia="Times New Roman" w:cs="Times New Roman"/>
          <w:color w:val="000000"/>
          <w:sz w:val="24"/>
          <w:szCs w:val="24"/>
        </w:rPr>
        <w:br/>
        <w:t>[45 CFR §164.310(d)(2)(ii)]</w:t>
      </w:r>
      <w:r w:rsidRPr="004C11AB">
        <w:rPr>
          <w:rFonts w:eastAsia="Times New Roman" w:cs="Times New Roman"/>
          <w:color w:val="000000"/>
          <w:sz w:val="24"/>
          <w:szCs w:val="24"/>
        </w:rPr>
        <w:br/>
      </w:r>
      <w:r w:rsidRPr="004C11AB">
        <w:rPr>
          <w:rFonts w:eastAsia="Times New Roman" w:cs="Times New Roman"/>
          <w:color w:val="000000"/>
          <w:sz w:val="24"/>
          <w:szCs w:val="24"/>
        </w:rPr>
        <w:br/>
        <w:t>Establish a process for the sanitizing (removal) of ePHI from equipment and media where it is stored prior to preparing it for reuse.</w:t>
      </w:r>
      <w:r w:rsidRPr="004C11AB">
        <w:rPr>
          <w:rFonts w:eastAsia="Times New Roman" w:cs="Times New Roman"/>
          <w:color w:val="000000"/>
          <w:sz w:val="24"/>
          <w:szCs w:val="24"/>
        </w:rPr>
        <w:br/>
        <w:t>[NIST SP 800-53 MP-6]</w:t>
      </w:r>
    </w:p>
    <w:p w14:paraId="3174ECBA" w14:textId="77777777" w:rsidR="00600763" w:rsidRPr="004C11AB" w:rsidRDefault="000A22BE" w:rsidP="00600763">
      <w:pPr>
        <w:pStyle w:val="Heading1"/>
        <w:pBdr>
          <w:top w:val="single" w:sz="4" w:space="1" w:color="auto"/>
          <w:left w:val="single" w:sz="4" w:space="4" w:color="auto"/>
          <w:bottom w:val="single" w:sz="4" w:space="1" w:color="auto"/>
          <w:right w:val="single" w:sz="4" w:space="4" w:color="auto"/>
        </w:pBdr>
        <w:rPr>
          <w:rFonts w:eastAsia="Times New Roman"/>
        </w:rPr>
      </w:pPr>
      <w:bookmarkStart w:id="821" w:name="_Toc459630874"/>
      <w:r w:rsidRPr="004C11AB">
        <w:rPr>
          <w:b/>
        </w:rPr>
        <w:t>PH36</w:t>
      </w:r>
      <w:r w:rsidR="00600763" w:rsidRPr="004C11AB">
        <w:rPr>
          <w:b/>
        </w:rPr>
        <w:t xml:space="preserve"> - </w:t>
      </w:r>
      <w:r w:rsidRPr="004C11AB">
        <w:rPr>
          <w:rFonts w:eastAsia="Times New Roman"/>
          <w:b/>
        </w:rPr>
        <w:t>§164.310(d)(2)(iii) Addressable</w:t>
      </w:r>
      <w:r w:rsidR="00600763" w:rsidRPr="004C11AB">
        <w:rPr>
          <w:rFonts w:eastAsia="Times New Roman"/>
          <w:b/>
        </w:rPr>
        <w:t xml:space="preserve"> </w:t>
      </w:r>
      <w:r w:rsidR="00600763" w:rsidRPr="004C11AB">
        <w:rPr>
          <w:rFonts w:eastAsia="Times New Roman"/>
        </w:rPr>
        <w:t>Does your practice maintain a record of movements of hardware and media and the person responsible for the use and security of the devices or media containing ePHI outside the facility?</w:t>
      </w:r>
      <w:bookmarkEnd w:id="821"/>
    </w:p>
    <w:p w14:paraId="6DAA636D" w14:textId="77777777" w:rsidR="000A22BE" w:rsidRPr="00076F8C" w:rsidRDefault="000A22BE" w:rsidP="000A22BE">
      <w:pPr>
        <w:pStyle w:val="ListParagraph"/>
        <w:numPr>
          <w:ilvl w:val="0"/>
          <w:numId w:val="4"/>
        </w:numPr>
        <w:rPr>
          <w:rFonts w:eastAsia="Times New Roman" w:cs="Times New Roman"/>
          <w:b/>
          <w:color w:val="000000"/>
          <w:sz w:val="24"/>
          <w:szCs w:val="24"/>
          <w:rPrChange w:id="822" w:author="Hareesh Ganesan" w:date="2016-10-23T14:30:00Z">
            <w:rPr>
              <w:rFonts w:eastAsia="Times New Roman" w:cs="Times New Roman"/>
              <w:color w:val="000000"/>
              <w:sz w:val="24"/>
              <w:szCs w:val="24"/>
            </w:rPr>
          </w:rPrChange>
        </w:rPr>
      </w:pPr>
      <w:r w:rsidRPr="00076F8C">
        <w:rPr>
          <w:rFonts w:eastAsia="Times New Roman" w:cs="Times New Roman"/>
          <w:b/>
          <w:color w:val="000000"/>
          <w:sz w:val="24"/>
          <w:szCs w:val="24"/>
          <w:rPrChange w:id="823" w:author="Hareesh Ganesan" w:date="2016-10-23T14:30:00Z">
            <w:rPr>
              <w:rFonts w:eastAsia="Times New Roman" w:cs="Times New Roman"/>
              <w:color w:val="000000"/>
              <w:sz w:val="24"/>
              <w:szCs w:val="24"/>
            </w:rPr>
          </w:rPrChange>
        </w:rPr>
        <w:t>Yes</w:t>
      </w:r>
    </w:p>
    <w:p w14:paraId="3CB52DDB" w14:textId="77777777" w:rsidR="000A22BE" w:rsidRPr="004C11AB" w:rsidRDefault="000A22BE" w:rsidP="000A22BE">
      <w:pPr>
        <w:pStyle w:val="ListParagraph"/>
        <w:numPr>
          <w:ilvl w:val="0"/>
          <w:numId w:val="1"/>
        </w:numPr>
        <w:rPr>
          <w:rFonts w:eastAsia="Times New Roman" w:cs="Times New Roman"/>
          <w:color w:val="000000"/>
          <w:sz w:val="24"/>
          <w:szCs w:val="24"/>
        </w:rPr>
      </w:pPr>
      <w:r w:rsidRPr="004C11AB">
        <w:rPr>
          <w:rFonts w:eastAsia="Times New Roman" w:cs="Times New Roman"/>
          <w:color w:val="000000"/>
          <w:sz w:val="24"/>
          <w:szCs w:val="24"/>
        </w:rPr>
        <w:t>No</w:t>
      </w:r>
    </w:p>
    <w:p w14:paraId="0DACFBB6" w14:textId="77777777" w:rsidR="000A22BE" w:rsidRPr="004C11AB" w:rsidRDefault="000A22BE" w:rsidP="000A22BE">
      <w:pPr>
        <w:rPr>
          <w:sz w:val="24"/>
          <w:szCs w:val="24"/>
        </w:rPr>
      </w:pPr>
      <w:r w:rsidRPr="004C11AB">
        <w:rPr>
          <w:b/>
          <w:sz w:val="24"/>
          <w:szCs w:val="24"/>
        </w:rPr>
        <w:t>If no</w:t>
      </w:r>
      <w:r w:rsidRPr="004C11AB">
        <w:rPr>
          <w:sz w:val="24"/>
          <w:szCs w:val="24"/>
        </w:rPr>
        <w:t>, please select from the following:</w:t>
      </w:r>
    </w:p>
    <w:p w14:paraId="40411DBB" w14:textId="77777777" w:rsidR="000A22BE" w:rsidRPr="004C11AB" w:rsidRDefault="000A22BE" w:rsidP="000A22BE">
      <w:pPr>
        <w:pStyle w:val="ListParagraph"/>
        <w:numPr>
          <w:ilvl w:val="0"/>
          <w:numId w:val="2"/>
        </w:numPr>
        <w:rPr>
          <w:sz w:val="24"/>
          <w:szCs w:val="24"/>
        </w:rPr>
      </w:pPr>
      <w:r w:rsidRPr="004C11AB">
        <w:rPr>
          <w:sz w:val="24"/>
          <w:szCs w:val="24"/>
        </w:rPr>
        <w:t>Cost</w:t>
      </w:r>
    </w:p>
    <w:p w14:paraId="1D1E53A5" w14:textId="77777777" w:rsidR="000A22BE" w:rsidRPr="004C11AB" w:rsidRDefault="000A22BE" w:rsidP="000A22BE">
      <w:pPr>
        <w:pStyle w:val="ListParagraph"/>
        <w:numPr>
          <w:ilvl w:val="0"/>
          <w:numId w:val="2"/>
        </w:numPr>
        <w:rPr>
          <w:sz w:val="24"/>
          <w:szCs w:val="24"/>
        </w:rPr>
      </w:pPr>
      <w:r w:rsidRPr="004C11AB">
        <w:rPr>
          <w:sz w:val="24"/>
          <w:szCs w:val="24"/>
        </w:rPr>
        <w:t>Practice Size</w:t>
      </w:r>
    </w:p>
    <w:p w14:paraId="2F7BAA13" w14:textId="77777777" w:rsidR="000A22BE" w:rsidRPr="004C11AB" w:rsidRDefault="000A22BE" w:rsidP="000A22BE">
      <w:pPr>
        <w:pStyle w:val="ListParagraph"/>
        <w:numPr>
          <w:ilvl w:val="0"/>
          <w:numId w:val="2"/>
        </w:numPr>
        <w:rPr>
          <w:sz w:val="24"/>
          <w:szCs w:val="24"/>
        </w:rPr>
      </w:pPr>
      <w:r w:rsidRPr="004C11AB">
        <w:rPr>
          <w:sz w:val="24"/>
          <w:szCs w:val="24"/>
        </w:rPr>
        <w:t>Complexity</w:t>
      </w:r>
    </w:p>
    <w:p w14:paraId="3638592B" w14:textId="77777777" w:rsidR="000A22BE" w:rsidRPr="004C11AB" w:rsidRDefault="000A22BE" w:rsidP="000A22BE">
      <w:pPr>
        <w:pStyle w:val="ListParagraph"/>
        <w:numPr>
          <w:ilvl w:val="0"/>
          <w:numId w:val="2"/>
        </w:numPr>
        <w:rPr>
          <w:sz w:val="24"/>
          <w:szCs w:val="24"/>
        </w:rPr>
      </w:pPr>
      <w:r w:rsidRPr="004C11AB">
        <w:rPr>
          <w:sz w:val="24"/>
          <w:szCs w:val="24"/>
        </w:rPr>
        <w:t>Alternate Solution</w:t>
      </w:r>
    </w:p>
    <w:p w14:paraId="2AC19E4A" w14:textId="77777777" w:rsidR="000A22BE" w:rsidRPr="004C11AB" w:rsidRDefault="000A22BE" w:rsidP="000A22BE">
      <w:pPr>
        <w:rPr>
          <w:sz w:val="24"/>
          <w:szCs w:val="24"/>
        </w:rPr>
      </w:pPr>
      <w:r w:rsidRPr="004C11AB">
        <w:rPr>
          <w:sz w:val="24"/>
          <w:szCs w:val="24"/>
        </w:rPr>
        <w:t>Please detail your current activities:</w:t>
      </w:r>
    </w:p>
    <w:tbl>
      <w:tblPr>
        <w:tblStyle w:val="TableGrid"/>
        <w:tblW w:w="0" w:type="auto"/>
        <w:tblLook w:val="04A0" w:firstRow="1" w:lastRow="0" w:firstColumn="1" w:lastColumn="0" w:noHBand="0" w:noVBand="1"/>
      </w:tblPr>
      <w:tblGrid>
        <w:gridCol w:w="9576"/>
      </w:tblGrid>
      <w:tr w:rsidR="000A22BE" w:rsidRPr="004C11AB" w14:paraId="3C902A51" w14:textId="77777777" w:rsidTr="001873CF">
        <w:tc>
          <w:tcPr>
            <w:tcW w:w="9576" w:type="dxa"/>
          </w:tcPr>
          <w:p w14:paraId="60E2444A" w14:textId="206C789F" w:rsidR="000A22BE" w:rsidRPr="004C11AB" w:rsidRDefault="00076F8C" w:rsidP="001873CF">
            <w:pPr>
              <w:rPr>
                <w:sz w:val="24"/>
                <w:szCs w:val="24"/>
              </w:rPr>
            </w:pPr>
            <w:ins w:id="824" w:author="Hareesh Ganesan" w:date="2016-10-23T14:30:00Z">
              <w:r>
                <w:rPr>
                  <w:sz w:val="24"/>
                  <w:szCs w:val="24"/>
                </w:rPr>
                <w:t>We maintain a Device and Media Movement Log in Google Docs.</w:t>
              </w:r>
            </w:ins>
          </w:p>
          <w:p w14:paraId="6362A8B1" w14:textId="77777777" w:rsidR="000A22BE" w:rsidRPr="004C11AB" w:rsidRDefault="000A22BE" w:rsidP="001873CF">
            <w:pPr>
              <w:rPr>
                <w:sz w:val="24"/>
                <w:szCs w:val="24"/>
              </w:rPr>
            </w:pPr>
          </w:p>
          <w:p w14:paraId="5AEE7806" w14:textId="77777777" w:rsidR="000A22BE" w:rsidRPr="004C11AB" w:rsidRDefault="000A22BE" w:rsidP="001873CF">
            <w:pPr>
              <w:rPr>
                <w:sz w:val="24"/>
                <w:szCs w:val="24"/>
              </w:rPr>
            </w:pPr>
          </w:p>
          <w:p w14:paraId="097F6356" w14:textId="77777777" w:rsidR="000A22BE" w:rsidRPr="004C11AB" w:rsidRDefault="000A22BE" w:rsidP="001873CF">
            <w:pPr>
              <w:rPr>
                <w:sz w:val="24"/>
                <w:szCs w:val="24"/>
              </w:rPr>
            </w:pPr>
          </w:p>
          <w:p w14:paraId="771295F5" w14:textId="77777777" w:rsidR="000A22BE" w:rsidRPr="004C11AB" w:rsidRDefault="000A22BE" w:rsidP="001873CF">
            <w:pPr>
              <w:rPr>
                <w:sz w:val="24"/>
                <w:szCs w:val="24"/>
              </w:rPr>
            </w:pPr>
          </w:p>
          <w:p w14:paraId="1F0FCF4B" w14:textId="77777777" w:rsidR="000A22BE" w:rsidRPr="004C11AB" w:rsidRDefault="000A22BE" w:rsidP="001873CF">
            <w:pPr>
              <w:rPr>
                <w:sz w:val="24"/>
                <w:szCs w:val="24"/>
              </w:rPr>
            </w:pPr>
          </w:p>
        </w:tc>
      </w:tr>
    </w:tbl>
    <w:p w14:paraId="01B43681" w14:textId="77777777" w:rsidR="000A22BE" w:rsidRPr="004C11AB" w:rsidRDefault="000A22BE" w:rsidP="000A22BE">
      <w:pPr>
        <w:rPr>
          <w:sz w:val="24"/>
          <w:szCs w:val="24"/>
        </w:rPr>
      </w:pPr>
    </w:p>
    <w:p w14:paraId="799B9481" w14:textId="77777777" w:rsidR="000A22BE" w:rsidRPr="004C11AB" w:rsidRDefault="000A22BE" w:rsidP="000A22BE">
      <w:pPr>
        <w:rPr>
          <w:sz w:val="24"/>
          <w:szCs w:val="24"/>
        </w:rPr>
      </w:pPr>
      <w:r w:rsidRPr="004C11AB">
        <w:rPr>
          <w:sz w:val="24"/>
          <w:szCs w:val="24"/>
        </w:rPr>
        <w:t>Please include any additional notes:</w:t>
      </w:r>
    </w:p>
    <w:tbl>
      <w:tblPr>
        <w:tblStyle w:val="TableGrid"/>
        <w:tblW w:w="0" w:type="auto"/>
        <w:tblLook w:val="04A0" w:firstRow="1" w:lastRow="0" w:firstColumn="1" w:lastColumn="0" w:noHBand="0" w:noVBand="1"/>
      </w:tblPr>
      <w:tblGrid>
        <w:gridCol w:w="9576"/>
      </w:tblGrid>
      <w:tr w:rsidR="000A22BE" w:rsidRPr="004C11AB" w14:paraId="07706377" w14:textId="77777777" w:rsidTr="001873CF">
        <w:tc>
          <w:tcPr>
            <w:tcW w:w="9576" w:type="dxa"/>
          </w:tcPr>
          <w:p w14:paraId="609D080F" w14:textId="77777777" w:rsidR="000A22BE" w:rsidRPr="004C11AB" w:rsidRDefault="000A22BE" w:rsidP="001873CF">
            <w:pPr>
              <w:rPr>
                <w:sz w:val="24"/>
                <w:szCs w:val="24"/>
              </w:rPr>
            </w:pPr>
          </w:p>
          <w:p w14:paraId="034B0749" w14:textId="77777777" w:rsidR="000A22BE" w:rsidRPr="004C11AB" w:rsidRDefault="000A22BE" w:rsidP="001873CF">
            <w:pPr>
              <w:rPr>
                <w:sz w:val="24"/>
                <w:szCs w:val="24"/>
              </w:rPr>
            </w:pPr>
          </w:p>
          <w:p w14:paraId="70633B35" w14:textId="77777777" w:rsidR="000A22BE" w:rsidRPr="004C11AB" w:rsidRDefault="000A22BE" w:rsidP="001873CF">
            <w:pPr>
              <w:rPr>
                <w:sz w:val="24"/>
                <w:szCs w:val="24"/>
              </w:rPr>
            </w:pPr>
          </w:p>
          <w:p w14:paraId="29E3493C" w14:textId="77777777" w:rsidR="000A22BE" w:rsidRPr="004C11AB" w:rsidRDefault="000A22BE" w:rsidP="001873CF">
            <w:pPr>
              <w:rPr>
                <w:sz w:val="24"/>
                <w:szCs w:val="24"/>
              </w:rPr>
            </w:pPr>
          </w:p>
          <w:p w14:paraId="0F7D3946" w14:textId="77777777" w:rsidR="000A22BE" w:rsidRPr="004C11AB" w:rsidRDefault="000A22BE" w:rsidP="001873CF">
            <w:pPr>
              <w:rPr>
                <w:sz w:val="24"/>
                <w:szCs w:val="24"/>
              </w:rPr>
            </w:pPr>
          </w:p>
          <w:p w14:paraId="520AE7ED" w14:textId="77777777" w:rsidR="000A22BE" w:rsidRPr="004C11AB" w:rsidRDefault="000A22BE" w:rsidP="001873CF">
            <w:pPr>
              <w:rPr>
                <w:sz w:val="24"/>
                <w:szCs w:val="24"/>
              </w:rPr>
            </w:pPr>
          </w:p>
        </w:tc>
      </w:tr>
    </w:tbl>
    <w:p w14:paraId="7DA48313" w14:textId="77777777" w:rsidR="00600763" w:rsidRPr="004C11AB" w:rsidRDefault="00600763" w:rsidP="000A22BE">
      <w:pPr>
        <w:rPr>
          <w:sz w:val="24"/>
          <w:szCs w:val="24"/>
        </w:rPr>
      </w:pPr>
    </w:p>
    <w:p w14:paraId="2B456E9C" w14:textId="77777777" w:rsidR="000A22BE" w:rsidRPr="004C11AB" w:rsidRDefault="000A22BE" w:rsidP="000A22BE">
      <w:pPr>
        <w:rPr>
          <w:sz w:val="24"/>
          <w:szCs w:val="24"/>
        </w:rPr>
      </w:pPr>
      <w:r w:rsidRPr="004C11AB">
        <w:rPr>
          <w:sz w:val="24"/>
          <w:szCs w:val="24"/>
        </w:rPr>
        <w:t>Please detail your remediation plan:</w:t>
      </w:r>
    </w:p>
    <w:tbl>
      <w:tblPr>
        <w:tblStyle w:val="TableGrid"/>
        <w:tblW w:w="0" w:type="auto"/>
        <w:tblLook w:val="04A0" w:firstRow="1" w:lastRow="0" w:firstColumn="1" w:lastColumn="0" w:noHBand="0" w:noVBand="1"/>
      </w:tblPr>
      <w:tblGrid>
        <w:gridCol w:w="9576"/>
      </w:tblGrid>
      <w:tr w:rsidR="000A22BE" w:rsidRPr="004C11AB" w14:paraId="5298D22F" w14:textId="77777777" w:rsidTr="001873CF">
        <w:tc>
          <w:tcPr>
            <w:tcW w:w="9576" w:type="dxa"/>
          </w:tcPr>
          <w:p w14:paraId="21B11025" w14:textId="77777777" w:rsidR="000A22BE" w:rsidRPr="004C11AB" w:rsidRDefault="000A22BE" w:rsidP="001873CF">
            <w:pPr>
              <w:rPr>
                <w:sz w:val="24"/>
                <w:szCs w:val="24"/>
              </w:rPr>
            </w:pPr>
          </w:p>
          <w:p w14:paraId="20C51B22" w14:textId="77777777" w:rsidR="000A22BE" w:rsidRPr="004C11AB" w:rsidRDefault="000A22BE" w:rsidP="001873CF">
            <w:pPr>
              <w:rPr>
                <w:sz w:val="24"/>
                <w:szCs w:val="24"/>
              </w:rPr>
            </w:pPr>
          </w:p>
          <w:p w14:paraId="44AEA9F6" w14:textId="77777777" w:rsidR="000A22BE" w:rsidRPr="004C11AB" w:rsidRDefault="000A22BE" w:rsidP="001873CF">
            <w:pPr>
              <w:rPr>
                <w:sz w:val="24"/>
                <w:szCs w:val="24"/>
              </w:rPr>
            </w:pPr>
          </w:p>
          <w:p w14:paraId="7BBB2E8F" w14:textId="77777777" w:rsidR="000A22BE" w:rsidRPr="004C11AB" w:rsidRDefault="000A22BE" w:rsidP="001873CF">
            <w:pPr>
              <w:rPr>
                <w:sz w:val="24"/>
                <w:szCs w:val="24"/>
              </w:rPr>
            </w:pPr>
          </w:p>
          <w:p w14:paraId="56F62F3D" w14:textId="77777777" w:rsidR="000A22BE" w:rsidRPr="004C11AB" w:rsidRDefault="000A22BE" w:rsidP="001873CF">
            <w:pPr>
              <w:rPr>
                <w:sz w:val="24"/>
                <w:szCs w:val="24"/>
              </w:rPr>
            </w:pPr>
          </w:p>
          <w:p w14:paraId="3D7F2AC6" w14:textId="77777777" w:rsidR="000A22BE" w:rsidRPr="004C11AB" w:rsidRDefault="000A22BE" w:rsidP="001873CF">
            <w:pPr>
              <w:rPr>
                <w:sz w:val="24"/>
                <w:szCs w:val="24"/>
              </w:rPr>
            </w:pPr>
          </w:p>
        </w:tc>
      </w:tr>
    </w:tbl>
    <w:p w14:paraId="4BC43043" w14:textId="77777777" w:rsidR="000A22BE" w:rsidRPr="004C11AB" w:rsidRDefault="000A22BE" w:rsidP="000A22BE">
      <w:pPr>
        <w:rPr>
          <w:sz w:val="24"/>
          <w:szCs w:val="24"/>
        </w:rPr>
      </w:pPr>
    </w:p>
    <w:p w14:paraId="407C565A" w14:textId="77777777" w:rsidR="000A22BE" w:rsidRPr="004C11AB" w:rsidRDefault="000A22BE" w:rsidP="000A22BE">
      <w:pPr>
        <w:rPr>
          <w:sz w:val="24"/>
          <w:szCs w:val="24"/>
        </w:rPr>
      </w:pPr>
      <w:r w:rsidRPr="004C11AB">
        <w:rPr>
          <w:sz w:val="24"/>
          <w:szCs w:val="24"/>
        </w:rPr>
        <w:t>Please rate the likelihood of a threat/vulnerability affecting your ePHI:</w:t>
      </w:r>
    </w:p>
    <w:p w14:paraId="7D0996A1" w14:textId="77777777" w:rsidR="000A22BE" w:rsidRPr="00076F8C" w:rsidRDefault="000A22BE" w:rsidP="000A22BE">
      <w:pPr>
        <w:pStyle w:val="ListParagraph"/>
        <w:numPr>
          <w:ilvl w:val="0"/>
          <w:numId w:val="3"/>
        </w:numPr>
        <w:rPr>
          <w:b/>
          <w:sz w:val="24"/>
          <w:szCs w:val="24"/>
          <w:rPrChange w:id="825" w:author="Hareesh Ganesan" w:date="2016-10-23T14:30:00Z">
            <w:rPr>
              <w:sz w:val="24"/>
              <w:szCs w:val="24"/>
            </w:rPr>
          </w:rPrChange>
        </w:rPr>
      </w:pPr>
      <w:r w:rsidRPr="00076F8C">
        <w:rPr>
          <w:b/>
          <w:sz w:val="24"/>
          <w:szCs w:val="24"/>
          <w:rPrChange w:id="826" w:author="Hareesh Ganesan" w:date="2016-10-23T14:30:00Z">
            <w:rPr>
              <w:sz w:val="24"/>
              <w:szCs w:val="24"/>
            </w:rPr>
          </w:rPrChange>
        </w:rPr>
        <w:t>Low</w:t>
      </w:r>
    </w:p>
    <w:p w14:paraId="73E499D1" w14:textId="77777777" w:rsidR="000A22BE" w:rsidRPr="004C11AB" w:rsidRDefault="000A22BE" w:rsidP="000A22BE">
      <w:pPr>
        <w:pStyle w:val="ListParagraph"/>
        <w:numPr>
          <w:ilvl w:val="0"/>
          <w:numId w:val="3"/>
        </w:numPr>
        <w:rPr>
          <w:sz w:val="24"/>
          <w:szCs w:val="24"/>
        </w:rPr>
      </w:pPr>
      <w:r w:rsidRPr="004C11AB">
        <w:rPr>
          <w:sz w:val="24"/>
          <w:szCs w:val="24"/>
        </w:rPr>
        <w:t>Medium</w:t>
      </w:r>
    </w:p>
    <w:p w14:paraId="23EDE688" w14:textId="77777777" w:rsidR="000A22BE" w:rsidRPr="004C11AB" w:rsidRDefault="000A22BE" w:rsidP="000A22BE">
      <w:pPr>
        <w:pStyle w:val="ListParagraph"/>
        <w:numPr>
          <w:ilvl w:val="0"/>
          <w:numId w:val="3"/>
        </w:numPr>
        <w:rPr>
          <w:sz w:val="24"/>
          <w:szCs w:val="24"/>
        </w:rPr>
      </w:pPr>
      <w:r w:rsidRPr="004C11AB">
        <w:rPr>
          <w:sz w:val="24"/>
          <w:szCs w:val="24"/>
        </w:rPr>
        <w:t>High</w:t>
      </w:r>
    </w:p>
    <w:p w14:paraId="78B1AFC4" w14:textId="77777777" w:rsidR="000A22BE" w:rsidRPr="004C11AB" w:rsidRDefault="000A22BE" w:rsidP="000A22BE">
      <w:pPr>
        <w:rPr>
          <w:sz w:val="24"/>
          <w:szCs w:val="24"/>
        </w:rPr>
      </w:pPr>
      <w:r w:rsidRPr="004C11AB">
        <w:rPr>
          <w:sz w:val="24"/>
          <w:szCs w:val="24"/>
        </w:rPr>
        <w:t>Please rate the impact of a threat/vulnerability affecting your ePHI:</w:t>
      </w:r>
    </w:p>
    <w:p w14:paraId="53B0F387" w14:textId="77777777" w:rsidR="000A22BE" w:rsidRPr="00076F8C" w:rsidRDefault="000A22BE" w:rsidP="000A22BE">
      <w:pPr>
        <w:pStyle w:val="ListParagraph"/>
        <w:numPr>
          <w:ilvl w:val="0"/>
          <w:numId w:val="3"/>
        </w:numPr>
        <w:rPr>
          <w:b/>
          <w:sz w:val="24"/>
          <w:szCs w:val="24"/>
          <w:rPrChange w:id="827" w:author="Hareesh Ganesan" w:date="2016-10-23T14:30:00Z">
            <w:rPr>
              <w:sz w:val="24"/>
              <w:szCs w:val="24"/>
            </w:rPr>
          </w:rPrChange>
        </w:rPr>
      </w:pPr>
      <w:r w:rsidRPr="00076F8C">
        <w:rPr>
          <w:b/>
          <w:sz w:val="24"/>
          <w:szCs w:val="24"/>
          <w:rPrChange w:id="828" w:author="Hareesh Ganesan" w:date="2016-10-23T14:30:00Z">
            <w:rPr>
              <w:sz w:val="24"/>
              <w:szCs w:val="24"/>
            </w:rPr>
          </w:rPrChange>
        </w:rPr>
        <w:t>Low</w:t>
      </w:r>
    </w:p>
    <w:p w14:paraId="467B6FAA" w14:textId="77777777" w:rsidR="000A22BE" w:rsidRPr="004C11AB" w:rsidRDefault="000A22BE" w:rsidP="000A22BE">
      <w:pPr>
        <w:pStyle w:val="ListParagraph"/>
        <w:numPr>
          <w:ilvl w:val="0"/>
          <w:numId w:val="3"/>
        </w:numPr>
        <w:rPr>
          <w:sz w:val="24"/>
          <w:szCs w:val="24"/>
        </w:rPr>
      </w:pPr>
      <w:r w:rsidRPr="004C11AB">
        <w:rPr>
          <w:sz w:val="24"/>
          <w:szCs w:val="24"/>
        </w:rPr>
        <w:t>Medium</w:t>
      </w:r>
    </w:p>
    <w:p w14:paraId="08779CA3" w14:textId="77777777" w:rsidR="000A22BE" w:rsidRPr="004C11AB" w:rsidRDefault="000A22BE" w:rsidP="000A22BE">
      <w:pPr>
        <w:pStyle w:val="ListParagraph"/>
        <w:numPr>
          <w:ilvl w:val="0"/>
          <w:numId w:val="3"/>
        </w:numPr>
        <w:rPr>
          <w:sz w:val="24"/>
          <w:szCs w:val="24"/>
        </w:rPr>
      </w:pPr>
      <w:r w:rsidRPr="004C11AB">
        <w:rPr>
          <w:sz w:val="24"/>
          <w:szCs w:val="24"/>
        </w:rPr>
        <w:t>High</w:t>
      </w:r>
    </w:p>
    <w:p w14:paraId="6FC0BE74" w14:textId="77777777" w:rsidR="000344B4" w:rsidRPr="004C11AB" w:rsidRDefault="000344B4" w:rsidP="000344B4">
      <w:pPr>
        <w:rPr>
          <w:rFonts w:cstheme="minorHAnsi"/>
          <w:b/>
          <w:sz w:val="24"/>
          <w:szCs w:val="24"/>
        </w:rPr>
      </w:pPr>
      <w:r w:rsidRPr="004C11AB">
        <w:rPr>
          <w:rFonts w:cstheme="minorHAnsi"/>
          <w:b/>
          <w:sz w:val="24"/>
          <w:szCs w:val="24"/>
        </w:rPr>
        <w:t>Overall Security Risk:</w:t>
      </w:r>
    </w:p>
    <w:p w14:paraId="50574C8B" w14:textId="77777777" w:rsidR="000344B4" w:rsidRPr="00076F8C" w:rsidRDefault="000344B4" w:rsidP="000344B4">
      <w:pPr>
        <w:pStyle w:val="ListParagraph"/>
        <w:numPr>
          <w:ilvl w:val="0"/>
          <w:numId w:val="3"/>
        </w:numPr>
        <w:rPr>
          <w:rFonts w:cstheme="minorHAnsi"/>
          <w:b/>
          <w:sz w:val="24"/>
          <w:szCs w:val="24"/>
          <w:rPrChange w:id="829" w:author="Hareesh Ganesan" w:date="2016-10-23T14:30:00Z">
            <w:rPr>
              <w:rFonts w:cstheme="minorHAnsi"/>
              <w:sz w:val="24"/>
              <w:szCs w:val="24"/>
            </w:rPr>
          </w:rPrChange>
        </w:rPr>
      </w:pPr>
      <w:r w:rsidRPr="00076F8C">
        <w:rPr>
          <w:rFonts w:cstheme="minorHAnsi"/>
          <w:b/>
          <w:sz w:val="24"/>
          <w:szCs w:val="24"/>
          <w:rPrChange w:id="830" w:author="Hareesh Ganesan" w:date="2016-10-23T14:30:00Z">
            <w:rPr>
              <w:rFonts w:cstheme="minorHAnsi"/>
              <w:sz w:val="24"/>
              <w:szCs w:val="24"/>
            </w:rPr>
          </w:rPrChange>
        </w:rPr>
        <w:t>Low</w:t>
      </w:r>
    </w:p>
    <w:p w14:paraId="4020599F" w14:textId="77777777" w:rsidR="000344B4" w:rsidRPr="004C11AB" w:rsidRDefault="000344B4" w:rsidP="000344B4">
      <w:pPr>
        <w:pStyle w:val="ListParagraph"/>
        <w:numPr>
          <w:ilvl w:val="0"/>
          <w:numId w:val="3"/>
        </w:numPr>
        <w:rPr>
          <w:rFonts w:cstheme="minorHAnsi"/>
          <w:sz w:val="24"/>
          <w:szCs w:val="24"/>
        </w:rPr>
      </w:pPr>
      <w:r w:rsidRPr="004C11AB">
        <w:rPr>
          <w:rFonts w:cstheme="minorHAnsi"/>
          <w:sz w:val="24"/>
          <w:szCs w:val="24"/>
        </w:rPr>
        <w:t>Medium</w:t>
      </w:r>
    </w:p>
    <w:p w14:paraId="341AFC88" w14:textId="77777777" w:rsidR="000344B4" w:rsidRPr="004C11AB" w:rsidRDefault="000344B4" w:rsidP="000344B4">
      <w:pPr>
        <w:pStyle w:val="ListParagraph"/>
        <w:numPr>
          <w:ilvl w:val="0"/>
          <w:numId w:val="3"/>
        </w:numPr>
        <w:rPr>
          <w:rFonts w:cstheme="minorHAnsi"/>
          <w:sz w:val="24"/>
          <w:szCs w:val="24"/>
        </w:rPr>
      </w:pPr>
      <w:r w:rsidRPr="004C11AB">
        <w:rPr>
          <w:rFonts w:cstheme="minorHAnsi"/>
          <w:sz w:val="24"/>
          <w:szCs w:val="24"/>
        </w:rPr>
        <w:t>High</w:t>
      </w:r>
    </w:p>
    <w:p w14:paraId="0A56CA19" w14:textId="77777777" w:rsidR="000A22BE" w:rsidRPr="004C11AB" w:rsidRDefault="000A22BE" w:rsidP="000A22BE">
      <w:pPr>
        <w:rPr>
          <w:b/>
          <w:sz w:val="24"/>
          <w:szCs w:val="24"/>
        </w:rPr>
      </w:pPr>
      <w:r w:rsidRPr="004C11AB">
        <w:rPr>
          <w:b/>
          <w:sz w:val="24"/>
          <w:szCs w:val="24"/>
        </w:rPr>
        <w:t>Related Information:</w:t>
      </w:r>
    </w:p>
    <w:p w14:paraId="3E93C8A5" w14:textId="77777777" w:rsidR="000A22BE" w:rsidRPr="004C11AB" w:rsidRDefault="000A22BE" w:rsidP="000A22BE">
      <w:pPr>
        <w:rPr>
          <w:i/>
          <w:sz w:val="24"/>
          <w:szCs w:val="24"/>
        </w:rPr>
      </w:pPr>
      <w:r w:rsidRPr="004C11AB">
        <w:rPr>
          <w:i/>
          <w:sz w:val="24"/>
          <w:szCs w:val="24"/>
        </w:rPr>
        <w:t>Things to Consider to Help Answer the Question:</w:t>
      </w:r>
    </w:p>
    <w:p w14:paraId="4685382F" w14:textId="77777777" w:rsidR="000A22BE" w:rsidRPr="004C11AB" w:rsidRDefault="000A22BE" w:rsidP="000A22BE">
      <w:pPr>
        <w:rPr>
          <w:i/>
          <w:sz w:val="24"/>
          <w:szCs w:val="24"/>
        </w:rPr>
      </w:pPr>
      <w:r w:rsidRPr="004C11AB">
        <w:rPr>
          <w:rFonts w:eastAsia="Times New Roman" w:cs="Times New Roman"/>
          <w:color w:val="000000"/>
          <w:sz w:val="24"/>
          <w:szCs w:val="24"/>
        </w:rPr>
        <w:t>Have you taken steps to implement procedures to document the day-to-day location of information technology or storage media on which PHI is stored by your practice and the assignment of a staff member responsible for maintaining this record?</w:t>
      </w:r>
    </w:p>
    <w:p w14:paraId="7FC93F88" w14:textId="77777777" w:rsidR="000A22BE" w:rsidRPr="004C11AB" w:rsidRDefault="000A22BE" w:rsidP="000A22BE">
      <w:pPr>
        <w:rPr>
          <w:i/>
          <w:sz w:val="24"/>
          <w:szCs w:val="24"/>
        </w:rPr>
      </w:pPr>
      <w:r w:rsidRPr="004C11AB">
        <w:rPr>
          <w:i/>
          <w:sz w:val="24"/>
          <w:szCs w:val="24"/>
        </w:rPr>
        <w:t>Possible Threats and Vulnerabilities:</w:t>
      </w:r>
    </w:p>
    <w:p w14:paraId="66974A27" w14:textId="77777777" w:rsidR="000A22BE" w:rsidRPr="004C11AB" w:rsidRDefault="000A22BE" w:rsidP="000A22BE">
      <w:pPr>
        <w:rPr>
          <w:i/>
          <w:sz w:val="24"/>
          <w:szCs w:val="24"/>
        </w:rPr>
      </w:pPr>
      <w:r w:rsidRPr="004C11AB">
        <w:rPr>
          <w:rFonts w:eastAsia="Times New Roman" w:cs="Times New Roman"/>
          <w:color w:val="000000"/>
          <w:sz w:val="24"/>
          <w:szCs w:val="24"/>
        </w:rPr>
        <w:t>ePHI can be subject to undiscovered incidents involving</w:t>
      </w:r>
      <w:r w:rsidR="00FA0D0B" w:rsidRPr="004C11AB">
        <w:rPr>
          <w:rFonts w:eastAsia="Times New Roman" w:cs="Times New Roman"/>
          <w:color w:val="000000"/>
          <w:sz w:val="24"/>
          <w:szCs w:val="24"/>
        </w:rPr>
        <w:t xml:space="preserve"> </w:t>
      </w:r>
      <w:r w:rsidRPr="004C11AB">
        <w:rPr>
          <w:rFonts w:eastAsia="Times New Roman" w:cs="Times New Roman"/>
          <w:color w:val="000000"/>
          <w:sz w:val="24"/>
          <w:szCs w:val="24"/>
        </w:rPr>
        <w:t>unauthorized access, theft, and loss if you do not maintain a record of hardware and electronic media movement outside the facility. As such, the ePHI can leave your facility without being monitored or traced.</w:t>
      </w:r>
      <w:r w:rsidRPr="004C11AB">
        <w:rPr>
          <w:rFonts w:eastAsia="Times New Roman" w:cs="Times New Roman"/>
          <w:color w:val="000000"/>
          <w:sz w:val="24"/>
          <w:szCs w:val="24"/>
        </w:rPr>
        <w:br/>
      </w:r>
      <w:r w:rsidRPr="004C11AB">
        <w:rPr>
          <w:rFonts w:eastAsia="Times New Roman" w:cs="Times New Roman"/>
          <w:color w:val="000000"/>
          <w:sz w:val="24"/>
          <w:szCs w:val="24"/>
        </w:rPr>
        <w:br/>
        <w:t>Some potential impacts include:</w:t>
      </w:r>
      <w:r w:rsidRPr="004C11AB">
        <w:rPr>
          <w:rFonts w:eastAsia="Times New Roman" w:cs="Times New Roman"/>
          <w:color w:val="000000"/>
          <w:sz w:val="24"/>
          <w:szCs w:val="24"/>
        </w:rPr>
        <w:br/>
      </w:r>
      <w:r w:rsidRPr="004C11AB">
        <w:rPr>
          <w:rFonts w:eastAsia="Times New Roman" w:cs="Times New Roman"/>
          <w:color w:val="000000"/>
          <w:sz w:val="24"/>
          <w:szCs w:val="24"/>
        </w:rPr>
        <w:br/>
        <w:t>• Human threats, such as an unauthorized user who can vandalize or compromise the integrity of ePHI. Unauthorized disclosure, loss, or theft of ePHI can lead to identity theft.</w:t>
      </w:r>
    </w:p>
    <w:p w14:paraId="55049CD9" w14:textId="77777777" w:rsidR="000A22BE" w:rsidRPr="004C11AB" w:rsidRDefault="000A22BE" w:rsidP="000A22BE">
      <w:pPr>
        <w:spacing w:after="0" w:line="240" w:lineRule="auto"/>
        <w:rPr>
          <w:rFonts w:eastAsia="Times New Roman" w:cstheme="minorHAnsi"/>
          <w:bCs/>
          <w:i/>
          <w:sz w:val="24"/>
          <w:szCs w:val="24"/>
        </w:rPr>
      </w:pPr>
      <w:r w:rsidRPr="004C11AB">
        <w:rPr>
          <w:rFonts w:eastAsia="Times New Roman" w:cstheme="minorHAnsi"/>
          <w:bCs/>
          <w:i/>
          <w:sz w:val="24"/>
          <w:szCs w:val="24"/>
        </w:rPr>
        <w:t>Examples of Safeguards:</w:t>
      </w:r>
      <w:r w:rsidR="00FA0D0B" w:rsidRPr="004C11AB">
        <w:rPr>
          <w:rFonts w:eastAsia="Times New Roman" w:cstheme="minorHAnsi"/>
          <w:bCs/>
          <w:i/>
          <w:sz w:val="24"/>
          <w:szCs w:val="24"/>
        </w:rPr>
        <w:t xml:space="preserve"> </w:t>
      </w:r>
    </w:p>
    <w:p w14:paraId="2D021324" w14:textId="77777777" w:rsidR="000A22BE" w:rsidRPr="004C11AB" w:rsidRDefault="001A34AC" w:rsidP="000A22BE">
      <w:pPr>
        <w:spacing w:after="0" w:line="240" w:lineRule="auto"/>
        <w:rPr>
          <w:rFonts w:eastAsia="Times New Roman" w:cstheme="minorHAnsi"/>
          <w:bCs/>
          <w:sz w:val="24"/>
          <w:szCs w:val="24"/>
        </w:rPr>
      </w:pPr>
      <w:r w:rsidRPr="004C11AB">
        <w:rPr>
          <w:rFonts w:eastAsia="Times New Roman" w:cstheme="minorHAnsi"/>
          <w:bCs/>
          <w:sz w:val="24"/>
          <w:szCs w:val="24"/>
        </w:rPr>
        <w:t>Below are some potential safeguards to use against possible threats/vulnerabilities. NOTE: The safeguards you choose will depend on the degree of risk</w:t>
      </w:r>
      <w:r w:rsidR="000A22BE" w:rsidRPr="004C11AB">
        <w:rPr>
          <w:rFonts w:eastAsia="Times New Roman" w:cstheme="minorHAnsi"/>
          <w:bCs/>
          <w:sz w:val="24"/>
          <w:szCs w:val="24"/>
        </w:rPr>
        <w:t xml:space="preserve"> and the potential harm that the threat/vulnerability poses to you and the individuals who are the subjects of the ePHI.</w:t>
      </w:r>
    </w:p>
    <w:p w14:paraId="43A50B8B" w14:textId="77777777" w:rsidR="000A22BE" w:rsidRPr="004C11AB" w:rsidRDefault="000A22BE" w:rsidP="000A22BE">
      <w:pPr>
        <w:rPr>
          <w:sz w:val="24"/>
          <w:szCs w:val="24"/>
        </w:rPr>
      </w:pPr>
    </w:p>
    <w:p w14:paraId="2DB8A791" w14:textId="77777777" w:rsidR="00C3122C" w:rsidRPr="004C11AB" w:rsidRDefault="000A22BE" w:rsidP="00C3122C">
      <w:pPr>
        <w:rPr>
          <w:sz w:val="24"/>
          <w:szCs w:val="24"/>
        </w:rPr>
      </w:pPr>
      <w:r w:rsidRPr="004C11AB">
        <w:rPr>
          <w:rFonts w:eastAsia="Times New Roman" w:cs="Times New Roman"/>
          <w:color w:val="000000"/>
          <w:sz w:val="24"/>
          <w:szCs w:val="24"/>
        </w:rPr>
        <w:t>Maintain a record of the movements of hardware and electronic media and any person responsible for the use and security of the devices and media containing ePHI outside the facility.</w:t>
      </w:r>
      <w:r w:rsidRPr="004C11AB">
        <w:rPr>
          <w:rFonts w:eastAsia="Times New Roman" w:cs="Times New Roman"/>
          <w:color w:val="000000"/>
          <w:sz w:val="24"/>
          <w:szCs w:val="24"/>
        </w:rPr>
        <w:br/>
        <w:t>[45 CFR §164.310(d)(2)(iii)]</w:t>
      </w:r>
      <w:r w:rsidRPr="004C11AB">
        <w:rPr>
          <w:rFonts w:eastAsia="Times New Roman" w:cs="Times New Roman"/>
          <w:color w:val="000000"/>
          <w:sz w:val="24"/>
          <w:szCs w:val="24"/>
        </w:rPr>
        <w:br/>
      </w:r>
      <w:r w:rsidRPr="004C11AB">
        <w:rPr>
          <w:rFonts w:eastAsia="Times New Roman" w:cs="Times New Roman"/>
          <w:color w:val="000000"/>
          <w:sz w:val="24"/>
          <w:szCs w:val="24"/>
        </w:rPr>
        <w:br/>
        <w:t>Develop a process for maintaining records of hardware and electronic media being transported to and from your facility, such as:</w:t>
      </w:r>
      <w:r w:rsidRPr="004C11AB">
        <w:rPr>
          <w:rFonts w:eastAsia="Times New Roman" w:cs="Times New Roman"/>
          <w:color w:val="000000"/>
          <w:sz w:val="24"/>
          <w:szCs w:val="24"/>
        </w:rPr>
        <w:br/>
      </w:r>
      <w:r w:rsidRPr="004C11AB">
        <w:rPr>
          <w:rFonts w:eastAsia="Times New Roman" w:cs="Times New Roman"/>
          <w:color w:val="000000"/>
          <w:sz w:val="24"/>
          <w:szCs w:val="24"/>
        </w:rPr>
        <w:br/>
        <w:t>•Preparing and keeping an up-to-date component inventory of information systems that contain ePHI.</w:t>
      </w:r>
      <w:r w:rsidRPr="004C11AB">
        <w:rPr>
          <w:rFonts w:eastAsia="Times New Roman" w:cs="Times New Roman"/>
          <w:color w:val="000000"/>
          <w:sz w:val="24"/>
          <w:szCs w:val="24"/>
        </w:rPr>
        <w:br/>
        <w:t>[NIST SP 800-53 CM-8]</w:t>
      </w:r>
      <w:r w:rsidRPr="004C11AB">
        <w:rPr>
          <w:rFonts w:eastAsia="Times New Roman" w:cs="Times New Roman"/>
          <w:color w:val="000000"/>
          <w:sz w:val="24"/>
          <w:szCs w:val="24"/>
        </w:rPr>
        <w:br/>
        <w:t>•Requiring signed access agreements before enabling access to information systems that contain ePHI.</w:t>
      </w:r>
      <w:r w:rsidRPr="004C11AB">
        <w:rPr>
          <w:rFonts w:eastAsia="Times New Roman" w:cs="Times New Roman"/>
          <w:color w:val="000000"/>
          <w:sz w:val="24"/>
          <w:szCs w:val="24"/>
        </w:rPr>
        <w:br/>
        <w:t>[NIST SP 800-53 PS-6]</w:t>
      </w:r>
    </w:p>
    <w:p w14:paraId="200137E0" w14:textId="77777777" w:rsidR="00E01462" w:rsidRPr="004C11AB" w:rsidRDefault="000A22BE" w:rsidP="00E01462">
      <w:pPr>
        <w:pStyle w:val="Heading1"/>
        <w:pBdr>
          <w:top w:val="single" w:sz="4" w:space="1" w:color="auto"/>
          <w:left w:val="single" w:sz="4" w:space="4" w:color="auto"/>
          <w:bottom w:val="single" w:sz="4" w:space="1" w:color="auto"/>
          <w:right w:val="single" w:sz="4" w:space="4" w:color="auto"/>
        </w:pBdr>
        <w:rPr>
          <w:rFonts w:eastAsia="Times New Roman"/>
        </w:rPr>
      </w:pPr>
      <w:bookmarkStart w:id="831" w:name="_Toc459630875"/>
      <w:r w:rsidRPr="004C11AB">
        <w:rPr>
          <w:b/>
        </w:rPr>
        <w:t>PH37</w:t>
      </w:r>
      <w:r w:rsidR="00600763" w:rsidRPr="004C11AB">
        <w:rPr>
          <w:b/>
        </w:rPr>
        <w:t xml:space="preserve"> - </w:t>
      </w:r>
      <w:r w:rsidRPr="004C11AB">
        <w:rPr>
          <w:rFonts w:eastAsia="Times New Roman"/>
          <w:b/>
        </w:rPr>
        <w:t>§164.310(d)(2)(iii) Addressable</w:t>
      </w:r>
      <w:r w:rsidR="00E01462" w:rsidRPr="004C11AB">
        <w:rPr>
          <w:rFonts w:eastAsia="Times New Roman"/>
          <w:b/>
        </w:rPr>
        <w:t xml:space="preserve"> </w:t>
      </w:r>
      <w:r w:rsidR="00E01462" w:rsidRPr="004C11AB">
        <w:rPr>
          <w:rFonts w:eastAsia="Times New Roman"/>
        </w:rPr>
        <w:t>Do you maintain records of employees removing electronic devices and media from your facility that has or can be used to access ePHI?</w:t>
      </w:r>
      <w:bookmarkEnd w:id="831"/>
      <w:r w:rsidR="00E01462" w:rsidRPr="004C11AB">
        <w:rPr>
          <w:rFonts w:eastAsia="Times New Roman"/>
        </w:rPr>
        <w:t xml:space="preserve"> </w:t>
      </w:r>
    </w:p>
    <w:p w14:paraId="69C949D0" w14:textId="77777777" w:rsidR="000A22BE" w:rsidRPr="00076F8C" w:rsidRDefault="000A22BE" w:rsidP="000A22BE">
      <w:pPr>
        <w:pStyle w:val="ListParagraph"/>
        <w:numPr>
          <w:ilvl w:val="0"/>
          <w:numId w:val="4"/>
        </w:numPr>
        <w:rPr>
          <w:rFonts w:eastAsia="Times New Roman" w:cs="Times New Roman"/>
          <w:b/>
          <w:color w:val="000000"/>
          <w:sz w:val="24"/>
          <w:szCs w:val="24"/>
          <w:rPrChange w:id="832" w:author="Hareesh Ganesan" w:date="2016-10-23T14:30:00Z">
            <w:rPr>
              <w:rFonts w:eastAsia="Times New Roman" w:cs="Times New Roman"/>
              <w:color w:val="000000"/>
              <w:sz w:val="24"/>
              <w:szCs w:val="24"/>
            </w:rPr>
          </w:rPrChange>
        </w:rPr>
      </w:pPr>
      <w:r w:rsidRPr="00076F8C">
        <w:rPr>
          <w:rFonts w:eastAsia="Times New Roman" w:cs="Times New Roman"/>
          <w:b/>
          <w:color w:val="000000"/>
          <w:sz w:val="24"/>
          <w:szCs w:val="24"/>
          <w:rPrChange w:id="833" w:author="Hareesh Ganesan" w:date="2016-10-23T14:30:00Z">
            <w:rPr>
              <w:rFonts w:eastAsia="Times New Roman" w:cs="Times New Roman"/>
              <w:color w:val="000000"/>
              <w:sz w:val="24"/>
              <w:szCs w:val="24"/>
            </w:rPr>
          </w:rPrChange>
        </w:rPr>
        <w:t>Yes</w:t>
      </w:r>
    </w:p>
    <w:p w14:paraId="6A21AEAA" w14:textId="77777777" w:rsidR="000A22BE" w:rsidRPr="004C11AB" w:rsidRDefault="000A22BE" w:rsidP="000A22BE">
      <w:pPr>
        <w:pStyle w:val="ListParagraph"/>
        <w:numPr>
          <w:ilvl w:val="0"/>
          <w:numId w:val="1"/>
        </w:numPr>
        <w:rPr>
          <w:rFonts w:eastAsia="Times New Roman" w:cs="Times New Roman"/>
          <w:color w:val="000000"/>
          <w:sz w:val="24"/>
          <w:szCs w:val="24"/>
        </w:rPr>
      </w:pPr>
      <w:r w:rsidRPr="004C11AB">
        <w:rPr>
          <w:rFonts w:eastAsia="Times New Roman" w:cs="Times New Roman"/>
          <w:color w:val="000000"/>
          <w:sz w:val="24"/>
          <w:szCs w:val="24"/>
        </w:rPr>
        <w:t>No</w:t>
      </w:r>
    </w:p>
    <w:p w14:paraId="2936A47F" w14:textId="77777777" w:rsidR="000A22BE" w:rsidRPr="004C11AB" w:rsidRDefault="000A22BE" w:rsidP="000A22BE">
      <w:pPr>
        <w:rPr>
          <w:sz w:val="24"/>
          <w:szCs w:val="24"/>
        </w:rPr>
      </w:pPr>
      <w:r w:rsidRPr="004C11AB">
        <w:rPr>
          <w:b/>
          <w:sz w:val="24"/>
          <w:szCs w:val="24"/>
        </w:rPr>
        <w:t>If no</w:t>
      </w:r>
      <w:r w:rsidRPr="004C11AB">
        <w:rPr>
          <w:sz w:val="24"/>
          <w:szCs w:val="24"/>
        </w:rPr>
        <w:t>, please select from the following:</w:t>
      </w:r>
    </w:p>
    <w:p w14:paraId="305175D4" w14:textId="77777777" w:rsidR="000A22BE" w:rsidRPr="004C11AB" w:rsidRDefault="000A22BE" w:rsidP="000A22BE">
      <w:pPr>
        <w:pStyle w:val="ListParagraph"/>
        <w:numPr>
          <w:ilvl w:val="0"/>
          <w:numId w:val="2"/>
        </w:numPr>
        <w:rPr>
          <w:sz w:val="24"/>
          <w:szCs w:val="24"/>
        </w:rPr>
      </w:pPr>
      <w:r w:rsidRPr="004C11AB">
        <w:rPr>
          <w:sz w:val="24"/>
          <w:szCs w:val="24"/>
        </w:rPr>
        <w:t>Cost</w:t>
      </w:r>
    </w:p>
    <w:p w14:paraId="402209C0" w14:textId="77777777" w:rsidR="000A22BE" w:rsidRPr="004C11AB" w:rsidRDefault="000A22BE" w:rsidP="000A22BE">
      <w:pPr>
        <w:pStyle w:val="ListParagraph"/>
        <w:numPr>
          <w:ilvl w:val="0"/>
          <w:numId w:val="2"/>
        </w:numPr>
        <w:rPr>
          <w:sz w:val="24"/>
          <w:szCs w:val="24"/>
        </w:rPr>
      </w:pPr>
      <w:r w:rsidRPr="004C11AB">
        <w:rPr>
          <w:sz w:val="24"/>
          <w:szCs w:val="24"/>
        </w:rPr>
        <w:t>Practice Size</w:t>
      </w:r>
    </w:p>
    <w:p w14:paraId="74DCEC61" w14:textId="77777777" w:rsidR="000A22BE" w:rsidRPr="004C11AB" w:rsidRDefault="000A22BE" w:rsidP="000A22BE">
      <w:pPr>
        <w:pStyle w:val="ListParagraph"/>
        <w:numPr>
          <w:ilvl w:val="0"/>
          <w:numId w:val="2"/>
        </w:numPr>
        <w:rPr>
          <w:sz w:val="24"/>
          <w:szCs w:val="24"/>
        </w:rPr>
      </w:pPr>
      <w:r w:rsidRPr="004C11AB">
        <w:rPr>
          <w:sz w:val="24"/>
          <w:szCs w:val="24"/>
        </w:rPr>
        <w:t>Complexity</w:t>
      </w:r>
    </w:p>
    <w:p w14:paraId="5A653913" w14:textId="77777777" w:rsidR="000A22BE" w:rsidRPr="004C11AB" w:rsidRDefault="000A22BE" w:rsidP="000A22BE">
      <w:pPr>
        <w:pStyle w:val="ListParagraph"/>
        <w:numPr>
          <w:ilvl w:val="0"/>
          <w:numId w:val="2"/>
        </w:numPr>
        <w:rPr>
          <w:sz w:val="24"/>
          <w:szCs w:val="24"/>
        </w:rPr>
      </w:pPr>
      <w:r w:rsidRPr="004C11AB">
        <w:rPr>
          <w:sz w:val="24"/>
          <w:szCs w:val="24"/>
        </w:rPr>
        <w:t>Alternate Solution</w:t>
      </w:r>
    </w:p>
    <w:p w14:paraId="784B8735" w14:textId="77777777" w:rsidR="000A22BE" w:rsidRPr="004C11AB" w:rsidRDefault="000A22BE" w:rsidP="000A22BE">
      <w:pPr>
        <w:rPr>
          <w:sz w:val="24"/>
          <w:szCs w:val="24"/>
        </w:rPr>
      </w:pPr>
      <w:r w:rsidRPr="004C11AB">
        <w:rPr>
          <w:sz w:val="24"/>
          <w:szCs w:val="24"/>
        </w:rPr>
        <w:t>Please detail your current activities:</w:t>
      </w:r>
    </w:p>
    <w:tbl>
      <w:tblPr>
        <w:tblStyle w:val="TableGrid"/>
        <w:tblW w:w="0" w:type="auto"/>
        <w:tblLook w:val="04A0" w:firstRow="1" w:lastRow="0" w:firstColumn="1" w:lastColumn="0" w:noHBand="0" w:noVBand="1"/>
      </w:tblPr>
      <w:tblGrid>
        <w:gridCol w:w="9576"/>
      </w:tblGrid>
      <w:tr w:rsidR="000A22BE" w:rsidRPr="004C11AB" w14:paraId="758695CD" w14:textId="77777777" w:rsidTr="001873CF">
        <w:tc>
          <w:tcPr>
            <w:tcW w:w="9576" w:type="dxa"/>
          </w:tcPr>
          <w:p w14:paraId="048EFF62" w14:textId="77777777" w:rsidR="000A22BE" w:rsidRPr="004C11AB" w:rsidRDefault="000A22BE" w:rsidP="001873CF">
            <w:pPr>
              <w:rPr>
                <w:sz w:val="24"/>
                <w:szCs w:val="24"/>
              </w:rPr>
            </w:pPr>
          </w:p>
          <w:p w14:paraId="7CE80147" w14:textId="77777777" w:rsidR="000A22BE" w:rsidRPr="004C11AB" w:rsidRDefault="000A22BE" w:rsidP="001873CF">
            <w:pPr>
              <w:rPr>
                <w:sz w:val="24"/>
                <w:szCs w:val="24"/>
              </w:rPr>
            </w:pPr>
          </w:p>
          <w:p w14:paraId="6B860736" w14:textId="77777777" w:rsidR="000A22BE" w:rsidRPr="004C11AB" w:rsidRDefault="000A22BE" w:rsidP="001873CF">
            <w:pPr>
              <w:rPr>
                <w:sz w:val="24"/>
                <w:szCs w:val="24"/>
              </w:rPr>
            </w:pPr>
          </w:p>
          <w:p w14:paraId="0FCF9DBA" w14:textId="77777777" w:rsidR="000A22BE" w:rsidRPr="004C11AB" w:rsidRDefault="000A22BE" w:rsidP="001873CF">
            <w:pPr>
              <w:rPr>
                <w:sz w:val="24"/>
                <w:szCs w:val="24"/>
              </w:rPr>
            </w:pPr>
          </w:p>
          <w:p w14:paraId="2AE2ACD5" w14:textId="77777777" w:rsidR="000A22BE" w:rsidRPr="004C11AB" w:rsidRDefault="000A22BE" w:rsidP="001873CF">
            <w:pPr>
              <w:rPr>
                <w:sz w:val="24"/>
                <w:szCs w:val="24"/>
              </w:rPr>
            </w:pPr>
          </w:p>
          <w:p w14:paraId="550D2D10" w14:textId="77777777" w:rsidR="000A22BE" w:rsidRPr="004C11AB" w:rsidRDefault="000A22BE" w:rsidP="001873CF">
            <w:pPr>
              <w:rPr>
                <w:sz w:val="24"/>
                <w:szCs w:val="24"/>
              </w:rPr>
            </w:pPr>
          </w:p>
        </w:tc>
      </w:tr>
    </w:tbl>
    <w:p w14:paraId="472DD541" w14:textId="77777777" w:rsidR="000A22BE" w:rsidRPr="004C11AB" w:rsidRDefault="000A22BE" w:rsidP="000A22BE">
      <w:pPr>
        <w:rPr>
          <w:sz w:val="24"/>
          <w:szCs w:val="24"/>
        </w:rPr>
      </w:pPr>
    </w:p>
    <w:p w14:paraId="445AFB26" w14:textId="77777777" w:rsidR="000A22BE" w:rsidRPr="004C11AB" w:rsidRDefault="000A22BE" w:rsidP="000A22BE">
      <w:pPr>
        <w:rPr>
          <w:sz w:val="24"/>
          <w:szCs w:val="24"/>
        </w:rPr>
      </w:pPr>
      <w:r w:rsidRPr="004C11AB">
        <w:rPr>
          <w:sz w:val="24"/>
          <w:szCs w:val="24"/>
        </w:rPr>
        <w:t>Please include any additional notes:</w:t>
      </w:r>
    </w:p>
    <w:tbl>
      <w:tblPr>
        <w:tblStyle w:val="TableGrid"/>
        <w:tblW w:w="0" w:type="auto"/>
        <w:tblLook w:val="04A0" w:firstRow="1" w:lastRow="0" w:firstColumn="1" w:lastColumn="0" w:noHBand="0" w:noVBand="1"/>
      </w:tblPr>
      <w:tblGrid>
        <w:gridCol w:w="9576"/>
      </w:tblGrid>
      <w:tr w:rsidR="000A22BE" w:rsidRPr="004C11AB" w14:paraId="6AE78385" w14:textId="77777777" w:rsidTr="001873CF">
        <w:tc>
          <w:tcPr>
            <w:tcW w:w="9576" w:type="dxa"/>
          </w:tcPr>
          <w:p w14:paraId="7161C727" w14:textId="77777777" w:rsidR="000A22BE" w:rsidRPr="004C11AB" w:rsidRDefault="000A22BE" w:rsidP="001873CF">
            <w:pPr>
              <w:rPr>
                <w:sz w:val="24"/>
                <w:szCs w:val="24"/>
              </w:rPr>
            </w:pPr>
          </w:p>
          <w:p w14:paraId="4F222804" w14:textId="77777777" w:rsidR="000A22BE" w:rsidRPr="004C11AB" w:rsidRDefault="000A22BE" w:rsidP="001873CF">
            <w:pPr>
              <w:rPr>
                <w:sz w:val="24"/>
                <w:szCs w:val="24"/>
              </w:rPr>
            </w:pPr>
          </w:p>
          <w:p w14:paraId="6C65FD3D" w14:textId="77777777" w:rsidR="000A22BE" w:rsidRPr="004C11AB" w:rsidRDefault="000A22BE" w:rsidP="001873CF">
            <w:pPr>
              <w:rPr>
                <w:sz w:val="24"/>
                <w:szCs w:val="24"/>
              </w:rPr>
            </w:pPr>
          </w:p>
          <w:p w14:paraId="1FB0FA8F" w14:textId="77777777" w:rsidR="000A22BE" w:rsidRPr="004C11AB" w:rsidRDefault="000A22BE" w:rsidP="001873CF">
            <w:pPr>
              <w:rPr>
                <w:sz w:val="24"/>
                <w:szCs w:val="24"/>
              </w:rPr>
            </w:pPr>
          </w:p>
          <w:p w14:paraId="6388FAEA" w14:textId="77777777" w:rsidR="000A22BE" w:rsidRPr="004C11AB" w:rsidRDefault="000A22BE" w:rsidP="001873CF">
            <w:pPr>
              <w:rPr>
                <w:sz w:val="24"/>
                <w:szCs w:val="24"/>
              </w:rPr>
            </w:pPr>
          </w:p>
          <w:p w14:paraId="190EE157" w14:textId="77777777" w:rsidR="000A22BE" w:rsidRPr="004C11AB" w:rsidRDefault="000A22BE" w:rsidP="001873CF">
            <w:pPr>
              <w:rPr>
                <w:sz w:val="24"/>
                <w:szCs w:val="24"/>
              </w:rPr>
            </w:pPr>
          </w:p>
        </w:tc>
      </w:tr>
    </w:tbl>
    <w:p w14:paraId="4EAD7901" w14:textId="77777777" w:rsidR="000A22BE" w:rsidRPr="004C11AB" w:rsidRDefault="000A22BE" w:rsidP="000A22BE">
      <w:pPr>
        <w:rPr>
          <w:sz w:val="24"/>
          <w:szCs w:val="24"/>
        </w:rPr>
      </w:pPr>
    </w:p>
    <w:p w14:paraId="70080695" w14:textId="77777777" w:rsidR="000A22BE" w:rsidRPr="004C11AB" w:rsidRDefault="000A22BE" w:rsidP="000A22BE">
      <w:pPr>
        <w:rPr>
          <w:sz w:val="24"/>
          <w:szCs w:val="24"/>
        </w:rPr>
      </w:pPr>
      <w:r w:rsidRPr="004C11AB">
        <w:rPr>
          <w:sz w:val="24"/>
          <w:szCs w:val="24"/>
        </w:rPr>
        <w:t>Please detail your remediation plan:</w:t>
      </w:r>
    </w:p>
    <w:tbl>
      <w:tblPr>
        <w:tblStyle w:val="TableGrid"/>
        <w:tblW w:w="0" w:type="auto"/>
        <w:tblLook w:val="04A0" w:firstRow="1" w:lastRow="0" w:firstColumn="1" w:lastColumn="0" w:noHBand="0" w:noVBand="1"/>
      </w:tblPr>
      <w:tblGrid>
        <w:gridCol w:w="9576"/>
      </w:tblGrid>
      <w:tr w:rsidR="000A22BE" w:rsidRPr="004C11AB" w14:paraId="0AE46A04" w14:textId="77777777" w:rsidTr="001873CF">
        <w:tc>
          <w:tcPr>
            <w:tcW w:w="9576" w:type="dxa"/>
          </w:tcPr>
          <w:p w14:paraId="7EF17F8E" w14:textId="77777777" w:rsidR="000A22BE" w:rsidRPr="004C11AB" w:rsidRDefault="000A22BE" w:rsidP="001873CF">
            <w:pPr>
              <w:rPr>
                <w:sz w:val="24"/>
                <w:szCs w:val="24"/>
              </w:rPr>
            </w:pPr>
          </w:p>
          <w:p w14:paraId="11B76D7D" w14:textId="77777777" w:rsidR="000A22BE" w:rsidRPr="004C11AB" w:rsidRDefault="000A22BE" w:rsidP="001873CF">
            <w:pPr>
              <w:rPr>
                <w:sz w:val="24"/>
                <w:szCs w:val="24"/>
              </w:rPr>
            </w:pPr>
          </w:p>
          <w:p w14:paraId="44F01479" w14:textId="77777777" w:rsidR="000A22BE" w:rsidRPr="004C11AB" w:rsidRDefault="000A22BE" w:rsidP="001873CF">
            <w:pPr>
              <w:rPr>
                <w:sz w:val="24"/>
                <w:szCs w:val="24"/>
              </w:rPr>
            </w:pPr>
          </w:p>
          <w:p w14:paraId="494E4B69" w14:textId="77777777" w:rsidR="000A22BE" w:rsidRPr="004C11AB" w:rsidRDefault="000A22BE" w:rsidP="001873CF">
            <w:pPr>
              <w:rPr>
                <w:sz w:val="24"/>
                <w:szCs w:val="24"/>
              </w:rPr>
            </w:pPr>
          </w:p>
          <w:p w14:paraId="5BAFD2BC" w14:textId="77777777" w:rsidR="000A22BE" w:rsidRPr="004C11AB" w:rsidRDefault="000A22BE" w:rsidP="001873CF">
            <w:pPr>
              <w:rPr>
                <w:sz w:val="24"/>
                <w:szCs w:val="24"/>
              </w:rPr>
            </w:pPr>
          </w:p>
          <w:p w14:paraId="03345D1A" w14:textId="77777777" w:rsidR="000A22BE" w:rsidRPr="004C11AB" w:rsidRDefault="000A22BE" w:rsidP="001873CF">
            <w:pPr>
              <w:rPr>
                <w:sz w:val="24"/>
                <w:szCs w:val="24"/>
              </w:rPr>
            </w:pPr>
          </w:p>
        </w:tc>
      </w:tr>
    </w:tbl>
    <w:p w14:paraId="77C3DE70" w14:textId="77777777" w:rsidR="000A22BE" w:rsidRPr="004C11AB" w:rsidRDefault="000A22BE" w:rsidP="000A22BE">
      <w:pPr>
        <w:rPr>
          <w:sz w:val="24"/>
          <w:szCs w:val="24"/>
        </w:rPr>
      </w:pPr>
    </w:p>
    <w:p w14:paraId="30396E5B" w14:textId="77777777" w:rsidR="000A22BE" w:rsidRPr="004C11AB" w:rsidRDefault="000A22BE" w:rsidP="000A22BE">
      <w:pPr>
        <w:rPr>
          <w:sz w:val="24"/>
          <w:szCs w:val="24"/>
        </w:rPr>
      </w:pPr>
      <w:r w:rsidRPr="004C11AB">
        <w:rPr>
          <w:sz w:val="24"/>
          <w:szCs w:val="24"/>
        </w:rPr>
        <w:t>Please rate the likelihood of a threat/vulnerability affecting your ePHI:</w:t>
      </w:r>
    </w:p>
    <w:p w14:paraId="264B778C" w14:textId="77777777" w:rsidR="000A22BE" w:rsidRPr="00076F8C" w:rsidRDefault="000A22BE" w:rsidP="000A22BE">
      <w:pPr>
        <w:pStyle w:val="ListParagraph"/>
        <w:numPr>
          <w:ilvl w:val="0"/>
          <w:numId w:val="3"/>
        </w:numPr>
        <w:rPr>
          <w:b/>
          <w:sz w:val="24"/>
          <w:szCs w:val="24"/>
          <w:rPrChange w:id="834" w:author="Hareesh Ganesan" w:date="2016-10-23T14:31:00Z">
            <w:rPr>
              <w:sz w:val="24"/>
              <w:szCs w:val="24"/>
            </w:rPr>
          </w:rPrChange>
        </w:rPr>
      </w:pPr>
      <w:r w:rsidRPr="00076F8C">
        <w:rPr>
          <w:b/>
          <w:sz w:val="24"/>
          <w:szCs w:val="24"/>
          <w:rPrChange w:id="835" w:author="Hareesh Ganesan" w:date="2016-10-23T14:31:00Z">
            <w:rPr>
              <w:sz w:val="24"/>
              <w:szCs w:val="24"/>
            </w:rPr>
          </w:rPrChange>
        </w:rPr>
        <w:t>Low</w:t>
      </w:r>
    </w:p>
    <w:p w14:paraId="3835EB36" w14:textId="77777777" w:rsidR="000A22BE" w:rsidRPr="004C11AB" w:rsidRDefault="000A22BE" w:rsidP="000A22BE">
      <w:pPr>
        <w:pStyle w:val="ListParagraph"/>
        <w:numPr>
          <w:ilvl w:val="0"/>
          <w:numId w:val="3"/>
        </w:numPr>
        <w:rPr>
          <w:sz w:val="24"/>
          <w:szCs w:val="24"/>
        </w:rPr>
      </w:pPr>
      <w:r w:rsidRPr="004C11AB">
        <w:rPr>
          <w:sz w:val="24"/>
          <w:szCs w:val="24"/>
        </w:rPr>
        <w:t>Medium</w:t>
      </w:r>
    </w:p>
    <w:p w14:paraId="078D36AF" w14:textId="77777777" w:rsidR="000A22BE" w:rsidRPr="004C11AB" w:rsidRDefault="000A22BE" w:rsidP="000A22BE">
      <w:pPr>
        <w:pStyle w:val="ListParagraph"/>
        <w:numPr>
          <w:ilvl w:val="0"/>
          <w:numId w:val="3"/>
        </w:numPr>
        <w:rPr>
          <w:sz w:val="24"/>
          <w:szCs w:val="24"/>
        </w:rPr>
      </w:pPr>
      <w:r w:rsidRPr="004C11AB">
        <w:rPr>
          <w:sz w:val="24"/>
          <w:szCs w:val="24"/>
        </w:rPr>
        <w:t>High</w:t>
      </w:r>
    </w:p>
    <w:p w14:paraId="4F7796AA" w14:textId="77777777" w:rsidR="000A22BE" w:rsidRPr="004C11AB" w:rsidRDefault="000A22BE" w:rsidP="000A22BE">
      <w:pPr>
        <w:rPr>
          <w:sz w:val="24"/>
          <w:szCs w:val="24"/>
        </w:rPr>
      </w:pPr>
      <w:r w:rsidRPr="004C11AB">
        <w:rPr>
          <w:sz w:val="24"/>
          <w:szCs w:val="24"/>
        </w:rPr>
        <w:t>Please rate the impact of a threat/vulnerability affecting your ePHI:</w:t>
      </w:r>
    </w:p>
    <w:p w14:paraId="39DBCF5A" w14:textId="77777777" w:rsidR="000A22BE" w:rsidRPr="00076F8C" w:rsidRDefault="000A22BE" w:rsidP="000A22BE">
      <w:pPr>
        <w:pStyle w:val="ListParagraph"/>
        <w:numPr>
          <w:ilvl w:val="0"/>
          <w:numId w:val="3"/>
        </w:numPr>
        <w:rPr>
          <w:b/>
          <w:sz w:val="24"/>
          <w:szCs w:val="24"/>
          <w:rPrChange w:id="836" w:author="Hareesh Ganesan" w:date="2016-10-23T14:31:00Z">
            <w:rPr>
              <w:sz w:val="24"/>
              <w:szCs w:val="24"/>
            </w:rPr>
          </w:rPrChange>
        </w:rPr>
      </w:pPr>
      <w:r w:rsidRPr="00076F8C">
        <w:rPr>
          <w:b/>
          <w:sz w:val="24"/>
          <w:szCs w:val="24"/>
          <w:rPrChange w:id="837" w:author="Hareesh Ganesan" w:date="2016-10-23T14:31:00Z">
            <w:rPr>
              <w:sz w:val="24"/>
              <w:szCs w:val="24"/>
            </w:rPr>
          </w:rPrChange>
        </w:rPr>
        <w:t>Low</w:t>
      </w:r>
    </w:p>
    <w:p w14:paraId="40AE7022" w14:textId="77777777" w:rsidR="000A22BE" w:rsidRPr="004C11AB" w:rsidRDefault="000A22BE" w:rsidP="000A22BE">
      <w:pPr>
        <w:pStyle w:val="ListParagraph"/>
        <w:numPr>
          <w:ilvl w:val="0"/>
          <w:numId w:val="3"/>
        </w:numPr>
        <w:rPr>
          <w:sz w:val="24"/>
          <w:szCs w:val="24"/>
        </w:rPr>
      </w:pPr>
      <w:r w:rsidRPr="004C11AB">
        <w:rPr>
          <w:sz w:val="24"/>
          <w:szCs w:val="24"/>
        </w:rPr>
        <w:t>Medium</w:t>
      </w:r>
    </w:p>
    <w:p w14:paraId="7F10AA48" w14:textId="77777777" w:rsidR="000A22BE" w:rsidRPr="004C11AB" w:rsidRDefault="000A22BE" w:rsidP="000A22BE">
      <w:pPr>
        <w:pStyle w:val="ListParagraph"/>
        <w:numPr>
          <w:ilvl w:val="0"/>
          <w:numId w:val="3"/>
        </w:numPr>
        <w:rPr>
          <w:sz w:val="24"/>
          <w:szCs w:val="24"/>
        </w:rPr>
      </w:pPr>
      <w:r w:rsidRPr="004C11AB">
        <w:rPr>
          <w:sz w:val="24"/>
          <w:szCs w:val="24"/>
        </w:rPr>
        <w:t>High</w:t>
      </w:r>
    </w:p>
    <w:p w14:paraId="3D617582" w14:textId="77777777" w:rsidR="006A37AA" w:rsidRPr="004C11AB" w:rsidRDefault="006A37AA" w:rsidP="006A37AA">
      <w:pPr>
        <w:rPr>
          <w:rFonts w:cstheme="minorHAnsi"/>
          <w:b/>
          <w:sz w:val="24"/>
          <w:szCs w:val="24"/>
        </w:rPr>
      </w:pPr>
      <w:r w:rsidRPr="004C11AB">
        <w:rPr>
          <w:rFonts w:cstheme="minorHAnsi"/>
          <w:b/>
          <w:sz w:val="24"/>
          <w:szCs w:val="24"/>
        </w:rPr>
        <w:t>Overall Security Risk:</w:t>
      </w:r>
    </w:p>
    <w:p w14:paraId="5EE5BEB0" w14:textId="77777777" w:rsidR="006A37AA" w:rsidRPr="00076F8C" w:rsidRDefault="006A37AA" w:rsidP="006A37AA">
      <w:pPr>
        <w:pStyle w:val="ListParagraph"/>
        <w:numPr>
          <w:ilvl w:val="0"/>
          <w:numId w:val="3"/>
        </w:numPr>
        <w:rPr>
          <w:rFonts w:cstheme="minorHAnsi"/>
          <w:b/>
          <w:sz w:val="24"/>
          <w:szCs w:val="24"/>
          <w:rPrChange w:id="838" w:author="Hareesh Ganesan" w:date="2016-10-23T14:31:00Z">
            <w:rPr>
              <w:rFonts w:cstheme="minorHAnsi"/>
              <w:sz w:val="24"/>
              <w:szCs w:val="24"/>
            </w:rPr>
          </w:rPrChange>
        </w:rPr>
      </w:pPr>
      <w:r w:rsidRPr="00076F8C">
        <w:rPr>
          <w:rFonts w:cstheme="minorHAnsi"/>
          <w:b/>
          <w:sz w:val="24"/>
          <w:szCs w:val="24"/>
          <w:rPrChange w:id="839" w:author="Hareesh Ganesan" w:date="2016-10-23T14:31:00Z">
            <w:rPr>
              <w:rFonts w:cstheme="minorHAnsi"/>
              <w:sz w:val="24"/>
              <w:szCs w:val="24"/>
            </w:rPr>
          </w:rPrChange>
        </w:rPr>
        <w:t>Low</w:t>
      </w:r>
    </w:p>
    <w:p w14:paraId="2ED14433" w14:textId="77777777" w:rsidR="006A37AA" w:rsidRPr="004C11AB" w:rsidRDefault="006A37AA" w:rsidP="006A37AA">
      <w:pPr>
        <w:pStyle w:val="ListParagraph"/>
        <w:numPr>
          <w:ilvl w:val="0"/>
          <w:numId w:val="3"/>
        </w:numPr>
        <w:rPr>
          <w:rFonts w:cstheme="minorHAnsi"/>
          <w:sz w:val="24"/>
          <w:szCs w:val="24"/>
        </w:rPr>
      </w:pPr>
      <w:r w:rsidRPr="004C11AB">
        <w:rPr>
          <w:rFonts w:cstheme="minorHAnsi"/>
          <w:sz w:val="24"/>
          <w:szCs w:val="24"/>
        </w:rPr>
        <w:t>Medium</w:t>
      </w:r>
    </w:p>
    <w:p w14:paraId="2D321F56" w14:textId="77777777" w:rsidR="006A37AA" w:rsidRPr="004C11AB" w:rsidRDefault="006A37AA" w:rsidP="006A37AA">
      <w:pPr>
        <w:pStyle w:val="ListParagraph"/>
        <w:numPr>
          <w:ilvl w:val="0"/>
          <w:numId w:val="3"/>
        </w:numPr>
        <w:rPr>
          <w:rFonts w:cstheme="minorHAnsi"/>
          <w:sz w:val="24"/>
          <w:szCs w:val="24"/>
        </w:rPr>
      </w:pPr>
      <w:r w:rsidRPr="004C11AB">
        <w:rPr>
          <w:rFonts w:cstheme="minorHAnsi"/>
          <w:sz w:val="24"/>
          <w:szCs w:val="24"/>
        </w:rPr>
        <w:t>High</w:t>
      </w:r>
    </w:p>
    <w:p w14:paraId="76E8F2AB" w14:textId="77777777" w:rsidR="000A22BE" w:rsidRPr="004C11AB" w:rsidRDefault="000A22BE" w:rsidP="000A22BE">
      <w:pPr>
        <w:rPr>
          <w:b/>
          <w:sz w:val="24"/>
          <w:szCs w:val="24"/>
        </w:rPr>
      </w:pPr>
      <w:r w:rsidRPr="004C11AB">
        <w:rPr>
          <w:b/>
          <w:sz w:val="24"/>
          <w:szCs w:val="24"/>
        </w:rPr>
        <w:t>Related Information:</w:t>
      </w:r>
    </w:p>
    <w:p w14:paraId="61B26E73" w14:textId="77777777" w:rsidR="000A22BE" w:rsidRPr="004C11AB" w:rsidRDefault="000A22BE" w:rsidP="000A22BE">
      <w:pPr>
        <w:rPr>
          <w:i/>
          <w:sz w:val="24"/>
          <w:szCs w:val="24"/>
        </w:rPr>
      </w:pPr>
      <w:r w:rsidRPr="004C11AB">
        <w:rPr>
          <w:i/>
          <w:sz w:val="24"/>
          <w:szCs w:val="24"/>
        </w:rPr>
        <w:t>Things to Consider to Help Answer the Question:</w:t>
      </w:r>
    </w:p>
    <w:p w14:paraId="15441403" w14:textId="77777777" w:rsidR="000A22BE" w:rsidRPr="004C11AB" w:rsidRDefault="000A22BE" w:rsidP="000A22BE">
      <w:pPr>
        <w:rPr>
          <w:i/>
          <w:sz w:val="24"/>
          <w:szCs w:val="24"/>
        </w:rPr>
      </w:pPr>
      <w:r w:rsidRPr="004C11AB">
        <w:rPr>
          <w:rFonts w:eastAsia="Times New Roman" w:cs="Times New Roman"/>
          <w:color w:val="000000"/>
          <w:sz w:val="24"/>
          <w:szCs w:val="24"/>
        </w:rPr>
        <w:t xml:space="preserve">Employees might bring their own electronic devices and media to work. Other electronic devices and media might be issued to them by your practice. These devices and media can store significant amounts of ePHI that can leave the practice’s facility without being noticed. </w:t>
      </w:r>
      <w:r w:rsidRPr="004C11AB">
        <w:rPr>
          <w:rFonts w:eastAsia="Times New Roman" w:cs="Times New Roman"/>
          <w:color w:val="000000"/>
          <w:sz w:val="24"/>
          <w:szCs w:val="24"/>
        </w:rPr>
        <w:br/>
      </w:r>
      <w:r w:rsidRPr="004C11AB">
        <w:rPr>
          <w:rFonts w:eastAsia="Times New Roman" w:cs="Times New Roman"/>
          <w:color w:val="000000"/>
          <w:sz w:val="24"/>
          <w:szCs w:val="24"/>
        </w:rPr>
        <w:br/>
        <w:t>Consider the steps that your practice has taken to identify storage media/electronic devices that your workforce members, contractors, and visitors have when they enter and leave your facility.</w:t>
      </w:r>
    </w:p>
    <w:p w14:paraId="6FC06F95" w14:textId="77777777" w:rsidR="000A22BE" w:rsidRPr="004C11AB" w:rsidRDefault="000A22BE" w:rsidP="000A22BE">
      <w:pPr>
        <w:rPr>
          <w:i/>
          <w:sz w:val="24"/>
          <w:szCs w:val="24"/>
        </w:rPr>
      </w:pPr>
      <w:r w:rsidRPr="004C11AB">
        <w:rPr>
          <w:i/>
          <w:sz w:val="24"/>
          <w:szCs w:val="24"/>
        </w:rPr>
        <w:t>Possible Threats and Vulnerabilities:</w:t>
      </w:r>
    </w:p>
    <w:p w14:paraId="4485A5AF" w14:textId="77777777" w:rsidR="000A22BE" w:rsidRPr="004C11AB" w:rsidRDefault="000A22BE" w:rsidP="000A22BE">
      <w:pPr>
        <w:rPr>
          <w:i/>
          <w:sz w:val="24"/>
          <w:szCs w:val="24"/>
        </w:rPr>
      </w:pPr>
      <w:r w:rsidRPr="004C11AB">
        <w:rPr>
          <w:rFonts w:eastAsia="Times New Roman" w:cs="Times New Roman"/>
          <w:color w:val="000000"/>
          <w:sz w:val="24"/>
          <w:szCs w:val="24"/>
        </w:rPr>
        <w:t>ePHI can leave your facility without being detected or traced if you do not keep records of the devices storing ePHI and/or the associated users entering and leaving your facility.</w:t>
      </w:r>
      <w:r w:rsidRPr="004C11AB">
        <w:rPr>
          <w:rFonts w:eastAsia="Times New Roman" w:cs="Times New Roman"/>
          <w:color w:val="000000"/>
          <w:sz w:val="24"/>
          <w:szCs w:val="24"/>
        </w:rPr>
        <w:br/>
      </w:r>
      <w:r w:rsidRPr="004C11AB">
        <w:rPr>
          <w:rFonts w:eastAsia="Times New Roman" w:cs="Times New Roman"/>
          <w:color w:val="000000"/>
          <w:sz w:val="24"/>
          <w:szCs w:val="24"/>
        </w:rPr>
        <w:br/>
        <w:t>Some potential impacts include:</w:t>
      </w:r>
      <w:r w:rsidRPr="004C11AB">
        <w:rPr>
          <w:rFonts w:eastAsia="Times New Roman" w:cs="Times New Roman"/>
          <w:color w:val="000000"/>
          <w:sz w:val="24"/>
          <w:szCs w:val="24"/>
        </w:rPr>
        <w:br/>
      </w:r>
      <w:r w:rsidRPr="004C11AB">
        <w:rPr>
          <w:rFonts w:eastAsia="Times New Roman" w:cs="Times New Roman"/>
          <w:color w:val="000000"/>
          <w:sz w:val="24"/>
          <w:szCs w:val="24"/>
        </w:rPr>
        <w:br/>
        <w:t>• Human threats, such as an unauthorized user who can vandalize or compromise the integrity of ePHI. Unauthorized disclosure, loss, or theft of ePHI can lead to identity theft.</w:t>
      </w:r>
    </w:p>
    <w:p w14:paraId="5631FC78" w14:textId="77777777" w:rsidR="000A22BE" w:rsidRPr="004C11AB" w:rsidRDefault="000A22BE" w:rsidP="000A22BE">
      <w:pPr>
        <w:spacing w:after="0" w:line="240" w:lineRule="auto"/>
        <w:rPr>
          <w:rFonts w:eastAsia="Times New Roman" w:cstheme="minorHAnsi"/>
          <w:bCs/>
          <w:i/>
          <w:sz w:val="24"/>
          <w:szCs w:val="24"/>
        </w:rPr>
      </w:pPr>
      <w:r w:rsidRPr="004C11AB">
        <w:rPr>
          <w:rFonts w:eastAsia="Times New Roman" w:cstheme="minorHAnsi"/>
          <w:bCs/>
          <w:i/>
          <w:sz w:val="24"/>
          <w:szCs w:val="24"/>
        </w:rPr>
        <w:t>Examples of Safeguards:</w:t>
      </w:r>
      <w:r w:rsidR="00FA0D0B" w:rsidRPr="004C11AB">
        <w:rPr>
          <w:rFonts w:eastAsia="Times New Roman" w:cstheme="minorHAnsi"/>
          <w:bCs/>
          <w:i/>
          <w:sz w:val="24"/>
          <w:szCs w:val="24"/>
        </w:rPr>
        <w:t xml:space="preserve"> </w:t>
      </w:r>
    </w:p>
    <w:p w14:paraId="56AF75E3" w14:textId="77777777" w:rsidR="000A22BE" w:rsidRPr="004C11AB" w:rsidRDefault="001A34AC" w:rsidP="000A22BE">
      <w:pPr>
        <w:spacing w:after="0" w:line="240" w:lineRule="auto"/>
        <w:rPr>
          <w:rFonts w:eastAsia="Times New Roman" w:cstheme="minorHAnsi"/>
          <w:bCs/>
          <w:sz w:val="24"/>
          <w:szCs w:val="24"/>
        </w:rPr>
      </w:pPr>
      <w:r w:rsidRPr="004C11AB">
        <w:rPr>
          <w:rFonts w:eastAsia="Times New Roman" w:cstheme="minorHAnsi"/>
          <w:bCs/>
          <w:sz w:val="24"/>
          <w:szCs w:val="24"/>
        </w:rPr>
        <w:t>Below are some potential safeguards to use against possible threats/vulnerabilities. NOTE: The safeguards you choose will depend on the degree of risk</w:t>
      </w:r>
      <w:r w:rsidR="000A22BE" w:rsidRPr="004C11AB">
        <w:rPr>
          <w:rFonts w:eastAsia="Times New Roman" w:cstheme="minorHAnsi"/>
          <w:bCs/>
          <w:sz w:val="24"/>
          <w:szCs w:val="24"/>
        </w:rPr>
        <w:t xml:space="preserve"> and the potential harm that the threat/vulnerability poses to you and the individuals who are the subjects of the ePHI.</w:t>
      </w:r>
    </w:p>
    <w:p w14:paraId="244A6DB1" w14:textId="77777777" w:rsidR="000A22BE" w:rsidRPr="004C11AB" w:rsidRDefault="000A22BE" w:rsidP="000A22BE">
      <w:pPr>
        <w:rPr>
          <w:sz w:val="24"/>
          <w:szCs w:val="24"/>
        </w:rPr>
      </w:pPr>
    </w:p>
    <w:p w14:paraId="565EEC2D" w14:textId="793D89C1" w:rsidR="000A22BE" w:rsidRPr="004C11AB" w:rsidDel="00076F8C" w:rsidRDefault="000A22BE">
      <w:pPr>
        <w:rPr>
          <w:del w:id="840" w:author="Hareesh Ganesan" w:date="2016-10-23T14:31:00Z"/>
          <w:rFonts w:eastAsia="Times New Roman" w:cs="Times New Roman"/>
          <w:color w:val="000000"/>
          <w:sz w:val="24"/>
          <w:szCs w:val="24"/>
        </w:rPr>
      </w:pPr>
      <w:r w:rsidRPr="004C11AB">
        <w:rPr>
          <w:rFonts w:eastAsia="Times New Roman" w:cs="Times New Roman"/>
          <w:color w:val="000000"/>
          <w:sz w:val="24"/>
          <w:szCs w:val="24"/>
        </w:rPr>
        <w:t>Maintain a record of the movements of hardware and electronic media and any person responsible for it.</w:t>
      </w:r>
      <w:r w:rsidRPr="004C11AB">
        <w:rPr>
          <w:rFonts w:eastAsia="Times New Roman" w:cs="Times New Roman"/>
          <w:color w:val="000000"/>
          <w:sz w:val="24"/>
          <w:szCs w:val="24"/>
        </w:rPr>
        <w:br/>
        <w:t>[45 CFR §164.310(d)(2)(iii)]</w:t>
      </w:r>
      <w:r w:rsidRPr="004C11AB">
        <w:rPr>
          <w:rFonts w:eastAsia="Times New Roman" w:cs="Times New Roman"/>
          <w:color w:val="000000"/>
          <w:sz w:val="24"/>
          <w:szCs w:val="24"/>
        </w:rPr>
        <w:br/>
      </w:r>
      <w:r w:rsidRPr="004C11AB">
        <w:rPr>
          <w:rFonts w:eastAsia="Times New Roman" w:cs="Times New Roman"/>
          <w:color w:val="000000"/>
          <w:sz w:val="24"/>
          <w:szCs w:val="24"/>
        </w:rPr>
        <w:br/>
        <w:t xml:space="preserve">Establish policies and procedures for transportation of media where ePHI is stored. Include requiring the creation and maintenance of an inventory of electronic devices and media. Include the requirement to maintain a log of individuals that access or remove media. </w:t>
      </w:r>
      <w:r w:rsidRPr="004C11AB">
        <w:rPr>
          <w:rFonts w:eastAsia="Times New Roman" w:cs="Times New Roman"/>
          <w:color w:val="000000"/>
          <w:sz w:val="24"/>
          <w:szCs w:val="24"/>
        </w:rPr>
        <w:br/>
        <w:t>[NIST SP 800-53 MP-5]</w:t>
      </w:r>
    </w:p>
    <w:p w14:paraId="12976220" w14:textId="3059CD9A" w:rsidR="00E01462" w:rsidRPr="004C11AB" w:rsidDel="00076F8C" w:rsidRDefault="000A22BE">
      <w:pPr>
        <w:rPr>
          <w:del w:id="841" w:author="Hareesh Ganesan" w:date="2016-10-23T14:31:00Z"/>
          <w:rFonts w:eastAsia="Times New Roman"/>
        </w:rPr>
        <w:pPrChange w:id="842" w:author="Hareesh Ganesan" w:date="2016-10-23T14:31:00Z">
          <w:pPr>
            <w:pStyle w:val="Heading1"/>
            <w:pBdr>
              <w:top w:val="single" w:sz="4" w:space="1" w:color="auto"/>
              <w:left w:val="single" w:sz="4" w:space="4" w:color="auto"/>
              <w:bottom w:val="single" w:sz="4" w:space="1" w:color="auto"/>
              <w:right w:val="single" w:sz="4" w:space="4" w:color="auto"/>
            </w:pBdr>
          </w:pPr>
        </w:pPrChange>
      </w:pPr>
      <w:bookmarkStart w:id="843" w:name="_Toc459630876"/>
      <w:del w:id="844" w:author="Hareesh Ganesan" w:date="2016-10-23T14:31:00Z">
        <w:r w:rsidRPr="004C11AB" w:rsidDel="00076F8C">
          <w:rPr>
            <w:b/>
          </w:rPr>
          <w:delText>PH38</w:delText>
        </w:r>
        <w:r w:rsidR="00E01462" w:rsidRPr="004C11AB" w:rsidDel="00076F8C">
          <w:rPr>
            <w:b/>
          </w:rPr>
          <w:delText xml:space="preserve"> - </w:delText>
        </w:r>
        <w:r w:rsidRPr="004C11AB" w:rsidDel="00076F8C">
          <w:rPr>
            <w:rFonts w:eastAsia="Times New Roman"/>
            <w:b/>
          </w:rPr>
          <w:delText>§164.310(d)(2)(iv) Addressable</w:delText>
        </w:r>
        <w:r w:rsidR="00E01462" w:rsidRPr="004C11AB" w:rsidDel="00076F8C">
          <w:rPr>
            <w:rFonts w:eastAsia="Times New Roman"/>
            <w:b/>
          </w:rPr>
          <w:delText xml:space="preserve"> </w:delText>
        </w:r>
        <w:r w:rsidR="00E01462" w:rsidRPr="004C11AB" w:rsidDel="00076F8C">
          <w:rPr>
            <w:rFonts w:eastAsia="Times New Roman"/>
          </w:rPr>
          <w:delText>Does your organization create backup files prior to the movement of equipment or media to ensure that data is available when it is needed?</w:delText>
        </w:r>
        <w:bookmarkEnd w:id="843"/>
      </w:del>
    </w:p>
    <w:p w14:paraId="549C2F0E" w14:textId="0031636B" w:rsidR="000A22BE" w:rsidRPr="00076F8C" w:rsidDel="00076F8C" w:rsidRDefault="000A22BE">
      <w:pPr>
        <w:rPr>
          <w:del w:id="845" w:author="Hareesh Ganesan" w:date="2016-10-23T14:31:00Z"/>
          <w:rFonts w:eastAsia="Times New Roman" w:cs="Times New Roman"/>
          <w:b/>
          <w:color w:val="000000"/>
          <w:sz w:val="24"/>
          <w:szCs w:val="24"/>
          <w:rPrChange w:id="846" w:author="Hareesh Ganesan" w:date="2016-10-23T14:31:00Z">
            <w:rPr>
              <w:del w:id="847" w:author="Hareesh Ganesan" w:date="2016-10-23T14:31:00Z"/>
              <w:rFonts w:eastAsia="Times New Roman" w:cs="Times New Roman"/>
              <w:color w:val="000000"/>
              <w:sz w:val="24"/>
              <w:szCs w:val="24"/>
            </w:rPr>
          </w:rPrChange>
        </w:rPr>
        <w:pPrChange w:id="848" w:author="Hareesh Ganesan" w:date="2016-10-23T14:31:00Z">
          <w:pPr>
            <w:pStyle w:val="ListParagraph"/>
            <w:numPr>
              <w:numId w:val="4"/>
            </w:numPr>
            <w:ind w:hanging="360"/>
          </w:pPr>
        </w:pPrChange>
      </w:pPr>
      <w:del w:id="849" w:author="Hareesh Ganesan" w:date="2016-10-23T14:31:00Z">
        <w:r w:rsidRPr="00076F8C" w:rsidDel="00076F8C">
          <w:rPr>
            <w:rFonts w:eastAsia="Times New Roman" w:cs="Times New Roman"/>
            <w:b/>
            <w:color w:val="000000"/>
            <w:sz w:val="24"/>
            <w:szCs w:val="24"/>
            <w:rPrChange w:id="850" w:author="Hareesh Ganesan" w:date="2016-10-23T14:31:00Z">
              <w:rPr>
                <w:rFonts w:eastAsia="Times New Roman" w:cs="Times New Roman"/>
                <w:color w:val="000000"/>
                <w:sz w:val="24"/>
                <w:szCs w:val="24"/>
              </w:rPr>
            </w:rPrChange>
          </w:rPr>
          <w:delText>Yes</w:delText>
        </w:r>
      </w:del>
    </w:p>
    <w:p w14:paraId="06C6063A" w14:textId="01BFA484" w:rsidR="000A22BE" w:rsidRPr="004C11AB" w:rsidDel="00076F8C" w:rsidRDefault="000A22BE">
      <w:pPr>
        <w:rPr>
          <w:del w:id="851" w:author="Hareesh Ganesan" w:date="2016-10-23T14:31:00Z"/>
          <w:rFonts w:eastAsia="Times New Roman" w:cs="Times New Roman"/>
          <w:color w:val="000000"/>
          <w:sz w:val="24"/>
          <w:szCs w:val="24"/>
        </w:rPr>
        <w:pPrChange w:id="852" w:author="Hareesh Ganesan" w:date="2016-10-23T14:31:00Z">
          <w:pPr>
            <w:pStyle w:val="ListParagraph"/>
            <w:numPr>
              <w:numId w:val="1"/>
            </w:numPr>
            <w:ind w:hanging="360"/>
          </w:pPr>
        </w:pPrChange>
      </w:pPr>
      <w:del w:id="853" w:author="Hareesh Ganesan" w:date="2016-10-23T14:31:00Z">
        <w:r w:rsidRPr="004C11AB" w:rsidDel="00076F8C">
          <w:rPr>
            <w:rFonts w:eastAsia="Times New Roman" w:cs="Times New Roman"/>
            <w:color w:val="000000"/>
            <w:sz w:val="24"/>
            <w:szCs w:val="24"/>
          </w:rPr>
          <w:delText>No</w:delText>
        </w:r>
      </w:del>
    </w:p>
    <w:p w14:paraId="75E9A640" w14:textId="7EB23AC6" w:rsidR="000A22BE" w:rsidRPr="004C11AB" w:rsidDel="00076F8C" w:rsidRDefault="000A22BE">
      <w:pPr>
        <w:rPr>
          <w:del w:id="854" w:author="Hareesh Ganesan" w:date="2016-10-23T14:31:00Z"/>
          <w:sz w:val="24"/>
          <w:szCs w:val="24"/>
        </w:rPr>
      </w:pPr>
      <w:del w:id="855" w:author="Hareesh Ganesan" w:date="2016-10-23T14:31:00Z">
        <w:r w:rsidRPr="004C11AB" w:rsidDel="00076F8C">
          <w:rPr>
            <w:b/>
            <w:sz w:val="24"/>
            <w:szCs w:val="24"/>
          </w:rPr>
          <w:delText>If no</w:delText>
        </w:r>
        <w:r w:rsidRPr="004C11AB" w:rsidDel="00076F8C">
          <w:rPr>
            <w:sz w:val="24"/>
            <w:szCs w:val="24"/>
          </w:rPr>
          <w:delText>, please select from the following:</w:delText>
        </w:r>
      </w:del>
    </w:p>
    <w:p w14:paraId="1F9BD485" w14:textId="1685B063" w:rsidR="000A22BE" w:rsidRPr="004C11AB" w:rsidDel="00076F8C" w:rsidRDefault="000A22BE">
      <w:pPr>
        <w:rPr>
          <w:del w:id="856" w:author="Hareesh Ganesan" w:date="2016-10-23T14:31:00Z"/>
          <w:sz w:val="24"/>
          <w:szCs w:val="24"/>
        </w:rPr>
        <w:pPrChange w:id="857" w:author="Hareesh Ganesan" w:date="2016-10-23T14:31:00Z">
          <w:pPr>
            <w:pStyle w:val="ListParagraph"/>
            <w:numPr>
              <w:numId w:val="2"/>
            </w:numPr>
            <w:ind w:hanging="360"/>
          </w:pPr>
        </w:pPrChange>
      </w:pPr>
      <w:del w:id="858" w:author="Hareesh Ganesan" w:date="2016-10-23T14:31:00Z">
        <w:r w:rsidRPr="004C11AB" w:rsidDel="00076F8C">
          <w:rPr>
            <w:sz w:val="24"/>
            <w:szCs w:val="24"/>
          </w:rPr>
          <w:delText>Cost</w:delText>
        </w:r>
      </w:del>
    </w:p>
    <w:p w14:paraId="3834C21E" w14:textId="21CC77CB" w:rsidR="000A22BE" w:rsidRPr="004C11AB" w:rsidDel="00076F8C" w:rsidRDefault="000A22BE">
      <w:pPr>
        <w:rPr>
          <w:del w:id="859" w:author="Hareesh Ganesan" w:date="2016-10-23T14:31:00Z"/>
          <w:sz w:val="24"/>
          <w:szCs w:val="24"/>
        </w:rPr>
        <w:pPrChange w:id="860" w:author="Hareesh Ganesan" w:date="2016-10-23T14:31:00Z">
          <w:pPr>
            <w:pStyle w:val="ListParagraph"/>
            <w:numPr>
              <w:numId w:val="2"/>
            </w:numPr>
            <w:ind w:hanging="360"/>
          </w:pPr>
        </w:pPrChange>
      </w:pPr>
      <w:del w:id="861" w:author="Hareesh Ganesan" w:date="2016-10-23T14:31:00Z">
        <w:r w:rsidRPr="004C11AB" w:rsidDel="00076F8C">
          <w:rPr>
            <w:sz w:val="24"/>
            <w:szCs w:val="24"/>
          </w:rPr>
          <w:delText>Practice Size</w:delText>
        </w:r>
      </w:del>
    </w:p>
    <w:p w14:paraId="5B07BD88" w14:textId="3C1C7891" w:rsidR="000A22BE" w:rsidRPr="004C11AB" w:rsidDel="00076F8C" w:rsidRDefault="000A22BE">
      <w:pPr>
        <w:rPr>
          <w:del w:id="862" w:author="Hareesh Ganesan" w:date="2016-10-23T14:31:00Z"/>
          <w:sz w:val="24"/>
          <w:szCs w:val="24"/>
        </w:rPr>
        <w:pPrChange w:id="863" w:author="Hareesh Ganesan" w:date="2016-10-23T14:31:00Z">
          <w:pPr>
            <w:pStyle w:val="ListParagraph"/>
            <w:numPr>
              <w:numId w:val="2"/>
            </w:numPr>
            <w:ind w:hanging="360"/>
          </w:pPr>
        </w:pPrChange>
      </w:pPr>
      <w:del w:id="864" w:author="Hareesh Ganesan" w:date="2016-10-23T14:31:00Z">
        <w:r w:rsidRPr="004C11AB" w:rsidDel="00076F8C">
          <w:rPr>
            <w:sz w:val="24"/>
            <w:szCs w:val="24"/>
          </w:rPr>
          <w:delText>Complexity</w:delText>
        </w:r>
      </w:del>
    </w:p>
    <w:p w14:paraId="52FEF2EE" w14:textId="2B4A3A01" w:rsidR="000A22BE" w:rsidRPr="004C11AB" w:rsidDel="00076F8C" w:rsidRDefault="000A22BE">
      <w:pPr>
        <w:rPr>
          <w:del w:id="865" w:author="Hareesh Ganesan" w:date="2016-10-23T14:31:00Z"/>
          <w:sz w:val="24"/>
          <w:szCs w:val="24"/>
        </w:rPr>
        <w:pPrChange w:id="866" w:author="Hareesh Ganesan" w:date="2016-10-23T14:31:00Z">
          <w:pPr>
            <w:pStyle w:val="ListParagraph"/>
            <w:numPr>
              <w:numId w:val="2"/>
            </w:numPr>
            <w:ind w:hanging="360"/>
          </w:pPr>
        </w:pPrChange>
      </w:pPr>
      <w:del w:id="867" w:author="Hareesh Ganesan" w:date="2016-10-23T14:31:00Z">
        <w:r w:rsidRPr="004C11AB" w:rsidDel="00076F8C">
          <w:rPr>
            <w:sz w:val="24"/>
            <w:szCs w:val="24"/>
          </w:rPr>
          <w:delText>Alternate Solution</w:delText>
        </w:r>
      </w:del>
    </w:p>
    <w:p w14:paraId="19BA7D37" w14:textId="599FFE58" w:rsidR="000A22BE" w:rsidRPr="004C11AB" w:rsidDel="00076F8C" w:rsidRDefault="000A22BE">
      <w:pPr>
        <w:rPr>
          <w:del w:id="868" w:author="Hareesh Ganesan" w:date="2016-10-23T14:31:00Z"/>
          <w:sz w:val="24"/>
          <w:szCs w:val="24"/>
        </w:rPr>
      </w:pPr>
      <w:del w:id="869" w:author="Hareesh Ganesan" w:date="2016-10-23T14:31:00Z">
        <w:r w:rsidRPr="004C11AB" w:rsidDel="00076F8C">
          <w:rPr>
            <w:sz w:val="24"/>
            <w:szCs w:val="24"/>
          </w:rPr>
          <w:delText>Please detail your current activities:</w:delText>
        </w:r>
      </w:del>
    </w:p>
    <w:tbl>
      <w:tblPr>
        <w:tblStyle w:val="TableGrid"/>
        <w:tblW w:w="0" w:type="auto"/>
        <w:tblLook w:val="04A0" w:firstRow="1" w:lastRow="0" w:firstColumn="1" w:lastColumn="0" w:noHBand="0" w:noVBand="1"/>
      </w:tblPr>
      <w:tblGrid>
        <w:gridCol w:w="9576"/>
      </w:tblGrid>
      <w:tr w:rsidR="000A22BE" w:rsidRPr="004C11AB" w:rsidDel="00076F8C" w14:paraId="52F7484A" w14:textId="42FC36C7" w:rsidTr="001873CF">
        <w:trPr>
          <w:del w:id="870" w:author="Hareesh Ganesan" w:date="2016-10-23T14:31:00Z"/>
        </w:trPr>
        <w:tc>
          <w:tcPr>
            <w:tcW w:w="9576" w:type="dxa"/>
          </w:tcPr>
          <w:p w14:paraId="226257E9" w14:textId="53DB9EAD" w:rsidR="000A22BE" w:rsidRPr="004C11AB" w:rsidDel="00076F8C" w:rsidRDefault="000A22BE">
            <w:pPr>
              <w:rPr>
                <w:del w:id="871" w:author="Hareesh Ganesan" w:date="2016-10-23T14:31:00Z"/>
                <w:sz w:val="24"/>
                <w:szCs w:val="24"/>
              </w:rPr>
              <w:pPrChange w:id="872" w:author="Hareesh Ganesan" w:date="2016-10-23T14:31:00Z">
                <w:pPr>
                  <w:spacing w:after="200" w:line="276" w:lineRule="auto"/>
                  <w:ind w:left="720"/>
                  <w:contextualSpacing/>
                </w:pPr>
              </w:pPrChange>
            </w:pPr>
          </w:p>
          <w:p w14:paraId="31D35093" w14:textId="2B6330E2" w:rsidR="000A22BE" w:rsidRPr="004C11AB" w:rsidDel="00076F8C" w:rsidRDefault="000A22BE">
            <w:pPr>
              <w:rPr>
                <w:del w:id="873" w:author="Hareesh Ganesan" w:date="2016-10-23T14:31:00Z"/>
                <w:sz w:val="24"/>
                <w:szCs w:val="24"/>
              </w:rPr>
              <w:pPrChange w:id="874" w:author="Hareesh Ganesan" w:date="2016-10-23T14:31:00Z">
                <w:pPr>
                  <w:spacing w:after="200" w:line="276" w:lineRule="auto"/>
                  <w:ind w:left="720"/>
                  <w:contextualSpacing/>
                </w:pPr>
              </w:pPrChange>
            </w:pPr>
          </w:p>
          <w:p w14:paraId="12C6E375" w14:textId="1757265F" w:rsidR="000A22BE" w:rsidRPr="004C11AB" w:rsidDel="00076F8C" w:rsidRDefault="000A22BE">
            <w:pPr>
              <w:rPr>
                <w:del w:id="875" w:author="Hareesh Ganesan" w:date="2016-10-23T14:31:00Z"/>
                <w:sz w:val="24"/>
                <w:szCs w:val="24"/>
              </w:rPr>
              <w:pPrChange w:id="876" w:author="Hareesh Ganesan" w:date="2016-10-23T14:31:00Z">
                <w:pPr>
                  <w:spacing w:after="200" w:line="276" w:lineRule="auto"/>
                  <w:ind w:left="720"/>
                  <w:contextualSpacing/>
                </w:pPr>
              </w:pPrChange>
            </w:pPr>
          </w:p>
          <w:p w14:paraId="7310C0FD" w14:textId="0567BCF1" w:rsidR="000A22BE" w:rsidRPr="004C11AB" w:rsidDel="00076F8C" w:rsidRDefault="000A22BE">
            <w:pPr>
              <w:rPr>
                <w:del w:id="877" w:author="Hareesh Ganesan" w:date="2016-10-23T14:31:00Z"/>
                <w:sz w:val="24"/>
                <w:szCs w:val="24"/>
              </w:rPr>
              <w:pPrChange w:id="878" w:author="Hareesh Ganesan" w:date="2016-10-23T14:31:00Z">
                <w:pPr>
                  <w:spacing w:after="200" w:line="276" w:lineRule="auto"/>
                  <w:ind w:left="720"/>
                  <w:contextualSpacing/>
                </w:pPr>
              </w:pPrChange>
            </w:pPr>
          </w:p>
          <w:p w14:paraId="64C8A0AB" w14:textId="77C82664" w:rsidR="000A22BE" w:rsidRPr="004C11AB" w:rsidDel="00076F8C" w:rsidRDefault="000A22BE">
            <w:pPr>
              <w:rPr>
                <w:del w:id="879" w:author="Hareesh Ganesan" w:date="2016-10-23T14:31:00Z"/>
                <w:sz w:val="24"/>
                <w:szCs w:val="24"/>
              </w:rPr>
              <w:pPrChange w:id="880" w:author="Hareesh Ganesan" w:date="2016-10-23T14:31:00Z">
                <w:pPr>
                  <w:spacing w:after="200" w:line="276" w:lineRule="auto"/>
                  <w:ind w:left="720"/>
                  <w:contextualSpacing/>
                </w:pPr>
              </w:pPrChange>
            </w:pPr>
          </w:p>
          <w:p w14:paraId="7FC8BC93" w14:textId="5475B70C" w:rsidR="000A22BE" w:rsidRPr="004C11AB" w:rsidDel="00076F8C" w:rsidRDefault="000A22BE">
            <w:pPr>
              <w:rPr>
                <w:del w:id="881" w:author="Hareesh Ganesan" w:date="2016-10-23T14:31:00Z"/>
                <w:sz w:val="24"/>
                <w:szCs w:val="24"/>
              </w:rPr>
              <w:pPrChange w:id="882" w:author="Hareesh Ganesan" w:date="2016-10-23T14:31:00Z">
                <w:pPr>
                  <w:spacing w:after="200" w:line="276" w:lineRule="auto"/>
                  <w:ind w:left="720"/>
                  <w:contextualSpacing/>
                </w:pPr>
              </w:pPrChange>
            </w:pPr>
          </w:p>
        </w:tc>
      </w:tr>
    </w:tbl>
    <w:p w14:paraId="739D2681" w14:textId="60CE4DF4" w:rsidR="000A22BE" w:rsidRPr="004C11AB" w:rsidDel="00076F8C" w:rsidRDefault="000A22BE">
      <w:pPr>
        <w:rPr>
          <w:del w:id="883" w:author="Hareesh Ganesan" w:date="2016-10-23T14:31:00Z"/>
          <w:sz w:val="24"/>
          <w:szCs w:val="24"/>
        </w:rPr>
      </w:pPr>
    </w:p>
    <w:p w14:paraId="6EDB2B15" w14:textId="6591656D" w:rsidR="000A22BE" w:rsidRPr="004C11AB" w:rsidDel="00076F8C" w:rsidRDefault="000A22BE">
      <w:pPr>
        <w:rPr>
          <w:del w:id="884" w:author="Hareesh Ganesan" w:date="2016-10-23T14:31:00Z"/>
          <w:sz w:val="24"/>
          <w:szCs w:val="24"/>
        </w:rPr>
      </w:pPr>
      <w:del w:id="885" w:author="Hareesh Ganesan" w:date="2016-10-23T14:31:00Z">
        <w:r w:rsidRPr="004C11AB" w:rsidDel="00076F8C">
          <w:rPr>
            <w:sz w:val="24"/>
            <w:szCs w:val="24"/>
          </w:rPr>
          <w:delText>Please include any additional notes:</w:delText>
        </w:r>
      </w:del>
    </w:p>
    <w:tbl>
      <w:tblPr>
        <w:tblStyle w:val="TableGrid"/>
        <w:tblW w:w="0" w:type="auto"/>
        <w:tblLook w:val="04A0" w:firstRow="1" w:lastRow="0" w:firstColumn="1" w:lastColumn="0" w:noHBand="0" w:noVBand="1"/>
      </w:tblPr>
      <w:tblGrid>
        <w:gridCol w:w="9576"/>
      </w:tblGrid>
      <w:tr w:rsidR="000A22BE" w:rsidRPr="004C11AB" w:rsidDel="00076F8C" w14:paraId="715956C9" w14:textId="0AF12543" w:rsidTr="001873CF">
        <w:trPr>
          <w:del w:id="886" w:author="Hareesh Ganesan" w:date="2016-10-23T14:31:00Z"/>
        </w:trPr>
        <w:tc>
          <w:tcPr>
            <w:tcW w:w="9576" w:type="dxa"/>
          </w:tcPr>
          <w:p w14:paraId="6910A728" w14:textId="15ECF3FF" w:rsidR="000A22BE" w:rsidRPr="004C11AB" w:rsidDel="00076F8C" w:rsidRDefault="000A22BE">
            <w:pPr>
              <w:rPr>
                <w:del w:id="887" w:author="Hareesh Ganesan" w:date="2016-10-23T14:31:00Z"/>
                <w:sz w:val="24"/>
                <w:szCs w:val="24"/>
              </w:rPr>
              <w:pPrChange w:id="888" w:author="Hareesh Ganesan" w:date="2016-10-23T14:31:00Z">
                <w:pPr>
                  <w:spacing w:after="200" w:line="276" w:lineRule="auto"/>
                  <w:ind w:left="720"/>
                  <w:contextualSpacing/>
                </w:pPr>
              </w:pPrChange>
            </w:pPr>
          </w:p>
          <w:p w14:paraId="3EE9A457" w14:textId="3E59389B" w:rsidR="000A22BE" w:rsidRPr="004C11AB" w:rsidDel="00076F8C" w:rsidRDefault="000A22BE">
            <w:pPr>
              <w:rPr>
                <w:del w:id="889" w:author="Hareesh Ganesan" w:date="2016-10-23T14:31:00Z"/>
                <w:sz w:val="24"/>
                <w:szCs w:val="24"/>
              </w:rPr>
              <w:pPrChange w:id="890" w:author="Hareesh Ganesan" w:date="2016-10-23T14:31:00Z">
                <w:pPr>
                  <w:spacing w:after="200" w:line="276" w:lineRule="auto"/>
                  <w:ind w:left="720"/>
                  <w:contextualSpacing/>
                </w:pPr>
              </w:pPrChange>
            </w:pPr>
          </w:p>
          <w:p w14:paraId="24526C48" w14:textId="7FDD6A45" w:rsidR="000A22BE" w:rsidRPr="004C11AB" w:rsidDel="00076F8C" w:rsidRDefault="000A22BE">
            <w:pPr>
              <w:rPr>
                <w:del w:id="891" w:author="Hareesh Ganesan" w:date="2016-10-23T14:31:00Z"/>
                <w:sz w:val="24"/>
                <w:szCs w:val="24"/>
              </w:rPr>
              <w:pPrChange w:id="892" w:author="Hareesh Ganesan" w:date="2016-10-23T14:31:00Z">
                <w:pPr>
                  <w:spacing w:after="200" w:line="276" w:lineRule="auto"/>
                  <w:ind w:left="720"/>
                  <w:contextualSpacing/>
                </w:pPr>
              </w:pPrChange>
            </w:pPr>
          </w:p>
          <w:p w14:paraId="0910D55C" w14:textId="6C42E2B5" w:rsidR="000A22BE" w:rsidRPr="004C11AB" w:rsidDel="00076F8C" w:rsidRDefault="000A22BE">
            <w:pPr>
              <w:rPr>
                <w:del w:id="893" w:author="Hareesh Ganesan" w:date="2016-10-23T14:31:00Z"/>
                <w:sz w:val="24"/>
                <w:szCs w:val="24"/>
              </w:rPr>
              <w:pPrChange w:id="894" w:author="Hareesh Ganesan" w:date="2016-10-23T14:31:00Z">
                <w:pPr>
                  <w:spacing w:after="200" w:line="276" w:lineRule="auto"/>
                  <w:ind w:left="720"/>
                  <w:contextualSpacing/>
                </w:pPr>
              </w:pPrChange>
            </w:pPr>
          </w:p>
          <w:p w14:paraId="65D5DDAC" w14:textId="5D002D84" w:rsidR="000A22BE" w:rsidRPr="004C11AB" w:rsidDel="00076F8C" w:rsidRDefault="000A22BE">
            <w:pPr>
              <w:rPr>
                <w:del w:id="895" w:author="Hareesh Ganesan" w:date="2016-10-23T14:31:00Z"/>
                <w:sz w:val="24"/>
                <w:szCs w:val="24"/>
              </w:rPr>
              <w:pPrChange w:id="896" w:author="Hareesh Ganesan" w:date="2016-10-23T14:31:00Z">
                <w:pPr>
                  <w:spacing w:after="200" w:line="276" w:lineRule="auto"/>
                  <w:ind w:left="720"/>
                  <w:contextualSpacing/>
                </w:pPr>
              </w:pPrChange>
            </w:pPr>
          </w:p>
          <w:p w14:paraId="58A5F29D" w14:textId="6ADF1337" w:rsidR="000A22BE" w:rsidRPr="004C11AB" w:rsidDel="00076F8C" w:rsidRDefault="000A22BE">
            <w:pPr>
              <w:rPr>
                <w:del w:id="897" w:author="Hareesh Ganesan" w:date="2016-10-23T14:31:00Z"/>
                <w:sz w:val="24"/>
                <w:szCs w:val="24"/>
              </w:rPr>
              <w:pPrChange w:id="898" w:author="Hareesh Ganesan" w:date="2016-10-23T14:31:00Z">
                <w:pPr>
                  <w:spacing w:after="200" w:line="276" w:lineRule="auto"/>
                  <w:ind w:left="720"/>
                  <w:contextualSpacing/>
                </w:pPr>
              </w:pPrChange>
            </w:pPr>
          </w:p>
        </w:tc>
      </w:tr>
    </w:tbl>
    <w:p w14:paraId="0B63507D" w14:textId="602F2D9D" w:rsidR="000A22BE" w:rsidRPr="004C11AB" w:rsidDel="00076F8C" w:rsidRDefault="000A22BE">
      <w:pPr>
        <w:rPr>
          <w:del w:id="899" w:author="Hareesh Ganesan" w:date="2016-10-23T14:31:00Z"/>
          <w:sz w:val="24"/>
          <w:szCs w:val="24"/>
        </w:rPr>
      </w:pPr>
    </w:p>
    <w:p w14:paraId="7C137B70" w14:textId="4EF8FDB8" w:rsidR="000A22BE" w:rsidRPr="004C11AB" w:rsidDel="00076F8C" w:rsidRDefault="000A22BE">
      <w:pPr>
        <w:rPr>
          <w:del w:id="900" w:author="Hareesh Ganesan" w:date="2016-10-23T14:31:00Z"/>
          <w:sz w:val="24"/>
          <w:szCs w:val="24"/>
        </w:rPr>
      </w:pPr>
      <w:del w:id="901" w:author="Hareesh Ganesan" w:date="2016-10-23T14:31:00Z">
        <w:r w:rsidRPr="004C11AB" w:rsidDel="00076F8C">
          <w:rPr>
            <w:sz w:val="24"/>
            <w:szCs w:val="24"/>
          </w:rPr>
          <w:delText>Please detail your remediation plan:</w:delText>
        </w:r>
      </w:del>
    </w:p>
    <w:tbl>
      <w:tblPr>
        <w:tblStyle w:val="TableGrid"/>
        <w:tblW w:w="0" w:type="auto"/>
        <w:tblLook w:val="04A0" w:firstRow="1" w:lastRow="0" w:firstColumn="1" w:lastColumn="0" w:noHBand="0" w:noVBand="1"/>
      </w:tblPr>
      <w:tblGrid>
        <w:gridCol w:w="9576"/>
      </w:tblGrid>
      <w:tr w:rsidR="000A22BE" w:rsidRPr="004C11AB" w:rsidDel="00076F8C" w14:paraId="61F9310B" w14:textId="0238EB04" w:rsidTr="001873CF">
        <w:trPr>
          <w:del w:id="902" w:author="Hareesh Ganesan" w:date="2016-10-23T14:31:00Z"/>
        </w:trPr>
        <w:tc>
          <w:tcPr>
            <w:tcW w:w="9576" w:type="dxa"/>
          </w:tcPr>
          <w:p w14:paraId="12736217" w14:textId="412A6A70" w:rsidR="000A22BE" w:rsidRPr="004C11AB" w:rsidDel="00076F8C" w:rsidRDefault="000A22BE">
            <w:pPr>
              <w:rPr>
                <w:del w:id="903" w:author="Hareesh Ganesan" w:date="2016-10-23T14:31:00Z"/>
                <w:sz w:val="24"/>
                <w:szCs w:val="24"/>
              </w:rPr>
              <w:pPrChange w:id="904" w:author="Hareesh Ganesan" w:date="2016-10-23T14:31:00Z">
                <w:pPr>
                  <w:spacing w:after="200" w:line="276" w:lineRule="auto"/>
                  <w:ind w:left="720"/>
                  <w:contextualSpacing/>
                </w:pPr>
              </w:pPrChange>
            </w:pPr>
          </w:p>
          <w:p w14:paraId="6F86BD22" w14:textId="1342286D" w:rsidR="000A22BE" w:rsidRPr="004C11AB" w:rsidDel="00076F8C" w:rsidRDefault="000A22BE">
            <w:pPr>
              <w:rPr>
                <w:del w:id="905" w:author="Hareesh Ganesan" w:date="2016-10-23T14:31:00Z"/>
                <w:sz w:val="24"/>
                <w:szCs w:val="24"/>
              </w:rPr>
              <w:pPrChange w:id="906" w:author="Hareesh Ganesan" w:date="2016-10-23T14:31:00Z">
                <w:pPr>
                  <w:spacing w:after="200" w:line="276" w:lineRule="auto"/>
                  <w:ind w:left="720"/>
                  <w:contextualSpacing/>
                </w:pPr>
              </w:pPrChange>
            </w:pPr>
          </w:p>
          <w:p w14:paraId="1F12A4B5" w14:textId="6C1599FD" w:rsidR="000A22BE" w:rsidRPr="004C11AB" w:rsidDel="00076F8C" w:rsidRDefault="000A22BE">
            <w:pPr>
              <w:rPr>
                <w:del w:id="907" w:author="Hareesh Ganesan" w:date="2016-10-23T14:31:00Z"/>
                <w:sz w:val="24"/>
                <w:szCs w:val="24"/>
              </w:rPr>
              <w:pPrChange w:id="908" w:author="Hareesh Ganesan" w:date="2016-10-23T14:31:00Z">
                <w:pPr>
                  <w:spacing w:after="200" w:line="276" w:lineRule="auto"/>
                  <w:ind w:left="720"/>
                  <w:contextualSpacing/>
                </w:pPr>
              </w:pPrChange>
            </w:pPr>
          </w:p>
          <w:p w14:paraId="29458833" w14:textId="13C16830" w:rsidR="000A22BE" w:rsidRPr="004C11AB" w:rsidDel="00076F8C" w:rsidRDefault="000A22BE">
            <w:pPr>
              <w:rPr>
                <w:del w:id="909" w:author="Hareesh Ganesan" w:date="2016-10-23T14:31:00Z"/>
                <w:sz w:val="24"/>
                <w:szCs w:val="24"/>
              </w:rPr>
              <w:pPrChange w:id="910" w:author="Hareesh Ganesan" w:date="2016-10-23T14:31:00Z">
                <w:pPr>
                  <w:spacing w:after="200" w:line="276" w:lineRule="auto"/>
                  <w:ind w:left="720"/>
                  <w:contextualSpacing/>
                </w:pPr>
              </w:pPrChange>
            </w:pPr>
          </w:p>
          <w:p w14:paraId="6B86DB33" w14:textId="7DC6B4DA" w:rsidR="000A22BE" w:rsidRPr="004C11AB" w:rsidDel="00076F8C" w:rsidRDefault="000A22BE">
            <w:pPr>
              <w:rPr>
                <w:del w:id="911" w:author="Hareesh Ganesan" w:date="2016-10-23T14:31:00Z"/>
                <w:sz w:val="24"/>
                <w:szCs w:val="24"/>
              </w:rPr>
              <w:pPrChange w:id="912" w:author="Hareesh Ganesan" w:date="2016-10-23T14:31:00Z">
                <w:pPr>
                  <w:spacing w:after="200" w:line="276" w:lineRule="auto"/>
                  <w:ind w:left="720"/>
                  <w:contextualSpacing/>
                </w:pPr>
              </w:pPrChange>
            </w:pPr>
          </w:p>
          <w:p w14:paraId="2F942917" w14:textId="4B1510F9" w:rsidR="000A22BE" w:rsidRPr="004C11AB" w:rsidDel="00076F8C" w:rsidRDefault="000A22BE">
            <w:pPr>
              <w:rPr>
                <w:del w:id="913" w:author="Hareesh Ganesan" w:date="2016-10-23T14:31:00Z"/>
                <w:sz w:val="24"/>
                <w:szCs w:val="24"/>
              </w:rPr>
              <w:pPrChange w:id="914" w:author="Hareesh Ganesan" w:date="2016-10-23T14:31:00Z">
                <w:pPr>
                  <w:spacing w:after="200" w:line="276" w:lineRule="auto"/>
                  <w:ind w:left="720"/>
                  <w:contextualSpacing/>
                </w:pPr>
              </w:pPrChange>
            </w:pPr>
          </w:p>
        </w:tc>
      </w:tr>
    </w:tbl>
    <w:p w14:paraId="2FDB5D19" w14:textId="5C9CA1AA" w:rsidR="000A22BE" w:rsidRPr="004C11AB" w:rsidDel="00076F8C" w:rsidRDefault="000A22BE">
      <w:pPr>
        <w:rPr>
          <w:del w:id="915" w:author="Hareesh Ganesan" w:date="2016-10-23T14:31:00Z"/>
          <w:sz w:val="24"/>
          <w:szCs w:val="24"/>
        </w:rPr>
      </w:pPr>
    </w:p>
    <w:p w14:paraId="0D8F435B" w14:textId="7FF2CCD9" w:rsidR="000A22BE" w:rsidRPr="004C11AB" w:rsidDel="00076F8C" w:rsidRDefault="000A22BE">
      <w:pPr>
        <w:rPr>
          <w:del w:id="916" w:author="Hareesh Ganesan" w:date="2016-10-23T14:31:00Z"/>
          <w:sz w:val="24"/>
          <w:szCs w:val="24"/>
        </w:rPr>
      </w:pPr>
      <w:del w:id="917" w:author="Hareesh Ganesan" w:date="2016-10-23T14:31:00Z">
        <w:r w:rsidRPr="004C11AB" w:rsidDel="00076F8C">
          <w:rPr>
            <w:sz w:val="24"/>
            <w:szCs w:val="24"/>
          </w:rPr>
          <w:delText>Please rate the likelihood of a threat/vulnerability affecting your ePHI:</w:delText>
        </w:r>
      </w:del>
    </w:p>
    <w:p w14:paraId="4C17A12C" w14:textId="20A9ACBA" w:rsidR="000A22BE" w:rsidRPr="004C11AB" w:rsidDel="00076F8C" w:rsidRDefault="000A22BE">
      <w:pPr>
        <w:rPr>
          <w:del w:id="918" w:author="Hareesh Ganesan" w:date="2016-10-23T14:31:00Z"/>
          <w:sz w:val="24"/>
          <w:szCs w:val="24"/>
        </w:rPr>
        <w:pPrChange w:id="919" w:author="Hareesh Ganesan" w:date="2016-10-23T14:31:00Z">
          <w:pPr>
            <w:pStyle w:val="ListParagraph"/>
            <w:numPr>
              <w:numId w:val="3"/>
            </w:numPr>
            <w:ind w:hanging="360"/>
          </w:pPr>
        </w:pPrChange>
      </w:pPr>
      <w:del w:id="920" w:author="Hareesh Ganesan" w:date="2016-10-23T14:31:00Z">
        <w:r w:rsidRPr="004C11AB" w:rsidDel="00076F8C">
          <w:rPr>
            <w:sz w:val="24"/>
            <w:szCs w:val="24"/>
          </w:rPr>
          <w:delText>Low</w:delText>
        </w:r>
      </w:del>
    </w:p>
    <w:p w14:paraId="418EE7C8" w14:textId="285413D8" w:rsidR="000A22BE" w:rsidRPr="004C11AB" w:rsidDel="00076F8C" w:rsidRDefault="000A22BE">
      <w:pPr>
        <w:rPr>
          <w:del w:id="921" w:author="Hareesh Ganesan" w:date="2016-10-23T14:31:00Z"/>
          <w:sz w:val="24"/>
          <w:szCs w:val="24"/>
        </w:rPr>
        <w:pPrChange w:id="922" w:author="Hareesh Ganesan" w:date="2016-10-23T14:31:00Z">
          <w:pPr>
            <w:pStyle w:val="ListParagraph"/>
            <w:numPr>
              <w:numId w:val="3"/>
            </w:numPr>
            <w:ind w:hanging="360"/>
          </w:pPr>
        </w:pPrChange>
      </w:pPr>
      <w:del w:id="923" w:author="Hareesh Ganesan" w:date="2016-10-23T14:31:00Z">
        <w:r w:rsidRPr="004C11AB" w:rsidDel="00076F8C">
          <w:rPr>
            <w:sz w:val="24"/>
            <w:szCs w:val="24"/>
          </w:rPr>
          <w:delText>Medium</w:delText>
        </w:r>
      </w:del>
    </w:p>
    <w:p w14:paraId="225EB27C" w14:textId="3C8A08C1" w:rsidR="000A22BE" w:rsidRPr="004C11AB" w:rsidDel="00076F8C" w:rsidRDefault="000A22BE">
      <w:pPr>
        <w:rPr>
          <w:del w:id="924" w:author="Hareesh Ganesan" w:date="2016-10-23T14:31:00Z"/>
          <w:sz w:val="24"/>
          <w:szCs w:val="24"/>
        </w:rPr>
        <w:pPrChange w:id="925" w:author="Hareesh Ganesan" w:date="2016-10-23T14:31:00Z">
          <w:pPr>
            <w:pStyle w:val="ListParagraph"/>
            <w:numPr>
              <w:numId w:val="3"/>
            </w:numPr>
            <w:ind w:hanging="360"/>
          </w:pPr>
        </w:pPrChange>
      </w:pPr>
      <w:del w:id="926" w:author="Hareesh Ganesan" w:date="2016-10-23T14:31:00Z">
        <w:r w:rsidRPr="004C11AB" w:rsidDel="00076F8C">
          <w:rPr>
            <w:sz w:val="24"/>
            <w:szCs w:val="24"/>
          </w:rPr>
          <w:delText>High</w:delText>
        </w:r>
      </w:del>
    </w:p>
    <w:p w14:paraId="25F1F5D2" w14:textId="167EB24D" w:rsidR="000A22BE" w:rsidRPr="004C11AB" w:rsidDel="00076F8C" w:rsidRDefault="000A22BE">
      <w:pPr>
        <w:rPr>
          <w:del w:id="927" w:author="Hareesh Ganesan" w:date="2016-10-23T14:31:00Z"/>
          <w:sz w:val="24"/>
          <w:szCs w:val="24"/>
        </w:rPr>
      </w:pPr>
      <w:del w:id="928" w:author="Hareesh Ganesan" w:date="2016-10-23T14:31:00Z">
        <w:r w:rsidRPr="004C11AB" w:rsidDel="00076F8C">
          <w:rPr>
            <w:sz w:val="24"/>
            <w:szCs w:val="24"/>
          </w:rPr>
          <w:delText>Please rate the impact of a threat/vulnerability affecting your ePHI:</w:delText>
        </w:r>
      </w:del>
    </w:p>
    <w:p w14:paraId="4E704AA9" w14:textId="158AF3D1" w:rsidR="000A22BE" w:rsidRPr="004C11AB" w:rsidDel="00076F8C" w:rsidRDefault="000A22BE">
      <w:pPr>
        <w:rPr>
          <w:del w:id="929" w:author="Hareesh Ganesan" w:date="2016-10-23T14:31:00Z"/>
          <w:sz w:val="24"/>
          <w:szCs w:val="24"/>
        </w:rPr>
        <w:pPrChange w:id="930" w:author="Hareesh Ganesan" w:date="2016-10-23T14:31:00Z">
          <w:pPr>
            <w:pStyle w:val="ListParagraph"/>
            <w:numPr>
              <w:numId w:val="3"/>
            </w:numPr>
            <w:ind w:hanging="360"/>
          </w:pPr>
        </w:pPrChange>
      </w:pPr>
      <w:del w:id="931" w:author="Hareesh Ganesan" w:date="2016-10-23T14:31:00Z">
        <w:r w:rsidRPr="004C11AB" w:rsidDel="00076F8C">
          <w:rPr>
            <w:sz w:val="24"/>
            <w:szCs w:val="24"/>
          </w:rPr>
          <w:delText>Low</w:delText>
        </w:r>
      </w:del>
    </w:p>
    <w:p w14:paraId="44ED1946" w14:textId="0EB8431D" w:rsidR="000A22BE" w:rsidRPr="004C11AB" w:rsidDel="00076F8C" w:rsidRDefault="000A22BE">
      <w:pPr>
        <w:rPr>
          <w:del w:id="932" w:author="Hareesh Ganesan" w:date="2016-10-23T14:31:00Z"/>
          <w:sz w:val="24"/>
          <w:szCs w:val="24"/>
        </w:rPr>
        <w:pPrChange w:id="933" w:author="Hareesh Ganesan" w:date="2016-10-23T14:31:00Z">
          <w:pPr>
            <w:pStyle w:val="ListParagraph"/>
            <w:numPr>
              <w:numId w:val="3"/>
            </w:numPr>
            <w:ind w:hanging="360"/>
          </w:pPr>
        </w:pPrChange>
      </w:pPr>
      <w:del w:id="934" w:author="Hareesh Ganesan" w:date="2016-10-23T14:31:00Z">
        <w:r w:rsidRPr="004C11AB" w:rsidDel="00076F8C">
          <w:rPr>
            <w:sz w:val="24"/>
            <w:szCs w:val="24"/>
          </w:rPr>
          <w:delText>Medium</w:delText>
        </w:r>
      </w:del>
    </w:p>
    <w:p w14:paraId="56EF7123" w14:textId="4DF36D20" w:rsidR="000A22BE" w:rsidRPr="004C11AB" w:rsidDel="00076F8C" w:rsidRDefault="000A22BE">
      <w:pPr>
        <w:rPr>
          <w:del w:id="935" w:author="Hareesh Ganesan" w:date="2016-10-23T14:31:00Z"/>
          <w:sz w:val="24"/>
          <w:szCs w:val="24"/>
        </w:rPr>
        <w:pPrChange w:id="936" w:author="Hareesh Ganesan" w:date="2016-10-23T14:31:00Z">
          <w:pPr>
            <w:pStyle w:val="ListParagraph"/>
            <w:numPr>
              <w:numId w:val="3"/>
            </w:numPr>
            <w:ind w:hanging="360"/>
          </w:pPr>
        </w:pPrChange>
      </w:pPr>
      <w:del w:id="937" w:author="Hareesh Ganesan" w:date="2016-10-23T14:31:00Z">
        <w:r w:rsidRPr="004C11AB" w:rsidDel="00076F8C">
          <w:rPr>
            <w:sz w:val="24"/>
            <w:szCs w:val="24"/>
          </w:rPr>
          <w:delText>High</w:delText>
        </w:r>
      </w:del>
    </w:p>
    <w:p w14:paraId="3AD43C55" w14:textId="0EAE4A4E" w:rsidR="00400071" w:rsidRPr="004C11AB" w:rsidDel="00076F8C" w:rsidRDefault="00400071">
      <w:pPr>
        <w:rPr>
          <w:del w:id="938" w:author="Hareesh Ganesan" w:date="2016-10-23T14:31:00Z"/>
          <w:rFonts w:cstheme="minorHAnsi"/>
          <w:b/>
          <w:sz w:val="24"/>
          <w:szCs w:val="24"/>
        </w:rPr>
      </w:pPr>
      <w:del w:id="939" w:author="Hareesh Ganesan" w:date="2016-10-23T14:31:00Z">
        <w:r w:rsidRPr="004C11AB" w:rsidDel="00076F8C">
          <w:rPr>
            <w:rFonts w:cstheme="minorHAnsi"/>
            <w:b/>
            <w:sz w:val="24"/>
            <w:szCs w:val="24"/>
          </w:rPr>
          <w:delText>Overall Security Risk:</w:delText>
        </w:r>
      </w:del>
    </w:p>
    <w:p w14:paraId="7B1B62F0" w14:textId="4F655878" w:rsidR="00400071" w:rsidRPr="004C11AB" w:rsidDel="00076F8C" w:rsidRDefault="00400071">
      <w:pPr>
        <w:rPr>
          <w:del w:id="940" w:author="Hareesh Ganesan" w:date="2016-10-23T14:31:00Z"/>
          <w:rFonts w:cstheme="minorHAnsi"/>
          <w:sz w:val="24"/>
          <w:szCs w:val="24"/>
        </w:rPr>
        <w:pPrChange w:id="941" w:author="Hareesh Ganesan" w:date="2016-10-23T14:31:00Z">
          <w:pPr>
            <w:pStyle w:val="ListParagraph"/>
            <w:numPr>
              <w:numId w:val="3"/>
            </w:numPr>
            <w:ind w:hanging="360"/>
          </w:pPr>
        </w:pPrChange>
      </w:pPr>
      <w:del w:id="942" w:author="Hareesh Ganesan" w:date="2016-10-23T14:31:00Z">
        <w:r w:rsidRPr="004C11AB" w:rsidDel="00076F8C">
          <w:rPr>
            <w:rFonts w:cstheme="minorHAnsi"/>
            <w:sz w:val="24"/>
            <w:szCs w:val="24"/>
          </w:rPr>
          <w:delText>Low</w:delText>
        </w:r>
      </w:del>
    </w:p>
    <w:p w14:paraId="64AF9E20" w14:textId="7DFFCE07" w:rsidR="00400071" w:rsidRPr="004C11AB" w:rsidDel="00076F8C" w:rsidRDefault="00400071">
      <w:pPr>
        <w:rPr>
          <w:del w:id="943" w:author="Hareesh Ganesan" w:date="2016-10-23T14:31:00Z"/>
          <w:rFonts w:cstheme="minorHAnsi"/>
          <w:sz w:val="24"/>
          <w:szCs w:val="24"/>
        </w:rPr>
        <w:pPrChange w:id="944" w:author="Hareesh Ganesan" w:date="2016-10-23T14:31:00Z">
          <w:pPr>
            <w:pStyle w:val="ListParagraph"/>
            <w:numPr>
              <w:numId w:val="3"/>
            </w:numPr>
            <w:ind w:hanging="360"/>
          </w:pPr>
        </w:pPrChange>
      </w:pPr>
      <w:del w:id="945" w:author="Hareesh Ganesan" w:date="2016-10-23T14:31:00Z">
        <w:r w:rsidRPr="004C11AB" w:rsidDel="00076F8C">
          <w:rPr>
            <w:rFonts w:cstheme="minorHAnsi"/>
            <w:sz w:val="24"/>
            <w:szCs w:val="24"/>
          </w:rPr>
          <w:delText>Medium</w:delText>
        </w:r>
      </w:del>
    </w:p>
    <w:p w14:paraId="40522517" w14:textId="598FEBF6" w:rsidR="00400071" w:rsidRPr="004C11AB" w:rsidDel="00076F8C" w:rsidRDefault="00400071">
      <w:pPr>
        <w:rPr>
          <w:del w:id="946" w:author="Hareesh Ganesan" w:date="2016-10-23T14:31:00Z"/>
          <w:rFonts w:cstheme="minorHAnsi"/>
          <w:sz w:val="24"/>
          <w:szCs w:val="24"/>
        </w:rPr>
        <w:pPrChange w:id="947" w:author="Hareesh Ganesan" w:date="2016-10-23T14:31:00Z">
          <w:pPr>
            <w:pStyle w:val="ListParagraph"/>
            <w:numPr>
              <w:numId w:val="3"/>
            </w:numPr>
            <w:ind w:hanging="360"/>
          </w:pPr>
        </w:pPrChange>
      </w:pPr>
      <w:del w:id="948" w:author="Hareesh Ganesan" w:date="2016-10-23T14:31:00Z">
        <w:r w:rsidRPr="004C11AB" w:rsidDel="00076F8C">
          <w:rPr>
            <w:rFonts w:cstheme="minorHAnsi"/>
            <w:sz w:val="24"/>
            <w:szCs w:val="24"/>
          </w:rPr>
          <w:delText>High</w:delText>
        </w:r>
      </w:del>
    </w:p>
    <w:p w14:paraId="2A65B9AD" w14:textId="015C1B4E" w:rsidR="000A22BE" w:rsidRPr="004C11AB" w:rsidDel="00076F8C" w:rsidRDefault="000A22BE">
      <w:pPr>
        <w:rPr>
          <w:del w:id="949" w:author="Hareesh Ganesan" w:date="2016-10-23T14:31:00Z"/>
          <w:b/>
          <w:sz w:val="24"/>
          <w:szCs w:val="24"/>
        </w:rPr>
      </w:pPr>
      <w:del w:id="950" w:author="Hareesh Ganesan" w:date="2016-10-23T14:31:00Z">
        <w:r w:rsidRPr="004C11AB" w:rsidDel="00076F8C">
          <w:rPr>
            <w:b/>
            <w:sz w:val="24"/>
            <w:szCs w:val="24"/>
          </w:rPr>
          <w:delText>Related Information:</w:delText>
        </w:r>
      </w:del>
    </w:p>
    <w:p w14:paraId="1B90DEEB" w14:textId="48C63E0E" w:rsidR="000A22BE" w:rsidRPr="004C11AB" w:rsidDel="00076F8C" w:rsidRDefault="000A22BE">
      <w:pPr>
        <w:rPr>
          <w:del w:id="951" w:author="Hareesh Ganesan" w:date="2016-10-23T14:31:00Z"/>
          <w:i/>
          <w:sz w:val="24"/>
          <w:szCs w:val="24"/>
        </w:rPr>
      </w:pPr>
      <w:del w:id="952" w:author="Hareesh Ganesan" w:date="2016-10-23T14:31:00Z">
        <w:r w:rsidRPr="004C11AB" w:rsidDel="00076F8C">
          <w:rPr>
            <w:i/>
            <w:sz w:val="24"/>
            <w:szCs w:val="24"/>
          </w:rPr>
          <w:delText>Things to Consider to Help Answer the Question:</w:delText>
        </w:r>
      </w:del>
    </w:p>
    <w:p w14:paraId="1FC49246" w14:textId="70307EFA" w:rsidR="000A22BE" w:rsidRPr="004C11AB" w:rsidDel="00076F8C" w:rsidRDefault="000A22BE">
      <w:pPr>
        <w:rPr>
          <w:del w:id="953" w:author="Hareesh Ganesan" w:date="2016-10-23T14:31:00Z"/>
          <w:i/>
          <w:sz w:val="24"/>
          <w:szCs w:val="24"/>
        </w:rPr>
      </w:pPr>
      <w:del w:id="954" w:author="Hareesh Ganesan" w:date="2016-10-23T14:31:00Z">
        <w:r w:rsidRPr="004C11AB" w:rsidDel="00076F8C">
          <w:rPr>
            <w:rFonts w:eastAsia="Times New Roman" w:cs="Times New Roman"/>
            <w:color w:val="000000"/>
            <w:sz w:val="24"/>
            <w:szCs w:val="24"/>
          </w:rPr>
          <w:delText xml:space="preserve">The availability of ePHI that is stored on an information system, a component, equipment, workstation, or other storage media can be compromised if the equipment is damaged, destroyed, or lost during transport. </w:delText>
        </w:r>
        <w:r w:rsidRPr="004C11AB" w:rsidDel="00076F8C">
          <w:rPr>
            <w:rFonts w:eastAsia="Times New Roman" w:cs="Times New Roman"/>
            <w:color w:val="000000"/>
            <w:sz w:val="24"/>
            <w:szCs w:val="24"/>
          </w:rPr>
          <w:br/>
        </w:r>
        <w:r w:rsidRPr="004C11AB" w:rsidDel="00076F8C">
          <w:rPr>
            <w:rFonts w:eastAsia="Times New Roman" w:cs="Times New Roman"/>
            <w:color w:val="000000"/>
            <w:sz w:val="24"/>
            <w:szCs w:val="24"/>
          </w:rPr>
          <w:br/>
          <w:delText>Consider the steps that your practice has taken to make sure that it has an exact copy of the ePHI so that the information is available even if the equipment or storage media is lost, stolen, or destroyed during transport.</w:delText>
        </w:r>
      </w:del>
    </w:p>
    <w:p w14:paraId="532C440C" w14:textId="5F230121" w:rsidR="000A22BE" w:rsidRPr="004C11AB" w:rsidDel="00076F8C" w:rsidRDefault="000A22BE">
      <w:pPr>
        <w:rPr>
          <w:del w:id="955" w:author="Hareesh Ganesan" w:date="2016-10-23T14:31:00Z"/>
          <w:i/>
          <w:sz w:val="24"/>
          <w:szCs w:val="24"/>
        </w:rPr>
      </w:pPr>
      <w:del w:id="956" w:author="Hareesh Ganesan" w:date="2016-10-23T14:31:00Z">
        <w:r w:rsidRPr="004C11AB" w:rsidDel="00076F8C">
          <w:rPr>
            <w:i/>
            <w:sz w:val="24"/>
            <w:szCs w:val="24"/>
          </w:rPr>
          <w:delText>Possible Threats and Vulnerabilities:</w:delText>
        </w:r>
      </w:del>
    </w:p>
    <w:p w14:paraId="643B582C" w14:textId="1C884765" w:rsidR="000A22BE" w:rsidRPr="004C11AB" w:rsidDel="00076F8C" w:rsidRDefault="000A22BE">
      <w:pPr>
        <w:rPr>
          <w:del w:id="957" w:author="Hareesh Ganesan" w:date="2016-10-23T14:31:00Z"/>
          <w:i/>
          <w:sz w:val="24"/>
          <w:szCs w:val="24"/>
        </w:rPr>
      </w:pPr>
      <w:del w:id="958" w:author="Hareesh Ganesan" w:date="2016-10-23T14:31:00Z">
        <w:r w:rsidRPr="004C11AB" w:rsidDel="00076F8C">
          <w:rPr>
            <w:rFonts w:eastAsia="Times New Roman" w:cs="Times New Roman"/>
            <w:color w:val="000000"/>
            <w:sz w:val="24"/>
            <w:szCs w:val="24"/>
          </w:rPr>
          <w:delText xml:space="preserve">ePHI can be lost, corrupted, or made inaccessible in the future if your practice does not create backup files that are retrievable and exact copies. </w:delText>
        </w:r>
        <w:r w:rsidRPr="004C11AB" w:rsidDel="00076F8C">
          <w:rPr>
            <w:rFonts w:eastAsia="Times New Roman" w:cs="Times New Roman"/>
            <w:color w:val="000000"/>
            <w:sz w:val="24"/>
            <w:szCs w:val="24"/>
          </w:rPr>
          <w:br/>
        </w:r>
        <w:r w:rsidRPr="004C11AB" w:rsidDel="00076F8C">
          <w:rPr>
            <w:rFonts w:eastAsia="Times New Roman" w:cs="Times New Roman"/>
            <w:color w:val="000000"/>
            <w:sz w:val="24"/>
            <w:szCs w:val="24"/>
          </w:rPr>
          <w:br/>
          <w:delText>Some potential impacts include:</w:delText>
        </w:r>
        <w:r w:rsidRPr="004C11AB" w:rsidDel="00076F8C">
          <w:rPr>
            <w:rFonts w:eastAsia="Times New Roman" w:cs="Times New Roman"/>
            <w:color w:val="000000"/>
            <w:sz w:val="24"/>
            <w:szCs w:val="24"/>
          </w:rPr>
          <w:br/>
        </w:r>
        <w:r w:rsidRPr="004C11AB" w:rsidDel="00076F8C">
          <w:rPr>
            <w:rFonts w:eastAsia="Times New Roman" w:cs="Times New Roman"/>
            <w:color w:val="000000"/>
            <w:sz w:val="24"/>
            <w:szCs w:val="24"/>
          </w:rPr>
          <w:br/>
          <w:delText>• Natural threats, such as hurricanes, tornadoes, snow, ice, floods, and earthquakes, which can cause damage to your facilities and media, resulting in loss of ePHI.</w:delText>
        </w:r>
        <w:r w:rsidRPr="004C11AB" w:rsidDel="00076F8C">
          <w:rPr>
            <w:rFonts w:eastAsia="Times New Roman" w:cs="Times New Roman"/>
            <w:color w:val="000000"/>
            <w:sz w:val="24"/>
            <w:szCs w:val="24"/>
          </w:rPr>
          <w:br/>
          <w:delText>• Environmental threats, such as power failure and temperature extremes, which can cause damage to your media and information systems.</w:delText>
        </w:r>
        <w:r w:rsidRPr="004C11AB" w:rsidDel="00076F8C">
          <w:rPr>
            <w:rFonts w:eastAsia="Times New Roman" w:cs="Times New Roman"/>
            <w:color w:val="000000"/>
            <w:sz w:val="24"/>
            <w:szCs w:val="24"/>
          </w:rPr>
          <w:br/>
          <w:delText>• Human threats, such as an unauthorized or malicious user who can vandalize or compromise the integrity, confidentiality, and availability of ePHI. Unauthorized disclosure, loss, or theft of ePHI can lead to identity theft.</w:delText>
        </w:r>
      </w:del>
    </w:p>
    <w:p w14:paraId="53B28BB1" w14:textId="328AA93F" w:rsidR="000A22BE" w:rsidRPr="004C11AB" w:rsidDel="00076F8C" w:rsidRDefault="000A22BE">
      <w:pPr>
        <w:rPr>
          <w:del w:id="959" w:author="Hareesh Ganesan" w:date="2016-10-23T14:31:00Z"/>
          <w:rFonts w:eastAsia="Times New Roman" w:cstheme="minorHAnsi"/>
          <w:bCs/>
          <w:i/>
          <w:sz w:val="24"/>
          <w:szCs w:val="24"/>
        </w:rPr>
        <w:pPrChange w:id="960" w:author="Hareesh Ganesan" w:date="2016-10-23T14:31:00Z">
          <w:pPr>
            <w:spacing w:after="0" w:line="240" w:lineRule="auto"/>
          </w:pPr>
        </w:pPrChange>
      </w:pPr>
      <w:del w:id="961" w:author="Hareesh Ganesan" w:date="2016-10-23T14:31:00Z">
        <w:r w:rsidRPr="004C11AB" w:rsidDel="00076F8C">
          <w:rPr>
            <w:rFonts w:eastAsia="Times New Roman" w:cstheme="minorHAnsi"/>
            <w:bCs/>
            <w:i/>
            <w:sz w:val="24"/>
            <w:szCs w:val="24"/>
          </w:rPr>
          <w:delText>Examples of Safeguards:</w:delText>
        </w:r>
        <w:r w:rsidR="00FA0D0B" w:rsidRPr="004C11AB" w:rsidDel="00076F8C">
          <w:rPr>
            <w:rFonts w:eastAsia="Times New Roman" w:cstheme="minorHAnsi"/>
            <w:bCs/>
            <w:i/>
            <w:sz w:val="24"/>
            <w:szCs w:val="24"/>
          </w:rPr>
          <w:delText xml:space="preserve"> </w:delText>
        </w:r>
      </w:del>
    </w:p>
    <w:p w14:paraId="03A5DADF" w14:textId="0E03D7EB" w:rsidR="000A22BE" w:rsidRPr="004C11AB" w:rsidDel="00076F8C" w:rsidRDefault="001A34AC">
      <w:pPr>
        <w:rPr>
          <w:del w:id="962" w:author="Hareesh Ganesan" w:date="2016-10-23T14:31:00Z"/>
          <w:rFonts w:eastAsia="Times New Roman" w:cstheme="minorHAnsi"/>
          <w:bCs/>
          <w:sz w:val="24"/>
          <w:szCs w:val="24"/>
        </w:rPr>
        <w:pPrChange w:id="963" w:author="Hareesh Ganesan" w:date="2016-10-23T14:31:00Z">
          <w:pPr>
            <w:spacing w:after="0" w:line="240" w:lineRule="auto"/>
          </w:pPr>
        </w:pPrChange>
      </w:pPr>
      <w:del w:id="964" w:author="Hareesh Ganesan" w:date="2016-10-23T14:31:00Z">
        <w:r w:rsidRPr="004C11AB" w:rsidDel="00076F8C">
          <w:rPr>
            <w:rFonts w:eastAsia="Times New Roman" w:cstheme="minorHAnsi"/>
            <w:bCs/>
            <w:sz w:val="24"/>
            <w:szCs w:val="24"/>
          </w:rPr>
          <w:delText>Below are some potential safeguards to use against possible threats/vulnerabilities. NOTE: The safeguards you choose will depend on the degree of risk</w:delText>
        </w:r>
        <w:r w:rsidR="000A22BE" w:rsidRPr="004C11AB" w:rsidDel="00076F8C">
          <w:rPr>
            <w:rFonts w:eastAsia="Times New Roman" w:cstheme="minorHAnsi"/>
            <w:bCs/>
            <w:sz w:val="24"/>
            <w:szCs w:val="24"/>
          </w:rPr>
          <w:delText xml:space="preserve"> and the potential harm that the threat/vulnerability poses to you and the individuals who are the subjects of the ePHI.</w:delText>
        </w:r>
      </w:del>
    </w:p>
    <w:p w14:paraId="0CCA6120" w14:textId="447EFA3C" w:rsidR="000A22BE" w:rsidRPr="004C11AB" w:rsidDel="00076F8C" w:rsidRDefault="000A22BE">
      <w:pPr>
        <w:rPr>
          <w:del w:id="965" w:author="Hareesh Ganesan" w:date="2016-10-23T14:31:00Z"/>
          <w:sz w:val="24"/>
          <w:szCs w:val="24"/>
        </w:rPr>
      </w:pPr>
    </w:p>
    <w:p w14:paraId="4AFCC05F" w14:textId="67E05168" w:rsidR="007F41E1" w:rsidRPr="002F35CD" w:rsidRDefault="000A22BE" w:rsidP="00076F8C">
      <w:pPr>
        <w:rPr>
          <w:sz w:val="24"/>
          <w:szCs w:val="24"/>
        </w:rPr>
      </w:pPr>
      <w:del w:id="966" w:author="Hareesh Ganesan" w:date="2016-10-23T14:31:00Z">
        <w:r w:rsidRPr="004C11AB" w:rsidDel="00076F8C">
          <w:rPr>
            <w:rFonts w:eastAsia="Times New Roman" w:cs="Times New Roman"/>
            <w:color w:val="000000"/>
            <w:sz w:val="24"/>
            <w:szCs w:val="24"/>
          </w:rPr>
          <w:delText>Create a retrievable, exact copy of ePHI before the movement of equipment.</w:delText>
        </w:r>
        <w:r w:rsidRPr="004C11AB" w:rsidDel="00076F8C">
          <w:rPr>
            <w:rFonts w:eastAsia="Times New Roman" w:cs="Times New Roman"/>
            <w:color w:val="000000"/>
            <w:sz w:val="24"/>
            <w:szCs w:val="24"/>
          </w:rPr>
          <w:br/>
          <w:delText>[45 CFR §164.310(d)(2)(iv)]</w:delText>
        </w:r>
        <w:r w:rsidRPr="004C11AB" w:rsidDel="00076F8C">
          <w:rPr>
            <w:rFonts w:eastAsia="Times New Roman" w:cs="Times New Roman"/>
            <w:color w:val="000000"/>
            <w:sz w:val="24"/>
            <w:szCs w:val="24"/>
          </w:rPr>
          <w:br/>
        </w:r>
        <w:r w:rsidRPr="004C11AB" w:rsidDel="00076F8C">
          <w:rPr>
            <w:rFonts w:eastAsia="Times New Roman" w:cs="Times New Roman"/>
            <w:color w:val="000000"/>
            <w:sz w:val="24"/>
            <w:szCs w:val="24"/>
          </w:rPr>
          <w:br/>
          <w:delText xml:space="preserve">Develop a process for the movement of equipment or media. Include policies and procedures for: </w:delText>
        </w:r>
        <w:r w:rsidRPr="004C11AB" w:rsidDel="00076F8C">
          <w:rPr>
            <w:rFonts w:eastAsia="Times New Roman" w:cs="Times New Roman"/>
            <w:color w:val="000000"/>
            <w:sz w:val="24"/>
            <w:szCs w:val="24"/>
          </w:rPr>
          <w:br/>
        </w:r>
        <w:r w:rsidRPr="004C11AB" w:rsidDel="00076F8C">
          <w:rPr>
            <w:rFonts w:eastAsia="Times New Roman" w:cs="Times New Roman"/>
            <w:color w:val="000000"/>
            <w:sz w:val="24"/>
            <w:szCs w:val="24"/>
          </w:rPr>
          <w:br/>
          <w:delText>• Backing up information systems where ePHI is stored.</w:delText>
        </w:r>
        <w:r w:rsidRPr="004C11AB" w:rsidDel="00076F8C">
          <w:rPr>
            <w:rFonts w:eastAsia="Times New Roman" w:cs="Times New Roman"/>
            <w:color w:val="000000"/>
            <w:sz w:val="24"/>
            <w:szCs w:val="24"/>
          </w:rPr>
          <w:br/>
          <w:delText>[NIST SP 800-53 CP-9]</w:delText>
        </w:r>
        <w:r w:rsidRPr="004C11AB" w:rsidDel="00076F8C">
          <w:rPr>
            <w:rFonts w:eastAsia="Times New Roman" w:cs="Times New Roman"/>
            <w:color w:val="000000"/>
            <w:sz w:val="24"/>
            <w:szCs w:val="24"/>
          </w:rPr>
          <w:br/>
          <w:delText>• Handling storage media where ePHI is stored.</w:delText>
        </w:r>
        <w:r w:rsidRPr="004C11AB" w:rsidDel="00076F8C">
          <w:rPr>
            <w:rFonts w:eastAsia="Times New Roman" w:cs="Times New Roman"/>
            <w:color w:val="000000"/>
            <w:sz w:val="24"/>
            <w:szCs w:val="24"/>
          </w:rPr>
          <w:br/>
          <w:delText>[NIST SP 800-53 MP-4]</w:delText>
        </w:r>
      </w:del>
    </w:p>
    <w:sectPr w:rsidR="007F41E1" w:rsidRPr="002F35CD" w:rsidSect="004C11AB">
      <w:pgSz w:w="12240" w:h="15840"/>
      <w:pgMar w:top="1440" w:right="1440" w:bottom="1440" w:left="1440" w:header="720" w:footer="720" w:gutter="0"/>
      <w:pgNumType w:start="9"/>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12" w:author="Hareesh Ganesan" w:date="2016-10-21T11:14:00Z" w:initials="HG">
    <w:p w14:paraId="3D7D13AB" w14:textId="77777777" w:rsidR="00C66402" w:rsidRDefault="00C66402">
      <w:pPr>
        <w:pStyle w:val="CommentText"/>
      </w:pPr>
      <w:r>
        <w:rPr>
          <w:rStyle w:val="CommentReference"/>
        </w:rPr>
        <w:annotationRef/>
      </w:r>
      <w:r>
        <w:t>Procedures need to be defined</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7B8ACA" w14:textId="77777777" w:rsidR="00C66402" w:rsidRDefault="00C66402" w:rsidP="005961BA">
      <w:pPr>
        <w:spacing w:after="0" w:line="240" w:lineRule="auto"/>
      </w:pPr>
      <w:r>
        <w:separator/>
      </w:r>
    </w:p>
  </w:endnote>
  <w:endnote w:type="continuationSeparator" w:id="0">
    <w:p w14:paraId="1922C9FF" w14:textId="77777777" w:rsidR="00C66402" w:rsidRDefault="00C66402" w:rsidP="005961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40779576"/>
      <w:docPartObj>
        <w:docPartGallery w:val="Page Numbers (Bottom of Page)"/>
        <w:docPartUnique/>
      </w:docPartObj>
    </w:sdtPr>
    <w:sdtEndPr/>
    <w:sdtContent>
      <w:p w14:paraId="5A3CB6E5" w14:textId="77777777" w:rsidR="00C66402" w:rsidRDefault="00C66402" w:rsidP="005961BA">
        <w:pPr>
          <w:pStyle w:val="Footer"/>
          <w:jc w:val="right"/>
        </w:pPr>
      </w:p>
      <w:p w14:paraId="66415923" w14:textId="77777777" w:rsidR="00C66402" w:rsidRDefault="00C66402" w:rsidP="005961BA">
        <w:pPr>
          <w:pStyle w:val="Footer"/>
          <w:jc w:val="right"/>
        </w:pPr>
        <w:r>
          <w:fldChar w:fldCharType="begin"/>
        </w:r>
        <w:r>
          <w:instrText xml:space="preserve"> PAGE   \* MERGEFORMAT </w:instrText>
        </w:r>
        <w:r>
          <w:fldChar w:fldCharType="separate"/>
        </w:r>
        <w:r w:rsidR="00EE0E7B">
          <w:rPr>
            <w:noProof/>
          </w:rPr>
          <w:t>9</w:t>
        </w:r>
        <w:r>
          <w:rPr>
            <w:noProof/>
          </w:rPr>
          <w:fldChar w:fldCharType="end"/>
        </w:r>
      </w:p>
    </w:sdtContent>
  </w:sdt>
  <w:p w14:paraId="74058DC5" w14:textId="77777777" w:rsidR="00C66402" w:rsidRDefault="00C66402">
    <w:pPr>
      <w:pStyle w:val="Footer"/>
    </w:pPr>
  </w:p>
  <w:p w14:paraId="141CBAA7" w14:textId="77777777" w:rsidR="00C66402" w:rsidRDefault="00C66402"/>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77226030"/>
      <w:docPartObj>
        <w:docPartGallery w:val="Page Numbers (Bottom of Page)"/>
        <w:docPartUnique/>
      </w:docPartObj>
    </w:sdtPr>
    <w:sdtEndPr/>
    <w:sdtContent>
      <w:p w14:paraId="56180690" w14:textId="77777777" w:rsidR="00C66402" w:rsidRDefault="00C66402" w:rsidP="00F523EE">
        <w:pPr>
          <w:pStyle w:val="Footer"/>
          <w:jc w:val="right"/>
        </w:pPr>
        <w:r>
          <w:fldChar w:fldCharType="begin"/>
        </w:r>
        <w:r>
          <w:instrText xml:space="preserve"> PAGE   \* MERGEFORMAT </w:instrText>
        </w:r>
        <w:r>
          <w:fldChar w:fldCharType="separate"/>
        </w:r>
        <w:r w:rsidR="00EE0E7B">
          <w:rPr>
            <w:noProof/>
          </w:rPr>
          <w:t>6</w:t>
        </w:r>
        <w:r>
          <w:rPr>
            <w:noProof/>
          </w:rPr>
          <w:fldChar w:fldCharType="end"/>
        </w:r>
      </w:p>
    </w:sdtContent>
  </w:sdt>
  <w:p w14:paraId="72C0A24B" w14:textId="77777777" w:rsidR="00C66402" w:rsidRDefault="00C66402">
    <w:pPr>
      <w:pStyle w:val="Footer"/>
      <w:jc w:val="right"/>
    </w:pPr>
  </w:p>
  <w:p w14:paraId="631F0B3C" w14:textId="77777777" w:rsidR="00C66402" w:rsidRDefault="00C6640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EA16BD" w14:textId="77777777" w:rsidR="00C66402" w:rsidRDefault="00C66402" w:rsidP="005961BA">
      <w:pPr>
        <w:spacing w:after="0" w:line="240" w:lineRule="auto"/>
      </w:pPr>
      <w:r>
        <w:separator/>
      </w:r>
    </w:p>
  </w:footnote>
  <w:footnote w:type="continuationSeparator" w:id="0">
    <w:p w14:paraId="6C35393B" w14:textId="77777777" w:rsidR="00C66402" w:rsidRDefault="00C66402" w:rsidP="005961BA">
      <w:pPr>
        <w:spacing w:after="0" w:line="240" w:lineRule="auto"/>
      </w:pPr>
      <w:r>
        <w:continuationSeparator/>
      </w:r>
    </w:p>
  </w:footnote>
  <w:footnote w:id="1">
    <w:p w14:paraId="006A84B9" w14:textId="77777777" w:rsidR="00C66402" w:rsidRDefault="00C66402">
      <w:pPr>
        <w:pStyle w:val="FootnoteText"/>
      </w:pPr>
      <w:r>
        <w:rPr>
          <w:rStyle w:val="FootnoteReference"/>
        </w:rPr>
        <w:footnoteRef/>
      </w:r>
      <w:r>
        <w:t xml:space="preserve"> </w:t>
      </w:r>
      <w:r w:rsidRPr="004E7142">
        <w:t>http://www.hhs.gov/hipaa/index.html</w:t>
      </w:r>
    </w:p>
  </w:footnote>
  <w:footnote w:id="2">
    <w:p w14:paraId="1172694D" w14:textId="77777777" w:rsidR="00C66402" w:rsidRDefault="00C66402">
      <w:pPr>
        <w:pStyle w:val="FootnoteText"/>
      </w:pPr>
      <w:r>
        <w:rPr>
          <w:rStyle w:val="FootnoteReference"/>
        </w:rPr>
        <w:footnoteRef/>
      </w:r>
      <w:r>
        <w:t xml:space="preserve"> </w:t>
      </w:r>
      <w:r w:rsidRPr="00FA0D0B">
        <w:t>https://www.healthit.gov/</w:t>
      </w:r>
    </w:p>
  </w:footnote>
  <w:footnote w:id="3">
    <w:p w14:paraId="6D3E7C5F" w14:textId="77777777" w:rsidR="00C66402" w:rsidRDefault="00C66402">
      <w:pPr>
        <w:pStyle w:val="FootnoteText"/>
      </w:pPr>
      <w:r>
        <w:rPr>
          <w:rStyle w:val="FootnoteReference"/>
        </w:rPr>
        <w:footnoteRef/>
      </w:r>
      <w:r>
        <w:t xml:space="preserve"> </w:t>
      </w:r>
      <w:r w:rsidRPr="00FA0D0B">
        <w:t>http://csrc.nist.gov/publications/nistpubs/800-30-rev1/sp800_30_r1.pdf</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AA6A10" w14:textId="77777777" w:rsidR="00C66402" w:rsidRPr="00842291" w:rsidRDefault="00C66402" w:rsidP="005961BA">
    <w:pPr>
      <w:pStyle w:val="Header"/>
      <w:pBdr>
        <w:bottom w:val="single" w:sz="4" w:space="7" w:color="auto"/>
      </w:pBdr>
      <w:rPr>
        <w:rFonts w:asciiTheme="majorHAnsi" w:hAnsiTheme="majorHAnsi"/>
        <w:b/>
        <w:szCs w:val="24"/>
      </w:rPr>
    </w:pPr>
    <w:r>
      <w:rPr>
        <w:rFonts w:asciiTheme="majorHAnsi" w:hAnsiTheme="majorHAnsi"/>
        <w:b/>
        <w:noProof/>
        <w:szCs w:val="24"/>
      </w:rPr>
      <w:drawing>
        <wp:anchor distT="0" distB="0" distL="114300" distR="114300" simplePos="0" relativeHeight="251658240" behindDoc="0" locked="0" layoutInCell="1" allowOverlap="1" wp14:anchorId="2E4C77CC" wp14:editId="469C9770">
          <wp:simplePos x="0" y="0"/>
          <wp:positionH relativeFrom="column">
            <wp:posOffset>5410200</wp:posOffset>
          </wp:positionH>
          <wp:positionV relativeFrom="paragraph">
            <wp:posOffset>-276225</wp:posOffset>
          </wp:positionV>
          <wp:extent cx="495300" cy="4953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00px-US-DeptOfHHS-Logo.svg.png"/>
                  <pic:cNvPicPr/>
                </pic:nvPicPr>
                <pic:blipFill>
                  <a:blip r:embed="rId1">
                    <a:extLst>
                      <a:ext uri="{28A0092B-C50C-407E-A947-70E740481C1C}">
                        <a14:useLocalDpi xmlns:a14="http://schemas.microsoft.com/office/drawing/2010/main" val="0"/>
                      </a:ext>
                    </a:extLst>
                  </a:blip>
                  <a:stretch>
                    <a:fillRect/>
                  </a:stretch>
                </pic:blipFill>
                <pic:spPr>
                  <a:xfrm>
                    <a:off x="0" y="0"/>
                    <a:ext cx="495300" cy="495300"/>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hAnsiTheme="majorHAnsi"/>
        <w:b/>
      </w:rPr>
      <w:t>SRA Tool Content – Physical Safeguards</w:t>
    </w:r>
  </w:p>
  <w:p w14:paraId="1AB3EB77" w14:textId="77777777" w:rsidR="00C66402" w:rsidRDefault="00C66402">
    <w:pPr>
      <w:pStyle w:val="Header"/>
    </w:pPr>
  </w:p>
  <w:p w14:paraId="035CED41" w14:textId="77777777" w:rsidR="00C66402" w:rsidRDefault="00C66402"/>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0B48E4"/>
    <w:multiLevelType w:val="hybridMultilevel"/>
    <w:tmpl w:val="4664E5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79153E7"/>
    <w:multiLevelType w:val="hybridMultilevel"/>
    <w:tmpl w:val="08A4C5F8"/>
    <w:lvl w:ilvl="0" w:tplc="9B68744A">
      <w:start w:val="1"/>
      <w:numFmt w:val="bullet"/>
      <w:lvlText w:val="o"/>
      <w:lvlJc w:val="left"/>
      <w:pPr>
        <w:ind w:left="720" w:hanging="360"/>
      </w:pPr>
      <w:rPr>
        <w:rFonts w:ascii="Courier New" w:hAnsi="Courier New" w:cs="Courier New" w:hint="default"/>
        <w:sz w:val="52"/>
        <w:szCs w:val="5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AEA0783"/>
    <w:multiLevelType w:val="hybridMultilevel"/>
    <w:tmpl w:val="C2444AB4"/>
    <w:lvl w:ilvl="0" w:tplc="9B68744A">
      <w:start w:val="1"/>
      <w:numFmt w:val="bullet"/>
      <w:lvlText w:val="o"/>
      <w:lvlJc w:val="left"/>
      <w:pPr>
        <w:ind w:left="720" w:hanging="360"/>
      </w:pPr>
      <w:rPr>
        <w:rFonts w:ascii="Courier New" w:hAnsi="Courier New" w:cs="Courier New" w:hint="default"/>
        <w:sz w:val="52"/>
        <w:szCs w:val="5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EF6527B"/>
    <w:multiLevelType w:val="hybridMultilevel"/>
    <w:tmpl w:val="BC5E195E"/>
    <w:lvl w:ilvl="0" w:tplc="9B68744A">
      <w:start w:val="1"/>
      <w:numFmt w:val="bullet"/>
      <w:lvlText w:val="o"/>
      <w:lvlJc w:val="left"/>
      <w:pPr>
        <w:ind w:left="720" w:hanging="360"/>
      </w:pPr>
      <w:rPr>
        <w:rFonts w:ascii="Courier New" w:hAnsi="Courier New" w:cs="Courier New" w:hint="default"/>
        <w:sz w:val="52"/>
        <w:szCs w:val="5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7324A77"/>
    <w:multiLevelType w:val="hybridMultilevel"/>
    <w:tmpl w:val="0B8C5A04"/>
    <w:lvl w:ilvl="0" w:tplc="9B68744A">
      <w:start w:val="1"/>
      <w:numFmt w:val="bullet"/>
      <w:lvlText w:val="o"/>
      <w:lvlJc w:val="left"/>
      <w:pPr>
        <w:ind w:left="720" w:hanging="360"/>
      </w:pPr>
      <w:rPr>
        <w:rFonts w:ascii="Courier New" w:hAnsi="Courier New" w:cs="Courier New" w:hint="default"/>
        <w:sz w:val="52"/>
        <w:szCs w:val="5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81F3077"/>
    <w:multiLevelType w:val="multilevel"/>
    <w:tmpl w:val="192AE05C"/>
    <w:lvl w:ilvl="0">
      <w:start w:val="1"/>
      <w:numFmt w:val="bullet"/>
      <w:lvlText w:val="o"/>
      <w:lvlJc w:val="left"/>
      <w:pPr>
        <w:ind w:left="720" w:hanging="360"/>
      </w:pPr>
      <w:rPr>
        <w:rFonts w:ascii="Courier New" w:hAnsi="Courier New" w:cs="Courier New" w:hint="default"/>
        <w:sz w:val="52"/>
        <w:szCs w:val="5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nsid w:val="42BE3173"/>
    <w:multiLevelType w:val="hybridMultilevel"/>
    <w:tmpl w:val="6FC8A5EE"/>
    <w:lvl w:ilvl="0" w:tplc="04090001">
      <w:start w:val="1"/>
      <w:numFmt w:val="bullet"/>
      <w:lvlText w:val=""/>
      <w:lvlJc w:val="left"/>
      <w:pPr>
        <w:ind w:left="972" w:hanging="360"/>
      </w:pPr>
      <w:rPr>
        <w:rFonts w:ascii="Symbol" w:hAnsi="Symbol" w:hint="default"/>
      </w:rPr>
    </w:lvl>
    <w:lvl w:ilvl="1" w:tplc="04090003" w:tentative="1">
      <w:start w:val="1"/>
      <w:numFmt w:val="bullet"/>
      <w:lvlText w:val="o"/>
      <w:lvlJc w:val="left"/>
      <w:pPr>
        <w:ind w:left="1692" w:hanging="360"/>
      </w:pPr>
      <w:rPr>
        <w:rFonts w:ascii="Courier New" w:hAnsi="Courier New" w:cs="Courier New" w:hint="default"/>
      </w:rPr>
    </w:lvl>
    <w:lvl w:ilvl="2" w:tplc="04090005" w:tentative="1">
      <w:start w:val="1"/>
      <w:numFmt w:val="bullet"/>
      <w:lvlText w:val=""/>
      <w:lvlJc w:val="left"/>
      <w:pPr>
        <w:ind w:left="2412" w:hanging="360"/>
      </w:pPr>
      <w:rPr>
        <w:rFonts w:ascii="Wingdings" w:hAnsi="Wingdings" w:hint="default"/>
      </w:rPr>
    </w:lvl>
    <w:lvl w:ilvl="3" w:tplc="04090001" w:tentative="1">
      <w:start w:val="1"/>
      <w:numFmt w:val="bullet"/>
      <w:lvlText w:val=""/>
      <w:lvlJc w:val="left"/>
      <w:pPr>
        <w:ind w:left="3132" w:hanging="360"/>
      </w:pPr>
      <w:rPr>
        <w:rFonts w:ascii="Symbol" w:hAnsi="Symbol" w:hint="default"/>
      </w:rPr>
    </w:lvl>
    <w:lvl w:ilvl="4" w:tplc="04090003" w:tentative="1">
      <w:start w:val="1"/>
      <w:numFmt w:val="bullet"/>
      <w:lvlText w:val="o"/>
      <w:lvlJc w:val="left"/>
      <w:pPr>
        <w:ind w:left="3852" w:hanging="360"/>
      </w:pPr>
      <w:rPr>
        <w:rFonts w:ascii="Courier New" w:hAnsi="Courier New" w:cs="Courier New" w:hint="default"/>
      </w:rPr>
    </w:lvl>
    <w:lvl w:ilvl="5" w:tplc="04090005" w:tentative="1">
      <w:start w:val="1"/>
      <w:numFmt w:val="bullet"/>
      <w:lvlText w:val=""/>
      <w:lvlJc w:val="left"/>
      <w:pPr>
        <w:ind w:left="4572" w:hanging="360"/>
      </w:pPr>
      <w:rPr>
        <w:rFonts w:ascii="Wingdings" w:hAnsi="Wingdings" w:hint="default"/>
      </w:rPr>
    </w:lvl>
    <w:lvl w:ilvl="6" w:tplc="04090001" w:tentative="1">
      <w:start w:val="1"/>
      <w:numFmt w:val="bullet"/>
      <w:lvlText w:val=""/>
      <w:lvlJc w:val="left"/>
      <w:pPr>
        <w:ind w:left="5292" w:hanging="360"/>
      </w:pPr>
      <w:rPr>
        <w:rFonts w:ascii="Symbol" w:hAnsi="Symbol" w:hint="default"/>
      </w:rPr>
    </w:lvl>
    <w:lvl w:ilvl="7" w:tplc="04090003" w:tentative="1">
      <w:start w:val="1"/>
      <w:numFmt w:val="bullet"/>
      <w:lvlText w:val="o"/>
      <w:lvlJc w:val="left"/>
      <w:pPr>
        <w:ind w:left="6012" w:hanging="360"/>
      </w:pPr>
      <w:rPr>
        <w:rFonts w:ascii="Courier New" w:hAnsi="Courier New" w:cs="Courier New" w:hint="default"/>
      </w:rPr>
    </w:lvl>
    <w:lvl w:ilvl="8" w:tplc="04090005" w:tentative="1">
      <w:start w:val="1"/>
      <w:numFmt w:val="bullet"/>
      <w:lvlText w:val=""/>
      <w:lvlJc w:val="left"/>
      <w:pPr>
        <w:ind w:left="6732" w:hanging="360"/>
      </w:pPr>
      <w:rPr>
        <w:rFonts w:ascii="Wingdings" w:hAnsi="Wingdings" w:hint="default"/>
      </w:rPr>
    </w:lvl>
  </w:abstractNum>
  <w:abstractNum w:abstractNumId="7">
    <w:nsid w:val="446D48A8"/>
    <w:multiLevelType w:val="hybridMultilevel"/>
    <w:tmpl w:val="41F4855A"/>
    <w:lvl w:ilvl="0" w:tplc="9B68744A">
      <w:start w:val="1"/>
      <w:numFmt w:val="bullet"/>
      <w:lvlText w:val="o"/>
      <w:lvlJc w:val="left"/>
      <w:pPr>
        <w:ind w:left="720" w:hanging="360"/>
      </w:pPr>
      <w:rPr>
        <w:rFonts w:ascii="Courier New" w:hAnsi="Courier New" w:cs="Courier New" w:hint="default"/>
        <w:sz w:val="52"/>
        <w:szCs w:val="5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7D86497"/>
    <w:multiLevelType w:val="hybridMultilevel"/>
    <w:tmpl w:val="8F30A254"/>
    <w:lvl w:ilvl="0" w:tplc="9B68744A">
      <w:start w:val="1"/>
      <w:numFmt w:val="bullet"/>
      <w:lvlText w:val="o"/>
      <w:lvlJc w:val="left"/>
      <w:pPr>
        <w:ind w:left="720" w:hanging="360"/>
      </w:pPr>
      <w:rPr>
        <w:rFonts w:ascii="Courier New" w:hAnsi="Courier New" w:cs="Courier New" w:hint="default"/>
        <w:sz w:val="52"/>
        <w:szCs w:val="5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A560ED0"/>
    <w:multiLevelType w:val="hybridMultilevel"/>
    <w:tmpl w:val="CF5CAE28"/>
    <w:lvl w:ilvl="0" w:tplc="9B68744A">
      <w:start w:val="1"/>
      <w:numFmt w:val="bullet"/>
      <w:lvlText w:val="o"/>
      <w:lvlJc w:val="left"/>
      <w:pPr>
        <w:ind w:left="720" w:hanging="360"/>
      </w:pPr>
      <w:rPr>
        <w:rFonts w:ascii="Courier New" w:hAnsi="Courier New" w:cs="Courier New" w:hint="default"/>
        <w:sz w:val="52"/>
        <w:szCs w:val="5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E7F19D1"/>
    <w:multiLevelType w:val="hybridMultilevel"/>
    <w:tmpl w:val="16844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F4B3AE4"/>
    <w:multiLevelType w:val="hybridMultilevel"/>
    <w:tmpl w:val="192AE05C"/>
    <w:lvl w:ilvl="0" w:tplc="9B68744A">
      <w:start w:val="1"/>
      <w:numFmt w:val="bullet"/>
      <w:lvlText w:val="o"/>
      <w:lvlJc w:val="left"/>
      <w:pPr>
        <w:ind w:left="720" w:hanging="360"/>
      </w:pPr>
      <w:rPr>
        <w:rFonts w:ascii="Courier New" w:hAnsi="Courier New" w:cs="Courier New" w:hint="default"/>
        <w:sz w:val="52"/>
        <w:szCs w:val="5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9F35C2B"/>
    <w:multiLevelType w:val="hybridMultilevel"/>
    <w:tmpl w:val="FDD6B6AC"/>
    <w:lvl w:ilvl="0" w:tplc="9B68744A">
      <w:start w:val="1"/>
      <w:numFmt w:val="bullet"/>
      <w:lvlText w:val="o"/>
      <w:lvlJc w:val="left"/>
      <w:pPr>
        <w:ind w:left="720" w:hanging="360"/>
      </w:pPr>
      <w:rPr>
        <w:rFonts w:ascii="Courier New" w:hAnsi="Courier New" w:cs="Courier New" w:hint="default"/>
        <w:sz w:val="52"/>
        <w:szCs w:val="5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F0E311F"/>
    <w:multiLevelType w:val="hybridMultilevel"/>
    <w:tmpl w:val="7C5A1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F1F43E8"/>
    <w:multiLevelType w:val="hybridMultilevel"/>
    <w:tmpl w:val="A0AC8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4413F9B"/>
    <w:multiLevelType w:val="hybridMultilevel"/>
    <w:tmpl w:val="B3D802E2"/>
    <w:lvl w:ilvl="0" w:tplc="9B68744A">
      <w:start w:val="1"/>
      <w:numFmt w:val="bullet"/>
      <w:lvlText w:val="o"/>
      <w:lvlJc w:val="left"/>
      <w:pPr>
        <w:ind w:left="720" w:hanging="360"/>
      </w:pPr>
      <w:rPr>
        <w:rFonts w:ascii="Courier New" w:hAnsi="Courier New" w:cs="Courier New" w:hint="default"/>
        <w:sz w:val="52"/>
        <w:szCs w:val="5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6282CD6"/>
    <w:multiLevelType w:val="hybridMultilevel"/>
    <w:tmpl w:val="823A4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F4F4EA3"/>
    <w:multiLevelType w:val="hybridMultilevel"/>
    <w:tmpl w:val="264EC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FBC22B7"/>
    <w:multiLevelType w:val="hybridMultilevel"/>
    <w:tmpl w:val="D89459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9"/>
  </w:num>
  <w:num w:numId="3">
    <w:abstractNumId w:val="11"/>
  </w:num>
  <w:num w:numId="4">
    <w:abstractNumId w:val="1"/>
  </w:num>
  <w:num w:numId="5">
    <w:abstractNumId w:val="8"/>
  </w:num>
  <w:num w:numId="6">
    <w:abstractNumId w:val="2"/>
  </w:num>
  <w:num w:numId="7">
    <w:abstractNumId w:val="7"/>
  </w:num>
  <w:num w:numId="8">
    <w:abstractNumId w:val="15"/>
  </w:num>
  <w:num w:numId="9">
    <w:abstractNumId w:val="4"/>
  </w:num>
  <w:num w:numId="10">
    <w:abstractNumId w:val="3"/>
  </w:num>
  <w:num w:numId="11">
    <w:abstractNumId w:val="13"/>
  </w:num>
  <w:num w:numId="12">
    <w:abstractNumId w:val="18"/>
  </w:num>
  <w:num w:numId="13">
    <w:abstractNumId w:val="14"/>
  </w:num>
  <w:num w:numId="14">
    <w:abstractNumId w:val="17"/>
  </w:num>
  <w:num w:numId="15">
    <w:abstractNumId w:val="6"/>
  </w:num>
  <w:num w:numId="16">
    <w:abstractNumId w:val="10"/>
  </w:num>
  <w:num w:numId="17">
    <w:abstractNumId w:val="16"/>
  </w:num>
  <w:num w:numId="18">
    <w:abstractNumId w:val="0"/>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4299"/>
    <w:rsid w:val="000207A4"/>
    <w:rsid w:val="00031188"/>
    <w:rsid w:val="00034170"/>
    <w:rsid w:val="000344B4"/>
    <w:rsid w:val="00040D23"/>
    <w:rsid w:val="00066E74"/>
    <w:rsid w:val="00076F8C"/>
    <w:rsid w:val="000812FE"/>
    <w:rsid w:val="000A22BE"/>
    <w:rsid w:val="000E1616"/>
    <w:rsid w:val="00104877"/>
    <w:rsid w:val="00141268"/>
    <w:rsid w:val="001600D8"/>
    <w:rsid w:val="00167DB6"/>
    <w:rsid w:val="001873CF"/>
    <w:rsid w:val="001A34AC"/>
    <w:rsid w:val="001A4FE7"/>
    <w:rsid w:val="001A5135"/>
    <w:rsid w:val="001B1458"/>
    <w:rsid w:val="00203577"/>
    <w:rsid w:val="00211B99"/>
    <w:rsid w:val="0022527C"/>
    <w:rsid w:val="0025622C"/>
    <w:rsid w:val="002C3B75"/>
    <w:rsid w:val="002F35CD"/>
    <w:rsid w:val="002F4117"/>
    <w:rsid w:val="002F4F8A"/>
    <w:rsid w:val="00302DE5"/>
    <w:rsid w:val="00303C51"/>
    <w:rsid w:val="00303CF2"/>
    <w:rsid w:val="003172A0"/>
    <w:rsid w:val="00334D44"/>
    <w:rsid w:val="003576EC"/>
    <w:rsid w:val="003677B3"/>
    <w:rsid w:val="00394B18"/>
    <w:rsid w:val="003952D2"/>
    <w:rsid w:val="003979EB"/>
    <w:rsid w:val="003A039B"/>
    <w:rsid w:val="003B2079"/>
    <w:rsid w:val="003B4CB9"/>
    <w:rsid w:val="003E5FBF"/>
    <w:rsid w:val="003F59EE"/>
    <w:rsid w:val="00400071"/>
    <w:rsid w:val="00407F59"/>
    <w:rsid w:val="00450F1C"/>
    <w:rsid w:val="00462013"/>
    <w:rsid w:val="00477CA8"/>
    <w:rsid w:val="00492C5D"/>
    <w:rsid w:val="004A2096"/>
    <w:rsid w:val="004C11AB"/>
    <w:rsid w:val="004D2D84"/>
    <w:rsid w:val="004D37E7"/>
    <w:rsid w:val="004E7142"/>
    <w:rsid w:val="004E71BA"/>
    <w:rsid w:val="004F2AEF"/>
    <w:rsid w:val="004F696F"/>
    <w:rsid w:val="0053656D"/>
    <w:rsid w:val="00541943"/>
    <w:rsid w:val="00552999"/>
    <w:rsid w:val="00575D6B"/>
    <w:rsid w:val="005961BA"/>
    <w:rsid w:val="005C0B89"/>
    <w:rsid w:val="005D2419"/>
    <w:rsid w:val="005D2C85"/>
    <w:rsid w:val="005F1CD3"/>
    <w:rsid w:val="00600763"/>
    <w:rsid w:val="00620F40"/>
    <w:rsid w:val="006226A3"/>
    <w:rsid w:val="00645F97"/>
    <w:rsid w:val="00670FDD"/>
    <w:rsid w:val="00671E91"/>
    <w:rsid w:val="00684C99"/>
    <w:rsid w:val="006A37AA"/>
    <w:rsid w:val="006B668B"/>
    <w:rsid w:val="006B78A2"/>
    <w:rsid w:val="006C27CC"/>
    <w:rsid w:val="006D1AB8"/>
    <w:rsid w:val="006D298C"/>
    <w:rsid w:val="007119D8"/>
    <w:rsid w:val="007453C4"/>
    <w:rsid w:val="00756928"/>
    <w:rsid w:val="007634C9"/>
    <w:rsid w:val="00766E1F"/>
    <w:rsid w:val="0077394D"/>
    <w:rsid w:val="00773C1A"/>
    <w:rsid w:val="007A1781"/>
    <w:rsid w:val="007A1DFF"/>
    <w:rsid w:val="007A6D6B"/>
    <w:rsid w:val="007D2894"/>
    <w:rsid w:val="007D7385"/>
    <w:rsid w:val="007F41E1"/>
    <w:rsid w:val="007F5684"/>
    <w:rsid w:val="008003C6"/>
    <w:rsid w:val="00854299"/>
    <w:rsid w:val="0085511B"/>
    <w:rsid w:val="008623C1"/>
    <w:rsid w:val="00865675"/>
    <w:rsid w:val="008731F4"/>
    <w:rsid w:val="008828BF"/>
    <w:rsid w:val="0089496F"/>
    <w:rsid w:val="008C020A"/>
    <w:rsid w:val="008C26F5"/>
    <w:rsid w:val="008F1555"/>
    <w:rsid w:val="00955CD6"/>
    <w:rsid w:val="00967413"/>
    <w:rsid w:val="009802C5"/>
    <w:rsid w:val="009867FE"/>
    <w:rsid w:val="009E0141"/>
    <w:rsid w:val="00A13D92"/>
    <w:rsid w:val="00A22F9E"/>
    <w:rsid w:val="00A36F05"/>
    <w:rsid w:val="00A465CD"/>
    <w:rsid w:val="00A67787"/>
    <w:rsid w:val="00A867A3"/>
    <w:rsid w:val="00B03727"/>
    <w:rsid w:val="00B33813"/>
    <w:rsid w:val="00B61773"/>
    <w:rsid w:val="00B92225"/>
    <w:rsid w:val="00BB112B"/>
    <w:rsid w:val="00BD06ED"/>
    <w:rsid w:val="00BE6374"/>
    <w:rsid w:val="00C04444"/>
    <w:rsid w:val="00C122D9"/>
    <w:rsid w:val="00C3122C"/>
    <w:rsid w:val="00C40EE3"/>
    <w:rsid w:val="00C63CE7"/>
    <w:rsid w:val="00C66402"/>
    <w:rsid w:val="00C9315B"/>
    <w:rsid w:val="00C93A6F"/>
    <w:rsid w:val="00CA3232"/>
    <w:rsid w:val="00CC65E5"/>
    <w:rsid w:val="00CF3BF5"/>
    <w:rsid w:val="00D011C5"/>
    <w:rsid w:val="00D16193"/>
    <w:rsid w:val="00D20020"/>
    <w:rsid w:val="00D251C7"/>
    <w:rsid w:val="00D31FBE"/>
    <w:rsid w:val="00D64F4D"/>
    <w:rsid w:val="00D768D6"/>
    <w:rsid w:val="00D86BF6"/>
    <w:rsid w:val="00DB0738"/>
    <w:rsid w:val="00DD45A5"/>
    <w:rsid w:val="00E01462"/>
    <w:rsid w:val="00E026AD"/>
    <w:rsid w:val="00E45E5A"/>
    <w:rsid w:val="00E74506"/>
    <w:rsid w:val="00EC1ED9"/>
    <w:rsid w:val="00ED0070"/>
    <w:rsid w:val="00ED3B5D"/>
    <w:rsid w:val="00EE0E7B"/>
    <w:rsid w:val="00EF3AB9"/>
    <w:rsid w:val="00F523EE"/>
    <w:rsid w:val="00F81A06"/>
    <w:rsid w:val="00F84D04"/>
    <w:rsid w:val="00F90D52"/>
    <w:rsid w:val="00FA0D0B"/>
    <w:rsid w:val="00FB4546"/>
    <w:rsid w:val="00FC16D7"/>
    <w:rsid w:val="00FC7D78"/>
    <w:rsid w:val="00FF54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2765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298C"/>
  </w:style>
  <w:style w:type="paragraph" w:styleId="Heading1">
    <w:name w:val="heading 1"/>
    <w:basedOn w:val="Normal"/>
    <w:next w:val="Normal"/>
    <w:link w:val="Heading1Char"/>
    <w:uiPriority w:val="9"/>
    <w:qFormat/>
    <w:rsid w:val="00671E91"/>
    <w:pPr>
      <w:keepNext/>
      <w:keepLines/>
      <w:spacing w:before="240" w:after="0"/>
      <w:outlineLvl w:val="0"/>
    </w:pPr>
    <w:rPr>
      <w:rFonts w:eastAsiaTheme="majorEastAsia" w:cstheme="majorBidi"/>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4D44"/>
    <w:pPr>
      <w:ind w:left="720"/>
      <w:contextualSpacing/>
    </w:pPr>
  </w:style>
  <w:style w:type="table" w:styleId="TableGrid">
    <w:name w:val="Table Grid"/>
    <w:basedOn w:val="TableNormal"/>
    <w:uiPriority w:val="59"/>
    <w:rsid w:val="00334D4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5961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61BA"/>
  </w:style>
  <w:style w:type="paragraph" w:styleId="Footer">
    <w:name w:val="footer"/>
    <w:basedOn w:val="Normal"/>
    <w:link w:val="FooterChar"/>
    <w:uiPriority w:val="99"/>
    <w:unhideWhenUsed/>
    <w:rsid w:val="005961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61BA"/>
  </w:style>
  <w:style w:type="character" w:customStyle="1" w:styleId="Heading1Char">
    <w:name w:val="Heading 1 Char"/>
    <w:basedOn w:val="DefaultParagraphFont"/>
    <w:link w:val="Heading1"/>
    <w:uiPriority w:val="9"/>
    <w:rsid w:val="00671E91"/>
    <w:rPr>
      <w:rFonts w:eastAsiaTheme="majorEastAsia" w:cstheme="majorBidi"/>
      <w:sz w:val="24"/>
      <w:szCs w:val="32"/>
    </w:rPr>
  </w:style>
  <w:style w:type="paragraph" w:styleId="TOCHeading">
    <w:name w:val="TOC Heading"/>
    <w:basedOn w:val="Heading1"/>
    <w:next w:val="Normal"/>
    <w:uiPriority w:val="39"/>
    <w:unhideWhenUsed/>
    <w:qFormat/>
    <w:rsid w:val="005961BA"/>
    <w:pPr>
      <w:spacing w:line="259" w:lineRule="auto"/>
      <w:outlineLvl w:val="9"/>
    </w:pPr>
  </w:style>
  <w:style w:type="paragraph" w:styleId="TOC1">
    <w:name w:val="toc 1"/>
    <w:basedOn w:val="Normal"/>
    <w:next w:val="Normal"/>
    <w:autoRedefine/>
    <w:uiPriority w:val="39"/>
    <w:unhideWhenUsed/>
    <w:rsid w:val="001873CF"/>
    <w:pPr>
      <w:spacing w:after="100"/>
    </w:pPr>
  </w:style>
  <w:style w:type="character" w:styleId="Hyperlink">
    <w:name w:val="Hyperlink"/>
    <w:basedOn w:val="DefaultParagraphFont"/>
    <w:uiPriority w:val="99"/>
    <w:unhideWhenUsed/>
    <w:rsid w:val="001873CF"/>
    <w:rPr>
      <w:color w:val="0000FF" w:themeColor="hyperlink"/>
      <w:u w:val="single"/>
    </w:rPr>
  </w:style>
  <w:style w:type="paragraph" w:styleId="BalloonText">
    <w:name w:val="Balloon Text"/>
    <w:basedOn w:val="Normal"/>
    <w:link w:val="BalloonTextChar"/>
    <w:uiPriority w:val="99"/>
    <w:semiHidden/>
    <w:unhideWhenUsed/>
    <w:rsid w:val="00A13D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3D92"/>
    <w:rPr>
      <w:rFonts w:ascii="Tahoma" w:hAnsi="Tahoma" w:cs="Tahoma"/>
      <w:sz w:val="16"/>
      <w:szCs w:val="16"/>
    </w:rPr>
  </w:style>
  <w:style w:type="character" w:styleId="CommentReference">
    <w:name w:val="annotation reference"/>
    <w:basedOn w:val="DefaultParagraphFont"/>
    <w:uiPriority w:val="99"/>
    <w:semiHidden/>
    <w:unhideWhenUsed/>
    <w:rsid w:val="00D31FBE"/>
    <w:rPr>
      <w:sz w:val="16"/>
      <w:szCs w:val="16"/>
    </w:rPr>
  </w:style>
  <w:style w:type="paragraph" w:styleId="CommentText">
    <w:name w:val="annotation text"/>
    <w:basedOn w:val="Normal"/>
    <w:link w:val="CommentTextChar"/>
    <w:uiPriority w:val="99"/>
    <w:semiHidden/>
    <w:unhideWhenUsed/>
    <w:rsid w:val="00D31FBE"/>
    <w:pPr>
      <w:spacing w:line="240" w:lineRule="auto"/>
    </w:pPr>
    <w:rPr>
      <w:sz w:val="20"/>
      <w:szCs w:val="20"/>
    </w:rPr>
  </w:style>
  <w:style w:type="character" w:customStyle="1" w:styleId="CommentTextChar">
    <w:name w:val="Comment Text Char"/>
    <w:basedOn w:val="DefaultParagraphFont"/>
    <w:link w:val="CommentText"/>
    <w:uiPriority w:val="99"/>
    <w:semiHidden/>
    <w:rsid w:val="00D31FBE"/>
    <w:rPr>
      <w:sz w:val="20"/>
      <w:szCs w:val="20"/>
    </w:rPr>
  </w:style>
  <w:style w:type="paragraph" w:styleId="CommentSubject">
    <w:name w:val="annotation subject"/>
    <w:basedOn w:val="CommentText"/>
    <w:next w:val="CommentText"/>
    <w:link w:val="CommentSubjectChar"/>
    <w:uiPriority w:val="99"/>
    <w:semiHidden/>
    <w:unhideWhenUsed/>
    <w:rsid w:val="00D31FBE"/>
    <w:rPr>
      <w:b/>
      <w:bCs/>
    </w:rPr>
  </w:style>
  <w:style w:type="character" w:customStyle="1" w:styleId="CommentSubjectChar">
    <w:name w:val="Comment Subject Char"/>
    <w:basedOn w:val="CommentTextChar"/>
    <w:link w:val="CommentSubject"/>
    <w:uiPriority w:val="99"/>
    <w:semiHidden/>
    <w:rsid w:val="00D31FBE"/>
    <w:rPr>
      <w:b/>
      <w:bCs/>
      <w:sz w:val="20"/>
      <w:szCs w:val="20"/>
    </w:rPr>
  </w:style>
  <w:style w:type="paragraph" w:styleId="FootnoteText">
    <w:name w:val="footnote text"/>
    <w:basedOn w:val="Normal"/>
    <w:link w:val="FootnoteTextChar"/>
    <w:uiPriority w:val="99"/>
    <w:semiHidden/>
    <w:unhideWhenUsed/>
    <w:rsid w:val="004E714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E7142"/>
    <w:rPr>
      <w:sz w:val="20"/>
      <w:szCs w:val="20"/>
    </w:rPr>
  </w:style>
  <w:style w:type="character" w:styleId="FootnoteReference">
    <w:name w:val="footnote reference"/>
    <w:basedOn w:val="DefaultParagraphFont"/>
    <w:uiPriority w:val="99"/>
    <w:semiHidden/>
    <w:unhideWhenUsed/>
    <w:rsid w:val="004E7142"/>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298C"/>
  </w:style>
  <w:style w:type="paragraph" w:styleId="Heading1">
    <w:name w:val="heading 1"/>
    <w:basedOn w:val="Normal"/>
    <w:next w:val="Normal"/>
    <w:link w:val="Heading1Char"/>
    <w:uiPriority w:val="9"/>
    <w:qFormat/>
    <w:rsid w:val="00671E91"/>
    <w:pPr>
      <w:keepNext/>
      <w:keepLines/>
      <w:spacing w:before="240" w:after="0"/>
      <w:outlineLvl w:val="0"/>
    </w:pPr>
    <w:rPr>
      <w:rFonts w:eastAsiaTheme="majorEastAsia" w:cstheme="majorBidi"/>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4D44"/>
    <w:pPr>
      <w:ind w:left="720"/>
      <w:contextualSpacing/>
    </w:pPr>
  </w:style>
  <w:style w:type="table" w:styleId="TableGrid">
    <w:name w:val="Table Grid"/>
    <w:basedOn w:val="TableNormal"/>
    <w:uiPriority w:val="59"/>
    <w:rsid w:val="00334D4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5961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61BA"/>
  </w:style>
  <w:style w:type="paragraph" w:styleId="Footer">
    <w:name w:val="footer"/>
    <w:basedOn w:val="Normal"/>
    <w:link w:val="FooterChar"/>
    <w:uiPriority w:val="99"/>
    <w:unhideWhenUsed/>
    <w:rsid w:val="005961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61BA"/>
  </w:style>
  <w:style w:type="character" w:customStyle="1" w:styleId="Heading1Char">
    <w:name w:val="Heading 1 Char"/>
    <w:basedOn w:val="DefaultParagraphFont"/>
    <w:link w:val="Heading1"/>
    <w:uiPriority w:val="9"/>
    <w:rsid w:val="00671E91"/>
    <w:rPr>
      <w:rFonts w:eastAsiaTheme="majorEastAsia" w:cstheme="majorBidi"/>
      <w:sz w:val="24"/>
      <w:szCs w:val="32"/>
    </w:rPr>
  </w:style>
  <w:style w:type="paragraph" w:styleId="TOCHeading">
    <w:name w:val="TOC Heading"/>
    <w:basedOn w:val="Heading1"/>
    <w:next w:val="Normal"/>
    <w:uiPriority w:val="39"/>
    <w:unhideWhenUsed/>
    <w:qFormat/>
    <w:rsid w:val="005961BA"/>
    <w:pPr>
      <w:spacing w:line="259" w:lineRule="auto"/>
      <w:outlineLvl w:val="9"/>
    </w:pPr>
  </w:style>
  <w:style w:type="paragraph" w:styleId="TOC1">
    <w:name w:val="toc 1"/>
    <w:basedOn w:val="Normal"/>
    <w:next w:val="Normal"/>
    <w:autoRedefine/>
    <w:uiPriority w:val="39"/>
    <w:unhideWhenUsed/>
    <w:rsid w:val="001873CF"/>
    <w:pPr>
      <w:spacing w:after="100"/>
    </w:pPr>
  </w:style>
  <w:style w:type="character" w:styleId="Hyperlink">
    <w:name w:val="Hyperlink"/>
    <w:basedOn w:val="DefaultParagraphFont"/>
    <w:uiPriority w:val="99"/>
    <w:unhideWhenUsed/>
    <w:rsid w:val="001873CF"/>
    <w:rPr>
      <w:color w:val="0000FF" w:themeColor="hyperlink"/>
      <w:u w:val="single"/>
    </w:rPr>
  </w:style>
  <w:style w:type="paragraph" w:styleId="BalloonText">
    <w:name w:val="Balloon Text"/>
    <w:basedOn w:val="Normal"/>
    <w:link w:val="BalloonTextChar"/>
    <w:uiPriority w:val="99"/>
    <w:semiHidden/>
    <w:unhideWhenUsed/>
    <w:rsid w:val="00A13D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3D92"/>
    <w:rPr>
      <w:rFonts w:ascii="Tahoma" w:hAnsi="Tahoma" w:cs="Tahoma"/>
      <w:sz w:val="16"/>
      <w:szCs w:val="16"/>
    </w:rPr>
  </w:style>
  <w:style w:type="character" w:styleId="CommentReference">
    <w:name w:val="annotation reference"/>
    <w:basedOn w:val="DefaultParagraphFont"/>
    <w:uiPriority w:val="99"/>
    <w:semiHidden/>
    <w:unhideWhenUsed/>
    <w:rsid w:val="00D31FBE"/>
    <w:rPr>
      <w:sz w:val="16"/>
      <w:szCs w:val="16"/>
    </w:rPr>
  </w:style>
  <w:style w:type="paragraph" w:styleId="CommentText">
    <w:name w:val="annotation text"/>
    <w:basedOn w:val="Normal"/>
    <w:link w:val="CommentTextChar"/>
    <w:uiPriority w:val="99"/>
    <w:semiHidden/>
    <w:unhideWhenUsed/>
    <w:rsid w:val="00D31FBE"/>
    <w:pPr>
      <w:spacing w:line="240" w:lineRule="auto"/>
    </w:pPr>
    <w:rPr>
      <w:sz w:val="20"/>
      <w:szCs w:val="20"/>
    </w:rPr>
  </w:style>
  <w:style w:type="character" w:customStyle="1" w:styleId="CommentTextChar">
    <w:name w:val="Comment Text Char"/>
    <w:basedOn w:val="DefaultParagraphFont"/>
    <w:link w:val="CommentText"/>
    <w:uiPriority w:val="99"/>
    <w:semiHidden/>
    <w:rsid w:val="00D31FBE"/>
    <w:rPr>
      <w:sz w:val="20"/>
      <w:szCs w:val="20"/>
    </w:rPr>
  </w:style>
  <w:style w:type="paragraph" w:styleId="CommentSubject">
    <w:name w:val="annotation subject"/>
    <w:basedOn w:val="CommentText"/>
    <w:next w:val="CommentText"/>
    <w:link w:val="CommentSubjectChar"/>
    <w:uiPriority w:val="99"/>
    <w:semiHidden/>
    <w:unhideWhenUsed/>
    <w:rsid w:val="00D31FBE"/>
    <w:rPr>
      <w:b/>
      <w:bCs/>
    </w:rPr>
  </w:style>
  <w:style w:type="character" w:customStyle="1" w:styleId="CommentSubjectChar">
    <w:name w:val="Comment Subject Char"/>
    <w:basedOn w:val="CommentTextChar"/>
    <w:link w:val="CommentSubject"/>
    <w:uiPriority w:val="99"/>
    <w:semiHidden/>
    <w:rsid w:val="00D31FBE"/>
    <w:rPr>
      <w:b/>
      <w:bCs/>
      <w:sz w:val="20"/>
      <w:szCs w:val="20"/>
    </w:rPr>
  </w:style>
  <w:style w:type="paragraph" w:styleId="FootnoteText">
    <w:name w:val="footnote text"/>
    <w:basedOn w:val="Normal"/>
    <w:link w:val="FootnoteTextChar"/>
    <w:uiPriority w:val="99"/>
    <w:semiHidden/>
    <w:unhideWhenUsed/>
    <w:rsid w:val="004E714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E7142"/>
    <w:rPr>
      <w:sz w:val="20"/>
      <w:szCs w:val="20"/>
    </w:rPr>
  </w:style>
  <w:style w:type="character" w:styleId="FootnoteReference">
    <w:name w:val="footnote reference"/>
    <w:basedOn w:val="DefaultParagraphFont"/>
    <w:uiPriority w:val="99"/>
    <w:semiHidden/>
    <w:unhideWhenUsed/>
    <w:rsid w:val="004E714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0889902">
      <w:bodyDiv w:val="1"/>
      <w:marLeft w:val="0"/>
      <w:marRight w:val="0"/>
      <w:marTop w:val="0"/>
      <w:marBottom w:val="0"/>
      <w:divBdr>
        <w:top w:val="none" w:sz="0" w:space="0" w:color="auto"/>
        <w:left w:val="none" w:sz="0" w:space="0" w:color="auto"/>
        <w:bottom w:val="none" w:sz="0" w:space="0" w:color="auto"/>
        <w:right w:val="none" w:sz="0" w:space="0" w:color="auto"/>
      </w:divBdr>
    </w:div>
    <w:div w:id="987632546">
      <w:bodyDiv w:val="1"/>
      <w:marLeft w:val="0"/>
      <w:marRight w:val="0"/>
      <w:marTop w:val="0"/>
      <w:marBottom w:val="0"/>
      <w:divBdr>
        <w:top w:val="none" w:sz="0" w:space="0" w:color="auto"/>
        <w:left w:val="none" w:sz="0" w:space="0" w:color="auto"/>
        <w:bottom w:val="none" w:sz="0" w:space="0" w:color="auto"/>
        <w:right w:val="none" w:sz="0" w:space="0" w:color="auto"/>
      </w:divBdr>
    </w:div>
    <w:div w:id="1135637139">
      <w:bodyDiv w:val="1"/>
      <w:marLeft w:val="0"/>
      <w:marRight w:val="0"/>
      <w:marTop w:val="0"/>
      <w:marBottom w:val="0"/>
      <w:divBdr>
        <w:top w:val="none" w:sz="0" w:space="0" w:color="auto"/>
        <w:left w:val="none" w:sz="0" w:space="0" w:color="auto"/>
        <w:bottom w:val="none" w:sz="0" w:space="0" w:color="auto"/>
        <w:right w:val="none" w:sz="0" w:space="0" w:color="auto"/>
      </w:divBdr>
    </w:div>
    <w:div w:id="1339964632">
      <w:bodyDiv w:val="1"/>
      <w:marLeft w:val="0"/>
      <w:marRight w:val="0"/>
      <w:marTop w:val="0"/>
      <w:marBottom w:val="0"/>
      <w:divBdr>
        <w:top w:val="none" w:sz="0" w:space="0" w:color="auto"/>
        <w:left w:val="none" w:sz="0" w:space="0" w:color="auto"/>
        <w:bottom w:val="none" w:sz="0" w:space="0" w:color="auto"/>
        <w:right w:val="none" w:sz="0" w:space="0" w:color="auto"/>
      </w:divBdr>
    </w:div>
    <w:div w:id="2001228310">
      <w:bodyDiv w:val="1"/>
      <w:marLeft w:val="0"/>
      <w:marRight w:val="0"/>
      <w:marTop w:val="0"/>
      <w:marBottom w:val="0"/>
      <w:divBdr>
        <w:top w:val="none" w:sz="0" w:space="0" w:color="auto"/>
        <w:left w:val="none" w:sz="0" w:space="0" w:color="auto"/>
        <w:bottom w:val="none" w:sz="0" w:space="0" w:color="auto"/>
        <w:right w:val="none" w:sz="0" w:space="0" w:color="auto"/>
      </w:divBdr>
    </w:div>
    <w:div w:id="2029260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comments" Target="comments.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yperlink" Target="http://www.hhs.gov/ocr/privacy/hipaa/understanding/index.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EF9D43-14F1-1447-9176-5D365CB7BD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18745</Words>
  <Characters>106847</Characters>
  <Application>Microsoft Macintosh Word</Application>
  <DocSecurity>0</DocSecurity>
  <Lines>890</Lines>
  <Paragraphs>250</Paragraphs>
  <ScaleCrop>false</ScaleCrop>
  <HeadingPairs>
    <vt:vector size="2" baseType="variant">
      <vt:variant>
        <vt:lpstr>Title</vt:lpstr>
      </vt:variant>
      <vt:variant>
        <vt:i4>1</vt:i4>
      </vt:variant>
    </vt:vector>
  </HeadingPairs>
  <TitlesOfParts>
    <vt:vector size="1" baseType="lpstr">
      <vt:lpstr/>
    </vt:vector>
  </TitlesOfParts>
  <Company>DHHS</Company>
  <LinksUpToDate>false</LinksUpToDate>
  <CharactersWithSpaces>125342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Lesley Steele</dc:creator>
  <cp:lastModifiedBy>Hareesh Ganesan</cp:lastModifiedBy>
  <cp:revision>2</cp:revision>
  <dcterms:created xsi:type="dcterms:W3CDTF">2016-11-21T14:56:00Z</dcterms:created>
  <dcterms:modified xsi:type="dcterms:W3CDTF">2016-11-21T14:56:00Z</dcterms:modified>
</cp:coreProperties>
</file>