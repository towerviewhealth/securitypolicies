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95" w:type="pct"/>
        <w:jc w:val="center"/>
        <w:tblLook w:val="04A0" w:firstRow="1" w:lastRow="0" w:firstColumn="1" w:lastColumn="0" w:noHBand="0" w:noVBand="1"/>
      </w:tblPr>
      <w:tblGrid>
        <w:gridCol w:w="10333"/>
      </w:tblGrid>
      <w:tr w:rsidR="0009223A" w:rsidRPr="00CB4A0A" w14:paraId="04EA9932" w14:textId="77777777" w:rsidTr="00FD5064">
        <w:trPr>
          <w:trHeight w:val="1440"/>
          <w:jc w:val="center"/>
        </w:trPr>
        <w:tc>
          <w:tcPr>
            <w:tcW w:w="5000" w:type="pct"/>
            <w:tcBorders>
              <w:bottom w:val="single" w:sz="4" w:space="0" w:color="4F81BD"/>
            </w:tcBorders>
            <w:vAlign w:val="center"/>
          </w:tcPr>
          <w:p w14:paraId="3840D208" w14:textId="77777777" w:rsidR="0009223A" w:rsidRPr="00CB4A0A" w:rsidRDefault="0009223A" w:rsidP="00FD5064">
            <w:pPr>
              <w:spacing w:after="0" w:line="240" w:lineRule="auto"/>
              <w:jc w:val="center"/>
              <w:rPr>
                <w:rFonts w:eastAsia="Times New Roman" w:cs="Times New Roman"/>
                <w:b/>
                <w:sz w:val="44"/>
                <w:szCs w:val="80"/>
              </w:rPr>
            </w:pPr>
            <w:r w:rsidRPr="00CB4A0A">
              <w:rPr>
                <w:noProof/>
              </w:rPr>
              <w:drawing>
                <wp:anchor distT="0" distB="0" distL="114300" distR="114300" simplePos="0" relativeHeight="251659264" behindDoc="0" locked="0" layoutInCell="1" allowOverlap="1" wp14:anchorId="3B947170" wp14:editId="48D0BAC4">
                  <wp:simplePos x="0" y="0"/>
                  <wp:positionH relativeFrom="column">
                    <wp:posOffset>9525</wp:posOffset>
                  </wp:positionH>
                  <wp:positionV relativeFrom="paragraph">
                    <wp:posOffset>-1118235</wp:posOffset>
                  </wp:positionV>
                  <wp:extent cx="6276975" cy="10471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 Graph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975" cy="1047115"/>
                          </a:xfrm>
                          <a:prstGeom prst="rect">
                            <a:avLst/>
                          </a:prstGeom>
                        </pic:spPr>
                      </pic:pic>
                    </a:graphicData>
                  </a:graphic>
                  <wp14:sizeRelH relativeFrom="page">
                    <wp14:pctWidth>0</wp14:pctWidth>
                  </wp14:sizeRelH>
                  <wp14:sizeRelV relativeFrom="page">
                    <wp14:pctHeight>0</wp14:pctHeight>
                  </wp14:sizeRelV>
                </wp:anchor>
              </w:drawing>
            </w:r>
          </w:p>
          <w:p w14:paraId="29C64357" w14:textId="77777777" w:rsidR="0009223A" w:rsidRPr="00CB4A0A" w:rsidRDefault="0009223A" w:rsidP="00FD5064">
            <w:pPr>
              <w:spacing w:after="0" w:line="240" w:lineRule="auto"/>
              <w:jc w:val="center"/>
              <w:rPr>
                <w:rFonts w:eastAsia="Times New Roman" w:cs="Times New Roman"/>
                <w:b/>
                <w:sz w:val="44"/>
                <w:szCs w:val="80"/>
              </w:rPr>
            </w:pPr>
          </w:p>
          <w:p w14:paraId="3612308E" w14:textId="77777777" w:rsidR="0009223A" w:rsidRPr="00CB4A0A" w:rsidRDefault="0009223A" w:rsidP="00FD5064">
            <w:pPr>
              <w:spacing w:after="0" w:line="240" w:lineRule="auto"/>
              <w:jc w:val="center"/>
              <w:rPr>
                <w:rFonts w:eastAsia="Times New Roman" w:cs="Times New Roman"/>
                <w:b/>
                <w:sz w:val="44"/>
                <w:szCs w:val="80"/>
              </w:rPr>
            </w:pPr>
            <w:r w:rsidRPr="00CB4A0A">
              <w:rPr>
                <w:rFonts w:eastAsia="Times New Roman" w:cs="Times New Roman"/>
                <w:b/>
                <w:sz w:val="44"/>
                <w:szCs w:val="80"/>
              </w:rPr>
              <w:t xml:space="preserve">U.S. Department of Health and Human Services (HHS) </w:t>
            </w:r>
          </w:p>
          <w:p w14:paraId="72DD8A27" w14:textId="77777777" w:rsidR="0009223A" w:rsidRPr="00CB4A0A" w:rsidRDefault="0009223A" w:rsidP="00FD5064">
            <w:pPr>
              <w:spacing w:after="0" w:line="240" w:lineRule="auto"/>
              <w:jc w:val="center"/>
              <w:rPr>
                <w:rFonts w:eastAsia="Times New Roman" w:cs="Times New Roman"/>
                <w:b/>
                <w:sz w:val="44"/>
                <w:szCs w:val="80"/>
              </w:rPr>
            </w:pPr>
            <w:r w:rsidRPr="00CB4A0A">
              <w:rPr>
                <w:rFonts w:eastAsia="Times New Roman" w:cs="Times New Roman"/>
                <w:b/>
                <w:sz w:val="44"/>
                <w:szCs w:val="80"/>
              </w:rPr>
              <w:t>The Office of the National Coordinator for Health Information Technology (ONC)</w:t>
            </w:r>
          </w:p>
          <w:p w14:paraId="380A00D1" w14:textId="77777777" w:rsidR="0009223A" w:rsidRPr="00CB4A0A" w:rsidRDefault="0009223A" w:rsidP="00FD5064">
            <w:pPr>
              <w:spacing w:after="0" w:line="240" w:lineRule="auto"/>
              <w:jc w:val="center"/>
              <w:rPr>
                <w:rFonts w:eastAsia="Times New Roman" w:cs="Times New Roman"/>
                <w:b/>
                <w:sz w:val="44"/>
                <w:szCs w:val="80"/>
              </w:rPr>
            </w:pPr>
          </w:p>
          <w:p w14:paraId="72CE1522" w14:textId="77777777" w:rsidR="0009223A" w:rsidRPr="00CB4A0A" w:rsidRDefault="0009223A" w:rsidP="00FD5064">
            <w:pPr>
              <w:spacing w:after="0" w:line="240" w:lineRule="auto"/>
              <w:jc w:val="center"/>
              <w:rPr>
                <w:rFonts w:eastAsia="Times New Roman" w:cs="Times New Roman"/>
                <w:b/>
                <w:sz w:val="44"/>
                <w:szCs w:val="80"/>
              </w:rPr>
            </w:pPr>
            <w:r w:rsidRPr="00CB4A0A">
              <w:rPr>
                <w:rFonts w:eastAsia="Times New Roman" w:cs="Times New Roman"/>
                <w:b/>
                <w:sz w:val="44"/>
                <w:szCs w:val="80"/>
              </w:rPr>
              <w:t xml:space="preserve">Security Risk Assessment (SRA) Tool </w:t>
            </w:r>
          </w:p>
          <w:p w14:paraId="670DB6EE" w14:textId="77777777" w:rsidR="0009223A" w:rsidRPr="00CB4A0A" w:rsidRDefault="0009223A" w:rsidP="00FD5064">
            <w:pPr>
              <w:spacing w:after="0" w:line="240" w:lineRule="auto"/>
              <w:jc w:val="center"/>
              <w:rPr>
                <w:rFonts w:eastAsia="Times New Roman" w:cs="Times New Roman"/>
                <w:b/>
                <w:sz w:val="44"/>
                <w:szCs w:val="80"/>
              </w:rPr>
            </w:pPr>
            <w:r w:rsidRPr="00CB4A0A">
              <w:rPr>
                <w:rFonts w:eastAsia="Times New Roman" w:cs="Times New Roman"/>
                <w:b/>
                <w:sz w:val="44"/>
                <w:szCs w:val="80"/>
              </w:rPr>
              <w:t>Technical Safeguards Content</w:t>
            </w:r>
          </w:p>
          <w:p w14:paraId="142FB2CA" w14:textId="77777777" w:rsidR="0009223A" w:rsidRPr="00CB4A0A" w:rsidRDefault="0009223A" w:rsidP="00FD5064">
            <w:pPr>
              <w:spacing w:after="0" w:line="240" w:lineRule="auto"/>
              <w:rPr>
                <w:rFonts w:eastAsia="Times New Roman" w:cs="Times New Roman"/>
                <w:b/>
                <w:sz w:val="44"/>
                <w:szCs w:val="80"/>
              </w:rPr>
            </w:pPr>
          </w:p>
        </w:tc>
        <w:bookmarkStart w:id="0" w:name="_GoBack"/>
        <w:bookmarkEnd w:id="0"/>
      </w:tr>
      <w:tr w:rsidR="0009223A" w:rsidRPr="00CB4A0A" w14:paraId="1DDD41B6" w14:textId="77777777" w:rsidTr="00FD5064">
        <w:trPr>
          <w:trHeight w:val="360"/>
          <w:jc w:val="center"/>
        </w:trPr>
        <w:tc>
          <w:tcPr>
            <w:tcW w:w="5000" w:type="pct"/>
            <w:vAlign w:val="center"/>
          </w:tcPr>
          <w:p w14:paraId="3703D447" w14:textId="77777777" w:rsidR="0009223A" w:rsidRPr="00CB4A0A" w:rsidRDefault="0009223A" w:rsidP="00FD5064">
            <w:pPr>
              <w:spacing w:after="0" w:line="240" w:lineRule="auto"/>
              <w:jc w:val="center"/>
              <w:rPr>
                <w:rFonts w:eastAsiaTheme="minorEastAsia"/>
                <w:b/>
                <w:bCs/>
              </w:rPr>
            </w:pPr>
          </w:p>
          <w:p w14:paraId="28F37BB7" w14:textId="77777777" w:rsidR="0009223A" w:rsidRPr="00CB4A0A" w:rsidRDefault="0009223A" w:rsidP="00FD5064">
            <w:pPr>
              <w:spacing w:after="0" w:line="240" w:lineRule="auto"/>
              <w:jc w:val="center"/>
              <w:rPr>
                <w:rFonts w:eastAsiaTheme="minorEastAsia"/>
                <w:b/>
                <w:bCs/>
              </w:rPr>
            </w:pPr>
            <w:r w:rsidRPr="00CB4A0A">
              <w:rPr>
                <w:rFonts w:eastAsiaTheme="minorEastAsia"/>
                <w:b/>
                <w:bCs/>
              </w:rPr>
              <w:t xml:space="preserve">Version Date: </w:t>
            </w:r>
            <w:r w:rsidR="00CB4A0A" w:rsidRPr="00CB4A0A">
              <w:rPr>
                <w:rFonts w:eastAsiaTheme="minorEastAsia"/>
                <w:b/>
                <w:bCs/>
              </w:rPr>
              <w:t xml:space="preserve">September </w:t>
            </w:r>
            <w:r w:rsidRPr="00CB4A0A">
              <w:rPr>
                <w:rFonts w:eastAsiaTheme="minorEastAsia"/>
                <w:b/>
                <w:bCs/>
              </w:rPr>
              <w:t>201</w:t>
            </w:r>
            <w:r w:rsidR="00CB5B29" w:rsidRPr="00CB4A0A">
              <w:rPr>
                <w:rFonts w:eastAsiaTheme="minorEastAsia"/>
                <w:b/>
                <w:bCs/>
              </w:rPr>
              <w:t>6</w:t>
            </w:r>
          </w:p>
          <w:p w14:paraId="1FDDDFBE" w14:textId="77777777" w:rsidR="0009223A" w:rsidRPr="00CB4A0A" w:rsidRDefault="0009223A" w:rsidP="00FD5064">
            <w:pPr>
              <w:spacing w:after="0" w:line="240" w:lineRule="auto"/>
              <w:jc w:val="center"/>
              <w:rPr>
                <w:rFonts w:eastAsiaTheme="minorEastAsia"/>
                <w:b/>
                <w:bCs/>
              </w:rPr>
            </w:pPr>
          </w:p>
        </w:tc>
      </w:tr>
      <w:tr w:rsidR="0009223A" w:rsidRPr="00CB4A0A" w14:paraId="4F371CE4" w14:textId="77777777" w:rsidTr="00FD5064">
        <w:trPr>
          <w:trHeight w:val="360"/>
          <w:jc w:val="center"/>
        </w:trPr>
        <w:tc>
          <w:tcPr>
            <w:tcW w:w="5000" w:type="pct"/>
            <w:vAlign w:val="center"/>
          </w:tcPr>
          <w:p w14:paraId="4C2E93BF" w14:textId="77777777" w:rsidR="0009223A" w:rsidRPr="00CB4A0A" w:rsidRDefault="0009223A" w:rsidP="00FD5064">
            <w:pPr>
              <w:spacing w:after="0" w:line="240" w:lineRule="auto"/>
              <w:jc w:val="center"/>
              <w:rPr>
                <w:rFonts w:eastAsiaTheme="minorEastAsia"/>
                <w:bCs/>
              </w:rPr>
            </w:pPr>
          </w:p>
          <w:p w14:paraId="31E6DBCE" w14:textId="77777777" w:rsidR="0009223A" w:rsidRPr="00CB4A0A" w:rsidRDefault="0009223A" w:rsidP="00FD5064">
            <w:pPr>
              <w:spacing w:after="0" w:line="240" w:lineRule="auto"/>
              <w:jc w:val="center"/>
              <w:rPr>
                <w:rFonts w:eastAsiaTheme="minorEastAsia"/>
                <w:bCs/>
              </w:rPr>
            </w:pPr>
          </w:p>
          <w:p w14:paraId="008B4A60" w14:textId="77777777" w:rsidR="0009223A" w:rsidRPr="00CB4A0A" w:rsidRDefault="0009223A" w:rsidP="00FD5064">
            <w:pPr>
              <w:spacing w:after="0" w:line="240" w:lineRule="auto"/>
              <w:jc w:val="center"/>
              <w:rPr>
                <w:rFonts w:eastAsiaTheme="minorEastAsia"/>
                <w:bCs/>
              </w:rPr>
            </w:pPr>
          </w:p>
          <w:p w14:paraId="7AB104DC" w14:textId="77777777" w:rsidR="0009223A" w:rsidRPr="00CB4A0A" w:rsidRDefault="0009223A" w:rsidP="00FD5064">
            <w:pPr>
              <w:spacing w:after="0" w:line="240" w:lineRule="auto"/>
              <w:rPr>
                <w:rFonts w:eastAsiaTheme="minorEastAsia"/>
                <w:bCs/>
              </w:rPr>
            </w:pPr>
          </w:p>
          <w:p w14:paraId="741470C5" w14:textId="77777777" w:rsidR="0009223A" w:rsidRPr="00CB4A0A" w:rsidRDefault="0009223A" w:rsidP="00FD5064">
            <w:pPr>
              <w:spacing w:after="0" w:line="240" w:lineRule="auto"/>
              <w:rPr>
                <w:rFonts w:eastAsiaTheme="minorEastAsia"/>
                <w:bCs/>
              </w:rPr>
            </w:pPr>
          </w:p>
        </w:tc>
      </w:tr>
      <w:tr w:rsidR="0009223A" w:rsidRPr="00CB4A0A" w14:paraId="3C560A3B" w14:textId="77777777" w:rsidTr="00FD5064">
        <w:trPr>
          <w:trHeight w:val="369"/>
          <w:jc w:val="center"/>
        </w:trPr>
        <w:tc>
          <w:tcPr>
            <w:tcW w:w="5000" w:type="pct"/>
            <w:vAlign w:val="center"/>
          </w:tcPr>
          <w:p w14:paraId="105C4341" w14:textId="77777777" w:rsidR="0009223A" w:rsidRPr="00CB4A0A" w:rsidRDefault="0009223A" w:rsidP="00FD5064">
            <w:pPr>
              <w:spacing w:after="0" w:line="240" w:lineRule="auto"/>
              <w:rPr>
                <w:rFonts w:eastAsiaTheme="majorEastAsia" w:cstheme="minorHAnsi"/>
                <w:b/>
              </w:rPr>
            </w:pPr>
          </w:p>
          <w:p w14:paraId="3E8CC1B8" w14:textId="77777777" w:rsidR="0009223A" w:rsidRPr="00CB4A0A" w:rsidRDefault="0009223A" w:rsidP="00FD5064">
            <w:pPr>
              <w:spacing w:after="0" w:line="240" w:lineRule="auto"/>
              <w:rPr>
                <w:rFonts w:eastAsiaTheme="majorEastAsia" w:cstheme="minorHAnsi"/>
                <w:b/>
              </w:rPr>
            </w:pPr>
          </w:p>
          <w:p w14:paraId="38F09705" w14:textId="77777777" w:rsidR="0009223A" w:rsidRPr="00CB4A0A" w:rsidRDefault="0009223A" w:rsidP="00FD5064">
            <w:pPr>
              <w:spacing w:after="0" w:line="240" w:lineRule="auto"/>
              <w:rPr>
                <w:rFonts w:eastAsiaTheme="majorEastAsia" w:cs="Times New Roman"/>
                <w:b/>
                <w:sz w:val="20"/>
              </w:rPr>
            </w:pPr>
          </w:p>
          <w:p w14:paraId="00DE793B" w14:textId="77777777" w:rsidR="00866A47" w:rsidRPr="00CB4A0A" w:rsidRDefault="00866A47" w:rsidP="00FD5064">
            <w:pPr>
              <w:spacing w:after="0" w:line="240" w:lineRule="auto"/>
              <w:rPr>
                <w:rFonts w:eastAsiaTheme="majorEastAsia" w:cs="Times New Roman"/>
                <w:b/>
                <w:sz w:val="20"/>
              </w:rPr>
            </w:pPr>
          </w:p>
          <w:p w14:paraId="71DD7AD0" w14:textId="77777777" w:rsidR="00866A47" w:rsidRPr="00CB4A0A" w:rsidRDefault="00866A47" w:rsidP="00FD5064">
            <w:pPr>
              <w:spacing w:after="0" w:line="240" w:lineRule="auto"/>
              <w:rPr>
                <w:rFonts w:eastAsiaTheme="majorEastAsia" w:cs="Times New Roman"/>
                <w:b/>
                <w:sz w:val="20"/>
              </w:rPr>
            </w:pPr>
          </w:p>
          <w:p w14:paraId="58BD681C" w14:textId="77777777" w:rsidR="00866A47" w:rsidRPr="00CB4A0A" w:rsidRDefault="00866A47" w:rsidP="00FD5064">
            <w:pPr>
              <w:spacing w:after="0" w:line="240" w:lineRule="auto"/>
              <w:rPr>
                <w:rFonts w:eastAsiaTheme="majorEastAsia" w:cs="Times New Roman"/>
                <w:b/>
                <w:sz w:val="20"/>
              </w:rPr>
            </w:pPr>
          </w:p>
          <w:p w14:paraId="754FEAC9" w14:textId="77777777" w:rsidR="00866A47" w:rsidRPr="00CB4A0A" w:rsidRDefault="00866A47" w:rsidP="00FD5064">
            <w:pPr>
              <w:spacing w:after="0" w:line="240" w:lineRule="auto"/>
              <w:rPr>
                <w:rFonts w:eastAsiaTheme="majorEastAsia" w:cs="Times New Roman"/>
                <w:b/>
                <w:sz w:val="20"/>
              </w:rPr>
            </w:pPr>
          </w:p>
          <w:p w14:paraId="15EF2173" w14:textId="77777777" w:rsidR="0009223A" w:rsidRPr="00CB4A0A" w:rsidRDefault="0009223A" w:rsidP="00FD5064">
            <w:pPr>
              <w:spacing w:after="0" w:line="240" w:lineRule="auto"/>
              <w:jc w:val="center"/>
              <w:rPr>
                <w:rFonts w:eastAsiaTheme="majorEastAsia" w:cs="Times New Roman"/>
                <w:b/>
                <w:sz w:val="20"/>
              </w:rPr>
            </w:pPr>
          </w:p>
          <w:p w14:paraId="11E2F925" w14:textId="77777777" w:rsidR="0009223A" w:rsidRPr="00CB4A0A" w:rsidRDefault="0009223A" w:rsidP="00FD5064">
            <w:pPr>
              <w:spacing w:after="0" w:line="240" w:lineRule="auto"/>
              <w:jc w:val="center"/>
              <w:rPr>
                <w:rFonts w:eastAsiaTheme="majorEastAsia" w:cs="Times New Roman"/>
                <w:b/>
                <w:sz w:val="20"/>
              </w:rPr>
            </w:pPr>
            <w:r w:rsidRPr="00CB4A0A">
              <w:rPr>
                <w:rFonts w:eastAsiaTheme="majorEastAsia" w:cs="Times New Roman"/>
                <w:b/>
                <w:sz w:val="20"/>
              </w:rPr>
              <w:t>DISCLAIMER</w:t>
            </w:r>
          </w:p>
          <w:p w14:paraId="4B7CB50A" w14:textId="77777777" w:rsidR="0009223A" w:rsidRPr="00CB4A0A" w:rsidRDefault="0009223A" w:rsidP="00FD5064">
            <w:pPr>
              <w:spacing w:after="0" w:line="240" w:lineRule="auto"/>
              <w:jc w:val="both"/>
              <w:rPr>
                <w:rFonts w:eastAsiaTheme="minorEastAsia"/>
                <w:bCs/>
                <w:sz w:val="16"/>
                <w:szCs w:val="16"/>
              </w:rPr>
            </w:pPr>
            <w:r w:rsidRPr="00CB4A0A">
              <w:rPr>
                <w:rFonts w:eastAsiaTheme="minorEastAsia"/>
                <w:bCs/>
                <w:sz w:val="16"/>
                <w:szCs w:val="16"/>
              </w:rPr>
              <w:t>The Security Risk Assessment Tool at HealthIT.gov is provided for informational purposes only.</w:t>
            </w:r>
            <w:r w:rsidR="00343753" w:rsidRPr="00CB4A0A">
              <w:rPr>
                <w:rFonts w:eastAsiaTheme="minorEastAsia"/>
                <w:bCs/>
                <w:sz w:val="16"/>
                <w:szCs w:val="16"/>
              </w:rPr>
              <w:t xml:space="preserve"> </w:t>
            </w:r>
            <w:r w:rsidRPr="00CB4A0A">
              <w:rPr>
                <w:rFonts w:eastAsiaTheme="minorEastAsia"/>
                <w:bCs/>
                <w:sz w:val="16"/>
                <w:szCs w:val="16"/>
              </w:rPr>
              <w:t xml:space="preserve">Use of this tool is neither required by nor guarantees compliance with </w:t>
            </w:r>
            <w:r w:rsidR="0016052F" w:rsidRPr="00CB4A0A">
              <w:rPr>
                <w:rFonts w:eastAsiaTheme="minorEastAsia"/>
                <w:bCs/>
                <w:sz w:val="16"/>
                <w:szCs w:val="16"/>
              </w:rPr>
              <w:t>F</w:t>
            </w:r>
            <w:r w:rsidRPr="00CB4A0A">
              <w:rPr>
                <w:rFonts w:eastAsiaTheme="minorEastAsia"/>
                <w:bCs/>
                <w:sz w:val="16"/>
                <w:szCs w:val="16"/>
              </w:rPr>
              <w:t xml:space="preserve">ederal, </w:t>
            </w:r>
            <w:r w:rsidR="0016052F" w:rsidRPr="00CB4A0A">
              <w:rPr>
                <w:rFonts w:eastAsiaTheme="minorEastAsia"/>
                <w:bCs/>
                <w:sz w:val="16"/>
                <w:szCs w:val="16"/>
              </w:rPr>
              <w:t>S</w:t>
            </w:r>
            <w:r w:rsidRPr="00CB4A0A">
              <w:rPr>
                <w:rFonts w:eastAsiaTheme="minorEastAsia"/>
                <w:bCs/>
                <w:sz w:val="16"/>
                <w:szCs w:val="16"/>
              </w:rPr>
              <w:t xml:space="preserve">tate or local laws. Please note that the information presented may not be applicable or appropriate for all health care providers and professionals. The Security Risk Assessment Tool is not intended to be an exhaustive or definitive source on safeguarding health information from privacy and security risks. For more information about the HIPAA Privacy and Security Rules, please visit the HHS Office for Civil Rights (OCR) Health Information Privacy website at: </w:t>
            </w:r>
            <w:hyperlink r:id="rId10" w:history="1">
              <w:r w:rsidRPr="00CB4A0A">
                <w:rPr>
                  <w:rFonts w:eastAsiaTheme="minorEastAsia"/>
                  <w:bCs/>
                  <w:color w:val="0000FF" w:themeColor="hyperlink"/>
                  <w:sz w:val="16"/>
                  <w:szCs w:val="16"/>
                  <w:u w:val="single"/>
                </w:rPr>
                <w:t>www.hhs.gov/ocr/privacy/hipaa/understanding/index.html</w:t>
              </w:r>
            </w:hyperlink>
            <w:r w:rsidRPr="00CB4A0A">
              <w:rPr>
                <w:rFonts w:eastAsiaTheme="minorEastAsia"/>
                <w:bCs/>
                <w:sz w:val="16"/>
                <w:szCs w:val="16"/>
              </w:rPr>
              <w:t xml:space="preserve"> </w:t>
            </w:r>
          </w:p>
          <w:p w14:paraId="0A3A2E1B" w14:textId="77777777" w:rsidR="0009223A" w:rsidRPr="00CB4A0A" w:rsidRDefault="0009223A" w:rsidP="00FD5064">
            <w:pPr>
              <w:spacing w:after="0" w:line="240" w:lineRule="auto"/>
              <w:jc w:val="both"/>
              <w:rPr>
                <w:rFonts w:eastAsiaTheme="minorEastAsia"/>
                <w:bCs/>
                <w:sz w:val="18"/>
                <w:szCs w:val="20"/>
              </w:rPr>
            </w:pPr>
          </w:p>
          <w:p w14:paraId="750783BE" w14:textId="77777777" w:rsidR="0009223A" w:rsidRPr="00CB4A0A" w:rsidRDefault="0009223A" w:rsidP="002B314E">
            <w:pPr>
              <w:spacing w:after="0" w:line="240" w:lineRule="auto"/>
              <w:jc w:val="both"/>
              <w:rPr>
                <w:rFonts w:eastAsiaTheme="minorEastAsia"/>
                <w:bCs/>
                <w:sz w:val="18"/>
                <w:szCs w:val="20"/>
              </w:rPr>
            </w:pPr>
            <w:r w:rsidRPr="00CB4A0A">
              <w:rPr>
                <w:rFonts w:eastAsiaTheme="minorEastAsia"/>
                <w:bCs/>
                <w:sz w:val="16"/>
                <w:szCs w:val="20"/>
              </w:rPr>
              <w:t>NOTE: The NIST Standards provided in this tool are for informational purposes only as they may reflect current best practices in information technology</w:t>
            </w:r>
            <w:r w:rsidR="002B314E" w:rsidRPr="00CB4A0A">
              <w:rPr>
                <w:rFonts w:eastAsiaTheme="minorEastAsia"/>
                <w:bCs/>
                <w:sz w:val="16"/>
                <w:szCs w:val="20"/>
              </w:rPr>
              <w:t>.</w:t>
            </w:r>
            <w:r w:rsidR="00343753" w:rsidRPr="00CB4A0A">
              <w:rPr>
                <w:rFonts w:eastAsiaTheme="minorEastAsia"/>
                <w:bCs/>
                <w:sz w:val="16"/>
                <w:szCs w:val="20"/>
              </w:rPr>
              <w:t xml:space="preserve"> </w:t>
            </w:r>
            <w:r w:rsidR="002B314E" w:rsidRPr="00CB4A0A">
              <w:rPr>
                <w:rFonts w:eastAsiaTheme="minorEastAsia"/>
                <w:bCs/>
                <w:sz w:val="16"/>
                <w:szCs w:val="20"/>
              </w:rPr>
              <w:t>They</w:t>
            </w:r>
            <w:r w:rsidRPr="00CB4A0A">
              <w:rPr>
                <w:rFonts w:eastAsiaTheme="minorEastAsia"/>
                <w:bCs/>
                <w:sz w:val="16"/>
                <w:szCs w:val="20"/>
              </w:rPr>
              <w:t xml:space="preserve"> are not required for compliance with the HIPAA Security Rule’s risk assessment and risk management</w:t>
            </w:r>
            <w:r w:rsidR="002B314E" w:rsidRPr="00CB4A0A">
              <w:rPr>
                <w:rFonts w:eastAsiaTheme="minorEastAsia"/>
                <w:bCs/>
                <w:sz w:val="16"/>
                <w:szCs w:val="20"/>
              </w:rPr>
              <w:t xml:space="preserve"> standards</w:t>
            </w:r>
            <w:r w:rsidRPr="00CB4A0A">
              <w:rPr>
                <w:rFonts w:eastAsiaTheme="minorEastAsia"/>
                <w:bCs/>
                <w:sz w:val="16"/>
                <w:szCs w:val="20"/>
              </w:rPr>
              <w:t>.</w:t>
            </w:r>
            <w:r w:rsidR="00343753" w:rsidRPr="00CB4A0A">
              <w:rPr>
                <w:rFonts w:eastAsiaTheme="minorEastAsia"/>
                <w:bCs/>
                <w:sz w:val="16"/>
                <w:szCs w:val="20"/>
              </w:rPr>
              <w:t xml:space="preserve"> </w:t>
            </w:r>
            <w:r w:rsidRPr="00CB4A0A">
              <w:rPr>
                <w:rFonts w:eastAsiaTheme="minorEastAsia"/>
                <w:bCs/>
                <w:sz w:val="16"/>
                <w:szCs w:val="20"/>
              </w:rPr>
              <w:t>This tool is not intended to serve as legal advice or as recommendations based on a provider or professional’s specific circumstances. We encourage providers, and professionals to seek expert advice when evaluating the use of this tool.</w:t>
            </w:r>
          </w:p>
        </w:tc>
      </w:tr>
    </w:tbl>
    <w:sdt>
      <w:sdtPr>
        <w:rPr>
          <w:rFonts w:asciiTheme="minorHAnsi" w:eastAsiaTheme="minorHAnsi" w:hAnsiTheme="minorHAnsi" w:cstheme="minorBidi"/>
          <w:color w:val="auto"/>
          <w:sz w:val="22"/>
          <w:szCs w:val="22"/>
        </w:rPr>
        <w:id w:val="-862208278"/>
        <w:docPartObj>
          <w:docPartGallery w:val="Table of Contents"/>
          <w:docPartUnique/>
        </w:docPartObj>
      </w:sdtPr>
      <w:sdtEndPr>
        <w:rPr>
          <w:b/>
          <w:bCs/>
          <w:noProof/>
        </w:rPr>
      </w:sdtEndPr>
      <w:sdtContent>
        <w:p w14:paraId="4BD35D2A" w14:textId="77777777" w:rsidR="006C16E9" w:rsidRPr="00CB4A0A" w:rsidRDefault="006C16E9">
          <w:pPr>
            <w:pStyle w:val="TOCHeading"/>
            <w:rPr>
              <w:rStyle w:val="Heading1Char"/>
              <w:rFonts w:asciiTheme="minorHAnsi" w:hAnsiTheme="minorHAnsi"/>
              <w:b/>
              <w:color w:val="auto"/>
            </w:rPr>
          </w:pPr>
          <w:r w:rsidRPr="00CB4A0A">
            <w:rPr>
              <w:rStyle w:val="Heading1Char"/>
              <w:rFonts w:asciiTheme="minorHAnsi" w:hAnsiTheme="minorHAnsi"/>
              <w:b/>
              <w:color w:val="auto"/>
            </w:rPr>
            <w:t>Contents</w:t>
          </w:r>
        </w:p>
        <w:p w14:paraId="06A9E509" w14:textId="77777777" w:rsidR="00835969" w:rsidRDefault="006C16E9">
          <w:pPr>
            <w:pStyle w:val="TOC1"/>
            <w:tabs>
              <w:tab w:val="right" w:leader="dot" w:pos="9350"/>
            </w:tabs>
            <w:rPr>
              <w:rFonts w:eastAsiaTheme="minorEastAsia"/>
              <w:noProof/>
            </w:rPr>
          </w:pPr>
          <w:r w:rsidRPr="00CB4A0A">
            <w:fldChar w:fldCharType="begin"/>
          </w:r>
          <w:r w:rsidRPr="00CB4A0A">
            <w:instrText xml:space="preserve"> TOC \o "1-3" \h \z \u </w:instrText>
          </w:r>
          <w:r w:rsidRPr="00CB4A0A">
            <w:fldChar w:fldCharType="separate"/>
          </w:r>
          <w:hyperlink w:anchor="_Toc461443932" w:history="1">
            <w:r w:rsidR="00835969" w:rsidRPr="003B7B81">
              <w:rPr>
                <w:rStyle w:val="Hyperlink"/>
                <w:rFonts w:eastAsiaTheme="majorEastAsia" w:cstheme="majorBidi"/>
                <w:b/>
                <w:bCs/>
                <w:noProof/>
              </w:rPr>
              <w:t>Acronym Index</w:t>
            </w:r>
            <w:r w:rsidR="00835969">
              <w:rPr>
                <w:noProof/>
                <w:webHidden/>
              </w:rPr>
              <w:tab/>
            </w:r>
            <w:r w:rsidR="00835969">
              <w:rPr>
                <w:noProof/>
                <w:webHidden/>
              </w:rPr>
              <w:fldChar w:fldCharType="begin"/>
            </w:r>
            <w:r w:rsidR="00835969">
              <w:rPr>
                <w:noProof/>
                <w:webHidden/>
              </w:rPr>
              <w:instrText xml:space="preserve"> PAGEREF _Toc461443932 \h </w:instrText>
            </w:r>
            <w:r w:rsidR="00835969">
              <w:rPr>
                <w:noProof/>
                <w:webHidden/>
              </w:rPr>
            </w:r>
            <w:r w:rsidR="00835969">
              <w:rPr>
                <w:noProof/>
                <w:webHidden/>
              </w:rPr>
              <w:fldChar w:fldCharType="separate"/>
            </w:r>
            <w:r w:rsidR="00835969">
              <w:rPr>
                <w:noProof/>
                <w:webHidden/>
              </w:rPr>
              <w:t>v</w:t>
            </w:r>
            <w:r w:rsidR="00835969">
              <w:rPr>
                <w:noProof/>
                <w:webHidden/>
              </w:rPr>
              <w:fldChar w:fldCharType="end"/>
            </w:r>
          </w:hyperlink>
        </w:p>
        <w:p w14:paraId="3EC43667" w14:textId="77777777" w:rsidR="00835969" w:rsidRDefault="00E0534D">
          <w:pPr>
            <w:pStyle w:val="TOC1"/>
            <w:tabs>
              <w:tab w:val="right" w:leader="dot" w:pos="9350"/>
            </w:tabs>
            <w:rPr>
              <w:rFonts w:eastAsiaTheme="minorEastAsia"/>
              <w:noProof/>
            </w:rPr>
          </w:pPr>
          <w:hyperlink w:anchor="_Toc461443933" w:history="1">
            <w:r w:rsidR="00835969" w:rsidRPr="003B7B81">
              <w:rPr>
                <w:rStyle w:val="Hyperlink"/>
                <w:rFonts w:eastAsiaTheme="majorEastAsia" w:cstheme="majorBidi"/>
                <w:b/>
                <w:bCs/>
                <w:noProof/>
              </w:rPr>
              <w:t>How to Use this Document</w:t>
            </w:r>
            <w:r w:rsidR="00835969">
              <w:rPr>
                <w:noProof/>
                <w:webHidden/>
              </w:rPr>
              <w:tab/>
            </w:r>
            <w:r w:rsidR="00835969">
              <w:rPr>
                <w:noProof/>
                <w:webHidden/>
              </w:rPr>
              <w:fldChar w:fldCharType="begin"/>
            </w:r>
            <w:r w:rsidR="00835969">
              <w:rPr>
                <w:noProof/>
                <w:webHidden/>
              </w:rPr>
              <w:instrText xml:space="preserve"> PAGEREF _Toc461443933 \h </w:instrText>
            </w:r>
            <w:r w:rsidR="00835969">
              <w:rPr>
                <w:noProof/>
                <w:webHidden/>
              </w:rPr>
            </w:r>
            <w:r w:rsidR="00835969">
              <w:rPr>
                <w:noProof/>
                <w:webHidden/>
              </w:rPr>
              <w:fldChar w:fldCharType="separate"/>
            </w:r>
            <w:r w:rsidR="00835969">
              <w:rPr>
                <w:noProof/>
                <w:webHidden/>
              </w:rPr>
              <w:t>6</w:t>
            </w:r>
            <w:r w:rsidR="00835969">
              <w:rPr>
                <w:noProof/>
                <w:webHidden/>
              </w:rPr>
              <w:fldChar w:fldCharType="end"/>
            </w:r>
          </w:hyperlink>
        </w:p>
        <w:p w14:paraId="0867E6BC" w14:textId="77777777" w:rsidR="00835969" w:rsidRDefault="00E0534D">
          <w:pPr>
            <w:pStyle w:val="TOC1"/>
            <w:tabs>
              <w:tab w:val="right" w:leader="dot" w:pos="9350"/>
            </w:tabs>
            <w:rPr>
              <w:rFonts w:eastAsiaTheme="minorEastAsia"/>
              <w:noProof/>
            </w:rPr>
          </w:pPr>
          <w:hyperlink w:anchor="_Toc461443934" w:history="1">
            <w:r w:rsidR="00835969" w:rsidRPr="003B7B81">
              <w:rPr>
                <w:rStyle w:val="Hyperlink"/>
                <w:b/>
                <w:noProof/>
              </w:rPr>
              <w:t xml:space="preserve">T1 - </w:t>
            </w:r>
            <w:r w:rsidR="00835969" w:rsidRPr="003B7B81">
              <w:rPr>
                <w:rStyle w:val="Hyperlink"/>
                <w:rFonts w:eastAsia="Times New Roman"/>
                <w:b/>
                <w:noProof/>
              </w:rPr>
              <w:t xml:space="preserve">§164.312(a)(1) Standard </w:t>
            </w:r>
            <w:r w:rsidR="00835969" w:rsidRPr="003B7B81">
              <w:rPr>
                <w:rStyle w:val="Hyperlink"/>
                <w:noProof/>
              </w:rPr>
              <w:t>Does your practice have policies and procedures requiring safeguards to limit access to ePHI to those persons and software programs appropriate for their role?</w:t>
            </w:r>
            <w:r w:rsidR="00835969">
              <w:rPr>
                <w:noProof/>
                <w:webHidden/>
              </w:rPr>
              <w:tab/>
            </w:r>
            <w:r w:rsidR="00835969">
              <w:rPr>
                <w:noProof/>
                <w:webHidden/>
              </w:rPr>
              <w:fldChar w:fldCharType="begin"/>
            </w:r>
            <w:r w:rsidR="00835969">
              <w:rPr>
                <w:noProof/>
                <w:webHidden/>
              </w:rPr>
              <w:instrText xml:space="preserve"> PAGEREF _Toc461443934 \h </w:instrText>
            </w:r>
            <w:r w:rsidR="00835969">
              <w:rPr>
                <w:noProof/>
                <w:webHidden/>
              </w:rPr>
            </w:r>
            <w:r w:rsidR="00835969">
              <w:rPr>
                <w:noProof/>
                <w:webHidden/>
              </w:rPr>
              <w:fldChar w:fldCharType="separate"/>
            </w:r>
            <w:r w:rsidR="00835969">
              <w:rPr>
                <w:noProof/>
                <w:webHidden/>
              </w:rPr>
              <w:t>9</w:t>
            </w:r>
            <w:r w:rsidR="00835969">
              <w:rPr>
                <w:noProof/>
                <w:webHidden/>
              </w:rPr>
              <w:fldChar w:fldCharType="end"/>
            </w:r>
          </w:hyperlink>
        </w:p>
        <w:p w14:paraId="150B818E" w14:textId="77777777" w:rsidR="00835969" w:rsidRDefault="00E0534D">
          <w:pPr>
            <w:pStyle w:val="TOC1"/>
            <w:tabs>
              <w:tab w:val="right" w:leader="dot" w:pos="9350"/>
            </w:tabs>
            <w:rPr>
              <w:rFonts w:eastAsiaTheme="minorEastAsia"/>
              <w:noProof/>
            </w:rPr>
          </w:pPr>
          <w:hyperlink w:anchor="_Toc461443935" w:history="1">
            <w:r w:rsidR="00835969" w:rsidRPr="003B7B81">
              <w:rPr>
                <w:rStyle w:val="Hyperlink"/>
                <w:b/>
                <w:noProof/>
              </w:rPr>
              <w:t xml:space="preserve">T2 - </w:t>
            </w:r>
            <w:r w:rsidR="00835969" w:rsidRPr="003B7B81">
              <w:rPr>
                <w:rStyle w:val="Hyperlink"/>
                <w:rFonts w:eastAsia="Times New Roman"/>
                <w:b/>
                <w:noProof/>
              </w:rPr>
              <w:t xml:space="preserve">§ 164.312(a)(1) Standard </w:t>
            </w:r>
            <w:r w:rsidR="00835969" w:rsidRPr="003B7B81">
              <w:rPr>
                <w:rStyle w:val="Hyperlink"/>
                <w:noProof/>
              </w:rPr>
              <w:t>Does your practice have policies and procedures to grant access to ePHI based on the person or software programs appropriate for their role?</w:t>
            </w:r>
            <w:r w:rsidR="00835969">
              <w:rPr>
                <w:noProof/>
                <w:webHidden/>
              </w:rPr>
              <w:tab/>
            </w:r>
            <w:r w:rsidR="00835969">
              <w:rPr>
                <w:noProof/>
                <w:webHidden/>
              </w:rPr>
              <w:fldChar w:fldCharType="begin"/>
            </w:r>
            <w:r w:rsidR="00835969">
              <w:rPr>
                <w:noProof/>
                <w:webHidden/>
              </w:rPr>
              <w:instrText xml:space="preserve"> PAGEREF _Toc461443935 \h </w:instrText>
            </w:r>
            <w:r w:rsidR="00835969">
              <w:rPr>
                <w:noProof/>
                <w:webHidden/>
              </w:rPr>
            </w:r>
            <w:r w:rsidR="00835969">
              <w:rPr>
                <w:noProof/>
                <w:webHidden/>
              </w:rPr>
              <w:fldChar w:fldCharType="separate"/>
            </w:r>
            <w:r w:rsidR="00835969">
              <w:rPr>
                <w:noProof/>
                <w:webHidden/>
              </w:rPr>
              <w:t>12</w:t>
            </w:r>
            <w:r w:rsidR="00835969">
              <w:rPr>
                <w:noProof/>
                <w:webHidden/>
              </w:rPr>
              <w:fldChar w:fldCharType="end"/>
            </w:r>
          </w:hyperlink>
        </w:p>
        <w:p w14:paraId="7575F475" w14:textId="77777777" w:rsidR="00835969" w:rsidRDefault="00E0534D">
          <w:pPr>
            <w:pStyle w:val="TOC1"/>
            <w:tabs>
              <w:tab w:val="right" w:leader="dot" w:pos="9350"/>
            </w:tabs>
            <w:rPr>
              <w:rFonts w:eastAsiaTheme="minorEastAsia"/>
              <w:noProof/>
            </w:rPr>
          </w:pPr>
          <w:hyperlink w:anchor="_Toc461443936" w:history="1">
            <w:r w:rsidR="00835969" w:rsidRPr="003B7B81">
              <w:rPr>
                <w:rStyle w:val="Hyperlink"/>
                <w:b/>
                <w:noProof/>
              </w:rPr>
              <w:t xml:space="preserve">T3 - </w:t>
            </w:r>
            <w:r w:rsidR="00835969" w:rsidRPr="003B7B81">
              <w:rPr>
                <w:rStyle w:val="Hyperlink"/>
                <w:rFonts w:eastAsia="Times New Roman"/>
                <w:b/>
                <w:noProof/>
              </w:rPr>
              <w:t xml:space="preserve">§164.312(a)(1) Standard </w:t>
            </w:r>
            <w:r w:rsidR="00835969" w:rsidRPr="003B7B81">
              <w:rPr>
                <w:rStyle w:val="Hyperlink"/>
                <w:rFonts w:eastAsia="Times New Roman"/>
                <w:noProof/>
              </w:rPr>
              <w:t>Does your practice analyze the activities performed by all of its workforce and service providers to identify the extent to which each needs access to ePHI?</w:t>
            </w:r>
            <w:r w:rsidR="00835969">
              <w:rPr>
                <w:noProof/>
                <w:webHidden/>
              </w:rPr>
              <w:tab/>
            </w:r>
            <w:r w:rsidR="00835969">
              <w:rPr>
                <w:noProof/>
                <w:webHidden/>
              </w:rPr>
              <w:fldChar w:fldCharType="begin"/>
            </w:r>
            <w:r w:rsidR="00835969">
              <w:rPr>
                <w:noProof/>
                <w:webHidden/>
              </w:rPr>
              <w:instrText xml:space="preserve"> PAGEREF _Toc461443936 \h </w:instrText>
            </w:r>
            <w:r w:rsidR="00835969">
              <w:rPr>
                <w:noProof/>
                <w:webHidden/>
              </w:rPr>
            </w:r>
            <w:r w:rsidR="00835969">
              <w:rPr>
                <w:noProof/>
                <w:webHidden/>
              </w:rPr>
              <w:fldChar w:fldCharType="separate"/>
            </w:r>
            <w:r w:rsidR="00835969">
              <w:rPr>
                <w:noProof/>
                <w:webHidden/>
              </w:rPr>
              <w:t>14</w:t>
            </w:r>
            <w:r w:rsidR="00835969">
              <w:rPr>
                <w:noProof/>
                <w:webHidden/>
              </w:rPr>
              <w:fldChar w:fldCharType="end"/>
            </w:r>
          </w:hyperlink>
        </w:p>
        <w:p w14:paraId="49301E78" w14:textId="77777777" w:rsidR="00835969" w:rsidRDefault="00E0534D">
          <w:pPr>
            <w:pStyle w:val="TOC1"/>
            <w:tabs>
              <w:tab w:val="right" w:leader="dot" w:pos="9350"/>
            </w:tabs>
            <w:rPr>
              <w:rFonts w:eastAsiaTheme="minorEastAsia"/>
              <w:noProof/>
            </w:rPr>
          </w:pPr>
          <w:hyperlink w:anchor="_Toc461443937" w:history="1">
            <w:r w:rsidR="00835969" w:rsidRPr="003B7B81">
              <w:rPr>
                <w:rStyle w:val="Hyperlink"/>
                <w:b/>
                <w:noProof/>
              </w:rPr>
              <w:t xml:space="preserve">T4 - </w:t>
            </w:r>
            <w:r w:rsidR="00835969" w:rsidRPr="003B7B81">
              <w:rPr>
                <w:rStyle w:val="Hyperlink"/>
                <w:rFonts w:eastAsia="Times New Roman"/>
                <w:b/>
                <w:noProof/>
              </w:rPr>
              <w:t xml:space="preserve">§164.312(a)(1) Standard </w:t>
            </w:r>
            <w:r w:rsidR="00835969" w:rsidRPr="003B7B81">
              <w:rPr>
                <w:rStyle w:val="Hyperlink"/>
                <w:noProof/>
              </w:rPr>
              <w:t>Does your practice identify the security settings for each of its information systems and electronic devices that control access?</w:t>
            </w:r>
            <w:r w:rsidR="00835969">
              <w:rPr>
                <w:noProof/>
                <w:webHidden/>
              </w:rPr>
              <w:tab/>
            </w:r>
            <w:r w:rsidR="00835969">
              <w:rPr>
                <w:noProof/>
                <w:webHidden/>
              </w:rPr>
              <w:fldChar w:fldCharType="begin"/>
            </w:r>
            <w:r w:rsidR="00835969">
              <w:rPr>
                <w:noProof/>
                <w:webHidden/>
              </w:rPr>
              <w:instrText xml:space="preserve"> PAGEREF _Toc461443937 \h </w:instrText>
            </w:r>
            <w:r w:rsidR="00835969">
              <w:rPr>
                <w:noProof/>
                <w:webHidden/>
              </w:rPr>
            </w:r>
            <w:r w:rsidR="00835969">
              <w:rPr>
                <w:noProof/>
                <w:webHidden/>
              </w:rPr>
              <w:fldChar w:fldCharType="separate"/>
            </w:r>
            <w:r w:rsidR="00835969">
              <w:rPr>
                <w:noProof/>
                <w:webHidden/>
              </w:rPr>
              <w:t>17</w:t>
            </w:r>
            <w:r w:rsidR="00835969">
              <w:rPr>
                <w:noProof/>
                <w:webHidden/>
              </w:rPr>
              <w:fldChar w:fldCharType="end"/>
            </w:r>
          </w:hyperlink>
        </w:p>
        <w:p w14:paraId="560DC612" w14:textId="77777777" w:rsidR="00835969" w:rsidRDefault="00E0534D">
          <w:pPr>
            <w:pStyle w:val="TOC1"/>
            <w:tabs>
              <w:tab w:val="right" w:leader="dot" w:pos="9350"/>
            </w:tabs>
            <w:rPr>
              <w:rFonts w:eastAsiaTheme="minorEastAsia"/>
              <w:noProof/>
            </w:rPr>
          </w:pPr>
          <w:hyperlink w:anchor="_Toc461443938" w:history="1">
            <w:r w:rsidR="00835969" w:rsidRPr="003B7B81">
              <w:rPr>
                <w:rStyle w:val="Hyperlink"/>
                <w:b/>
                <w:noProof/>
              </w:rPr>
              <w:t xml:space="preserve">T5 - </w:t>
            </w:r>
            <w:r w:rsidR="00835969" w:rsidRPr="003B7B81">
              <w:rPr>
                <w:rStyle w:val="Hyperlink"/>
                <w:rFonts w:eastAsia="Times New Roman"/>
                <w:b/>
                <w:noProof/>
              </w:rPr>
              <w:t xml:space="preserve">§164.312(a)(2)(i) Required </w:t>
            </w:r>
            <w:r w:rsidR="00835969" w:rsidRPr="003B7B81">
              <w:rPr>
                <w:rStyle w:val="Hyperlink"/>
                <w:noProof/>
              </w:rPr>
              <w:t>Does your practice have policies and procedures for the assignment of a unique identifier for each authorized user?</w:t>
            </w:r>
            <w:r w:rsidR="00835969">
              <w:rPr>
                <w:noProof/>
                <w:webHidden/>
              </w:rPr>
              <w:tab/>
            </w:r>
            <w:r w:rsidR="00835969">
              <w:rPr>
                <w:noProof/>
                <w:webHidden/>
              </w:rPr>
              <w:fldChar w:fldCharType="begin"/>
            </w:r>
            <w:r w:rsidR="00835969">
              <w:rPr>
                <w:noProof/>
                <w:webHidden/>
              </w:rPr>
              <w:instrText xml:space="preserve"> PAGEREF _Toc461443938 \h </w:instrText>
            </w:r>
            <w:r w:rsidR="00835969">
              <w:rPr>
                <w:noProof/>
                <w:webHidden/>
              </w:rPr>
            </w:r>
            <w:r w:rsidR="00835969">
              <w:rPr>
                <w:noProof/>
                <w:webHidden/>
              </w:rPr>
              <w:fldChar w:fldCharType="separate"/>
            </w:r>
            <w:r w:rsidR="00835969">
              <w:rPr>
                <w:noProof/>
                <w:webHidden/>
              </w:rPr>
              <w:t>21</w:t>
            </w:r>
            <w:r w:rsidR="00835969">
              <w:rPr>
                <w:noProof/>
                <w:webHidden/>
              </w:rPr>
              <w:fldChar w:fldCharType="end"/>
            </w:r>
          </w:hyperlink>
        </w:p>
        <w:p w14:paraId="697490A1" w14:textId="77777777" w:rsidR="00835969" w:rsidRDefault="00E0534D">
          <w:pPr>
            <w:pStyle w:val="TOC1"/>
            <w:tabs>
              <w:tab w:val="right" w:leader="dot" w:pos="9350"/>
            </w:tabs>
            <w:rPr>
              <w:rFonts w:eastAsiaTheme="minorEastAsia"/>
              <w:noProof/>
            </w:rPr>
          </w:pPr>
          <w:hyperlink w:anchor="_Toc461443939" w:history="1">
            <w:r w:rsidR="00835969" w:rsidRPr="003B7B81">
              <w:rPr>
                <w:rStyle w:val="Hyperlink"/>
                <w:b/>
                <w:noProof/>
              </w:rPr>
              <w:t xml:space="preserve">T6 - </w:t>
            </w:r>
            <w:r w:rsidR="00835969" w:rsidRPr="003B7B81">
              <w:rPr>
                <w:rStyle w:val="Hyperlink"/>
                <w:rFonts w:eastAsia="Times New Roman"/>
                <w:b/>
                <w:noProof/>
              </w:rPr>
              <w:t xml:space="preserve">§164.312(a)(2)(i) Required </w:t>
            </w:r>
            <w:r w:rsidR="00835969" w:rsidRPr="003B7B81">
              <w:rPr>
                <w:rStyle w:val="Hyperlink"/>
                <w:noProof/>
              </w:rPr>
              <w:t>Does your practice require that each user enter a unique user identifier prior to obtaining access to ePHI?</w:t>
            </w:r>
            <w:r w:rsidR="00835969">
              <w:rPr>
                <w:noProof/>
                <w:webHidden/>
              </w:rPr>
              <w:tab/>
            </w:r>
            <w:r w:rsidR="00835969">
              <w:rPr>
                <w:noProof/>
                <w:webHidden/>
              </w:rPr>
              <w:fldChar w:fldCharType="begin"/>
            </w:r>
            <w:r w:rsidR="00835969">
              <w:rPr>
                <w:noProof/>
                <w:webHidden/>
              </w:rPr>
              <w:instrText xml:space="preserve"> PAGEREF _Toc461443939 \h </w:instrText>
            </w:r>
            <w:r w:rsidR="00835969">
              <w:rPr>
                <w:noProof/>
                <w:webHidden/>
              </w:rPr>
            </w:r>
            <w:r w:rsidR="00835969">
              <w:rPr>
                <w:noProof/>
                <w:webHidden/>
              </w:rPr>
              <w:fldChar w:fldCharType="separate"/>
            </w:r>
            <w:r w:rsidR="00835969">
              <w:rPr>
                <w:noProof/>
                <w:webHidden/>
              </w:rPr>
              <w:t>24</w:t>
            </w:r>
            <w:r w:rsidR="00835969">
              <w:rPr>
                <w:noProof/>
                <w:webHidden/>
              </w:rPr>
              <w:fldChar w:fldCharType="end"/>
            </w:r>
          </w:hyperlink>
        </w:p>
        <w:p w14:paraId="37DD6680" w14:textId="77777777" w:rsidR="00835969" w:rsidRDefault="00E0534D">
          <w:pPr>
            <w:pStyle w:val="TOC1"/>
            <w:tabs>
              <w:tab w:val="right" w:leader="dot" w:pos="9350"/>
            </w:tabs>
            <w:rPr>
              <w:rFonts w:eastAsiaTheme="minorEastAsia"/>
              <w:noProof/>
            </w:rPr>
          </w:pPr>
          <w:hyperlink w:anchor="_Toc461443940" w:history="1">
            <w:r w:rsidR="00835969" w:rsidRPr="003B7B81">
              <w:rPr>
                <w:rStyle w:val="Hyperlink"/>
                <w:b/>
                <w:noProof/>
              </w:rPr>
              <w:t xml:space="preserve">T7 - </w:t>
            </w:r>
            <w:r w:rsidR="00835969" w:rsidRPr="003B7B81">
              <w:rPr>
                <w:rStyle w:val="Hyperlink"/>
                <w:rFonts w:eastAsia="Times New Roman"/>
                <w:b/>
                <w:noProof/>
              </w:rPr>
              <w:t xml:space="preserve">§164.312(a)(2)(ii) Required </w:t>
            </w:r>
            <w:r w:rsidR="00835969" w:rsidRPr="003B7B81">
              <w:rPr>
                <w:rStyle w:val="Hyperlink"/>
                <w:noProof/>
              </w:rPr>
              <w:t>Does your practice have policies and procedures to enable access to ePHI in the event of an emergency?</w:t>
            </w:r>
            <w:r w:rsidR="00835969">
              <w:rPr>
                <w:noProof/>
                <w:webHidden/>
              </w:rPr>
              <w:tab/>
            </w:r>
            <w:r w:rsidR="00835969">
              <w:rPr>
                <w:noProof/>
                <w:webHidden/>
              </w:rPr>
              <w:fldChar w:fldCharType="begin"/>
            </w:r>
            <w:r w:rsidR="00835969">
              <w:rPr>
                <w:noProof/>
                <w:webHidden/>
              </w:rPr>
              <w:instrText xml:space="preserve"> PAGEREF _Toc461443940 \h </w:instrText>
            </w:r>
            <w:r w:rsidR="00835969">
              <w:rPr>
                <w:noProof/>
                <w:webHidden/>
              </w:rPr>
            </w:r>
            <w:r w:rsidR="00835969">
              <w:rPr>
                <w:noProof/>
                <w:webHidden/>
              </w:rPr>
              <w:fldChar w:fldCharType="separate"/>
            </w:r>
            <w:r w:rsidR="00835969">
              <w:rPr>
                <w:noProof/>
                <w:webHidden/>
              </w:rPr>
              <w:t>27</w:t>
            </w:r>
            <w:r w:rsidR="00835969">
              <w:rPr>
                <w:noProof/>
                <w:webHidden/>
              </w:rPr>
              <w:fldChar w:fldCharType="end"/>
            </w:r>
          </w:hyperlink>
        </w:p>
        <w:p w14:paraId="43B21990" w14:textId="77777777" w:rsidR="00835969" w:rsidRDefault="00E0534D">
          <w:pPr>
            <w:pStyle w:val="TOC1"/>
            <w:tabs>
              <w:tab w:val="right" w:leader="dot" w:pos="9350"/>
            </w:tabs>
            <w:rPr>
              <w:rFonts w:eastAsiaTheme="minorEastAsia"/>
              <w:noProof/>
            </w:rPr>
          </w:pPr>
          <w:hyperlink w:anchor="_Toc461443941" w:history="1">
            <w:r w:rsidR="00835969" w:rsidRPr="003B7B81">
              <w:rPr>
                <w:rStyle w:val="Hyperlink"/>
                <w:b/>
                <w:noProof/>
              </w:rPr>
              <w:t xml:space="preserve">T8 - </w:t>
            </w:r>
            <w:r w:rsidR="00835969" w:rsidRPr="003B7B81">
              <w:rPr>
                <w:rStyle w:val="Hyperlink"/>
                <w:rFonts w:eastAsia="Times New Roman"/>
                <w:b/>
                <w:noProof/>
              </w:rPr>
              <w:t xml:space="preserve">§164.312(a)(2)(ii) Required </w:t>
            </w:r>
            <w:r w:rsidR="00835969" w:rsidRPr="003B7B81">
              <w:rPr>
                <w:rStyle w:val="Hyperlink"/>
                <w:rFonts w:eastAsia="Times New Roman"/>
                <w:noProof/>
              </w:rPr>
              <w:t>D</w:t>
            </w:r>
            <w:r w:rsidR="00835969" w:rsidRPr="003B7B81">
              <w:rPr>
                <w:rStyle w:val="Hyperlink"/>
                <w:noProof/>
              </w:rPr>
              <w:t>oes your practice define what constitutes an emergency and identify the various types of emergencies that are likely to occur?</w:t>
            </w:r>
            <w:r w:rsidR="00835969">
              <w:rPr>
                <w:noProof/>
                <w:webHidden/>
              </w:rPr>
              <w:tab/>
            </w:r>
            <w:r w:rsidR="00835969">
              <w:rPr>
                <w:noProof/>
                <w:webHidden/>
              </w:rPr>
              <w:fldChar w:fldCharType="begin"/>
            </w:r>
            <w:r w:rsidR="00835969">
              <w:rPr>
                <w:noProof/>
                <w:webHidden/>
              </w:rPr>
              <w:instrText xml:space="preserve"> PAGEREF _Toc461443941 \h </w:instrText>
            </w:r>
            <w:r w:rsidR="00835969">
              <w:rPr>
                <w:noProof/>
                <w:webHidden/>
              </w:rPr>
            </w:r>
            <w:r w:rsidR="00835969">
              <w:rPr>
                <w:noProof/>
                <w:webHidden/>
              </w:rPr>
              <w:fldChar w:fldCharType="separate"/>
            </w:r>
            <w:r w:rsidR="00835969">
              <w:rPr>
                <w:noProof/>
                <w:webHidden/>
              </w:rPr>
              <w:t>29</w:t>
            </w:r>
            <w:r w:rsidR="00835969">
              <w:rPr>
                <w:noProof/>
                <w:webHidden/>
              </w:rPr>
              <w:fldChar w:fldCharType="end"/>
            </w:r>
          </w:hyperlink>
        </w:p>
        <w:p w14:paraId="228B73B8" w14:textId="77777777" w:rsidR="00835969" w:rsidRDefault="00E0534D">
          <w:pPr>
            <w:pStyle w:val="TOC1"/>
            <w:tabs>
              <w:tab w:val="right" w:leader="dot" w:pos="9350"/>
            </w:tabs>
            <w:rPr>
              <w:rFonts w:eastAsiaTheme="minorEastAsia"/>
              <w:noProof/>
            </w:rPr>
          </w:pPr>
          <w:hyperlink w:anchor="_Toc461443942" w:history="1">
            <w:r w:rsidR="00835969" w:rsidRPr="003B7B81">
              <w:rPr>
                <w:rStyle w:val="Hyperlink"/>
                <w:b/>
                <w:noProof/>
              </w:rPr>
              <w:t xml:space="preserve">T9 - </w:t>
            </w:r>
            <w:r w:rsidR="00835969" w:rsidRPr="003B7B81">
              <w:rPr>
                <w:rStyle w:val="Hyperlink"/>
                <w:rFonts w:eastAsia="Times New Roman"/>
                <w:b/>
                <w:noProof/>
              </w:rPr>
              <w:t xml:space="preserve">§164.312(a)(2)(ii) Required </w:t>
            </w:r>
            <w:r w:rsidR="00835969" w:rsidRPr="003B7B81">
              <w:rPr>
                <w:rStyle w:val="Hyperlink"/>
                <w:noProof/>
              </w:rPr>
              <w:t>Does your practice have policies and procedures for creating an exact copy of ePHI as a backup?</w:t>
            </w:r>
            <w:r w:rsidR="00835969">
              <w:rPr>
                <w:noProof/>
                <w:webHidden/>
              </w:rPr>
              <w:tab/>
            </w:r>
            <w:r w:rsidR="00835969">
              <w:rPr>
                <w:noProof/>
                <w:webHidden/>
              </w:rPr>
              <w:fldChar w:fldCharType="begin"/>
            </w:r>
            <w:r w:rsidR="00835969">
              <w:rPr>
                <w:noProof/>
                <w:webHidden/>
              </w:rPr>
              <w:instrText xml:space="preserve"> PAGEREF _Toc461443942 \h </w:instrText>
            </w:r>
            <w:r w:rsidR="00835969">
              <w:rPr>
                <w:noProof/>
                <w:webHidden/>
              </w:rPr>
            </w:r>
            <w:r w:rsidR="00835969">
              <w:rPr>
                <w:noProof/>
                <w:webHidden/>
              </w:rPr>
              <w:fldChar w:fldCharType="separate"/>
            </w:r>
            <w:r w:rsidR="00835969">
              <w:rPr>
                <w:noProof/>
                <w:webHidden/>
              </w:rPr>
              <w:t>32</w:t>
            </w:r>
            <w:r w:rsidR="00835969">
              <w:rPr>
                <w:noProof/>
                <w:webHidden/>
              </w:rPr>
              <w:fldChar w:fldCharType="end"/>
            </w:r>
          </w:hyperlink>
        </w:p>
        <w:p w14:paraId="5AE31B7B" w14:textId="77777777" w:rsidR="00835969" w:rsidRDefault="00E0534D">
          <w:pPr>
            <w:pStyle w:val="TOC1"/>
            <w:tabs>
              <w:tab w:val="right" w:leader="dot" w:pos="9350"/>
            </w:tabs>
            <w:rPr>
              <w:rFonts w:eastAsiaTheme="minorEastAsia"/>
              <w:noProof/>
            </w:rPr>
          </w:pPr>
          <w:hyperlink w:anchor="_Toc461443943" w:history="1">
            <w:r w:rsidR="00835969" w:rsidRPr="003B7B81">
              <w:rPr>
                <w:rStyle w:val="Hyperlink"/>
                <w:b/>
                <w:noProof/>
              </w:rPr>
              <w:t xml:space="preserve">T10 - </w:t>
            </w:r>
            <w:r w:rsidR="00835969" w:rsidRPr="003B7B81">
              <w:rPr>
                <w:rStyle w:val="Hyperlink"/>
                <w:rFonts w:eastAsia="Times New Roman"/>
                <w:b/>
                <w:noProof/>
              </w:rPr>
              <w:t xml:space="preserve">§164.312(a)(2)(ii) Required </w:t>
            </w:r>
            <w:r w:rsidR="00835969" w:rsidRPr="003B7B81">
              <w:rPr>
                <w:rStyle w:val="Hyperlink"/>
                <w:noProof/>
              </w:rPr>
              <w:t>Does your practice back up ePHI by saving an exact copy to a magnetic disk/tape or a virtual storage, such as a cloud environment?</w:t>
            </w:r>
            <w:r w:rsidR="00835969">
              <w:rPr>
                <w:noProof/>
                <w:webHidden/>
              </w:rPr>
              <w:tab/>
            </w:r>
            <w:r w:rsidR="00835969">
              <w:rPr>
                <w:noProof/>
                <w:webHidden/>
              </w:rPr>
              <w:fldChar w:fldCharType="begin"/>
            </w:r>
            <w:r w:rsidR="00835969">
              <w:rPr>
                <w:noProof/>
                <w:webHidden/>
              </w:rPr>
              <w:instrText xml:space="preserve"> PAGEREF _Toc461443943 \h </w:instrText>
            </w:r>
            <w:r w:rsidR="00835969">
              <w:rPr>
                <w:noProof/>
                <w:webHidden/>
              </w:rPr>
            </w:r>
            <w:r w:rsidR="00835969">
              <w:rPr>
                <w:noProof/>
                <w:webHidden/>
              </w:rPr>
              <w:fldChar w:fldCharType="separate"/>
            </w:r>
            <w:r w:rsidR="00835969">
              <w:rPr>
                <w:noProof/>
                <w:webHidden/>
              </w:rPr>
              <w:t>35</w:t>
            </w:r>
            <w:r w:rsidR="00835969">
              <w:rPr>
                <w:noProof/>
                <w:webHidden/>
              </w:rPr>
              <w:fldChar w:fldCharType="end"/>
            </w:r>
          </w:hyperlink>
        </w:p>
        <w:p w14:paraId="55A21C04" w14:textId="77777777" w:rsidR="00835969" w:rsidRDefault="00E0534D">
          <w:pPr>
            <w:pStyle w:val="TOC1"/>
            <w:tabs>
              <w:tab w:val="right" w:leader="dot" w:pos="9350"/>
            </w:tabs>
            <w:rPr>
              <w:rFonts w:eastAsiaTheme="minorEastAsia"/>
              <w:noProof/>
            </w:rPr>
          </w:pPr>
          <w:hyperlink w:anchor="_Toc461443944" w:history="1">
            <w:r w:rsidR="00835969" w:rsidRPr="003B7B81">
              <w:rPr>
                <w:rStyle w:val="Hyperlink"/>
                <w:b/>
                <w:noProof/>
              </w:rPr>
              <w:t xml:space="preserve">T11 - </w:t>
            </w:r>
            <w:r w:rsidR="00835969" w:rsidRPr="003B7B81">
              <w:rPr>
                <w:rStyle w:val="Hyperlink"/>
                <w:rFonts w:eastAsia="Times New Roman"/>
                <w:b/>
                <w:noProof/>
              </w:rPr>
              <w:t xml:space="preserve">§164.312(a)(2)(ii) Required </w:t>
            </w:r>
            <w:r w:rsidR="00835969" w:rsidRPr="003B7B81">
              <w:rPr>
                <w:rStyle w:val="Hyperlink"/>
                <w:noProof/>
              </w:rPr>
              <w:t>Does your practice have back up information systems so that it can access ePHI in the event of an emergency or when your practice’s primary systems become unavailable?</w:t>
            </w:r>
            <w:r w:rsidR="00835969">
              <w:rPr>
                <w:noProof/>
                <w:webHidden/>
              </w:rPr>
              <w:tab/>
            </w:r>
            <w:r w:rsidR="00835969">
              <w:rPr>
                <w:noProof/>
                <w:webHidden/>
              </w:rPr>
              <w:fldChar w:fldCharType="begin"/>
            </w:r>
            <w:r w:rsidR="00835969">
              <w:rPr>
                <w:noProof/>
                <w:webHidden/>
              </w:rPr>
              <w:instrText xml:space="preserve"> PAGEREF _Toc461443944 \h </w:instrText>
            </w:r>
            <w:r w:rsidR="00835969">
              <w:rPr>
                <w:noProof/>
                <w:webHidden/>
              </w:rPr>
            </w:r>
            <w:r w:rsidR="00835969">
              <w:rPr>
                <w:noProof/>
                <w:webHidden/>
              </w:rPr>
              <w:fldChar w:fldCharType="separate"/>
            </w:r>
            <w:r w:rsidR="00835969">
              <w:rPr>
                <w:noProof/>
                <w:webHidden/>
              </w:rPr>
              <w:t>38</w:t>
            </w:r>
            <w:r w:rsidR="00835969">
              <w:rPr>
                <w:noProof/>
                <w:webHidden/>
              </w:rPr>
              <w:fldChar w:fldCharType="end"/>
            </w:r>
          </w:hyperlink>
        </w:p>
        <w:p w14:paraId="4719B998" w14:textId="77777777" w:rsidR="00835969" w:rsidRDefault="00E0534D">
          <w:pPr>
            <w:pStyle w:val="TOC1"/>
            <w:tabs>
              <w:tab w:val="right" w:leader="dot" w:pos="9350"/>
            </w:tabs>
            <w:rPr>
              <w:rFonts w:eastAsiaTheme="minorEastAsia"/>
              <w:noProof/>
            </w:rPr>
          </w:pPr>
          <w:hyperlink w:anchor="_Toc461443945" w:history="1">
            <w:r w:rsidR="00835969" w:rsidRPr="003B7B81">
              <w:rPr>
                <w:rStyle w:val="Hyperlink"/>
                <w:b/>
                <w:noProof/>
              </w:rPr>
              <w:t xml:space="preserve">T12 - </w:t>
            </w:r>
            <w:r w:rsidR="00835969" w:rsidRPr="003B7B81">
              <w:rPr>
                <w:rStyle w:val="Hyperlink"/>
                <w:rFonts w:eastAsia="Times New Roman"/>
                <w:b/>
                <w:noProof/>
              </w:rPr>
              <w:t xml:space="preserve">§164.312(a)(2)(ii) Required </w:t>
            </w:r>
            <w:r w:rsidR="00835969" w:rsidRPr="003B7B81">
              <w:rPr>
                <w:rStyle w:val="Hyperlink"/>
                <w:noProof/>
              </w:rPr>
              <w:t>Does your practice have the capability to activate emergency access to its information systems in the event of a disaster?</w:t>
            </w:r>
            <w:r w:rsidR="00835969">
              <w:rPr>
                <w:noProof/>
                <w:webHidden/>
              </w:rPr>
              <w:tab/>
            </w:r>
            <w:r w:rsidR="00835969">
              <w:rPr>
                <w:noProof/>
                <w:webHidden/>
              </w:rPr>
              <w:fldChar w:fldCharType="begin"/>
            </w:r>
            <w:r w:rsidR="00835969">
              <w:rPr>
                <w:noProof/>
                <w:webHidden/>
              </w:rPr>
              <w:instrText xml:space="preserve"> PAGEREF _Toc461443945 \h </w:instrText>
            </w:r>
            <w:r w:rsidR="00835969">
              <w:rPr>
                <w:noProof/>
                <w:webHidden/>
              </w:rPr>
            </w:r>
            <w:r w:rsidR="00835969">
              <w:rPr>
                <w:noProof/>
                <w:webHidden/>
              </w:rPr>
              <w:fldChar w:fldCharType="separate"/>
            </w:r>
            <w:r w:rsidR="00835969">
              <w:rPr>
                <w:noProof/>
                <w:webHidden/>
              </w:rPr>
              <w:t>41</w:t>
            </w:r>
            <w:r w:rsidR="00835969">
              <w:rPr>
                <w:noProof/>
                <w:webHidden/>
              </w:rPr>
              <w:fldChar w:fldCharType="end"/>
            </w:r>
          </w:hyperlink>
        </w:p>
        <w:p w14:paraId="40F1C486" w14:textId="77777777" w:rsidR="00835969" w:rsidRDefault="00E0534D">
          <w:pPr>
            <w:pStyle w:val="TOC1"/>
            <w:tabs>
              <w:tab w:val="right" w:leader="dot" w:pos="9350"/>
            </w:tabs>
            <w:rPr>
              <w:rFonts w:eastAsiaTheme="minorEastAsia"/>
              <w:noProof/>
            </w:rPr>
          </w:pPr>
          <w:hyperlink w:anchor="_Toc461443946" w:history="1">
            <w:r w:rsidR="00835969" w:rsidRPr="003B7B81">
              <w:rPr>
                <w:rStyle w:val="Hyperlink"/>
                <w:b/>
                <w:noProof/>
              </w:rPr>
              <w:t xml:space="preserve">T13 - </w:t>
            </w:r>
            <w:r w:rsidR="00835969" w:rsidRPr="003B7B81">
              <w:rPr>
                <w:rStyle w:val="Hyperlink"/>
                <w:rFonts w:eastAsia="Times New Roman"/>
                <w:b/>
                <w:noProof/>
              </w:rPr>
              <w:t xml:space="preserve">§164.312(a)(2)(ii) Required </w:t>
            </w:r>
            <w:r w:rsidR="00835969" w:rsidRPr="003B7B81">
              <w:rPr>
                <w:rStyle w:val="Hyperlink"/>
                <w:noProof/>
              </w:rPr>
              <w:t>Does your practice have policies and procedures to identify the role of the individual accountable for activating emergency access settings when necessary?</w:t>
            </w:r>
            <w:r w:rsidR="00835969">
              <w:rPr>
                <w:noProof/>
                <w:webHidden/>
              </w:rPr>
              <w:tab/>
            </w:r>
            <w:r w:rsidR="00835969">
              <w:rPr>
                <w:noProof/>
                <w:webHidden/>
              </w:rPr>
              <w:fldChar w:fldCharType="begin"/>
            </w:r>
            <w:r w:rsidR="00835969">
              <w:rPr>
                <w:noProof/>
                <w:webHidden/>
              </w:rPr>
              <w:instrText xml:space="preserve"> PAGEREF _Toc461443946 \h </w:instrText>
            </w:r>
            <w:r w:rsidR="00835969">
              <w:rPr>
                <w:noProof/>
                <w:webHidden/>
              </w:rPr>
            </w:r>
            <w:r w:rsidR="00835969">
              <w:rPr>
                <w:noProof/>
                <w:webHidden/>
              </w:rPr>
              <w:fldChar w:fldCharType="separate"/>
            </w:r>
            <w:r w:rsidR="00835969">
              <w:rPr>
                <w:noProof/>
                <w:webHidden/>
              </w:rPr>
              <w:t>43</w:t>
            </w:r>
            <w:r w:rsidR="00835969">
              <w:rPr>
                <w:noProof/>
                <w:webHidden/>
              </w:rPr>
              <w:fldChar w:fldCharType="end"/>
            </w:r>
          </w:hyperlink>
        </w:p>
        <w:p w14:paraId="160D2D63" w14:textId="77777777" w:rsidR="00835969" w:rsidRDefault="00E0534D">
          <w:pPr>
            <w:pStyle w:val="TOC1"/>
            <w:tabs>
              <w:tab w:val="right" w:leader="dot" w:pos="9350"/>
            </w:tabs>
            <w:rPr>
              <w:rFonts w:eastAsiaTheme="minorEastAsia"/>
              <w:noProof/>
            </w:rPr>
          </w:pPr>
          <w:hyperlink w:anchor="_Toc461443947" w:history="1">
            <w:r w:rsidR="00835969" w:rsidRPr="003B7B81">
              <w:rPr>
                <w:rStyle w:val="Hyperlink"/>
                <w:b/>
                <w:noProof/>
              </w:rPr>
              <w:t xml:space="preserve">T14 - </w:t>
            </w:r>
            <w:r w:rsidR="00835969" w:rsidRPr="003B7B81">
              <w:rPr>
                <w:rStyle w:val="Hyperlink"/>
                <w:rFonts w:eastAsia="Times New Roman"/>
                <w:b/>
                <w:noProof/>
              </w:rPr>
              <w:t xml:space="preserve">§164.312(a)(2)(ii) Required </w:t>
            </w:r>
            <w:r w:rsidR="00835969" w:rsidRPr="003B7B81">
              <w:rPr>
                <w:rStyle w:val="Hyperlink"/>
                <w:noProof/>
              </w:rPr>
              <w:t>Does your practice designate a workforce member who can activate the emergency access settings for your information systems?</w:t>
            </w:r>
            <w:r w:rsidR="00835969">
              <w:rPr>
                <w:noProof/>
                <w:webHidden/>
              </w:rPr>
              <w:tab/>
            </w:r>
            <w:r w:rsidR="00835969">
              <w:rPr>
                <w:noProof/>
                <w:webHidden/>
              </w:rPr>
              <w:fldChar w:fldCharType="begin"/>
            </w:r>
            <w:r w:rsidR="00835969">
              <w:rPr>
                <w:noProof/>
                <w:webHidden/>
              </w:rPr>
              <w:instrText xml:space="preserve"> PAGEREF _Toc461443947 \h </w:instrText>
            </w:r>
            <w:r w:rsidR="00835969">
              <w:rPr>
                <w:noProof/>
                <w:webHidden/>
              </w:rPr>
            </w:r>
            <w:r w:rsidR="00835969">
              <w:rPr>
                <w:noProof/>
                <w:webHidden/>
              </w:rPr>
              <w:fldChar w:fldCharType="separate"/>
            </w:r>
            <w:r w:rsidR="00835969">
              <w:rPr>
                <w:noProof/>
                <w:webHidden/>
              </w:rPr>
              <w:t>46</w:t>
            </w:r>
            <w:r w:rsidR="00835969">
              <w:rPr>
                <w:noProof/>
                <w:webHidden/>
              </w:rPr>
              <w:fldChar w:fldCharType="end"/>
            </w:r>
          </w:hyperlink>
        </w:p>
        <w:p w14:paraId="1292E73D" w14:textId="77777777" w:rsidR="00835969" w:rsidRDefault="00E0534D">
          <w:pPr>
            <w:pStyle w:val="TOC1"/>
            <w:tabs>
              <w:tab w:val="right" w:leader="dot" w:pos="9350"/>
            </w:tabs>
            <w:rPr>
              <w:rFonts w:eastAsiaTheme="minorEastAsia"/>
              <w:noProof/>
            </w:rPr>
          </w:pPr>
          <w:hyperlink w:anchor="_Toc461443948" w:history="1">
            <w:r w:rsidR="00835969" w:rsidRPr="003B7B81">
              <w:rPr>
                <w:rStyle w:val="Hyperlink"/>
                <w:b/>
                <w:noProof/>
              </w:rPr>
              <w:t xml:space="preserve">T15 - </w:t>
            </w:r>
            <w:r w:rsidR="00835969" w:rsidRPr="003B7B81">
              <w:rPr>
                <w:rStyle w:val="Hyperlink"/>
                <w:rFonts w:eastAsia="Times New Roman"/>
                <w:b/>
                <w:noProof/>
              </w:rPr>
              <w:t xml:space="preserve">§164.312(a)(2)(ii) Required </w:t>
            </w:r>
            <w:r w:rsidR="00835969" w:rsidRPr="003B7B81">
              <w:rPr>
                <w:rStyle w:val="Hyperlink"/>
                <w:noProof/>
              </w:rPr>
              <w:t>Does your practice test access when evaluating its ability to continue accessing ePHI and other health records during an emergency?</w:t>
            </w:r>
            <w:r w:rsidR="00835969">
              <w:rPr>
                <w:noProof/>
                <w:webHidden/>
              </w:rPr>
              <w:tab/>
            </w:r>
            <w:r w:rsidR="00835969">
              <w:rPr>
                <w:noProof/>
                <w:webHidden/>
              </w:rPr>
              <w:fldChar w:fldCharType="begin"/>
            </w:r>
            <w:r w:rsidR="00835969">
              <w:rPr>
                <w:noProof/>
                <w:webHidden/>
              </w:rPr>
              <w:instrText xml:space="preserve"> PAGEREF _Toc461443948 \h </w:instrText>
            </w:r>
            <w:r w:rsidR="00835969">
              <w:rPr>
                <w:noProof/>
                <w:webHidden/>
              </w:rPr>
            </w:r>
            <w:r w:rsidR="00835969">
              <w:rPr>
                <w:noProof/>
                <w:webHidden/>
              </w:rPr>
              <w:fldChar w:fldCharType="separate"/>
            </w:r>
            <w:r w:rsidR="00835969">
              <w:rPr>
                <w:noProof/>
                <w:webHidden/>
              </w:rPr>
              <w:t>49</w:t>
            </w:r>
            <w:r w:rsidR="00835969">
              <w:rPr>
                <w:noProof/>
                <w:webHidden/>
              </w:rPr>
              <w:fldChar w:fldCharType="end"/>
            </w:r>
          </w:hyperlink>
        </w:p>
        <w:p w14:paraId="28BDD273" w14:textId="77777777" w:rsidR="00835969" w:rsidRDefault="00E0534D">
          <w:pPr>
            <w:pStyle w:val="TOC1"/>
            <w:tabs>
              <w:tab w:val="right" w:leader="dot" w:pos="9350"/>
            </w:tabs>
            <w:rPr>
              <w:rFonts w:eastAsiaTheme="minorEastAsia"/>
              <w:noProof/>
            </w:rPr>
          </w:pPr>
          <w:hyperlink w:anchor="_Toc461443949" w:history="1">
            <w:r w:rsidR="00835969" w:rsidRPr="003B7B81">
              <w:rPr>
                <w:rStyle w:val="Hyperlink"/>
                <w:b/>
                <w:noProof/>
              </w:rPr>
              <w:t xml:space="preserve">T16 - </w:t>
            </w:r>
            <w:r w:rsidR="00835969" w:rsidRPr="003B7B81">
              <w:rPr>
                <w:rStyle w:val="Hyperlink"/>
                <w:rFonts w:eastAsia="Times New Roman"/>
                <w:b/>
                <w:noProof/>
              </w:rPr>
              <w:t xml:space="preserve">§164.312(a)(2)(ii) Required </w:t>
            </w:r>
            <w:r w:rsidR="00835969" w:rsidRPr="003B7B81">
              <w:rPr>
                <w:rStyle w:val="Hyperlink"/>
                <w:noProof/>
              </w:rPr>
              <w:t>Does your practice effectively recover from an emergency and resume normal operations and access to ePHI?</w:t>
            </w:r>
            <w:r w:rsidR="00835969">
              <w:rPr>
                <w:noProof/>
                <w:webHidden/>
              </w:rPr>
              <w:tab/>
            </w:r>
            <w:r w:rsidR="00835969">
              <w:rPr>
                <w:noProof/>
                <w:webHidden/>
              </w:rPr>
              <w:fldChar w:fldCharType="begin"/>
            </w:r>
            <w:r w:rsidR="00835969">
              <w:rPr>
                <w:noProof/>
                <w:webHidden/>
              </w:rPr>
              <w:instrText xml:space="preserve"> PAGEREF _Toc461443949 \h </w:instrText>
            </w:r>
            <w:r w:rsidR="00835969">
              <w:rPr>
                <w:noProof/>
                <w:webHidden/>
              </w:rPr>
            </w:r>
            <w:r w:rsidR="00835969">
              <w:rPr>
                <w:noProof/>
                <w:webHidden/>
              </w:rPr>
              <w:fldChar w:fldCharType="separate"/>
            </w:r>
            <w:r w:rsidR="00835969">
              <w:rPr>
                <w:noProof/>
                <w:webHidden/>
              </w:rPr>
              <w:t>52</w:t>
            </w:r>
            <w:r w:rsidR="00835969">
              <w:rPr>
                <w:noProof/>
                <w:webHidden/>
              </w:rPr>
              <w:fldChar w:fldCharType="end"/>
            </w:r>
          </w:hyperlink>
        </w:p>
        <w:p w14:paraId="153F3D9A" w14:textId="77777777" w:rsidR="00835969" w:rsidRDefault="00E0534D">
          <w:pPr>
            <w:pStyle w:val="TOC1"/>
            <w:tabs>
              <w:tab w:val="right" w:leader="dot" w:pos="9350"/>
            </w:tabs>
            <w:rPr>
              <w:rFonts w:eastAsiaTheme="minorEastAsia"/>
              <w:noProof/>
            </w:rPr>
          </w:pPr>
          <w:hyperlink w:anchor="_Toc461443950" w:history="1">
            <w:r w:rsidR="00835969" w:rsidRPr="003B7B81">
              <w:rPr>
                <w:rStyle w:val="Hyperlink"/>
                <w:b/>
                <w:noProof/>
              </w:rPr>
              <w:t xml:space="preserve">T17 - </w:t>
            </w:r>
            <w:r w:rsidR="00835969" w:rsidRPr="003B7B81">
              <w:rPr>
                <w:rStyle w:val="Hyperlink"/>
                <w:rFonts w:eastAsia="Times New Roman"/>
                <w:b/>
                <w:noProof/>
              </w:rPr>
              <w:t xml:space="preserve">§164.312(a)(2)(iii) Addressable </w:t>
            </w:r>
            <w:r w:rsidR="00835969" w:rsidRPr="003B7B81">
              <w:rPr>
                <w:rStyle w:val="Hyperlink"/>
                <w:noProof/>
              </w:rPr>
              <w:t>Does your practice have policies and procedures that require an authorized user’s session to be automatically logged-off after a predetermined period of inactivity?</w:t>
            </w:r>
            <w:r w:rsidR="00835969">
              <w:rPr>
                <w:noProof/>
                <w:webHidden/>
              </w:rPr>
              <w:tab/>
            </w:r>
            <w:r w:rsidR="00835969">
              <w:rPr>
                <w:noProof/>
                <w:webHidden/>
              </w:rPr>
              <w:fldChar w:fldCharType="begin"/>
            </w:r>
            <w:r w:rsidR="00835969">
              <w:rPr>
                <w:noProof/>
                <w:webHidden/>
              </w:rPr>
              <w:instrText xml:space="preserve"> PAGEREF _Toc461443950 \h </w:instrText>
            </w:r>
            <w:r w:rsidR="00835969">
              <w:rPr>
                <w:noProof/>
                <w:webHidden/>
              </w:rPr>
            </w:r>
            <w:r w:rsidR="00835969">
              <w:rPr>
                <w:noProof/>
                <w:webHidden/>
              </w:rPr>
              <w:fldChar w:fldCharType="separate"/>
            </w:r>
            <w:r w:rsidR="00835969">
              <w:rPr>
                <w:noProof/>
                <w:webHidden/>
              </w:rPr>
              <w:t>55</w:t>
            </w:r>
            <w:r w:rsidR="00835969">
              <w:rPr>
                <w:noProof/>
                <w:webHidden/>
              </w:rPr>
              <w:fldChar w:fldCharType="end"/>
            </w:r>
          </w:hyperlink>
        </w:p>
        <w:p w14:paraId="362AFCC9" w14:textId="77777777" w:rsidR="00835969" w:rsidRDefault="00E0534D">
          <w:pPr>
            <w:pStyle w:val="TOC1"/>
            <w:tabs>
              <w:tab w:val="right" w:leader="dot" w:pos="9350"/>
            </w:tabs>
            <w:rPr>
              <w:rFonts w:eastAsiaTheme="minorEastAsia"/>
              <w:noProof/>
            </w:rPr>
          </w:pPr>
          <w:hyperlink w:anchor="_Toc461443951" w:history="1">
            <w:r w:rsidR="00835969" w:rsidRPr="003B7B81">
              <w:rPr>
                <w:rStyle w:val="Hyperlink"/>
                <w:b/>
                <w:noProof/>
              </w:rPr>
              <w:t xml:space="preserve">T18 - </w:t>
            </w:r>
            <w:r w:rsidR="00835969" w:rsidRPr="003B7B81">
              <w:rPr>
                <w:rStyle w:val="Hyperlink"/>
                <w:rFonts w:eastAsia="Times New Roman"/>
                <w:b/>
                <w:noProof/>
              </w:rPr>
              <w:t xml:space="preserve">§164.312(a)(2)(iii) Addressable </w:t>
            </w:r>
            <w:r w:rsidR="00835969" w:rsidRPr="003B7B81">
              <w:rPr>
                <w:rStyle w:val="Hyperlink"/>
                <w:noProof/>
              </w:rPr>
              <w:t>Does a responsible person in your practice know the automatic logoff settings for its information systems and electronic devices?</w:t>
            </w:r>
            <w:r w:rsidR="00835969">
              <w:rPr>
                <w:noProof/>
                <w:webHidden/>
              </w:rPr>
              <w:tab/>
            </w:r>
            <w:r w:rsidR="00835969">
              <w:rPr>
                <w:noProof/>
                <w:webHidden/>
              </w:rPr>
              <w:fldChar w:fldCharType="begin"/>
            </w:r>
            <w:r w:rsidR="00835969">
              <w:rPr>
                <w:noProof/>
                <w:webHidden/>
              </w:rPr>
              <w:instrText xml:space="preserve"> PAGEREF _Toc461443951 \h </w:instrText>
            </w:r>
            <w:r w:rsidR="00835969">
              <w:rPr>
                <w:noProof/>
                <w:webHidden/>
              </w:rPr>
            </w:r>
            <w:r w:rsidR="00835969">
              <w:rPr>
                <w:noProof/>
                <w:webHidden/>
              </w:rPr>
              <w:fldChar w:fldCharType="separate"/>
            </w:r>
            <w:r w:rsidR="00835969">
              <w:rPr>
                <w:noProof/>
                <w:webHidden/>
              </w:rPr>
              <w:t>58</w:t>
            </w:r>
            <w:r w:rsidR="00835969">
              <w:rPr>
                <w:noProof/>
                <w:webHidden/>
              </w:rPr>
              <w:fldChar w:fldCharType="end"/>
            </w:r>
          </w:hyperlink>
        </w:p>
        <w:p w14:paraId="2A307B92" w14:textId="77777777" w:rsidR="00835969" w:rsidRDefault="00E0534D">
          <w:pPr>
            <w:pStyle w:val="TOC1"/>
            <w:tabs>
              <w:tab w:val="right" w:leader="dot" w:pos="9350"/>
            </w:tabs>
            <w:rPr>
              <w:rFonts w:eastAsiaTheme="minorEastAsia"/>
              <w:noProof/>
            </w:rPr>
          </w:pPr>
          <w:hyperlink w:anchor="_Toc461443952" w:history="1">
            <w:r w:rsidR="00835969" w:rsidRPr="003B7B81">
              <w:rPr>
                <w:rStyle w:val="Hyperlink"/>
                <w:b/>
                <w:noProof/>
              </w:rPr>
              <w:t xml:space="preserve">T19 - </w:t>
            </w:r>
            <w:r w:rsidR="00835969" w:rsidRPr="003B7B81">
              <w:rPr>
                <w:rStyle w:val="Hyperlink"/>
                <w:rFonts w:eastAsia="Times New Roman"/>
                <w:b/>
                <w:noProof/>
              </w:rPr>
              <w:t xml:space="preserve">§164.312(a)(2)(ii) Addressable </w:t>
            </w:r>
            <w:r w:rsidR="00835969" w:rsidRPr="003B7B81">
              <w:rPr>
                <w:rStyle w:val="Hyperlink"/>
                <w:noProof/>
              </w:rPr>
              <w:t>Does your practice activate an automatic logoff that terminates an electronic session after a predetermined period of user inactivity?</w:t>
            </w:r>
            <w:r w:rsidR="00835969">
              <w:rPr>
                <w:noProof/>
                <w:webHidden/>
              </w:rPr>
              <w:tab/>
            </w:r>
            <w:r w:rsidR="00835969">
              <w:rPr>
                <w:noProof/>
                <w:webHidden/>
              </w:rPr>
              <w:fldChar w:fldCharType="begin"/>
            </w:r>
            <w:r w:rsidR="00835969">
              <w:rPr>
                <w:noProof/>
                <w:webHidden/>
              </w:rPr>
              <w:instrText xml:space="preserve"> PAGEREF _Toc461443952 \h </w:instrText>
            </w:r>
            <w:r w:rsidR="00835969">
              <w:rPr>
                <w:noProof/>
                <w:webHidden/>
              </w:rPr>
            </w:r>
            <w:r w:rsidR="00835969">
              <w:rPr>
                <w:noProof/>
                <w:webHidden/>
              </w:rPr>
              <w:fldChar w:fldCharType="separate"/>
            </w:r>
            <w:r w:rsidR="00835969">
              <w:rPr>
                <w:noProof/>
                <w:webHidden/>
              </w:rPr>
              <w:t>61</w:t>
            </w:r>
            <w:r w:rsidR="00835969">
              <w:rPr>
                <w:noProof/>
                <w:webHidden/>
              </w:rPr>
              <w:fldChar w:fldCharType="end"/>
            </w:r>
          </w:hyperlink>
        </w:p>
        <w:p w14:paraId="21014DA2" w14:textId="77777777" w:rsidR="00835969" w:rsidRDefault="00E0534D">
          <w:pPr>
            <w:pStyle w:val="TOC1"/>
            <w:tabs>
              <w:tab w:val="right" w:leader="dot" w:pos="9350"/>
            </w:tabs>
            <w:rPr>
              <w:rFonts w:eastAsiaTheme="minorEastAsia"/>
              <w:noProof/>
            </w:rPr>
          </w:pPr>
          <w:hyperlink w:anchor="_Toc461443953" w:history="1">
            <w:r w:rsidR="00835969" w:rsidRPr="003B7B81">
              <w:rPr>
                <w:rStyle w:val="Hyperlink"/>
                <w:b/>
                <w:noProof/>
              </w:rPr>
              <w:t xml:space="preserve">T20 - </w:t>
            </w:r>
            <w:r w:rsidR="00835969" w:rsidRPr="003B7B81">
              <w:rPr>
                <w:rStyle w:val="Hyperlink"/>
                <w:rFonts w:eastAsia="Times New Roman"/>
                <w:b/>
                <w:noProof/>
              </w:rPr>
              <w:t xml:space="preserve">§164.312(a)(2)(iv) Addressable </w:t>
            </w:r>
            <w:r w:rsidR="00835969" w:rsidRPr="003B7B81">
              <w:rPr>
                <w:rStyle w:val="Hyperlink"/>
                <w:noProof/>
              </w:rPr>
              <w:t>Does your practice have policies and procedures for implementing mechanisms that can encrypt and decrypt ePHI?</w:t>
            </w:r>
            <w:r w:rsidR="00835969">
              <w:rPr>
                <w:noProof/>
                <w:webHidden/>
              </w:rPr>
              <w:tab/>
            </w:r>
            <w:r w:rsidR="00835969">
              <w:rPr>
                <w:noProof/>
                <w:webHidden/>
              </w:rPr>
              <w:fldChar w:fldCharType="begin"/>
            </w:r>
            <w:r w:rsidR="00835969">
              <w:rPr>
                <w:noProof/>
                <w:webHidden/>
              </w:rPr>
              <w:instrText xml:space="preserve"> PAGEREF _Toc461443953 \h </w:instrText>
            </w:r>
            <w:r w:rsidR="00835969">
              <w:rPr>
                <w:noProof/>
                <w:webHidden/>
              </w:rPr>
            </w:r>
            <w:r w:rsidR="00835969">
              <w:rPr>
                <w:noProof/>
                <w:webHidden/>
              </w:rPr>
              <w:fldChar w:fldCharType="separate"/>
            </w:r>
            <w:r w:rsidR="00835969">
              <w:rPr>
                <w:noProof/>
                <w:webHidden/>
              </w:rPr>
              <w:t>64</w:t>
            </w:r>
            <w:r w:rsidR="00835969">
              <w:rPr>
                <w:noProof/>
                <w:webHidden/>
              </w:rPr>
              <w:fldChar w:fldCharType="end"/>
            </w:r>
          </w:hyperlink>
        </w:p>
        <w:p w14:paraId="4A0BFF2A" w14:textId="77777777" w:rsidR="00835969" w:rsidRDefault="00E0534D">
          <w:pPr>
            <w:pStyle w:val="TOC1"/>
            <w:tabs>
              <w:tab w:val="right" w:leader="dot" w:pos="9350"/>
            </w:tabs>
            <w:rPr>
              <w:rFonts w:eastAsiaTheme="minorEastAsia"/>
              <w:noProof/>
            </w:rPr>
          </w:pPr>
          <w:hyperlink w:anchor="_Toc461443954" w:history="1">
            <w:r w:rsidR="00835969" w:rsidRPr="003B7B81">
              <w:rPr>
                <w:rStyle w:val="Hyperlink"/>
                <w:b/>
                <w:noProof/>
              </w:rPr>
              <w:t xml:space="preserve">T21 - </w:t>
            </w:r>
            <w:r w:rsidR="00835969" w:rsidRPr="003B7B81">
              <w:rPr>
                <w:rStyle w:val="Hyperlink"/>
                <w:rFonts w:eastAsia="Times New Roman"/>
                <w:b/>
                <w:noProof/>
              </w:rPr>
              <w:t xml:space="preserve">§164.312(a)(2)(iv) Addressable </w:t>
            </w:r>
            <w:r w:rsidR="00835969" w:rsidRPr="003B7B81">
              <w:rPr>
                <w:rStyle w:val="Hyperlink"/>
                <w:noProof/>
              </w:rPr>
              <w:t>Does your practice know the encryption capabilities of its information systems and electronic devices?</w:t>
            </w:r>
            <w:r w:rsidR="00835969">
              <w:rPr>
                <w:noProof/>
                <w:webHidden/>
              </w:rPr>
              <w:tab/>
            </w:r>
            <w:r w:rsidR="00835969">
              <w:rPr>
                <w:noProof/>
                <w:webHidden/>
              </w:rPr>
              <w:fldChar w:fldCharType="begin"/>
            </w:r>
            <w:r w:rsidR="00835969">
              <w:rPr>
                <w:noProof/>
                <w:webHidden/>
              </w:rPr>
              <w:instrText xml:space="preserve"> PAGEREF _Toc461443954 \h </w:instrText>
            </w:r>
            <w:r w:rsidR="00835969">
              <w:rPr>
                <w:noProof/>
                <w:webHidden/>
              </w:rPr>
            </w:r>
            <w:r w:rsidR="00835969">
              <w:rPr>
                <w:noProof/>
                <w:webHidden/>
              </w:rPr>
              <w:fldChar w:fldCharType="separate"/>
            </w:r>
            <w:r w:rsidR="00835969">
              <w:rPr>
                <w:noProof/>
                <w:webHidden/>
              </w:rPr>
              <w:t>67</w:t>
            </w:r>
            <w:r w:rsidR="00835969">
              <w:rPr>
                <w:noProof/>
                <w:webHidden/>
              </w:rPr>
              <w:fldChar w:fldCharType="end"/>
            </w:r>
          </w:hyperlink>
        </w:p>
        <w:p w14:paraId="4948DAC1" w14:textId="77777777" w:rsidR="00835969" w:rsidRDefault="00E0534D">
          <w:pPr>
            <w:pStyle w:val="TOC1"/>
            <w:tabs>
              <w:tab w:val="right" w:leader="dot" w:pos="9350"/>
            </w:tabs>
            <w:rPr>
              <w:rFonts w:eastAsiaTheme="minorEastAsia"/>
              <w:noProof/>
            </w:rPr>
          </w:pPr>
          <w:hyperlink w:anchor="_Toc461443955" w:history="1">
            <w:r w:rsidR="00835969" w:rsidRPr="003B7B81">
              <w:rPr>
                <w:rStyle w:val="Hyperlink"/>
                <w:b/>
                <w:noProof/>
              </w:rPr>
              <w:t xml:space="preserve">T22 - </w:t>
            </w:r>
            <w:r w:rsidR="00835969" w:rsidRPr="003B7B81">
              <w:rPr>
                <w:rStyle w:val="Hyperlink"/>
                <w:rFonts w:eastAsia="Times New Roman"/>
                <w:b/>
                <w:noProof/>
              </w:rPr>
              <w:t xml:space="preserve">§164.312(a)(2)(iv) Addressable </w:t>
            </w:r>
            <w:r w:rsidR="00835969" w:rsidRPr="003B7B81">
              <w:rPr>
                <w:rStyle w:val="Hyperlink"/>
                <w:noProof/>
              </w:rPr>
              <w:t>Does your practice control access to ePHI and other health information by using encryption/decryption methods to deny access to unauthorized users?</w:t>
            </w:r>
            <w:r w:rsidR="00835969">
              <w:rPr>
                <w:noProof/>
                <w:webHidden/>
              </w:rPr>
              <w:tab/>
            </w:r>
            <w:r w:rsidR="00835969">
              <w:rPr>
                <w:noProof/>
                <w:webHidden/>
              </w:rPr>
              <w:fldChar w:fldCharType="begin"/>
            </w:r>
            <w:r w:rsidR="00835969">
              <w:rPr>
                <w:noProof/>
                <w:webHidden/>
              </w:rPr>
              <w:instrText xml:space="preserve"> PAGEREF _Toc461443955 \h </w:instrText>
            </w:r>
            <w:r w:rsidR="00835969">
              <w:rPr>
                <w:noProof/>
                <w:webHidden/>
              </w:rPr>
            </w:r>
            <w:r w:rsidR="00835969">
              <w:rPr>
                <w:noProof/>
                <w:webHidden/>
              </w:rPr>
              <w:fldChar w:fldCharType="separate"/>
            </w:r>
            <w:r w:rsidR="00835969">
              <w:rPr>
                <w:noProof/>
                <w:webHidden/>
              </w:rPr>
              <w:t>70</w:t>
            </w:r>
            <w:r w:rsidR="00835969">
              <w:rPr>
                <w:noProof/>
                <w:webHidden/>
              </w:rPr>
              <w:fldChar w:fldCharType="end"/>
            </w:r>
          </w:hyperlink>
        </w:p>
        <w:p w14:paraId="0AFCF88E" w14:textId="77777777" w:rsidR="00835969" w:rsidRDefault="00E0534D">
          <w:pPr>
            <w:pStyle w:val="TOC1"/>
            <w:tabs>
              <w:tab w:val="right" w:leader="dot" w:pos="9350"/>
            </w:tabs>
            <w:rPr>
              <w:rFonts w:eastAsiaTheme="minorEastAsia"/>
              <w:noProof/>
            </w:rPr>
          </w:pPr>
          <w:hyperlink w:anchor="_Toc461443956" w:history="1">
            <w:r w:rsidR="00835969" w:rsidRPr="003B7B81">
              <w:rPr>
                <w:rStyle w:val="Hyperlink"/>
                <w:b/>
                <w:noProof/>
              </w:rPr>
              <w:t xml:space="preserve">T23 - </w:t>
            </w:r>
            <w:r w:rsidR="00835969" w:rsidRPr="003B7B81">
              <w:rPr>
                <w:rStyle w:val="Hyperlink"/>
                <w:rFonts w:eastAsia="Times New Roman"/>
                <w:b/>
                <w:noProof/>
              </w:rPr>
              <w:t xml:space="preserve">§164.312(b) Standard </w:t>
            </w:r>
            <w:r w:rsidR="00835969" w:rsidRPr="003B7B81">
              <w:rPr>
                <w:rStyle w:val="Hyperlink"/>
                <w:noProof/>
              </w:rPr>
              <w:t>Does your practice have policies and procedures identifying hardware, software, or procedural mechanisms that record or examine information systems activities?</w:t>
            </w:r>
            <w:r w:rsidR="00835969">
              <w:rPr>
                <w:noProof/>
                <w:webHidden/>
              </w:rPr>
              <w:tab/>
            </w:r>
            <w:r w:rsidR="00835969">
              <w:rPr>
                <w:noProof/>
                <w:webHidden/>
              </w:rPr>
              <w:fldChar w:fldCharType="begin"/>
            </w:r>
            <w:r w:rsidR="00835969">
              <w:rPr>
                <w:noProof/>
                <w:webHidden/>
              </w:rPr>
              <w:instrText xml:space="preserve"> PAGEREF _Toc461443956 \h </w:instrText>
            </w:r>
            <w:r w:rsidR="00835969">
              <w:rPr>
                <w:noProof/>
                <w:webHidden/>
              </w:rPr>
            </w:r>
            <w:r w:rsidR="00835969">
              <w:rPr>
                <w:noProof/>
                <w:webHidden/>
              </w:rPr>
              <w:fldChar w:fldCharType="separate"/>
            </w:r>
            <w:r w:rsidR="00835969">
              <w:rPr>
                <w:noProof/>
                <w:webHidden/>
              </w:rPr>
              <w:t>73</w:t>
            </w:r>
            <w:r w:rsidR="00835969">
              <w:rPr>
                <w:noProof/>
                <w:webHidden/>
              </w:rPr>
              <w:fldChar w:fldCharType="end"/>
            </w:r>
          </w:hyperlink>
        </w:p>
        <w:p w14:paraId="25D81C48" w14:textId="77777777" w:rsidR="00835969" w:rsidRDefault="00E0534D">
          <w:pPr>
            <w:pStyle w:val="TOC1"/>
            <w:tabs>
              <w:tab w:val="right" w:leader="dot" w:pos="9350"/>
            </w:tabs>
            <w:rPr>
              <w:rFonts w:eastAsiaTheme="minorEastAsia"/>
              <w:noProof/>
            </w:rPr>
          </w:pPr>
          <w:hyperlink w:anchor="_Toc461443957" w:history="1">
            <w:r w:rsidR="00835969" w:rsidRPr="003B7B81">
              <w:rPr>
                <w:rStyle w:val="Hyperlink"/>
                <w:b/>
                <w:noProof/>
              </w:rPr>
              <w:t xml:space="preserve">T24 - </w:t>
            </w:r>
            <w:r w:rsidR="00835969" w:rsidRPr="003B7B81">
              <w:rPr>
                <w:rStyle w:val="Hyperlink"/>
                <w:rFonts w:eastAsia="Times New Roman"/>
                <w:b/>
                <w:noProof/>
              </w:rPr>
              <w:t xml:space="preserve">§164.312(b) Standard </w:t>
            </w:r>
            <w:r w:rsidR="00835969" w:rsidRPr="003B7B81">
              <w:rPr>
                <w:rStyle w:val="Hyperlink"/>
                <w:noProof/>
              </w:rPr>
              <w:t>Does your practice identify its activities that create, store, and transmit ePHI and the information systems that support these business processes?</w:t>
            </w:r>
            <w:r w:rsidR="00835969">
              <w:rPr>
                <w:noProof/>
                <w:webHidden/>
              </w:rPr>
              <w:tab/>
            </w:r>
            <w:r w:rsidR="00835969">
              <w:rPr>
                <w:noProof/>
                <w:webHidden/>
              </w:rPr>
              <w:fldChar w:fldCharType="begin"/>
            </w:r>
            <w:r w:rsidR="00835969">
              <w:rPr>
                <w:noProof/>
                <w:webHidden/>
              </w:rPr>
              <w:instrText xml:space="preserve"> PAGEREF _Toc461443957 \h </w:instrText>
            </w:r>
            <w:r w:rsidR="00835969">
              <w:rPr>
                <w:noProof/>
                <w:webHidden/>
              </w:rPr>
            </w:r>
            <w:r w:rsidR="00835969">
              <w:rPr>
                <w:noProof/>
                <w:webHidden/>
              </w:rPr>
              <w:fldChar w:fldCharType="separate"/>
            </w:r>
            <w:r w:rsidR="00835969">
              <w:rPr>
                <w:noProof/>
                <w:webHidden/>
              </w:rPr>
              <w:t>76</w:t>
            </w:r>
            <w:r w:rsidR="00835969">
              <w:rPr>
                <w:noProof/>
                <w:webHidden/>
              </w:rPr>
              <w:fldChar w:fldCharType="end"/>
            </w:r>
          </w:hyperlink>
        </w:p>
        <w:p w14:paraId="6EC1AE93" w14:textId="77777777" w:rsidR="00835969" w:rsidRDefault="00E0534D">
          <w:pPr>
            <w:pStyle w:val="TOC1"/>
            <w:tabs>
              <w:tab w:val="right" w:leader="dot" w:pos="9350"/>
            </w:tabs>
            <w:rPr>
              <w:rFonts w:eastAsiaTheme="minorEastAsia"/>
              <w:noProof/>
            </w:rPr>
          </w:pPr>
          <w:hyperlink w:anchor="_Toc461443958" w:history="1">
            <w:r w:rsidR="00835969" w:rsidRPr="003B7B81">
              <w:rPr>
                <w:rStyle w:val="Hyperlink"/>
                <w:b/>
                <w:noProof/>
              </w:rPr>
              <w:t xml:space="preserve">T25 - </w:t>
            </w:r>
            <w:r w:rsidR="00835969" w:rsidRPr="003B7B81">
              <w:rPr>
                <w:rStyle w:val="Hyperlink"/>
                <w:rFonts w:eastAsia="Times New Roman"/>
                <w:b/>
                <w:noProof/>
              </w:rPr>
              <w:t xml:space="preserve">§164.312(b) Standard </w:t>
            </w:r>
            <w:r w:rsidR="00835969" w:rsidRPr="003B7B81">
              <w:rPr>
                <w:rStyle w:val="Hyperlink"/>
                <w:noProof/>
              </w:rPr>
              <w:t>Does your practice categorize its activities and information systems that create, transmit or store ePHI as high, moderate or low risk based on its risk analyses?</w:t>
            </w:r>
            <w:r w:rsidR="00835969">
              <w:rPr>
                <w:noProof/>
                <w:webHidden/>
              </w:rPr>
              <w:tab/>
            </w:r>
            <w:r w:rsidR="00835969">
              <w:rPr>
                <w:noProof/>
                <w:webHidden/>
              </w:rPr>
              <w:fldChar w:fldCharType="begin"/>
            </w:r>
            <w:r w:rsidR="00835969">
              <w:rPr>
                <w:noProof/>
                <w:webHidden/>
              </w:rPr>
              <w:instrText xml:space="preserve"> PAGEREF _Toc461443958 \h </w:instrText>
            </w:r>
            <w:r w:rsidR="00835969">
              <w:rPr>
                <w:noProof/>
                <w:webHidden/>
              </w:rPr>
            </w:r>
            <w:r w:rsidR="00835969">
              <w:rPr>
                <w:noProof/>
                <w:webHidden/>
              </w:rPr>
              <w:fldChar w:fldCharType="separate"/>
            </w:r>
            <w:r w:rsidR="00835969">
              <w:rPr>
                <w:noProof/>
                <w:webHidden/>
              </w:rPr>
              <w:t>79</w:t>
            </w:r>
            <w:r w:rsidR="00835969">
              <w:rPr>
                <w:noProof/>
                <w:webHidden/>
              </w:rPr>
              <w:fldChar w:fldCharType="end"/>
            </w:r>
          </w:hyperlink>
        </w:p>
        <w:p w14:paraId="175334FE" w14:textId="77777777" w:rsidR="00835969" w:rsidRDefault="00E0534D">
          <w:pPr>
            <w:pStyle w:val="TOC1"/>
            <w:tabs>
              <w:tab w:val="right" w:leader="dot" w:pos="9350"/>
            </w:tabs>
            <w:rPr>
              <w:rFonts w:eastAsiaTheme="minorEastAsia"/>
              <w:noProof/>
            </w:rPr>
          </w:pPr>
          <w:hyperlink w:anchor="_Toc461443959" w:history="1">
            <w:r w:rsidR="00835969" w:rsidRPr="003B7B81">
              <w:rPr>
                <w:rStyle w:val="Hyperlink"/>
                <w:b/>
                <w:noProof/>
              </w:rPr>
              <w:t xml:space="preserve">T26 - </w:t>
            </w:r>
            <w:r w:rsidR="00835969" w:rsidRPr="003B7B81">
              <w:rPr>
                <w:rStyle w:val="Hyperlink"/>
                <w:rFonts w:eastAsia="Times New Roman"/>
                <w:b/>
                <w:noProof/>
              </w:rPr>
              <w:t xml:space="preserve">§164.312(b) Standard </w:t>
            </w:r>
            <w:r w:rsidR="00835969" w:rsidRPr="003B7B81">
              <w:rPr>
                <w:rStyle w:val="Hyperlink"/>
                <w:noProof/>
              </w:rPr>
              <w:t>Does your practice use the evaluation from its risk analysis to help determine the frequency and scope of its audits, when identifying the activities that will be tracked?</w:t>
            </w:r>
            <w:r w:rsidR="00835969">
              <w:rPr>
                <w:noProof/>
                <w:webHidden/>
              </w:rPr>
              <w:tab/>
            </w:r>
            <w:r w:rsidR="00835969">
              <w:rPr>
                <w:noProof/>
                <w:webHidden/>
              </w:rPr>
              <w:fldChar w:fldCharType="begin"/>
            </w:r>
            <w:r w:rsidR="00835969">
              <w:rPr>
                <w:noProof/>
                <w:webHidden/>
              </w:rPr>
              <w:instrText xml:space="preserve"> PAGEREF _Toc461443959 \h </w:instrText>
            </w:r>
            <w:r w:rsidR="00835969">
              <w:rPr>
                <w:noProof/>
                <w:webHidden/>
              </w:rPr>
            </w:r>
            <w:r w:rsidR="00835969">
              <w:rPr>
                <w:noProof/>
                <w:webHidden/>
              </w:rPr>
              <w:fldChar w:fldCharType="separate"/>
            </w:r>
            <w:r w:rsidR="00835969">
              <w:rPr>
                <w:noProof/>
                <w:webHidden/>
              </w:rPr>
              <w:t>81</w:t>
            </w:r>
            <w:r w:rsidR="00835969">
              <w:rPr>
                <w:noProof/>
                <w:webHidden/>
              </w:rPr>
              <w:fldChar w:fldCharType="end"/>
            </w:r>
          </w:hyperlink>
        </w:p>
        <w:p w14:paraId="6E24A3DA" w14:textId="77777777" w:rsidR="00835969" w:rsidRDefault="00E0534D">
          <w:pPr>
            <w:pStyle w:val="TOC1"/>
            <w:tabs>
              <w:tab w:val="right" w:leader="dot" w:pos="9350"/>
            </w:tabs>
            <w:rPr>
              <w:rFonts w:eastAsiaTheme="minorEastAsia"/>
              <w:noProof/>
            </w:rPr>
          </w:pPr>
          <w:hyperlink w:anchor="_Toc461443960" w:history="1">
            <w:r w:rsidR="00835969" w:rsidRPr="003B7B81">
              <w:rPr>
                <w:rStyle w:val="Hyperlink"/>
                <w:b/>
                <w:noProof/>
              </w:rPr>
              <w:t xml:space="preserve">T27 - </w:t>
            </w:r>
            <w:r w:rsidR="00835969" w:rsidRPr="003B7B81">
              <w:rPr>
                <w:rStyle w:val="Hyperlink"/>
                <w:rFonts w:eastAsia="Times New Roman"/>
                <w:b/>
                <w:noProof/>
              </w:rPr>
              <w:t xml:space="preserve">§164.312(b) Standard </w:t>
            </w:r>
            <w:r w:rsidR="00835969" w:rsidRPr="003B7B81">
              <w:rPr>
                <w:rStyle w:val="Hyperlink"/>
                <w:noProof/>
              </w:rPr>
              <w:t>Does your practice have audit control mechanisms that can monitor, record and/or examine information system activity?</w:t>
            </w:r>
            <w:r w:rsidR="00835969">
              <w:rPr>
                <w:noProof/>
                <w:webHidden/>
              </w:rPr>
              <w:tab/>
            </w:r>
            <w:r w:rsidR="00835969">
              <w:rPr>
                <w:noProof/>
                <w:webHidden/>
              </w:rPr>
              <w:fldChar w:fldCharType="begin"/>
            </w:r>
            <w:r w:rsidR="00835969">
              <w:rPr>
                <w:noProof/>
                <w:webHidden/>
              </w:rPr>
              <w:instrText xml:space="preserve"> PAGEREF _Toc461443960 \h </w:instrText>
            </w:r>
            <w:r w:rsidR="00835969">
              <w:rPr>
                <w:noProof/>
                <w:webHidden/>
              </w:rPr>
            </w:r>
            <w:r w:rsidR="00835969">
              <w:rPr>
                <w:noProof/>
                <w:webHidden/>
              </w:rPr>
              <w:fldChar w:fldCharType="separate"/>
            </w:r>
            <w:r w:rsidR="00835969">
              <w:rPr>
                <w:noProof/>
                <w:webHidden/>
              </w:rPr>
              <w:t>84</w:t>
            </w:r>
            <w:r w:rsidR="00835969">
              <w:rPr>
                <w:noProof/>
                <w:webHidden/>
              </w:rPr>
              <w:fldChar w:fldCharType="end"/>
            </w:r>
          </w:hyperlink>
        </w:p>
        <w:p w14:paraId="0EAEC926" w14:textId="77777777" w:rsidR="00835969" w:rsidRDefault="00E0534D">
          <w:pPr>
            <w:pStyle w:val="TOC1"/>
            <w:tabs>
              <w:tab w:val="right" w:leader="dot" w:pos="9350"/>
            </w:tabs>
            <w:rPr>
              <w:rFonts w:eastAsiaTheme="minorEastAsia"/>
              <w:noProof/>
            </w:rPr>
          </w:pPr>
          <w:hyperlink w:anchor="_Toc461443961" w:history="1">
            <w:r w:rsidR="00835969" w:rsidRPr="003B7B81">
              <w:rPr>
                <w:rStyle w:val="Hyperlink"/>
                <w:b/>
                <w:noProof/>
              </w:rPr>
              <w:t xml:space="preserve">T28 - </w:t>
            </w:r>
            <w:r w:rsidR="00835969" w:rsidRPr="003B7B81">
              <w:rPr>
                <w:rStyle w:val="Hyperlink"/>
                <w:rFonts w:eastAsia="Times New Roman"/>
                <w:b/>
                <w:noProof/>
              </w:rPr>
              <w:t xml:space="preserve">§164.312(b) Standard </w:t>
            </w:r>
            <w:r w:rsidR="00835969" w:rsidRPr="003B7B81">
              <w:rPr>
                <w:rStyle w:val="Hyperlink"/>
                <w:noProof/>
              </w:rPr>
              <w:t>Does your practice have policies and procedures for creating, retaining, and distributing audit reports to appropriate workforce members for review?</w:t>
            </w:r>
            <w:r w:rsidR="00835969">
              <w:rPr>
                <w:noProof/>
                <w:webHidden/>
              </w:rPr>
              <w:tab/>
            </w:r>
            <w:r w:rsidR="00835969">
              <w:rPr>
                <w:noProof/>
                <w:webHidden/>
              </w:rPr>
              <w:fldChar w:fldCharType="begin"/>
            </w:r>
            <w:r w:rsidR="00835969">
              <w:rPr>
                <w:noProof/>
                <w:webHidden/>
              </w:rPr>
              <w:instrText xml:space="preserve"> PAGEREF _Toc461443961 \h </w:instrText>
            </w:r>
            <w:r w:rsidR="00835969">
              <w:rPr>
                <w:noProof/>
                <w:webHidden/>
              </w:rPr>
            </w:r>
            <w:r w:rsidR="00835969">
              <w:rPr>
                <w:noProof/>
                <w:webHidden/>
              </w:rPr>
              <w:fldChar w:fldCharType="separate"/>
            </w:r>
            <w:r w:rsidR="00835969">
              <w:rPr>
                <w:noProof/>
                <w:webHidden/>
              </w:rPr>
              <w:t>88</w:t>
            </w:r>
            <w:r w:rsidR="00835969">
              <w:rPr>
                <w:noProof/>
                <w:webHidden/>
              </w:rPr>
              <w:fldChar w:fldCharType="end"/>
            </w:r>
          </w:hyperlink>
        </w:p>
        <w:p w14:paraId="62678075" w14:textId="77777777" w:rsidR="00835969" w:rsidRDefault="00E0534D">
          <w:pPr>
            <w:pStyle w:val="TOC1"/>
            <w:tabs>
              <w:tab w:val="right" w:leader="dot" w:pos="9350"/>
            </w:tabs>
            <w:rPr>
              <w:rFonts w:eastAsiaTheme="minorEastAsia"/>
              <w:noProof/>
            </w:rPr>
          </w:pPr>
          <w:hyperlink w:anchor="_Toc461443962" w:history="1">
            <w:r w:rsidR="00835969" w:rsidRPr="003B7B81">
              <w:rPr>
                <w:rStyle w:val="Hyperlink"/>
                <w:b/>
                <w:noProof/>
              </w:rPr>
              <w:t xml:space="preserve">T29 - </w:t>
            </w:r>
            <w:r w:rsidR="00835969" w:rsidRPr="003B7B81">
              <w:rPr>
                <w:rStyle w:val="Hyperlink"/>
                <w:rFonts w:eastAsia="Times New Roman"/>
                <w:b/>
                <w:noProof/>
              </w:rPr>
              <w:t xml:space="preserve">§164.312(b) Standard </w:t>
            </w:r>
            <w:r w:rsidR="00835969" w:rsidRPr="003B7B81">
              <w:rPr>
                <w:rStyle w:val="Hyperlink"/>
                <w:noProof/>
              </w:rPr>
              <w:t>Does your practice generate the audit reports and distribute them to the appropriate people for review?</w:t>
            </w:r>
            <w:r w:rsidR="00835969">
              <w:rPr>
                <w:noProof/>
                <w:webHidden/>
              </w:rPr>
              <w:tab/>
            </w:r>
            <w:r w:rsidR="00835969">
              <w:rPr>
                <w:noProof/>
                <w:webHidden/>
              </w:rPr>
              <w:fldChar w:fldCharType="begin"/>
            </w:r>
            <w:r w:rsidR="00835969">
              <w:rPr>
                <w:noProof/>
                <w:webHidden/>
              </w:rPr>
              <w:instrText xml:space="preserve"> PAGEREF _Toc461443962 \h </w:instrText>
            </w:r>
            <w:r w:rsidR="00835969">
              <w:rPr>
                <w:noProof/>
                <w:webHidden/>
              </w:rPr>
            </w:r>
            <w:r w:rsidR="00835969">
              <w:rPr>
                <w:noProof/>
                <w:webHidden/>
              </w:rPr>
              <w:fldChar w:fldCharType="separate"/>
            </w:r>
            <w:r w:rsidR="00835969">
              <w:rPr>
                <w:noProof/>
                <w:webHidden/>
              </w:rPr>
              <w:t>90</w:t>
            </w:r>
            <w:r w:rsidR="00835969">
              <w:rPr>
                <w:noProof/>
                <w:webHidden/>
              </w:rPr>
              <w:fldChar w:fldCharType="end"/>
            </w:r>
          </w:hyperlink>
        </w:p>
        <w:p w14:paraId="37B7F78C" w14:textId="77777777" w:rsidR="00835969" w:rsidRDefault="00E0534D">
          <w:pPr>
            <w:pStyle w:val="TOC1"/>
            <w:tabs>
              <w:tab w:val="right" w:leader="dot" w:pos="9350"/>
            </w:tabs>
            <w:rPr>
              <w:rFonts w:eastAsiaTheme="minorEastAsia"/>
              <w:noProof/>
            </w:rPr>
          </w:pPr>
          <w:hyperlink w:anchor="_Toc461443963" w:history="1">
            <w:r w:rsidR="00835969" w:rsidRPr="003B7B81">
              <w:rPr>
                <w:rStyle w:val="Hyperlink"/>
                <w:b/>
                <w:noProof/>
              </w:rPr>
              <w:t xml:space="preserve">T30 - </w:t>
            </w:r>
            <w:r w:rsidR="00835969" w:rsidRPr="003B7B81">
              <w:rPr>
                <w:rStyle w:val="Hyperlink"/>
                <w:rFonts w:eastAsia="Times New Roman"/>
                <w:b/>
                <w:noProof/>
              </w:rPr>
              <w:t xml:space="preserve">§164.312(b) Standard </w:t>
            </w:r>
            <w:r w:rsidR="00835969" w:rsidRPr="003B7B81">
              <w:rPr>
                <w:rStyle w:val="Hyperlink"/>
                <w:noProof/>
              </w:rPr>
              <w:t>Does your practice have policies and procedures establishing retention requirements for audit purposes?</w:t>
            </w:r>
            <w:r w:rsidR="00835969">
              <w:rPr>
                <w:noProof/>
                <w:webHidden/>
              </w:rPr>
              <w:tab/>
            </w:r>
            <w:r w:rsidR="00835969">
              <w:rPr>
                <w:noProof/>
                <w:webHidden/>
              </w:rPr>
              <w:fldChar w:fldCharType="begin"/>
            </w:r>
            <w:r w:rsidR="00835969">
              <w:rPr>
                <w:noProof/>
                <w:webHidden/>
              </w:rPr>
              <w:instrText xml:space="preserve"> PAGEREF _Toc461443963 \h </w:instrText>
            </w:r>
            <w:r w:rsidR="00835969">
              <w:rPr>
                <w:noProof/>
                <w:webHidden/>
              </w:rPr>
            </w:r>
            <w:r w:rsidR="00835969">
              <w:rPr>
                <w:noProof/>
                <w:webHidden/>
              </w:rPr>
              <w:fldChar w:fldCharType="separate"/>
            </w:r>
            <w:r w:rsidR="00835969">
              <w:rPr>
                <w:noProof/>
                <w:webHidden/>
              </w:rPr>
              <w:t>93</w:t>
            </w:r>
            <w:r w:rsidR="00835969">
              <w:rPr>
                <w:noProof/>
                <w:webHidden/>
              </w:rPr>
              <w:fldChar w:fldCharType="end"/>
            </w:r>
          </w:hyperlink>
        </w:p>
        <w:p w14:paraId="27A0970B" w14:textId="77777777" w:rsidR="00835969" w:rsidRDefault="00E0534D">
          <w:pPr>
            <w:pStyle w:val="TOC1"/>
            <w:tabs>
              <w:tab w:val="right" w:leader="dot" w:pos="9350"/>
            </w:tabs>
            <w:rPr>
              <w:rFonts w:eastAsiaTheme="minorEastAsia"/>
              <w:noProof/>
            </w:rPr>
          </w:pPr>
          <w:hyperlink w:anchor="_Toc461443964" w:history="1">
            <w:r w:rsidR="00835969" w:rsidRPr="003B7B81">
              <w:rPr>
                <w:rStyle w:val="Hyperlink"/>
                <w:b/>
                <w:noProof/>
              </w:rPr>
              <w:t xml:space="preserve">T31 - </w:t>
            </w:r>
            <w:r w:rsidR="00835969" w:rsidRPr="003B7B81">
              <w:rPr>
                <w:rStyle w:val="Hyperlink"/>
                <w:rFonts w:eastAsia="Times New Roman"/>
                <w:b/>
                <w:noProof/>
              </w:rPr>
              <w:t xml:space="preserve">§164.312(b) Standard </w:t>
            </w:r>
            <w:r w:rsidR="00835969" w:rsidRPr="003B7B81">
              <w:rPr>
                <w:rStyle w:val="Hyperlink"/>
                <w:noProof/>
              </w:rPr>
              <w:t>Does your practice retain copies of its audit/access records?</w:t>
            </w:r>
            <w:r w:rsidR="00835969">
              <w:rPr>
                <w:noProof/>
                <w:webHidden/>
              </w:rPr>
              <w:tab/>
            </w:r>
            <w:r w:rsidR="00835969">
              <w:rPr>
                <w:noProof/>
                <w:webHidden/>
              </w:rPr>
              <w:fldChar w:fldCharType="begin"/>
            </w:r>
            <w:r w:rsidR="00835969">
              <w:rPr>
                <w:noProof/>
                <w:webHidden/>
              </w:rPr>
              <w:instrText xml:space="preserve"> PAGEREF _Toc461443964 \h </w:instrText>
            </w:r>
            <w:r w:rsidR="00835969">
              <w:rPr>
                <w:noProof/>
                <w:webHidden/>
              </w:rPr>
            </w:r>
            <w:r w:rsidR="00835969">
              <w:rPr>
                <w:noProof/>
                <w:webHidden/>
              </w:rPr>
              <w:fldChar w:fldCharType="separate"/>
            </w:r>
            <w:r w:rsidR="00835969">
              <w:rPr>
                <w:noProof/>
                <w:webHidden/>
              </w:rPr>
              <w:t>96</w:t>
            </w:r>
            <w:r w:rsidR="00835969">
              <w:rPr>
                <w:noProof/>
                <w:webHidden/>
              </w:rPr>
              <w:fldChar w:fldCharType="end"/>
            </w:r>
          </w:hyperlink>
        </w:p>
        <w:p w14:paraId="56CF4B06" w14:textId="77777777" w:rsidR="00835969" w:rsidRDefault="00E0534D">
          <w:pPr>
            <w:pStyle w:val="TOC1"/>
            <w:tabs>
              <w:tab w:val="right" w:leader="dot" w:pos="9350"/>
            </w:tabs>
            <w:rPr>
              <w:rFonts w:eastAsiaTheme="minorEastAsia"/>
              <w:noProof/>
            </w:rPr>
          </w:pPr>
          <w:hyperlink w:anchor="_Toc461443965" w:history="1">
            <w:r w:rsidR="00835969" w:rsidRPr="003B7B81">
              <w:rPr>
                <w:rStyle w:val="Hyperlink"/>
                <w:b/>
                <w:noProof/>
              </w:rPr>
              <w:t xml:space="preserve">T31 - </w:t>
            </w:r>
            <w:r w:rsidR="00835969" w:rsidRPr="003B7B81">
              <w:rPr>
                <w:rStyle w:val="Hyperlink"/>
                <w:rFonts w:eastAsia="Times New Roman"/>
                <w:b/>
                <w:noProof/>
              </w:rPr>
              <w:t xml:space="preserve">§164.312(b) Standard </w:t>
            </w:r>
            <w:r w:rsidR="00835969" w:rsidRPr="003B7B81">
              <w:rPr>
                <w:rStyle w:val="Hyperlink"/>
                <w:noProof/>
              </w:rPr>
              <w:t>Does your practice retain copies of its audit/access records?</w:t>
            </w:r>
            <w:r w:rsidR="00835969">
              <w:rPr>
                <w:noProof/>
                <w:webHidden/>
              </w:rPr>
              <w:tab/>
            </w:r>
            <w:r w:rsidR="00835969">
              <w:rPr>
                <w:noProof/>
                <w:webHidden/>
              </w:rPr>
              <w:fldChar w:fldCharType="begin"/>
            </w:r>
            <w:r w:rsidR="00835969">
              <w:rPr>
                <w:noProof/>
                <w:webHidden/>
              </w:rPr>
              <w:instrText xml:space="preserve"> PAGEREF _Toc461443965 \h </w:instrText>
            </w:r>
            <w:r w:rsidR="00835969">
              <w:rPr>
                <w:noProof/>
                <w:webHidden/>
              </w:rPr>
            </w:r>
            <w:r w:rsidR="00835969">
              <w:rPr>
                <w:noProof/>
                <w:webHidden/>
              </w:rPr>
              <w:fldChar w:fldCharType="separate"/>
            </w:r>
            <w:r w:rsidR="00835969">
              <w:rPr>
                <w:noProof/>
                <w:webHidden/>
              </w:rPr>
              <w:t>99</w:t>
            </w:r>
            <w:r w:rsidR="00835969">
              <w:rPr>
                <w:noProof/>
                <w:webHidden/>
              </w:rPr>
              <w:fldChar w:fldCharType="end"/>
            </w:r>
          </w:hyperlink>
        </w:p>
        <w:p w14:paraId="697E10B3" w14:textId="77777777" w:rsidR="00835969" w:rsidRDefault="00E0534D">
          <w:pPr>
            <w:pStyle w:val="TOC1"/>
            <w:tabs>
              <w:tab w:val="right" w:leader="dot" w:pos="9350"/>
            </w:tabs>
            <w:rPr>
              <w:rFonts w:eastAsiaTheme="minorEastAsia"/>
              <w:noProof/>
            </w:rPr>
          </w:pPr>
          <w:hyperlink w:anchor="_Toc461443966" w:history="1">
            <w:r w:rsidR="00835969" w:rsidRPr="003B7B81">
              <w:rPr>
                <w:rStyle w:val="Hyperlink"/>
                <w:b/>
                <w:noProof/>
              </w:rPr>
              <w:t xml:space="preserve">T32 - </w:t>
            </w:r>
            <w:r w:rsidR="00835969" w:rsidRPr="003B7B81">
              <w:rPr>
                <w:rStyle w:val="Hyperlink"/>
                <w:rFonts w:eastAsia="Times New Roman"/>
                <w:b/>
                <w:noProof/>
              </w:rPr>
              <w:t xml:space="preserve">§164.312(c)(1) Standard </w:t>
            </w:r>
            <w:r w:rsidR="00835969" w:rsidRPr="003B7B81">
              <w:rPr>
                <w:rStyle w:val="Hyperlink"/>
                <w:rFonts w:eastAsia="Times New Roman"/>
                <w:noProof/>
              </w:rPr>
              <w:t>Does your practice have policies and procedures for protecting ePHI from unauthorized modification or destruction?</w:t>
            </w:r>
            <w:r w:rsidR="00835969">
              <w:rPr>
                <w:noProof/>
                <w:webHidden/>
              </w:rPr>
              <w:tab/>
            </w:r>
            <w:r w:rsidR="00835969">
              <w:rPr>
                <w:noProof/>
                <w:webHidden/>
              </w:rPr>
              <w:fldChar w:fldCharType="begin"/>
            </w:r>
            <w:r w:rsidR="00835969">
              <w:rPr>
                <w:noProof/>
                <w:webHidden/>
              </w:rPr>
              <w:instrText xml:space="preserve"> PAGEREF _Toc461443966 \h </w:instrText>
            </w:r>
            <w:r w:rsidR="00835969">
              <w:rPr>
                <w:noProof/>
                <w:webHidden/>
              </w:rPr>
            </w:r>
            <w:r w:rsidR="00835969">
              <w:rPr>
                <w:noProof/>
                <w:webHidden/>
              </w:rPr>
              <w:fldChar w:fldCharType="separate"/>
            </w:r>
            <w:r w:rsidR="00835969">
              <w:rPr>
                <w:noProof/>
                <w:webHidden/>
              </w:rPr>
              <w:t>102</w:t>
            </w:r>
            <w:r w:rsidR="00835969">
              <w:rPr>
                <w:noProof/>
                <w:webHidden/>
              </w:rPr>
              <w:fldChar w:fldCharType="end"/>
            </w:r>
          </w:hyperlink>
        </w:p>
        <w:p w14:paraId="245395F8" w14:textId="77777777" w:rsidR="00835969" w:rsidRDefault="00E0534D">
          <w:pPr>
            <w:pStyle w:val="TOC1"/>
            <w:tabs>
              <w:tab w:val="right" w:leader="dot" w:pos="9350"/>
            </w:tabs>
            <w:rPr>
              <w:rFonts w:eastAsiaTheme="minorEastAsia"/>
              <w:noProof/>
            </w:rPr>
          </w:pPr>
          <w:hyperlink w:anchor="_Toc461443967" w:history="1">
            <w:r w:rsidR="00835969" w:rsidRPr="003B7B81">
              <w:rPr>
                <w:rStyle w:val="Hyperlink"/>
                <w:b/>
                <w:noProof/>
              </w:rPr>
              <w:t xml:space="preserve">T33 - </w:t>
            </w:r>
            <w:r w:rsidR="00835969" w:rsidRPr="003B7B81">
              <w:rPr>
                <w:rStyle w:val="Hyperlink"/>
                <w:rFonts w:eastAsia="Times New Roman"/>
                <w:b/>
                <w:noProof/>
              </w:rPr>
              <w:t xml:space="preserve">§164.312(c)(2) Addressable </w:t>
            </w:r>
            <w:r w:rsidR="00835969" w:rsidRPr="003B7B81">
              <w:rPr>
                <w:rStyle w:val="Hyperlink"/>
                <w:rFonts w:eastAsia="Times New Roman"/>
                <w:noProof/>
              </w:rPr>
              <w:t>Does your practice have mechanisms to corroborate that ePHI has not been altered, modified or destroyed in an unauthorized manner?</w:t>
            </w:r>
            <w:r w:rsidR="00835969">
              <w:rPr>
                <w:noProof/>
                <w:webHidden/>
              </w:rPr>
              <w:tab/>
            </w:r>
            <w:r w:rsidR="00835969">
              <w:rPr>
                <w:noProof/>
                <w:webHidden/>
              </w:rPr>
              <w:fldChar w:fldCharType="begin"/>
            </w:r>
            <w:r w:rsidR="00835969">
              <w:rPr>
                <w:noProof/>
                <w:webHidden/>
              </w:rPr>
              <w:instrText xml:space="preserve"> PAGEREF _Toc461443967 \h </w:instrText>
            </w:r>
            <w:r w:rsidR="00835969">
              <w:rPr>
                <w:noProof/>
                <w:webHidden/>
              </w:rPr>
            </w:r>
            <w:r w:rsidR="00835969">
              <w:rPr>
                <w:noProof/>
                <w:webHidden/>
              </w:rPr>
              <w:fldChar w:fldCharType="separate"/>
            </w:r>
            <w:r w:rsidR="00835969">
              <w:rPr>
                <w:noProof/>
                <w:webHidden/>
              </w:rPr>
              <w:t>105</w:t>
            </w:r>
            <w:r w:rsidR="00835969">
              <w:rPr>
                <w:noProof/>
                <w:webHidden/>
              </w:rPr>
              <w:fldChar w:fldCharType="end"/>
            </w:r>
          </w:hyperlink>
        </w:p>
        <w:p w14:paraId="35AD16FF" w14:textId="77777777" w:rsidR="00835969" w:rsidRDefault="00E0534D">
          <w:pPr>
            <w:pStyle w:val="TOC1"/>
            <w:tabs>
              <w:tab w:val="right" w:leader="dot" w:pos="9350"/>
            </w:tabs>
            <w:rPr>
              <w:rFonts w:eastAsiaTheme="minorEastAsia"/>
              <w:noProof/>
            </w:rPr>
          </w:pPr>
          <w:hyperlink w:anchor="_Toc461443968" w:history="1">
            <w:r w:rsidR="00835969" w:rsidRPr="003B7B81">
              <w:rPr>
                <w:rStyle w:val="Hyperlink"/>
                <w:b/>
                <w:noProof/>
              </w:rPr>
              <w:t xml:space="preserve">T34 - </w:t>
            </w:r>
            <w:r w:rsidR="00835969" w:rsidRPr="003B7B81">
              <w:rPr>
                <w:rStyle w:val="Hyperlink"/>
                <w:rFonts w:eastAsia="Times New Roman"/>
                <w:b/>
                <w:noProof/>
              </w:rPr>
              <w:t xml:space="preserve">§164.312(d) Required </w:t>
            </w:r>
            <w:r w:rsidR="00835969" w:rsidRPr="003B7B81">
              <w:rPr>
                <w:rStyle w:val="Hyperlink"/>
                <w:rFonts w:eastAsia="Times New Roman"/>
                <w:noProof/>
              </w:rPr>
              <w:t>D</w:t>
            </w:r>
            <w:r w:rsidR="00835969" w:rsidRPr="003B7B81">
              <w:rPr>
                <w:rStyle w:val="Hyperlink"/>
                <w:noProof/>
              </w:rPr>
              <w:t>oes your practice have policies and procedures for verification of a person or entity seeking access to ePHI is the one claimed?</w:t>
            </w:r>
            <w:r w:rsidR="00835969">
              <w:rPr>
                <w:noProof/>
                <w:webHidden/>
              </w:rPr>
              <w:tab/>
            </w:r>
            <w:r w:rsidR="00835969">
              <w:rPr>
                <w:noProof/>
                <w:webHidden/>
              </w:rPr>
              <w:fldChar w:fldCharType="begin"/>
            </w:r>
            <w:r w:rsidR="00835969">
              <w:rPr>
                <w:noProof/>
                <w:webHidden/>
              </w:rPr>
              <w:instrText xml:space="preserve"> PAGEREF _Toc461443968 \h </w:instrText>
            </w:r>
            <w:r w:rsidR="00835969">
              <w:rPr>
                <w:noProof/>
                <w:webHidden/>
              </w:rPr>
            </w:r>
            <w:r w:rsidR="00835969">
              <w:rPr>
                <w:noProof/>
                <w:webHidden/>
              </w:rPr>
              <w:fldChar w:fldCharType="separate"/>
            </w:r>
            <w:r w:rsidR="00835969">
              <w:rPr>
                <w:noProof/>
                <w:webHidden/>
              </w:rPr>
              <w:t>107</w:t>
            </w:r>
            <w:r w:rsidR="00835969">
              <w:rPr>
                <w:noProof/>
                <w:webHidden/>
              </w:rPr>
              <w:fldChar w:fldCharType="end"/>
            </w:r>
          </w:hyperlink>
        </w:p>
        <w:p w14:paraId="4C580E8D" w14:textId="77777777" w:rsidR="00835969" w:rsidRDefault="00E0534D">
          <w:pPr>
            <w:pStyle w:val="TOC1"/>
            <w:tabs>
              <w:tab w:val="right" w:leader="dot" w:pos="9350"/>
            </w:tabs>
            <w:rPr>
              <w:rFonts w:eastAsiaTheme="minorEastAsia"/>
              <w:noProof/>
            </w:rPr>
          </w:pPr>
          <w:hyperlink w:anchor="_Toc461443969" w:history="1">
            <w:r w:rsidR="00835969" w:rsidRPr="003B7B81">
              <w:rPr>
                <w:rStyle w:val="Hyperlink"/>
                <w:b/>
                <w:noProof/>
              </w:rPr>
              <w:t xml:space="preserve">T35 - </w:t>
            </w:r>
            <w:r w:rsidR="00835969" w:rsidRPr="003B7B81">
              <w:rPr>
                <w:rStyle w:val="Hyperlink"/>
                <w:rFonts w:eastAsia="Times New Roman"/>
                <w:b/>
                <w:noProof/>
              </w:rPr>
              <w:t xml:space="preserve">§164.312(d) Required </w:t>
            </w:r>
            <w:r w:rsidR="00835969" w:rsidRPr="003B7B81">
              <w:rPr>
                <w:rStyle w:val="Hyperlink"/>
                <w:rFonts w:eastAsia="Times New Roman"/>
                <w:noProof/>
              </w:rPr>
              <w:t>Does your practice know the authentication capabilities of its information systems and electronic devices to assure that a uniquely identified user is the one claimed?</w:t>
            </w:r>
            <w:r w:rsidR="00835969">
              <w:rPr>
                <w:noProof/>
                <w:webHidden/>
              </w:rPr>
              <w:tab/>
            </w:r>
            <w:r w:rsidR="00835969">
              <w:rPr>
                <w:noProof/>
                <w:webHidden/>
              </w:rPr>
              <w:fldChar w:fldCharType="begin"/>
            </w:r>
            <w:r w:rsidR="00835969">
              <w:rPr>
                <w:noProof/>
                <w:webHidden/>
              </w:rPr>
              <w:instrText xml:space="preserve"> PAGEREF _Toc461443969 \h </w:instrText>
            </w:r>
            <w:r w:rsidR="00835969">
              <w:rPr>
                <w:noProof/>
                <w:webHidden/>
              </w:rPr>
            </w:r>
            <w:r w:rsidR="00835969">
              <w:rPr>
                <w:noProof/>
                <w:webHidden/>
              </w:rPr>
              <w:fldChar w:fldCharType="separate"/>
            </w:r>
            <w:r w:rsidR="00835969">
              <w:rPr>
                <w:noProof/>
                <w:webHidden/>
              </w:rPr>
              <w:t>110</w:t>
            </w:r>
            <w:r w:rsidR="00835969">
              <w:rPr>
                <w:noProof/>
                <w:webHidden/>
              </w:rPr>
              <w:fldChar w:fldCharType="end"/>
            </w:r>
          </w:hyperlink>
        </w:p>
        <w:p w14:paraId="69330FDC" w14:textId="77777777" w:rsidR="00835969" w:rsidRDefault="00E0534D">
          <w:pPr>
            <w:pStyle w:val="TOC1"/>
            <w:tabs>
              <w:tab w:val="right" w:leader="dot" w:pos="9350"/>
            </w:tabs>
            <w:rPr>
              <w:rFonts w:eastAsiaTheme="minorEastAsia"/>
              <w:noProof/>
            </w:rPr>
          </w:pPr>
          <w:hyperlink w:anchor="_Toc461443970" w:history="1">
            <w:r w:rsidR="00835969" w:rsidRPr="003B7B81">
              <w:rPr>
                <w:rStyle w:val="Hyperlink"/>
                <w:b/>
                <w:noProof/>
              </w:rPr>
              <w:t xml:space="preserve">T36 - </w:t>
            </w:r>
            <w:r w:rsidR="00835969" w:rsidRPr="003B7B81">
              <w:rPr>
                <w:rStyle w:val="Hyperlink"/>
                <w:rFonts w:eastAsia="Times New Roman"/>
                <w:b/>
                <w:noProof/>
              </w:rPr>
              <w:t xml:space="preserve">§164.312(d) Required </w:t>
            </w:r>
            <w:r w:rsidR="00835969" w:rsidRPr="003B7B81">
              <w:rPr>
                <w:rStyle w:val="Hyperlink"/>
                <w:rFonts w:eastAsia="Times New Roman"/>
                <w:noProof/>
              </w:rPr>
              <w:t>Does your practice use the evaluation from its risk analysis to select the appropriate authentication mechanism?</w:t>
            </w:r>
            <w:r w:rsidR="00835969">
              <w:rPr>
                <w:noProof/>
                <w:webHidden/>
              </w:rPr>
              <w:tab/>
            </w:r>
            <w:r w:rsidR="00835969">
              <w:rPr>
                <w:noProof/>
                <w:webHidden/>
              </w:rPr>
              <w:fldChar w:fldCharType="begin"/>
            </w:r>
            <w:r w:rsidR="00835969">
              <w:rPr>
                <w:noProof/>
                <w:webHidden/>
              </w:rPr>
              <w:instrText xml:space="preserve"> PAGEREF _Toc461443970 \h </w:instrText>
            </w:r>
            <w:r w:rsidR="00835969">
              <w:rPr>
                <w:noProof/>
                <w:webHidden/>
              </w:rPr>
            </w:r>
            <w:r w:rsidR="00835969">
              <w:rPr>
                <w:noProof/>
                <w:webHidden/>
              </w:rPr>
              <w:fldChar w:fldCharType="separate"/>
            </w:r>
            <w:r w:rsidR="00835969">
              <w:rPr>
                <w:noProof/>
                <w:webHidden/>
              </w:rPr>
              <w:t>113</w:t>
            </w:r>
            <w:r w:rsidR="00835969">
              <w:rPr>
                <w:noProof/>
                <w:webHidden/>
              </w:rPr>
              <w:fldChar w:fldCharType="end"/>
            </w:r>
          </w:hyperlink>
        </w:p>
        <w:p w14:paraId="66F4668D" w14:textId="77777777" w:rsidR="00835969" w:rsidRDefault="00E0534D">
          <w:pPr>
            <w:pStyle w:val="TOC1"/>
            <w:tabs>
              <w:tab w:val="right" w:leader="dot" w:pos="9350"/>
            </w:tabs>
            <w:rPr>
              <w:rFonts w:eastAsiaTheme="minorEastAsia"/>
              <w:noProof/>
            </w:rPr>
          </w:pPr>
          <w:hyperlink w:anchor="_Toc461443971" w:history="1">
            <w:r w:rsidR="00835969" w:rsidRPr="003B7B81">
              <w:rPr>
                <w:rStyle w:val="Hyperlink"/>
                <w:b/>
                <w:noProof/>
              </w:rPr>
              <w:t xml:space="preserve">T37 - </w:t>
            </w:r>
            <w:r w:rsidR="00835969" w:rsidRPr="003B7B81">
              <w:rPr>
                <w:rStyle w:val="Hyperlink"/>
                <w:rFonts w:eastAsia="Times New Roman"/>
                <w:b/>
                <w:noProof/>
              </w:rPr>
              <w:t xml:space="preserve">§164.312(d) Required </w:t>
            </w:r>
            <w:r w:rsidR="00835969" w:rsidRPr="003B7B81">
              <w:rPr>
                <w:rStyle w:val="Hyperlink"/>
                <w:rFonts w:eastAsia="Times New Roman"/>
                <w:noProof/>
              </w:rPr>
              <w:t>Does your practice protect the confidentiality of the documentation containing access control records (list of authorized users and passwords)?</w:t>
            </w:r>
            <w:r w:rsidR="00835969">
              <w:rPr>
                <w:noProof/>
                <w:webHidden/>
              </w:rPr>
              <w:tab/>
            </w:r>
            <w:r w:rsidR="00835969">
              <w:rPr>
                <w:noProof/>
                <w:webHidden/>
              </w:rPr>
              <w:fldChar w:fldCharType="begin"/>
            </w:r>
            <w:r w:rsidR="00835969">
              <w:rPr>
                <w:noProof/>
                <w:webHidden/>
              </w:rPr>
              <w:instrText xml:space="preserve"> PAGEREF _Toc461443971 \h </w:instrText>
            </w:r>
            <w:r w:rsidR="00835969">
              <w:rPr>
                <w:noProof/>
                <w:webHidden/>
              </w:rPr>
            </w:r>
            <w:r w:rsidR="00835969">
              <w:rPr>
                <w:noProof/>
                <w:webHidden/>
              </w:rPr>
              <w:fldChar w:fldCharType="separate"/>
            </w:r>
            <w:r w:rsidR="00835969">
              <w:rPr>
                <w:noProof/>
                <w:webHidden/>
              </w:rPr>
              <w:t>116</w:t>
            </w:r>
            <w:r w:rsidR="00835969">
              <w:rPr>
                <w:noProof/>
                <w:webHidden/>
              </w:rPr>
              <w:fldChar w:fldCharType="end"/>
            </w:r>
          </w:hyperlink>
        </w:p>
        <w:p w14:paraId="490F242F" w14:textId="77777777" w:rsidR="00835969" w:rsidRDefault="00E0534D">
          <w:pPr>
            <w:pStyle w:val="TOC1"/>
            <w:tabs>
              <w:tab w:val="right" w:leader="dot" w:pos="9350"/>
            </w:tabs>
            <w:rPr>
              <w:rFonts w:eastAsiaTheme="minorEastAsia"/>
              <w:noProof/>
            </w:rPr>
          </w:pPr>
          <w:hyperlink w:anchor="_Toc461443972" w:history="1">
            <w:r w:rsidR="00835969" w:rsidRPr="003B7B81">
              <w:rPr>
                <w:rStyle w:val="Hyperlink"/>
                <w:b/>
                <w:noProof/>
              </w:rPr>
              <w:t xml:space="preserve">T38 - </w:t>
            </w:r>
            <w:r w:rsidR="00835969" w:rsidRPr="003B7B81">
              <w:rPr>
                <w:rStyle w:val="Hyperlink"/>
                <w:rFonts w:eastAsia="Times New Roman"/>
                <w:b/>
                <w:noProof/>
              </w:rPr>
              <w:t xml:space="preserve">§164.312(e)(1) Standard </w:t>
            </w:r>
            <w:r w:rsidR="00835969" w:rsidRPr="003B7B81">
              <w:rPr>
                <w:rStyle w:val="Hyperlink"/>
                <w:noProof/>
              </w:rPr>
              <w:t>Does your practice have policies and procedures for guarding against unauthorized access of ePHI when it is transmitted on an electronic network?</w:t>
            </w:r>
            <w:r w:rsidR="00835969">
              <w:rPr>
                <w:noProof/>
                <w:webHidden/>
              </w:rPr>
              <w:tab/>
            </w:r>
            <w:r w:rsidR="00835969">
              <w:rPr>
                <w:noProof/>
                <w:webHidden/>
              </w:rPr>
              <w:fldChar w:fldCharType="begin"/>
            </w:r>
            <w:r w:rsidR="00835969">
              <w:rPr>
                <w:noProof/>
                <w:webHidden/>
              </w:rPr>
              <w:instrText xml:space="preserve"> PAGEREF _Toc461443972 \h </w:instrText>
            </w:r>
            <w:r w:rsidR="00835969">
              <w:rPr>
                <w:noProof/>
                <w:webHidden/>
              </w:rPr>
            </w:r>
            <w:r w:rsidR="00835969">
              <w:rPr>
                <w:noProof/>
                <w:webHidden/>
              </w:rPr>
              <w:fldChar w:fldCharType="separate"/>
            </w:r>
            <w:r w:rsidR="00835969">
              <w:rPr>
                <w:noProof/>
                <w:webHidden/>
              </w:rPr>
              <w:t>120</w:t>
            </w:r>
            <w:r w:rsidR="00835969">
              <w:rPr>
                <w:noProof/>
                <w:webHidden/>
              </w:rPr>
              <w:fldChar w:fldCharType="end"/>
            </w:r>
          </w:hyperlink>
        </w:p>
        <w:p w14:paraId="64EC0DAB" w14:textId="77777777" w:rsidR="00835969" w:rsidRDefault="00E0534D">
          <w:pPr>
            <w:pStyle w:val="TOC1"/>
            <w:tabs>
              <w:tab w:val="right" w:leader="dot" w:pos="9350"/>
            </w:tabs>
            <w:rPr>
              <w:rFonts w:eastAsiaTheme="minorEastAsia"/>
              <w:noProof/>
            </w:rPr>
          </w:pPr>
          <w:hyperlink w:anchor="_Toc461443973" w:history="1">
            <w:r w:rsidR="00835969" w:rsidRPr="003B7B81">
              <w:rPr>
                <w:rStyle w:val="Hyperlink"/>
                <w:b/>
                <w:noProof/>
              </w:rPr>
              <w:t xml:space="preserve">T39 - </w:t>
            </w:r>
            <w:r w:rsidR="00835969" w:rsidRPr="003B7B81">
              <w:rPr>
                <w:rStyle w:val="Hyperlink"/>
                <w:rFonts w:eastAsia="Times New Roman"/>
                <w:b/>
                <w:noProof/>
              </w:rPr>
              <w:t xml:space="preserve">§164.312(e)(1) Standard </w:t>
            </w:r>
            <w:r w:rsidR="00835969" w:rsidRPr="003B7B81">
              <w:rPr>
                <w:rStyle w:val="Hyperlink"/>
                <w:rFonts w:eastAsia="Times New Roman"/>
                <w:noProof/>
              </w:rPr>
              <w:t>Do your practice implement safeguards, to assure that ePHI is not accessed while en-route to its intended recipient?</w:t>
            </w:r>
            <w:r w:rsidR="00835969">
              <w:rPr>
                <w:noProof/>
                <w:webHidden/>
              </w:rPr>
              <w:tab/>
            </w:r>
            <w:r w:rsidR="00835969">
              <w:rPr>
                <w:noProof/>
                <w:webHidden/>
              </w:rPr>
              <w:fldChar w:fldCharType="begin"/>
            </w:r>
            <w:r w:rsidR="00835969">
              <w:rPr>
                <w:noProof/>
                <w:webHidden/>
              </w:rPr>
              <w:instrText xml:space="preserve"> PAGEREF _Toc461443973 \h </w:instrText>
            </w:r>
            <w:r w:rsidR="00835969">
              <w:rPr>
                <w:noProof/>
                <w:webHidden/>
              </w:rPr>
            </w:r>
            <w:r w:rsidR="00835969">
              <w:rPr>
                <w:noProof/>
                <w:webHidden/>
              </w:rPr>
              <w:fldChar w:fldCharType="separate"/>
            </w:r>
            <w:r w:rsidR="00835969">
              <w:rPr>
                <w:noProof/>
                <w:webHidden/>
              </w:rPr>
              <w:t>122</w:t>
            </w:r>
            <w:r w:rsidR="00835969">
              <w:rPr>
                <w:noProof/>
                <w:webHidden/>
              </w:rPr>
              <w:fldChar w:fldCharType="end"/>
            </w:r>
          </w:hyperlink>
        </w:p>
        <w:p w14:paraId="4ED536DB" w14:textId="77777777" w:rsidR="00835969" w:rsidRDefault="00E0534D">
          <w:pPr>
            <w:pStyle w:val="TOC1"/>
            <w:tabs>
              <w:tab w:val="right" w:leader="dot" w:pos="9350"/>
            </w:tabs>
            <w:rPr>
              <w:rFonts w:eastAsiaTheme="minorEastAsia"/>
              <w:noProof/>
            </w:rPr>
          </w:pPr>
          <w:hyperlink w:anchor="_Toc461443974" w:history="1">
            <w:r w:rsidR="00835969" w:rsidRPr="003B7B81">
              <w:rPr>
                <w:rStyle w:val="Hyperlink"/>
                <w:b/>
                <w:noProof/>
              </w:rPr>
              <w:t xml:space="preserve">T40 - </w:t>
            </w:r>
            <w:r w:rsidR="00835969" w:rsidRPr="003B7B81">
              <w:rPr>
                <w:rStyle w:val="Hyperlink"/>
                <w:rFonts w:eastAsia="Times New Roman"/>
                <w:b/>
                <w:noProof/>
              </w:rPr>
              <w:t xml:space="preserve">§164.312(e)(2)(i) Addressable </w:t>
            </w:r>
            <w:r w:rsidR="00835969" w:rsidRPr="003B7B81">
              <w:rPr>
                <w:rStyle w:val="Hyperlink"/>
                <w:rFonts w:eastAsia="Times New Roman"/>
                <w:noProof/>
              </w:rPr>
              <w:t>Does your practice know what encryption capabilities are available to it for encrypting ePHI being transmitted from one point to another?</w:t>
            </w:r>
            <w:r w:rsidR="00835969">
              <w:rPr>
                <w:noProof/>
                <w:webHidden/>
              </w:rPr>
              <w:tab/>
            </w:r>
            <w:r w:rsidR="00835969">
              <w:rPr>
                <w:noProof/>
                <w:webHidden/>
              </w:rPr>
              <w:fldChar w:fldCharType="begin"/>
            </w:r>
            <w:r w:rsidR="00835969">
              <w:rPr>
                <w:noProof/>
                <w:webHidden/>
              </w:rPr>
              <w:instrText xml:space="preserve"> PAGEREF _Toc461443974 \h </w:instrText>
            </w:r>
            <w:r w:rsidR="00835969">
              <w:rPr>
                <w:noProof/>
                <w:webHidden/>
              </w:rPr>
            </w:r>
            <w:r w:rsidR="00835969">
              <w:rPr>
                <w:noProof/>
                <w:webHidden/>
              </w:rPr>
              <w:fldChar w:fldCharType="separate"/>
            </w:r>
            <w:r w:rsidR="00835969">
              <w:rPr>
                <w:noProof/>
                <w:webHidden/>
              </w:rPr>
              <w:t>125</w:t>
            </w:r>
            <w:r w:rsidR="00835969">
              <w:rPr>
                <w:noProof/>
                <w:webHidden/>
              </w:rPr>
              <w:fldChar w:fldCharType="end"/>
            </w:r>
          </w:hyperlink>
        </w:p>
        <w:p w14:paraId="64A65250" w14:textId="77777777" w:rsidR="00835969" w:rsidRDefault="00E0534D">
          <w:pPr>
            <w:pStyle w:val="TOC1"/>
            <w:tabs>
              <w:tab w:val="right" w:leader="dot" w:pos="9350"/>
            </w:tabs>
            <w:rPr>
              <w:rFonts w:eastAsiaTheme="minorEastAsia"/>
              <w:noProof/>
            </w:rPr>
          </w:pPr>
          <w:hyperlink w:anchor="_Toc461443975" w:history="1">
            <w:r w:rsidR="00835969" w:rsidRPr="003B7B81">
              <w:rPr>
                <w:rStyle w:val="Hyperlink"/>
                <w:b/>
                <w:noProof/>
              </w:rPr>
              <w:t xml:space="preserve">T41 - </w:t>
            </w:r>
            <w:r w:rsidR="00835969" w:rsidRPr="003B7B81">
              <w:rPr>
                <w:rStyle w:val="Hyperlink"/>
                <w:rFonts w:eastAsia="Times New Roman"/>
                <w:b/>
                <w:noProof/>
              </w:rPr>
              <w:t xml:space="preserve">§164.312(e)(2)(i) Addressable </w:t>
            </w:r>
            <w:r w:rsidR="00835969" w:rsidRPr="003B7B81">
              <w:rPr>
                <w:rStyle w:val="Hyperlink"/>
                <w:rFonts w:eastAsia="Times New Roman"/>
                <w:noProof/>
              </w:rPr>
              <w:t>Does your practice take steps to reduce the risk that ePHI can be intercepted or modified when it is being sent electronically?</w:t>
            </w:r>
            <w:r w:rsidR="00835969">
              <w:rPr>
                <w:noProof/>
                <w:webHidden/>
              </w:rPr>
              <w:tab/>
            </w:r>
            <w:r w:rsidR="00835969">
              <w:rPr>
                <w:noProof/>
                <w:webHidden/>
              </w:rPr>
              <w:fldChar w:fldCharType="begin"/>
            </w:r>
            <w:r w:rsidR="00835969">
              <w:rPr>
                <w:noProof/>
                <w:webHidden/>
              </w:rPr>
              <w:instrText xml:space="preserve"> PAGEREF _Toc461443975 \h </w:instrText>
            </w:r>
            <w:r w:rsidR="00835969">
              <w:rPr>
                <w:noProof/>
                <w:webHidden/>
              </w:rPr>
            </w:r>
            <w:r w:rsidR="00835969">
              <w:rPr>
                <w:noProof/>
                <w:webHidden/>
              </w:rPr>
              <w:fldChar w:fldCharType="separate"/>
            </w:r>
            <w:r w:rsidR="00835969">
              <w:rPr>
                <w:noProof/>
                <w:webHidden/>
              </w:rPr>
              <w:t>128</w:t>
            </w:r>
            <w:r w:rsidR="00835969">
              <w:rPr>
                <w:noProof/>
                <w:webHidden/>
              </w:rPr>
              <w:fldChar w:fldCharType="end"/>
            </w:r>
          </w:hyperlink>
        </w:p>
        <w:p w14:paraId="5BB0B056" w14:textId="77777777" w:rsidR="00835969" w:rsidRDefault="00E0534D">
          <w:pPr>
            <w:pStyle w:val="TOC1"/>
            <w:tabs>
              <w:tab w:val="right" w:leader="dot" w:pos="9350"/>
            </w:tabs>
            <w:rPr>
              <w:rFonts w:eastAsiaTheme="minorEastAsia"/>
              <w:noProof/>
            </w:rPr>
          </w:pPr>
          <w:hyperlink w:anchor="_Toc461443976" w:history="1">
            <w:r w:rsidR="00835969" w:rsidRPr="003B7B81">
              <w:rPr>
                <w:rStyle w:val="Hyperlink"/>
                <w:b/>
                <w:noProof/>
              </w:rPr>
              <w:t xml:space="preserve">T42 - </w:t>
            </w:r>
            <w:r w:rsidR="00835969" w:rsidRPr="003B7B81">
              <w:rPr>
                <w:rStyle w:val="Hyperlink"/>
                <w:rFonts w:eastAsia="Times New Roman"/>
                <w:b/>
                <w:noProof/>
              </w:rPr>
              <w:t xml:space="preserve">§164.312(e)(2)(i) Addressable </w:t>
            </w:r>
            <w:r w:rsidR="00835969" w:rsidRPr="003B7B81">
              <w:rPr>
                <w:rStyle w:val="Hyperlink"/>
                <w:rFonts w:eastAsia="Times New Roman"/>
                <w:noProof/>
              </w:rPr>
              <w:t>Does your practice implement encryption as the safeguard to assure that ePHI is not compromised when being transmitted from one point to another?</w:t>
            </w:r>
            <w:r w:rsidR="00835969">
              <w:rPr>
                <w:noProof/>
                <w:webHidden/>
              </w:rPr>
              <w:tab/>
            </w:r>
            <w:r w:rsidR="00835969">
              <w:rPr>
                <w:noProof/>
                <w:webHidden/>
              </w:rPr>
              <w:fldChar w:fldCharType="begin"/>
            </w:r>
            <w:r w:rsidR="00835969">
              <w:rPr>
                <w:noProof/>
                <w:webHidden/>
              </w:rPr>
              <w:instrText xml:space="preserve"> PAGEREF _Toc461443976 \h </w:instrText>
            </w:r>
            <w:r w:rsidR="00835969">
              <w:rPr>
                <w:noProof/>
                <w:webHidden/>
              </w:rPr>
            </w:r>
            <w:r w:rsidR="00835969">
              <w:rPr>
                <w:noProof/>
                <w:webHidden/>
              </w:rPr>
              <w:fldChar w:fldCharType="separate"/>
            </w:r>
            <w:r w:rsidR="00835969">
              <w:rPr>
                <w:noProof/>
                <w:webHidden/>
              </w:rPr>
              <w:t>131</w:t>
            </w:r>
            <w:r w:rsidR="00835969">
              <w:rPr>
                <w:noProof/>
                <w:webHidden/>
              </w:rPr>
              <w:fldChar w:fldCharType="end"/>
            </w:r>
          </w:hyperlink>
        </w:p>
        <w:p w14:paraId="2469B4F3" w14:textId="77777777" w:rsidR="00835969" w:rsidRDefault="00E0534D">
          <w:pPr>
            <w:pStyle w:val="TOC1"/>
            <w:tabs>
              <w:tab w:val="right" w:leader="dot" w:pos="9350"/>
            </w:tabs>
            <w:rPr>
              <w:rFonts w:eastAsiaTheme="minorEastAsia"/>
              <w:noProof/>
            </w:rPr>
          </w:pPr>
          <w:hyperlink w:anchor="_Toc461443977" w:history="1">
            <w:r w:rsidR="00835969" w:rsidRPr="003B7B81">
              <w:rPr>
                <w:rStyle w:val="Hyperlink"/>
                <w:b/>
                <w:noProof/>
              </w:rPr>
              <w:t xml:space="preserve">T44 - </w:t>
            </w:r>
            <w:r w:rsidR="00835969" w:rsidRPr="003B7B81">
              <w:rPr>
                <w:rStyle w:val="Hyperlink"/>
                <w:rFonts w:eastAsia="Times New Roman"/>
                <w:b/>
                <w:noProof/>
              </w:rPr>
              <w:t xml:space="preserve">§164.312(e)(2)(ii) Addressable </w:t>
            </w:r>
            <w:r w:rsidR="00835969" w:rsidRPr="003B7B81">
              <w:rPr>
                <w:rStyle w:val="Hyperlink"/>
                <w:noProof/>
              </w:rPr>
              <w:t>Does your practice have policies and procedures for encrypting ePHI when deemed reasonable and appropriate?</w:t>
            </w:r>
            <w:r w:rsidR="00835969">
              <w:rPr>
                <w:noProof/>
                <w:webHidden/>
              </w:rPr>
              <w:tab/>
            </w:r>
            <w:r w:rsidR="00835969">
              <w:rPr>
                <w:noProof/>
                <w:webHidden/>
              </w:rPr>
              <w:fldChar w:fldCharType="begin"/>
            </w:r>
            <w:r w:rsidR="00835969">
              <w:rPr>
                <w:noProof/>
                <w:webHidden/>
              </w:rPr>
              <w:instrText xml:space="preserve"> PAGEREF _Toc461443977 \h </w:instrText>
            </w:r>
            <w:r w:rsidR="00835969">
              <w:rPr>
                <w:noProof/>
                <w:webHidden/>
              </w:rPr>
            </w:r>
            <w:r w:rsidR="00835969">
              <w:rPr>
                <w:noProof/>
                <w:webHidden/>
              </w:rPr>
              <w:fldChar w:fldCharType="separate"/>
            </w:r>
            <w:r w:rsidR="00835969">
              <w:rPr>
                <w:noProof/>
                <w:webHidden/>
              </w:rPr>
              <w:t>134</w:t>
            </w:r>
            <w:r w:rsidR="00835969">
              <w:rPr>
                <w:noProof/>
                <w:webHidden/>
              </w:rPr>
              <w:fldChar w:fldCharType="end"/>
            </w:r>
          </w:hyperlink>
        </w:p>
        <w:p w14:paraId="064FA2BA" w14:textId="77777777" w:rsidR="00835969" w:rsidRDefault="00E0534D">
          <w:pPr>
            <w:pStyle w:val="TOC1"/>
            <w:tabs>
              <w:tab w:val="right" w:leader="dot" w:pos="9350"/>
            </w:tabs>
            <w:rPr>
              <w:rFonts w:eastAsiaTheme="minorEastAsia"/>
              <w:noProof/>
            </w:rPr>
          </w:pPr>
          <w:hyperlink w:anchor="_Toc461443978" w:history="1">
            <w:r w:rsidR="00835969" w:rsidRPr="003B7B81">
              <w:rPr>
                <w:rStyle w:val="Hyperlink"/>
                <w:b/>
                <w:noProof/>
              </w:rPr>
              <w:t xml:space="preserve">T45 - </w:t>
            </w:r>
            <w:r w:rsidR="00835969" w:rsidRPr="003B7B81">
              <w:rPr>
                <w:rStyle w:val="Hyperlink"/>
                <w:rFonts w:eastAsia="Times New Roman"/>
                <w:b/>
                <w:noProof/>
              </w:rPr>
              <w:t xml:space="preserve">§164.312(e)(2)(ii) Addressable </w:t>
            </w:r>
            <w:r w:rsidR="00835969" w:rsidRPr="003B7B81">
              <w:rPr>
                <w:rStyle w:val="Hyperlink"/>
                <w:rFonts w:eastAsia="Times New Roman"/>
                <w:noProof/>
              </w:rPr>
              <w:t>When analyzing risk, does your practice consider the value of encryption for assuring the integrity of ePHI is not accessed or modified when it is stored or transmitted?</w:t>
            </w:r>
            <w:r w:rsidR="00835969">
              <w:rPr>
                <w:noProof/>
                <w:webHidden/>
              </w:rPr>
              <w:tab/>
            </w:r>
            <w:r w:rsidR="00835969">
              <w:rPr>
                <w:noProof/>
                <w:webHidden/>
              </w:rPr>
              <w:fldChar w:fldCharType="begin"/>
            </w:r>
            <w:r w:rsidR="00835969">
              <w:rPr>
                <w:noProof/>
                <w:webHidden/>
              </w:rPr>
              <w:instrText xml:space="preserve"> PAGEREF _Toc461443978 \h </w:instrText>
            </w:r>
            <w:r w:rsidR="00835969">
              <w:rPr>
                <w:noProof/>
                <w:webHidden/>
              </w:rPr>
            </w:r>
            <w:r w:rsidR="00835969">
              <w:rPr>
                <w:noProof/>
                <w:webHidden/>
              </w:rPr>
              <w:fldChar w:fldCharType="separate"/>
            </w:r>
            <w:r w:rsidR="00835969">
              <w:rPr>
                <w:noProof/>
                <w:webHidden/>
              </w:rPr>
              <w:t>137</w:t>
            </w:r>
            <w:r w:rsidR="00835969">
              <w:rPr>
                <w:noProof/>
                <w:webHidden/>
              </w:rPr>
              <w:fldChar w:fldCharType="end"/>
            </w:r>
          </w:hyperlink>
        </w:p>
        <w:p w14:paraId="382261E2" w14:textId="77777777" w:rsidR="006C16E9" w:rsidRPr="00CB4A0A" w:rsidRDefault="006C16E9">
          <w:r w:rsidRPr="00CB4A0A">
            <w:rPr>
              <w:b/>
              <w:bCs/>
              <w:noProof/>
            </w:rPr>
            <w:fldChar w:fldCharType="end"/>
          </w:r>
        </w:p>
      </w:sdtContent>
    </w:sdt>
    <w:p w14:paraId="1A11EA4E" w14:textId="77777777" w:rsidR="0009223A" w:rsidRDefault="0009223A" w:rsidP="0009223A"/>
    <w:p w14:paraId="3C566596" w14:textId="77777777" w:rsidR="00CB4A0A" w:rsidRDefault="00CB4A0A" w:rsidP="0009223A"/>
    <w:p w14:paraId="59840E9F" w14:textId="77777777" w:rsidR="00CB4A0A" w:rsidRDefault="00CB4A0A" w:rsidP="0009223A"/>
    <w:p w14:paraId="3A31CF84" w14:textId="77777777" w:rsidR="00CB4A0A" w:rsidRDefault="00CB4A0A" w:rsidP="0009223A"/>
    <w:p w14:paraId="23F2C80E" w14:textId="77777777" w:rsidR="00CB4A0A" w:rsidRDefault="00CB4A0A" w:rsidP="0009223A"/>
    <w:p w14:paraId="33F19768" w14:textId="77777777" w:rsidR="00CB4A0A" w:rsidRDefault="00CB4A0A" w:rsidP="0009223A"/>
    <w:p w14:paraId="564A2DD9" w14:textId="77777777" w:rsidR="00CB4A0A" w:rsidRDefault="00CB4A0A" w:rsidP="0009223A"/>
    <w:p w14:paraId="76CDB917" w14:textId="77777777" w:rsidR="00CB4A0A" w:rsidRPr="00CB4A0A" w:rsidRDefault="00CB4A0A" w:rsidP="0009223A"/>
    <w:p w14:paraId="4D42B0B3" w14:textId="77777777" w:rsidR="0009223A" w:rsidRPr="00CB4A0A" w:rsidRDefault="0009223A" w:rsidP="0009223A"/>
    <w:p w14:paraId="12819AEC" w14:textId="77777777" w:rsidR="007532C2" w:rsidRPr="00CB4A0A" w:rsidRDefault="007532C2" w:rsidP="007532C2">
      <w:pPr>
        <w:keepNext/>
        <w:keepLines/>
        <w:spacing w:before="240" w:after="0"/>
        <w:outlineLvl w:val="0"/>
        <w:rPr>
          <w:rFonts w:eastAsiaTheme="majorEastAsia" w:cstheme="majorBidi"/>
          <w:b/>
          <w:bCs/>
          <w:sz w:val="28"/>
          <w:szCs w:val="28"/>
        </w:rPr>
      </w:pPr>
      <w:bookmarkStart w:id="1" w:name="_Toc461443932"/>
      <w:bookmarkStart w:id="2" w:name="_Toc305767450"/>
      <w:bookmarkStart w:id="3" w:name="_Toc381823648"/>
      <w:bookmarkStart w:id="4" w:name="_Toc382895477"/>
      <w:r w:rsidRPr="00CB4A0A">
        <w:rPr>
          <w:rFonts w:eastAsiaTheme="majorEastAsia" w:cstheme="majorBidi"/>
          <w:b/>
          <w:bCs/>
          <w:sz w:val="28"/>
          <w:szCs w:val="28"/>
        </w:rPr>
        <w:lastRenderedPageBreak/>
        <w:t>Acronym Index</w:t>
      </w:r>
      <w:bookmarkEnd w:id="1"/>
    </w:p>
    <w:p w14:paraId="112105B0" w14:textId="77777777" w:rsidR="007532C2" w:rsidRPr="00CB4A0A" w:rsidRDefault="007532C2" w:rsidP="007532C2"/>
    <w:tbl>
      <w:tblPr>
        <w:tblStyle w:val="TableGrid1"/>
        <w:tblW w:w="9540" w:type="dxa"/>
        <w:tblInd w:w="-5" w:type="dxa"/>
        <w:tblLook w:val="04A0" w:firstRow="1" w:lastRow="0" w:firstColumn="1" w:lastColumn="0" w:noHBand="0" w:noVBand="1"/>
      </w:tblPr>
      <w:tblGrid>
        <w:gridCol w:w="1597"/>
        <w:gridCol w:w="7943"/>
      </w:tblGrid>
      <w:tr w:rsidR="007532C2" w:rsidRPr="00CB4A0A" w14:paraId="10ACD259" w14:textId="77777777" w:rsidTr="00D91CCF">
        <w:tc>
          <w:tcPr>
            <w:tcW w:w="1597" w:type="dxa"/>
            <w:shd w:val="clear" w:color="auto" w:fill="1F497D" w:themeFill="text2"/>
          </w:tcPr>
          <w:p w14:paraId="3AE3DC06" w14:textId="77777777" w:rsidR="007532C2" w:rsidRPr="00CB4A0A" w:rsidRDefault="007532C2" w:rsidP="00D91CCF">
            <w:pPr>
              <w:spacing w:after="0" w:line="240" w:lineRule="auto"/>
              <w:ind w:left="-18"/>
              <w:rPr>
                <w:b/>
                <w:color w:val="FFFFFF" w:themeColor="background1"/>
                <w:szCs w:val="24"/>
              </w:rPr>
            </w:pPr>
            <w:r w:rsidRPr="00CB4A0A">
              <w:rPr>
                <w:b/>
                <w:color w:val="FFFFFF" w:themeColor="background1"/>
                <w:szCs w:val="24"/>
              </w:rPr>
              <w:t>Acronym</w:t>
            </w:r>
          </w:p>
        </w:tc>
        <w:tc>
          <w:tcPr>
            <w:tcW w:w="7943" w:type="dxa"/>
            <w:shd w:val="clear" w:color="auto" w:fill="1F497D" w:themeFill="text2"/>
          </w:tcPr>
          <w:p w14:paraId="527C96AA" w14:textId="77777777" w:rsidR="007532C2" w:rsidRPr="00CB4A0A" w:rsidRDefault="007532C2" w:rsidP="00D91CCF">
            <w:pPr>
              <w:spacing w:after="0" w:line="240" w:lineRule="auto"/>
              <w:rPr>
                <w:b/>
                <w:color w:val="FFFFFF" w:themeColor="background1"/>
                <w:szCs w:val="24"/>
              </w:rPr>
            </w:pPr>
            <w:r w:rsidRPr="00CB4A0A">
              <w:rPr>
                <w:b/>
                <w:color w:val="FFFFFF" w:themeColor="background1"/>
                <w:szCs w:val="24"/>
              </w:rPr>
              <w:t>Definition</w:t>
            </w:r>
          </w:p>
        </w:tc>
      </w:tr>
      <w:tr w:rsidR="007532C2" w:rsidRPr="00CB4A0A" w14:paraId="3B62FD9E" w14:textId="77777777" w:rsidTr="00D91CCF">
        <w:tc>
          <w:tcPr>
            <w:tcW w:w="1597" w:type="dxa"/>
          </w:tcPr>
          <w:p w14:paraId="510E6AF6" w14:textId="77777777" w:rsidR="007532C2" w:rsidRPr="00CB4A0A" w:rsidRDefault="007532C2" w:rsidP="00D91CCF">
            <w:pPr>
              <w:spacing w:after="0" w:line="240" w:lineRule="auto"/>
            </w:pPr>
            <w:r w:rsidRPr="00CB4A0A">
              <w:t>CD</w:t>
            </w:r>
          </w:p>
        </w:tc>
        <w:tc>
          <w:tcPr>
            <w:tcW w:w="7943" w:type="dxa"/>
          </w:tcPr>
          <w:p w14:paraId="312A35E9" w14:textId="77777777" w:rsidR="007532C2" w:rsidRPr="00CB4A0A" w:rsidRDefault="007532C2" w:rsidP="00D91CCF">
            <w:pPr>
              <w:spacing w:after="0" w:line="240" w:lineRule="auto"/>
            </w:pPr>
            <w:r w:rsidRPr="00CB4A0A">
              <w:t>Compact Disk</w:t>
            </w:r>
          </w:p>
        </w:tc>
      </w:tr>
      <w:tr w:rsidR="007532C2" w:rsidRPr="00CB4A0A" w14:paraId="564C51BB" w14:textId="77777777" w:rsidTr="00D91CCF">
        <w:tc>
          <w:tcPr>
            <w:tcW w:w="1597" w:type="dxa"/>
          </w:tcPr>
          <w:p w14:paraId="5FA8654C" w14:textId="77777777" w:rsidR="007532C2" w:rsidRPr="00CB4A0A" w:rsidRDefault="007532C2" w:rsidP="00D91CCF">
            <w:pPr>
              <w:spacing w:after="0" w:line="240" w:lineRule="auto"/>
            </w:pPr>
            <w:r w:rsidRPr="00CB4A0A">
              <w:t xml:space="preserve">CERT </w:t>
            </w:r>
          </w:p>
        </w:tc>
        <w:tc>
          <w:tcPr>
            <w:tcW w:w="7943" w:type="dxa"/>
          </w:tcPr>
          <w:p w14:paraId="5A42F8B6" w14:textId="77777777" w:rsidR="007532C2" w:rsidRPr="00CB4A0A" w:rsidRDefault="007532C2" w:rsidP="00D91CCF">
            <w:pPr>
              <w:spacing w:after="0" w:line="240" w:lineRule="auto"/>
            </w:pPr>
            <w:r w:rsidRPr="00CB4A0A">
              <w:t>Community Emergency Response Team</w:t>
            </w:r>
          </w:p>
        </w:tc>
      </w:tr>
      <w:tr w:rsidR="007532C2" w:rsidRPr="00CB4A0A" w14:paraId="1ADC8124" w14:textId="77777777" w:rsidTr="00D91CCF">
        <w:tc>
          <w:tcPr>
            <w:tcW w:w="1597" w:type="dxa"/>
          </w:tcPr>
          <w:p w14:paraId="48E85730" w14:textId="77777777" w:rsidR="007532C2" w:rsidRPr="00CB4A0A" w:rsidRDefault="007532C2" w:rsidP="00D91CCF">
            <w:pPr>
              <w:spacing w:after="0" w:line="240" w:lineRule="auto"/>
            </w:pPr>
            <w:r w:rsidRPr="00CB4A0A">
              <w:t>CFR</w:t>
            </w:r>
          </w:p>
        </w:tc>
        <w:tc>
          <w:tcPr>
            <w:tcW w:w="7943" w:type="dxa"/>
          </w:tcPr>
          <w:p w14:paraId="1465A7A1" w14:textId="77777777" w:rsidR="007532C2" w:rsidRPr="00CB4A0A" w:rsidRDefault="007532C2" w:rsidP="00D91CCF">
            <w:pPr>
              <w:spacing w:after="0" w:line="240" w:lineRule="auto"/>
            </w:pPr>
            <w:r w:rsidRPr="00CB4A0A">
              <w:t>Code of Federal Regulations</w:t>
            </w:r>
          </w:p>
        </w:tc>
      </w:tr>
      <w:tr w:rsidR="007532C2" w:rsidRPr="00CB4A0A" w14:paraId="38E6C44E" w14:textId="77777777" w:rsidTr="00D91CCF">
        <w:tc>
          <w:tcPr>
            <w:tcW w:w="1597" w:type="dxa"/>
          </w:tcPr>
          <w:p w14:paraId="1852F7A8" w14:textId="77777777" w:rsidR="007532C2" w:rsidRPr="00CB4A0A" w:rsidRDefault="007532C2" w:rsidP="00D91CCF">
            <w:pPr>
              <w:spacing w:after="0" w:line="240" w:lineRule="auto"/>
            </w:pPr>
            <w:r w:rsidRPr="00CB4A0A">
              <w:t>CISA</w:t>
            </w:r>
          </w:p>
        </w:tc>
        <w:tc>
          <w:tcPr>
            <w:tcW w:w="7943" w:type="dxa"/>
          </w:tcPr>
          <w:p w14:paraId="41F396A3" w14:textId="77777777" w:rsidR="007532C2" w:rsidRPr="00CB4A0A" w:rsidRDefault="007532C2" w:rsidP="00D91CCF">
            <w:pPr>
              <w:spacing w:after="0" w:line="240" w:lineRule="auto"/>
            </w:pPr>
            <w:r w:rsidRPr="00CB4A0A">
              <w:t>Certified Information Systems Auditor</w:t>
            </w:r>
          </w:p>
        </w:tc>
      </w:tr>
      <w:tr w:rsidR="007532C2" w:rsidRPr="00CB4A0A" w14:paraId="2E30E2D9" w14:textId="77777777" w:rsidTr="00D91CCF">
        <w:tc>
          <w:tcPr>
            <w:tcW w:w="1597" w:type="dxa"/>
          </w:tcPr>
          <w:p w14:paraId="0805BD0E" w14:textId="77777777" w:rsidR="007532C2" w:rsidRPr="00CB4A0A" w:rsidRDefault="007532C2" w:rsidP="00D91CCF">
            <w:pPr>
              <w:spacing w:after="0" w:line="240" w:lineRule="auto"/>
            </w:pPr>
            <w:r w:rsidRPr="00CB4A0A">
              <w:t>CISSP</w:t>
            </w:r>
          </w:p>
        </w:tc>
        <w:tc>
          <w:tcPr>
            <w:tcW w:w="7943" w:type="dxa"/>
          </w:tcPr>
          <w:p w14:paraId="5F3277F5" w14:textId="77777777" w:rsidR="007532C2" w:rsidRPr="00CB4A0A" w:rsidRDefault="007532C2" w:rsidP="00D91CCF">
            <w:pPr>
              <w:spacing w:after="0" w:line="240" w:lineRule="auto"/>
            </w:pPr>
            <w:r w:rsidRPr="00CB4A0A">
              <w:t>Certified Information Systems Security Professional</w:t>
            </w:r>
          </w:p>
        </w:tc>
      </w:tr>
      <w:tr w:rsidR="007532C2" w:rsidRPr="00CB4A0A" w14:paraId="73EE2511" w14:textId="77777777" w:rsidTr="00D91CCF">
        <w:tc>
          <w:tcPr>
            <w:tcW w:w="1597" w:type="dxa"/>
          </w:tcPr>
          <w:p w14:paraId="247B6771" w14:textId="77777777" w:rsidR="007532C2" w:rsidRPr="00CB4A0A" w:rsidRDefault="007532C2" w:rsidP="00D91CCF">
            <w:pPr>
              <w:spacing w:after="0" w:line="240" w:lineRule="auto"/>
            </w:pPr>
            <w:r w:rsidRPr="00CB4A0A">
              <w:t>EHR</w:t>
            </w:r>
          </w:p>
        </w:tc>
        <w:tc>
          <w:tcPr>
            <w:tcW w:w="7943" w:type="dxa"/>
          </w:tcPr>
          <w:p w14:paraId="2D3C0DE7" w14:textId="77777777" w:rsidR="007532C2" w:rsidRPr="00CB4A0A" w:rsidRDefault="007532C2" w:rsidP="00D91CCF">
            <w:pPr>
              <w:spacing w:after="0" w:line="240" w:lineRule="auto"/>
            </w:pPr>
            <w:r w:rsidRPr="00CB4A0A">
              <w:t>Electronic Health Record</w:t>
            </w:r>
          </w:p>
        </w:tc>
      </w:tr>
      <w:tr w:rsidR="007532C2" w:rsidRPr="00CB4A0A" w14:paraId="75569F7F" w14:textId="77777777" w:rsidTr="00D91CCF">
        <w:tc>
          <w:tcPr>
            <w:tcW w:w="1597" w:type="dxa"/>
          </w:tcPr>
          <w:p w14:paraId="1210E854" w14:textId="77777777" w:rsidR="007532C2" w:rsidRPr="00CB4A0A" w:rsidRDefault="007532C2" w:rsidP="00D91CCF">
            <w:pPr>
              <w:spacing w:after="0" w:line="240" w:lineRule="auto"/>
              <w:rPr>
                <w:b/>
                <w:color w:val="FFFFFF" w:themeColor="background1"/>
                <w:szCs w:val="24"/>
              </w:rPr>
            </w:pPr>
            <w:r w:rsidRPr="00CB4A0A">
              <w:t>ePHI</w:t>
            </w:r>
          </w:p>
        </w:tc>
        <w:tc>
          <w:tcPr>
            <w:tcW w:w="7943" w:type="dxa"/>
          </w:tcPr>
          <w:p w14:paraId="2DAD8867" w14:textId="77777777" w:rsidR="007532C2" w:rsidRPr="00CB4A0A" w:rsidRDefault="007532C2" w:rsidP="00D91CCF">
            <w:pPr>
              <w:spacing w:after="0" w:line="240" w:lineRule="auto"/>
              <w:rPr>
                <w:b/>
                <w:color w:val="FFFFFF" w:themeColor="background1"/>
                <w:szCs w:val="24"/>
              </w:rPr>
            </w:pPr>
            <w:r w:rsidRPr="00CB4A0A">
              <w:t>Electronic Protected Health Information</w:t>
            </w:r>
          </w:p>
        </w:tc>
      </w:tr>
      <w:tr w:rsidR="007532C2" w:rsidRPr="00CB4A0A" w14:paraId="7F1CE1B3" w14:textId="77777777" w:rsidTr="00D91CCF">
        <w:tc>
          <w:tcPr>
            <w:tcW w:w="1597" w:type="dxa"/>
          </w:tcPr>
          <w:p w14:paraId="1731C14D" w14:textId="77777777" w:rsidR="007532C2" w:rsidRPr="00CB4A0A" w:rsidRDefault="007532C2" w:rsidP="00D91CCF">
            <w:pPr>
              <w:spacing w:after="0" w:line="240" w:lineRule="auto"/>
            </w:pPr>
            <w:r w:rsidRPr="00CB4A0A">
              <w:t>HHS</w:t>
            </w:r>
          </w:p>
        </w:tc>
        <w:tc>
          <w:tcPr>
            <w:tcW w:w="7943" w:type="dxa"/>
          </w:tcPr>
          <w:p w14:paraId="6AD16BAE" w14:textId="77777777" w:rsidR="007532C2" w:rsidRPr="00CB4A0A" w:rsidRDefault="007532C2" w:rsidP="00D91CCF">
            <w:pPr>
              <w:spacing w:after="0" w:line="240" w:lineRule="auto"/>
            </w:pPr>
            <w:r w:rsidRPr="00CB4A0A">
              <w:t>U.S. Department of Health and Human Services</w:t>
            </w:r>
          </w:p>
        </w:tc>
      </w:tr>
      <w:tr w:rsidR="007532C2" w:rsidRPr="00CB4A0A" w14:paraId="5507CA53" w14:textId="77777777" w:rsidTr="00D91CCF">
        <w:tc>
          <w:tcPr>
            <w:tcW w:w="1597" w:type="dxa"/>
          </w:tcPr>
          <w:p w14:paraId="120B9B06" w14:textId="77777777" w:rsidR="007532C2" w:rsidRPr="00CB4A0A" w:rsidRDefault="007532C2" w:rsidP="00D91CCF">
            <w:pPr>
              <w:spacing w:after="0" w:line="240" w:lineRule="auto"/>
            </w:pPr>
            <w:r w:rsidRPr="00CB4A0A">
              <w:t>HIPAA</w:t>
            </w:r>
          </w:p>
        </w:tc>
        <w:tc>
          <w:tcPr>
            <w:tcW w:w="7943" w:type="dxa"/>
          </w:tcPr>
          <w:p w14:paraId="6246E68E" w14:textId="77777777" w:rsidR="007532C2" w:rsidRPr="00CB4A0A" w:rsidRDefault="007532C2" w:rsidP="00D91CCF">
            <w:pPr>
              <w:spacing w:after="0" w:line="240" w:lineRule="auto"/>
            </w:pPr>
            <w:r w:rsidRPr="00CB4A0A">
              <w:t>Health Insurance Portability and Accountability Act of 1996</w:t>
            </w:r>
          </w:p>
        </w:tc>
      </w:tr>
      <w:tr w:rsidR="007532C2" w:rsidRPr="00CB4A0A" w14:paraId="533C4985" w14:textId="77777777" w:rsidTr="00D91CCF">
        <w:tc>
          <w:tcPr>
            <w:tcW w:w="1597" w:type="dxa"/>
          </w:tcPr>
          <w:p w14:paraId="26E9ABD8" w14:textId="77777777" w:rsidR="007532C2" w:rsidRPr="00CB4A0A" w:rsidRDefault="007532C2" w:rsidP="00D91CCF">
            <w:pPr>
              <w:spacing w:after="0" w:line="240" w:lineRule="auto"/>
            </w:pPr>
            <w:r w:rsidRPr="00CB4A0A">
              <w:t>IT</w:t>
            </w:r>
          </w:p>
        </w:tc>
        <w:tc>
          <w:tcPr>
            <w:tcW w:w="7943" w:type="dxa"/>
          </w:tcPr>
          <w:p w14:paraId="6D724134" w14:textId="77777777" w:rsidR="007532C2" w:rsidRPr="00CB4A0A" w:rsidRDefault="007532C2" w:rsidP="00D91CCF">
            <w:pPr>
              <w:spacing w:after="0" w:line="240" w:lineRule="auto"/>
            </w:pPr>
            <w:r w:rsidRPr="00CB4A0A">
              <w:t>Information Technology</w:t>
            </w:r>
          </w:p>
        </w:tc>
      </w:tr>
      <w:tr w:rsidR="007532C2" w:rsidRPr="00CB4A0A" w14:paraId="401C9B3B" w14:textId="77777777" w:rsidTr="00D91CCF">
        <w:tc>
          <w:tcPr>
            <w:tcW w:w="1597" w:type="dxa"/>
          </w:tcPr>
          <w:p w14:paraId="4ADD673B" w14:textId="77777777" w:rsidR="007532C2" w:rsidRPr="00CB4A0A" w:rsidRDefault="007532C2" w:rsidP="00D91CCF">
            <w:pPr>
              <w:spacing w:after="0" w:line="240" w:lineRule="auto"/>
            </w:pPr>
            <w:r w:rsidRPr="00CB4A0A">
              <w:t>NIST</w:t>
            </w:r>
          </w:p>
        </w:tc>
        <w:tc>
          <w:tcPr>
            <w:tcW w:w="7943" w:type="dxa"/>
          </w:tcPr>
          <w:p w14:paraId="2ACE1C33" w14:textId="77777777" w:rsidR="007532C2" w:rsidRPr="00CB4A0A" w:rsidRDefault="007532C2" w:rsidP="00D91CCF">
            <w:pPr>
              <w:spacing w:after="0" w:line="240" w:lineRule="auto"/>
            </w:pPr>
            <w:r w:rsidRPr="00CB4A0A">
              <w:t>National Institute of Standards and Technology</w:t>
            </w:r>
          </w:p>
        </w:tc>
      </w:tr>
      <w:tr w:rsidR="007532C2" w:rsidRPr="00CB4A0A" w14:paraId="3518B67A" w14:textId="77777777" w:rsidTr="00D91CCF">
        <w:tc>
          <w:tcPr>
            <w:tcW w:w="1597" w:type="dxa"/>
          </w:tcPr>
          <w:p w14:paraId="247C03F2" w14:textId="77777777" w:rsidR="007532C2" w:rsidRPr="00CB4A0A" w:rsidRDefault="007532C2" w:rsidP="00D91CCF">
            <w:pPr>
              <w:spacing w:after="0" w:line="240" w:lineRule="auto"/>
            </w:pPr>
            <w:r w:rsidRPr="00CB4A0A">
              <w:t>OCR</w:t>
            </w:r>
          </w:p>
        </w:tc>
        <w:tc>
          <w:tcPr>
            <w:tcW w:w="7943" w:type="dxa"/>
          </w:tcPr>
          <w:p w14:paraId="44B028C4" w14:textId="77777777" w:rsidR="007532C2" w:rsidRPr="00CB4A0A" w:rsidRDefault="007532C2" w:rsidP="00D91CCF">
            <w:pPr>
              <w:spacing w:after="0" w:line="240" w:lineRule="auto"/>
            </w:pPr>
            <w:r w:rsidRPr="00CB4A0A">
              <w:t>The Office for Civil Rights within HHS</w:t>
            </w:r>
          </w:p>
        </w:tc>
      </w:tr>
      <w:tr w:rsidR="007532C2" w:rsidRPr="00CB4A0A" w14:paraId="05826C3B" w14:textId="77777777" w:rsidTr="00D91CCF">
        <w:tc>
          <w:tcPr>
            <w:tcW w:w="1597" w:type="dxa"/>
          </w:tcPr>
          <w:p w14:paraId="101D46E8" w14:textId="77777777" w:rsidR="007532C2" w:rsidRPr="00CB4A0A" w:rsidRDefault="007532C2" w:rsidP="00D91CCF">
            <w:pPr>
              <w:spacing w:after="0" w:line="240" w:lineRule="auto"/>
            </w:pPr>
            <w:r w:rsidRPr="00CB4A0A">
              <w:t>ONC</w:t>
            </w:r>
          </w:p>
        </w:tc>
        <w:tc>
          <w:tcPr>
            <w:tcW w:w="7943" w:type="dxa"/>
          </w:tcPr>
          <w:p w14:paraId="4E35EAED" w14:textId="77777777" w:rsidR="007532C2" w:rsidRPr="00CB4A0A" w:rsidRDefault="007532C2" w:rsidP="00D91CCF">
            <w:pPr>
              <w:spacing w:after="0" w:line="240" w:lineRule="auto"/>
            </w:pPr>
            <w:r w:rsidRPr="00CB4A0A">
              <w:t>The Office of the National Coordinator for Health Information Technology within HHS</w:t>
            </w:r>
          </w:p>
        </w:tc>
      </w:tr>
      <w:tr w:rsidR="007532C2" w:rsidRPr="00CB4A0A" w14:paraId="3C5FFC9E" w14:textId="77777777" w:rsidTr="00D91CCF">
        <w:tc>
          <w:tcPr>
            <w:tcW w:w="1597" w:type="dxa"/>
          </w:tcPr>
          <w:p w14:paraId="777EB6A6" w14:textId="77777777" w:rsidR="007532C2" w:rsidRPr="00CB4A0A" w:rsidRDefault="007532C2" w:rsidP="00D91CCF">
            <w:pPr>
              <w:spacing w:after="0" w:line="240" w:lineRule="auto"/>
            </w:pPr>
            <w:r w:rsidRPr="00CB4A0A">
              <w:t>PHI</w:t>
            </w:r>
          </w:p>
        </w:tc>
        <w:tc>
          <w:tcPr>
            <w:tcW w:w="7943" w:type="dxa"/>
          </w:tcPr>
          <w:p w14:paraId="5331E661" w14:textId="77777777" w:rsidR="007532C2" w:rsidRPr="00CB4A0A" w:rsidRDefault="007532C2" w:rsidP="00D91CCF">
            <w:pPr>
              <w:spacing w:after="0" w:line="240" w:lineRule="auto"/>
            </w:pPr>
            <w:r w:rsidRPr="00CB4A0A">
              <w:t>Protected Health Information</w:t>
            </w:r>
          </w:p>
        </w:tc>
      </w:tr>
      <w:tr w:rsidR="007532C2" w:rsidRPr="00CB4A0A" w14:paraId="17C8D038" w14:textId="77777777" w:rsidTr="00D91CCF">
        <w:tc>
          <w:tcPr>
            <w:tcW w:w="1597" w:type="dxa"/>
          </w:tcPr>
          <w:p w14:paraId="496B0A05" w14:textId="77777777" w:rsidR="007532C2" w:rsidRPr="00CB4A0A" w:rsidRDefault="007532C2" w:rsidP="00D91CCF">
            <w:pPr>
              <w:spacing w:after="0" w:line="240" w:lineRule="auto"/>
            </w:pPr>
            <w:r w:rsidRPr="00CB4A0A">
              <w:t>RBAC</w:t>
            </w:r>
          </w:p>
        </w:tc>
        <w:tc>
          <w:tcPr>
            <w:tcW w:w="7943" w:type="dxa"/>
          </w:tcPr>
          <w:p w14:paraId="2A6C4CBE" w14:textId="77777777" w:rsidR="007532C2" w:rsidRPr="00CB4A0A" w:rsidRDefault="007532C2" w:rsidP="00D91CCF">
            <w:pPr>
              <w:spacing w:after="0" w:line="240" w:lineRule="auto"/>
            </w:pPr>
            <w:r w:rsidRPr="00CB4A0A">
              <w:t>Role-based Access Control</w:t>
            </w:r>
          </w:p>
        </w:tc>
      </w:tr>
      <w:tr w:rsidR="007532C2" w:rsidRPr="00CB4A0A" w14:paraId="3EF16AFC" w14:textId="77777777" w:rsidTr="00D91CCF">
        <w:tc>
          <w:tcPr>
            <w:tcW w:w="1597" w:type="dxa"/>
          </w:tcPr>
          <w:p w14:paraId="0DE8BADB" w14:textId="77777777" w:rsidR="007532C2" w:rsidRPr="00CB4A0A" w:rsidRDefault="007532C2" w:rsidP="00D91CCF">
            <w:pPr>
              <w:spacing w:after="0" w:line="240" w:lineRule="auto"/>
            </w:pPr>
            <w:r w:rsidRPr="00CB4A0A">
              <w:t>SRA</w:t>
            </w:r>
          </w:p>
        </w:tc>
        <w:tc>
          <w:tcPr>
            <w:tcW w:w="7943" w:type="dxa"/>
          </w:tcPr>
          <w:p w14:paraId="3455141D" w14:textId="77777777" w:rsidR="007532C2" w:rsidRPr="00CB4A0A" w:rsidRDefault="007532C2" w:rsidP="00D91CCF">
            <w:pPr>
              <w:spacing w:after="0" w:line="240" w:lineRule="auto"/>
            </w:pPr>
            <w:r w:rsidRPr="00CB4A0A">
              <w:t>Security Risk Assessment</w:t>
            </w:r>
          </w:p>
        </w:tc>
      </w:tr>
      <w:tr w:rsidR="007532C2" w:rsidRPr="00CB4A0A" w14:paraId="512FECA7" w14:textId="77777777" w:rsidTr="00D91CCF">
        <w:tc>
          <w:tcPr>
            <w:tcW w:w="1597" w:type="dxa"/>
          </w:tcPr>
          <w:p w14:paraId="4EA22634" w14:textId="77777777" w:rsidR="007532C2" w:rsidRPr="00CB4A0A" w:rsidRDefault="007532C2" w:rsidP="00D91CCF">
            <w:pPr>
              <w:spacing w:after="0" w:line="240" w:lineRule="auto"/>
            </w:pPr>
            <w:r w:rsidRPr="00CB4A0A">
              <w:t>SRA Tool</w:t>
            </w:r>
          </w:p>
        </w:tc>
        <w:tc>
          <w:tcPr>
            <w:tcW w:w="7943" w:type="dxa"/>
          </w:tcPr>
          <w:p w14:paraId="3DA07EDE" w14:textId="77777777" w:rsidR="007532C2" w:rsidRPr="00CB4A0A" w:rsidRDefault="007532C2" w:rsidP="00D91CCF">
            <w:pPr>
              <w:spacing w:after="0" w:line="240" w:lineRule="auto"/>
            </w:pPr>
            <w:r w:rsidRPr="00CB4A0A">
              <w:t>Security Risk Assessment Tool</w:t>
            </w:r>
          </w:p>
        </w:tc>
      </w:tr>
      <w:tr w:rsidR="007532C2" w:rsidRPr="00CB4A0A" w14:paraId="6D238024" w14:textId="77777777" w:rsidTr="00D91CCF">
        <w:tc>
          <w:tcPr>
            <w:tcW w:w="1597" w:type="dxa"/>
          </w:tcPr>
          <w:p w14:paraId="3696B2FD" w14:textId="77777777" w:rsidR="007532C2" w:rsidRPr="00CB4A0A" w:rsidRDefault="007532C2" w:rsidP="00D91CCF">
            <w:pPr>
              <w:spacing w:after="0" w:line="240" w:lineRule="auto"/>
            </w:pPr>
            <w:r w:rsidRPr="00CB4A0A">
              <w:t>USB</w:t>
            </w:r>
          </w:p>
        </w:tc>
        <w:tc>
          <w:tcPr>
            <w:tcW w:w="7943" w:type="dxa"/>
          </w:tcPr>
          <w:p w14:paraId="4E5D521A" w14:textId="77777777" w:rsidR="007532C2" w:rsidRPr="00CB4A0A" w:rsidRDefault="007532C2" w:rsidP="00D91CCF">
            <w:pPr>
              <w:spacing w:after="0" w:line="240" w:lineRule="auto"/>
            </w:pPr>
            <w:r w:rsidRPr="00CB4A0A">
              <w:t>Universal Serial Bus</w:t>
            </w:r>
          </w:p>
        </w:tc>
      </w:tr>
    </w:tbl>
    <w:p w14:paraId="05F7D6F9" w14:textId="77777777" w:rsidR="007532C2" w:rsidRPr="00CB4A0A" w:rsidRDefault="007532C2" w:rsidP="00B16FFA">
      <w:pPr>
        <w:keepNext/>
        <w:keepLines/>
        <w:spacing w:before="240" w:after="0"/>
        <w:outlineLvl w:val="0"/>
        <w:rPr>
          <w:rFonts w:eastAsiaTheme="majorEastAsia" w:cstheme="majorBidi"/>
          <w:b/>
          <w:bCs/>
          <w:sz w:val="28"/>
          <w:szCs w:val="28"/>
        </w:rPr>
      </w:pPr>
    </w:p>
    <w:p w14:paraId="0FFEC588" w14:textId="77777777" w:rsidR="007532C2" w:rsidRPr="00CB4A0A" w:rsidRDefault="007532C2" w:rsidP="00B16FFA">
      <w:pPr>
        <w:keepNext/>
        <w:keepLines/>
        <w:spacing w:before="240" w:after="0"/>
        <w:outlineLvl w:val="0"/>
        <w:rPr>
          <w:rFonts w:eastAsiaTheme="majorEastAsia" w:cstheme="majorBidi"/>
          <w:b/>
          <w:bCs/>
          <w:sz w:val="28"/>
          <w:szCs w:val="28"/>
        </w:rPr>
      </w:pPr>
    </w:p>
    <w:p w14:paraId="3BECB94A" w14:textId="77777777" w:rsidR="007532C2" w:rsidRPr="00CB4A0A" w:rsidRDefault="007532C2" w:rsidP="00B16FFA">
      <w:pPr>
        <w:keepNext/>
        <w:keepLines/>
        <w:spacing w:before="240" w:after="0"/>
        <w:outlineLvl w:val="0"/>
        <w:rPr>
          <w:rFonts w:eastAsiaTheme="majorEastAsia" w:cstheme="majorBidi"/>
          <w:b/>
          <w:bCs/>
          <w:sz w:val="28"/>
          <w:szCs w:val="28"/>
        </w:rPr>
      </w:pPr>
    </w:p>
    <w:p w14:paraId="038D1F48" w14:textId="77777777" w:rsidR="007532C2" w:rsidRPr="00CB4A0A" w:rsidRDefault="007532C2" w:rsidP="00B16FFA">
      <w:pPr>
        <w:keepNext/>
        <w:keepLines/>
        <w:spacing w:before="240" w:after="0"/>
        <w:outlineLvl w:val="0"/>
        <w:rPr>
          <w:rFonts w:eastAsiaTheme="majorEastAsia" w:cstheme="majorBidi"/>
          <w:b/>
          <w:bCs/>
          <w:sz w:val="28"/>
          <w:szCs w:val="28"/>
        </w:rPr>
      </w:pPr>
    </w:p>
    <w:p w14:paraId="57F5C700" w14:textId="77777777" w:rsidR="007532C2" w:rsidRPr="00CB4A0A" w:rsidRDefault="007532C2" w:rsidP="00B16FFA">
      <w:pPr>
        <w:keepNext/>
        <w:keepLines/>
        <w:spacing w:before="240" w:after="0"/>
        <w:outlineLvl w:val="0"/>
        <w:rPr>
          <w:rFonts w:eastAsiaTheme="majorEastAsia" w:cstheme="majorBidi"/>
          <w:b/>
          <w:bCs/>
          <w:sz w:val="28"/>
          <w:szCs w:val="28"/>
        </w:rPr>
        <w:sectPr w:rsidR="007532C2" w:rsidRPr="00CB4A0A" w:rsidSect="00FD5064">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0AE02D89" w14:textId="77777777" w:rsidR="00162208" w:rsidRPr="00CB4A0A" w:rsidRDefault="00162208">
      <w:pPr>
        <w:spacing w:after="0" w:line="240" w:lineRule="auto"/>
        <w:rPr>
          <w:rFonts w:eastAsiaTheme="majorEastAsia" w:cstheme="majorBidi"/>
          <w:b/>
          <w:bCs/>
          <w:sz w:val="28"/>
          <w:szCs w:val="28"/>
        </w:rPr>
      </w:pPr>
      <w:r w:rsidRPr="00CB4A0A">
        <w:rPr>
          <w:rFonts w:eastAsiaTheme="majorEastAsia" w:cstheme="majorBidi"/>
          <w:b/>
          <w:bCs/>
          <w:sz w:val="28"/>
          <w:szCs w:val="28"/>
        </w:rPr>
        <w:lastRenderedPageBreak/>
        <w:br w:type="page"/>
      </w:r>
    </w:p>
    <w:p w14:paraId="553F8EC6" w14:textId="77777777" w:rsidR="00B16FFA" w:rsidRPr="00CB4A0A" w:rsidRDefault="00B16FFA" w:rsidP="00B16FFA">
      <w:pPr>
        <w:keepNext/>
        <w:keepLines/>
        <w:spacing w:before="240" w:after="0"/>
        <w:outlineLvl w:val="0"/>
        <w:rPr>
          <w:rFonts w:eastAsiaTheme="majorEastAsia" w:cstheme="majorBidi"/>
          <w:b/>
          <w:bCs/>
          <w:sz w:val="28"/>
          <w:szCs w:val="28"/>
        </w:rPr>
      </w:pPr>
      <w:bookmarkStart w:id="5" w:name="_Toc461443933"/>
      <w:r w:rsidRPr="00CB4A0A">
        <w:rPr>
          <w:rFonts w:eastAsiaTheme="majorEastAsia" w:cstheme="majorBidi"/>
          <w:b/>
          <w:bCs/>
          <w:sz w:val="28"/>
          <w:szCs w:val="28"/>
        </w:rPr>
        <w:lastRenderedPageBreak/>
        <w:t>How to Use this Document</w:t>
      </w:r>
      <w:bookmarkEnd w:id="5"/>
    </w:p>
    <w:p w14:paraId="02553001" w14:textId="77777777" w:rsidR="00B16FFA" w:rsidRPr="00CB4A0A" w:rsidRDefault="00B16FFA" w:rsidP="00B16FFA">
      <w:pPr>
        <w:keepNext/>
        <w:keepLines/>
        <w:spacing w:after="0"/>
        <w:outlineLvl w:val="0"/>
        <w:rPr>
          <w:rFonts w:eastAsiaTheme="majorEastAsia" w:cstheme="majorBidi"/>
          <w:bCs/>
          <w:sz w:val="24"/>
          <w:szCs w:val="24"/>
        </w:rPr>
      </w:pPr>
    </w:p>
    <w:p w14:paraId="191F4353" w14:textId="77777777" w:rsidR="00B16FFA" w:rsidRPr="00CB4A0A" w:rsidRDefault="00973859" w:rsidP="00B16FFA">
      <w:pPr>
        <w:spacing w:after="0"/>
        <w:rPr>
          <w:sz w:val="24"/>
          <w:szCs w:val="24"/>
        </w:rPr>
      </w:pPr>
      <w:r w:rsidRPr="00CB4A0A">
        <w:rPr>
          <w:sz w:val="24"/>
          <w:szCs w:val="24"/>
        </w:rPr>
        <w:t xml:space="preserve">The HIPAA Security Rule requires health care providers, health plans and business associates to </w:t>
      </w:r>
      <w:r w:rsidR="005A1823" w:rsidRPr="00CB4A0A">
        <w:rPr>
          <w:sz w:val="24"/>
          <w:szCs w:val="24"/>
        </w:rPr>
        <w:t xml:space="preserve">conduct risk analyses and </w:t>
      </w:r>
      <w:r w:rsidRPr="00CB4A0A">
        <w:rPr>
          <w:sz w:val="24"/>
          <w:szCs w:val="24"/>
        </w:rPr>
        <w:t>implement technical, physical and administrative safeguards for ePHI.</w:t>
      </w:r>
      <w:r w:rsidR="00343753" w:rsidRPr="00CB4A0A">
        <w:rPr>
          <w:sz w:val="24"/>
          <w:szCs w:val="24"/>
        </w:rPr>
        <w:t xml:space="preserve"> </w:t>
      </w:r>
      <w:r w:rsidR="0089349B" w:rsidRPr="00CB4A0A">
        <w:rPr>
          <w:sz w:val="24"/>
          <w:szCs w:val="24"/>
        </w:rPr>
        <w:t xml:space="preserve">The </w:t>
      </w:r>
      <w:r w:rsidR="00A223C7" w:rsidRPr="00CB4A0A">
        <w:rPr>
          <w:sz w:val="24"/>
          <w:szCs w:val="24"/>
        </w:rPr>
        <w:t xml:space="preserve">HHS </w:t>
      </w:r>
      <w:r w:rsidR="005A1823" w:rsidRPr="00CB4A0A">
        <w:rPr>
          <w:sz w:val="24"/>
          <w:szCs w:val="24"/>
        </w:rPr>
        <w:t xml:space="preserve">Office for </w:t>
      </w:r>
      <w:r w:rsidR="00A223C7" w:rsidRPr="00CB4A0A">
        <w:rPr>
          <w:sz w:val="24"/>
          <w:szCs w:val="24"/>
        </w:rPr>
        <w:t>Civil Rights (OCR) enforces the HIPAA Security Rule, which in turn requires HIPAA regulated entities to regularly assess the security risks of their processes and systems.</w:t>
      </w:r>
      <w:r w:rsidR="00343753" w:rsidRPr="00CB4A0A">
        <w:rPr>
          <w:sz w:val="24"/>
          <w:szCs w:val="24"/>
        </w:rPr>
        <w:t xml:space="preserve"> </w:t>
      </w:r>
      <w:r w:rsidR="000C23EC" w:rsidRPr="00CB4A0A">
        <w:rPr>
          <w:sz w:val="24"/>
          <w:szCs w:val="24"/>
        </w:rPr>
        <w:t>In conjunction with OCR, the Office of the National Coordinator for Health IT (ONC), developed this risk assessment guide, to help providers and other HIPAA regulated entities protect ePHI through technical safeguards.</w:t>
      </w:r>
      <w:r w:rsidR="00343753" w:rsidRPr="00CB4A0A">
        <w:rPr>
          <w:sz w:val="24"/>
          <w:szCs w:val="24"/>
        </w:rPr>
        <w:t xml:space="preserve"> </w:t>
      </w:r>
      <w:r w:rsidR="000C23EC" w:rsidRPr="00CB4A0A">
        <w:rPr>
          <w:sz w:val="24"/>
          <w:szCs w:val="24"/>
        </w:rPr>
        <w:t xml:space="preserve"> </w:t>
      </w:r>
      <w:r w:rsidR="00B16FFA" w:rsidRPr="00CB4A0A">
        <w:rPr>
          <w:sz w:val="24"/>
          <w:szCs w:val="24"/>
        </w:rPr>
        <w:t xml:space="preserve">Technical safeguards include hardware, software, and other technology that limits access to ePHI. Examples of </w:t>
      </w:r>
      <w:r w:rsidRPr="00CB4A0A">
        <w:rPr>
          <w:sz w:val="24"/>
          <w:szCs w:val="24"/>
        </w:rPr>
        <w:t xml:space="preserve">the </w:t>
      </w:r>
      <w:r w:rsidR="00B16FFA" w:rsidRPr="00CB4A0A">
        <w:rPr>
          <w:sz w:val="24"/>
          <w:szCs w:val="24"/>
        </w:rPr>
        <w:t>technical safeguards</w:t>
      </w:r>
      <w:r w:rsidR="002B314E" w:rsidRPr="00CB4A0A">
        <w:rPr>
          <w:sz w:val="24"/>
          <w:szCs w:val="24"/>
        </w:rPr>
        <w:t xml:space="preserve"> required by the HIPAA Security Rule</w:t>
      </w:r>
      <w:r w:rsidR="00B16FFA" w:rsidRPr="00CB4A0A">
        <w:rPr>
          <w:sz w:val="24"/>
          <w:szCs w:val="24"/>
        </w:rPr>
        <w:t xml:space="preserve"> include the following:</w:t>
      </w:r>
    </w:p>
    <w:p w14:paraId="5F667A08" w14:textId="77777777" w:rsidR="00B16FFA" w:rsidRPr="00CB4A0A" w:rsidRDefault="00B16FFA" w:rsidP="009C4EFE">
      <w:pPr>
        <w:pStyle w:val="ListParagraph"/>
        <w:numPr>
          <w:ilvl w:val="0"/>
          <w:numId w:val="21"/>
        </w:numPr>
        <w:spacing w:after="0"/>
        <w:rPr>
          <w:sz w:val="24"/>
          <w:szCs w:val="24"/>
        </w:rPr>
      </w:pPr>
      <w:r w:rsidRPr="00CB4A0A">
        <w:rPr>
          <w:sz w:val="24"/>
          <w:szCs w:val="24"/>
        </w:rPr>
        <w:t>Access controls to restrict access to ePHI to authorized personnel only</w:t>
      </w:r>
    </w:p>
    <w:p w14:paraId="79645C32" w14:textId="77777777" w:rsidR="00B16FFA" w:rsidRPr="00CB4A0A" w:rsidRDefault="00B16FFA" w:rsidP="009C4EFE">
      <w:pPr>
        <w:pStyle w:val="ListParagraph"/>
        <w:numPr>
          <w:ilvl w:val="0"/>
          <w:numId w:val="21"/>
        </w:numPr>
        <w:spacing w:after="0"/>
        <w:rPr>
          <w:sz w:val="24"/>
          <w:szCs w:val="24"/>
        </w:rPr>
      </w:pPr>
      <w:r w:rsidRPr="00CB4A0A">
        <w:rPr>
          <w:sz w:val="24"/>
          <w:szCs w:val="24"/>
        </w:rPr>
        <w:t>Audit controls to monitor activity on systems containing e-PHI, such as an electronic health record system</w:t>
      </w:r>
    </w:p>
    <w:p w14:paraId="1A31DB75" w14:textId="77777777" w:rsidR="00B16FFA" w:rsidRPr="00CB4A0A" w:rsidRDefault="00B16FFA" w:rsidP="009C4EFE">
      <w:pPr>
        <w:pStyle w:val="ListParagraph"/>
        <w:numPr>
          <w:ilvl w:val="0"/>
          <w:numId w:val="21"/>
        </w:numPr>
        <w:spacing w:after="0"/>
        <w:rPr>
          <w:sz w:val="24"/>
          <w:szCs w:val="24"/>
        </w:rPr>
      </w:pPr>
      <w:r w:rsidRPr="00CB4A0A">
        <w:rPr>
          <w:sz w:val="24"/>
          <w:szCs w:val="24"/>
        </w:rPr>
        <w:t>Integrity controls to prevent improper ePHI alteration or destruction</w:t>
      </w:r>
    </w:p>
    <w:p w14:paraId="05BCE38F" w14:textId="77777777" w:rsidR="00B16FFA" w:rsidRPr="00CB4A0A" w:rsidRDefault="00B16FFA" w:rsidP="009C4EFE">
      <w:pPr>
        <w:pStyle w:val="ListParagraph"/>
        <w:numPr>
          <w:ilvl w:val="0"/>
          <w:numId w:val="21"/>
        </w:numPr>
        <w:spacing w:after="0"/>
        <w:rPr>
          <w:sz w:val="24"/>
          <w:szCs w:val="24"/>
        </w:rPr>
      </w:pPr>
      <w:r w:rsidRPr="00CB4A0A">
        <w:rPr>
          <w:sz w:val="24"/>
          <w:szCs w:val="24"/>
        </w:rPr>
        <w:t>Transmission security measures to protect ePHI when transmitted over an electronic network</w:t>
      </w:r>
    </w:p>
    <w:p w14:paraId="3A72A670" w14:textId="77777777" w:rsidR="00B16FFA" w:rsidRPr="00CB4A0A" w:rsidRDefault="00B16FFA" w:rsidP="00B16FFA">
      <w:pPr>
        <w:spacing w:after="0"/>
        <w:rPr>
          <w:szCs w:val="24"/>
        </w:rPr>
      </w:pPr>
    </w:p>
    <w:p w14:paraId="5B67E716" w14:textId="77777777" w:rsidR="00B16FFA" w:rsidRPr="00CB4A0A" w:rsidRDefault="00B16FFA" w:rsidP="00B16FFA">
      <w:pPr>
        <w:spacing w:after="0"/>
        <w:rPr>
          <w:szCs w:val="24"/>
        </w:rPr>
      </w:pPr>
      <w:r w:rsidRPr="00CB4A0A">
        <w:rPr>
          <w:sz w:val="24"/>
          <w:szCs w:val="24"/>
        </w:rPr>
        <w:t>This document is a paper-based version of the Security Risk Assessment Tool</w:t>
      </w:r>
      <w:r w:rsidR="00A223C7" w:rsidRPr="00CB4A0A">
        <w:rPr>
          <w:sz w:val="24"/>
          <w:szCs w:val="24"/>
        </w:rPr>
        <w:t>, a free on-line</w:t>
      </w:r>
      <w:r w:rsidR="00F42493" w:rsidRPr="00CB4A0A">
        <w:rPr>
          <w:sz w:val="24"/>
          <w:szCs w:val="24"/>
        </w:rPr>
        <w:t xml:space="preserve"> </w:t>
      </w:r>
      <w:r w:rsidR="00A223C7" w:rsidRPr="00CB4A0A">
        <w:rPr>
          <w:sz w:val="24"/>
          <w:szCs w:val="24"/>
        </w:rPr>
        <w:t>tool</w:t>
      </w:r>
      <w:r w:rsidRPr="00CB4A0A">
        <w:rPr>
          <w:sz w:val="24"/>
          <w:szCs w:val="24"/>
        </w:rPr>
        <w:t>. To use the paper-based version of the tool, complete the following questions. Each question will help you think through a certain aspect of your security program. For each question:</w:t>
      </w:r>
    </w:p>
    <w:p w14:paraId="3C190D03" w14:textId="77777777" w:rsidR="00B16FFA" w:rsidRPr="00CB4A0A" w:rsidRDefault="00B16FFA" w:rsidP="00B16FFA">
      <w:pPr>
        <w:numPr>
          <w:ilvl w:val="0"/>
          <w:numId w:val="20"/>
        </w:numPr>
        <w:spacing w:after="0"/>
        <w:contextualSpacing/>
        <w:rPr>
          <w:szCs w:val="24"/>
        </w:rPr>
      </w:pPr>
      <w:r w:rsidRPr="00CB4A0A">
        <w:rPr>
          <w:sz w:val="24"/>
          <w:szCs w:val="24"/>
        </w:rPr>
        <w:t>Consider the threats and vulnerabilities to your IT systems and programs. Consult the “Threats and Vulnerabilities” portion of the question to brainstorm potential threats you may have missed.</w:t>
      </w:r>
    </w:p>
    <w:p w14:paraId="2814F3A6" w14:textId="77777777" w:rsidR="00B16FFA" w:rsidRPr="00CB4A0A" w:rsidRDefault="00B16FFA" w:rsidP="00B16FFA">
      <w:pPr>
        <w:numPr>
          <w:ilvl w:val="0"/>
          <w:numId w:val="20"/>
        </w:numPr>
        <w:spacing w:after="0"/>
        <w:contextualSpacing/>
        <w:rPr>
          <w:szCs w:val="24"/>
        </w:rPr>
      </w:pPr>
      <w:r w:rsidRPr="00CB4A0A">
        <w:rPr>
          <w:sz w:val="24"/>
          <w:szCs w:val="24"/>
        </w:rPr>
        <w:t>Document your current activities in the box provided.</w:t>
      </w:r>
    </w:p>
    <w:p w14:paraId="46D3ECB0" w14:textId="77777777" w:rsidR="00B16FFA" w:rsidRPr="00CB4A0A" w:rsidRDefault="00B16FFA" w:rsidP="00B16FFA">
      <w:pPr>
        <w:numPr>
          <w:ilvl w:val="0"/>
          <w:numId w:val="20"/>
        </w:numPr>
        <w:spacing w:after="0"/>
        <w:contextualSpacing/>
        <w:rPr>
          <w:szCs w:val="24"/>
        </w:rPr>
      </w:pPr>
      <w:r w:rsidRPr="00CB4A0A">
        <w:rPr>
          <w:sz w:val="24"/>
          <w:szCs w:val="24"/>
        </w:rPr>
        <w:t>If you current activities do not address all the threats and vulnerabilities you</w:t>
      </w:r>
      <w:r w:rsidR="002B314E" w:rsidRPr="00CB4A0A">
        <w:rPr>
          <w:sz w:val="24"/>
          <w:szCs w:val="24"/>
        </w:rPr>
        <w:t xml:space="preserve"> have</w:t>
      </w:r>
      <w:r w:rsidR="009F15A1" w:rsidRPr="00CB4A0A">
        <w:rPr>
          <w:sz w:val="24"/>
          <w:szCs w:val="24"/>
        </w:rPr>
        <w:t xml:space="preserve"> </w:t>
      </w:r>
      <w:r w:rsidRPr="00CB4A0A">
        <w:rPr>
          <w:sz w:val="24"/>
          <w:szCs w:val="24"/>
        </w:rPr>
        <w:t>identified, develop and document a remediation plan in the box provided.</w:t>
      </w:r>
    </w:p>
    <w:p w14:paraId="4B2BFD6B" w14:textId="77777777" w:rsidR="00B16FFA" w:rsidRPr="00CB4A0A" w:rsidRDefault="003B15BF" w:rsidP="00B16FFA">
      <w:pPr>
        <w:numPr>
          <w:ilvl w:val="0"/>
          <w:numId w:val="20"/>
        </w:numPr>
        <w:spacing w:after="0"/>
        <w:contextualSpacing/>
        <w:rPr>
          <w:szCs w:val="24"/>
        </w:rPr>
      </w:pPr>
      <w:r w:rsidRPr="00CB4A0A">
        <w:rPr>
          <w:sz w:val="24"/>
          <w:szCs w:val="24"/>
        </w:rPr>
        <w:t>D</w:t>
      </w:r>
      <w:r w:rsidR="00B16FFA" w:rsidRPr="00CB4A0A">
        <w:rPr>
          <w:sz w:val="24"/>
          <w:szCs w:val="24"/>
        </w:rPr>
        <w:t xml:space="preserve">ocument the impact and likelihood of any unaddressed threats and vulnerabilities. </w:t>
      </w:r>
      <w:r w:rsidRPr="00CB4A0A">
        <w:rPr>
          <w:sz w:val="24"/>
          <w:szCs w:val="24"/>
        </w:rPr>
        <w:t>Not</w:t>
      </w:r>
      <w:r w:rsidR="00B16FFA" w:rsidRPr="00CB4A0A">
        <w:rPr>
          <w:sz w:val="24"/>
          <w:szCs w:val="24"/>
        </w:rPr>
        <w:t xml:space="preserve"> all risks can be reduced to zero (aka, no risk)</w:t>
      </w:r>
      <w:r w:rsidRPr="00CB4A0A">
        <w:rPr>
          <w:sz w:val="24"/>
          <w:szCs w:val="24"/>
        </w:rPr>
        <w:t xml:space="preserve">; your </w:t>
      </w:r>
      <w:r w:rsidR="00B16FFA" w:rsidRPr="00CB4A0A">
        <w:rPr>
          <w:sz w:val="24"/>
          <w:szCs w:val="24"/>
        </w:rPr>
        <w:t xml:space="preserve">organization may be comfortable accepting some level of risk. </w:t>
      </w:r>
      <w:r w:rsidRPr="00CB4A0A">
        <w:rPr>
          <w:sz w:val="24"/>
          <w:szCs w:val="24"/>
        </w:rPr>
        <w:t>If so, d</w:t>
      </w:r>
      <w:r w:rsidR="00B16FFA" w:rsidRPr="00CB4A0A">
        <w:rPr>
          <w:sz w:val="24"/>
          <w:szCs w:val="24"/>
        </w:rPr>
        <w:t>ocument the impact and likelihood of this residual risk as well.</w:t>
      </w:r>
    </w:p>
    <w:p w14:paraId="71A5D7C5" w14:textId="77777777" w:rsidR="00B16FFA" w:rsidRPr="00CB4A0A" w:rsidRDefault="00B16FFA" w:rsidP="00B16FFA">
      <w:pPr>
        <w:numPr>
          <w:ilvl w:val="0"/>
          <w:numId w:val="20"/>
        </w:numPr>
        <w:spacing w:after="0"/>
        <w:contextualSpacing/>
        <w:rPr>
          <w:szCs w:val="24"/>
        </w:rPr>
      </w:pPr>
      <w:r w:rsidRPr="00CB4A0A">
        <w:rPr>
          <w:sz w:val="24"/>
          <w:szCs w:val="24"/>
        </w:rPr>
        <w:t>Lastly, calculate an overall risk score for the question. You are free to use your own risk-rating method, but a common method uses impact and likelihood to determine overall risk using this matrix:</w:t>
      </w:r>
    </w:p>
    <w:p w14:paraId="0253A1F9" w14:textId="77777777" w:rsidR="00162208" w:rsidRPr="00CB4A0A" w:rsidRDefault="00162208" w:rsidP="00CB4A0A">
      <w:pPr>
        <w:spacing w:after="0"/>
        <w:contextualSpacing/>
        <w:rPr>
          <w:sz w:val="24"/>
          <w:szCs w:val="24"/>
        </w:rPr>
      </w:pPr>
    </w:p>
    <w:p w14:paraId="5D79753E" w14:textId="77777777" w:rsidR="00162208" w:rsidRPr="00CB4A0A" w:rsidRDefault="00162208" w:rsidP="00CB4A0A">
      <w:pPr>
        <w:spacing w:after="0"/>
        <w:contextualSpacing/>
        <w:rPr>
          <w:szCs w:val="24"/>
        </w:rPr>
      </w:pPr>
    </w:p>
    <w:p w14:paraId="1793B6AD" w14:textId="77777777" w:rsidR="00303F49" w:rsidRPr="00CB4A0A" w:rsidRDefault="00303F49" w:rsidP="00B16FFA">
      <w:pPr>
        <w:spacing w:after="0"/>
        <w:rPr>
          <w:szCs w:val="24"/>
        </w:rPr>
      </w:pPr>
    </w:p>
    <w:tbl>
      <w:tblPr>
        <w:tblStyle w:val="TableGrid"/>
        <w:tblW w:w="0" w:type="auto"/>
        <w:jc w:val="center"/>
        <w:tblLook w:val="04A0" w:firstRow="1" w:lastRow="0" w:firstColumn="1" w:lastColumn="0" w:noHBand="0" w:noVBand="1"/>
      </w:tblPr>
      <w:tblGrid>
        <w:gridCol w:w="1008"/>
        <w:gridCol w:w="1170"/>
        <w:gridCol w:w="1260"/>
        <w:gridCol w:w="1620"/>
        <w:gridCol w:w="1530"/>
      </w:tblGrid>
      <w:tr w:rsidR="00B16FFA" w:rsidRPr="00CB4A0A" w14:paraId="053479B1" w14:textId="77777777" w:rsidTr="002B314E">
        <w:trPr>
          <w:jc w:val="center"/>
        </w:trPr>
        <w:tc>
          <w:tcPr>
            <w:tcW w:w="1008" w:type="dxa"/>
          </w:tcPr>
          <w:p w14:paraId="18D3CB97" w14:textId="77777777" w:rsidR="00B16FFA" w:rsidRPr="00CB4A0A" w:rsidRDefault="00B16FFA" w:rsidP="00B16FFA">
            <w:pPr>
              <w:spacing w:after="0" w:line="240" w:lineRule="auto"/>
              <w:rPr>
                <w:b/>
                <w:sz w:val="24"/>
                <w:szCs w:val="24"/>
              </w:rPr>
            </w:pPr>
          </w:p>
        </w:tc>
        <w:tc>
          <w:tcPr>
            <w:tcW w:w="5580" w:type="dxa"/>
            <w:gridSpan w:val="4"/>
          </w:tcPr>
          <w:p w14:paraId="103610F0" w14:textId="77777777" w:rsidR="00B16FFA" w:rsidRPr="00CB4A0A" w:rsidRDefault="00B16FFA" w:rsidP="00B16FFA">
            <w:pPr>
              <w:spacing w:after="0" w:line="240" w:lineRule="auto"/>
              <w:jc w:val="center"/>
              <w:rPr>
                <w:b/>
                <w:sz w:val="24"/>
                <w:szCs w:val="24"/>
              </w:rPr>
            </w:pPr>
            <w:r w:rsidRPr="00CB4A0A">
              <w:rPr>
                <w:b/>
                <w:sz w:val="24"/>
                <w:szCs w:val="24"/>
              </w:rPr>
              <w:t>Likelihood</w:t>
            </w:r>
          </w:p>
        </w:tc>
      </w:tr>
      <w:tr w:rsidR="00B16FFA" w:rsidRPr="00CB4A0A" w14:paraId="43E160D7" w14:textId="77777777" w:rsidTr="002B314E">
        <w:trPr>
          <w:jc w:val="center"/>
        </w:trPr>
        <w:tc>
          <w:tcPr>
            <w:tcW w:w="1008" w:type="dxa"/>
            <w:vMerge w:val="restart"/>
            <w:vAlign w:val="center"/>
          </w:tcPr>
          <w:p w14:paraId="492D3F1C" w14:textId="77777777" w:rsidR="00B16FFA" w:rsidRPr="00CB4A0A" w:rsidRDefault="00B16FFA" w:rsidP="00B16FFA">
            <w:pPr>
              <w:spacing w:after="0" w:line="240" w:lineRule="auto"/>
              <w:jc w:val="center"/>
              <w:rPr>
                <w:b/>
                <w:sz w:val="24"/>
                <w:szCs w:val="24"/>
              </w:rPr>
            </w:pPr>
            <w:r w:rsidRPr="00CB4A0A">
              <w:rPr>
                <w:b/>
                <w:sz w:val="24"/>
                <w:szCs w:val="24"/>
              </w:rPr>
              <w:t>Impact</w:t>
            </w:r>
          </w:p>
        </w:tc>
        <w:tc>
          <w:tcPr>
            <w:tcW w:w="1170" w:type="dxa"/>
          </w:tcPr>
          <w:p w14:paraId="67DAFDC5" w14:textId="77777777" w:rsidR="00B16FFA" w:rsidRPr="00CB4A0A" w:rsidRDefault="00B16FFA" w:rsidP="00B16FFA">
            <w:pPr>
              <w:spacing w:after="0" w:line="240" w:lineRule="auto"/>
              <w:rPr>
                <w:b/>
                <w:sz w:val="24"/>
                <w:szCs w:val="24"/>
              </w:rPr>
            </w:pPr>
          </w:p>
        </w:tc>
        <w:tc>
          <w:tcPr>
            <w:tcW w:w="1260" w:type="dxa"/>
          </w:tcPr>
          <w:p w14:paraId="57465E49" w14:textId="77777777" w:rsidR="00B16FFA" w:rsidRPr="00CB4A0A" w:rsidRDefault="00B16FFA" w:rsidP="00B16FFA">
            <w:pPr>
              <w:spacing w:after="0" w:line="240" w:lineRule="auto"/>
              <w:rPr>
                <w:b/>
                <w:sz w:val="24"/>
                <w:szCs w:val="24"/>
              </w:rPr>
            </w:pPr>
            <w:r w:rsidRPr="00CB4A0A">
              <w:rPr>
                <w:b/>
                <w:sz w:val="24"/>
                <w:szCs w:val="24"/>
              </w:rPr>
              <w:t>Low</w:t>
            </w:r>
          </w:p>
        </w:tc>
        <w:tc>
          <w:tcPr>
            <w:tcW w:w="1620" w:type="dxa"/>
          </w:tcPr>
          <w:p w14:paraId="419BE9B1" w14:textId="77777777" w:rsidR="00B16FFA" w:rsidRPr="00CB4A0A" w:rsidRDefault="00B16FFA" w:rsidP="00B16FFA">
            <w:pPr>
              <w:spacing w:after="0" w:line="240" w:lineRule="auto"/>
              <w:rPr>
                <w:b/>
                <w:sz w:val="24"/>
                <w:szCs w:val="24"/>
              </w:rPr>
            </w:pPr>
            <w:r w:rsidRPr="00CB4A0A">
              <w:rPr>
                <w:b/>
                <w:sz w:val="24"/>
                <w:szCs w:val="24"/>
              </w:rPr>
              <w:t>Medium</w:t>
            </w:r>
          </w:p>
        </w:tc>
        <w:tc>
          <w:tcPr>
            <w:tcW w:w="1530" w:type="dxa"/>
          </w:tcPr>
          <w:p w14:paraId="1560F69B" w14:textId="77777777" w:rsidR="00B16FFA" w:rsidRPr="00CB4A0A" w:rsidRDefault="00B16FFA" w:rsidP="00B16FFA">
            <w:pPr>
              <w:spacing w:after="0" w:line="240" w:lineRule="auto"/>
              <w:rPr>
                <w:b/>
                <w:sz w:val="24"/>
                <w:szCs w:val="24"/>
              </w:rPr>
            </w:pPr>
            <w:r w:rsidRPr="00CB4A0A">
              <w:rPr>
                <w:b/>
                <w:sz w:val="24"/>
                <w:szCs w:val="24"/>
              </w:rPr>
              <w:t>High</w:t>
            </w:r>
          </w:p>
        </w:tc>
      </w:tr>
      <w:tr w:rsidR="00B16FFA" w:rsidRPr="00CB4A0A" w14:paraId="6DE1142A" w14:textId="77777777" w:rsidTr="002B314E">
        <w:trPr>
          <w:jc w:val="center"/>
        </w:trPr>
        <w:tc>
          <w:tcPr>
            <w:tcW w:w="1008" w:type="dxa"/>
            <w:vMerge/>
          </w:tcPr>
          <w:p w14:paraId="384CEB5A" w14:textId="77777777" w:rsidR="00B16FFA" w:rsidRPr="00CB4A0A" w:rsidRDefault="00B16FFA" w:rsidP="00B16FFA">
            <w:pPr>
              <w:spacing w:after="0" w:line="240" w:lineRule="auto"/>
              <w:rPr>
                <w:b/>
                <w:sz w:val="24"/>
                <w:szCs w:val="24"/>
              </w:rPr>
            </w:pPr>
          </w:p>
        </w:tc>
        <w:tc>
          <w:tcPr>
            <w:tcW w:w="1170" w:type="dxa"/>
          </w:tcPr>
          <w:p w14:paraId="79EDADF7" w14:textId="77777777" w:rsidR="00B16FFA" w:rsidRPr="00CB4A0A" w:rsidRDefault="00B16FFA" w:rsidP="00B16FFA">
            <w:pPr>
              <w:spacing w:after="0" w:line="240" w:lineRule="auto"/>
              <w:rPr>
                <w:b/>
                <w:sz w:val="24"/>
                <w:szCs w:val="24"/>
              </w:rPr>
            </w:pPr>
            <w:r w:rsidRPr="00CB4A0A">
              <w:rPr>
                <w:b/>
                <w:sz w:val="24"/>
                <w:szCs w:val="24"/>
              </w:rPr>
              <w:t>Low</w:t>
            </w:r>
          </w:p>
        </w:tc>
        <w:tc>
          <w:tcPr>
            <w:tcW w:w="1260" w:type="dxa"/>
            <w:shd w:val="clear" w:color="auto" w:fill="00B050"/>
          </w:tcPr>
          <w:p w14:paraId="2E37C781" w14:textId="77777777" w:rsidR="00B16FFA" w:rsidRPr="00CB4A0A" w:rsidRDefault="00B16FFA" w:rsidP="00B16FFA">
            <w:pPr>
              <w:spacing w:after="0" w:line="240" w:lineRule="auto"/>
              <w:rPr>
                <w:b/>
                <w:color w:val="FFFFFF" w:themeColor="background1"/>
                <w:sz w:val="24"/>
                <w:szCs w:val="24"/>
              </w:rPr>
            </w:pPr>
            <w:r w:rsidRPr="00CB4A0A">
              <w:rPr>
                <w:b/>
                <w:color w:val="FFFFFF" w:themeColor="background1"/>
                <w:sz w:val="24"/>
                <w:szCs w:val="24"/>
              </w:rPr>
              <w:t>Low Risk</w:t>
            </w:r>
          </w:p>
        </w:tc>
        <w:tc>
          <w:tcPr>
            <w:tcW w:w="1620" w:type="dxa"/>
            <w:shd w:val="clear" w:color="auto" w:fill="00B050"/>
          </w:tcPr>
          <w:p w14:paraId="2CED738F" w14:textId="77777777" w:rsidR="00B16FFA" w:rsidRPr="00CB4A0A" w:rsidRDefault="00B16FFA" w:rsidP="00B16FFA">
            <w:pPr>
              <w:spacing w:after="0" w:line="240" w:lineRule="auto"/>
              <w:rPr>
                <w:b/>
                <w:color w:val="FFFFFF" w:themeColor="background1"/>
                <w:sz w:val="24"/>
                <w:szCs w:val="24"/>
              </w:rPr>
            </w:pPr>
            <w:r w:rsidRPr="00CB4A0A">
              <w:rPr>
                <w:b/>
                <w:color w:val="FFFFFF" w:themeColor="background1"/>
                <w:sz w:val="24"/>
                <w:szCs w:val="24"/>
              </w:rPr>
              <w:t>Low Risk</w:t>
            </w:r>
          </w:p>
        </w:tc>
        <w:tc>
          <w:tcPr>
            <w:tcW w:w="1530" w:type="dxa"/>
            <w:shd w:val="clear" w:color="auto" w:fill="00B050"/>
          </w:tcPr>
          <w:p w14:paraId="2C770AAB" w14:textId="77777777" w:rsidR="00B16FFA" w:rsidRPr="00CB4A0A" w:rsidRDefault="00B16FFA" w:rsidP="00B16FFA">
            <w:pPr>
              <w:spacing w:after="0" w:line="240" w:lineRule="auto"/>
              <w:rPr>
                <w:b/>
                <w:color w:val="FFFFFF" w:themeColor="background1"/>
                <w:sz w:val="24"/>
                <w:szCs w:val="24"/>
              </w:rPr>
            </w:pPr>
            <w:r w:rsidRPr="00CB4A0A">
              <w:rPr>
                <w:b/>
                <w:color w:val="FFFFFF" w:themeColor="background1"/>
                <w:sz w:val="24"/>
                <w:szCs w:val="24"/>
              </w:rPr>
              <w:t>Low Risk</w:t>
            </w:r>
          </w:p>
        </w:tc>
      </w:tr>
      <w:tr w:rsidR="00B16FFA" w:rsidRPr="00CB4A0A" w14:paraId="6C749225" w14:textId="77777777" w:rsidTr="002B314E">
        <w:trPr>
          <w:jc w:val="center"/>
        </w:trPr>
        <w:tc>
          <w:tcPr>
            <w:tcW w:w="1008" w:type="dxa"/>
            <w:vMerge/>
          </w:tcPr>
          <w:p w14:paraId="6ECF8B7D" w14:textId="77777777" w:rsidR="00B16FFA" w:rsidRPr="00CB4A0A" w:rsidRDefault="00B16FFA" w:rsidP="00B16FFA">
            <w:pPr>
              <w:spacing w:after="0" w:line="240" w:lineRule="auto"/>
              <w:rPr>
                <w:b/>
                <w:sz w:val="24"/>
                <w:szCs w:val="24"/>
              </w:rPr>
            </w:pPr>
          </w:p>
        </w:tc>
        <w:tc>
          <w:tcPr>
            <w:tcW w:w="1170" w:type="dxa"/>
          </w:tcPr>
          <w:p w14:paraId="2B271A8B" w14:textId="77777777" w:rsidR="00B16FFA" w:rsidRPr="00CB4A0A" w:rsidRDefault="00B16FFA" w:rsidP="00B16FFA">
            <w:pPr>
              <w:spacing w:after="0" w:line="240" w:lineRule="auto"/>
              <w:rPr>
                <w:b/>
                <w:sz w:val="24"/>
                <w:szCs w:val="24"/>
              </w:rPr>
            </w:pPr>
            <w:r w:rsidRPr="00CB4A0A">
              <w:rPr>
                <w:b/>
                <w:sz w:val="24"/>
                <w:szCs w:val="24"/>
              </w:rPr>
              <w:t>Medium</w:t>
            </w:r>
          </w:p>
        </w:tc>
        <w:tc>
          <w:tcPr>
            <w:tcW w:w="1260" w:type="dxa"/>
            <w:shd w:val="clear" w:color="auto" w:fill="00B050"/>
          </w:tcPr>
          <w:p w14:paraId="16322223" w14:textId="77777777" w:rsidR="00B16FFA" w:rsidRPr="00CB4A0A" w:rsidRDefault="00B16FFA" w:rsidP="00B16FFA">
            <w:pPr>
              <w:spacing w:after="0" w:line="240" w:lineRule="auto"/>
              <w:rPr>
                <w:b/>
                <w:color w:val="FFFFFF" w:themeColor="background1"/>
                <w:sz w:val="24"/>
                <w:szCs w:val="24"/>
              </w:rPr>
            </w:pPr>
            <w:r w:rsidRPr="00CB4A0A">
              <w:rPr>
                <w:b/>
                <w:color w:val="FFFFFF" w:themeColor="background1"/>
                <w:sz w:val="24"/>
                <w:szCs w:val="24"/>
              </w:rPr>
              <w:t>Low Risk</w:t>
            </w:r>
          </w:p>
        </w:tc>
        <w:tc>
          <w:tcPr>
            <w:tcW w:w="1620" w:type="dxa"/>
            <w:shd w:val="clear" w:color="auto" w:fill="FFFF00"/>
          </w:tcPr>
          <w:p w14:paraId="1C5451D0" w14:textId="77777777" w:rsidR="00B16FFA" w:rsidRPr="00CB4A0A" w:rsidRDefault="00B16FFA" w:rsidP="00B16FFA">
            <w:pPr>
              <w:spacing w:after="0" w:line="240" w:lineRule="auto"/>
              <w:rPr>
                <w:b/>
                <w:sz w:val="24"/>
                <w:szCs w:val="24"/>
              </w:rPr>
            </w:pPr>
            <w:r w:rsidRPr="00CB4A0A">
              <w:rPr>
                <w:b/>
                <w:sz w:val="24"/>
                <w:szCs w:val="24"/>
              </w:rPr>
              <w:t>Medium Risk</w:t>
            </w:r>
          </w:p>
        </w:tc>
        <w:tc>
          <w:tcPr>
            <w:tcW w:w="1530" w:type="dxa"/>
            <w:shd w:val="clear" w:color="auto" w:fill="FFFF00"/>
          </w:tcPr>
          <w:p w14:paraId="69D35BC5" w14:textId="77777777" w:rsidR="00B16FFA" w:rsidRPr="00CB4A0A" w:rsidRDefault="00B16FFA" w:rsidP="00B16FFA">
            <w:pPr>
              <w:spacing w:after="0" w:line="240" w:lineRule="auto"/>
              <w:rPr>
                <w:b/>
                <w:sz w:val="24"/>
                <w:szCs w:val="24"/>
              </w:rPr>
            </w:pPr>
            <w:r w:rsidRPr="00CB4A0A">
              <w:rPr>
                <w:b/>
                <w:sz w:val="24"/>
                <w:szCs w:val="24"/>
              </w:rPr>
              <w:t>Medium Risk</w:t>
            </w:r>
          </w:p>
        </w:tc>
      </w:tr>
      <w:tr w:rsidR="00B16FFA" w:rsidRPr="00CB4A0A" w14:paraId="753C1151" w14:textId="77777777" w:rsidTr="002B314E">
        <w:trPr>
          <w:jc w:val="center"/>
        </w:trPr>
        <w:tc>
          <w:tcPr>
            <w:tcW w:w="1008" w:type="dxa"/>
            <w:vMerge/>
          </w:tcPr>
          <w:p w14:paraId="4F177FC4" w14:textId="77777777" w:rsidR="00B16FFA" w:rsidRPr="00CB4A0A" w:rsidRDefault="00B16FFA" w:rsidP="00B16FFA">
            <w:pPr>
              <w:spacing w:after="0" w:line="240" w:lineRule="auto"/>
              <w:rPr>
                <w:b/>
                <w:sz w:val="24"/>
                <w:szCs w:val="24"/>
              </w:rPr>
            </w:pPr>
          </w:p>
        </w:tc>
        <w:tc>
          <w:tcPr>
            <w:tcW w:w="1170" w:type="dxa"/>
          </w:tcPr>
          <w:p w14:paraId="538D5273" w14:textId="77777777" w:rsidR="00B16FFA" w:rsidRPr="00CB4A0A" w:rsidRDefault="00B16FFA" w:rsidP="00B16FFA">
            <w:pPr>
              <w:spacing w:after="0" w:line="240" w:lineRule="auto"/>
              <w:rPr>
                <w:b/>
                <w:sz w:val="24"/>
                <w:szCs w:val="24"/>
              </w:rPr>
            </w:pPr>
            <w:r w:rsidRPr="00CB4A0A">
              <w:rPr>
                <w:b/>
                <w:sz w:val="24"/>
                <w:szCs w:val="24"/>
              </w:rPr>
              <w:t>High</w:t>
            </w:r>
          </w:p>
        </w:tc>
        <w:tc>
          <w:tcPr>
            <w:tcW w:w="1260" w:type="dxa"/>
            <w:shd w:val="clear" w:color="auto" w:fill="00B050"/>
          </w:tcPr>
          <w:p w14:paraId="6FA0F438" w14:textId="77777777" w:rsidR="00B16FFA" w:rsidRPr="00CB4A0A" w:rsidRDefault="00B16FFA" w:rsidP="00B16FFA">
            <w:pPr>
              <w:spacing w:after="0" w:line="240" w:lineRule="auto"/>
              <w:rPr>
                <w:b/>
                <w:color w:val="FFFFFF" w:themeColor="background1"/>
                <w:sz w:val="24"/>
                <w:szCs w:val="24"/>
              </w:rPr>
            </w:pPr>
            <w:r w:rsidRPr="00CB4A0A">
              <w:rPr>
                <w:b/>
                <w:color w:val="FFFFFF" w:themeColor="background1"/>
                <w:sz w:val="24"/>
                <w:szCs w:val="24"/>
              </w:rPr>
              <w:t>Low Risk</w:t>
            </w:r>
          </w:p>
        </w:tc>
        <w:tc>
          <w:tcPr>
            <w:tcW w:w="1620" w:type="dxa"/>
            <w:shd w:val="clear" w:color="auto" w:fill="FFFF00"/>
          </w:tcPr>
          <w:p w14:paraId="0CC5FE82" w14:textId="77777777" w:rsidR="00B16FFA" w:rsidRPr="00CB4A0A" w:rsidRDefault="00B16FFA" w:rsidP="00B16FFA">
            <w:pPr>
              <w:spacing w:after="0" w:line="240" w:lineRule="auto"/>
              <w:rPr>
                <w:b/>
                <w:sz w:val="24"/>
                <w:szCs w:val="24"/>
              </w:rPr>
            </w:pPr>
            <w:r w:rsidRPr="00CB4A0A">
              <w:rPr>
                <w:b/>
                <w:sz w:val="24"/>
                <w:szCs w:val="24"/>
              </w:rPr>
              <w:t>Medium Risk</w:t>
            </w:r>
          </w:p>
        </w:tc>
        <w:tc>
          <w:tcPr>
            <w:tcW w:w="1530" w:type="dxa"/>
            <w:shd w:val="clear" w:color="auto" w:fill="FF0000"/>
          </w:tcPr>
          <w:p w14:paraId="22C185F0" w14:textId="77777777" w:rsidR="00B16FFA" w:rsidRPr="00CB4A0A" w:rsidRDefault="00B16FFA" w:rsidP="00B16FFA">
            <w:pPr>
              <w:spacing w:after="0" w:line="240" w:lineRule="auto"/>
              <w:rPr>
                <w:b/>
                <w:color w:val="FFFFFF" w:themeColor="background1"/>
                <w:sz w:val="24"/>
                <w:szCs w:val="24"/>
              </w:rPr>
            </w:pPr>
            <w:r w:rsidRPr="00CB4A0A">
              <w:rPr>
                <w:b/>
                <w:color w:val="FFFFFF" w:themeColor="background1"/>
                <w:sz w:val="24"/>
                <w:szCs w:val="24"/>
              </w:rPr>
              <w:t>High Risk</w:t>
            </w:r>
          </w:p>
        </w:tc>
      </w:tr>
    </w:tbl>
    <w:p w14:paraId="1C71350F" w14:textId="77777777" w:rsidR="00B16FFA" w:rsidRPr="00CB4A0A" w:rsidRDefault="00B16FFA" w:rsidP="00B16FFA">
      <w:pPr>
        <w:spacing w:after="0"/>
        <w:rPr>
          <w:szCs w:val="24"/>
        </w:rPr>
      </w:pPr>
    </w:p>
    <w:p w14:paraId="3E0D31D4" w14:textId="77777777" w:rsidR="00B16FFA" w:rsidRPr="00CB4A0A" w:rsidRDefault="00B16FFA" w:rsidP="00B16FFA">
      <w:pPr>
        <w:spacing w:after="0"/>
        <w:rPr>
          <w:sz w:val="24"/>
          <w:szCs w:val="24"/>
        </w:rPr>
      </w:pPr>
      <w:r w:rsidRPr="00CB4A0A">
        <w:rPr>
          <w:sz w:val="24"/>
          <w:szCs w:val="24"/>
        </w:rPr>
        <w:t>If, after completing all of the questions, threats and vulnerabilities still exist but are unaccounted for (i.e., a particular threat or vulnerability did not fit well with any of the existing questions), you should identify those unaccounted for threats and vulnerabilities, append them to the end of this document and assess the risk to your e-PHI by following the steps above.</w:t>
      </w:r>
      <w:r w:rsidR="00343753" w:rsidRPr="00CB4A0A">
        <w:rPr>
          <w:sz w:val="24"/>
          <w:szCs w:val="24"/>
        </w:rPr>
        <w:t xml:space="preserve"> </w:t>
      </w:r>
      <w:r w:rsidRPr="00CB4A0A">
        <w:rPr>
          <w:sz w:val="24"/>
          <w:szCs w:val="24"/>
        </w:rPr>
        <w:t>When you have completed the entire assessment, review you overall risks, prioritizing the “high” and “medium” risks first, particularly those that are unaddressed by your current activities</w:t>
      </w:r>
      <w:r w:rsidR="00A223C7" w:rsidRPr="00CB4A0A">
        <w:rPr>
          <w:sz w:val="24"/>
          <w:szCs w:val="24"/>
        </w:rPr>
        <w:t>, and take appropriate steps to remediate identified risks. Neither the paper tool nor the on-line tool prescribe how to remediate a risk.</w:t>
      </w:r>
      <w:r w:rsidR="00343753" w:rsidRPr="00CB4A0A">
        <w:rPr>
          <w:sz w:val="24"/>
          <w:szCs w:val="24"/>
        </w:rPr>
        <w:t xml:space="preserve"> </w:t>
      </w:r>
      <w:r w:rsidR="00A223C7" w:rsidRPr="00CB4A0A">
        <w:rPr>
          <w:sz w:val="24"/>
          <w:szCs w:val="24"/>
        </w:rPr>
        <w:t>You will have to make decisions on remediation that are appropriate for the risks you identified for your organization</w:t>
      </w:r>
      <w:r w:rsidRPr="00CB4A0A">
        <w:rPr>
          <w:sz w:val="24"/>
          <w:szCs w:val="24"/>
        </w:rPr>
        <w:t>.</w:t>
      </w:r>
    </w:p>
    <w:p w14:paraId="1B3D6065" w14:textId="77777777" w:rsidR="00B16FFA" w:rsidRPr="00CB4A0A" w:rsidRDefault="00B16FFA" w:rsidP="00B16FFA">
      <w:pPr>
        <w:spacing w:after="0"/>
        <w:rPr>
          <w:sz w:val="24"/>
          <w:szCs w:val="24"/>
        </w:rPr>
      </w:pPr>
    </w:p>
    <w:p w14:paraId="1CA7B605" w14:textId="77777777" w:rsidR="00B16FFA" w:rsidRPr="00CB4A0A" w:rsidRDefault="00B16FFA" w:rsidP="00B16FFA">
      <w:pPr>
        <w:spacing w:after="0"/>
        <w:rPr>
          <w:sz w:val="24"/>
          <w:szCs w:val="24"/>
        </w:rPr>
      </w:pPr>
      <w:r w:rsidRPr="00CB4A0A">
        <w:rPr>
          <w:sz w:val="24"/>
          <w:szCs w:val="24"/>
        </w:rPr>
        <w:t xml:space="preserve">Additional information on performing security risk analysis may be found at the </w:t>
      </w:r>
      <w:r w:rsidR="0036557E" w:rsidRPr="00CB4A0A">
        <w:rPr>
          <w:color w:val="0000FF" w:themeColor="hyperlink"/>
          <w:sz w:val="24"/>
          <w:szCs w:val="24"/>
          <w:u w:val="single"/>
        </w:rPr>
        <w:t>HHS Office for Civil Rights website</w:t>
      </w:r>
      <w:r w:rsidRPr="00CB4A0A">
        <w:rPr>
          <w:sz w:val="24"/>
          <w:szCs w:val="24"/>
        </w:rPr>
        <w:t>,</w:t>
      </w:r>
      <w:r w:rsidR="0036557E" w:rsidRPr="00CB4A0A">
        <w:rPr>
          <w:rStyle w:val="FootnoteReference"/>
          <w:sz w:val="24"/>
          <w:szCs w:val="24"/>
        </w:rPr>
        <w:footnoteReference w:id="1"/>
      </w:r>
      <w:r w:rsidRPr="00CB4A0A">
        <w:rPr>
          <w:sz w:val="24"/>
          <w:szCs w:val="24"/>
        </w:rPr>
        <w:t xml:space="preserve"> </w:t>
      </w:r>
      <w:r w:rsidR="0036557E" w:rsidRPr="00CB4A0A">
        <w:rPr>
          <w:color w:val="0000FF" w:themeColor="hyperlink"/>
          <w:sz w:val="24"/>
          <w:szCs w:val="24"/>
          <w:u w:val="single"/>
        </w:rPr>
        <w:t>HealthIT.gov</w:t>
      </w:r>
      <w:r w:rsidRPr="00CB4A0A">
        <w:rPr>
          <w:sz w:val="24"/>
          <w:szCs w:val="24"/>
        </w:rPr>
        <w:t>,</w:t>
      </w:r>
      <w:r w:rsidR="0036557E" w:rsidRPr="00CB4A0A">
        <w:rPr>
          <w:rStyle w:val="FootnoteReference"/>
          <w:sz w:val="24"/>
          <w:szCs w:val="24"/>
        </w:rPr>
        <w:footnoteReference w:id="2"/>
      </w:r>
      <w:r w:rsidRPr="00CB4A0A">
        <w:rPr>
          <w:sz w:val="24"/>
          <w:szCs w:val="24"/>
        </w:rPr>
        <w:t xml:space="preserve"> and in </w:t>
      </w:r>
      <w:r w:rsidR="0036557E" w:rsidRPr="00CB4A0A">
        <w:rPr>
          <w:color w:val="0000FF" w:themeColor="hyperlink"/>
          <w:sz w:val="24"/>
          <w:szCs w:val="24"/>
          <w:u w:val="single"/>
        </w:rPr>
        <w:t>NIST Special Publication 800-30 Guide for Conducting Risk Assessments</w:t>
      </w:r>
      <w:r w:rsidRPr="00CB4A0A">
        <w:rPr>
          <w:sz w:val="24"/>
          <w:szCs w:val="24"/>
        </w:rPr>
        <w:t>.</w:t>
      </w:r>
      <w:r w:rsidR="0036557E" w:rsidRPr="00CB4A0A">
        <w:rPr>
          <w:rStyle w:val="FootnoteReference"/>
          <w:sz w:val="24"/>
          <w:szCs w:val="24"/>
        </w:rPr>
        <w:footnoteReference w:id="3"/>
      </w:r>
    </w:p>
    <w:p w14:paraId="68FEA18D" w14:textId="77777777" w:rsidR="007532C2" w:rsidRPr="00CB4A0A" w:rsidRDefault="007532C2" w:rsidP="00B16FFA">
      <w:pPr>
        <w:spacing w:after="0"/>
        <w:rPr>
          <w:sz w:val="24"/>
          <w:szCs w:val="24"/>
        </w:rPr>
      </w:pPr>
    </w:p>
    <w:p w14:paraId="0B887FDC" w14:textId="77777777" w:rsidR="00B16FFA" w:rsidRPr="00CB4A0A" w:rsidRDefault="008F4BA3" w:rsidP="00CB4A0A">
      <w:pPr>
        <w:rPr>
          <w:b/>
          <w:sz w:val="28"/>
        </w:rPr>
      </w:pPr>
      <w:r w:rsidRPr="00CB4A0A">
        <w:rPr>
          <w:b/>
          <w:sz w:val="28"/>
        </w:rPr>
        <w:t>Why you should use this Tool</w:t>
      </w:r>
      <w:r w:rsidR="00F42493" w:rsidRPr="00CB4A0A">
        <w:rPr>
          <w:b/>
          <w:sz w:val="28"/>
        </w:rPr>
        <w:t>?</w:t>
      </w:r>
    </w:p>
    <w:p w14:paraId="0E9DC20A" w14:textId="77777777" w:rsidR="008F4BA3" w:rsidRPr="00CB4A0A" w:rsidRDefault="008F4BA3" w:rsidP="00CB4A0A">
      <w:r w:rsidRPr="00CB4A0A">
        <w:t>Appropriately securing your ePHI is not only legally required under HIPAA, but also is important for the safety of your patients, and for your business reputation.</w:t>
      </w:r>
      <w:r w:rsidR="00343753" w:rsidRPr="00CB4A0A">
        <w:t xml:space="preserve"> </w:t>
      </w:r>
      <w:r w:rsidRPr="00CB4A0A">
        <w:t>Unauthorized or inappropriate access to ePHI can compromise the confidentiality, integrity, and availability of your practice’s ePHI.</w:t>
      </w:r>
      <w:r w:rsidR="00343753" w:rsidRPr="00CB4A0A">
        <w:t xml:space="preserve"> </w:t>
      </w:r>
      <w:r w:rsidRPr="00CB4A0A">
        <w:t>For example,</w:t>
      </w:r>
    </w:p>
    <w:p w14:paraId="5529A610" w14:textId="77777777" w:rsidR="008F4BA3" w:rsidRPr="00CB4A0A" w:rsidRDefault="008F4BA3" w:rsidP="00CB4A0A">
      <w:pPr>
        <w:pStyle w:val="ListParagraph"/>
        <w:numPr>
          <w:ilvl w:val="0"/>
          <w:numId w:val="23"/>
        </w:numPr>
      </w:pPr>
      <w:r w:rsidRPr="00CB4A0A">
        <w:t>If through lack of security controls a malicious criminal accesses your system and takes it hostage, you may have no data available to care for your patients.</w:t>
      </w:r>
    </w:p>
    <w:p w14:paraId="39D4A900" w14:textId="77777777" w:rsidR="008F4BA3" w:rsidRPr="00CB4A0A" w:rsidRDefault="008F4BA3" w:rsidP="00CB4A0A">
      <w:pPr>
        <w:pStyle w:val="ListParagraph"/>
        <w:numPr>
          <w:ilvl w:val="0"/>
          <w:numId w:val="23"/>
        </w:numPr>
      </w:pPr>
      <w:r w:rsidRPr="00CB4A0A">
        <w:t>If through lack of training and education, your staff does not keep information about patient’s confidential, your patients could be upset</w:t>
      </w:r>
    </w:p>
    <w:p w14:paraId="2E644223" w14:textId="77777777" w:rsidR="008F4BA3" w:rsidRPr="00CB4A0A" w:rsidRDefault="008F4BA3" w:rsidP="00CB4A0A">
      <w:pPr>
        <w:pStyle w:val="ListParagraph"/>
        <w:numPr>
          <w:ilvl w:val="0"/>
          <w:numId w:val="23"/>
        </w:numPr>
      </w:pPr>
      <w:r w:rsidRPr="00CB4A0A">
        <w:t>If though lack of security controls, the accuracy of your ePHI is compromised and loses integrity, the quality of the care you deliver could be impacted.</w:t>
      </w:r>
    </w:p>
    <w:p w14:paraId="574A0A16" w14:textId="77777777" w:rsidR="0009223A" w:rsidRPr="00CB4A0A" w:rsidRDefault="008F4BA3" w:rsidP="0009223A">
      <w:r w:rsidRPr="00CB4A0A">
        <w:t>These three goals: availability, confidentiality and integrity are the reasons why appropriately securing ePHI for which you are responsible is legally required.</w:t>
      </w:r>
      <w:r w:rsidR="00343753" w:rsidRPr="00CB4A0A">
        <w:t xml:space="preserve"> </w:t>
      </w:r>
      <w:r w:rsidRPr="00CB4A0A">
        <w:t>Underneath these important concepts are the details of how effectively your policies, procedures, staff education, and security controls work.</w:t>
      </w:r>
      <w:r w:rsidR="00343753" w:rsidRPr="00CB4A0A">
        <w:t xml:space="preserve"> </w:t>
      </w:r>
      <w:r w:rsidRPr="00CB4A0A">
        <w:t>Using this took will help you identify specific areas to focus your attention in improving how you secure ePHI.</w:t>
      </w:r>
      <w:r w:rsidR="00343753" w:rsidRPr="00CB4A0A">
        <w:t xml:space="preserve"> </w:t>
      </w:r>
      <w:r w:rsidR="000C23EC" w:rsidRPr="00CB4A0A">
        <w:t xml:space="preserve">While ONC does require that Certified EHR Technology have certain security features built in, for some </w:t>
      </w:r>
      <w:r w:rsidR="000C23EC" w:rsidRPr="00CB4A0A">
        <w:lastRenderedPageBreak/>
        <w:t>of these features, you need to take advantage of them, sort of like a seat belt in a car: every car has seatbelts, but you need to buckle them. This tool will help you identify those areas where you need to “buckle up.”</w:t>
      </w:r>
      <w:bookmarkEnd w:id="2"/>
      <w:bookmarkEnd w:id="3"/>
      <w:bookmarkEnd w:id="4"/>
    </w:p>
    <w:p w14:paraId="4E71D1DF" w14:textId="77777777" w:rsidR="00FD5064" w:rsidRPr="00CB4A0A" w:rsidRDefault="00FD5064" w:rsidP="0009223A">
      <w:pPr>
        <w:sectPr w:rsidR="00FD5064" w:rsidRPr="00CB4A0A" w:rsidSect="009B6218">
          <w:type w:val="continuous"/>
          <w:pgSz w:w="12240" w:h="15840"/>
          <w:pgMar w:top="1440" w:right="1440" w:bottom="1440" w:left="1440" w:header="720" w:footer="720" w:gutter="0"/>
          <w:pgNumType w:start="5"/>
          <w:cols w:space="720"/>
          <w:titlePg/>
          <w:docGrid w:linePitch="360"/>
        </w:sectPr>
      </w:pPr>
    </w:p>
    <w:p w14:paraId="7F8D36B8" w14:textId="77777777" w:rsidR="0009223A" w:rsidRPr="00CB4A0A" w:rsidRDefault="001831C8" w:rsidP="0009223A">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color w:val="000000"/>
        </w:rPr>
      </w:pPr>
      <w:bookmarkStart w:id="6" w:name="_Toc461443934"/>
      <w:r w:rsidRPr="00CB4A0A">
        <w:rPr>
          <w:b/>
        </w:rPr>
        <w:lastRenderedPageBreak/>
        <w:t>T1</w:t>
      </w:r>
      <w:r w:rsidR="0009223A" w:rsidRPr="00CB4A0A">
        <w:rPr>
          <w:b/>
        </w:rPr>
        <w:t xml:space="preserve"> - </w:t>
      </w:r>
      <w:r w:rsidRPr="00CB4A0A">
        <w:rPr>
          <w:rFonts w:eastAsia="Times New Roman"/>
          <w:b/>
          <w:color w:val="000000"/>
        </w:rPr>
        <w:t>§164.312(a)(1)</w:t>
      </w:r>
      <w:r w:rsidR="00343753" w:rsidRPr="00CB4A0A">
        <w:rPr>
          <w:rFonts w:eastAsia="Times New Roman"/>
          <w:b/>
          <w:color w:val="000000"/>
        </w:rPr>
        <w:t xml:space="preserve"> </w:t>
      </w:r>
      <w:r w:rsidRPr="00CB4A0A">
        <w:rPr>
          <w:rFonts w:eastAsia="Times New Roman"/>
          <w:b/>
          <w:color w:val="000000"/>
        </w:rPr>
        <w:t>Standard</w:t>
      </w:r>
      <w:r w:rsidR="0009223A" w:rsidRPr="00CB4A0A">
        <w:rPr>
          <w:rFonts w:eastAsia="Times New Roman"/>
          <w:b/>
          <w:color w:val="000000"/>
        </w:rPr>
        <w:t xml:space="preserve"> </w:t>
      </w:r>
      <w:r w:rsidR="0009223A" w:rsidRPr="00CB4A0A">
        <w:t>Does your practice have policies and procedures requiring safeguards to limit access to ePHI to those persons and software programs appropriate for their role?</w:t>
      </w:r>
      <w:bookmarkEnd w:id="6"/>
    </w:p>
    <w:p w14:paraId="67792175" w14:textId="77777777" w:rsidR="001831C8" w:rsidRPr="00D91CCF" w:rsidRDefault="001831C8" w:rsidP="001831C8">
      <w:pPr>
        <w:pStyle w:val="ListParagraph"/>
        <w:numPr>
          <w:ilvl w:val="0"/>
          <w:numId w:val="4"/>
        </w:numPr>
        <w:rPr>
          <w:rFonts w:eastAsia="Times New Roman" w:cstheme="minorHAnsi"/>
          <w:b/>
          <w:color w:val="000000"/>
          <w:sz w:val="24"/>
          <w:szCs w:val="24"/>
        </w:rPr>
      </w:pPr>
      <w:r w:rsidRPr="00D91CCF">
        <w:rPr>
          <w:rFonts w:eastAsia="Times New Roman" w:cstheme="minorHAnsi"/>
          <w:b/>
          <w:color w:val="000000"/>
          <w:sz w:val="24"/>
          <w:szCs w:val="24"/>
        </w:rPr>
        <w:t>Yes</w:t>
      </w:r>
    </w:p>
    <w:p w14:paraId="2D058602" w14:textId="77777777" w:rsidR="001831C8" w:rsidRPr="00CB4A0A" w:rsidRDefault="001831C8" w:rsidP="001831C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47F2C1E9" w14:textId="77777777" w:rsidR="001831C8" w:rsidRPr="00CB4A0A" w:rsidRDefault="001831C8" w:rsidP="001831C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4705D08D" w14:textId="77777777"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Cost</w:t>
      </w:r>
    </w:p>
    <w:p w14:paraId="451E80F2" w14:textId="77777777"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Practice Size</w:t>
      </w:r>
    </w:p>
    <w:p w14:paraId="3E45A7F2" w14:textId="77777777"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Complexity</w:t>
      </w:r>
    </w:p>
    <w:p w14:paraId="1148B533" w14:textId="77777777" w:rsidR="001831C8" w:rsidRPr="00CB4A0A" w:rsidRDefault="001831C8" w:rsidP="001831C8">
      <w:pPr>
        <w:pStyle w:val="ListParagraph"/>
        <w:numPr>
          <w:ilvl w:val="0"/>
          <w:numId w:val="2"/>
        </w:numPr>
        <w:rPr>
          <w:rFonts w:cstheme="minorHAnsi"/>
          <w:sz w:val="24"/>
          <w:szCs w:val="24"/>
        </w:rPr>
      </w:pPr>
      <w:r w:rsidRPr="00CB4A0A">
        <w:rPr>
          <w:rFonts w:cstheme="minorHAnsi"/>
          <w:sz w:val="24"/>
          <w:szCs w:val="24"/>
        </w:rPr>
        <w:t>Alternate Solution</w:t>
      </w:r>
    </w:p>
    <w:p w14:paraId="2D5C278A" w14:textId="77777777" w:rsidR="001831C8" w:rsidRPr="00CB4A0A" w:rsidRDefault="001831C8" w:rsidP="001831C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831C8" w:rsidRPr="00CB4A0A" w14:paraId="7D60E74E" w14:textId="77777777" w:rsidTr="00D50645">
        <w:tc>
          <w:tcPr>
            <w:tcW w:w="9576" w:type="dxa"/>
          </w:tcPr>
          <w:p w14:paraId="4365B3F2" w14:textId="77777777" w:rsidR="00D91CCF" w:rsidRPr="00CB4A0A" w:rsidRDefault="00D91CCF" w:rsidP="00D50645">
            <w:pPr>
              <w:rPr>
                <w:rFonts w:cstheme="minorHAnsi"/>
                <w:sz w:val="24"/>
                <w:szCs w:val="24"/>
              </w:rPr>
            </w:pPr>
            <w:r>
              <w:rPr>
                <w:rFonts w:cstheme="minorHAnsi"/>
                <w:sz w:val="24"/>
                <w:szCs w:val="24"/>
              </w:rPr>
              <w:t>Yes, we maintain and distribute these policies on an internal repository. The specific procedures can be found in the Systems Access Policy, the IDS policy and the Auditing Policy.</w:t>
            </w:r>
          </w:p>
          <w:p w14:paraId="2FB52A73" w14:textId="77777777" w:rsidR="001831C8" w:rsidRPr="00CB4A0A" w:rsidRDefault="001831C8" w:rsidP="00D50645">
            <w:pPr>
              <w:rPr>
                <w:rFonts w:cstheme="minorHAnsi"/>
                <w:sz w:val="24"/>
                <w:szCs w:val="24"/>
              </w:rPr>
            </w:pPr>
          </w:p>
          <w:p w14:paraId="542A47F5" w14:textId="77777777" w:rsidR="001831C8" w:rsidRPr="00CB4A0A" w:rsidRDefault="001831C8" w:rsidP="00D50645">
            <w:pPr>
              <w:rPr>
                <w:rFonts w:cstheme="minorHAnsi"/>
                <w:sz w:val="24"/>
                <w:szCs w:val="24"/>
              </w:rPr>
            </w:pPr>
          </w:p>
          <w:p w14:paraId="75175519" w14:textId="77777777" w:rsidR="001831C8" w:rsidRPr="00CB4A0A" w:rsidRDefault="001831C8" w:rsidP="00D50645">
            <w:pPr>
              <w:rPr>
                <w:rFonts w:cstheme="minorHAnsi"/>
                <w:sz w:val="24"/>
                <w:szCs w:val="24"/>
              </w:rPr>
            </w:pPr>
          </w:p>
          <w:p w14:paraId="1B288AC8" w14:textId="77777777" w:rsidR="001831C8" w:rsidRPr="00CB4A0A" w:rsidRDefault="001831C8" w:rsidP="00D50645">
            <w:pPr>
              <w:rPr>
                <w:rFonts w:cstheme="minorHAnsi"/>
                <w:sz w:val="24"/>
                <w:szCs w:val="24"/>
              </w:rPr>
            </w:pPr>
          </w:p>
        </w:tc>
      </w:tr>
    </w:tbl>
    <w:p w14:paraId="09969493" w14:textId="77777777" w:rsidR="00131D1F" w:rsidRPr="00CB4A0A" w:rsidRDefault="00131D1F" w:rsidP="001831C8">
      <w:pPr>
        <w:rPr>
          <w:rFonts w:cstheme="minorHAnsi"/>
          <w:sz w:val="24"/>
          <w:szCs w:val="24"/>
        </w:rPr>
      </w:pPr>
    </w:p>
    <w:p w14:paraId="70CE7AFB" w14:textId="77777777" w:rsidR="001831C8" w:rsidRPr="00CB4A0A" w:rsidRDefault="001831C8" w:rsidP="001831C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831C8" w:rsidRPr="00CB4A0A" w14:paraId="1F256AAD" w14:textId="77777777" w:rsidTr="00D50645">
        <w:tc>
          <w:tcPr>
            <w:tcW w:w="9576" w:type="dxa"/>
          </w:tcPr>
          <w:p w14:paraId="3C50D623" w14:textId="77777777" w:rsidR="001831C8" w:rsidRPr="00CB4A0A" w:rsidRDefault="001831C8" w:rsidP="00D50645">
            <w:pPr>
              <w:rPr>
                <w:rFonts w:cstheme="minorHAnsi"/>
                <w:sz w:val="24"/>
                <w:szCs w:val="24"/>
              </w:rPr>
            </w:pPr>
          </w:p>
          <w:p w14:paraId="0433C660" w14:textId="77777777" w:rsidR="001831C8" w:rsidRPr="00CB4A0A" w:rsidRDefault="001831C8" w:rsidP="00D50645">
            <w:pPr>
              <w:rPr>
                <w:rFonts w:cstheme="minorHAnsi"/>
                <w:sz w:val="24"/>
                <w:szCs w:val="24"/>
              </w:rPr>
            </w:pPr>
          </w:p>
          <w:p w14:paraId="514DF331" w14:textId="77777777" w:rsidR="001831C8" w:rsidRPr="00CB4A0A" w:rsidRDefault="001831C8" w:rsidP="00D50645">
            <w:pPr>
              <w:rPr>
                <w:rFonts w:cstheme="minorHAnsi"/>
                <w:sz w:val="24"/>
                <w:szCs w:val="24"/>
              </w:rPr>
            </w:pPr>
          </w:p>
          <w:p w14:paraId="36777FFC" w14:textId="77777777" w:rsidR="001831C8" w:rsidRPr="00CB4A0A" w:rsidRDefault="001831C8" w:rsidP="00D50645">
            <w:pPr>
              <w:rPr>
                <w:rFonts w:cstheme="minorHAnsi"/>
                <w:sz w:val="24"/>
                <w:szCs w:val="24"/>
              </w:rPr>
            </w:pPr>
          </w:p>
          <w:p w14:paraId="2175B094" w14:textId="77777777" w:rsidR="001831C8" w:rsidRPr="00CB4A0A" w:rsidRDefault="001831C8" w:rsidP="00D50645">
            <w:pPr>
              <w:rPr>
                <w:rFonts w:cstheme="minorHAnsi"/>
                <w:sz w:val="24"/>
                <w:szCs w:val="24"/>
              </w:rPr>
            </w:pPr>
          </w:p>
          <w:p w14:paraId="3B03E2ED" w14:textId="77777777" w:rsidR="001831C8" w:rsidRPr="00CB4A0A" w:rsidRDefault="001831C8" w:rsidP="00D50645">
            <w:pPr>
              <w:rPr>
                <w:rFonts w:cstheme="minorHAnsi"/>
                <w:sz w:val="24"/>
                <w:szCs w:val="24"/>
              </w:rPr>
            </w:pPr>
          </w:p>
        </w:tc>
      </w:tr>
    </w:tbl>
    <w:p w14:paraId="797A3ABF" w14:textId="77777777" w:rsidR="001831C8" w:rsidRPr="00CB4A0A" w:rsidRDefault="001831C8" w:rsidP="001831C8">
      <w:pPr>
        <w:rPr>
          <w:rFonts w:cstheme="minorHAnsi"/>
          <w:sz w:val="24"/>
          <w:szCs w:val="24"/>
        </w:rPr>
      </w:pPr>
    </w:p>
    <w:p w14:paraId="612CB1AA" w14:textId="77777777" w:rsidR="001831C8" w:rsidRPr="00CB4A0A" w:rsidRDefault="001831C8" w:rsidP="001831C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831C8" w:rsidRPr="00CB4A0A" w14:paraId="2169013A" w14:textId="77777777" w:rsidTr="00D50645">
        <w:tc>
          <w:tcPr>
            <w:tcW w:w="9576" w:type="dxa"/>
          </w:tcPr>
          <w:p w14:paraId="0AA89F67" w14:textId="77777777" w:rsidR="001831C8" w:rsidRPr="00CB4A0A" w:rsidRDefault="001831C8" w:rsidP="00D50645">
            <w:pPr>
              <w:rPr>
                <w:rFonts w:cstheme="minorHAnsi"/>
                <w:sz w:val="24"/>
                <w:szCs w:val="24"/>
              </w:rPr>
            </w:pPr>
          </w:p>
          <w:p w14:paraId="01F7E154" w14:textId="77777777" w:rsidR="001831C8" w:rsidRPr="00CB4A0A" w:rsidRDefault="001831C8" w:rsidP="00D50645">
            <w:pPr>
              <w:rPr>
                <w:rFonts w:cstheme="minorHAnsi"/>
                <w:sz w:val="24"/>
                <w:szCs w:val="24"/>
              </w:rPr>
            </w:pPr>
          </w:p>
          <w:p w14:paraId="1D8BFBC1" w14:textId="77777777" w:rsidR="001831C8" w:rsidRPr="00CB4A0A" w:rsidRDefault="001831C8" w:rsidP="00D50645">
            <w:pPr>
              <w:rPr>
                <w:rFonts w:cstheme="minorHAnsi"/>
                <w:sz w:val="24"/>
                <w:szCs w:val="24"/>
              </w:rPr>
            </w:pPr>
          </w:p>
          <w:p w14:paraId="1E45E359" w14:textId="77777777" w:rsidR="001831C8" w:rsidRPr="00CB4A0A" w:rsidRDefault="001831C8" w:rsidP="00D50645">
            <w:pPr>
              <w:rPr>
                <w:rFonts w:cstheme="minorHAnsi"/>
                <w:sz w:val="24"/>
                <w:szCs w:val="24"/>
              </w:rPr>
            </w:pPr>
          </w:p>
          <w:p w14:paraId="7A2F9BB4" w14:textId="77777777" w:rsidR="001831C8" w:rsidRPr="00CB4A0A" w:rsidRDefault="001831C8" w:rsidP="00D50645">
            <w:pPr>
              <w:rPr>
                <w:rFonts w:cstheme="minorHAnsi"/>
                <w:sz w:val="24"/>
                <w:szCs w:val="24"/>
              </w:rPr>
            </w:pPr>
          </w:p>
          <w:p w14:paraId="0F754872" w14:textId="77777777" w:rsidR="001831C8" w:rsidRPr="00CB4A0A" w:rsidRDefault="001831C8" w:rsidP="00D50645">
            <w:pPr>
              <w:rPr>
                <w:rFonts w:cstheme="minorHAnsi"/>
                <w:sz w:val="24"/>
                <w:szCs w:val="24"/>
              </w:rPr>
            </w:pPr>
          </w:p>
        </w:tc>
      </w:tr>
    </w:tbl>
    <w:p w14:paraId="5460D04E" w14:textId="77777777" w:rsidR="001831C8" w:rsidRPr="00CB4A0A" w:rsidRDefault="001831C8" w:rsidP="001831C8">
      <w:pPr>
        <w:rPr>
          <w:rFonts w:cstheme="minorHAnsi"/>
          <w:sz w:val="24"/>
          <w:szCs w:val="24"/>
        </w:rPr>
      </w:pPr>
    </w:p>
    <w:p w14:paraId="2124300E" w14:textId="77777777" w:rsidR="001831C8" w:rsidRPr="00CB4A0A" w:rsidRDefault="001831C8" w:rsidP="001831C8">
      <w:pPr>
        <w:rPr>
          <w:rFonts w:cstheme="minorHAnsi"/>
          <w:sz w:val="24"/>
          <w:szCs w:val="24"/>
        </w:rPr>
      </w:pPr>
      <w:r w:rsidRPr="00CB4A0A">
        <w:rPr>
          <w:rFonts w:cstheme="minorHAnsi"/>
          <w:sz w:val="24"/>
          <w:szCs w:val="24"/>
        </w:rPr>
        <w:t>Please rate the likelihood of a threat/vulnerability affecting your ePHI:</w:t>
      </w:r>
    </w:p>
    <w:p w14:paraId="04545C43" w14:textId="77777777" w:rsidR="001831C8" w:rsidRPr="00D91CCF" w:rsidRDefault="001831C8" w:rsidP="001831C8">
      <w:pPr>
        <w:pStyle w:val="ListParagraph"/>
        <w:numPr>
          <w:ilvl w:val="0"/>
          <w:numId w:val="3"/>
        </w:numPr>
        <w:rPr>
          <w:rFonts w:cstheme="minorHAnsi"/>
          <w:b/>
          <w:sz w:val="24"/>
          <w:szCs w:val="24"/>
        </w:rPr>
      </w:pPr>
      <w:r w:rsidRPr="00D91CCF">
        <w:rPr>
          <w:rFonts w:cstheme="minorHAnsi"/>
          <w:b/>
          <w:sz w:val="24"/>
          <w:szCs w:val="24"/>
        </w:rPr>
        <w:t>Low</w:t>
      </w:r>
    </w:p>
    <w:p w14:paraId="33641B48" w14:textId="77777777"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Medium</w:t>
      </w:r>
    </w:p>
    <w:p w14:paraId="227761B0" w14:textId="77777777"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High</w:t>
      </w:r>
    </w:p>
    <w:p w14:paraId="58EB702E" w14:textId="77777777" w:rsidR="001831C8" w:rsidRPr="00CB4A0A" w:rsidRDefault="001831C8" w:rsidP="001831C8">
      <w:pPr>
        <w:rPr>
          <w:rFonts w:cstheme="minorHAnsi"/>
          <w:sz w:val="24"/>
          <w:szCs w:val="24"/>
        </w:rPr>
      </w:pPr>
      <w:r w:rsidRPr="00CB4A0A">
        <w:rPr>
          <w:rFonts w:cstheme="minorHAnsi"/>
          <w:sz w:val="24"/>
          <w:szCs w:val="24"/>
        </w:rPr>
        <w:t>Please rate the impact of a threat/vulnerability affecting your ePHI:</w:t>
      </w:r>
    </w:p>
    <w:p w14:paraId="5B3B8D58" w14:textId="77777777" w:rsidR="001831C8" w:rsidRPr="00D91CCF" w:rsidRDefault="001831C8" w:rsidP="001831C8">
      <w:pPr>
        <w:pStyle w:val="ListParagraph"/>
        <w:numPr>
          <w:ilvl w:val="0"/>
          <w:numId w:val="3"/>
        </w:numPr>
        <w:rPr>
          <w:rFonts w:cstheme="minorHAnsi"/>
          <w:b/>
          <w:sz w:val="24"/>
          <w:szCs w:val="24"/>
        </w:rPr>
      </w:pPr>
      <w:r w:rsidRPr="00D91CCF">
        <w:rPr>
          <w:rFonts w:cstheme="minorHAnsi"/>
          <w:b/>
          <w:sz w:val="24"/>
          <w:szCs w:val="24"/>
        </w:rPr>
        <w:t>Low</w:t>
      </w:r>
    </w:p>
    <w:p w14:paraId="16AA53BF" w14:textId="77777777" w:rsidR="001831C8" w:rsidRPr="00D91CCF" w:rsidRDefault="001831C8" w:rsidP="001831C8">
      <w:pPr>
        <w:pStyle w:val="ListParagraph"/>
        <w:numPr>
          <w:ilvl w:val="0"/>
          <w:numId w:val="3"/>
        </w:numPr>
        <w:rPr>
          <w:rFonts w:cstheme="minorHAnsi"/>
          <w:sz w:val="24"/>
          <w:szCs w:val="24"/>
        </w:rPr>
      </w:pPr>
      <w:r w:rsidRPr="00D91CCF">
        <w:rPr>
          <w:rFonts w:cstheme="minorHAnsi"/>
          <w:sz w:val="24"/>
          <w:szCs w:val="24"/>
        </w:rPr>
        <w:t>Medium</w:t>
      </w:r>
    </w:p>
    <w:p w14:paraId="1F5B73A5" w14:textId="77777777" w:rsidR="001831C8" w:rsidRPr="00CB4A0A" w:rsidRDefault="001831C8" w:rsidP="001831C8">
      <w:pPr>
        <w:pStyle w:val="ListParagraph"/>
        <w:numPr>
          <w:ilvl w:val="0"/>
          <w:numId w:val="3"/>
        </w:numPr>
        <w:rPr>
          <w:rFonts w:cstheme="minorHAnsi"/>
          <w:sz w:val="24"/>
          <w:szCs w:val="24"/>
        </w:rPr>
      </w:pPr>
      <w:r w:rsidRPr="00CB4A0A">
        <w:rPr>
          <w:rFonts w:cstheme="minorHAnsi"/>
          <w:sz w:val="24"/>
          <w:szCs w:val="24"/>
        </w:rPr>
        <w:t>High</w:t>
      </w:r>
    </w:p>
    <w:p w14:paraId="12704FB2" w14:textId="77777777" w:rsidR="00F86DF9" w:rsidRPr="00CB4A0A" w:rsidRDefault="00F86DF9" w:rsidP="00F86DF9">
      <w:pPr>
        <w:rPr>
          <w:rFonts w:cstheme="minorHAnsi"/>
          <w:b/>
          <w:sz w:val="24"/>
          <w:szCs w:val="24"/>
        </w:rPr>
      </w:pPr>
      <w:r w:rsidRPr="00CB4A0A">
        <w:rPr>
          <w:rFonts w:cstheme="minorHAnsi"/>
          <w:b/>
          <w:sz w:val="24"/>
          <w:szCs w:val="24"/>
        </w:rPr>
        <w:t>Overall Security Risk:</w:t>
      </w:r>
    </w:p>
    <w:p w14:paraId="79AE0F77" w14:textId="77777777" w:rsidR="00F86DF9" w:rsidRPr="00D91CCF" w:rsidRDefault="00F86DF9" w:rsidP="00F86DF9">
      <w:pPr>
        <w:pStyle w:val="ListParagraph"/>
        <w:numPr>
          <w:ilvl w:val="0"/>
          <w:numId w:val="3"/>
        </w:numPr>
        <w:rPr>
          <w:rFonts w:cstheme="minorHAnsi"/>
          <w:b/>
          <w:sz w:val="24"/>
          <w:szCs w:val="24"/>
        </w:rPr>
      </w:pPr>
      <w:r w:rsidRPr="00D91CCF">
        <w:rPr>
          <w:rFonts w:cstheme="minorHAnsi"/>
          <w:b/>
          <w:sz w:val="24"/>
          <w:szCs w:val="24"/>
        </w:rPr>
        <w:t>Low</w:t>
      </w:r>
    </w:p>
    <w:p w14:paraId="25944417" w14:textId="77777777" w:rsidR="00F86DF9" w:rsidRPr="00D91CCF" w:rsidRDefault="00F86DF9" w:rsidP="00F86DF9">
      <w:pPr>
        <w:pStyle w:val="ListParagraph"/>
        <w:numPr>
          <w:ilvl w:val="0"/>
          <w:numId w:val="3"/>
        </w:numPr>
        <w:rPr>
          <w:rFonts w:cstheme="minorHAnsi"/>
          <w:sz w:val="24"/>
          <w:szCs w:val="24"/>
        </w:rPr>
      </w:pPr>
      <w:r w:rsidRPr="00D91CCF">
        <w:rPr>
          <w:rFonts w:cstheme="minorHAnsi"/>
          <w:sz w:val="24"/>
          <w:szCs w:val="24"/>
        </w:rPr>
        <w:t>Medium</w:t>
      </w:r>
    </w:p>
    <w:p w14:paraId="4404E392" w14:textId="77777777" w:rsidR="00F86DF9" w:rsidRPr="00CB4A0A" w:rsidRDefault="00F86DF9" w:rsidP="00F86DF9">
      <w:pPr>
        <w:pStyle w:val="ListParagraph"/>
        <w:numPr>
          <w:ilvl w:val="0"/>
          <w:numId w:val="3"/>
        </w:numPr>
        <w:rPr>
          <w:rFonts w:cstheme="minorHAnsi"/>
          <w:sz w:val="24"/>
          <w:szCs w:val="24"/>
        </w:rPr>
      </w:pPr>
      <w:r w:rsidRPr="00CB4A0A">
        <w:rPr>
          <w:rFonts w:cstheme="minorHAnsi"/>
          <w:sz w:val="24"/>
          <w:szCs w:val="24"/>
        </w:rPr>
        <w:t>High</w:t>
      </w:r>
    </w:p>
    <w:p w14:paraId="0A9B413E" w14:textId="77777777" w:rsidR="001831C8" w:rsidRPr="00CB4A0A" w:rsidRDefault="001831C8" w:rsidP="001831C8">
      <w:pPr>
        <w:rPr>
          <w:rFonts w:cstheme="minorHAnsi"/>
          <w:b/>
          <w:sz w:val="24"/>
          <w:szCs w:val="24"/>
        </w:rPr>
      </w:pPr>
      <w:r w:rsidRPr="00CB4A0A">
        <w:rPr>
          <w:rFonts w:cstheme="minorHAnsi"/>
          <w:b/>
          <w:sz w:val="24"/>
          <w:szCs w:val="24"/>
        </w:rPr>
        <w:t>Related Information:</w:t>
      </w:r>
    </w:p>
    <w:p w14:paraId="01229BE7" w14:textId="77777777" w:rsidR="001831C8" w:rsidRPr="00CB4A0A" w:rsidRDefault="001831C8" w:rsidP="001831C8">
      <w:pPr>
        <w:rPr>
          <w:rFonts w:cstheme="minorHAnsi"/>
          <w:i/>
          <w:sz w:val="24"/>
          <w:szCs w:val="24"/>
        </w:rPr>
      </w:pPr>
      <w:r w:rsidRPr="00CB4A0A">
        <w:rPr>
          <w:rFonts w:cstheme="minorHAnsi"/>
          <w:i/>
          <w:sz w:val="24"/>
          <w:szCs w:val="24"/>
        </w:rPr>
        <w:t>Things to Consider to Help Answer the Question:</w:t>
      </w:r>
    </w:p>
    <w:p w14:paraId="27C39F1F" w14:textId="77777777"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lastRenderedPageBreak/>
        <w:t>Consider that written policies and procedures that:</w:t>
      </w:r>
    </w:p>
    <w:p w14:paraId="16BC3691"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4D861089"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2B352E47" w14:textId="77777777" w:rsidR="000C23EC" w:rsidRPr="00CB4A0A" w:rsidRDefault="000C23EC"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Support the available automated security features of Certified EHR Technology, if you use CEHRT.</w:t>
      </w:r>
    </w:p>
    <w:p w14:paraId="323D1523" w14:textId="77777777" w:rsidR="001831C8" w:rsidRPr="00CB4A0A" w:rsidRDefault="001831C8" w:rsidP="001831C8">
      <w:pPr>
        <w:rPr>
          <w:rFonts w:cstheme="minorHAnsi"/>
          <w:i/>
          <w:sz w:val="24"/>
          <w:szCs w:val="24"/>
        </w:rPr>
      </w:pPr>
      <w:r w:rsidRPr="00CB4A0A">
        <w:rPr>
          <w:rFonts w:cstheme="minorHAnsi"/>
          <w:i/>
          <w:sz w:val="24"/>
          <w:szCs w:val="24"/>
        </w:rPr>
        <w:t>Possible Threats and Vulnerabilities:</w:t>
      </w:r>
    </w:p>
    <w:p w14:paraId="6C60B428"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If your practice does not have policies and procedures for limiting access to ePHI, then those without a need to know may be able to access your ePHI.</w:t>
      </w:r>
      <w:r w:rsidR="00343753" w:rsidRPr="00CB4A0A">
        <w:rPr>
          <w:rFonts w:cstheme="minorHAnsi"/>
          <w:sz w:val="24"/>
          <w:szCs w:val="24"/>
        </w:rPr>
        <w:t xml:space="preserve"> </w:t>
      </w:r>
    </w:p>
    <w:p w14:paraId="54EC5791" w14:textId="77777777" w:rsidR="00BE2FD1" w:rsidRPr="00CB4A0A" w:rsidRDefault="00BE2FD1" w:rsidP="00BE2FD1">
      <w:pPr>
        <w:spacing w:line="240" w:lineRule="auto"/>
        <w:contextualSpacing/>
        <w:rPr>
          <w:rFonts w:eastAsia="Times New Roman" w:cstheme="minorHAnsi"/>
          <w:color w:val="000000"/>
          <w:sz w:val="24"/>
          <w:szCs w:val="24"/>
        </w:rPr>
      </w:pPr>
    </w:p>
    <w:p w14:paraId="09E84B64" w14:textId="77777777"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2FA0FC84" w14:textId="77777777"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or inappropriate access to ePHI can compromise the confidentiality, integrity, and availability of your practice’s ePHI. </w:t>
      </w:r>
    </w:p>
    <w:p w14:paraId="4E042ED7" w14:textId="77777777"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or loss) of ePHI can lead to identity theft.</w:t>
      </w:r>
    </w:p>
    <w:p w14:paraId="1185D49C" w14:textId="77777777" w:rsidR="001831C8"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Accurate ePHI may not be available when needed, which can adversely impact your healthcare professionals’ ability to diagnose and treat their patients.</w:t>
      </w:r>
    </w:p>
    <w:p w14:paraId="563A2ABB" w14:textId="77777777" w:rsidR="001831C8" w:rsidRPr="00CB4A0A" w:rsidRDefault="001831C8" w:rsidP="001831C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10861B68" w14:textId="77777777" w:rsidR="001831C8" w:rsidRPr="00CB4A0A" w:rsidRDefault="004038E2" w:rsidP="001831C8">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1831C8" w:rsidRPr="00CB4A0A">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03D62599" w14:textId="77777777" w:rsidR="00942D8F" w:rsidRPr="00CB4A0A" w:rsidRDefault="00942D8F" w:rsidP="001831C8">
      <w:pPr>
        <w:spacing w:after="0" w:line="240" w:lineRule="auto"/>
        <w:rPr>
          <w:rFonts w:eastAsia="Times New Roman" w:cstheme="minorHAnsi"/>
          <w:bCs/>
          <w:sz w:val="24"/>
          <w:szCs w:val="24"/>
        </w:rPr>
      </w:pPr>
    </w:p>
    <w:p w14:paraId="496D16A1"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ePHI to allow access only to those persons or software programs that have been granted access rights as specified in § 164.308(a)(4). </w:t>
      </w:r>
    </w:p>
    <w:p w14:paraId="7909F33B" w14:textId="77777777"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164.312(a)(1)]</w:t>
      </w:r>
    </w:p>
    <w:p w14:paraId="0DC508FC" w14:textId="77777777" w:rsidR="00942D8F" w:rsidRPr="00CB4A0A" w:rsidRDefault="00942D8F" w:rsidP="00942D8F">
      <w:pPr>
        <w:autoSpaceDE w:val="0"/>
        <w:autoSpaceDN w:val="0"/>
        <w:adjustRightInd w:val="0"/>
        <w:spacing w:after="0" w:line="240" w:lineRule="auto"/>
        <w:contextualSpacing/>
        <w:rPr>
          <w:rFonts w:cstheme="minorHAnsi"/>
          <w:color w:val="000000" w:themeColor="text1"/>
          <w:sz w:val="24"/>
          <w:szCs w:val="24"/>
        </w:rPr>
      </w:pPr>
      <w:r w:rsidRPr="00CB4A0A">
        <w:rPr>
          <w:rFonts w:cstheme="minorHAnsi"/>
          <w:color w:val="000000" w:themeColor="text1"/>
          <w:sz w:val="24"/>
          <w:szCs w:val="24"/>
        </w:rPr>
        <w:br/>
        <w:t>Develop, document, and disseminate</w:t>
      </w:r>
      <w:r w:rsidR="00FE4C13" w:rsidRPr="00CB4A0A">
        <w:rPr>
          <w:rFonts w:cstheme="minorHAnsi"/>
          <w:color w:val="000000" w:themeColor="text1"/>
          <w:sz w:val="24"/>
          <w:szCs w:val="24"/>
        </w:rPr>
        <w:t xml:space="preserve"> and enforce</w:t>
      </w:r>
      <w:r w:rsidRPr="00CB4A0A">
        <w:rPr>
          <w:rFonts w:cstheme="minorHAnsi"/>
          <w:color w:val="000000" w:themeColor="text1"/>
          <w:sz w:val="24"/>
          <w:szCs w:val="24"/>
        </w:rPr>
        <w:t xml:space="preserve"> to workforce members an access control policy that addresses purpose, scope, roles, responsibilities, management commitment, coordination among organizational entities, and compliance; and procedures to facilitate the implementation of the access control policy and associated access controls.</w:t>
      </w:r>
    </w:p>
    <w:p w14:paraId="5AF66A69" w14:textId="77777777" w:rsidR="00942D8F" w:rsidRPr="00CB4A0A" w:rsidRDefault="00942D8F" w:rsidP="00942D8F">
      <w:pPr>
        <w:spacing w:line="240" w:lineRule="auto"/>
        <w:contextualSpacing/>
        <w:rPr>
          <w:rFonts w:cstheme="minorHAnsi"/>
          <w:sz w:val="24"/>
          <w:szCs w:val="24"/>
        </w:rPr>
      </w:pPr>
      <w:r w:rsidRPr="00CB4A0A">
        <w:rPr>
          <w:rFonts w:cstheme="minorHAnsi"/>
          <w:color w:val="000000" w:themeColor="text1"/>
          <w:sz w:val="24"/>
          <w:szCs w:val="24"/>
        </w:rPr>
        <w:t>[NIST SP 800-53 AC-1]</w:t>
      </w:r>
    </w:p>
    <w:p w14:paraId="3A5D2732" w14:textId="77777777" w:rsidR="00A561C9" w:rsidRPr="00CB4A0A" w:rsidRDefault="00A561C9">
      <w:pPr>
        <w:rPr>
          <w:rFonts w:cstheme="minorHAnsi"/>
          <w:sz w:val="24"/>
          <w:szCs w:val="24"/>
        </w:rPr>
      </w:pPr>
    </w:p>
    <w:p w14:paraId="22B575F8" w14:textId="77777777"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 w:name="_Toc461443935"/>
      <w:r w:rsidRPr="00CB4A0A">
        <w:rPr>
          <w:b/>
        </w:rPr>
        <w:t>T2</w:t>
      </w:r>
      <w:r w:rsidR="00866A47" w:rsidRPr="00CB4A0A">
        <w:rPr>
          <w:b/>
        </w:rPr>
        <w:t xml:space="preserve"> - </w:t>
      </w:r>
      <w:r w:rsidRPr="00CB4A0A">
        <w:rPr>
          <w:rFonts w:eastAsia="Times New Roman"/>
          <w:b/>
          <w:color w:val="000000"/>
        </w:rPr>
        <w:t>§ 164.312(a)(1)</w:t>
      </w:r>
      <w:r w:rsidR="00343753" w:rsidRPr="00CB4A0A">
        <w:rPr>
          <w:rFonts w:eastAsia="Times New Roman"/>
          <w:b/>
          <w:color w:val="000000"/>
        </w:rPr>
        <w:t xml:space="preserve"> </w:t>
      </w:r>
      <w:r w:rsidRPr="00CB4A0A">
        <w:rPr>
          <w:rFonts w:eastAsia="Times New Roman"/>
          <w:b/>
          <w:color w:val="000000"/>
        </w:rPr>
        <w:t>Standard</w:t>
      </w:r>
      <w:r w:rsidR="00866A47" w:rsidRPr="00CB4A0A">
        <w:rPr>
          <w:rFonts w:eastAsia="Times New Roman"/>
          <w:b/>
          <w:color w:val="000000"/>
        </w:rPr>
        <w:t xml:space="preserve"> </w:t>
      </w:r>
      <w:r w:rsidR="00866A47" w:rsidRPr="00CB4A0A">
        <w:t>Does your practice have policies and procedures to grant access to ePHI based on the person or software programs appropriate for their role?</w:t>
      </w:r>
      <w:bookmarkEnd w:id="7"/>
    </w:p>
    <w:p w14:paraId="267B658A" w14:textId="77777777" w:rsidR="00BE2FD1" w:rsidRPr="00D91CCF" w:rsidRDefault="00BE2FD1" w:rsidP="00BE2FD1">
      <w:pPr>
        <w:pStyle w:val="ListParagraph"/>
        <w:numPr>
          <w:ilvl w:val="0"/>
          <w:numId w:val="4"/>
        </w:numPr>
        <w:rPr>
          <w:b/>
        </w:rPr>
      </w:pPr>
      <w:r w:rsidRPr="00D91CCF">
        <w:rPr>
          <w:b/>
        </w:rPr>
        <w:t>Yes</w:t>
      </w:r>
    </w:p>
    <w:p w14:paraId="66F32CAE"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lastRenderedPageBreak/>
        <w:t>No</w:t>
      </w:r>
    </w:p>
    <w:p w14:paraId="1A060F57"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7587474E"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61C77F35"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3D680878"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5B19B2DE"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03EFCF3C"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5929629E" w14:textId="77777777" w:rsidTr="00D50645">
        <w:tc>
          <w:tcPr>
            <w:tcW w:w="9576" w:type="dxa"/>
          </w:tcPr>
          <w:p w14:paraId="21EDE972" w14:textId="77777777" w:rsidR="00D91CCF" w:rsidRPr="00D91CCF" w:rsidRDefault="00D91CCF" w:rsidP="00D91CCF">
            <w:pPr>
              <w:rPr>
                <w:rFonts w:cstheme="minorHAnsi"/>
                <w:sz w:val="24"/>
                <w:szCs w:val="24"/>
              </w:rPr>
            </w:pPr>
            <w:r w:rsidRPr="00D91CCF">
              <w:rPr>
                <w:rFonts w:cstheme="minorHAnsi"/>
                <w:sz w:val="24"/>
                <w:szCs w:val="24"/>
              </w:rPr>
              <w:t>* The level of security assigned to a user to the organization’s information systems is based on the minimum necessary amount of data access required to carry out legitimate job responsibilities assigned to a user’s job classification and/or to a user needing access to carry out treatment, payment, or healthcare operations.</w:t>
            </w:r>
          </w:p>
          <w:p w14:paraId="3F217A2E" w14:textId="77777777" w:rsidR="00D91CCF" w:rsidRPr="00D91CCF" w:rsidRDefault="00D91CCF" w:rsidP="00D91CCF">
            <w:pPr>
              <w:rPr>
                <w:rFonts w:cstheme="minorHAnsi"/>
                <w:sz w:val="24"/>
                <w:szCs w:val="24"/>
              </w:rPr>
            </w:pPr>
            <w:r w:rsidRPr="00D91CCF">
              <w:rPr>
                <w:rFonts w:cstheme="minorHAnsi"/>
                <w:sz w:val="24"/>
                <w:szCs w:val="24"/>
              </w:rPr>
              <w:t>* All access requests are treated on a ‘least-access principle”.</w:t>
            </w:r>
          </w:p>
          <w:p w14:paraId="0259004B" w14:textId="77777777" w:rsidR="00D91CCF" w:rsidRPr="00D91CCF" w:rsidRDefault="00D91CCF" w:rsidP="00D91CCF">
            <w:pPr>
              <w:rPr>
                <w:rFonts w:cstheme="minorHAnsi"/>
                <w:sz w:val="24"/>
                <w:szCs w:val="24"/>
              </w:rPr>
            </w:pPr>
            <w:r w:rsidRPr="00D91CCF">
              <w:rPr>
                <w:rFonts w:cstheme="minorHAnsi"/>
                <w:sz w:val="24"/>
                <w:szCs w:val="24"/>
              </w:rPr>
              <w:t>* TowerView Health maintains a minimum necessary approach to access to Customer data. As such, TowerView Health, including all workforce members, does not readily have access to any ePHI.</w:t>
            </w:r>
          </w:p>
          <w:p w14:paraId="2B6CFEF6" w14:textId="77777777" w:rsidR="00BE2FD1" w:rsidRPr="00CB4A0A" w:rsidRDefault="00BE2FD1" w:rsidP="00D50645">
            <w:pPr>
              <w:rPr>
                <w:rFonts w:cstheme="minorHAnsi"/>
                <w:sz w:val="24"/>
                <w:szCs w:val="24"/>
              </w:rPr>
            </w:pPr>
          </w:p>
          <w:p w14:paraId="0F7DE250" w14:textId="77777777" w:rsidR="00BE2FD1" w:rsidRPr="00CB4A0A" w:rsidRDefault="00BE2FD1" w:rsidP="00D50645">
            <w:pPr>
              <w:rPr>
                <w:rFonts w:cstheme="minorHAnsi"/>
                <w:sz w:val="24"/>
                <w:szCs w:val="24"/>
              </w:rPr>
            </w:pPr>
          </w:p>
          <w:p w14:paraId="6B5FD15B" w14:textId="77777777" w:rsidR="00BE2FD1" w:rsidRPr="00CB4A0A" w:rsidRDefault="00BE2FD1" w:rsidP="00D50645">
            <w:pPr>
              <w:rPr>
                <w:rFonts w:cstheme="minorHAnsi"/>
                <w:sz w:val="24"/>
                <w:szCs w:val="24"/>
              </w:rPr>
            </w:pPr>
          </w:p>
          <w:p w14:paraId="55EF7609" w14:textId="77777777" w:rsidR="00BE2FD1" w:rsidRPr="00CB4A0A" w:rsidRDefault="00BE2FD1" w:rsidP="00D50645">
            <w:pPr>
              <w:rPr>
                <w:rFonts w:cstheme="minorHAnsi"/>
                <w:sz w:val="24"/>
                <w:szCs w:val="24"/>
              </w:rPr>
            </w:pPr>
          </w:p>
          <w:p w14:paraId="5E901959" w14:textId="77777777" w:rsidR="00BE2FD1" w:rsidRPr="00CB4A0A" w:rsidRDefault="00BE2FD1" w:rsidP="00D50645">
            <w:pPr>
              <w:rPr>
                <w:rFonts w:cstheme="minorHAnsi"/>
                <w:sz w:val="24"/>
                <w:szCs w:val="24"/>
              </w:rPr>
            </w:pPr>
          </w:p>
        </w:tc>
      </w:tr>
    </w:tbl>
    <w:p w14:paraId="23B927D5" w14:textId="77777777" w:rsidR="00866A47" w:rsidRPr="00CB4A0A" w:rsidRDefault="00866A47" w:rsidP="00BE2FD1">
      <w:pPr>
        <w:rPr>
          <w:rFonts w:cstheme="minorHAnsi"/>
          <w:sz w:val="24"/>
          <w:szCs w:val="24"/>
        </w:rPr>
      </w:pPr>
    </w:p>
    <w:p w14:paraId="1139E774"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6AA821FF" w14:textId="77777777" w:rsidTr="00D50645">
        <w:tc>
          <w:tcPr>
            <w:tcW w:w="9576" w:type="dxa"/>
          </w:tcPr>
          <w:p w14:paraId="75711525" w14:textId="77777777" w:rsidR="00BE2FD1" w:rsidRPr="00CB4A0A" w:rsidRDefault="00BE2FD1" w:rsidP="00D50645">
            <w:pPr>
              <w:rPr>
                <w:rFonts w:cstheme="minorHAnsi"/>
                <w:sz w:val="24"/>
                <w:szCs w:val="24"/>
              </w:rPr>
            </w:pPr>
          </w:p>
          <w:p w14:paraId="0E451BA3" w14:textId="77777777" w:rsidR="00BE2FD1" w:rsidRPr="00CB4A0A" w:rsidRDefault="00BE2FD1" w:rsidP="00D50645">
            <w:pPr>
              <w:rPr>
                <w:rFonts w:cstheme="minorHAnsi"/>
                <w:sz w:val="24"/>
                <w:szCs w:val="24"/>
              </w:rPr>
            </w:pPr>
          </w:p>
          <w:p w14:paraId="0C4204F9" w14:textId="77777777" w:rsidR="00BE2FD1" w:rsidRPr="00CB4A0A" w:rsidRDefault="00BE2FD1" w:rsidP="00D50645">
            <w:pPr>
              <w:rPr>
                <w:rFonts w:cstheme="minorHAnsi"/>
                <w:sz w:val="24"/>
                <w:szCs w:val="24"/>
              </w:rPr>
            </w:pPr>
          </w:p>
          <w:p w14:paraId="5BC5863E" w14:textId="77777777" w:rsidR="00BE2FD1" w:rsidRPr="00CB4A0A" w:rsidRDefault="00BE2FD1" w:rsidP="00D50645">
            <w:pPr>
              <w:rPr>
                <w:rFonts w:cstheme="minorHAnsi"/>
                <w:sz w:val="24"/>
                <w:szCs w:val="24"/>
              </w:rPr>
            </w:pPr>
          </w:p>
          <w:p w14:paraId="43BBE4CB" w14:textId="77777777" w:rsidR="00BE2FD1" w:rsidRPr="00CB4A0A" w:rsidRDefault="00BE2FD1" w:rsidP="00D50645">
            <w:pPr>
              <w:rPr>
                <w:rFonts w:cstheme="minorHAnsi"/>
                <w:sz w:val="24"/>
                <w:szCs w:val="24"/>
              </w:rPr>
            </w:pPr>
          </w:p>
          <w:p w14:paraId="1A452BA5" w14:textId="77777777" w:rsidR="00BE2FD1" w:rsidRPr="00CB4A0A" w:rsidRDefault="00BE2FD1" w:rsidP="00D50645">
            <w:pPr>
              <w:rPr>
                <w:rFonts w:cstheme="minorHAnsi"/>
                <w:sz w:val="24"/>
                <w:szCs w:val="24"/>
              </w:rPr>
            </w:pPr>
          </w:p>
        </w:tc>
      </w:tr>
    </w:tbl>
    <w:p w14:paraId="4F2D114C" w14:textId="77777777" w:rsidR="00BE2FD1" w:rsidRPr="00CB4A0A" w:rsidRDefault="00BE2FD1" w:rsidP="00BE2FD1">
      <w:pPr>
        <w:rPr>
          <w:rFonts w:cstheme="minorHAnsi"/>
          <w:sz w:val="24"/>
          <w:szCs w:val="24"/>
        </w:rPr>
      </w:pPr>
    </w:p>
    <w:p w14:paraId="0EFD6C66"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0CAAF5D8" w14:textId="77777777" w:rsidTr="00D50645">
        <w:tc>
          <w:tcPr>
            <w:tcW w:w="9576" w:type="dxa"/>
          </w:tcPr>
          <w:p w14:paraId="2B344C17" w14:textId="77777777" w:rsidR="00BE2FD1" w:rsidRPr="00CB4A0A" w:rsidRDefault="00BE2FD1" w:rsidP="00D50645">
            <w:pPr>
              <w:rPr>
                <w:rFonts w:cstheme="minorHAnsi"/>
                <w:sz w:val="24"/>
                <w:szCs w:val="24"/>
              </w:rPr>
            </w:pPr>
          </w:p>
          <w:p w14:paraId="1057C954" w14:textId="77777777" w:rsidR="00BE2FD1" w:rsidRPr="00CB4A0A" w:rsidRDefault="00BE2FD1" w:rsidP="00D50645">
            <w:pPr>
              <w:rPr>
                <w:rFonts w:cstheme="minorHAnsi"/>
                <w:sz w:val="24"/>
                <w:szCs w:val="24"/>
              </w:rPr>
            </w:pPr>
          </w:p>
          <w:p w14:paraId="12D34D1F" w14:textId="77777777" w:rsidR="00BE2FD1" w:rsidRPr="00CB4A0A" w:rsidRDefault="00BE2FD1" w:rsidP="00D50645">
            <w:pPr>
              <w:rPr>
                <w:rFonts w:cstheme="minorHAnsi"/>
                <w:sz w:val="24"/>
                <w:szCs w:val="24"/>
              </w:rPr>
            </w:pPr>
          </w:p>
          <w:p w14:paraId="4F425B2E" w14:textId="77777777" w:rsidR="00BE2FD1" w:rsidRPr="00CB4A0A" w:rsidRDefault="00BE2FD1" w:rsidP="00D50645">
            <w:pPr>
              <w:rPr>
                <w:rFonts w:cstheme="minorHAnsi"/>
                <w:sz w:val="24"/>
                <w:szCs w:val="24"/>
              </w:rPr>
            </w:pPr>
          </w:p>
          <w:p w14:paraId="3FB0C10A" w14:textId="77777777" w:rsidR="00BE2FD1" w:rsidRPr="00CB4A0A" w:rsidRDefault="00BE2FD1" w:rsidP="00D50645">
            <w:pPr>
              <w:rPr>
                <w:rFonts w:cstheme="minorHAnsi"/>
                <w:sz w:val="24"/>
                <w:szCs w:val="24"/>
              </w:rPr>
            </w:pPr>
          </w:p>
          <w:p w14:paraId="7AEA617D" w14:textId="77777777" w:rsidR="00BE2FD1" w:rsidRPr="00CB4A0A" w:rsidRDefault="00BE2FD1" w:rsidP="00D50645">
            <w:pPr>
              <w:rPr>
                <w:rFonts w:cstheme="minorHAnsi"/>
                <w:sz w:val="24"/>
                <w:szCs w:val="24"/>
              </w:rPr>
            </w:pPr>
          </w:p>
        </w:tc>
      </w:tr>
    </w:tbl>
    <w:p w14:paraId="15A615A5" w14:textId="77777777" w:rsidR="00BE2FD1" w:rsidRPr="00CB4A0A" w:rsidRDefault="00BE2FD1" w:rsidP="00BE2FD1">
      <w:pPr>
        <w:rPr>
          <w:rFonts w:cstheme="minorHAnsi"/>
          <w:sz w:val="24"/>
          <w:szCs w:val="24"/>
        </w:rPr>
      </w:pPr>
    </w:p>
    <w:p w14:paraId="1F991AEF" w14:textId="77777777" w:rsidR="00BE2FD1" w:rsidRPr="00CB4A0A" w:rsidRDefault="00BE2FD1" w:rsidP="00BE2FD1">
      <w:pPr>
        <w:rPr>
          <w:rFonts w:cstheme="minorHAnsi"/>
          <w:sz w:val="24"/>
          <w:szCs w:val="24"/>
        </w:rPr>
      </w:pPr>
      <w:r w:rsidRPr="00CB4A0A">
        <w:rPr>
          <w:rFonts w:cstheme="minorHAnsi"/>
          <w:sz w:val="24"/>
          <w:szCs w:val="24"/>
        </w:rPr>
        <w:t>Please rate the likelihood of a threat/vulnerability affecting your ePHI:</w:t>
      </w:r>
    </w:p>
    <w:p w14:paraId="4FAAFAF2" w14:textId="77777777" w:rsidR="00BE2FD1" w:rsidRPr="00D91CCF" w:rsidRDefault="00BE2FD1" w:rsidP="00BE2FD1">
      <w:pPr>
        <w:pStyle w:val="ListParagraph"/>
        <w:numPr>
          <w:ilvl w:val="0"/>
          <w:numId w:val="3"/>
        </w:numPr>
        <w:rPr>
          <w:rFonts w:cstheme="minorHAnsi"/>
          <w:b/>
          <w:sz w:val="24"/>
          <w:szCs w:val="24"/>
        </w:rPr>
      </w:pPr>
      <w:r w:rsidRPr="00D91CCF">
        <w:rPr>
          <w:rFonts w:cstheme="minorHAnsi"/>
          <w:b/>
          <w:sz w:val="24"/>
          <w:szCs w:val="24"/>
        </w:rPr>
        <w:t>Low</w:t>
      </w:r>
    </w:p>
    <w:p w14:paraId="6D69F1A0"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14676D8E"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5EE29FC0" w14:textId="77777777" w:rsidR="00BE2FD1" w:rsidRPr="00CB4A0A" w:rsidRDefault="00BE2FD1" w:rsidP="00BE2FD1">
      <w:pPr>
        <w:rPr>
          <w:rFonts w:cstheme="minorHAnsi"/>
          <w:sz w:val="24"/>
          <w:szCs w:val="24"/>
        </w:rPr>
      </w:pPr>
      <w:r w:rsidRPr="00CB4A0A">
        <w:rPr>
          <w:rFonts w:cstheme="minorHAnsi"/>
          <w:sz w:val="24"/>
          <w:szCs w:val="24"/>
        </w:rPr>
        <w:t>Please rate the impact of a threat/vulnerability affecting your ePHI:</w:t>
      </w:r>
    </w:p>
    <w:p w14:paraId="3717674F"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14:paraId="17E32462" w14:textId="77777777" w:rsidR="00BE2FD1" w:rsidRPr="00D91CCF" w:rsidRDefault="00BE2FD1" w:rsidP="00BE2FD1">
      <w:pPr>
        <w:pStyle w:val="ListParagraph"/>
        <w:numPr>
          <w:ilvl w:val="0"/>
          <w:numId w:val="3"/>
        </w:numPr>
        <w:rPr>
          <w:rFonts w:cstheme="minorHAnsi"/>
          <w:b/>
          <w:sz w:val="24"/>
          <w:szCs w:val="24"/>
        </w:rPr>
      </w:pPr>
      <w:r w:rsidRPr="00D91CCF">
        <w:rPr>
          <w:rFonts w:cstheme="minorHAnsi"/>
          <w:b/>
          <w:sz w:val="24"/>
          <w:szCs w:val="24"/>
        </w:rPr>
        <w:t>Medium</w:t>
      </w:r>
    </w:p>
    <w:p w14:paraId="7FF77F8A"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54E4DD53" w14:textId="77777777" w:rsidR="007253ED" w:rsidRPr="00CB4A0A" w:rsidRDefault="007253ED" w:rsidP="007253ED">
      <w:pPr>
        <w:rPr>
          <w:rFonts w:cstheme="minorHAnsi"/>
          <w:b/>
          <w:sz w:val="24"/>
          <w:szCs w:val="24"/>
        </w:rPr>
      </w:pPr>
      <w:r w:rsidRPr="00CB4A0A">
        <w:rPr>
          <w:rFonts w:cstheme="minorHAnsi"/>
          <w:b/>
          <w:sz w:val="24"/>
          <w:szCs w:val="24"/>
        </w:rPr>
        <w:t>Overall Security Risk:</w:t>
      </w:r>
    </w:p>
    <w:p w14:paraId="6B0B8D4B" w14:textId="77777777" w:rsidR="007253ED" w:rsidRPr="00D91CCF" w:rsidRDefault="007253ED" w:rsidP="007253ED">
      <w:pPr>
        <w:pStyle w:val="ListParagraph"/>
        <w:numPr>
          <w:ilvl w:val="0"/>
          <w:numId w:val="3"/>
        </w:numPr>
        <w:rPr>
          <w:rFonts w:cstheme="minorHAnsi"/>
          <w:b/>
          <w:sz w:val="24"/>
          <w:szCs w:val="24"/>
        </w:rPr>
      </w:pPr>
      <w:r w:rsidRPr="00D91CCF">
        <w:rPr>
          <w:rFonts w:cstheme="minorHAnsi"/>
          <w:b/>
          <w:sz w:val="24"/>
          <w:szCs w:val="24"/>
        </w:rPr>
        <w:t>Low</w:t>
      </w:r>
    </w:p>
    <w:p w14:paraId="353875C6" w14:textId="77777777"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Medium</w:t>
      </w:r>
    </w:p>
    <w:p w14:paraId="520B0CC3" w14:textId="77777777"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lastRenderedPageBreak/>
        <w:t>High</w:t>
      </w:r>
    </w:p>
    <w:p w14:paraId="0CF57AE5"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407865CE"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65E655AB" w14:textId="77777777"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5071660C"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2964CDE7"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1B3BCDD8"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6054906A"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If your practice does not have policies that explain how a user’s need to know is verified before the least privileges are granted, users might be assigned greater access privileges than is needed based on the role and responsibilities.</w:t>
      </w:r>
      <w:r w:rsidR="00FE4C13" w:rsidRPr="00CB4A0A">
        <w:rPr>
          <w:rFonts w:cstheme="minorHAnsi"/>
          <w:sz w:val="24"/>
          <w:szCs w:val="24"/>
        </w:rPr>
        <w:t xml:space="preserve"> Or, you might inadvertently grant privileges to someone who has malicious intent towards the data you safekeep.</w:t>
      </w:r>
    </w:p>
    <w:p w14:paraId="27350E26" w14:textId="77777777" w:rsidR="00BE2FD1" w:rsidRPr="00CB4A0A" w:rsidRDefault="00BE2FD1" w:rsidP="00BE2FD1">
      <w:pPr>
        <w:spacing w:line="240" w:lineRule="auto"/>
        <w:contextualSpacing/>
        <w:rPr>
          <w:rFonts w:eastAsia="Times New Roman" w:cstheme="minorHAnsi"/>
          <w:color w:val="000000"/>
          <w:sz w:val="24"/>
          <w:szCs w:val="24"/>
        </w:rPr>
      </w:pPr>
    </w:p>
    <w:p w14:paraId="396C80E7" w14:textId="77777777"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1299E122" w14:textId="77777777"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or inappropriate access to ePHI can compromise the confidentiality, integrity, and availability of your practice’s ePHI. </w:t>
      </w:r>
    </w:p>
    <w:p w14:paraId="345E8635" w14:textId="77777777" w:rsidR="00BE2FD1" w:rsidRPr="00CB4A0A" w:rsidRDefault="00BE2FD1" w:rsidP="00BE2FD1">
      <w:pPr>
        <w:pStyle w:val="ListParagraph"/>
        <w:numPr>
          <w:ilvl w:val="0"/>
          <w:numId w:val="6"/>
        </w:numPr>
        <w:spacing w:after="0" w:line="240" w:lineRule="auto"/>
        <w:ind w:left="252" w:hanging="252"/>
        <w:rPr>
          <w:rFonts w:cstheme="minorHAnsi"/>
          <w:sz w:val="24"/>
          <w:szCs w:val="24"/>
        </w:rPr>
      </w:pPr>
      <w:r w:rsidRPr="00CB4A0A">
        <w:rPr>
          <w:rFonts w:eastAsia="Times New Roman" w:cstheme="minorHAnsi"/>
          <w:color w:val="000000" w:themeColor="text1"/>
          <w:sz w:val="24"/>
          <w:szCs w:val="24"/>
        </w:rPr>
        <w:t>Unauthorized disclosure (Including disclosure through theft or loss) of ePHI can lead to identity theft.</w:t>
      </w:r>
    </w:p>
    <w:p w14:paraId="294F6337" w14:textId="77777777" w:rsidR="00BE2FD1" w:rsidRPr="00CB4A0A" w:rsidRDefault="00BE2FD1" w:rsidP="00BE2FD1">
      <w:pPr>
        <w:pStyle w:val="ListParagraph"/>
        <w:numPr>
          <w:ilvl w:val="0"/>
          <w:numId w:val="6"/>
        </w:numPr>
        <w:spacing w:after="0" w:line="240" w:lineRule="auto"/>
        <w:ind w:left="252" w:hanging="252"/>
        <w:rPr>
          <w:rFonts w:cstheme="minorHAnsi"/>
          <w:sz w:val="24"/>
          <w:szCs w:val="24"/>
        </w:rPr>
      </w:pPr>
      <w:r w:rsidRPr="00CB4A0A">
        <w:rPr>
          <w:rFonts w:eastAsia="Times New Roman" w:cstheme="minorHAnsi"/>
          <w:color w:val="000000" w:themeColor="text1"/>
          <w:sz w:val="24"/>
          <w:szCs w:val="24"/>
        </w:rPr>
        <w:t>Accurate ePHI may not be available when needed, which can adversely impact your healthcare professionals’ ability to diagnose and treat their patients.</w:t>
      </w:r>
      <w:r w:rsidR="00343753" w:rsidRPr="00CB4A0A">
        <w:rPr>
          <w:rFonts w:cstheme="minorHAnsi"/>
          <w:sz w:val="24"/>
          <w:szCs w:val="24"/>
        </w:rPr>
        <w:t xml:space="preserve"> </w:t>
      </w:r>
    </w:p>
    <w:p w14:paraId="659E0527" w14:textId="77777777" w:rsidR="00BE2FD1" w:rsidRPr="00CB4A0A" w:rsidRDefault="00BE2FD1" w:rsidP="00BE2FD1">
      <w:pPr>
        <w:spacing w:after="0" w:line="240" w:lineRule="auto"/>
        <w:rPr>
          <w:rFonts w:eastAsia="Times New Roman" w:cstheme="minorHAnsi"/>
          <w:bCs/>
          <w:i/>
          <w:sz w:val="24"/>
          <w:szCs w:val="24"/>
        </w:rPr>
      </w:pPr>
    </w:p>
    <w:p w14:paraId="7A3890A4" w14:textId="77777777"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711DDDC" w14:textId="77777777" w:rsidR="00BE2FD1" w:rsidRPr="00CB4A0A" w:rsidRDefault="004038E2" w:rsidP="00BE2FD1">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BE2FD1" w:rsidRPr="00CB4A0A">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33792B8C" w14:textId="77777777" w:rsidR="00942D8F" w:rsidRPr="00CB4A0A" w:rsidRDefault="00942D8F" w:rsidP="00BE2FD1">
      <w:pPr>
        <w:spacing w:after="0" w:line="240" w:lineRule="auto"/>
        <w:rPr>
          <w:rFonts w:eastAsia="Times New Roman" w:cstheme="minorHAnsi"/>
          <w:bCs/>
          <w:sz w:val="24"/>
          <w:szCs w:val="24"/>
        </w:rPr>
      </w:pPr>
    </w:p>
    <w:p w14:paraId="4A885F8B"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ePHI to allow access only to those persons or software programs that have been granted access rights as specified in §164.308(a)(4). </w:t>
      </w:r>
    </w:p>
    <w:p w14:paraId="6CC62E7C" w14:textId="77777777"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164.312(a)(1)]</w:t>
      </w:r>
    </w:p>
    <w:p w14:paraId="09F246D5" w14:textId="77777777" w:rsidR="00942D8F" w:rsidRPr="00CB4A0A" w:rsidRDefault="00942D8F" w:rsidP="00942D8F">
      <w:pPr>
        <w:autoSpaceDE w:val="0"/>
        <w:autoSpaceDN w:val="0"/>
        <w:adjustRightInd w:val="0"/>
        <w:spacing w:after="0" w:line="240" w:lineRule="auto"/>
        <w:contextualSpacing/>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 xml:space="preserve">Develop, document, and disseminate </w:t>
      </w:r>
      <w:r w:rsidR="00FE4C13" w:rsidRPr="00CB4A0A">
        <w:rPr>
          <w:rFonts w:cstheme="minorHAnsi"/>
          <w:color w:val="000000" w:themeColor="text1"/>
          <w:sz w:val="24"/>
          <w:szCs w:val="24"/>
        </w:rPr>
        <w:t xml:space="preserve">and enforce </w:t>
      </w:r>
      <w:r w:rsidRPr="00CB4A0A">
        <w:rPr>
          <w:rFonts w:cstheme="minorHAnsi"/>
          <w:color w:val="000000" w:themeColor="text1"/>
          <w:sz w:val="24"/>
          <w:szCs w:val="24"/>
        </w:rPr>
        <w:t>to workforce members an access control policy that addresses purpose, scope, roles, responsibilities, management commitment, coordination among organizational entities, and compliance; and procedures to facilitate the implementation of the access control policy and associated access controls.</w:t>
      </w:r>
    </w:p>
    <w:p w14:paraId="2E940F8E" w14:textId="77777777"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[NIST SP 800-53 AC-1]</w:t>
      </w:r>
    </w:p>
    <w:p w14:paraId="01257A94" w14:textId="77777777" w:rsidR="00BE2FD1" w:rsidRPr="00CB4A0A" w:rsidRDefault="00BE2FD1">
      <w:pPr>
        <w:rPr>
          <w:rFonts w:cstheme="minorHAnsi"/>
          <w:sz w:val="24"/>
          <w:szCs w:val="24"/>
        </w:rPr>
      </w:pPr>
    </w:p>
    <w:p w14:paraId="15DC37E4" w14:textId="77777777" w:rsidR="00BE2FD1"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b/>
        </w:rPr>
      </w:pPr>
      <w:bookmarkStart w:id="8" w:name="_Toc461443936"/>
      <w:r w:rsidRPr="00CB4A0A">
        <w:rPr>
          <w:b/>
        </w:rPr>
        <w:t>T3</w:t>
      </w:r>
      <w:r w:rsidR="00866A47" w:rsidRPr="00CB4A0A">
        <w:rPr>
          <w:b/>
        </w:rPr>
        <w:t xml:space="preserve"> - </w:t>
      </w:r>
      <w:r w:rsidRPr="00CB4A0A">
        <w:rPr>
          <w:rFonts w:eastAsia="Times New Roman"/>
          <w:b/>
        </w:rPr>
        <w:t>§164.312(a)(1)</w:t>
      </w:r>
      <w:r w:rsidR="00343753" w:rsidRPr="00CB4A0A">
        <w:rPr>
          <w:rFonts w:eastAsia="Times New Roman"/>
          <w:b/>
        </w:rPr>
        <w:t xml:space="preserve"> </w:t>
      </w:r>
      <w:r w:rsidRPr="00CB4A0A">
        <w:rPr>
          <w:rFonts w:eastAsia="Times New Roman"/>
          <w:b/>
        </w:rPr>
        <w:t>Standard</w:t>
      </w:r>
      <w:r w:rsidR="00866A47" w:rsidRPr="00CB4A0A">
        <w:rPr>
          <w:rFonts w:eastAsia="Times New Roman"/>
          <w:b/>
        </w:rPr>
        <w:t xml:space="preserve"> </w:t>
      </w:r>
      <w:r w:rsidR="00866A47" w:rsidRPr="00CB4A0A">
        <w:rPr>
          <w:rFonts w:eastAsia="Times New Roman"/>
        </w:rPr>
        <w:t>Does your practice analyze the activities performed by all of its workforce and service providers to identify the extent to which each needs access to ePHI?</w:t>
      </w:r>
      <w:bookmarkEnd w:id="8"/>
    </w:p>
    <w:p w14:paraId="3C58DB2E" w14:textId="77777777" w:rsidR="00BE2FD1" w:rsidRPr="00CB4A0A" w:rsidRDefault="00BE2FD1" w:rsidP="00866A47">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14:paraId="37DD3F47" w14:textId="77777777" w:rsidR="00BE2FD1" w:rsidRPr="00D91CCF" w:rsidRDefault="00BE2FD1" w:rsidP="00BE2FD1">
      <w:pPr>
        <w:pStyle w:val="ListParagraph"/>
        <w:numPr>
          <w:ilvl w:val="0"/>
          <w:numId w:val="1"/>
        </w:numPr>
        <w:rPr>
          <w:rFonts w:eastAsia="Times New Roman" w:cstheme="minorHAnsi"/>
          <w:b/>
          <w:color w:val="000000"/>
          <w:sz w:val="24"/>
          <w:szCs w:val="24"/>
        </w:rPr>
      </w:pPr>
      <w:r w:rsidRPr="00D91CCF">
        <w:rPr>
          <w:rFonts w:eastAsia="Times New Roman" w:cstheme="minorHAnsi"/>
          <w:b/>
          <w:color w:val="000000"/>
          <w:sz w:val="24"/>
          <w:szCs w:val="24"/>
        </w:rPr>
        <w:t>Yes</w:t>
      </w:r>
    </w:p>
    <w:p w14:paraId="3DD15492"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22A62D59"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C266DAC"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494A3E1E"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403DEE8C"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22F54F0C"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37E63F33"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0941D3B2" w14:textId="77777777" w:rsidTr="00D50645">
        <w:tc>
          <w:tcPr>
            <w:tcW w:w="9576" w:type="dxa"/>
          </w:tcPr>
          <w:p w14:paraId="17135814" w14:textId="77777777" w:rsidR="00D91CCF" w:rsidRDefault="00D91CCF" w:rsidP="00D91CCF">
            <w:pPr>
              <w:rPr>
                <w:rFonts w:cstheme="minorHAnsi"/>
                <w:sz w:val="24"/>
                <w:szCs w:val="24"/>
              </w:rPr>
            </w:pPr>
            <w:r>
              <w:rPr>
                <w:rFonts w:cstheme="minorHAnsi"/>
                <w:sz w:val="24"/>
                <w:szCs w:val="24"/>
              </w:rPr>
              <w:t>* Requests for access to PHI data, production servers or TowerView source code must be reviewed by the Security Officer. Root access is only granted to the Security Officer. No patient information can be viewed unless logged into an authorized user account. Users are only authorized to patient data for patients they actively manage care for.</w:t>
            </w:r>
          </w:p>
          <w:p w14:paraId="5C26B4DB" w14:textId="77777777" w:rsidR="00E75EBB" w:rsidRPr="00E75EBB" w:rsidRDefault="00E75EBB" w:rsidP="00E75EBB">
            <w:pPr>
              <w:rPr>
                <w:rFonts w:cstheme="minorHAnsi"/>
                <w:sz w:val="24"/>
                <w:szCs w:val="24"/>
              </w:rPr>
            </w:pPr>
            <w:r w:rsidRPr="00E75EBB">
              <w:rPr>
                <w:rFonts w:cstheme="minorHAnsi"/>
                <w:sz w:val="24"/>
                <w:szCs w:val="24"/>
              </w:rPr>
              <w:t>* Accounts are reviewed every 90 days to assure temporary accounts are not left unnecessarily.</w:t>
            </w:r>
          </w:p>
          <w:p w14:paraId="53F51B3C" w14:textId="77777777" w:rsidR="00BE2FD1" w:rsidRPr="00CB4A0A" w:rsidRDefault="00E75EBB" w:rsidP="00E75EBB">
            <w:pPr>
              <w:rPr>
                <w:rFonts w:cstheme="minorHAnsi"/>
                <w:sz w:val="24"/>
                <w:szCs w:val="24"/>
              </w:rPr>
            </w:pPr>
            <w:r w:rsidRPr="00E75EBB">
              <w:rPr>
                <w:rFonts w:cstheme="minorHAnsi"/>
                <w:sz w:val="24"/>
                <w:szCs w:val="24"/>
              </w:rPr>
              <w:t>* Accounts that are inactive for over 90 days are removed.</w:t>
            </w:r>
          </w:p>
          <w:p w14:paraId="7D22B94A" w14:textId="77777777" w:rsidR="00BE2FD1" w:rsidRPr="00CB4A0A" w:rsidRDefault="00BE2FD1" w:rsidP="00D50645">
            <w:pPr>
              <w:rPr>
                <w:rFonts w:cstheme="minorHAnsi"/>
                <w:sz w:val="24"/>
                <w:szCs w:val="24"/>
              </w:rPr>
            </w:pPr>
          </w:p>
          <w:p w14:paraId="382B4CAF" w14:textId="77777777" w:rsidR="00BE2FD1" w:rsidRPr="00CB4A0A" w:rsidRDefault="00BE2FD1" w:rsidP="00D50645">
            <w:pPr>
              <w:rPr>
                <w:rFonts w:cstheme="minorHAnsi"/>
                <w:sz w:val="24"/>
                <w:szCs w:val="24"/>
              </w:rPr>
            </w:pPr>
          </w:p>
          <w:p w14:paraId="7029B8B4" w14:textId="77777777" w:rsidR="00BE2FD1" w:rsidRPr="00CB4A0A" w:rsidRDefault="00BE2FD1" w:rsidP="00D50645">
            <w:pPr>
              <w:rPr>
                <w:rFonts w:cstheme="minorHAnsi"/>
                <w:sz w:val="24"/>
                <w:szCs w:val="24"/>
              </w:rPr>
            </w:pPr>
          </w:p>
          <w:p w14:paraId="0B9FB726" w14:textId="77777777" w:rsidR="00BE2FD1" w:rsidRPr="00CB4A0A" w:rsidRDefault="00BE2FD1" w:rsidP="00D50645">
            <w:pPr>
              <w:rPr>
                <w:rFonts w:cstheme="minorHAnsi"/>
                <w:sz w:val="24"/>
                <w:szCs w:val="24"/>
              </w:rPr>
            </w:pPr>
          </w:p>
        </w:tc>
      </w:tr>
    </w:tbl>
    <w:p w14:paraId="3D63118E" w14:textId="77777777" w:rsidR="00866A47" w:rsidRPr="00CB4A0A" w:rsidRDefault="00866A47" w:rsidP="00BE2FD1">
      <w:pPr>
        <w:rPr>
          <w:rFonts w:cstheme="minorHAnsi"/>
          <w:sz w:val="24"/>
          <w:szCs w:val="24"/>
        </w:rPr>
      </w:pPr>
    </w:p>
    <w:p w14:paraId="1CA54FC7"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09C6C3AD" w14:textId="77777777" w:rsidTr="00D50645">
        <w:tc>
          <w:tcPr>
            <w:tcW w:w="9576" w:type="dxa"/>
          </w:tcPr>
          <w:p w14:paraId="0CF23AF2" w14:textId="77777777" w:rsidR="00BE2FD1" w:rsidRPr="00CB4A0A" w:rsidRDefault="00BE2FD1" w:rsidP="00D50645">
            <w:pPr>
              <w:rPr>
                <w:rFonts w:cstheme="minorHAnsi"/>
                <w:sz w:val="24"/>
                <w:szCs w:val="24"/>
              </w:rPr>
            </w:pPr>
          </w:p>
          <w:p w14:paraId="43CC0B7D" w14:textId="77777777" w:rsidR="00BE2FD1" w:rsidRPr="00CB4A0A" w:rsidRDefault="00BE2FD1" w:rsidP="00D50645">
            <w:pPr>
              <w:rPr>
                <w:rFonts w:cstheme="minorHAnsi"/>
                <w:sz w:val="24"/>
                <w:szCs w:val="24"/>
              </w:rPr>
            </w:pPr>
          </w:p>
          <w:p w14:paraId="05E18F62" w14:textId="77777777" w:rsidR="00BE2FD1" w:rsidRPr="00CB4A0A" w:rsidRDefault="00BE2FD1" w:rsidP="00D50645">
            <w:pPr>
              <w:rPr>
                <w:rFonts w:cstheme="minorHAnsi"/>
                <w:sz w:val="24"/>
                <w:szCs w:val="24"/>
              </w:rPr>
            </w:pPr>
          </w:p>
          <w:p w14:paraId="39465554" w14:textId="77777777" w:rsidR="00BE2FD1" w:rsidRPr="00CB4A0A" w:rsidRDefault="00BE2FD1" w:rsidP="00D50645">
            <w:pPr>
              <w:rPr>
                <w:rFonts w:cstheme="minorHAnsi"/>
                <w:sz w:val="24"/>
                <w:szCs w:val="24"/>
              </w:rPr>
            </w:pPr>
          </w:p>
          <w:p w14:paraId="5A44503B" w14:textId="77777777" w:rsidR="00BE2FD1" w:rsidRPr="00CB4A0A" w:rsidRDefault="00BE2FD1" w:rsidP="00D50645">
            <w:pPr>
              <w:rPr>
                <w:rFonts w:cstheme="minorHAnsi"/>
                <w:sz w:val="24"/>
                <w:szCs w:val="24"/>
              </w:rPr>
            </w:pPr>
          </w:p>
        </w:tc>
      </w:tr>
    </w:tbl>
    <w:p w14:paraId="294D67F7" w14:textId="77777777" w:rsidR="00BE2FD1" w:rsidRPr="00CB4A0A" w:rsidRDefault="00BE2FD1" w:rsidP="00BE2FD1">
      <w:pPr>
        <w:rPr>
          <w:rFonts w:cstheme="minorHAnsi"/>
          <w:sz w:val="24"/>
          <w:szCs w:val="24"/>
        </w:rPr>
      </w:pPr>
    </w:p>
    <w:p w14:paraId="199A3757"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7E101AFA" w14:textId="77777777" w:rsidTr="00D50645">
        <w:tc>
          <w:tcPr>
            <w:tcW w:w="9576" w:type="dxa"/>
          </w:tcPr>
          <w:p w14:paraId="4C49B875" w14:textId="77777777" w:rsidR="00BE2FD1" w:rsidRPr="00CB4A0A" w:rsidRDefault="00E75EBB" w:rsidP="00D50645">
            <w:pPr>
              <w:rPr>
                <w:rFonts w:cstheme="minorHAnsi"/>
                <w:sz w:val="24"/>
                <w:szCs w:val="24"/>
              </w:rPr>
            </w:pPr>
            <w:r>
              <w:rPr>
                <w:rFonts w:cstheme="minorHAnsi"/>
                <w:sz w:val="24"/>
                <w:szCs w:val="24"/>
              </w:rPr>
              <w:t>* We will structure pre-emptive reviews with health plans and business partners during the process of setting up a pilot process to ensure that we are aligned on the access controls and only create user accounts as necessary.</w:t>
            </w:r>
          </w:p>
          <w:p w14:paraId="43362EA7" w14:textId="77777777" w:rsidR="00BE2FD1" w:rsidRPr="00CB4A0A" w:rsidRDefault="00BE2FD1" w:rsidP="00D50645">
            <w:pPr>
              <w:rPr>
                <w:rFonts w:cstheme="minorHAnsi"/>
                <w:sz w:val="24"/>
                <w:szCs w:val="24"/>
              </w:rPr>
            </w:pPr>
          </w:p>
          <w:p w14:paraId="10A8A7D2" w14:textId="77777777" w:rsidR="00BE2FD1" w:rsidRPr="00CB4A0A" w:rsidRDefault="00BE2FD1" w:rsidP="00D50645">
            <w:pPr>
              <w:rPr>
                <w:rFonts w:cstheme="minorHAnsi"/>
                <w:sz w:val="24"/>
                <w:szCs w:val="24"/>
              </w:rPr>
            </w:pPr>
          </w:p>
          <w:p w14:paraId="313ACD06" w14:textId="77777777" w:rsidR="00BE2FD1" w:rsidRPr="00CB4A0A" w:rsidRDefault="00BE2FD1" w:rsidP="00D50645">
            <w:pPr>
              <w:rPr>
                <w:rFonts w:cstheme="minorHAnsi"/>
                <w:sz w:val="24"/>
                <w:szCs w:val="24"/>
              </w:rPr>
            </w:pPr>
          </w:p>
          <w:p w14:paraId="37D83FB0" w14:textId="77777777" w:rsidR="00BE2FD1" w:rsidRPr="00CB4A0A" w:rsidRDefault="00BE2FD1" w:rsidP="00D50645">
            <w:pPr>
              <w:rPr>
                <w:rFonts w:cstheme="minorHAnsi"/>
                <w:sz w:val="24"/>
                <w:szCs w:val="24"/>
              </w:rPr>
            </w:pPr>
          </w:p>
        </w:tc>
      </w:tr>
    </w:tbl>
    <w:p w14:paraId="4AE7D311" w14:textId="77777777" w:rsidR="00BE2FD1" w:rsidRPr="00CB4A0A" w:rsidRDefault="00BE2FD1" w:rsidP="00BE2FD1">
      <w:pPr>
        <w:rPr>
          <w:rFonts w:cstheme="minorHAnsi"/>
          <w:sz w:val="24"/>
          <w:szCs w:val="24"/>
        </w:rPr>
      </w:pPr>
    </w:p>
    <w:p w14:paraId="3A9922E5" w14:textId="77777777" w:rsidR="00BE2FD1" w:rsidRPr="00CB4A0A" w:rsidRDefault="00BE2FD1" w:rsidP="00BE2FD1">
      <w:pPr>
        <w:rPr>
          <w:rFonts w:cstheme="minorHAnsi"/>
          <w:sz w:val="24"/>
          <w:szCs w:val="24"/>
        </w:rPr>
      </w:pPr>
      <w:r w:rsidRPr="00CB4A0A">
        <w:rPr>
          <w:rFonts w:cstheme="minorHAnsi"/>
          <w:sz w:val="24"/>
          <w:szCs w:val="24"/>
        </w:rPr>
        <w:t>Please rate the likelihood of a threat/vulnerability affecting your ePHI:</w:t>
      </w:r>
    </w:p>
    <w:p w14:paraId="1FDC7E5D"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14:paraId="68E88116" w14:textId="77777777" w:rsidR="00BE2FD1" w:rsidRPr="00E75EBB" w:rsidRDefault="00BE2FD1" w:rsidP="00BE2FD1">
      <w:pPr>
        <w:pStyle w:val="ListParagraph"/>
        <w:numPr>
          <w:ilvl w:val="0"/>
          <w:numId w:val="3"/>
        </w:numPr>
        <w:rPr>
          <w:rFonts w:cstheme="minorHAnsi"/>
          <w:b/>
          <w:sz w:val="24"/>
          <w:szCs w:val="24"/>
        </w:rPr>
      </w:pPr>
      <w:r w:rsidRPr="00E75EBB">
        <w:rPr>
          <w:rFonts w:cstheme="minorHAnsi"/>
          <w:b/>
          <w:sz w:val="24"/>
          <w:szCs w:val="24"/>
        </w:rPr>
        <w:t>Medium</w:t>
      </w:r>
    </w:p>
    <w:p w14:paraId="3AAD17E3"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1D7A32B6" w14:textId="77777777" w:rsidR="00BE2FD1" w:rsidRPr="00CB4A0A" w:rsidRDefault="00BE2FD1" w:rsidP="00BE2FD1">
      <w:pPr>
        <w:rPr>
          <w:rFonts w:cstheme="minorHAnsi"/>
          <w:sz w:val="24"/>
          <w:szCs w:val="24"/>
        </w:rPr>
      </w:pPr>
      <w:r w:rsidRPr="00CB4A0A">
        <w:rPr>
          <w:rFonts w:cstheme="minorHAnsi"/>
          <w:sz w:val="24"/>
          <w:szCs w:val="24"/>
        </w:rPr>
        <w:t>Please rate the impact of a threat/vulnerability affecting your ePHI:</w:t>
      </w:r>
    </w:p>
    <w:p w14:paraId="73F84263"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Low</w:t>
      </w:r>
    </w:p>
    <w:p w14:paraId="1617BABE" w14:textId="77777777" w:rsidR="00BE2FD1" w:rsidRPr="00E75EBB" w:rsidRDefault="00BE2FD1" w:rsidP="00BE2FD1">
      <w:pPr>
        <w:pStyle w:val="ListParagraph"/>
        <w:numPr>
          <w:ilvl w:val="0"/>
          <w:numId w:val="3"/>
        </w:numPr>
        <w:rPr>
          <w:rFonts w:cstheme="minorHAnsi"/>
          <w:b/>
          <w:sz w:val="24"/>
          <w:szCs w:val="24"/>
        </w:rPr>
      </w:pPr>
      <w:r w:rsidRPr="00E75EBB">
        <w:rPr>
          <w:rFonts w:cstheme="minorHAnsi"/>
          <w:b/>
          <w:sz w:val="24"/>
          <w:szCs w:val="24"/>
        </w:rPr>
        <w:t>Medium</w:t>
      </w:r>
    </w:p>
    <w:p w14:paraId="2763B85B"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37A450C7" w14:textId="77777777" w:rsidR="007253ED" w:rsidRPr="00CB4A0A" w:rsidRDefault="007253ED" w:rsidP="007253ED">
      <w:pPr>
        <w:rPr>
          <w:rFonts w:cstheme="minorHAnsi"/>
          <w:b/>
          <w:sz w:val="24"/>
          <w:szCs w:val="24"/>
        </w:rPr>
      </w:pPr>
      <w:r w:rsidRPr="00CB4A0A">
        <w:rPr>
          <w:rFonts w:cstheme="minorHAnsi"/>
          <w:b/>
          <w:sz w:val="24"/>
          <w:szCs w:val="24"/>
        </w:rPr>
        <w:t>Overall Security Risk:</w:t>
      </w:r>
    </w:p>
    <w:p w14:paraId="35BBB457" w14:textId="77777777"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Low</w:t>
      </w:r>
    </w:p>
    <w:p w14:paraId="7D024378" w14:textId="77777777" w:rsidR="007253ED" w:rsidRPr="00E75EBB" w:rsidRDefault="007253ED" w:rsidP="007253ED">
      <w:pPr>
        <w:pStyle w:val="ListParagraph"/>
        <w:numPr>
          <w:ilvl w:val="0"/>
          <w:numId w:val="3"/>
        </w:numPr>
        <w:rPr>
          <w:rFonts w:cstheme="minorHAnsi"/>
          <w:b/>
          <w:sz w:val="24"/>
          <w:szCs w:val="24"/>
        </w:rPr>
      </w:pPr>
      <w:r w:rsidRPr="00E75EBB">
        <w:rPr>
          <w:rFonts w:cstheme="minorHAnsi"/>
          <w:b/>
          <w:sz w:val="24"/>
          <w:szCs w:val="24"/>
        </w:rPr>
        <w:lastRenderedPageBreak/>
        <w:t>Medium</w:t>
      </w:r>
    </w:p>
    <w:p w14:paraId="5AE358F0" w14:textId="77777777"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High</w:t>
      </w:r>
    </w:p>
    <w:p w14:paraId="5ED7E340"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1B35F5F4"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0029541B"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A “user” can be any entity that accesses your practice’s ePHI, whether it is a person or a device.</w:t>
      </w:r>
    </w:p>
    <w:p w14:paraId="4C8C47B4"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Consider whether your practice:</w:t>
      </w:r>
    </w:p>
    <w:p w14:paraId="3CA7B190" w14:textId="77777777" w:rsidR="00BE2FD1" w:rsidRPr="00CB4A0A" w:rsidRDefault="00BE2FD1" w:rsidP="00BE2FD1">
      <w:pPr>
        <w:pStyle w:val="ListParagraph"/>
        <w:numPr>
          <w:ilvl w:val="0"/>
          <w:numId w:val="7"/>
        </w:numPr>
        <w:spacing w:line="240" w:lineRule="auto"/>
        <w:rPr>
          <w:rFonts w:cstheme="minorHAnsi"/>
          <w:sz w:val="24"/>
          <w:szCs w:val="24"/>
        </w:rPr>
      </w:pPr>
      <w:r w:rsidRPr="00CB4A0A">
        <w:rPr>
          <w:rFonts w:cstheme="minorHAnsi"/>
          <w:sz w:val="24"/>
          <w:szCs w:val="24"/>
        </w:rPr>
        <w:t>Defines roles and responsibilities in sufficient detail to demonstrate whether access to ePHI is necessary.</w:t>
      </w:r>
    </w:p>
    <w:p w14:paraId="0853BC21" w14:textId="77777777" w:rsidR="00BE2FD1" w:rsidRPr="00CB4A0A" w:rsidRDefault="00BE2FD1" w:rsidP="00BE2FD1">
      <w:pPr>
        <w:pStyle w:val="ListParagraph"/>
        <w:numPr>
          <w:ilvl w:val="0"/>
          <w:numId w:val="7"/>
        </w:numPr>
        <w:spacing w:line="240" w:lineRule="auto"/>
        <w:rPr>
          <w:rFonts w:cstheme="minorHAnsi"/>
          <w:sz w:val="24"/>
          <w:szCs w:val="24"/>
        </w:rPr>
      </w:pPr>
      <w:r w:rsidRPr="00CB4A0A">
        <w:rPr>
          <w:rFonts w:cstheme="minorHAnsi"/>
          <w:sz w:val="24"/>
          <w:szCs w:val="24"/>
        </w:rPr>
        <w:t>Determines whether remote access is necessary from physical environments that are not under your practice’s control.</w:t>
      </w:r>
      <w:r w:rsidR="00343753" w:rsidRPr="00CB4A0A">
        <w:rPr>
          <w:rFonts w:cstheme="minorHAnsi"/>
          <w:sz w:val="24"/>
          <w:szCs w:val="24"/>
        </w:rPr>
        <w:t xml:space="preserve"> </w:t>
      </w:r>
      <w:r w:rsidRPr="00CB4A0A">
        <w:rPr>
          <w:rFonts w:cstheme="minorHAnsi"/>
          <w:sz w:val="24"/>
          <w:szCs w:val="24"/>
        </w:rPr>
        <w:t>If so, determine by whom, how (e.g., electronic device), and when.</w:t>
      </w:r>
    </w:p>
    <w:p w14:paraId="0F64F729"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2F6AAA13" w14:textId="77777777" w:rsidR="00BE2FD1" w:rsidRPr="00CB4A0A" w:rsidRDefault="00BE2FD1" w:rsidP="00BE2FD1">
      <w:pPr>
        <w:spacing w:after="0" w:line="240" w:lineRule="auto"/>
        <w:contextualSpacing/>
        <w:rPr>
          <w:rFonts w:eastAsia="Times New Roman" w:cstheme="minorHAnsi"/>
          <w:color w:val="000000" w:themeColor="text1"/>
          <w:sz w:val="24"/>
          <w:szCs w:val="24"/>
        </w:rPr>
      </w:pPr>
      <w:r w:rsidRPr="00CB4A0A">
        <w:rPr>
          <w:rFonts w:eastAsia="Times New Roman" w:cstheme="minorHAnsi"/>
          <w:color w:val="000000" w:themeColor="text1"/>
          <w:sz w:val="24"/>
          <w:szCs w:val="24"/>
        </w:rPr>
        <w:t>If your practice does not analyze activities performed by your workforce and service providers, you might not be able to identify the minimum necessary level of access necessary for ePHI.</w:t>
      </w:r>
    </w:p>
    <w:p w14:paraId="2A0B6E00" w14:textId="77777777" w:rsidR="00BE2FD1" w:rsidRPr="00CB4A0A" w:rsidRDefault="00BE2FD1" w:rsidP="00BE2FD1">
      <w:pPr>
        <w:spacing w:after="0" w:line="240" w:lineRule="auto"/>
        <w:contextualSpacing/>
        <w:rPr>
          <w:rFonts w:eastAsia="Times New Roman" w:cstheme="minorHAnsi"/>
          <w:color w:val="000000" w:themeColor="text1"/>
          <w:sz w:val="24"/>
          <w:szCs w:val="24"/>
        </w:rPr>
      </w:pPr>
    </w:p>
    <w:p w14:paraId="1387BA56" w14:textId="77777777" w:rsidR="00BE2FD1" w:rsidRPr="00CB4A0A" w:rsidRDefault="00BE2FD1" w:rsidP="00BE2FD1">
      <w:pPr>
        <w:spacing w:after="0" w:line="240" w:lineRule="auto"/>
        <w:contextualSpacing/>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Some potential impacts include: </w:t>
      </w:r>
    </w:p>
    <w:p w14:paraId="590441E5" w14:textId="77777777"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Human threats, such as a workforce member or service provider with excessive access privileges, can compromise the privacy, confidentiality, integrity or availability of ePHI.</w:t>
      </w:r>
    </w:p>
    <w:p w14:paraId="1360C111" w14:textId="77777777"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Unauthorized disclosure (including disclosure through theft or loss) of ePHI can lead to identity theft. </w:t>
      </w:r>
    </w:p>
    <w:p w14:paraId="01DB589C" w14:textId="77777777"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Accurate ePHI might not be available, which can adversely impact a practitioner’s ability to diagnose and treat the patient.</w:t>
      </w:r>
    </w:p>
    <w:p w14:paraId="56E30B53" w14:textId="77777777" w:rsidR="00BE2FD1" w:rsidRPr="00CB4A0A" w:rsidRDefault="00BE2FD1" w:rsidP="00BE2FD1">
      <w:pPr>
        <w:spacing w:after="0" w:line="240" w:lineRule="auto"/>
        <w:rPr>
          <w:rFonts w:eastAsia="Times New Roman" w:cstheme="minorHAnsi"/>
          <w:bCs/>
          <w:i/>
          <w:sz w:val="24"/>
          <w:szCs w:val="24"/>
        </w:rPr>
      </w:pPr>
    </w:p>
    <w:p w14:paraId="5F3640E6" w14:textId="77777777"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3F64AEEA" w14:textId="77777777" w:rsidR="00BE2FD1"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BE2FD1" w:rsidRPr="00CB4A0A">
        <w:rPr>
          <w:rFonts w:eastAsia="Times New Roman" w:cstheme="minorHAnsi"/>
          <w:bCs/>
          <w:sz w:val="24"/>
          <w:szCs w:val="24"/>
        </w:rPr>
        <w:t>ome potential safeguards to use against possible threats/vulnerabilities</w:t>
      </w:r>
      <w:r w:rsidRPr="00CB4A0A">
        <w:rPr>
          <w:rFonts w:eastAsia="Times New Roman" w:cstheme="minorHAnsi"/>
          <w:bCs/>
          <w:sz w:val="24"/>
          <w:szCs w:val="24"/>
        </w:rPr>
        <w:t xml:space="preserve">. </w:t>
      </w:r>
      <w:r w:rsidR="00BE2FD1" w:rsidRPr="00CB4A0A">
        <w:rPr>
          <w:rFonts w:eastAsia="Times New Roman" w:cstheme="minorHAnsi"/>
          <w:bCs/>
          <w:sz w:val="24"/>
          <w:szCs w:val="24"/>
        </w:rPr>
        <w:t>NOTE: The safeguards you</w:t>
      </w:r>
      <w:r w:rsidR="007847E2" w:rsidRPr="00CB4A0A">
        <w:rPr>
          <w:rFonts w:eastAsia="Times New Roman" w:cstheme="minorHAnsi"/>
          <w:bCs/>
          <w:sz w:val="24"/>
          <w:szCs w:val="24"/>
        </w:rPr>
        <w:t xml:space="preserve"> </w:t>
      </w:r>
      <w:r w:rsidR="00BE2FD1" w:rsidRPr="00CB4A0A">
        <w:rPr>
          <w:rFonts w:eastAsia="Times New Roman" w:cstheme="minorHAnsi"/>
          <w:bCs/>
          <w:sz w:val="24"/>
          <w:szCs w:val="24"/>
        </w:rPr>
        <w:t>choose will depend on the degree of risk and the potential harm that the threat/vulnerability poses to you and th</w:t>
      </w:r>
      <w:r w:rsidR="007847E2" w:rsidRPr="00CB4A0A">
        <w:rPr>
          <w:rFonts w:eastAsia="Times New Roman" w:cstheme="minorHAnsi"/>
          <w:bCs/>
          <w:sz w:val="24"/>
          <w:szCs w:val="24"/>
        </w:rPr>
        <w:t>e</w:t>
      </w:r>
      <w:r w:rsidR="00BE2FD1" w:rsidRPr="00CB4A0A">
        <w:rPr>
          <w:rFonts w:eastAsia="Times New Roman" w:cstheme="minorHAnsi"/>
          <w:bCs/>
          <w:sz w:val="24"/>
          <w:szCs w:val="24"/>
        </w:rPr>
        <w:t xml:space="preserve"> ePHI.</w:t>
      </w:r>
    </w:p>
    <w:p w14:paraId="14972E69" w14:textId="77777777" w:rsidR="00BE2FD1" w:rsidRPr="00CB4A0A" w:rsidRDefault="00BE2FD1">
      <w:pPr>
        <w:rPr>
          <w:rFonts w:cstheme="minorHAnsi"/>
          <w:sz w:val="24"/>
          <w:szCs w:val="24"/>
        </w:rPr>
      </w:pPr>
    </w:p>
    <w:p w14:paraId="06DC3F1A"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ePHI to allow access only to those persons or software programs that have been granted access rights as specified in §164.308(a)(4). </w:t>
      </w:r>
    </w:p>
    <w:p w14:paraId="4A6D6A76" w14:textId="77777777"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164.312(a)(1)]</w:t>
      </w:r>
    </w:p>
    <w:p w14:paraId="629A1C8A" w14:textId="77777777" w:rsidR="00942D8F" w:rsidRPr="00CB4A0A" w:rsidRDefault="00942D8F" w:rsidP="00942D8F">
      <w:pPr>
        <w:spacing w:line="240" w:lineRule="auto"/>
        <w:contextualSpacing/>
        <w:rPr>
          <w:rFonts w:cstheme="minorHAnsi"/>
          <w:sz w:val="24"/>
          <w:szCs w:val="24"/>
        </w:rPr>
      </w:pPr>
    </w:p>
    <w:p w14:paraId="4D45B4A5" w14:textId="77777777" w:rsidR="00942D8F" w:rsidRPr="00CB4A0A" w:rsidRDefault="00942D8F" w:rsidP="00942D8F">
      <w:pPr>
        <w:spacing w:line="240" w:lineRule="auto"/>
        <w:contextualSpacing/>
        <w:rPr>
          <w:rFonts w:eastAsia="Times New Roman" w:cstheme="minorHAnsi"/>
          <w:color w:val="000000" w:themeColor="text1"/>
          <w:sz w:val="24"/>
          <w:szCs w:val="24"/>
        </w:rPr>
      </w:pPr>
      <w:r w:rsidRPr="00CB4A0A">
        <w:rPr>
          <w:rFonts w:eastAsia="Times New Roman" w:cstheme="minorHAnsi"/>
          <w:color w:val="000000" w:themeColor="text1"/>
          <w:sz w:val="24"/>
          <w:szCs w:val="24"/>
        </w:rPr>
        <w:t>Analyze activities performed by all users of your information systems that create, store, and process ePHI.</w:t>
      </w:r>
    </w:p>
    <w:p w14:paraId="063007F8" w14:textId="77777777" w:rsidR="00942D8F" w:rsidRPr="00CB4A0A" w:rsidRDefault="00942D8F" w:rsidP="00942D8F">
      <w:pPr>
        <w:spacing w:line="240" w:lineRule="auto"/>
        <w:contextualSpacing/>
        <w:rPr>
          <w:rFonts w:eastAsia="Times New Roman" w:cstheme="minorHAnsi"/>
          <w:color w:val="000000" w:themeColor="text1"/>
          <w:sz w:val="24"/>
          <w:szCs w:val="24"/>
        </w:rPr>
      </w:pPr>
    </w:p>
    <w:p w14:paraId="7BAE6964" w14:textId="77777777" w:rsidR="00942D8F" w:rsidRPr="00CB4A0A" w:rsidRDefault="00942D8F" w:rsidP="00942D8F">
      <w:pPr>
        <w:tabs>
          <w:tab w:val="left" w:pos="3942"/>
        </w:tabs>
        <w:spacing w:line="240" w:lineRule="auto"/>
        <w:contextualSpacing/>
        <w:rPr>
          <w:rFonts w:cstheme="minorHAnsi"/>
          <w:color w:val="000000" w:themeColor="text1"/>
          <w:sz w:val="24"/>
          <w:szCs w:val="24"/>
        </w:rPr>
      </w:pPr>
      <w:r w:rsidRPr="00CB4A0A">
        <w:rPr>
          <w:rFonts w:cstheme="minorHAnsi"/>
          <w:color w:val="000000" w:themeColor="text1"/>
          <w:sz w:val="24"/>
          <w:szCs w:val="24"/>
        </w:rPr>
        <w:lastRenderedPageBreak/>
        <w:t xml:space="preserve">Enforce role-based access control (RBAC) policies that </w:t>
      </w:r>
      <w:r w:rsidRPr="00CB4A0A">
        <w:rPr>
          <w:rFonts w:eastAsia="Times New Roman" w:cstheme="minorHAnsi"/>
          <w:bCs/>
          <w:color w:val="000000" w:themeColor="text1"/>
          <w:sz w:val="24"/>
          <w:szCs w:val="24"/>
        </w:rPr>
        <w:t xml:space="preserve">define workforce or service providers and controls their access based upon how your practice defined user roles. </w:t>
      </w:r>
      <w:r w:rsidRPr="00CB4A0A">
        <w:rPr>
          <w:rFonts w:cstheme="minorHAnsi"/>
          <w:color w:val="000000" w:themeColor="text1"/>
          <w:sz w:val="24"/>
          <w:szCs w:val="24"/>
        </w:rPr>
        <w:br/>
        <w:t>[NIST SP 800-53 AC-3]</w:t>
      </w:r>
      <w:r w:rsidRPr="00CB4A0A">
        <w:rPr>
          <w:rFonts w:cstheme="minorHAnsi"/>
          <w:color w:val="000000" w:themeColor="text1"/>
          <w:sz w:val="24"/>
          <w:szCs w:val="24"/>
        </w:rPr>
        <w:br/>
      </w:r>
    </w:p>
    <w:p w14:paraId="6D0E1949"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Separate duties of workforce members and service providers with access to ePHI and define access authorizations to support those separated duties. </w:t>
      </w:r>
      <w:r w:rsidRPr="00CB4A0A">
        <w:rPr>
          <w:rFonts w:cstheme="minorHAnsi"/>
          <w:color w:val="000000" w:themeColor="text1"/>
          <w:sz w:val="24"/>
          <w:szCs w:val="24"/>
        </w:rPr>
        <w:br/>
        <w:t>[NIST SP 800-53 AC-5]</w:t>
      </w:r>
      <w:r w:rsidRPr="00CB4A0A">
        <w:rPr>
          <w:rFonts w:cstheme="minorHAnsi"/>
          <w:color w:val="000000" w:themeColor="text1"/>
          <w:sz w:val="24"/>
          <w:szCs w:val="24"/>
        </w:rPr>
        <w:br/>
      </w:r>
    </w:p>
    <w:p w14:paraId="50ECFE61" w14:textId="77777777" w:rsidR="00942D8F" w:rsidRPr="00CB4A0A" w:rsidRDefault="00942D8F" w:rsidP="00942D8F">
      <w:pPr>
        <w:rPr>
          <w:rFonts w:cstheme="minorHAnsi"/>
          <w:color w:val="000000" w:themeColor="text1"/>
          <w:sz w:val="24"/>
          <w:szCs w:val="24"/>
        </w:rPr>
      </w:pPr>
      <w:r w:rsidRPr="00CB4A0A">
        <w:rPr>
          <w:rFonts w:eastAsia="Times New Roman" w:cstheme="minorHAnsi"/>
          <w:bCs/>
          <w:color w:val="000000" w:themeColor="text1"/>
          <w:sz w:val="24"/>
          <w:szCs w:val="24"/>
        </w:rPr>
        <w:t xml:space="preserve">Employ the principles of least privilege/minimum necessary access so your practice only enables access to ePHI for users when it is necessary to accomplish the tasks assigned to them based on their roles. </w:t>
      </w:r>
      <w:r w:rsidRPr="00CB4A0A">
        <w:rPr>
          <w:rFonts w:cstheme="minorHAnsi"/>
          <w:color w:val="000000" w:themeColor="text1"/>
          <w:sz w:val="24"/>
          <w:szCs w:val="24"/>
        </w:rPr>
        <w:br/>
        <w:t>[NIST SP 800-53 AC-6]</w:t>
      </w:r>
    </w:p>
    <w:p w14:paraId="2EE7A8A1" w14:textId="77777777"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9" w:name="_Toc461443937"/>
      <w:r w:rsidRPr="00CB4A0A">
        <w:rPr>
          <w:b/>
        </w:rPr>
        <w:t>T4</w:t>
      </w:r>
      <w:r w:rsidR="00866A47" w:rsidRPr="00CB4A0A">
        <w:rPr>
          <w:b/>
        </w:rPr>
        <w:t xml:space="preserve"> - </w:t>
      </w:r>
      <w:r w:rsidRPr="00CB4A0A">
        <w:rPr>
          <w:rFonts w:eastAsia="Times New Roman"/>
          <w:b/>
          <w:color w:val="000000"/>
        </w:rPr>
        <w:t>§164.312(a)(1)</w:t>
      </w:r>
      <w:r w:rsidR="00343753" w:rsidRPr="00CB4A0A">
        <w:rPr>
          <w:rFonts w:eastAsia="Times New Roman"/>
          <w:b/>
          <w:color w:val="000000"/>
        </w:rPr>
        <w:t xml:space="preserve"> </w:t>
      </w:r>
      <w:r w:rsidRPr="00CB4A0A">
        <w:rPr>
          <w:rFonts w:eastAsia="Times New Roman"/>
          <w:b/>
          <w:color w:val="000000"/>
        </w:rPr>
        <w:t>Standard</w:t>
      </w:r>
      <w:r w:rsidR="00866A47" w:rsidRPr="00CB4A0A">
        <w:rPr>
          <w:rFonts w:eastAsia="Times New Roman"/>
          <w:b/>
          <w:color w:val="000000"/>
        </w:rPr>
        <w:t xml:space="preserve"> </w:t>
      </w:r>
      <w:r w:rsidR="00866A47" w:rsidRPr="00CB4A0A">
        <w:t>Does your practice identify the security settings for each of its information systems and electronic devices that control access?</w:t>
      </w:r>
      <w:bookmarkEnd w:id="9"/>
    </w:p>
    <w:p w14:paraId="083CF6B8" w14:textId="77777777" w:rsidR="00BE2FD1" w:rsidRPr="00E75EBB" w:rsidRDefault="00BE2FD1" w:rsidP="00BE2FD1">
      <w:pPr>
        <w:pStyle w:val="ListParagraph"/>
        <w:numPr>
          <w:ilvl w:val="0"/>
          <w:numId w:val="4"/>
        </w:numPr>
        <w:rPr>
          <w:rFonts w:eastAsia="Times New Roman" w:cstheme="minorHAnsi"/>
          <w:b/>
          <w:color w:val="000000"/>
          <w:sz w:val="24"/>
          <w:szCs w:val="24"/>
        </w:rPr>
      </w:pPr>
      <w:r w:rsidRPr="00E75EBB">
        <w:rPr>
          <w:rFonts w:eastAsia="Times New Roman" w:cstheme="minorHAnsi"/>
          <w:b/>
          <w:color w:val="000000"/>
          <w:sz w:val="24"/>
          <w:szCs w:val="24"/>
        </w:rPr>
        <w:t>Yes</w:t>
      </w:r>
    </w:p>
    <w:p w14:paraId="25D1963C"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747D47C5"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53757D1"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37309B28"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5EBD2A24"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1A069467"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0977E76C"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6C5BCCCE" w14:textId="77777777" w:rsidTr="00D50645">
        <w:tc>
          <w:tcPr>
            <w:tcW w:w="9576" w:type="dxa"/>
          </w:tcPr>
          <w:p w14:paraId="57F5CFF5" w14:textId="77777777" w:rsidR="00BE2FD1" w:rsidRDefault="00E75EBB" w:rsidP="00E75EBB">
            <w:pPr>
              <w:pStyle w:val="ListParagraph"/>
              <w:numPr>
                <w:ilvl w:val="0"/>
                <w:numId w:val="6"/>
              </w:numPr>
              <w:rPr>
                <w:rFonts w:cstheme="minorHAnsi"/>
                <w:sz w:val="24"/>
                <w:szCs w:val="24"/>
              </w:rPr>
            </w:pPr>
            <w:r w:rsidRPr="00E75EBB">
              <w:rPr>
                <w:rFonts w:cstheme="minorHAnsi"/>
                <w:sz w:val="24"/>
                <w:szCs w:val="24"/>
              </w:rPr>
              <w:t>Shared accounts are not allowed within TowerView Health systems or networks.</w:t>
            </w:r>
          </w:p>
          <w:p w14:paraId="0C37CCEA" w14:textId="77777777" w:rsidR="00E75EBB" w:rsidRDefault="00E75EBB" w:rsidP="00E75EBB">
            <w:pPr>
              <w:pStyle w:val="ListParagraph"/>
              <w:numPr>
                <w:ilvl w:val="0"/>
                <w:numId w:val="6"/>
              </w:numPr>
              <w:rPr>
                <w:rFonts w:cstheme="minorHAnsi"/>
                <w:sz w:val="24"/>
                <w:szCs w:val="24"/>
              </w:rPr>
            </w:pPr>
            <w:r>
              <w:rPr>
                <w:rFonts w:cstheme="minorHAnsi"/>
                <w:sz w:val="24"/>
                <w:szCs w:val="24"/>
              </w:rPr>
              <w:t>Users must login using a unique user name and password</w:t>
            </w:r>
          </w:p>
          <w:p w14:paraId="53BCD77E" w14:textId="77777777" w:rsidR="00E75EBB" w:rsidRDefault="00E75EBB" w:rsidP="00E75EBB">
            <w:pPr>
              <w:pStyle w:val="ListParagraph"/>
              <w:numPr>
                <w:ilvl w:val="0"/>
                <w:numId w:val="6"/>
              </w:numPr>
              <w:rPr>
                <w:rFonts w:cstheme="minorHAnsi"/>
                <w:sz w:val="24"/>
                <w:szCs w:val="24"/>
              </w:rPr>
            </w:pPr>
            <w:r>
              <w:rPr>
                <w:rFonts w:cstheme="minorHAnsi"/>
                <w:sz w:val="24"/>
                <w:szCs w:val="24"/>
              </w:rPr>
              <w:t>ePHI is encrypted on disk using AES-256 bit encryption and also in transit over SSL connections. We regularly test our configurations using SSL Labs to ensure adherence to the most up-to-date security protocols.</w:t>
            </w:r>
          </w:p>
          <w:p w14:paraId="0EA3D63E" w14:textId="77777777" w:rsidR="00E75EBB" w:rsidRDefault="00E75EBB" w:rsidP="00E75EBB">
            <w:pPr>
              <w:pStyle w:val="ListParagraph"/>
              <w:numPr>
                <w:ilvl w:val="0"/>
                <w:numId w:val="6"/>
              </w:numPr>
              <w:rPr>
                <w:rFonts w:cstheme="minorHAnsi"/>
                <w:sz w:val="24"/>
                <w:szCs w:val="24"/>
              </w:rPr>
            </w:pPr>
            <w:r>
              <w:rPr>
                <w:rFonts w:cstheme="minorHAnsi"/>
                <w:sz w:val="24"/>
                <w:szCs w:val="24"/>
              </w:rPr>
              <w:t>User accounts are regularly reviewed to ensure there are no temporary log-ins active.</w:t>
            </w:r>
          </w:p>
          <w:p w14:paraId="3E5EB75B" w14:textId="77777777" w:rsidR="00E75EBB" w:rsidRPr="00E75EBB" w:rsidRDefault="00E75EBB" w:rsidP="00E75EBB">
            <w:pPr>
              <w:pStyle w:val="ListParagraph"/>
              <w:numPr>
                <w:ilvl w:val="0"/>
                <w:numId w:val="6"/>
              </w:numPr>
              <w:rPr>
                <w:rFonts w:cstheme="minorHAnsi"/>
                <w:sz w:val="24"/>
                <w:szCs w:val="24"/>
              </w:rPr>
            </w:pPr>
            <w:commentRangeStart w:id="10"/>
            <w:r>
              <w:rPr>
                <w:rFonts w:cstheme="minorHAnsi"/>
                <w:sz w:val="24"/>
                <w:szCs w:val="24"/>
              </w:rPr>
              <w:t>Accounts inactive for more than 90 days are deactivated automatically.</w:t>
            </w:r>
            <w:commentRangeEnd w:id="10"/>
            <w:r>
              <w:rPr>
                <w:rStyle w:val="CommentReference"/>
              </w:rPr>
              <w:commentReference w:id="10"/>
            </w:r>
          </w:p>
          <w:p w14:paraId="52ACE5B0" w14:textId="77777777" w:rsidR="00E75EBB" w:rsidRPr="00E75EBB" w:rsidRDefault="00E75EBB" w:rsidP="00E75EBB">
            <w:pPr>
              <w:rPr>
                <w:rFonts w:cstheme="minorHAnsi"/>
                <w:sz w:val="24"/>
                <w:szCs w:val="24"/>
              </w:rPr>
            </w:pPr>
            <w:r w:rsidRPr="00E75EBB">
              <w:rPr>
                <w:rFonts w:cstheme="minorHAnsi"/>
                <w:sz w:val="24"/>
                <w:szCs w:val="24"/>
              </w:rPr>
              <w:t xml:space="preserve"> </w:t>
            </w:r>
          </w:p>
          <w:p w14:paraId="4DF483A7" w14:textId="77777777" w:rsidR="00BE2FD1" w:rsidRPr="00CB4A0A" w:rsidRDefault="00BE2FD1" w:rsidP="00D50645">
            <w:pPr>
              <w:rPr>
                <w:rFonts w:cstheme="minorHAnsi"/>
                <w:sz w:val="24"/>
                <w:szCs w:val="24"/>
              </w:rPr>
            </w:pPr>
          </w:p>
          <w:p w14:paraId="386B7B08" w14:textId="77777777" w:rsidR="00BE2FD1" w:rsidRPr="00CB4A0A" w:rsidRDefault="00BE2FD1" w:rsidP="00D50645">
            <w:pPr>
              <w:rPr>
                <w:rFonts w:cstheme="minorHAnsi"/>
                <w:sz w:val="24"/>
                <w:szCs w:val="24"/>
              </w:rPr>
            </w:pPr>
          </w:p>
          <w:p w14:paraId="0E5BA1D3" w14:textId="77777777" w:rsidR="00BE2FD1" w:rsidRPr="00CB4A0A" w:rsidRDefault="00BE2FD1" w:rsidP="00D50645">
            <w:pPr>
              <w:rPr>
                <w:rFonts w:cstheme="minorHAnsi"/>
                <w:sz w:val="24"/>
                <w:szCs w:val="24"/>
              </w:rPr>
            </w:pPr>
          </w:p>
        </w:tc>
      </w:tr>
    </w:tbl>
    <w:p w14:paraId="18CCDAAC" w14:textId="77777777" w:rsidR="00BE2FD1" w:rsidRPr="00CB4A0A" w:rsidRDefault="00BE2FD1" w:rsidP="00BE2FD1">
      <w:pPr>
        <w:rPr>
          <w:rFonts w:cstheme="minorHAnsi"/>
          <w:sz w:val="24"/>
          <w:szCs w:val="24"/>
        </w:rPr>
      </w:pPr>
    </w:p>
    <w:p w14:paraId="05EDB841"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28FD7246" w14:textId="77777777" w:rsidTr="00D50645">
        <w:tc>
          <w:tcPr>
            <w:tcW w:w="9576" w:type="dxa"/>
          </w:tcPr>
          <w:p w14:paraId="0BC238D5" w14:textId="77777777" w:rsidR="00BE2FD1" w:rsidRPr="00CB4A0A" w:rsidRDefault="00BE2FD1" w:rsidP="00D50645">
            <w:pPr>
              <w:rPr>
                <w:rFonts w:cstheme="minorHAnsi"/>
                <w:sz w:val="24"/>
                <w:szCs w:val="24"/>
              </w:rPr>
            </w:pPr>
          </w:p>
          <w:p w14:paraId="350B0518" w14:textId="77777777" w:rsidR="00BE2FD1" w:rsidRPr="00CB4A0A" w:rsidRDefault="00BE2FD1" w:rsidP="00D50645">
            <w:pPr>
              <w:rPr>
                <w:rFonts w:cstheme="minorHAnsi"/>
                <w:sz w:val="24"/>
                <w:szCs w:val="24"/>
              </w:rPr>
            </w:pPr>
          </w:p>
          <w:p w14:paraId="02CF28AA" w14:textId="77777777" w:rsidR="00BE2FD1" w:rsidRPr="00CB4A0A" w:rsidRDefault="00BE2FD1" w:rsidP="00D50645">
            <w:pPr>
              <w:rPr>
                <w:rFonts w:cstheme="minorHAnsi"/>
                <w:sz w:val="24"/>
                <w:szCs w:val="24"/>
              </w:rPr>
            </w:pPr>
          </w:p>
          <w:p w14:paraId="6057A50C" w14:textId="77777777" w:rsidR="00BE2FD1" w:rsidRPr="00CB4A0A" w:rsidRDefault="00BE2FD1" w:rsidP="00D50645">
            <w:pPr>
              <w:rPr>
                <w:rFonts w:cstheme="minorHAnsi"/>
                <w:sz w:val="24"/>
                <w:szCs w:val="24"/>
              </w:rPr>
            </w:pPr>
          </w:p>
          <w:p w14:paraId="1D63AC68" w14:textId="77777777" w:rsidR="00BE2FD1" w:rsidRPr="00CB4A0A" w:rsidRDefault="00BE2FD1" w:rsidP="00D50645">
            <w:pPr>
              <w:rPr>
                <w:rFonts w:cstheme="minorHAnsi"/>
                <w:sz w:val="24"/>
                <w:szCs w:val="24"/>
              </w:rPr>
            </w:pPr>
          </w:p>
          <w:p w14:paraId="13D9E39B" w14:textId="77777777" w:rsidR="00BE2FD1" w:rsidRPr="00CB4A0A" w:rsidRDefault="00BE2FD1" w:rsidP="00D50645">
            <w:pPr>
              <w:rPr>
                <w:rFonts w:cstheme="minorHAnsi"/>
                <w:sz w:val="24"/>
                <w:szCs w:val="24"/>
              </w:rPr>
            </w:pPr>
          </w:p>
        </w:tc>
      </w:tr>
    </w:tbl>
    <w:p w14:paraId="1E15AD6A" w14:textId="77777777" w:rsidR="00BE2FD1" w:rsidRPr="00CB4A0A" w:rsidRDefault="00BE2FD1" w:rsidP="00BE2FD1">
      <w:pPr>
        <w:rPr>
          <w:rFonts w:cstheme="minorHAnsi"/>
          <w:sz w:val="24"/>
          <w:szCs w:val="24"/>
        </w:rPr>
      </w:pPr>
    </w:p>
    <w:p w14:paraId="40AA8803"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089EA866" w14:textId="77777777" w:rsidTr="00D50645">
        <w:tc>
          <w:tcPr>
            <w:tcW w:w="9576" w:type="dxa"/>
          </w:tcPr>
          <w:p w14:paraId="6930A006" w14:textId="77777777" w:rsidR="00BE2FD1" w:rsidRPr="00CB4A0A" w:rsidRDefault="00BE2FD1" w:rsidP="00D50645">
            <w:pPr>
              <w:rPr>
                <w:rFonts w:cstheme="minorHAnsi"/>
                <w:sz w:val="24"/>
                <w:szCs w:val="24"/>
              </w:rPr>
            </w:pPr>
          </w:p>
          <w:p w14:paraId="0977E438" w14:textId="77777777" w:rsidR="00BE2FD1" w:rsidRPr="00CB4A0A" w:rsidRDefault="00BE2FD1" w:rsidP="00D50645">
            <w:pPr>
              <w:rPr>
                <w:rFonts w:cstheme="minorHAnsi"/>
                <w:sz w:val="24"/>
                <w:szCs w:val="24"/>
              </w:rPr>
            </w:pPr>
          </w:p>
          <w:p w14:paraId="577AEA3F" w14:textId="77777777" w:rsidR="00BE2FD1" w:rsidRPr="00CB4A0A" w:rsidRDefault="00BE2FD1" w:rsidP="00D50645">
            <w:pPr>
              <w:rPr>
                <w:rFonts w:cstheme="minorHAnsi"/>
                <w:sz w:val="24"/>
                <w:szCs w:val="24"/>
              </w:rPr>
            </w:pPr>
          </w:p>
          <w:p w14:paraId="21794BAE" w14:textId="77777777" w:rsidR="00BE2FD1" w:rsidRPr="00CB4A0A" w:rsidRDefault="00BE2FD1" w:rsidP="00D50645">
            <w:pPr>
              <w:rPr>
                <w:rFonts w:cstheme="minorHAnsi"/>
                <w:sz w:val="24"/>
                <w:szCs w:val="24"/>
              </w:rPr>
            </w:pPr>
          </w:p>
          <w:p w14:paraId="45590F0D" w14:textId="77777777" w:rsidR="00BE2FD1" w:rsidRPr="00CB4A0A" w:rsidRDefault="00BE2FD1" w:rsidP="00D50645">
            <w:pPr>
              <w:rPr>
                <w:rFonts w:cstheme="minorHAnsi"/>
                <w:sz w:val="24"/>
                <w:szCs w:val="24"/>
              </w:rPr>
            </w:pPr>
          </w:p>
          <w:p w14:paraId="04A35273" w14:textId="77777777" w:rsidR="00BE2FD1" w:rsidRPr="00CB4A0A" w:rsidRDefault="00BE2FD1" w:rsidP="00D50645">
            <w:pPr>
              <w:rPr>
                <w:rFonts w:cstheme="minorHAnsi"/>
                <w:sz w:val="24"/>
                <w:szCs w:val="24"/>
              </w:rPr>
            </w:pPr>
          </w:p>
        </w:tc>
      </w:tr>
    </w:tbl>
    <w:p w14:paraId="49AF0162" w14:textId="77777777" w:rsidR="00BE2FD1" w:rsidRPr="00CB4A0A" w:rsidRDefault="00BE2FD1" w:rsidP="00BE2FD1">
      <w:pPr>
        <w:rPr>
          <w:rFonts w:cstheme="minorHAnsi"/>
          <w:sz w:val="24"/>
          <w:szCs w:val="24"/>
        </w:rPr>
      </w:pPr>
    </w:p>
    <w:p w14:paraId="59D4EC82" w14:textId="77777777" w:rsidR="00BE2FD1" w:rsidRPr="00CB4A0A" w:rsidRDefault="00BE2FD1" w:rsidP="00BE2FD1">
      <w:pPr>
        <w:rPr>
          <w:rFonts w:cstheme="minorHAnsi"/>
          <w:sz w:val="24"/>
          <w:szCs w:val="24"/>
        </w:rPr>
      </w:pPr>
      <w:r w:rsidRPr="00CB4A0A">
        <w:rPr>
          <w:rFonts w:cstheme="minorHAnsi"/>
          <w:sz w:val="24"/>
          <w:szCs w:val="24"/>
        </w:rPr>
        <w:t>Please rate the likelihood of a threat/vulnerability affecting your ePHI:</w:t>
      </w:r>
    </w:p>
    <w:p w14:paraId="5882243F" w14:textId="77777777" w:rsidR="00BE2FD1" w:rsidRPr="00E75EBB" w:rsidRDefault="00BE2FD1" w:rsidP="00BE2FD1">
      <w:pPr>
        <w:pStyle w:val="ListParagraph"/>
        <w:numPr>
          <w:ilvl w:val="0"/>
          <w:numId w:val="3"/>
        </w:numPr>
        <w:rPr>
          <w:rFonts w:cstheme="minorHAnsi"/>
          <w:b/>
          <w:sz w:val="24"/>
          <w:szCs w:val="24"/>
        </w:rPr>
      </w:pPr>
      <w:r w:rsidRPr="00E75EBB">
        <w:rPr>
          <w:rFonts w:cstheme="minorHAnsi"/>
          <w:b/>
          <w:sz w:val="24"/>
          <w:szCs w:val="24"/>
        </w:rPr>
        <w:t>Low</w:t>
      </w:r>
    </w:p>
    <w:p w14:paraId="13B569BE"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31A6643C"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57600CD7" w14:textId="77777777" w:rsidR="00BE2FD1" w:rsidRPr="00CB4A0A" w:rsidRDefault="00BE2FD1" w:rsidP="00BE2FD1">
      <w:pPr>
        <w:rPr>
          <w:rFonts w:cstheme="minorHAnsi"/>
          <w:sz w:val="24"/>
          <w:szCs w:val="24"/>
        </w:rPr>
      </w:pPr>
      <w:r w:rsidRPr="00CB4A0A">
        <w:rPr>
          <w:rFonts w:cstheme="minorHAnsi"/>
          <w:sz w:val="24"/>
          <w:szCs w:val="24"/>
        </w:rPr>
        <w:lastRenderedPageBreak/>
        <w:t>Please rate the impact of a threat/vulnerability affecting your ePHI:</w:t>
      </w:r>
    </w:p>
    <w:p w14:paraId="1AD9730B" w14:textId="77777777" w:rsidR="00BE2FD1" w:rsidRPr="00E75EBB" w:rsidRDefault="00BE2FD1" w:rsidP="00BE2FD1">
      <w:pPr>
        <w:pStyle w:val="ListParagraph"/>
        <w:numPr>
          <w:ilvl w:val="0"/>
          <w:numId w:val="3"/>
        </w:numPr>
        <w:rPr>
          <w:rFonts w:cstheme="minorHAnsi"/>
          <w:b/>
          <w:sz w:val="24"/>
          <w:szCs w:val="24"/>
        </w:rPr>
      </w:pPr>
      <w:r w:rsidRPr="00E75EBB">
        <w:rPr>
          <w:rFonts w:cstheme="minorHAnsi"/>
          <w:b/>
          <w:sz w:val="24"/>
          <w:szCs w:val="24"/>
        </w:rPr>
        <w:t>Low</w:t>
      </w:r>
    </w:p>
    <w:p w14:paraId="231F25CB"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7CF9AA71"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110CBF1E" w14:textId="77777777" w:rsidR="007253ED" w:rsidRPr="00CB4A0A" w:rsidRDefault="007253ED" w:rsidP="007253ED">
      <w:pPr>
        <w:rPr>
          <w:rFonts w:cstheme="minorHAnsi"/>
          <w:b/>
          <w:sz w:val="24"/>
          <w:szCs w:val="24"/>
        </w:rPr>
      </w:pPr>
      <w:r w:rsidRPr="00CB4A0A">
        <w:rPr>
          <w:rFonts w:cstheme="minorHAnsi"/>
          <w:b/>
          <w:sz w:val="24"/>
          <w:szCs w:val="24"/>
        </w:rPr>
        <w:t>Overall Security Risk:</w:t>
      </w:r>
    </w:p>
    <w:p w14:paraId="310CA45C" w14:textId="77777777" w:rsidR="007253ED" w:rsidRPr="00E75EBB" w:rsidRDefault="007253ED" w:rsidP="007253ED">
      <w:pPr>
        <w:pStyle w:val="ListParagraph"/>
        <w:numPr>
          <w:ilvl w:val="0"/>
          <w:numId w:val="3"/>
        </w:numPr>
        <w:rPr>
          <w:rFonts w:cstheme="minorHAnsi"/>
          <w:b/>
          <w:sz w:val="24"/>
          <w:szCs w:val="24"/>
        </w:rPr>
      </w:pPr>
      <w:r w:rsidRPr="00E75EBB">
        <w:rPr>
          <w:rFonts w:cstheme="minorHAnsi"/>
          <w:b/>
          <w:sz w:val="24"/>
          <w:szCs w:val="24"/>
        </w:rPr>
        <w:t>Low</w:t>
      </w:r>
    </w:p>
    <w:p w14:paraId="4D0A3BAE" w14:textId="77777777"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Medium</w:t>
      </w:r>
    </w:p>
    <w:p w14:paraId="1CA06F62" w14:textId="77777777" w:rsidR="007253ED" w:rsidRPr="00CB4A0A" w:rsidRDefault="007253ED" w:rsidP="007253ED">
      <w:pPr>
        <w:pStyle w:val="ListParagraph"/>
        <w:numPr>
          <w:ilvl w:val="0"/>
          <w:numId w:val="3"/>
        </w:numPr>
        <w:rPr>
          <w:rFonts w:cstheme="minorHAnsi"/>
          <w:sz w:val="24"/>
          <w:szCs w:val="24"/>
        </w:rPr>
      </w:pPr>
      <w:r w:rsidRPr="00CB4A0A">
        <w:rPr>
          <w:rFonts w:cstheme="minorHAnsi"/>
          <w:sz w:val="24"/>
          <w:szCs w:val="24"/>
        </w:rPr>
        <w:t>High</w:t>
      </w:r>
    </w:p>
    <w:p w14:paraId="51DDCF07"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455C23DF"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7AD9042A"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Consider that some information systems (to include software and electronic devices) have built-in security settings for access control.</w:t>
      </w:r>
    </w:p>
    <w:p w14:paraId="7281BD82" w14:textId="77777777" w:rsidR="00BE2FD1" w:rsidRPr="00CB4A0A" w:rsidRDefault="00BE2FD1" w:rsidP="00BE2FD1">
      <w:pPr>
        <w:spacing w:line="240" w:lineRule="auto"/>
        <w:contextualSpacing/>
        <w:rPr>
          <w:rFonts w:cstheme="minorHAnsi"/>
          <w:sz w:val="24"/>
          <w:szCs w:val="24"/>
        </w:rPr>
      </w:pPr>
    </w:p>
    <w:p w14:paraId="765026F9"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Examples of such security settings for access control include features that:</w:t>
      </w:r>
    </w:p>
    <w:p w14:paraId="7BF41D4F" w14:textId="77777777"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 xml:space="preserve">Uniquely identify users </w:t>
      </w:r>
    </w:p>
    <w:p w14:paraId="5F154D78" w14:textId="77777777"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 xml:space="preserve">Authenticate users and authentication methods </w:t>
      </w:r>
    </w:p>
    <w:p w14:paraId="4F49D27A" w14:textId="77777777"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Encrypt ePHI in transmission and storage</w:t>
      </w:r>
    </w:p>
    <w:p w14:paraId="5E1C8303" w14:textId="77777777" w:rsidR="00BE2FD1" w:rsidRPr="00CB4A0A" w:rsidRDefault="00BE2FD1" w:rsidP="00BE2FD1">
      <w:pPr>
        <w:numPr>
          <w:ilvl w:val="0"/>
          <w:numId w:val="8"/>
        </w:numPr>
        <w:spacing w:line="240" w:lineRule="auto"/>
        <w:contextualSpacing/>
        <w:rPr>
          <w:rFonts w:cstheme="minorHAnsi"/>
          <w:sz w:val="24"/>
          <w:szCs w:val="24"/>
        </w:rPr>
      </w:pPr>
      <w:r w:rsidRPr="00CB4A0A">
        <w:rPr>
          <w:rFonts w:cstheme="minorHAnsi"/>
          <w:sz w:val="24"/>
          <w:szCs w:val="24"/>
        </w:rPr>
        <w:t>Enable emergency access to ePHI</w:t>
      </w:r>
    </w:p>
    <w:p w14:paraId="06DAEB20" w14:textId="77777777" w:rsidR="00BE2FD1" w:rsidRPr="00CB4A0A" w:rsidRDefault="00BE2FD1" w:rsidP="00BE2FD1">
      <w:pPr>
        <w:rPr>
          <w:rFonts w:cstheme="minorHAnsi"/>
          <w:i/>
          <w:sz w:val="24"/>
          <w:szCs w:val="24"/>
        </w:rPr>
      </w:pPr>
    </w:p>
    <w:p w14:paraId="177AE6B8"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60F1EE3E" w14:textId="77777777" w:rsidR="00BE2FD1" w:rsidRPr="00CB4A0A" w:rsidRDefault="00BE2FD1" w:rsidP="00BE2FD1">
      <w:pPr>
        <w:spacing w:after="0" w:line="240" w:lineRule="auto"/>
        <w:contextualSpacing/>
        <w:rPr>
          <w:rFonts w:cstheme="minorHAnsi"/>
          <w:sz w:val="24"/>
          <w:szCs w:val="24"/>
        </w:rPr>
      </w:pPr>
      <w:r w:rsidRPr="00CB4A0A">
        <w:rPr>
          <w:rFonts w:cstheme="minorHAnsi"/>
          <w:sz w:val="24"/>
          <w:szCs w:val="24"/>
        </w:rPr>
        <w:t xml:space="preserve">If your practice does not identify the access control security settings necessary for each of its information systems and electronic devices, you are not taking full advantage of the security features available in the hardware and software. </w:t>
      </w:r>
    </w:p>
    <w:p w14:paraId="3C4DB2B7" w14:textId="77777777" w:rsidR="00BE2FD1" w:rsidRPr="00CB4A0A" w:rsidRDefault="00BE2FD1" w:rsidP="00BE2FD1">
      <w:pPr>
        <w:spacing w:after="0" w:line="240" w:lineRule="auto"/>
        <w:contextualSpacing/>
        <w:rPr>
          <w:rFonts w:cstheme="minorHAnsi"/>
          <w:sz w:val="24"/>
          <w:szCs w:val="24"/>
        </w:rPr>
      </w:pPr>
    </w:p>
    <w:p w14:paraId="0BCDE96E" w14:textId="77777777" w:rsidR="00BE2FD1" w:rsidRPr="00CB4A0A" w:rsidRDefault="00BE2FD1" w:rsidP="00BE2FD1">
      <w:pPr>
        <w:rPr>
          <w:rFonts w:eastAsia="Times New Roman" w:cstheme="minorHAnsi"/>
          <w:color w:val="000000" w:themeColor="text1"/>
          <w:sz w:val="24"/>
          <w:szCs w:val="24"/>
        </w:rPr>
      </w:pPr>
      <w:r w:rsidRPr="00CB4A0A">
        <w:rPr>
          <w:rFonts w:eastAsia="Times New Roman" w:cstheme="minorHAnsi"/>
          <w:color w:val="000000" w:themeColor="text1"/>
          <w:sz w:val="24"/>
          <w:szCs w:val="24"/>
        </w:rPr>
        <w:t>Some potential impacts include:</w:t>
      </w:r>
    </w:p>
    <w:p w14:paraId="7580D75B" w14:textId="77777777" w:rsidR="00BE2FD1" w:rsidRPr="00CB4A0A" w:rsidRDefault="00BE2FD1" w:rsidP="00BE2FD1">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Human threats, such as an unauthorized user, can vandalize or compromise the confidentiality, availability, and integrity of ePHI. </w:t>
      </w:r>
    </w:p>
    <w:p w14:paraId="6AD2B950" w14:textId="77777777" w:rsidR="00BE2FD1" w:rsidRPr="00CB4A0A" w:rsidRDefault="00BE2FD1" w:rsidP="00BE2FD1">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Unauthorized disclosure (including disclosure through theft or loss) of ePHI can lead to identity theft.</w:t>
      </w:r>
    </w:p>
    <w:p w14:paraId="311C2AA0" w14:textId="77777777" w:rsidR="00BE2FD1" w:rsidRPr="00CB4A0A" w:rsidRDefault="00BE2FD1" w:rsidP="00BE2FD1">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Accurate ePHI might not be available, which can adversely impact a practitioner’s ability to diagnose and treat the patient.</w:t>
      </w:r>
    </w:p>
    <w:p w14:paraId="209BF9A5" w14:textId="77777777" w:rsidR="00BE2FD1" w:rsidRPr="00CB4A0A" w:rsidRDefault="00BE2FD1" w:rsidP="00BE2FD1">
      <w:pPr>
        <w:spacing w:after="0" w:line="240" w:lineRule="auto"/>
        <w:rPr>
          <w:rFonts w:eastAsia="Times New Roman" w:cstheme="minorHAnsi"/>
          <w:bCs/>
          <w:i/>
          <w:sz w:val="24"/>
          <w:szCs w:val="24"/>
        </w:rPr>
      </w:pPr>
    </w:p>
    <w:p w14:paraId="1AC4E74A" w14:textId="77777777"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0EE9CC24" w14:textId="77777777" w:rsidR="00BE2FD1"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3A4934C8" w14:textId="77777777" w:rsidR="00942D8F" w:rsidRPr="00CB4A0A" w:rsidRDefault="00942D8F" w:rsidP="00BE2FD1">
      <w:pPr>
        <w:spacing w:after="0" w:line="240" w:lineRule="auto"/>
        <w:rPr>
          <w:rFonts w:eastAsia="Times New Roman" w:cstheme="minorHAnsi"/>
          <w:bCs/>
          <w:sz w:val="24"/>
          <w:szCs w:val="24"/>
        </w:rPr>
      </w:pPr>
    </w:p>
    <w:p w14:paraId="257A9CDF"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Implement technical policies and procedures for electronic information systems that maintain ePHI to allow access only to those persons or software programs that have been granted access rights as specified in §164.308(a)(4). </w:t>
      </w:r>
    </w:p>
    <w:p w14:paraId="6BE0E409" w14:textId="77777777" w:rsidR="00942D8F" w:rsidRPr="00CB4A0A" w:rsidRDefault="00942D8F" w:rsidP="00942D8F">
      <w:pPr>
        <w:spacing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 (1)]</w:t>
      </w:r>
    </w:p>
    <w:p w14:paraId="2D9922FC" w14:textId="77777777" w:rsidR="00942D8F" w:rsidRPr="00CB4A0A" w:rsidRDefault="00942D8F" w:rsidP="00942D8F">
      <w:pPr>
        <w:spacing w:line="240" w:lineRule="auto"/>
        <w:contextualSpacing/>
        <w:rPr>
          <w:rFonts w:eastAsia="Times New Roman" w:cstheme="minorHAnsi"/>
          <w:b/>
          <w:color w:val="0070C0"/>
          <w:sz w:val="24"/>
          <w:szCs w:val="24"/>
        </w:rPr>
      </w:pPr>
      <w:r w:rsidRPr="00CB4A0A">
        <w:rPr>
          <w:rFonts w:eastAsia="Times New Roman" w:cstheme="minorHAnsi"/>
          <w:sz w:val="24"/>
          <w:szCs w:val="24"/>
        </w:rPr>
        <w:t xml:space="preserve">Identify and activate access control settings for each of your information systems and electronic devices such as: </w:t>
      </w:r>
    </w:p>
    <w:p w14:paraId="66DFDECF" w14:textId="77777777"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Unique identification of individuals in group accounts (e.g., shared privilege accounts). This enables users to be held accountable for activities. </w:t>
      </w:r>
    </w:p>
    <w:p w14:paraId="35738D0E" w14:textId="77777777" w:rsidR="00942D8F" w:rsidRPr="00CB4A0A" w:rsidRDefault="00942D8F" w:rsidP="00942D8F">
      <w:pPr>
        <w:pStyle w:val="ListParagraph"/>
        <w:spacing w:after="0" w:line="240" w:lineRule="auto"/>
        <w:ind w:left="252"/>
        <w:rPr>
          <w:rFonts w:eastAsia="Times New Roman" w:cstheme="minorHAnsi"/>
          <w:color w:val="000000" w:themeColor="text1"/>
          <w:sz w:val="24"/>
          <w:szCs w:val="24"/>
        </w:rPr>
      </w:pPr>
      <w:r w:rsidRPr="00CB4A0A">
        <w:rPr>
          <w:rFonts w:cstheme="minorHAnsi"/>
          <w:color w:val="000000" w:themeColor="text1"/>
          <w:sz w:val="24"/>
          <w:szCs w:val="24"/>
        </w:rPr>
        <w:t>[NIST SP 800-53 IA-2]</w:t>
      </w:r>
    </w:p>
    <w:p w14:paraId="2CF73478" w14:textId="77777777"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Passwords, tokens, or biometrics to authenticate user identities, or some combination thereof in the case multifactor authentication.</w:t>
      </w:r>
    </w:p>
    <w:p w14:paraId="22A4A607" w14:textId="77777777" w:rsidR="00942D8F" w:rsidRPr="00CB4A0A" w:rsidRDefault="00942D8F" w:rsidP="00942D8F">
      <w:pPr>
        <w:pStyle w:val="ListParagraph"/>
        <w:spacing w:after="0" w:line="240" w:lineRule="auto"/>
        <w:ind w:left="252"/>
        <w:rPr>
          <w:rFonts w:eastAsia="Times New Roman" w:cstheme="minorHAnsi"/>
          <w:color w:val="000000" w:themeColor="text1"/>
          <w:sz w:val="24"/>
          <w:szCs w:val="24"/>
        </w:rPr>
      </w:pPr>
      <w:r w:rsidRPr="00CB4A0A">
        <w:rPr>
          <w:rFonts w:cstheme="minorHAnsi"/>
          <w:color w:val="000000" w:themeColor="text1"/>
          <w:sz w:val="24"/>
          <w:szCs w:val="24"/>
        </w:rPr>
        <w:t>[NIST SP 800-53 IA-2]</w:t>
      </w:r>
    </w:p>
    <w:p w14:paraId="21822A7E" w14:textId="77777777"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Emergency accounts granted for the short-term to allow access during an emergency.</w:t>
      </w:r>
    </w:p>
    <w:p w14:paraId="19A4F659" w14:textId="77777777" w:rsidR="00942D8F" w:rsidRPr="00CB4A0A" w:rsidRDefault="00942D8F" w:rsidP="00942D8F">
      <w:pPr>
        <w:pStyle w:val="ListParagraph"/>
        <w:spacing w:after="0" w:line="240" w:lineRule="auto"/>
        <w:ind w:left="252"/>
        <w:rPr>
          <w:rFonts w:eastAsia="Times New Roman" w:cstheme="minorHAnsi"/>
          <w:color w:val="000000" w:themeColor="text1"/>
          <w:sz w:val="24"/>
          <w:szCs w:val="24"/>
        </w:rPr>
      </w:pPr>
      <w:r w:rsidRPr="00CB4A0A">
        <w:rPr>
          <w:rFonts w:eastAsia="Times New Roman" w:cstheme="minorHAnsi"/>
          <w:bCs/>
          <w:color w:val="000000" w:themeColor="text1"/>
          <w:sz w:val="24"/>
          <w:szCs w:val="24"/>
        </w:rPr>
        <w:t>[NIST SP 800-53 AC-2]</w:t>
      </w:r>
    </w:p>
    <w:p w14:paraId="688B6E40" w14:textId="77777777" w:rsidR="00942D8F" w:rsidRPr="00CB4A0A" w:rsidRDefault="00942D8F" w:rsidP="00942D8F">
      <w:pPr>
        <w:pStyle w:val="ListParagraph"/>
        <w:numPr>
          <w:ilvl w:val="0"/>
          <w:numId w:val="9"/>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Automatic removal or deactivation of emergency accounts after the resumption of normal operations.</w:t>
      </w:r>
    </w:p>
    <w:p w14:paraId="481176C0" w14:textId="77777777" w:rsidR="00942D8F" w:rsidRPr="00CB4A0A" w:rsidRDefault="00942D8F" w:rsidP="00942D8F">
      <w:pPr>
        <w:spacing w:after="0" w:line="240" w:lineRule="auto"/>
        <w:rPr>
          <w:rFonts w:eastAsia="Times New Roman" w:cstheme="minorHAnsi"/>
          <w:bCs/>
          <w:i/>
          <w:sz w:val="24"/>
          <w:szCs w:val="24"/>
        </w:rPr>
      </w:pPr>
      <w:r w:rsidRPr="00CB4A0A">
        <w:rPr>
          <w:rFonts w:eastAsia="Times New Roman" w:cstheme="minorHAnsi"/>
          <w:bCs/>
          <w:color w:val="000000" w:themeColor="text1"/>
          <w:sz w:val="24"/>
          <w:szCs w:val="24"/>
        </w:rPr>
        <w:t>[NIST SP 800-53 AC-2]</w:t>
      </w:r>
    </w:p>
    <w:p w14:paraId="610573FF" w14:textId="77777777" w:rsidR="00BE2FD1" w:rsidRPr="00CB4A0A" w:rsidRDefault="00BE2FD1">
      <w:pPr>
        <w:rPr>
          <w:rFonts w:cstheme="minorHAnsi"/>
          <w:sz w:val="24"/>
          <w:szCs w:val="24"/>
        </w:rPr>
      </w:pPr>
    </w:p>
    <w:p w14:paraId="293FEC15" w14:textId="77777777"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1" w:name="_Toc461443938"/>
      <w:r w:rsidRPr="00CB4A0A">
        <w:rPr>
          <w:b/>
        </w:rPr>
        <w:t>T5</w:t>
      </w:r>
      <w:r w:rsidR="00866A47" w:rsidRPr="00CB4A0A">
        <w:rPr>
          <w:b/>
        </w:rPr>
        <w:t xml:space="preserve"> - </w:t>
      </w:r>
      <w:r w:rsidRPr="00CB4A0A">
        <w:rPr>
          <w:rFonts w:eastAsia="Times New Roman"/>
          <w:b/>
          <w:color w:val="000000"/>
        </w:rPr>
        <w:t>§164.312(a)(2)(i)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Does your practice have policies and procedures for the assignment of a unique identifier for each authorized user?</w:t>
      </w:r>
      <w:bookmarkEnd w:id="11"/>
    </w:p>
    <w:p w14:paraId="1450B16E" w14:textId="77777777" w:rsidR="00BE2FD1" w:rsidRPr="00E75EBB" w:rsidRDefault="00BE2FD1" w:rsidP="00BE2FD1">
      <w:pPr>
        <w:pStyle w:val="ListParagraph"/>
        <w:numPr>
          <w:ilvl w:val="0"/>
          <w:numId w:val="4"/>
        </w:numPr>
        <w:rPr>
          <w:rFonts w:eastAsia="Times New Roman" w:cstheme="minorHAnsi"/>
          <w:b/>
          <w:color w:val="000000"/>
          <w:sz w:val="24"/>
          <w:szCs w:val="24"/>
        </w:rPr>
      </w:pPr>
      <w:r w:rsidRPr="00E75EBB">
        <w:rPr>
          <w:rFonts w:eastAsia="Times New Roman" w:cstheme="minorHAnsi"/>
          <w:b/>
          <w:color w:val="000000"/>
          <w:sz w:val="24"/>
          <w:szCs w:val="24"/>
        </w:rPr>
        <w:t>Yes</w:t>
      </w:r>
    </w:p>
    <w:p w14:paraId="76B38D98"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614BE8BE"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382CA9D9"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247CC818"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62150786"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5BCE9278"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1ED5E9ED"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38769CEE" w14:textId="77777777" w:rsidTr="00D50645">
        <w:tc>
          <w:tcPr>
            <w:tcW w:w="9576" w:type="dxa"/>
          </w:tcPr>
          <w:p w14:paraId="0F7BE4E5" w14:textId="77777777" w:rsidR="00BE2FD1" w:rsidRPr="00E75EBB" w:rsidRDefault="00E75EBB" w:rsidP="00E75EBB">
            <w:pPr>
              <w:pStyle w:val="ListParagraph"/>
              <w:numPr>
                <w:ilvl w:val="0"/>
                <w:numId w:val="9"/>
              </w:numPr>
              <w:rPr>
                <w:rFonts w:cstheme="minorHAnsi"/>
                <w:sz w:val="24"/>
                <w:szCs w:val="24"/>
              </w:rPr>
            </w:pPr>
            <w:r w:rsidRPr="00E75EBB">
              <w:rPr>
                <w:rFonts w:cstheme="minorHAnsi"/>
                <w:sz w:val="24"/>
                <w:szCs w:val="24"/>
              </w:rPr>
              <w:lastRenderedPageBreak/>
              <w:t>It is not possible for a user to log-in without a unique user name or password.</w:t>
            </w:r>
          </w:p>
          <w:p w14:paraId="1F08D6B9" w14:textId="77777777" w:rsidR="00E75EBB" w:rsidRPr="00E75EBB" w:rsidRDefault="00E75EBB" w:rsidP="00E75EBB">
            <w:pPr>
              <w:rPr>
                <w:rFonts w:cstheme="minorHAnsi"/>
                <w:sz w:val="24"/>
                <w:szCs w:val="24"/>
              </w:rPr>
            </w:pPr>
            <w:r>
              <w:rPr>
                <w:rFonts w:cstheme="minorHAnsi"/>
                <w:sz w:val="24"/>
                <w:szCs w:val="24"/>
              </w:rPr>
              <w:t>A Systems Access Policy is internally maintained and disseminated regularly.</w:t>
            </w:r>
          </w:p>
          <w:p w14:paraId="31222D28" w14:textId="77777777" w:rsidR="00BE2FD1" w:rsidRPr="00CB4A0A" w:rsidRDefault="00BE2FD1" w:rsidP="00D50645">
            <w:pPr>
              <w:rPr>
                <w:rFonts w:cstheme="minorHAnsi"/>
                <w:sz w:val="24"/>
                <w:szCs w:val="24"/>
              </w:rPr>
            </w:pPr>
          </w:p>
          <w:p w14:paraId="072B28FB" w14:textId="77777777" w:rsidR="00BE2FD1" w:rsidRPr="00CB4A0A" w:rsidRDefault="00BE2FD1" w:rsidP="00D50645">
            <w:pPr>
              <w:rPr>
                <w:rFonts w:cstheme="minorHAnsi"/>
                <w:sz w:val="24"/>
                <w:szCs w:val="24"/>
              </w:rPr>
            </w:pPr>
          </w:p>
          <w:p w14:paraId="1DCFE9AC" w14:textId="77777777" w:rsidR="00BE2FD1" w:rsidRPr="00CB4A0A" w:rsidRDefault="00BE2FD1" w:rsidP="00D50645">
            <w:pPr>
              <w:rPr>
                <w:rFonts w:cstheme="minorHAnsi"/>
                <w:sz w:val="24"/>
                <w:szCs w:val="24"/>
              </w:rPr>
            </w:pPr>
          </w:p>
          <w:p w14:paraId="4C441FB5" w14:textId="77777777" w:rsidR="00BE2FD1" w:rsidRPr="00CB4A0A" w:rsidRDefault="00BE2FD1" w:rsidP="00D50645">
            <w:pPr>
              <w:rPr>
                <w:rFonts w:cstheme="minorHAnsi"/>
                <w:sz w:val="24"/>
                <w:szCs w:val="24"/>
              </w:rPr>
            </w:pPr>
          </w:p>
          <w:p w14:paraId="6C8153BE" w14:textId="77777777" w:rsidR="00BE2FD1" w:rsidRPr="00CB4A0A" w:rsidRDefault="00BE2FD1" w:rsidP="00D50645">
            <w:pPr>
              <w:rPr>
                <w:rFonts w:cstheme="minorHAnsi"/>
                <w:sz w:val="24"/>
                <w:szCs w:val="24"/>
              </w:rPr>
            </w:pPr>
          </w:p>
        </w:tc>
      </w:tr>
    </w:tbl>
    <w:p w14:paraId="396F2882" w14:textId="77777777" w:rsidR="00BE2FD1" w:rsidRPr="00CB4A0A" w:rsidRDefault="00BE2FD1" w:rsidP="00BE2FD1">
      <w:pPr>
        <w:rPr>
          <w:rFonts w:cstheme="minorHAnsi"/>
          <w:sz w:val="24"/>
          <w:szCs w:val="24"/>
        </w:rPr>
      </w:pPr>
    </w:p>
    <w:p w14:paraId="7871D917"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4C6D6EAC" w14:textId="77777777" w:rsidTr="00D50645">
        <w:tc>
          <w:tcPr>
            <w:tcW w:w="9576" w:type="dxa"/>
          </w:tcPr>
          <w:p w14:paraId="42A24DB4" w14:textId="77777777" w:rsidR="00BE2FD1" w:rsidRPr="00CB4A0A" w:rsidRDefault="00BE2FD1" w:rsidP="00D50645">
            <w:pPr>
              <w:rPr>
                <w:rFonts w:cstheme="minorHAnsi"/>
                <w:sz w:val="24"/>
                <w:szCs w:val="24"/>
              </w:rPr>
            </w:pPr>
          </w:p>
          <w:p w14:paraId="678BC017" w14:textId="77777777" w:rsidR="00BE2FD1" w:rsidRPr="00CB4A0A" w:rsidRDefault="00BE2FD1" w:rsidP="00D50645">
            <w:pPr>
              <w:rPr>
                <w:rFonts w:cstheme="minorHAnsi"/>
                <w:sz w:val="24"/>
                <w:szCs w:val="24"/>
              </w:rPr>
            </w:pPr>
          </w:p>
          <w:p w14:paraId="77551A0E" w14:textId="77777777" w:rsidR="00BE2FD1" w:rsidRPr="00CB4A0A" w:rsidRDefault="00BE2FD1" w:rsidP="00D50645">
            <w:pPr>
              <w:rPr>
                <w:rFonts w:cstheme="minorHAnsi"/>
                <w:sz w:val="24"/>
                <w:szCs w:val="24"/>
              </w:rPr>
            </w:pPr>
          </w:p>
          <w:p w14:paraId="16D573EA" w14:textId="77777777" w:rsidR="00BE2FD1" w:rsidRPr="00CB4A0A" w:rsidRDefault="00BE2FD1" w:rsidP="00D50645">
            <w:pPr>
              <w:rPr>
                <w:rFonts w:cstheme="minorHAnsi"/>
                <w:sz w:val="24"/>
                <w:szCs w:val="24"/>
              </w:rPr>
            </w:pPr>
          </w:p>
          <w:p w14:paraId="15CC8FFB" w14:textId="77777777" w:rsidR="00BE2FD1" w:rsidRPr="00CB4A0A" w:rsidRDefault="00BE2FD1" w:rsidP="00D50645">
            <w:pPr>
              <w:rPr>
                <w:rFonts w:cstheme="minorHAnsi"/>
                <w:sz w:val="24"/>
                <w:szCs w:val="24"/>
              </w:rPr>
            </w:pPr>
          </w:p>
          <w:p w14:paraId="63BC5DF5" w14:textId="77777777" w:rsidR="00BE2FD1" w:rsidRPr="00CB4A0A" w:rsidRDefault="00BE2FD1" w:rsidP="00D50645">
            <w:pPr>
              <w:rPr>
                <w:rFonts w:cstheme="minorHAnsi"/>
                <w:sz w:val="24"/>
                <w:szCs w:val="24"/>
              </w:rPr>
            </w:pPr>
          </w:p>
        </w:tc>
      </w:tr>
    </w:tbl>
    <w:p w14:paraId="1D3BA131" w14:textId="77777777" w:rsidR="00BE2FD1" w:rsidRPr="00CB4A0A" w:rsidRDefault="00BE2FD1" w:rsidP="00BE2FD1">
      <w:pPr>
        <w:rPr>
          <w:rFonts w:cstheme="minorHAnsi"/>
          <w:sz w:val="24"/>
          <w:szCs w:val="24"/>
        </w:rPr>
      </w:pPr>
    </w:p>
    <w:p w14:paraId="13A38D13"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221CC912" w14:textId="77777777" w:rsidTr="00D50645">
        <w:tc>
          <w:tcPr>
            <w:tcW w:w="9576" w:type="dxa"/>
          </w:tcPr>
          <w:p w14:paraId="0467D531" w14:textId="77777777" w:rsidR="00BE2FD1" w:rsidRPr="00CB4A0A" w:rsidRDefault="00BE2FD1" w:rsidP="00D50645">
            <w:pPr>
              <w:rPr>
                <w:rFonts w:cstheme="minorHAnsi"/>
                <w:sz w:val="24"/>
                <w:szCs w:val="24"/>
              </w:rPr>
            </w:pPr>
          </w:p>
          <w:p w14:paraId="1E6A70A0" w14:textId="77777777" w:rsidR="00BE2FD1" w:rsidRPr="00CB4A0A" w:rsidRDefault="00BE2FD1" w:rsidP="00D50645">
            <w:pPr>
              <w:rPr>
                <w:rFonts w:cstheme="minorHAnsi"/>
                <w:sz w:val="24"/>
                <w:szCs w:val="24"/>
              </w:rPr>
            </w:pPr>
          </w:p>
          <w:p w14:paraId="746F69F6" w14:textId="77777777" w:rsidR="00BE2FD1" w:rsidRPr="00CB4A0A" w:rsidRDefault="00BE2FD1" w:rsidP="00D50645">
            <w:pPr>
              <w:rPr>
                <w:rFonts w:cstheme="minorHAnsi"/>
                <w:sz w:val="24"/>
                <w:szCs w:val="24"/>
              </w:rPr>
            </w:pPr>
          </w:p>
          <w:p w14:paraId="7140F947" w14:textId="77777777" w:rsidR="00BE2FD1" w:rsidRPr="00CB4A0A" w:rsidRDefault="00BE2FD1" w:rsidP="00D50645">
            <w:pPr>
              <w:rPr>
                <w:rFonts w:cstheme="minorHAnsi"/>
                <w:sz w:val="24"/>
                <w:szCs w:val="24"/>
              </w:rPr>
            </w:pPr>
          </w:p>
          <w:p w14:paraId="64A7FCD2" w14:textId="77777777" w:rsidR="00BE2FD1" w:rsidRPr="00CB4A0A" w:rsidRDefault="00BE2FD1" w:rsidP="00D50645">
            <w:pPr>
              <w:rPr>
                <w:rFonts w:cstheme="minorHAnsi"/>
                <w:sz w:val="24"/>
                <w:szCs w:val="24"/>
              </w:rPr>
            </w:pPr>
          </w:p>
          <w:p w14:paraId="1B9AF103" w14:textId="77777777" w:rsidR="00BE2FD1" w:rsidRPr="00CB4A0A" w:rsidRDefault="00BE2FD1" w:rsidP="00D50645">
            <w:pPr>
              <w:rPr>
                <w:rFonts w:cstheme="minorHAnsi"/>
                <w:sz w:val="24"/>
                <w:szCs w:val="24"/>
              </w:rPr>
            </w:pPr>
          </w:p>
        </w:tc>
      </w:tr>
    </w:tbl>
    <w:p w14:paraId="455A8E3B" w14:textId="77777777" w:rsidR="00BE2FD1" w:rsidRPr="00CB4A0A" w:rsidRDefault="00BE2FD1" w:rsidP="00BE2FD1">
      <w:pPr>
        <w:rPr>
          <w:rFonts w:cstheme="minorHAnsi"/>
          <w:sz w:val="24"/>
          <w:szCs w:val="24"/>
        </w:rPr>
      </w:pPr>
    </w:p>
    <w:p w14:paraId="3E0F4D58" w14:textId="77777777" w:rsidR="00BE2FD1" w:rsidRPr="00CB4A0A" w:rsidRDefault="00BE2FD1" w:rsidP="00BE2FD1">
      <w:pPr>
        <w:rPr>
          <w:rFonts w:cstheme="minorHAnsi"/>
          <w:sz w:val="24"/>
          <w:szCs w:val="24"/>
        </w:rPr>
      </w:pPr>
      <w:r w:rsidRPr="00CB4A0A">
        <w:rPr>
          <w:rFonts w:cstheme="minorHAnsi"/>
          <w:sz w:val="24"/>
          <w:szCs w:val="24"/>
        </w:rPr>
        <w:lastRenderedPageBreak/>
        <w:t>Please rate the likelihood of a threat/vulnerability affecting your ePHI:</w:t>
      </w:r>
    </w:p>
    <w:p w14:paraId="6C16EFA0" w14:textId="77777777" w:rsidR="00BE2FD1" w:rsidRPr="00E75EBB" w:rsidRDefault="00BE2FD1" w:rsidP="00BE2FD1">
      <w:pPr>
        <w:pStyle w:val="ListParagraph"/>
        <w:numPr>
          <w:ilvl w:val="0"/>
          <w:numId w:val="3"/>
        </w:numPr>
        <w:rPr>
          <w:rFonts w:cstheme="minorHAnsi"/>
          <w:b/>
          <w:sz w:val="24"/>
          <w:szCs w:val="24"/>
          <w:rPrChange w:id="12" w:author="Hareesh Ganesan" w:date="2016-10-17T09:27:00Z">
            <w:rPr>
              <w:rFonts w:cstheme="minorHAnsi"/>
              <w:sz w:val="24"/>
              <w:szCs w:val="24"/>
            </w:rPr>
          </w:rPrChange>
        </w:rPr>
      </w:pPr>
      <w:r w:rsidRPr="00E75EBB">
        <w:rPr>
          <w:rFonts w:cstheme="minorHAnsi"/>
          <w:b/>
          <w:sz w:val="24"/>
          <w:szCs w:val="24"/>
          <w:rPrChange w:id="13" w:author="Hareesh Ganesan" w:date="2016-10-17T09:27:00Z">
            <w:rPr>
              <w:rFonts w:cstheme="minorHAnsi"/>
              <w:sz w:val="24"/>
              <w:szCs w:val="24"/>
            </w:rPr>
          </w:rPrChange>
        </w:rPr>
        <w:t>Low</w:t>
      </w:r>
    </w:p>
    <w:p w14:paraId="46F3B1FA"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0DFFB08B"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25248D7A" w14:textId="77777777" w:rsidR="00BE2FD1" w:rsidRPr="00CB4A0A" w:rsidRDefault="00BE2FD1" w:rsidP="00BE2FD1">
      <w:pPr>
        <w:rPr>
          <w:rFonts w:cstheme="minorHAnsi"/>
          <w:sz w:val="24"/>
          <w:szCs w:val="24"/>
        </w:rPr>
      </w:pPr>
      <w:r w:rsidRPr="00CB4A0A">
        <w:rPr>
          <w:rFonts w:cstheme="minorHAnsi"/>
          <w:sz w:val="24"/>
          <w:szCs w:val="24"/>
        </w:rPr>
        <w:t>Please rate the impact of a threat/vulnerability affecting your ePHI:</w:t>
      </w:r>
    </w:p>
    <w:p w14:paraId="06545804" w14:textId="77777777" w:rsidR="00BE2FD1" w:rsidRPr="00E75EBB" w:rsidRDefault="00BE2FD1" w:rsidP="00BE2FD1">
      <w:pPr>
        <w:pStyle w:val="ListParagraph"/>
        <w:numPr>
          <w:ilvl w:val="0"/>
          <w:numId w:val="3"/>
        </w:numPr>
        <w:rPr>
          <w:rFonts w:cstheme="minorHAnsi"/>
          <w:b/>
          <w:sz w:val="24"/>
          <w:szCs w:val="24"/>
          <w:rPrChange w:id="14" w:author="Hareesh Ganesan" w:date="2016-10-17T09:28:00Z">
            <w:rPr>
              <w:rFonts w:cstheme="minorHAnsi"/>
              <w:sz w:val="24"/>
              <w:szCs w:val="24"/>
            </w:rPr>
          </w:rPrChange>
        </w:rPr>
      </w:pPr>
      <w:r w:rsidRPr="00E75EBB">
        <w:rPr>
          <w:rFonts w:cstheme="minorHAnsi"/>
          <w:b/>
          <w:sz w:val="24"/>
          <w:szCs w:val="24"/>
          <w:rPrChange w:id="15" w:author="Hareesh Ganesan" w:date="2016-10-17T09:28:00Z">
            <w:rPr>
              <w:rFonts w:cstheme="minorHAnsi"/>
              <w:sz w:val="24"/>
              <w:szCs w:val="24"/>
            </w:rPr>
          </w:rPrChange>
        </w:rPr>
        <w:t>Low</w:t>
      </w:r>
    </w:p>
    <w:p w14:paraId="6CC14AFF"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4E6705A8"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6150E2F5" w14:textId="77777777" w:rsidR="00881ADD" w:rsidRPr="00CB4A0A" w:rsidRDefault="00881ADD" w:rsidP="00881ADD">
      <w:pPr>
        <w:rPr>
          <w:rFonts w:cstheme="minorHAnsi"/>
          <w:b/>
          <w:sz w:val="24"/>
          <w:szCs w:val="24"/>
        </w:rPr>
      </w:pPr>
      <w:r w:rsidRPr="00CB4A0A">
        <w:rPr>
          <w:rFonts w:cstheme="minorHAnsi"/>
          <w:b/>
          <w:sz w:val="24"/>
          <w:szCs w:val="24"/>
        </w:rPr>
        <w:t>Overall Security Risk:</w:t>
      </w:r>
    </w:p>
    <w:p w14:paraId="771FC48A" w14:textId="77777777" w:rsidR="00881ADD" w:rsidRPr="00E75EBB" w:rsidRDefault="00881ADD" w:rsidP="00881ADD">
      <w:pPr>
        <w:pStyle w:val="ListParagraph"/>
        <w:numPr>
          <w:ilvl w:val="0"/>
          <w:numId w:val="3"/>
        </w:numPr>
        <w:rPr>
          <w:rFonts w:cstheme="minorHAnsi"/>
          <w:b/>
          <w:sz w:val="24"/>
          <w:szCs w:val="24"/>
          <w:rPrChange w:id="16" w:author="Hareesh Ganesan" w:date="2016-10-17T09:28:00Z">
            <w:rPr>
              <w:rFonts w:cstheme="minorHAnsi"/>
              <w:sz w:val="24"/>
              <w:szCs w:val="24"/>
            </w:rPr>
          </w:rPrChange>
        </w:rPr>
      </w:pPr>
      <w:r w:rsidRPr="00E75EBB">
        <w:rPr>
          <w:rFonts w:cstheme="minorHAnsi"/>
          <w:b/>
          <w:sz w:val="24"/>
          <w:szCs w:val="24"/>
          <w:rPrChange w:id="17" w:author="Hareesh Ganesan" w:date="2016-10-17T09:28:00Z">
            <w:rPr>
              <w:rFonts w:cstheme="minorHAnsi"/>
              <w:sz w:val="24"/>
              <w:szCs w:val="24"/>
            </w:rPr>
          </w:rPrChange>
        </w:rPr>
        <w:t>Low</w:t>
      </w:r>
    </w:p>
    <w:p w14:paraId="18C3E5C9" w14:textId="77777777" w:rsidR="00881ADD" w:rsidRPr="00CB4A0A" w:rsidRDefault="00881ADD" w:rsidP="00881ADD">
      <w:pPr>
        <w:pStyle w:val="ListParagraph"/>
        <w:numPr>
          <w:ilvl w:val="0"/>
          <w:numId w:val="3"/>
        </w:numPr>
        <w:rPr>
          <w:rFonts w:cstheme="minorHAnsi"/>
          <w:sz w:val="24"/>
          <w:szCs w:val="24"/>
        </w:rPr>
      </w:pPr>
      <w:r w:rsidRPr="00CB4A0A">
        <w:rPr>
          <w:rFonts w:cstheme="minorHAnsi"/>
          <w:sz w:val="24"/>
          <w:szCs w:val="24"/>
        </w:rPr>
        <w:t>Medium</w:t>
      </w:r>
    </w:p>
    <w:p w14:paraId="2E53090B" w14:textId="77777777" w:rsidR="00881ADD" w:rsidRPr="00CB4A0A" w:rsidRDefault="00881ADD" w:rsidP="00881ADD">
      <w:pPr>
        <w:pStyle w:val="ListParagraph"/>
        <w:numPr>
          <w:ilvl w:val="0"/>
          <w:numId w:val="3"/>
        </w:numPr>
        <w:rPr>
          <w:rFonts w:cstheme="minorHAnsi"/>
          <w:sz w:val="24"/>
          <w:szCs w:val="24"/>
        </w:rPr>
      </w:pPr>
      <w:r w:rsidRPr="00CB4A0A">
        <w:rPr>
          <w:rFonts w:cstheme="minorHAnsi"/>
          <w:sz w:val="24"/>
          <w:szCs w:val="24"/>
        </w:rPr>
        <w:t>High</w:t>
      </w:r>
    </w:p>
    <w:p w14:paraId="428EA73D"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75B2AA7F"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6243B415" w14:textId="77777777"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5A6083D6"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r w:rsidR="00855690" w:rsidRPr="00CB4A0A">
        <w:rPr>
          <w:rFonts w:eastAsia="Times New Roman" w:cstheme="minorHAnsi"/>
          <w:color w:val="000000"/>
          <w:sz w:val="24"/>
          <w:szCs w:val="24"/>
        </w:rPr>
        <w:t>.</w:t>
      </w:r>
    </w:p>
    <w:p w14:paraId="43AE8C66"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1A4CEEDD" w14:textId="77777777" w:rsidR="00BE2FD1" w:rsidRPr="00CB4A0A" w:rsidRDefault="00BE2FD1" w:rsidP="00BE2FD1">
      <w:pPr>
        <w:rPr>
          <w:rFonts w:cstheme="minorHAnsi"/>
          <w:i/>
          <w:sz w:val="24"/>
          <w:szCs w:val="24"/>
        </w:rPr>
      </w:pPr>
    </w:p>
    <w:p w14:paraId="1474448B"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4B763B13"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If your practice does not have policies requiring each authorized user to have a unique identifier, your practice might not be able to keep track of authorized users and the roles and responsibilities assigned to them.</w:t>
      </w:r>
      <w:r w:rsidR="00343753" w:rsidRPr="00CB4A0A">
        <w:rPr>
          <w:rFonts w:cstheme="minorHAnsi"/>
          <w:sz w:val="24"/>
          <w:szCs w:val="24"/>
        </w:rPr>
        <w:t xml:space="preserve"> </w:t>
      </w:r>
    </w:p>
    <w:p w14:paraId="11C512AF" w14:textId="77777777" w:rsidR="00BE2FD1" w:rsidRPr="00CB4A0A" w:rsidRDefault="00BE2FD1" w:rsidP="00BE2FD1">
      <w:pPr>
        <w:spacing w:line="240" w:lineRule="auto"/>
        <w:contextualSpacing/>
        <w:rPr>
          <w:rFonts w:eastAsia="Times New Roman" w:cstheme="minorHAnsi"/>
          <w:color w:val="000000"/>
          <w:sz w:val="24"/>
          <w:szCs w:val="24"/>
        </w:rPr>
      </w:pPr>
    </w:p>
    <w:p w14:paraId="506A81B0" w14:textId="77777777"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20FE2D08" w14:textId="77777777"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lastRenderedPageBreak/>
        <w:t>An authorized user might have privileges to access more ePHI than is necessary to complete the responsibilities associated with the role filled.</w:t>
      </w:r>
      <w:r w:rsidR="00343753" w:rsidRPr="00CB4A0A">
        <w:rPr>
          <w:rFonts w:eastAsia="Times New Roman" w:cstheme="minorHAnsi"/>
          <w:color w:val="000000" w:themeColor="text1"/>
          <w:sz w:val="24"/>
          <w:szCs w:val="24"/>
        </w:rPr>
        <w:t xml:space="preserve"> </w:t>
      </w:r>
    </w:p>
    <w:p w14:paraId="52125B8E" w14:textId="77777777" w:rsidR="00BE2FD1" w:rsidRPr="00CB4A0A" w:rsidRDefault="00BE2FD1" w:rsidP="00BE2FD1">
      <w:pPr>
        <w:pStyle w:val="ListParagraph"/>
        <w:numPr>
          <w:ilvl w:val="0"/>
          <w:numId w:val="6"/>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System accesses and activities undertaken cannot be attributed to a specific authorized user; therefore, your practice cannot enforce user accountability.</w:t>
      </w:r>
      <w:r w:rsidR="00343753" w:rsidRPr="00CB4A0A">
        <w:rPr>
          <w:rFonts w:cstheme="minorHAnsi"/>
          <w:sz w:val="24"/>
          <w:szCs w:val="24"/>
        </w:rPr>
        <w:t xml:space="preserve"> </w:t>
      </w:r>
    </w:p>
    <w:p w14:paraId="254F33A6" w14:textId="77777777" w:rsidR="00422C9F" w:rsidRPr="00CB4A0A" w:rsidRDefault="00422C9F" w:rsidP="00BE2FD1">
      <w:pPr>
        <w:spacing w:after="0" w:line="240" w:lineRule="auto"/>
        <w:rPr>
          <w:rFonts w:eastAsia="Times New Roman" w:cstheme="minorHAnsi"/>
          <w:bCs/>
          <w:i/>
          <w:sz w:val="24"/>
          <w:szCs w:val="24"/>
        </w:rPr>
      </w:pPr>
    </w:p>
    <w:p w14:paraId="6A7D31B5" w14:textId="77777777"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5FE8D4C1" w14:textId="77777777" w:rsidR="00422C9F"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potential safeguards to use against possible threats/vulnerabilities</w:t>
      </w:r>
      <w:r w:rsidRPr="00CB4A0A">
        <w:rPr>
          <w:rFonts w:eastAsia="Times New Roman" w:cstheme="minorHAnsi"/>
          <w:bCs/>
          <w:sz w:val="24"/>
          <w:szCs w:val="24"/>
        </w:rPr>
        <w:t>.</w:t>
      </w:r>
    </w:p>
    <w:p w14:paraId="0236CE74" w14:textId="77777777" w:rsidR="00BE2FD1" w:rsidRPr="00CB4A0A" w:rsidRDefault="00BE2FD1"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 NOTE: The safeguards you choose will depend on the degree of risk and the potential harm that the threat/vulnerability poses to you and the individuals who are the subjects of the ePHI.</w:t>
      </w:r>
    </w:p>
    <w:p w14:paraId="0B9ADF8E" w14:textId="77777777" w:rsidR="00942D8F" w:rsidRPr="00CB4A0A" w:rsidRDefault="00942D8F" w:rsidP="00BE2FD1">
      <w:pPr>
        <w:spacing w:after="0" w:line="240" w:lineRule="auto"/>
        <w:rPr>
          <w:rFonts w:eastAsia="Times New Roman" w:cstheme="minorHAnsi"/>
          <w:bCs/>
          <w:sz w:val="24"/>
          <w:szCs w:val="24"/>
        </w:rPr>
      </w:pPr>
    </w:p>
    <w:p w14:paraId="4F7F12E5" w14:textId="77777777" w:rsidR="00942D8F" w:rsidRPr="00CB4A0A" w:rsidRDefault="00942D8F" w:rsidP="00942D8F">
      <w:pPr>
        <w:spacing w:line="240" w:lineRule="auto"/>
        <w:contextualSpacing/>
        <w:rPr>
          <w:rFonts w:cstheme="minorHAnsi"/>
          <w:iCs/>
          <w:sz w:val="24"/>
          <w:szCs w:val="24"/>
        </w:rPr>
      </w:pPr>
      <w:r w:rsidRPr="00CB4A0A">
        <w:rPr>
          <w:rFonts w:cstheme="minorHAnsi"/>
          <w:iCs/>
          <w:sz w:val="24"/>
          <w:szCs w:val="24"/>
        </w:rPr>
        <w:t xml:space="preserve">Unique user identification: Assign a unique name and/or number for identifying and tracking user identity. </w:t>
      </w:r>
    </w:p>
    <w:p w14:paraId="5904B086" w14:textId="77777777" w:rsidR="00942D8F" w:rsidRPr="00CB4A0A" w:rsidRDefault="00942D8F" w:rsidP="00942D8F">
      <w:pPr>
        <w:spacing w:line="240" w:lineRule="auto"/>
        <w:contextualSpacing/>
        <w:rPr>
          <w:rFonts w:cstheme="minorHAnsi"/>
          <w:sz w:val="24"/>
          <w:szCs w:val="24"/>
        </w:rPr>
      </w:pPr>
      <w:r w:rsidRPr="00CB4A0A">
        <w:rPr>
          <w:rFonts w:cstheme="minorHAnsi"/>
          <w:iCs/>
          <w:sz w:val="24"/>
          <w:szCs w:val="24"/>
        </w:rPr>
        <w:t>[</w:t>
      </w:r>
      <w:r w:rsidRPr="00CB4A0A">
        <w:rPr>
          <w:rFonts w:eastAsia="Times New Roman" w:cstheme="minorHAnsi"/>
          <w:color w:val="000000"/>
          <w:sz w:val="24"/>
          <w:szCs w:val="24"/>
        </w:rPr>
        <w:t xml:space="preserve">45 CFR </w:t>
      </w:r>
      <w:r w:rsidRPr="00CB4A0A">
        <w:rPr>
          <w:rFonts w:cstheme="minorHAnsi"/>
          <w:sz w:val="24"/>
          <w:szCs w:val="24"/>
        </w:rPr>
        <w:t>§164.312(a)(2)(i)]</w:t>
      </w:r>
    </w:p>
    <w:p w14:paraId="23F4F154" w14:textId="77777777" w:rsidR="00942D8F" w:rsidRPr="00CB4A0A" w:rsidRDefault="00942D8F" w:rsidP="00942D8F">
      <w:pPr>
        <w:spacing w:line="240" w:lineRule="auto"/>
        <w:contextualSpacing/>
        <w:rPr>
          <w:rFonts w:cstheme="minorHAnsi"/>
          <w:color w:val="000000" w:themeColor="text1"/>
          <w:sz w:val="24"/>
          <w:szCs w:val="24"/>
        </w:rPr>
      </w:pPr>
    </w:p>
    <w:p w14:paraId="06DAE588" w14:textId="77777777" w:rsidR="00942D8F" w:rsidRPr="00CB4A0A" w:rsidRDefault="00942D8F" w:rsidP="00942D8F">
      <w:pPr>
        <w:spacing w:after="0" w:line="240" w:lineRule="auto"/>
        <w:rPr>
          <w:rFonts w:eastAsia="Times New Roman" w:cstheme="minorHAnsi"/>
          <w:bCs/>
          <w:i/>
          <w:sz w:val="24"/>
          <w:szCs w:val="24"/>
        </w:rPr>
      </w:pPr>
      <w:r w:rsidRPr="00CB4A0A">
        <w:rPr>
          <w:rFonts w:cstheme="minorHAnsi"/>
          <w:iCs/>
          <w:sz w:val="24"/>
          <w:szCs w:val="24"/>
        </w:rPr>
        <w:t>Develop, document, and disseminate to workforce members an identification and authentication policy that addresses purpose, scope, roles, responsibilities, management commitment, coordination among organizational entities, and compliance; and procedures to facilitate the implementation of the identification and authentication policy and associated identification and authentication controls.</w:t>
      </w:r>
      <w:r w:rsidRPr="00CB4A0A">
        <w:rPr>
          <w:rFonts w:cstheme="minorHAnsi"/>
          <w:color w:val="000000" w:themeColor="text1"/>
          <w:sz w:val="24"/>
          <w:szCs w:val="24"/>
        </w:rPr>
        <w:br/>
        <w:t>[NIST SP 800-53 IA-1]</w:t>
      </w:r>
    </w:p>
    <w:p w14:paraId="16A446DC" w14:textId="77777777" w:rsidR="00BE2FD1" w:rsidRPr="00CB4A0A" w:rsidRDefault="00BE2FD1">
      <w:pPr>
        <w:rPr>
          <w:rFonts w:cstheme="minorHAnsi"/>
          <w:sz w:val="24"/>
          <w:szCs w:val="24"/>
        </w:rPr>
      </w:pPr>
    </w:p>
    <w:p w14:paraId="373F1F18" w14:textId="77777777"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8" w:name="_Toc461443939"/>
      <w:r w:rsidRPr="00CB4A0A">
        <w:rPr>
          <w:b/>
        </w:rPr>
        <w:t>T6</w:t>
      </w:r>
      <w:r w:rsidR="00866A47" w:rsidRPr="00CB4A0A">
        <w:rPr>
          <w:b/>
        </w:rPr>
        <w:t xml:space="preserve"> - </w:t>
      </w:r>
      <w:r w:rsidRPr="00CB4A0A">
        <w:rPr>
          <w:rFonts w:eastAsia="Times New Roman"/>
          <w:b/>
          <w:color w:val="000000"/>
        </w:rPr>
        <w:t>§164.312(a)(2)(i)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Does your practice require that each user enter a unique user identifier prior to obtaining access to ePHI?</w:t>
      </w:r>
      <w:bookmarkEnd w:id="18"/>
    </w:p>
    <w:p w14:paraId="0B98A5E7" w14:textId="77777777" w:rsidR="00BE2FD1" w:rsidRPr="00E75EBB" w:rsidRDefault="00BE2FD1" w:rsidP="00BE2FD1">
      <w:pPr>
        <w:pStyle w:val="ListParagraph"/>
        <w:numPr>
          <w:ilvl w:val="0"/>
          <w:numId w:val="4"/>
        </w:numPr>
        <w:rPr>
          <w:rFonts w:eastAsia="Times New Roman" w:cstheme="minorHAnsi"/>
          <w:b/>
          <w:color w:val="000000"/>
          <w:sz w:val="24"/>
          <w:szCs w:val="24"/>
          <w:rPrChange w:id="19" w:author="Hareesh Ganesan" w:date="2016-10-17T09:28:00Z">
            <w:rPr>
              <w:rFonts w:eastAsia="Times New Roman" w:cstheme="minorHAnsi"/>
              <w:color w:val="000000"/>
              <w:sz w:val="24"/>
              <w:szCs w:val="24"/>
            </w:rPr>
          </w:rPrChange>
        </w:rPr>
      </w:pPr>
      <w:r w:rsidRPr="00E75EBB">
        <w:rPr>
          <w:rFonts w:eastAsia="Times New Roman" w:cstheme="minorHAnsi"/>
          <w:b/>
          <w:color w:val="000000"/>
          <w:sz w:val="24"/>
          <w:szCs w:val="24"/>
          <w:rPrChange w:id="20" w:author="Hareesh Ganesan" w:date="2016-10-17T09:28:00Z">
            <w:rPr>
              <w:rFonts w:eastAsia="Times New Roman" w:cstheme="minorHAnsi"/>
              <w:color w:val="000000"/>
              <w:sz w:val="24"/>
              <w:szCs w:val="24"/>
            </w:rPr>
          </w:rPrChange>
        </w:rPr>
        <w:t>Yes</w:t>
      </w:r>
    </w:p>
    <w:p w14:paraId="7A213BA6"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67FA3A00"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5900505"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011D3D54"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59C66EF2"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2C9B12EE"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543211AC"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6502D276" w14:textId="77777777" w:rsidTr="00D50645">
        <w:tc>
          <w:tcPr>
            <w:tcW w:w="9576" w:type="dxa"/>
          </w:tcPr>
          <w:p w14:paraId="1FDCCBD4" w14:textId="77777777" w:rsidR="00BE2FD1" w:rsidRPr="00CB4A0A" w:rsidRDefault="00E75EBB" w:rsidP="00D50645">
            <w:pPr>
              <w:rPr>
                <w:rFonts w:cstheme="minorHAnsi"/>
                <w:sz w:val="24"/>
                <w:szCs w:val="24"/>
              </w:rPr>
            </w:pPr>
            <w:ins w:id="21" w:author="Hareesh Ganesan" w:date="2016-10-17T09:28:00Z">
              <w:r>
                <w:rPr>
                  <w:rFonts w:cstheme="minorHAnsi"/>
                  <w:sz w:val="24"/>
                  <w:szCs w:val="24"/>
                </w:rPr>
                <w:t>Please review Systems Access Policy.</w:t>
              </w:r>
            </w:ins>
          </w:p>
          <w:p w14:paraId="74843D68" w14:textId="77777777" w:rsidR="00BE2FD1" w:rsidRPr="00CB4A0A" w:rsidRDefault="00BE2FD1" w:rsidP="00D50645">
            <w:pPr>
              <w:rPr>
                <w:rFonts w:cstheme="minorHAnsi"/>
                <w:sz w:val="24"/>
                <w:szCs w:val="24"/>
              </w:rPr>
            </w:pPr>
          </w:p>
          <w:p w14:paraId="1034C43B" w14:textId="77777777" w:rsidR="00BE2FD1" w:rsidRPr="00CB4A0A" w:rsidRDefault="00BE2FD1" w:rsidP="00D50645">
            <w:pPr>
              <w:rPr>
                <w:rFonts w:cstheme="minorHAnsi"/>
                <w:sz w:val="24"/>
                <w:szCs w:val="24"/>
              </w:rPr>
            </w:pPr>
          </w:p>
          <w:p w14:paraId="5358D23D" w14:textId="77777777" w:rsidR="00BE2FD1" w:rsidRPr="00CB4A0A" w:rsidRDefault="00BE2FD1" w:rsidP="00D50645">
            <w:pPr>
              <w:rPr>
                <w:rFonts w:cstheme="minorHAnsi"/>
                <w:sz w:val="24"/>
                <w:szCs w:val="24"/>
              </w:rPr>
            </w:pPr>
          </w:p>
          <w:p w14:paraId="118660F4" w14:textId="77777777" w:rsidR="00BE2FD1" w:rsidRPr="00CB4A0A" w:rsidRDefault="00BE2FD1" w:rsidP="00D50645">
            <w:pPr>
              <w:rPr>
                <w:rFonts w:cstheme="minorHAnsi"/>
                <w:sz w:val="24"/>
                <w:szCs w:val="24"/>
              </w:rPr>
            </w:pPr>
          </w:p>
          <w:p w14:paraId="6B422E9B" w14:textId="77777777" w:rsidR="00BE2FD1" w:rsidRPr="00CB4A0A" w:rsidRDefault="00BE2FD1" w:rsidP="00D50645">
            <w:pPr>
              <w:rPr>
                <w:rFonts w:cstheme="minorHAnsi"/>
                <w:sz w:val="24"/>
                <w:szCs w:val="24"/>
              </w:rPr>
            </w:pPr>
          </w:p>
        </w:tc>
      </w:tr>
    </w:tbl>
    <w:p w14:paraId="3850F746" w14:textId="77777777" w:rsidR="00BE2FD1" w:rsidRPr="00CB4A0A" w:rsidRDefault="00BE2FD1" w:rsidP="00BE2FD1">
      <w:pPr>
        <w:rPr>
          <w:rFonts w:cstheme="minorHAnsi"/>
          <w:sz w:val="24"/>
          <w:szCs w:val="24"/>
        </w:rPr>
      </w:pPr>
    </w:p>
    <w:p w14:paraId="152AFC51"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0437E162" w14:textId="77777777" w:rsidTr="00D50645">
        <w:tc>
          <w:tcPr>
            <w:tcW w:w="9576" w:type="dxa"/>
          </w:tcPr>
          <w:p w14:paraId="2D1E78A2" w14:textId="77777777" w:rsidR="00BE2FD1" w:rsidRPr="00CB4A0A" w:rsidRDefault="00BE2FD1" w:rsidP="00D50645">
            <w:pPr>
              <w:rPr>
                <w:rFonts w:cstheme="minorHAnsi"/>
                <w:sz w:val="24"/>
                <w:szCs w:val="24"/>
              </w:rPr>
            </w:pPr>
          </w:p>
          <w:p w14:paraId="0506A417" w14:textId="77777777" w:rsidR="00BE2FD1" w:rsidRPr="00CB4A0A" w:rsidRDefault="00BE2FD1" w:rsidP="00D50645">
            <w:pPr>
              <w:rPr>
                <w:rFonts w:cstheme="minorHAnsi"/>
                <w:sz w:val="24"/>
                <w:szCs w:val="24"/>
              </w:rPr>
            </w:pPr>
          </w:p>
          <w:p w14:paraId="6AD1B389" w14:textId="77777777" w:rsidR="00BE2FD1" w:rsidRPr="00CB4A0A" w:rsidRDefault="00BE2FD1" w:rsidP="00D50645">
            <w:pPr>
              <w:rPr>
                <w:rFonts w:cstheme="minorHAnsi"/>
                <w:sz w:val="24"/>
                <w:szCs w:val="24"/>
              </w:rPr>
            </w:pPr>
          </w:p>
          <w:p w14:paraId="09E17CEB" w14:textId="77777777" w:rsidR="00BE2FD1" w:rsidRPr="00CB4A0A" w:rsidRDefault="00BE2FD1" w:rsidP="00D50645">
            <w:pPr>
              <w:rPr>
                <w:rFonts w:cstheme="minorHAnsi"/>
                <w:sz w:val="24"/>
                <w:szCs w:val="24"/>
              </w:rPr>
            </w:pPr>
          </w:p>
          <w:p w14:paraId="2A81F773" w14:textId="77777777" w:rsidR="00BE2FD1" w:rsidRPr="00CB4A0A" w:rsidRDefault="00BE2FD1" w:rsidP="00D50645">
            <w:pPr>
              <w:rPr>
                <w:rFonts w:cstheme="minorHAnsi"/>
                <w:sz w:val="24"/>
                <w:szCs w:val="24"/>
              </w:rPr>
            </w:pPr>
          </w:p>
          <w:p w14:paraId="56FEB378" w14:textId="77777777" w:rsidR="00BE2FD1" w:rsidRPr="00CB4A0A" w:rsidRDefault="00BE2FD1" w:rsidP="00D50645">
            <w:pPr>
              <w:rPr>
                <w:rFonts w:cstheme="minorHAnsi"/>
                <w:sz w:val="24"/>
                <w:szCs w:val="24"/>
              </w:rPr>
            </w:pPr>
          </w:p>
        </w:tc>
      </w:tr>
    </w:tbl>
    <w:p w14:paraId="6ECE1775" w14:textId="77777777" w:rsidR="00BE2FD1" w:rsidRPr="00CB4A0A" w:rsidRDefault="00BE2FD1" w:rsidP="00BE2FD1">
      <w:pPr>
        <w:rPr>
          <w:rFonts w:cstheme="minorHAnsi"/>
          <w:sz w:val="24"/>
          <w:szCs w:val="24"/>
        </w:rPr>
      </w:pPr>
    </w:p>
    <w:p w14:paraId="7366DFCF"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740A39B7" w14:textId="77777777" w:rsidTr="00D50645">
        <w:tc>
          <w:tcPr>
            <w:tcW w:w="9576" w:type="dxa"/>
          </w:tcPr>
          <w:p w14:paraId="4CA4EF3A" w14:textId="77777777" w:rsidR="00BE2FD1" w:rsidRPr="00CB4A0A" w:rsidRDefault="00E75EBB" w:rsidP="00D50645">
            <w:pPr>
              <w:rPr>
                <w:rFonts w:cstheme="minorHAnsi"/>
                <w:sz w:val="24"/>
                <w:szCs w:val="24"/>
              </w:rPr>
            </w:pPr>
            <w:ins w:id="22" w:author="Hareesh Ganesan" w:date="2016-10-17T09:28:00Z">
              <w:r>
                <w:rPr>
                  <w:rFonts w:cstheme="minorHAnsi"/>
                  <w:sz w:val="24"/>
                  <w:szCs w:val="24"/>
                </w:rPr>
                <w:t xml:space="preserve">* </w:t>
              </w:r>
            </w:ins>
            <w:ins w:id="23" w:author="Hareesh Ganesan" w:date="2016-10-17T09:29:00Z">
              <w:r>
                <w:rPr>
                  <w:rFonts w:cstheme="minorHAnsi"/>
                  <w:sz w:val="24"/>
                  <w:szCs w:val="24"/>
                </w:rPr>
                <w:t>Ideally, we would use  a SAML or SSO to further vet the access through the existing IT infrastructure if applicable. We are exploring these practices for larger rollouts as integration resources become available.</w:t>
              </w:r>
            </w:ins>
          </w:p>
          <w:p w14:paraId="6E7A549E" w14:textId="77777777" w:rsidR="00BE2FD1" w:rsidRPr="00CB4A0A" w:rsidRDefault="00BE2FD1" w:rsidP="00D50645">
            <w:pPr>
              <w:rPr>
                <w:rFonts w:cstheme="minorHAnsi"/>
                <w:sz w:val="24"/>
                <w:szCs w:val="24"/>
              </w:rPr>
            </w:pPr>
          </w:p>
          <w:p w14:paraId="660D155A" w14:textId="77777777" w:rsidR="00BE2FD1" w:rsidRPr="00CB4A0A" w:rsidRDefault="00BE2FD1" w:rsidP="00D50645">
            <w:pPr>
              <w:rPr>
                <w:rFonts w:cstheme="minorHAnsi"/>
                <w:sz w:val="24"/>
                <w:szCs w:val="24"/>
              </w:rPr>
            </w:pPr>
          </w:p>
          <w:p w14:paraId="1EF90386" w14:textId="77777777" w:rsidR="00BE2FD1" w:rsidRPr="00CB4A0A" w:rsidRDefault="00BE2FD1" w:rsidP="00D50645">
            <w:pPr>
              <w:rPr>
                <w:rFonts w:cstheme="minorHAnsi"/>
                <w:sz w:val="24"/>
                <w:szCs w:val="24"/>
              </w:rPr>
            </w:pPr>
          </w:p>
          <w:p w14:paraId="5208FFC0" w14:textId="77777777" w:rsidR="00BE2FD1" w:rsidRPr="00CB4A0A" w:rsidRDefault="00BE2FD1" w:rsidP="00D50645">
            <w:pPr>
              <w:rPr>
                <w:rFonts w:cstheme="minorHAnsi"/>
                <w:sz w:val="24"/>
                <w:szCs w:val="24"/>
              </w:rPr>
            </w:pPr>
          </w:p>
          <w:p w14:paraId="3E483AF2" w14:textId="77777777" w:rsidR="00BE2FD1" w:rsidRPr="00CB4A0A" w:rsidRDefault="00BE2FD1" w:rsidP="00D50645">
            <w:pPr>
              <w:rPr>
                <w:rFonts w:cstheme="minorHAnsi"/>
                <w:sz w:val="24"/>
                <w:szCs w:val="24"/>
              </w:rPr>
            </w:pPr>
          </w:p>
        </w:tc>
      </w:tr>
    </w:tbl>
    <w:p w14:paraId="47551F96" w14:textId="77777777" w:rsidR="00BE2FD1" w:rsidRPr="00CB4A0A" w:rsidRDefault="00BE2FD1" w:rsidP="00BE2FD1">
      <w:pPr>
        <w:rPr>
          <w:rFonts w:cstheme="minorHAnsi"/>
          <w:sz w:val="24"/>
          <w:szCs w:val="24"/>
        </w:rPr>
      </w:pPr>
    </w:p>
    <w:p w14:paraId="27A98BF2" w14:textId="77777777" w:rsidR="00BE2FD1" w:rsidRPr="00CB4A0A" w:rsidRDefault="00BE2FD1" w:rsidP="00BE2FD1">
      <w:pPr>
        <w:rPr>
          <w:rFonts w:cstheme="minorHAnsi"/>
          <w:sz w:val="24"/>
          <w:szCs w:val="24"/>
        </w:rPr>
      </w:pPr>
      <w:r w:rsidRPr="00CB4A0A">
        <w:rPr>
          <w:rFonts w:cstheme="minorHAnsi"/>
          <w:sz w:val="24"/>
          <w:szCs w:val="24"/>
        </w:rPr>
        <w:t>Please rate the likelihood of a threat/vulnerability affecting your ePHI:</w:t>
      </w:r>
    </w:p>
    <w:p w14:paraId="2E6A7D36" w14:textId="77777777" w:rsidR="00BE2FD1" w:rsidRPr="00831199" w:rsidRDefault="00BE2FD1" w:rsidP="00BE2FD1">
      <w:pPr>
        <w:pStyle w:val="ListParagraph"/>
        <w:numPr>
          <w:ilvl w:val="0"/>
          <w:numId w:val="3"/>
        </w:numPr>
        <w:rPr>
          <w:rFonts w:cstheme="minorHAnsi"/>
          <w:sz w:val="24"/>
          <w:szCs w:val="24"/>
        </w:rPr>
      </w:pPr>
      <w:r w:rsidRPr="00831199">
        <w:rPr>
          <w:rFonts w:cstheme="minorHAnsi"/>
          <w:sz w:val="24"/>
          <w:szCs w:val="24"/>
        </w:rPr>
        <w:t>Low</w:t>
      </w:r>
    </w:p>
    <w:p w14:paraId="4652403B" w14:textId="77777777" w:rsidR="00BE2FD1" w:rsidRPr="00831199" w:rsidRDefault="00BE2FD1" w:rsidP="00BE2FD1">
      <w:pPr>
        <w:pStyle w:val="ListParagraph"/>
        <w:numPr>
          <w:ilvl w:val="0"/>
          <w:numId w:val="3"/>
        </w:numPr>
        <w:rPr>
          <w:rFonts w:cstheme="minorHAnsi"/>
          <w:b/>
          <w:sz w:val="24"/>
          <w:szCs w:val="24"/>
          <w:rPrChange w:id="24" w:author="Hareesh Ganesan" w:date="2016-10-17T09:31:00Z">
            <w:rPr>
              <w:rFonts w:cstheme="minorHAnsi"/>
              <w:sz w:val="24"/>
              <w:szCs w:val="24"/>
            </w:rPr>
          </w:rPrChange>
        </w:rPr>
      </w:pPr>
      <w:r w:rsidRPr="00831199">
        <w:rPr>
          <w:rFonts w:cstheme="minorHAnsi"/>
          <w:b/>
          <w:sz w:val="24"/>
          <w:szCs w:val="24"/>
          <w:rPrChange w:id="25" w:author="Hareesh Ganesan" w:date="2016-10-17T09:31:00Z">
            <w:rPr>
              <w:rFonts w:cstheme="minorHAnsi"/>
              <w:sz w:val="24"/>
              <w:szCs w:val="24"/>
            </w:rPr>
          </w:rPrChange>
        </w:rPr>
        <w:t>Medium</w:t>
      </w:r>
    </w:p>
    <w:p w14:paraId="5C76F970"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5B4C2E01" w14:textId="77777777" w:rsidR="00BE2FD1" w:rsidRPr="00CB4A0A" w:rsidRDefault="00BE2FD1" w:rsidP="00BE2FD1">
      <w:pPr>
        <w:rPr>
          <w:rFonts w:cstheme="minorHAnsi"/>
          <w:sz w:val="24"/>
          <w:szCs w:val="24"/>
        </w:rPr>
      </w:pPr>
      <w:r w:rsidRPr="00CB4A0A">
        <w:rPr>
          <w:rFonts w:cstheme="minorHAnsi"/>
          <w:sz w:val="24"/>
          <w:szCs w:val="24"/>
        </w:rPr>
        <w:t>Please rate the impact of a threat/vulnerability affecting your ePHI:</w:t>
      </w:r>
    </w:p>
    <w:p w14:paraId="148DC0EC" w14:textId="77777777" w:rsidR="00BE2FD1" w:rsidRPr="00831199" w:rsidRDefault="00BE2FD1" w:rsidP="00BE2FD1">
      <w:pPr>
        <w:pStyle w:val="ListParagraph"/>
        <w:numPr>
          <w:ilvl w:val="0"/>
          <w:numId w:val="3"/>
        </w:numPr>
        <w:rPr>
          <w:rFonts w:cstheme="minorHAnsi"/>
          <w:sz w:val="24"/>
          <w:szCs w:val="24"/>
        </w:rPr>
      </w:pPr>
      <w:r w:rsidRPr="00831199">
        <w:rPr>
          <w:rFonts w:cstheme="minorHAnsi"/>
          <w:sz w:val="24"/>
          <w:szCs w:val="24"/>
        </w:rPr>
        <w:t>Low</w:t>
      </w:r>
    </w:p>
    <w:p w14:paraId="1D2EC812" w14:textId="77777777" w:rsidR="00BE2FD1" w:rsidRPr="00831199" w:rsidRDefault="00BE2FD1" w:rsidP="00BE2FD1">
      <w:pPr>
        <w:pStyle w:val="ListParagraph"/>
        <w:numPr>
          <w:ilvl w:val="0"/>
          <w:numId w:val="3"/>
        </w:numPr>
        <w:rPr>
          <w:rFonts w:cstheme="minorHAnsi"/>
          <w:b/>
          <w:sz w:val="24"/>
          <w:szCs w:val="24"/>
          <w:rPrChange w:id="26" w:author="Hareesh Ganesan" w:date="2016-10-17T09:31:00Z">
            <w:rPr>
              <w:rFonts w:cstheme="minorHAnsi"/>
              <w:sz w:val="24"/>
              <w:szCs w:val="24"/>
            </w:rPr>
          </w:rPrChange>
        </w:rPr>
      </w:pPr>
      <w:r w:rsidRPr="00831199">
        <w:rPr>
          <w:rFonts w:cstheme="minorHAnsi"/>
          <w:b/>
          <w:sz w:val="24"/>
          <w:szCs w:val="24"/>
          <w:rPrChange w:id="27" w:author="Hareesh Ganesan" w:date="2016-10-17T09:31:00Z">
            <w:rPr>
              <w:rFonts w:cstheme="minorHAnsi"/>
              <w:sz w:val="24"/>
              <w:szCs w:val="24"/>
            </w:rPr>
          </w:rPrChange>
        </w:rPr>
        <w:t>Medium</w:t>
      </w:r>
    </w:p>
    <w:p w14:paraId="26BE2612"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67C7379C" w14:textId="77777777" w:rsidR="00F325E5" w:rsidRPr="00CB4A0A" w:rsidRDefault="00F325E5" w:rsidP="00F325E5">
      <w:pPr>
        <w:rPr>
          <w:rFonts w:cstheme="minorHAnsi"/>
          <w:b/>
          <w:sz w:val="24"/>
          <w:szCs w:val="24"/>
        </w:rPr>
      </w:pPr>
      <w:r w:rsidRPr="00CB4A0A">
        <w:rPr>
          <w:rFonts w:cstheme="minorHAnsi"/>
          <w:b/>
          <w:sz w:val="24"/>
          <w:szCs w:val="24"/>
        </w:rPr>
        <w:t>Overall Security Risk:</w:t>
      </w:r>
    </w:p>
    <w:p w14:paraId="60AD48EA" w14:textId="77777777" w:rsidR="00F325E5" w:rsidRPr="00E75EBB" w:rsidRDefault="00F325E5" w:rsidP="00F325E5">
      <w:pPr>
        <w:pStyle w:val="ListParagraph"/>
        <w:numPr>
          <w:ilvl w:val="0"/>
          <w:numId w:val="3"/>
        </w:numPr>
        <w:rPr>
          <w:rFonts w:cstheme="minorHAnsi"/>
          <w:sz w:val="24"/>
          <w:szCs w:val="24"/>
        </w:rPr>
      </w:pPr>
      <w:r w:rsidRPr="00E75EBB">
        <w:rPr>
          <w:rFonts w:cstheme="minorHAnsi"/>
          <w:sz w:val="24"/>
          <w:szCs w:val="24"/>
        </w:rPr>
        <w:t>Low</w:t>
      </w:r>
    </w:p>
    <w:p w14:paraId="72D332C3" w14:textId="77777777" w:rsidR="00F325E5" w:rsidRPr="00E75EBB" w:rsidRDefault="00F325E5" w:rsidP="00F325E5">
      <w:pPr>
        <w:pStyle w:val="ListParagraph"/>
        <w:numPr>
          <w:ilvl w:val="0"/>
          <w:numId w:val="3"/>
        </w:numPr>
        <w:rPr>
          <w:rFonts w:cstheme="minorHAnsi"/>
          <w:b/>
          <w:sz w:val="24"/>
          <w:szCs w:val="24"/>
          <w:rPrChange w:id="28" w:author="Hareesh Ganesan" w:date="2016-10-17T09:28:00Z">
            <w:rPr>
              <w:rFonts w:cstheme="minorHAnsi"/>
              <w:sz w:val="24"/>
              <w:szCs w:val="24"/>
            </w:rPr>
          </w:rPrChange>
        </w:rPr>
      </w:pPr>
      <w:r w:rsidRPr="00E75EBB">
        <w:rPr>
          <w:rFonts w:cstheme="minorHAnsi"/>
          <w:b/>
          <w:sz w:val="24"/>
          <w:szCs w:val="24"/>
          <w:rPrChange w:id="29" w:author="Hareesh Ganesan" w:date="2016-10-17T09:28:00Z">
            <w:rPr>
              <w:rFonts w:cstheme="minorHAnsi"/>
              <w:sz w:val="24"/>
              <w:szCs w:val="24"/>
            </w:rPr>
          </w:rPrChange>
        </w:rPr>
        <w:t>Medium</w:t>
      </w:r>
    </w:p>
    <w:p w14:paraId="2B4F696A" w14:textId="77777777" w:rsidR="00F325E5" w:rsidRPr="00CB4A0A" w:rsidRDefault="00F325E5" w:rsidP="00F325E5">
      <w:pPr>
        <w:pStyle w:val="ListParagraph"/>
        <w:numPr>
          <w:ilvl w:val="0"/>
          <w:numId w:val="3"/>
        </w:numPr>
        <w:rPr>
          <w:rFonts w:cstheme="minorHAnsi"/>
          <w:sz w:val="24"/>
          <w:szCs w:val="24"/>
        </w:rPr>
      </w:pPr>
      <w:r w:rsidRPr="00CB4A0A">
        <w:rPr>
          <w:rFonts w:cstheme="minorHAnsi"/>
          <w:sz w:val="24"/>
          <w:szCs w:val="24"/>
        </w:rPr>
        <w:t>High</w:t>
      </w:r>
    </w:p>
    <w:p w14:paraId="208BC3AD"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2CDE9838"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7282640C"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Evaluate your practice to determine if it:</w:t>
      </w:r>
    </w:p>
    <w:p w14:paraId="0F451A0C" w14:textId="77777777" w:rsidR="00BE2FD1" w:rsidRPr="00CB4A0A" w:rsidRDefault="00BE2FD1" w:rsidP="00BE2FD1">
      <w:pPr>
        <w:spacing w:line="240" w:lineRule="auto"/>
        <w:contextualSpacing/>
        <w:rPr>
          <w:rFonts w:cstheme="minorHAnsi"/>
          <w:sz w:val="24"/>
          <w:szCs w:val="24"/>
        </w:rPr>
      </w:pPr>
    </w:p>
    <w:p w14:paraId="6904F13C" w14:textId="77777777"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Associates authorized user privileges with each unique user identifier.</w:t>
      </w:r>
    </w:p>
    <w:p w14:paraId="7DA77172" w14:textId="77777777"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Requires users to enter a unique identifier when accessing your practice’s information systems and electronic devices; and deny access to users if the information they entered incorrect.</w:t>
      </w:r>
    </w:p>
    <w:p w14:paraId="1BB81CC6" w14:textId="77777777" w:rsidR="00BE2FD1" w:rsidRPr="00CB4A0A" w:rsidRDefault="00BE2FD1" w:rsidP="00BE2FD1">
      <w:pPr>
        <w:numPr>
          <w:ilvl w:val="0"/>
          <w:numId w:val="10"/>
        </w:numPr>
        <w:spacing w:line="240" w:lineRule="auto"/>
        <w:contextualSpacing/>
        <w:rPr>
          <w:rFonts w:cstheme="minorHAnsi"/>
          <w:sz w:val="24"/>
          <w:szCs w:val="24"/>
        </w:rPr>
      </w:pPr>
      <w:r w:rsidRPr="00CB4A0A">
        <w:rPr>
          <w:rFonts w:cstheme="minorHAnsi"/>
          <w:sz w:val="24"/>
          <w:szCs w:val="24"/>
        </w:rPr>
        <w:t>Uses unique user identifier in conjunction with an authentication mechanism as part of your access control strategy.</w:t>
      </w:r>
    </w:p>
    <w:p w14:paraId="0134A33D" w14:textId="77777777" w:rsidR="00BE2FD1" w:rsidRPr="00CB4A0A" w:rsidRDefault="00BE2FD1" w:rsidP="00BE2FD1">
      <w:pPr>
        <w:rPr>
          <w:rFonts w:cstheme="minorHAnsi"/>
          <w:i/>
          <w:sz w:val="24"/>
          <w:szCs w:val="24"/>
        </w:rPr>
      </w:pPr>
    </w:p>
    <w:p w14:paraId="5B66FD53"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191152C4" w14:textId="77777777" w:rsidR="00BE2FD1" w:rsidRPr="00CB4A0A" w:rsidRDefault="00BE2FD1" w:rsidP="00BE2FD1">
      <w:pPr>
        <w:spacing w:after="0" w:line="240" w:lineRule="auto"/>
        <w:contextualSpacing/>
        <w:rPr>
          <w:rFonts w:cstheme="minorHAnsi"/>
          <w:sz w:val="24"/>
          <w:szCs w:val="24"/>
        </w:rPr>
      </w:pPr>
      <w:r w:rsidRPr="00CB4A0A">
        <w:rPr>
          <w:rFonts w:cstheme="minorHAnsi"/>
          <w:sz w:val="24"/>
          <w:szCs w:val="24"/>
        </w:rPr>
        <w:t>If your practice does not require a unique user identifier to be entered prior to granting access to ePHI, you might not be able to effectively limit access to ePHI based on their assigned role.</w:t>
      </w:r>
      <w:r w:rsidR="00343753" w:rsidRPr="00CB4A0A">
        <w:rPr>
          <w:rFonts w:cstheme="minorHAnsi"/>
          <w:sz w:val="24"/>
          <w:szCs w:val="24"/>
        </w:rPr>
        <w:t xml:space="preserve"> </w:t>
      </w:r>
    </w:p>
    <w:p w14:paraId="48A0E093" w14:textId="77777777" w:rsidR="00BE2FD1" w:rsidRPr="00CB4A0A" w:rsidRDefault="00BE2FD1" w:rsidP="00BE2FD1">
      <w:pPr>
        <w:spacing w:after="0" w:line="240" w:lineRule="auto"/>
        <w:contextualSpacing/>
        <w:rPr>
          <w:rFonts w:cstheme="minorHAnsi"/>
          <w:sz w:val="24"/>
          <w:szCs w:val="24"/>
        </w:rPr>
      </w:pPr>
    </w:p>
    <w:p w14:paraId="5ED44A28" w14:textId="77777777" w:rsidR="00BE2FD1" w:rsidRPr="00CB4A0A" w:rsidRDefault="00BE2FD1" w:rsidP="00BE2FD1">
      <w:pPr>
        <w:spacing w:after="0" w:line="240" w:lineRule="auto"/>
        <w:contextualSpacing/>
        <w:rPr>
          <w:rFonts w:cstheme="minorHAnsi"/>
          <w:sz w:val="24"/>
          <w:szCs w:val="24"/>
        </w:rPr>
      </w:pPr>
      <w:r w:rsidRPr="00CB4A0A">
        <w:rPr>
          <w:rFonts w:eastAsia="Times New Roman" w:cstheme="minorHAnsi"/>
          <w:color w:val="000000" w:themeColor="text1"/>
          <w:sz w:val="24"/>
          <w:szCs w:val="24"/>
        </w:rPr>
        <w:t>Some potential impacts include:</w:t>
      </w:r>
    </w:p>
    <w:p w14:paraId="112DC9CF" w14:textId="77777777" w:rsidR="00BE2FD1" w:rsidRPr="00CB4A0A" w:rsidRDefault="00BE2FD1" w:rsidP="00BE2FD1">
      <w:pPr>
        <w:spacing w:after="0" w:line="240" w:lineRule="auto"/>
        <w:contextualSpacing/>
        <w:rPr>
          <w:rFonts w:cstheme="minorHAnsi"/>
          <w:sz w:val="24"/>
          <w:szCs w:val="24"/>
        </w:rPr>
      </w:pPr>
    </w:p>
    <w:p w14:paraId="24A3C58B" w14:textId="77777777"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Human threats, such as an unauthorized user, can vandalize or compromise the confidentiality, availability, and integrity of ePHI. </w:t>
      </w:r>
    </w:p>
    <w:p w14:paraId="39DE39F1" w14:textId="77777777"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or loss) of ePHI can lead to identity theft.</w:t>
      </w:r>
    </w:p>
    <w:p w14:paraId="1D61A13A" w14:textId="77777777" w:rsidR="00BE2FD1" w:rsidRPr="00CB4A0A" w:rsidRDefault="00BE2FD1" w:rsidP="00BE2FD1">
      <w:pPr>
        <w:pStyle w:val="ListParagraph"/>
        <w:numPr>
          <w:ilvl w:val="0"/>
          <w:numId w:val="6"/>
        </w:numPr>
        <w:spacing w:line="240" w:lineRule="auto"/>
        <w:ind w:left="252" w:hanging="252"/>
        <w:rPr>
          <w:rFonts w:cstheme="minorHAnsi"/>
          <w:sz w:val="24"/>
          <w:szCs w:val="24"/>
        </w:rPr>
      </w:pPr>
      <w:r w:rsidRPr="00CB4A0A">
        <w:rPr>
          <w:rFonts w:cstheme="minorHAnsi"/>
          <w:sz w:val="24"/>
          <w:szCs w:val="24"/>
        </w:rPr>
        <w:t>Accurate ePHI might not be available, which can adversely impact a practitioner’s ability to diagnose and treat the patient.</w:t>
      </w:r>
    </w:p>
    <w:p w14:paraId="4572FD45" w14:textId="77777777"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76B19AE" w14:textId="77777777" w:rsidR="00BE2FD1" w:rsidRPr="00CB4A0A" w:rsidRDefault="00D66F58"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12C50B58" w14:textId="77777777" w:rsidR="00942D8F" w:rsidRPr="00CB4A0A" w:rsidRDefault="00942D8F" w:rsidP="00BE2FD1">
      <w:pPr>
        <w:spacing w:after="0" w:line="240" w:lineRule="auto"/>
        <w:rPr>
          <w:rFonts w:eastAsia="Times New Roman" w:cstheme="minorHAnsi"/>
          <w:bCs/>
          <w:sz w:val="24"/>
          <w:szCs w:val="24"/>
        </w:rPr>
      </w:pPr>
    </w:p>
    <w:p w14:paraId="2C50EE5C" w14:textId="77777777" w:rsidR="00942D8F" w:rsidRPr="00CB4A0A" w:rsidRDefault="00942D8F" w:rsidP="00942D8F">
      <w:pPr>
        <w:spacing w:line="240" w:lineRule="auto"/>
        <w:contextualSpacing/>
        <w:rPr>
          <w:rFonts w:cstheme="minorHAnsi"/>
          <w:iCs/>
          <w:sz w:val="24"/>
          <w:szCs w:val="24"/>
        </w:rPr>
      </w:pPr>
      <w:r w:rsidRPr="00CB4A0A">
        <w:rPr>
          <w:rFonts w:cstheme="minorHAnsi"/>
          <w:iCs/>
          <w:sz w:val="24"/>
          <w:szCs w:val="24"/>
        </w:rPr>
        <w:t>Unique user identification: Assign a unique name and/or number for identifying and tracking user identity.</w:t>
      </w:r>
    </w:p>
    <w:p w14:paraId="37D50C86" w14:textId="77777777" w:rsidR="00942D8F" w:rsidRPr="00CB4A0A" w:rsidRDefault="00942D8F" w:rsidP="00942D8F">
      <w:pPr>
        <w:spacing w:line="240" w:lineRule="auto"/>
        <w:contextualSpacing/>
        <w:rPr>
          <w:rFonts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§164.312(a)(2)(i)]</w:t>
      </w:r>
    </w:p>
    <w:p w14:paraId="034E4700" w14:textId="77777777" w:rsidR="00942D8F" w:rsidRPr="00CB4A0A" w:rsidRDefault="00942D8F" w:rsidP="00942D8F">
      <w:pPr>
        <w:spacing w:line="240" w:lineRule="auto"/>
        <w:contextualSpacing/>
        <w:rPr>
          <w:rFonts w:cstheme="minorHAnsi"/>
          <w:sz w:val="24"/>
          <w:szCs w:val="24"/>
        </w:rPr>
      </w:pPr>
    </w:p>
    <w:p w14:paraId="6D068810" w14:textId="77777777" w:rsidR="00942D8F" w:rsidRPr="00CB4A0A" w:rsidRDefault="00942D8F" w:rsidP="00942D8F">
      <w:pPr>
        <w:spacing w:line="240" w:lineRule="auto"/>
        <w:contextualSpacing/>
        <w:rPr>
          <w:rFonts w:cstheme="minorHAnsi"/>
          <w:iCs/>
          <w:sz w:val="24"/>
          <w:szCs w:val="24"/>
        </w:rPr>
      </w:pPr>
      <w:r w:rsidRPr="00CB4A0A">
        <w:rPr>
          <w:rFonts w:cstheme="minorHAnsi"/>
          <w:sz w:val="24"/>
          <w:szCs w:val="24"/>
        </w:rPr>
        <w:t>Implement unique identification for each user prior to granting access to ePHI.</w:t>
      </w:r>
    </w:p>
    <w:p w14:paraId="2E9ECF71" w14:textId="77777777" w:rsidR="00942D8F" w:rsidRPr="00CB4A0A" w:rsidRDefault="00942D8F" w:rsidP="00942D8F">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t>Implement unique identification of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will allow activities to be attributed to individuals, therefore establishing accountability for activities undertaken. </w:t>
      </w:r>
      <w:r w:rsidRPr="00CB4A0A">
        <w:rPr>
          <w:rFonts w:eastAsia="Times New Roman" w:cstheme="minorHAnsi"/>
          <w:bCs/>
          <w:color w:val="000000" w:themeColor="text1"/>
          <w:sz w:val="24"/>
          <w:szCs w:val="24"/>
        </w:rPr>
        <w:br/>
      </w:r>
      <w:r w:rsidRPr="00CB4A0A">
        <w:rPr>
          <w:rFonts w:cstheme="minorHAnsi"/>
          <w:color w:val="000000" w:themeColor="text1"/>
          <w:sz w:val="24"/>
          <w:szCs w:val="24"/>
        </w:rPr>
        <w:t>[NIST SP 800-53 IA-2]</w:t>
      </w:r>
    </w:p>
    <w:p w14:paraId="1D88F5C0" w14:textId="77777777" w:rsidR="00942D8F" w:rsidRPr="00CB4A0A" w:rsidRDefault="00942D8F" w:rsidP="00942D8F">
      <w:pPr>
        <w:spacing w:line="240" w:lineRule="auto"/>
        <w:contextualSpacing/>
        <w:rPr>
          <w:rFonts w:cstheme="minorHAnsi"/>
          <w:color w:val="000000" w:themeColor="text1"/>
          <w:sz w:val="24"/>
          <w:szCs w:val="24"/>
        </w:rPr>
      </w:pPr>
    </w:p>
    <w:p w14:paraId="2A48761B" w14:textId="77777777" w:rsidR="00942D8F" w:rsidRPr="00CB4A0A" w:rsidRDefault="00942D8F" w:rsidP="00942D8F">
      <w:pPr>
        <w:spacing w:after="0" w:line="240" w:lineRule="auto"/>
        <w:rPr>
          <w:rFonts w:cstheme="minorHAnsi"/>
          <w:color w:val="000000" w:themeColor="text1"/>
          <w:sz w:val="24"/>
          <w:szCs w:val="24"/>
        </w:rPr>
      </w:pPr>
      <w:r w:rsidRPr="00CB4A0A">
        <w:rPr>
          <w:rFonts w:eastAsia="Times New Roman" w:cstheme="minorHAnsi"/>
          <w:bCs/>
          <w:color w:val="000000" w:themeColor="text1"/>
          <w:sz w:val="24"/>
          <w:szCs w:val="24"/>
        </w:rPr>
        <w:t>Implement a registration process that requires supervisory authorization in order to establish an individual or group identifier. Your practice should prohibit the reuse of information systems account identifiers.</w:t>
      </w:r>
      <w:r w:rsidRPr="00CB4A0A">
        <w:rPr>
          <w:rFonts w:eastAsia="Times New Roman" w:cstheme="minorHAnsi"/>
          <w:bCs/>
          <w:color w:val="000000" w:themeColor="text1"/>
          <w:sz w:val="24"/>
          <w:szCs w:val="24"/>
        </w:rPr>
        <w:br/>
      </w:r>
      <w:r w:rsidRPr="00CB4A0A">
        <w:rPr>
          <w:rFonts w:cstheme="minorHAnsi"/>
          <w:color w:val="000000" w:themeColor="text1"/>
          <w:sz w:val="24"/>
          <w:szCs w:val="24"/>
        </w:rPr>
        <w:t>[NIST SP 800-53 IA-4]</w:t>
      </w:r>
    </w:p>
    <w:p w14:paraId="38E7BBDB" w14:textId="77777777" w:rsidR="00131D1F" w:rsidRPr="00CB4A0A" w:rsidDel="00831199" w:rsidRDefault="00131D1F" w:rsidP="00942D8F">
      <w:pPr>
        <w:spacing w:after="0" w:line="240" w:lineRule="auto"/>
        <w:rPr>
          <w:del w:id="30" w:author="Hareesh Ganesan" w:date="2016-10-17T09:33:00Z"/>
          <w:rFonts w:cstheme="minorHAnsi"/>
          <w:color w:val="000000" w:themeColor="text1"/>
          <w:sz w:val="24"/>
          <w:szCs w:val="24"/>
        </w:rPr>
      </w:pPr>
    </w:p>
    <w:p w14:paraId="2D1E966E" w14:textId="77777777" w:rsidR="00866A47" w:rsidRPr="00CB4A0A" w:rsidDel="00831199" w:rsidRDefault="00BE2FD1" w:rsidP="00866A47">
      <w:pPr>
        <w:pStyle w:val="Heading1"/>
        <w:pBdr>
          <w:top w:val="single" w:sz="4" w:space="1" w:color="auto"/>
          <w:left w:val="single" w:sz="4" w:space="4" w:color="auto"/>
          <w:bottom w:val="single" w:sz="4" w:space="1" w:color="auto"/>
          <w:right w:val="single" w:sz="4" w:space="4" w:color="auto"/>
        </w:pBdr>
        <w:rPr>
          <w:del w:id="31" w:author="Hareesh Ganesan" w:date="2016-10-17T09:33:00Z"/>
          <w:rFonts w:eastAsia="Times New Roman"/>
          <w:color w:val="000000"/>
        </w:rPr>
      </w:pPr>
      <w:bookmarkStart w:id="32" w:name="_Toc461443940"/>
      <w:del w:id="33" w:author="Hareesh Ganesan" w:date="2016-10-17T09:33:00Z">
        <w:r w:rsidRPr="00CB4A0A" w:rsidDel="00831199">
          <w:rPr>
            <w:b/>
          </w:rPr>
          <w:delText>T7</w:delText>
        </w:r>
        <w:r w:rsidR="00866A47" w:rsidRPr="00CB4A0A" w:rsidDel="00831199">
          <w:rPr>
            <w:b/>
          </w:rPr>
          <w:delText xml:space="preserve"> - </w:delText>
        </w:r>
        <w:r w:rsidRPr="00CB4A0A" w:rsidDel="00831199">
          <w:rPr>
            <w:rFonts w:eastAsia="Times New Roman"/>
            <w:b/>
            <w:color w:val="000000"/>
          </w:rPr>
          <w:delText>§164.312(a)(2)(ii)</w:delText>
        </w:r>
        <w:r w:rsidR="00343753" w:rsidRPr="00CB4A0A" w:rsidDel="00831199">
          <w:rPr>
            <w:rFonts w:eastAsia="Times New Roman"/>
            <w:b/>
            <w:color w:val="000000"/>
          </w:rPr>
          <w:delText xml:space="preserve"> </w:delText>
        </w:r>
        <w:r w:rsidRPr="00CB4A0A" w:rsidDel="00831199">
          <w:rPr>
            <w:rFonts w:eastAsia="Times New Roman"/>
            <w:b/>
            <w:color w:val="000000"/>
          </w:rPr>
          <w:delText>Required</w:delText>
        </w:r>
        <w:r w:rsidR="00866A47" w:rsidRPr="00CB4A0A" w:rsidDel="00831199">
          <w:rPr>
            <w:rFonts w:eastAsia="Times New Roman"/>
            <w:b/>
            <w:color w:val="000000"/>
          </w:rPr>
          <w:delText xml:space="preserve"> </w:delText>
        </w:r>
        <w:r w:rsidR="00866A47" w:rsidRPr="00CB4A0A" w:rsidDel="00831199">
          <w:delText>Does your practice have policies and procedures to enable access to ePHI in the event of an emergency?</w:delText>
        </w:r>
        <w:bookmarkEnd w:id="32"/>
      </w:del>
    </w:p>
    <w:p w14:paraId="097DB396" w14:textId="77777777" w:rsidR="00BE2FD1" w:rsidRPr="00CB4A0A" w:rsidDel="00831199" w:rsidRDefault="00BE2FD1" w:rsidP="00BE2FD1">
      <w:pPr>
        <w:pStyle w:val="ListParagraph"/>
        <w:numPr>
          <w:ilvl w:val="0"/>
          <w:numId w:val="1"/>
        </w:numPr>
        <w:rPr>
          <w:del w:id="34" w:author="Hareesh Ganesan" w:date="2016-10-17T09:33:00Z"/>
          <w:rFonts w:eastAsia="Times New Roman" w:cstheme="minorHAnsi"/>
          <w:color w:val="000000"/>
          <w:sz w:val="24"/>
          <w:szCs w:val="24"/>
        </w:rPr>
      </w:pPr>
      <w:del w:id="35" w:author="Hareesh Ganesan" w:date="2016-10-17T09:33:00Z">
        <w:r w:rsidRPr="00CB4A0A" w:rsidDel="00831199">
          <w:rPr>
            <w:rFonts w:eastAsia="Times New Roman" w:cstheme="minorHAnsi"/>
            <w:color w:val="000000"/>
            <w:sz w:val="24"/>
            <w:szCs w:val="24"/>
          </w:rPr>
          <w:delText>Yes</w:delText>
        </w:r>
      </w:del>
    </w:p>
    <w:p w14:paraId="365F28C1" w14:textId="77777777" w:rsidR="00BE2FD1" w:rsidRPr="00E75EBB" w:rsidDel="00831199" w:rsidRDefault="00BE2FD1" w:rsidP="00BE2FD1">
      <w:pPr>
        <w:pStyle w:val="ListParagraph"/>
        <w:numPr>
          <w:ilvl w:val="0"/>
          <w:numId w:val="1"/>
        </w:numPr>
        <w:rPr>
          <w:del w:id="36" w:author="Hareesh Ganesan" w:date="2016-10-17T09:33:00Z"/>
          <w:rFonts w:eastAsia="Times New Roman" w:cstheme="minorHAnsi"/>
          <w:b/>
          <w:color w:val="000000"/>
          <w:sz w:val="24"/>
          <w:szCs w:val="24"/>
          <w:rPrChange w:id="37" w:author="Hareesh Ganesan" w:date="2016-10-17T09:30:00Z">
            <w:rPr>
              <w:del w:id="38" w:author="Hareesh Ganesan" w:date="2016-10-17T09:33:00Z"/>
              <w:rFonts w:eastAsia="Times New Roman" w:cstheme="minorHAnsi"/>
              <w:color w:val="000000"/>
              <w:sz w:val="24"/>
              <w:szCs w:val="24"/>
            </w:rPr>
          </w:rPrChange>
        </w:rPr>
      </w:pPr>
      <w:del w:id="39" w:author="Hareesh Ganesan" w:date="2016-10-17T09:33:00Z">
        <w:r w:rsidRPr="00E75EBB" w:rsidDel="00831199">
          <w:rPr>
            <w:rFonts w:eastAsia="Times New Roman" w:cstheme="minorHAnsi"/>
            <w:b/>
            <w:color w:val="000000"/>
            <w:sz w:val="24"/>
            <w:szCs w:val="24"/>
            <w:rPrChange w:id="40" w:author="Hareesh Ganesan" w:date="2016-10-17T09:30:00Z">
              <w:rPr>
                <w:rFonts w:eastAsia="Times New Roman" w:cstheme="minorHAnsi"/>
                <w:color w:val="000000"/>
                <w:sz w:val="24"/>
                <w:szCs w:val="24"/>
              </w:rPr>
            </w:rPrChange>
          </w:rPr>
          <w:delText>No</w:delText>
        </w:r>
      </w:del>
    </w:p>
    <w:p w14:paraId="7BAB54D8" w14:textId="77777777" w:rsidR="00BE2FD1" w:rsidRPr="00CB4A0A" w:rsidDel="00831199" w:rsidRDefault="00BE2FD1" w:rsidP="00BE2FD1">
      <w:pPr>
        <w:rPr>
          <w:del w:id="41" w:author="Hareesh Ganesan" w:date="2016-10-17T09:33:00Z"/>
          <w:rFonts w:cstheme="minorHAnsi"/>
          <w:sz w:val="24"/>
          <w:szCs w:val="24"/>
        </w:rPr>
      </w:pPr>
      <w:del w:id="42" w:author="Hareesh Ganesan" w:date="2016-10-17T09:33:00Z">
        <w:r w:rsidRPr="00CB4A0A" w:rsidDel="00831199">
          <w:rPr>
            <w:rFonts w:cstheme="minorHAnsi"/>
            <w:b/>
            <w:sz w:val="24"/>
            <w:szCs w:val="24"/>
          </w:rPr>
          <w:delText>If no</w:delText>
        </w:r>
        <w:r w:rsidRPr="00CB4A0A" w:rsidDel="00831199">
          <w:rPr>
            <w:rFonts w:cstheme="minorHAnsi"/>
            <w:sz w:val="24"/>
            <w:szCs w:val="24"/>
          </w:rPr>
          <w:delText>, please select from the following:</w:delText>
        </w:r>
      </w:del>
    </w:p>
    <w:p w14:paraId="76E2CF69" w14:textId="77777777" w:rsidR="00BE2FD1" w:rsidRPr="00CB4A0A" w:rsidDel="00831199" w:rsidRDefault="00BE2FD1" w:rsidP="00BE2FD1">
      <w:pPr>
        <w:pStyle w:val="ListParagraph"/>
        <w:numPr>
          <w:ilvl w:val="0"/>
          <w:numId w:val="2"/>
        </w:numPr>
        <w:rPr>
          <w:del w:id="43" w:author="Hareesh Ganesan" w:date="2016-10-17T09:33:00Z"/>
          <w:rFonts w:cstheme="minorHAnsi"/>
          <w:sz w:val="24"/>
          <w:szCs w:val="24"/>
        </w:rPr>
      </w:pPr>
      <w:del w:id="44" w:author="Hareesh Ganesan" w:date="2016-10-17T09:33:00Z">
        <w:r w:rsidRPr="00CB4A0A" w:rsidDel="00831199">
          <w:rPr>
            <w:rFonts w:cstheme="minorHAnsi"/>
            <w:sz w:val="24"/>
            <w:szCs w:val="24"/>
          </w:rPr>
          <w:delText>Cost</w:delText>
        </w:r>
      </w:del>
    </w:p>
    <w:p w14:paraId="763BF38A" w14:textId="77777777" w:rsidR="00BE2FD1" w:rsidRPr="00CB4A0A" w:rsidDel="00831199" w:rsidRDefault="00BE2FD1" w:rsidP="00BE2FD1">
      <w:pPr>
        <w:pStyle w:val="ListParagraph"/>
        <w:numPr>
          <w:ilvl w:val="0"/>
          <w:numId w:val="2"/>
        </w:numPr>
        <w:rPr>
          <w:del w:id="45" w:author="Hareesh Ganesan" w:date="2016-10-17T09:33:00Z"/>
          <w:rFonts w:cstheme="minorHAnsi"/>
          <w:sz w:val="24"/>
          <w:szCs w:val="24"/>
        </w:rPr>
      </w:pPr>
      <w:del w:id="46" w:author="Hareesh Ganesan" w:date="2016-10-17T09:33:00Z">
        <w:r w:rsidRPr="00CB4A0A" w:rsidDel="00831199">
          <w:rPr>
            <w:rFonts w:cstheme="minorHAnsi"/>
            <w:sz w:val="24"/>
            <w:szCs w:val="24"/>
          </w:rPr>
          <w:delText>Practice Size</w:delText>
        </w:r>
      </w:del>
    </w:p>
    <w:p w14:paraId="74FAF3D5" w14:textId="77777777" w:rsidR="00BE2FD1" w:rsidRPr="00CB4A0A" w:rsidDel="00831199" w:rsidRDefault="00BE2FD1" w:rsidP="00BE2FD1">
      <w:pPr>
        <w:pStyle w:val="ListParagraph"/>
        <w:numPr>
          <w:ilvl w:val="0"/>
          <w:numId w:val="2"/>
        </w:numPr>
        <w:rPr>
          <w:del w:id="47" w:author="Hareesh Ganesan" w:date="2016-10-17T09:33:00Z"/>
          <w:rFonts w:cstheme="minorHAnsi"/>
          <w:sz w:val="24"/>
          <w:szCs w:val="24"/>
        </w:rPr>
      </w:pPr>
      <w:del w:id="48" w:author="Hareesh Ganesan" w:date="2016-10-17T09:33:00Z">
        <w:r w:rsidRPr="00CB4A0A" w:rsidDel="00831199">
          <w:rPr>
            <w:rFonts w:cstheme="minorHAnsi"/>
            <w:sz w:val="24"/>
            <w:szCs w:val="24"/>
          </w:rPr>
          <w:delText>Complexity</w:delText>
        </w:r>
      </w:del>
    </w:p>
    <w:p w14:paraId="5A693893" w14:textId="77777777" w:rsidR="00BE2FD1" w:rsidRPr="00E75EBB" w:rsidDel="00831199" w:rsidRDefault="00BE2FD1" w:rsidP="00BE2FD1">
      <w:pPr>
        <w:pStyle w:val="ListParagraph"/>
        <w:numPr>
          <w:ilvl w:val="0"/>
          <w:numId w:val="2"/>
        </w:numPr>
        <w:rPr>
          <w:del w:id="49" w:author="Hareesh Ganesan" w:date="2016-10-17T09:33:00Z"/>
          <w:rFonts w:cstheme="minorHAnsi"/>
          <w:b/>
          <w:sz w:val="24"/>
          <w:szCs w:val="24"/>
          <w:rPrChange w:id="50" w:author="Hareesh Ganesan" w:date="2016-10-17T09:30:00Z">
            <w:rPr>
              <w:del w:id="51" w:author="Hareesh Ganesan" w:date="2016-10-17T09:33:00Z"/>
              <w:rFonts w:cstheme="minorHAnsi"/>
              <w:sz w:val="24"/>
              <w:szCs w:val="24"/>
            </w:rPr>
          </w:rPrChange>
        </w:rPr>
      </w:pPr>
      <w:del w:id="52" w:author="Hareesh Ganesan" w:date="2016-10-17T09:33:00Z">
        <w:r w:rsidRPr="00E75EBB" w:rsidDel="00831199">
          <w:rPr>
            <w:rFonts w:cstheme="minorHAnsi"/>
            <w:b/>
            <w:sz w:val="24"/>
            <w:szCs w:val="24"/>
            <w:rPrChange w:id="53" w:author="Hareesh Ganesan" w:date="2016-10-17T09:30:00Z">
              <w:rPr>
                <w:rFonts w:cstheme="minorHAnsi"/>
                <w:sz w:val="24"/>
                <w:szCs w:val="24"/>
              </w:rPr>
            </w:rPrChange>
          </w:rPr>
          <w:delText>Alternate Solution</w:delText>
        </w:r>
      </w:del>
    </w:p>
    <w:p w14:paraId="11AC4588" w14:textId="77777777" w:rsidR="00BE2FD1" w:rsidRPr="00CB4A0A" w:rsidDel="00831199" w:rsidRDefault="00BE2FD1" w:rsidP="00BE2FD1">
      <w:pPr>
        <w:rPr>
          <w:del w:id="54" w:author="Hareesh Ganesan" w:date="2016-10-17T09:33:00Z"/>
          <w:rFonts w:cstheme="minorHAnsi"/>
          <w:sz w:val="24"/>
          <w:szCs w:val="24"/>
        </w:rPr>
      </w:pPr>
      <w:del w:id="55" w:author="Hareesh Ganesan" w:date="2016-10-17T09:33:00Z">
        <w:r w:rsidRPr="00CB4A0A" w:rsidDel="00831199">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BE2FD1" w:rsidRPr="00CB4A0A" w:rsidDel="00831199" w14:paraId="040C32C6" w14:textId="77777777" w:rsidTr="00D50645">
        <w:trPr>
          <w:del w:id="56" w:author="Hareesh Ganesan" w:date="2016-10-17T09:33:00Z"/>
        </w:trPr>
        <w:tc>
          <w:tcPr>
            <w:tcW w:w="9576" w:type="dxa"/>
          </w:tcPr>
          <w:p w14:paraId="18F43BFD" w14:textId="77777777" w:rsidR="00BE2FD1" w:rsidRPr="00CB4A0A" w:rsidDel="00831199" w:rsidRDefault="00BE2FD1" w:rsidP="00D50645">
            <w:pPr>
              <w:rPr>
                <w:del w:id="57" w:author="Hareesh Ganesan" w:date="2016-10-17T09:33:00Z"/>
                <w:rFonts w:cstheme="minorHAnsi"/>
                <w:sz w:val="24"/>
                <w:szCs w:val="24"/>
              </w:rPr>
            </w:pPr>
          </w:p>
          <w:p w14:paraId="6CAE1A9F" w14:textId="77777777" w:rsidR="00BE2FD1" w:rsidRPr="00CB4A0A" w:rsidDel="00831199" w:rsidRDefault="00BE2FD1" w:rsidP="00D50645">
            <w:pPr>
              <w:rPr>
                <w:del w:id="58" w:author="Hareesh Ganesan" w:date="2016-10-17T09:33:00Z"/>
                <w:rFonts w:cstheme="minorHAnsi"/>
                <w:sz w:val="24"/>
                <w:szCs w:val="24"/>
              </w:rPr>
            </w:pPr>
          </w:p>
          <w:p w14:paraId="6E402B10" w14:textId="77777777" w:rsidR="00BE2FD1" w:rsidRPr="00CB4A0A" w:rsidDel="00831199" w:rsidRDefault="00BE2FD1" w:rsidP="00D50645">
            <w:pPr>
              <w:rPr>
                <w:del w:id="59" w:author="Hareesh Ganesan" w:date="2016-10-17T09:33:00Z"/>
                <w:rFonts w:cstheme="minorHAnsi"/>
                <w:sz w:val="24"/>
                <w:szCs w:val="24"/>
              </w:rPr>
            </w:pPr>
          </w:p>
          <w:p w14:paraId="2EC0F4D5" w14:textId="77777777" w:rsidR="00BE2FD1" w:rsidRPr="00CB4A0A" w:rsidDel="00831199" w:rsidRDefault="00BE2FD1" w:rsidP="00D50645">
            <w:pPr>
              <w:rPr>
                <w:del w:id="60" w:author="Hareesh Ganesan" w:date="2016-10-17T09:33:00Z"/>
                <w:rFonts w:cstheme="minorHAnsi"/>
                <w:sz w:val="24"/>
                <w:szCs w:val="24"/>
              </w:rPr>
            </w:pPr>
          </w:p>
          <w:p w14:paraId="3B7D5823" w14:textId="77777777" w:rsidR="00BE2FD1" w:rsidRPr="00CB4A0A" w:rsidDel="00831199" w:rsidRDefault="00BE2FD1" w:rsidP="00D50645">
            <w:pPr>
              <w:rPr>
                <w:del w:id="61" w:author="Hareesh Ganesan" w:date="2016-10-17T09:33:00Z"/>
                <w:rFonts w:cstheme="minorHAnsi"/>
                <w:sz w:val="24"/>
                <w:szCs w:val="24"/>
              </w:rPr>
            </w:pPr>
          </w:p>
          <w:p w14:paraId="52AAF880" w14:textId="77777777" w:rsidR="00BE2FD1" w:rsidRPr="00CB4A0A" w:rsidDel="00831199" w:rsidRDefault="00BE2FD1" w:rsidP="00D50645">
            <w:pPr>
              <w:rPr>
                <w:del w:id="62" w:author="Hareesh Ganesan" w:date="2016-10-17T09:33:00Z"/>
                <w:rFonts w:cstheme="minorHAnsi"/>
                <w:sz w:val="24"/>
                <w:szCs w:val="24"/>
              </w:rPr>
            </w:pPr>
          </w:p>
        </w:tc>
      </w:tr>
    </w:tbl>
    <w:p w14:paraId="63049B76" w14:textId="77777777" w:rsidR="00BE2FD1" w:rsidRPr="00CB4A0A" w:rsidDel="00831199" w:rsidRDefault="00BE2FD1" w:rsidP="00BE2FD1">
      <w:pPr>
        <w:rPr>
          <w:del w:id="63" w:author="Hareesh Ganesan" w:date="2016-10-17T09:33:00Z"/>
          <w:rFonts w:cstheme="minorHAnsi"/>
          <w:sz w:val="24"/>
          <w:szCs w:val="24"/>
        </w:rPr>
      </w:pPr>
    </w:p>
    <w:p w14:paraId="42CCED49" w14:textId="77777777" w:rsidR="00BE2FD1" w:rsidRPr="00CB4A0A" w:rsidDel="00831199" w:rsidRDefault="00BE2FD1" w:rsidP="00BE2FD1">
      <w:pPr>
        <w:rPr>
          <w:del w:id="64" w:author="Hareesh Ganesan" w:date="2016-10-17T09:33:00Z"/>
          <w:rFonts w:cstheme="minorHAnsi"/>
          <w:sz w:val="24"/>
          <w:szCs w:val="24"/>
        </w:rPr>
      </w:pPr>
      <w:del w:id="65" w:author="Hareesh Ganesan" w:date="2016-10-17T09:33:00Z">
        <w:r w:rsidRPr="00CB4A0A" w:rsidDel="00831199">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BE2FD1" w:rsidRPr="00CB4A0A" w:rsidDel="00831199" w14:paraId="5471441B" w14:textId="77777777" w:rsidTr="00D50645">
        <w:trPr>
          <w:del w:id="66" w:author="Hareesh Ganesan" w:date="2016-10-17T09:33:00Z"/>
        </w:trPr>
        <w:tc>
          <w:tcPr>
            <w:tcW w:w="9576" w:type="dxa"/>
          </w:tcPr>
          <w:p w14:paraId="4AB7E72E" w14:textId="77777777" w:rsidR="00BE2FD1" w:rsidRPr="00CB4A0A" w:rsidDel="00831199" w:rsidRDefault="00BE2FD1" w:rsidP="00D50645">
            <w:pPr>
              <w:rPr>
                <w:del w:id="67" w:author="Hareesh Ganesan" w:date="2016-10-17T09:33:00Z"/>
                <w:rFonts w:cstheme="minorHAnsi"/>
                <w:sz w:val="24"/>
                <w:szCs w:val="24"/>
              </w:rPr>
            </w:pPr>
          </w:p>
          <w:p w14:paraId="0C2CAB80" w14:textId="77777777" w:rsidR="00BE2FD1" w:rsidRPr="00CB4A0A" w:rsidDel="00831199" w:rsidRDefault="00BE2FD1" w:rsidP="00D50645">
            <w:pPr>
              <w:rPr>
                <w:del w:id="68" w:author="Hareesh Ganesan" w:date="2016-10-17T09:33:00Z"/>
                <w:rFonts w:cstheme="minorHAnsi"/>
                <w:sz w:val="24"/>
                <w:szCs w:val="24"/>
              </w:rPr>
            </w:pPr>
          </w:p>
          <w:p w14:paraId="28BC1489" w14:textId="77777777" w:rsidR="00BE2FD1" w:rsidRPr="00CB4A0A" w:rsidDel="00831199" w:rsidRDefault="00BE2FD1" w:rsidP="00D50645">
            <w:pPr>
              <w:rPr>
                <w:del w:id="69" w:author="Hareesh Ganesan" w:date="2016-10-17T09:33:00Z"/>
                <w:rFonts w:cstheme="minorHAnsi"/>
                <w:sz w:val="24"/>
                <w:szCs w:val="24"/>
              </w:rPr>
            </w:pPr>
          </w:p>
          <w:p w14:paraId="526C86BD" w14:textId="77777777" w:rsidR="00BE2FD1" w:rsidRPr="00CB4A0A" w:rsidDel="00831199" w:rsidRDefault="00BE2FD1" w:rsidP="00D50645">
            <w:pPr>
              <w:rPr>
                <w:del w:id="70" w:author="Hareesh Ganesan" w:date="2016-10-17T09:33:00Z"/>
                <w:rFonts w:cstheme="minorHAnsi"/>
                <w:sz w:val="24"/>
                <w:szCs w:val="24"/>
              </w:rPr>
            </w:pPr>
          </w:p>
          <w:p w14:paraId="2879D8A1" w14:textId="77777777" w:rsidR="00BE2FD1" w:rsidRPr="00CB4A0A" w:rsidDel="00831199" w:rsidRDefault="00BE2FD1" w:rsidP="00D50645">
            <w:pPr>
              <w:rPr>
                <w:del w:id="71" w:author="Hareesh Ganesan" w:date="2016-10-17T09:33:00Z"/>
                <w:rFonts w:cstheme="minorHAnsi"/>
                <w:sz w:val="24"/>
                <w:szCs w:val="24"/>
              </w:rPr>
            </w:pPr>
          </w:p>
          <w:p w14:paraId="65785567" w14:textId="77777777" w:rsidR="00BE2FD1" w:rsidRPr="00CB4A0A" w:rsidDel="00831199" w:rsidRDefault="00BE2FD1" w:rsidP="00D50645">
            <w:pPr>
              <w:rPr>
                <w:del w:id="72" w:author="Hareesh Ganesan" w:date="2016-10-17T09:33:00Z"/>
                <w:rFonts w:cstheme="minorHAnsi"/>
                <w:sz w:val="24"/>
                <w:szCs w:val="24"/>
              </w:rPr>
            </w:pPr>
          </w:p>
        </w:tc>
      </w:tr>
    </w:tbl>
    <w:p w14:paraId="184EAB09" w14:textId="77777777" w:rsidR="00BE2FD1" w:rsidRPr="00CB4A0A" w:rsidDel="00831199" w:rsidRDefault="00BE2FD1" w:rsidP="00BE2FD1">
      <w:pPr>
        <w:rPr>
          <w:del w:id="73" w:author="Hareesh Ganesan" w:date="2016-10-17T09:33:00Z"/>
          <w:rFonts w:cstheme="minorHAnsi"/>
          <w:sz w:val="24"/>
          <w:szCs w:val="24"/>
        </w:rPr>
      </w:pPr>
    </w:p>
    <w:p w14:paraId="1D0428FA" w14:textId="77777777" w:rsidR="00BE2FD1" w:rsidRPr="00CB4A0A" w:rsidDel="00831199" w:rsidRDefault="00BE2FD1" w:rsidP="00BE2FD1">
      <w:pPr>
        <w:rPr>
          <w:del w:id="74" w:author="Hareesh Ganesan" w:date="2016-10-17T09:33:00Z"/>
          <w:rFonts w:cstheme="minorHAnsi"/>
          <w:sz w:val="24"/>
          <w:szCs w:val="24"/>
        </w:rPr>
      </w:pPr>
      <w:del w:id="75" w:author="Hareesh Ganesan" w:date="2016-10-17T09:33:00Z">
        <w:r w:rsidRPr="00CB4A0A" w:rsidDel="00831199">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BE2FD1" w:rsidRPr="00CB4A0A" w:rsidDel="00831199" w14:paraId="2203B6EC" w14:textId="77777777" w:rsidTr="00D50645">
        <w:trPr>
          <w:del w:id="76" w:author="Hareesh Ganesan" w:date="2016-10-17T09:33:00Z"/>
        </w:trPr>
        <w:tc>
          <w:tcPr>
            <w:tcW w:w="9576" w:type="dxa"/>
          </w:tcPr>
          <w:p w14:paraId="43A4B4D8" w14:textId="77777777" w:rsidR="00BE2FD1" w:rsidRPr="00CB4A0A" w:rsidDel="00831199" w:rsidRDefault="00BE2FD1" w:rsidP="00D50645">
            <w:pPr>
              <w:rPr>
                <w:del w:id="77" w:author="Hareesh Ganesan" w:date="2016-10-17T09:33:00Z"/>
                <w:rFonts w:cstheme="minorHAnsi"/>
                <w:sz w:val="24"/>
                <w:szCs w:val="24"/>
              </w:rPr>
            </w:pPr>
          </w:p>
          <w:p w14:paraId="20BA9AE3" w14:textId="77777777" w:rsidR="00BE2FD1" w:rsidRPr="00CB4A0A" w:rsidDel="00831199" w:rsidRDefault="00BE2FD1" w:rsidP="00D50645">
            <w:pPr>
              <w:rPr>
                <w:del w:id="78" w:author="Hareesh Ganesan" w:date="2016-10-17T09:33:00Z"/>
                <w:rFonts w:cstheme="minorHAnsi"/>
                <w:sz w:val="24"/>
                <w:szCs w:val="24"/>
              </w:rPr>
            </w:pPr>
          </w:p>
          <w:p w14:paraId="31D4B6D4" w14:textId="77777777" w:rsidR="00BE2FD1" w:rsidRPr="00CB4A0A" w:rsidDel="00831199" w:rsidRDefault="00BE2FD1" w:rsidP="00D50645">
            <w:pPr>
              <w:rPr>
                <w:del w:id="79" w:author="Hareesh Ganesan" w:date="2016-10-17T09:33:00Z"/>
                <w:rFonts w:cstheme="minorHAnsi"/>
                <w:sz w:val="24"/>
                <w:szCs w:val="24"/>
              </w:rPr>
            </w:pPr>
          </w:p>
          <w:p w14:paraId="4876BDFA" w14:textId="77777777" w:rsidR="00BE2FD1" w:rsidRPr="00CB4A0A" w:rsidDel="00831199" w:rsidRDefault="00BE2FD1" w:rsidP="00D50645">
            <w:pPr>
              <w:rPr>
                <w:del w:id="80" w:author="Hareesh Ganesan" w:date="2016-10-17T09:33:00Z"/>
                <w:rFonts w:cstheme="minorHAnsi"/>
                <w:sz w:val="24"/>
                <w:szCs w:val="24"/>
              </w:rPr>
            </w:pPr>
          </w:p>
          <w:p w14:paraId="0E630D4B" w14:textId="77777777" w:rsidR="00BE2FD1" w:rsidRPr="00CB4A0A" w:rsidDel="00831199" w:rsidRDefault="00BE2FD1" w:rsidP="00D50645">
            <w:pPr>
              <w:rPr>
                <w:del w:id="81" w:author="Hareesh Ganesan" w:date="2016-10-17T09:33:00Z"/>
                <w:rFonts w:cstheme="minorHAnsi"/>
                <w:sz w:val="24"/>
                <w:szCs w:val="24"/>
              </w:rPr>
            </w:pPr>
          </w:p>
          <w:p w14:paraId="0901B830" w14:textId="77777777" w:rsidR="00BE2FD1" w:rsidRPr="00CB4A0A" w:rsidDel="00831199" w:rsidRDefault="00BE2FD1" w:rsidP="00D50645">
            <w:pPr>
              <w:rPr>
                <w:del w:id="82" w:author="Hareesh Ganesan" w:date="2016-10-17T09:33:00Z"/>
                <w:rFonts w:cstheme="minorHAnsi"/>
                <w:sz w:val="24"/>
                <w:szCs w:val="24"/>
              </w:rPr>
            </w:pPr>
          </w:p>
        </w:tc>
      </w:tr>
    </w:tbl>
    <w:p w14:paraId="038D3908" w14:textId="77777777" w:rsidR="00BE2FD1" w:rsidRPr="00CB4A0A" w:rsidDel="00831199" w:rsidRDefault="00BE2FD1" w:rsidP="00BE2FD1">
      <w:pPr>
        <w:rPr>
          <w:del w:id="83" w:author="Hareesh Ganesan" w:date="2016-10-17T09:33:00Z"/>
          <w:rFonts w:cstheme="minorHAnsi"/>
          <w:sz w:val="24"/>
          <w:szCs w:val="24"/>
        </w:rPr>
      </w:pPr>
    </w:p>
    <w:p w14:paraId="5BD18B59" w14:textId="77777777" w:rsidR="00BE2FD1" w:rsidRPr="00CB4A0A" w:rsidDel="00831199" w:rsidRDefault="00BE2FD1" w:rsidP="00BE2FD1">
      <w:pPr>
        <w:rPr>
          <w:del w:id="84" w:author="Hareesh Ganesan" w:date="2016-10-17T09:33:00Z"/>
          <w:rFonts w:cstheme="minorHAnsi"/>
          <w:sz w:val="24"/>
          <w:szCs w:val="24"/>
        </w:rPr>
      </w:pPr>
      <w:del w:id="85" w:author="Hareesh Ganesan" w:date="2016-10-17T09:33:00Z">
        <w:r w:rsidRPr="00CB4A0A" w:rsidDel="00831199">
          <w:rPr>
            <w:rFonts w:cstheme="minorHAnsi"/>
            <w:sz w:val="24"/>
            <w:szCs w:val="24"/>
          </w:rPr>
          <w:delText>Please rate the likelihood of a threat/vulnerability affecting your ePHI:</w:delText>
        </w:r>
      </w:del>
    </w:p>
    <w:p w14:paraId="10DBABF4" w14:textId="77777777" w:rsidR="00BE2FD1" w:rsidRPr="00831199" w:rsidDel="00831199" w:rsidRDefault="00BE2FD1" w:rsidP="00BE2FD1">
      <w:pPr>
        <w:pStyle w:val="ListParagraph"/>
        <w:numPr>
          <w:ilvl w:val="0"/>
          <w:numId w:val="3"/>
        </w:numPr>
        <w:rPr>
          <w:del w:id="86" w:author="Hareesh Ganesan" w:date="2016-10-17T09:33:00Z"/>
          <w:rFonts w:cstheme="minorHAnsi"/>
          <w:b/>
          <w:sz w:val="24"/>
          <w:szCs w:val="24"/>
          <w:rPrChange w:id="87" w:author="Hareesh Ganesan" w:date="2016-10-17T09:30:00Z">
            <w:rPr>
              <w:del w:id="88" w:author="Hareesh Ganesan" w:date="2016-10-17T09:33:00Z"/>
              <w:rFonts w:cstheme="minorHAnsi"/>
              <w:sz w:val="24"/>
              <w:szCs w:val="24"/>
            </w:rPr>
          </w:rPrChange>
        </w:rPr>
      </w:pPr>
      <w:del w:id="89" w:author="Hareesh Ganesan" w:date="2016-10-17T09:33:00Z">
        <w:r w:rsidRPr="00831199" w:rsidDel="00831199">
          <w:rPr>
            <w:rFonts w:cstheme="minorHAnsi"/>
            <w:b/>
            <w:sz w:val="24"/>
            <w:szCs w:val="24"/>
            <w:rPrChange w:id="90" w:author="Hareesh Ganesan" w:date="2016-10-17T09:30:00Z">
              <w:rPr>
                <w:rFonts w:cstheme="minorHAnsi"/>
                <w:sz w:val="24"/>
                <w:szCs w:val="24"/>
              </w:rPr>
            </w:rPrChange>
          </w:rPr>
          <w:delText>Low</w:delText>
        </w:r>
      </w:del>
    </w:p>
    <w:p w14:paraId="56606237" w14:textId="77777777" w:rsidR="00BE2FD1" w:rsidRPr="00CB4A0A" w:rsidDel="00831199" w:rsidRDefault="00BE2FD1" w:rsidP="00BE2FD1">
      <w:pPr>
        <w:pStyle w:val="ListParagraph"/>
        <w:numPr>
          <w:ilvl w:val="0"/>
          <w:numId w:val="3"/>
        </w:numPr>
        <w:rPr>
          <w:del w:id="91" w:author="Hareesh Ganesan" w:date="2016-10-17T09:33:00Z"/>
          <w:rFonts w:cstheme="minorHAnsi"/>
          <w:sz w:val="24"/>
          <w:szCs w:val="24"/>
        </w:rPr>
      </w:pPr>
      <w:del w:id="92" w:author="Hareesh Ganesan" w:date="2016-10-17T09:33:00Z">
        <w:r w:rsidRPr="00CB4A0A" w:rsidDel="00831199">
          <w:rPr>
            <w:rFonts w:cstheme="minorHAnsi"/>
            <w:sz w:val="24"/>
            <w:szCs w:val="24"/>
          </w:rPr>
          <w:delText>Medium</w:delText>
        </w:r>
      </w:del>
    </w:p>
    <w:p w14:paraId="4AA4C91F" w14:textId="77777777" w:rsidR="00BE2FD1" w:rsidRPr="00CB4A0A" w:rsidDel="00831199" w:rsidRDefault="00BE2FD1" w:rsidP="00BE2FD1">
      <w:pPr>
        <w:pStyle w:val="ListParagraph"/>
        <w:numPr>
          <w:ilvl w:val="0"/>
          <w:numId w:val="3"/>
        </w:numPr>
        <w:rPr>
          <w:del w:id="93" w:author="Hareesh Ganesan" w:date="2016-10-17T09:33:00Z"/>
          <w:rFonts w:cstheme="minorHAnsi"/>
          <w:sz w:val="24"/>
          <w:szCs w:val="24"/>
        </w:rPr>
      </w:pPr>
      <w:del w:id="94" w:author="Hareesh Ganesan" w:date="2016-10-17T09:33:00Z">
        <w:r w:rsidRPr="00CB4A0A" w:rsidDel="00831199">
          <w:rPr>
            <w:rFonts w:cstheme="minorHAnsi"/>
            <w:sz w:val="24"/>
            <w:szCs w:val="24"/>
          </w:rPr>
          <w:delText>High</w:delText>
        </w:r>
      </w:del>
    </w:p>
    <w:p w14:paraId="2EC48EBE" w14:textId="77777777" w:rsidR="00BE2FD1" w:rsidRPr="00CB4A0A" w:rsidDel="00831199" w:rsidRDefault="00BE2FD1" w:rsidP="00BE2FD1">
      <w:pPr>
        <w:rPr>
          <w:del w:id="95" w:author="Hareesh Ganesan" w:date="2016-10-17T09:33:00Z"/>
          <w:rFonts w:cstheme="minorHAnsi"/>
          <w:sz w:val="24"/>
          <w:szCs w:val="24"/>
        </w:rPr>
      </w:pPr>
      <w:del w:id="96" w:author="Hareesh Ganesan" w:date="2016-10-17T09:33:00Z">
        <w:r w:rsidRPr="00CB4A0A" w:rsidDel="00831199">
          <w:rPr>
            <w:rFonts w:cstheme="minorHAnsi"/>
            <w:sz w:val="24"/>
            <w:szCs w:val="24"/>
          </w:rPr>
          <w:delText>Please rate the impact of a threat/vulnerability affecting your ePHI:</w:delText>
        </w:r>
      </w:del>
    </w:p>
    <w:p w14:paraId="45A4D8C1" w14:textId="77777777" w:rsidR="00BE2FD1" w:rsidRPr="00831199" w:rsidDel="00831199" w:rsidRDefault="00BE2FD1" w:rsidP="00BE2FD1">
      <w:pPr>
        <w:pStyle w:val="ListParagraph"/>
        <w:numPr>
          <w:ilvl w:val="0"/>
          <w:numId w:val="3"/>
        </w:numPr>
        <w:rPr>
          <w:del w:id="97" w:author="Hareesh Ganesan" w:date="2016-10-17T09:33:00Z"/>
          <w:rFonts w:cstheme="minorHAnsi"/>
          <w:b/>
          <w:sz w:val="24"/>
          <w:szCs w:val="24"/>
          <w:rPrChange w:id="98" w:author="Hareesh Ganesan" w:date="2016-10-17T09:30:00Z">
            <w:rPr>
              <w:del w:id="99" w:author="Hareesh Ganesan" w:date="2016-10-17T09:33:00Z"/>
              <w:rFonts w:cstheme="minorHAnsi"/>
              <w:sz w:val="24"/>
              <w:szCs w:val="24"/>
            </w:rPr>
          </w:rPrChange>
        </w:rPr>
      </w:pPr>
      <w:del w:id="100" w:author="Hareesh Ganesan" w:date="2016-10-17T09:33:00Z">
        <w:r w:rsidRPr="00831199" w:rsidDel="00831199">
          <w:rPr>
            <w:rFonts w:cstheme="minorHAnsi"/>
            <w:b/>
            <w:sz w:val="24"/>
            <w:szCs w:val="24"/>
            <w:rPrChange w:id="101" w:author="Hareesh Ganesan" w:date="2016-10-17T09:30:00Z">
              <w:rPr>
                <w:rFonts w:cstheme="minorHAnsi"/>
                <w:sz w:val="24"/>
                <w:szCs w:val="24"/>
              </w:rPr>
            </w:rPrChange>
          </w:rPr>
          <w:delText>Low</w:delText>
        </w:r>
      </w:del>
    </w:p>
    <w:p w14:paraId="601C33C3" w14:textId="77777777" w:rsidR="00BE2FD1" w:rsidRPr="00CB4A0A" w:rsidDel="00831199" w:rsidRDefault="00BE2FD1" w:rsidP="00BE2FD1">
      <w:pPr>
        <w:pStyle w:val="ListParagraph"/>
        <w:numPr>
          <w:ilvl w:val="0"/>
          <w:numId w:val="3"/>
        </w:numPr>
        <w:rPr>
          <w:del w:id="102" w:author="Hareesh Ganesan" w:date="2016-10-17T09:33:00Z"/>
          <w:rFonts w:cstheme="minorHAnsi"/>
          <w:sz w:val="24"/>
          <w:szCs w:val="24"/>
        </w:rPr>
      </w:pPr>
      <w:del w:id="103" w:author="Hareesh Ganesan" w:date="2016-10-17T09:33:00Z">
        <w:r w:rsidRPr="00CB4A0A" w:rsidDel="00831199">
          <w:rPr>
            <w:rFonts w:cstheme="minorHAnsi"/>
            <w:sz w:val="24"/>
            <w:szCs w:val="24"/>
          </w:rPr>
          <w:delText>Medium</w:delText>
        </w:r>
      </w:del>
    </w:p>
    <w:p w14:paraId="34FA9CE7" w14:textId="77777777" w:rsidR="00BE2FD1" w:rsidRPr="00CB4A0A" w:rsidDel="00831199" w:rsidRDefault="00BE2FD1" w:rsidP="00BE2FD1">
      <w:pPr>
        <w:pStyle w:val="ListParagraph"/>
        <w:numPr>
          <w:ilvl w:val="0"/>
          <w:numId w:val="3"/>
        </w:numPr>
        <w:rPr>
          <w:del w:id="104" w:author="Hareesh Ganesan" w:date="2016-10-17T09:33:00Z"/>
          <w:rFonts w:cstheme="minorHAnsi"/>
          <w:sz w:val="24"/>
          <w:szCs w:val="24"/>
        </w:rPr>
      </w:pPr>
      <w:del w:id="105" w:author="Hareesh Ganesan" w:date="2016-10-17T09:33:00Z">
        <w:r w:rsidRPr="00CB4A0A" w:rsidDel="00831199">
          <w:rPr>
            <w:rFonts w:cstheme="minorHAnsi"/>
            <w:sz w:val="24"/>
            <w:szCs w:val="24"/>
          </w:rPr>
          <w:delText>High</w:delText>
        </w:r>
      </w:del>
    </w:p>
    <w:p w14:paraId="0D621453" w14:textId="77777777" w:rsidR="00C53D4A" w:rsidRPr="00CB4A0A" w:rsidDel="00831199" w:rsidRDefault="00C53D4A" w:rsidP="00C53D4A">
      <w:pPr>
        <w:rPr>
          <w:del w:id="106" w:author="Hareesh Ganesan" w:date="2016-10-17T09:33:00Z"/>
          <w:rFonts w:cstheme="minorHAnsi"/>
          <w:b/>
          <w:sz w:val="24"/>
          <w:szCs w:val="24"/>
        </w:rPr>
      </w:pPr>
      <w:del w:id="107" w:author="Hareesh Ganesan" w:date="2016-10-17T09:33:00Z">
        <w:r w:rsidRPr="00CB4A0A" w:rsidDel="00831199">
          <w:rPr>
            <w:rFonts w:cstheme="minorHAnsi"/>
            <w:b/>
            <w:sz w:val="24"/>
            <w:szCs w:val="24"/>
          </w:rPr>
          <w:delText>Overall Security Risk:</w:delText>
        </w:r>
      </w:del>
    </w:p>
    <w:p w14:paraId="06B275CB" w14:textId="77777777" w:rsidR="00C53D4A" w:rsidRPr="00831199" w:rsidDel="00831199" w:rsidRDefault="00C53D4A" w:rsidP="00C53D4A">
      <w:pPr>
        <w:pStyle w:val="ListParagraph"/>
        <w:numPr>
          <w:ilvl w:val="0"/>
          <w:numId w:val="3"/>
        </w:numPr>
        <w:rPr>
          <w:del w:id="108" w:author="Hareesh Ganesan" w:date="2016-10-17T09:33:00Z"/>
          <w:rFonts w:cstheme="minorHAnsi"/>
          <w:b/>
          <w:sz w:val="24"/>
          <w:szCs w:val="24"/>
          <w:rPrChange w:id="109" w:author="Hareesh Ganesan" w:date="2016-10-17T09:30:00Z">
            <w:rPr>
              <w:del w:id="110" w:author="Hareesh Ganesan" w:date="2016-10-17T09:33:00Z"/>
              <w:rFonts w:cstheme="minorHAnsi"/>
              <w:sz w:val="24"/>
              <w:szCs w:val="24"/>
            </w:rPr>
          </w:rPrChange>
        </w:rPr>
      </w:pPr>
      <w:del w:id="111" w:author="Hareesh Ganesan" w:date="2016-10-17T09:33:00Z">
        <w:r w:rsidRPr="00831199" w:rsidDel="00831199">
          <w:rPr>
            <w:rFonts w:cstheme="minorHAnsi"/>
            <w:b/>
            <w:sz w:val="24"/>
            <w:szCs w:val="24"/>
            <w:rPrChange w:id="112" w:author="Hareesh Ganesan" w:date="2016-10-17T09:30:00Z">
              <w:rPr>
                <w:rFonts w:cstheme="minorHAnsi"/>
                <w:sz w:val="24"/>
                <w:szCs w:val="24"/>
              </w:rPr>
            </w:rPrChange>
          </w:rPr>
          <w:delText>Low</w:delText>
        </w:r>
      </w:del>
    </w:p>
    <w:p w14:paraId="075DA4B9" w14:textId="77777777" w:rsidR="00C53D4A" w:rsidRPr="00CB4A0A" w:rsidDel="00831199" w:rsidRDefault="00C53D4A" w:rsidP="00C53D4A">
      <w:pPr>
        <w:pStyle w:val="ListParagraph"/>
        <w:numPr>
          <w:ilvl w:val="0"/>
          <w:numId w:val="3"/>
        </w:numPr>
        <w:rPr>
          <w:del w:id="113" w:author="Hareesh Ganesan" w:date="2016-10-17T09:33:00Z"/>
          <w:rFonts w:cstheme="minorHAnsi"/>
          <w:sz w:val="24"/>
          <w:szCs w:val="24"/>
        </w:rPr>
      </w:pPr>
      <w:del w:id="114" w:author="Hareesh Ganesan" w:date="2016-10-17T09:33:00Z">
        <w:r w:rsidRPr="00CB4A0A" w:rsidDel="00831199">
          <w:rPr>
            <w:rFonts w:cstheme="minorHAnsi"/>
            <w:sz w:val="24"/>
            <w:szCs w:val="24"/>
          </w:rPr>
          <w:delText>Medium</w:delText>
        </w:r>
      </w:del>
    </w:p>
    <w:p w14:paraId="2E84F49F" w14:textId="77777777" w:rsidR="00C53D4A" w:rsidRPr="00CB4A0A" w:rsidDel="00831199" w:rsidRDefault="00C53D4A" w:rsidP="00C53D4A">
      <w:pPr>
        <w:pStyle w:val="ListParagraph"/>
        <w:numPr>
          <w:ilvl w:val="0"/>
          <w:numId w:val="3"/>
        </w:numPr>
        <w:rPr>
          <w:del w:id="115" w:author="Hareesh Ganesan" w:date="2016-10-17T09:33:00Z"/>
          <w:rFonts w:cstheme="minorHAnsi"/>
          <w:sz w:val="24"/>
          <w:szCs w:val="24"/>
        </w:rPr>
      </w:pPr>
      <w:del w:id="116" w:author="Hareesh Ganesan" w:date="2016-10-17T09:33:00Z">
        <w:r w:rsidRPr="00CB4A0A" w:rsidDel="00831199">
          <w:rPr>
            <w:rFonts w:cstheme="minorHAnsi"/>
            <w:sz w:val="24"/>
            <w:szCs w:val="24"/>
          </w:rPr>
          <w:delText>High</w:delText>
        </w:r>
      </w:del>
    </w:p>
    <w:p w14:paraId="3DA94011" w14:textId="77777777" w:rsidR="00BE2FD1" w:rsidRPr="00CB4A0A" w:rsidDel="00831199" w:rsidRDefault="00BE2FD1" w:rsidP="00BE2FD1">
      <w:pPr>
        <w:rPr>
          <w:del w:id="117" w:author="Hareesh Ganesan" w:date="2016-10-17T09:33:00Z"/>
          <w:rFonts w:cstheme="minorHAnsi"/>
          <w:b/>
          <w:sz w:val="24"/>
          <w:szCs w:val="24"/>
        </w:rPr>
      </w:pPr>
      <w:del w:id="118" w:author="Hareesh Ganesan" w:date="2016-10-17T09:33:00Z">
        <w:r w:rsidRPr="00CB4A0A" w:rsidDel="00831199">
          <w:rPr>
            <w:rFonts w:cstheme="minorHAnsi"/>
            <w:b/>
            <w:sz w:val="24"/>
            <w:szCs w:val="24"/>
          </w:rPr>
          <w:delText>Related Information:</w:delText>
        </w:r>
      </w:del>
    </w:p>
    <w:p w14:paraId="210BB0E2" w14:textId="77777777" w:rsidR="00BE2FD1" w:rsidRPr="00CB4A0A" w:rsidDel="00831199" w:rsidRDefault="00BE2FD1" w:rsidP="00BE2FD1">
      <w:pPr>
        <w:rPr>
          <w:del w:id="119" w:author="Hareesh Ganesan" w:date="2016-10-17T09:33:00Z"/>
          <w:rFonts w:cstheme="minorHAnsi"/>
          <w:i/>
          <w:sz w:val="24"/>
          <w:szCs w:val="24"/>
        </w:rPr>
      </w:pPr>
      <w:del w:id="120" w:author="Hareesh Ganesan" w:date="2016-10-17T09:33:00Z">
        <w:r w:rsidRPr="00CB4A0A" w:rsidDel="00831199">
          <w:rPr>
            <w:rFonts w:cstheme="minorHAnsi"/>
            <w:i/>
            <w:sz w:val="24"/>
            <w:szCs w:val="24"/>
          </w:rPr>
          <w:delText>Things to Consider to Help Answer the Question:</w:delText>
        </w:r>
      </w:del>
    </w:p>
    <w:p w14:paraId="588D865F" w14:textId="77777777" w:rsidR="00BE2FD1" w:rsidRPr="00CB4A0A" w:rsidDel="00831199" w:rsidRDefault="00BE2FD1" w:rsidP="00BE2FD1">
      <w:pPr>
        <w:spacing w:line="240" w:lineRule="auto"/>
        <w:contextualSpacing/>
        <w:rPr>
          <w:del w:id="121" w:author="Hareesh Ganesan" w:date="2016-10-17T09:33:00Z"/>
          <w:rFonts w:eastAsia="Times New Roman" w:cstheme="minorHAnsi"/>
          <w:color w:val="000000"/>
          <w:sz w:val="24"/>
          <w:szCs w:val="24"/>
        </w:rPr>
      </w:pPr>
      <w:del w:id="122" w:author="Hareesh Ganesan" w:date="2016-10-17T09:33:00Z">
        <w:r w:rsidRPr="00CB4A0A" w:rsidDel="00831199">
          <w:rPr>
            <w:rFonts w:eastAsia="Times New Roman" w:cstheme="minorHAnsi"/>
            <w:color w:val="000000"/>
            <w:sz w:val="24"/>
            <w:szCs w:val="24"/>
          </w:rPr>
          <w:delText>Consider that written policies and procedures that:</w:delText>
        </w:r>
      </w:del>
    </w:p>
    <w:p w14:paraId="4868D429" w14:textId="77777777" w:rsidR="00BE2FD1" w:rsidRPr="00CB4A0A" w:rsidDel="00831199" w:rsidRDefault="00BE2FD1" w:rsidP="00BE2FD1">
      <w:pPr>
        <w:pStyle w:val="ListParagraph"/>
        <w:numPr>
          <w:ilvl w:val="0"/>
          <w:numId w:val="5"/>
        </w:numPr>
        <w:spacing w:line="240" w:lineRule="auto"/>
        <w:rPr>
          <w:del w:id="123" w:author="Hareesh Ganesan" w:date="2016-10-17T09:33:00Z"/>
          <w:rFonts w:eastAsia="Times New Roman" w:cstheme="minorHAnsi"/>
          <w:color w:val="000000"/>
          <w:sz w:val="24"/>
          <w:szCs w:val="24"/>
        </w:rPr>
      </w:pPr>
      <w:del w:id="124" w:author="Hareesh Ganesan" w:date="2016-10-17T09:33:00Z">
        <w:r w:rsidRPr="00CB4A0A" w:rsidDel="00831199">
          <w:rPr>
            <w:rFonts w:eastAsia="Times New Roman" w:cstheme="minorHAnsi"/>
            <w:color w:val="000000"/>
            <w:sz w:val="24"/>
            <w:szCs w:val="24"/>
          </w:rPr>
          <w:delText>Can drive the development of processes and adoption of standards and controls, which reduce risk to ePHI</w:delText>
        </w:r>
      </w:del>
    </w:p>
    <w:p w14:paraId="78A00714" w14:textId="77777777" w:rsidR="00BE2FD1" w:rsidRPr="00CB4A0A" w:rsidDel="00831199" w:rsidRDefault="00BE2FD1" w:rsidP="00BE2FD1">
      <w:pPr>
        <w:pStyle w:val="ListParagraph"/>
        <w:numPr>
          <w:ilvl w:val="0"/>
          <w:numId w:val="5"/>
        </w:numPr>
        <w:spacing w:line="240" w:lineRule="auto"/>
        <w:rPr>
          <w:del w:id="125" w:author="Hareesh Ganesan" w:date="2016-10-17T09:33:00Z"/>
          <w:rFonts w:eastAsia="Times New Roman" w:cstheme="minorHAnsi"/>
          <w:color w:val="000000"/>
          <w:sz w:val="24"/>
          <w:szCs w:val="24"/>
        </w:rPr>
      </w:pPr>
      <w:del w:id="126" w:author="Hareesh Ganesan" w:date="2016-10-17T09:33:00Z">
        <w:r w:rsidRPr="00CB4A0A" w:rsidDel="00831199">
          <w:rPr>
            <w:rFonts w:eastAsia="Times New Roman" w:cstheme="minorHAnsi"/>
            <w:color w:val="000000"/>
            <w:sz w:val="24"/>
            <w:szCs w:val="24"/>
          </w:rPr>
          <w:delText>Can provide essential information for privacy and security awareness and role-based training.</w:delText>
        </w:r>
      </w:del>
    </w:p>
    <w:p w14:paraId="2E3C7078" w14:textId="77777777" w:rsidR="00BE2FD1" w:rsidRPr="00CB4A0A" w:rsidDel="00831199" w:rsidRDefault="00BE2FD1" w:rsidP="00BE2FD1">
      <w:pPr>
        <w:rPr>
          <w:del w:id="127" w:author="Hareesh Ganesan" w:date="2016-10-17T09:33:00Z"/>
          <w:rFonts w:cstheme="minorHAnsi"/>
          <w:i/>
          <w:sz w:val="24"/>
          <w:szCs w:val="24"/>
        </w:rPr>
      </w:pPr>
      <w:del w:id="128" w:author="Hareesh Ganesan" w:date="2016-10-17T09:33:00Z">
        <w:r w:rsidRPr="00CB4A0A" w:rsidDel="00831199">
          <w:rPr>
            <w:rFonts w:cstheme="minorHAnsi"/>
            <w:i/>
            <w:sz w:val="24"/>
            <w:szCs w:val="24"/>
          </w:rPr>
          <w:delText>Possible Threats and Vulnerabilities:</w:delText>
        </w:r>
      </w:del>
    </w:p>
    <w:p w14:paraId="5FB37C24" w14:textId="77777777" w:rsidR="00BE2FD1" w:rsidRPr="00CB4A0A" w:rsidDel="00831199" w:rsidRDefault="00BE2FD1" w:rsidP="00BE2FD1">
      <w:pPr>
        <w:spacing w:line="240" w:lineRule="auto"/>
        <w:contextualSpacing/>
        <w:rPr>
          <w:del w:id="129" w:author="Hareesh Ganesan" w:date="2016-10-17T09:33:00Z"/>
          <w:rFonts w:cstheme="minorHAnsi"/>
          <w:sz w:val="24"/>
          <w:szCs w:val="24"/>
        </w:rPr>
      </w:pPr>
      <w:del w:id="130" w:author="Hareesh Ganesan" w:date="2016-10-17T09:33:00Z">
        <w:r w:rsidRPr="00CB4A0A" w:rsidDel="00831199">
          <w:rPr>
            <w:rFonts w:cstheme="minorHAnsi"/>
            <w:sz w:val="24"/>
            <w:szCs w:val="24"/>
          </w:rPr>
          <w:delText>If your practice your practice’s policies do not require assurance that ePHI can be accessed in the event of an emergency in which the routine means of accessing ePHI is unavailable, then ePHI can be unavailable to enable timely and accurate diagnosis and treatment.</w:delText>
        </w:r>
      </w:del>
    </w:p>
    <w:p w14:paraId="03AE5509" w14:textId="77777777" w:rsidR="00BE2FD1" w:rsidRPr="00CB4A0A" w:rsidDel="00831199" w:rsidRDefault="00BE2FD1" w:rsidP="00BE2FD1">
      <w:pPr>
        <w:spacing w:line="240" w:lineRule="auto"/>
        <w:contextualSpacing/>
        <w:rPr>
          <w:del w:id="131" w:author="Hareesh Ganesan" w:date="2016-10-17T09:33:00Z"/>
          <w:rFonts w:cstheme="minorHAnsi"/>
          <w:sz w:val="24"/>
          <w:szCs w:val="24"/>
        </w:rPr>
      </w:pPr>
    </w:p>
    <w:p w14:paraId="5200F995" w14:textId="77777777" w:rsidR="00BE2FD1" w:rsidRPr="00CB4A0A" w:rsidDel="00831199" w:rsidRDefault="00BE2FD1" w:rsidP="00BE2FD1">
      <w:pPr>
        <w:spacing w:after="0" w:line="240" w:lineRule="auto"/>
        <w:contextualSpacing/>
        <w:rPr>
          <w:del w:id="132" w:author="Hareesh Ganesan" w:date="2016-10-17T09:33:00Z"/>
          <w:rFonts w:eastAsia="Times New Roman" w:cstheme="minorHAnsi"/>
          <w:color w:val="000000" w:themeColor="text1"/>
          <w:sz w:val="24"/>
          <w:szCs w:val="24"/>
        </w:rPr>
      </w:pPr>
      <w:del w:id="133" w:author="Hareesh Ganesan" w:date="2016-10-17T09:33:00Z">
        <w:r w:rsidRPr="00CB4A0A" w:rsidDel="00831199">
          <w:rPr>
            <w:rFonts w:eastAsia="Times New Roman" w:cstheme="minorHAnsi"/>
            <w:color w:val="000000"/>
            <w:sz w:val="24"/>
            <w:szCs w:val="24"/>
          </w:rPr>
          <w:delText>Some potential impacts include:</w:delText>
        </w:r>
        <w:r w:rsidRPr="00CB4A0A" w:rsidDel="00831199">
          <w:rPr>
            <w:rFonts w:cstheme="minorHAnsi"/>
            <w:sz w:val="24"/>
            <w:szCs w:val="24"/>
          </w:rPr>
          <w:br/>
        </w:r>
      </w:del>
    </w:p>
    <w:p w14:paraId="0A73B5A1" w14:textId="77777777" w:rsidR="00BE2FD1" w:rsidRPr="00CB4A0A" w:rsidDel="00831199" w:rsidRDefault="00BE2FD1" w:rsidP="00BE2FD1">
      <w:pPr>
        <w:pStyle w:val="ListParagraph"/>
        <w:numPr>
          <w:ilvl w:val="0"/>
          <w:numId w:val="6"/>
        </w:numPr>
        <w:spacing w:line="240" w:lineRule="auto"/>
        <w:ind w:left="252" w:hanging="252"/>
        <w:rPr>
          <w:del w:id="134" w:author="Hareesh Ganesan" w:date="2016-10-17T09:33:00Z"/>
          <w:rFonts w:cstheme="minorHAnsi"/>
          <w:sz w:val="24"/>
          <w:szCs w:val="24"/>
        </w:rPr>
      </w:pPr>
      <w:del w:id="135" w:author="Hareesh Ganesan" w:date="2016-10-17T09:33:00Z">
        <w:r w:rsidRPr="00CB4A0A" w:rsidDel="00831199">
          <w:rPr>
            <w:rFonts w:cstheme="minorHAnsi"/>
            <w:sz w:val="24"/>
            <w:szCs w:val="24"/>
          </w:rPr>
          <w:delText>Accurate ePHI might not be available, which can adversely impact the practitioner’s ability to diagnose and treat the patient.</w:delText>
        </w:r>
      </w:del>
    </w:p>
    <w:p w14:paraId="140B9591" w14:textId="77777777" w:rsidR="00BE2FD1" w:rsidRPr="00CB4A0A" w:rsidDel="00831199" w:rsidRDefault="00BE2FD1" w:rsidP="00BE2FD1">
      <w:pPr>
        <w:spacing w:after="0" w:line="240" w:lineRule="auto"/>
        <w:rPr>
          <w:del w:id="136" w:author="Hareesh Ganesan" w:date="2016-10-17T09:33:00Z"/>
          <w:rFonts w:eastAsia="Times New Roman" w:cstheme="minorHAnsi"/>
          <w:bCs/>
          <w:i/>
          <w:sz w:val="24"/>
          <w:szCs w:val="24"/>
        </w:rPr>
      </w:pPr>
      <w:del w:id="137" w:author="Hareesh Ganesan" w:date="2016-10-17T09:33:00Z">
        <w:r w:rsidRPr="00CB4A0A" w:rsidDel="00831199">
          <w:rPr>
            <w:rFonts w:eastAsia="Times New Roman" w:cstheme="minorHAnsi"/>
            <w:bCs/>
            <w:i/>
            <w:sz w:val="24"/>
            <w:szCs w:val="24"/>
          </w:rPr>
          <w:delText>Examples of Safeguards:</w:delText>
        </w:r>
        <w:r w:rsidR="00343753" w:rsidRPr="00CB4A0A" w:rsidDel="00831199">
          <w:rPr>
            <w:rFonts w:eastAsia="Times New Roman" w:cstheme="minorHAnsi"/>
            <w:bCs/>
            <w:i/>
            <w:sz w:val="24"/>
            <w:szCs w:val="24"/>
          </w:rPr>
          <w:delText xml:space="preserve"> </w:delText>
        </w:r>
      </w:del>
    </w:p>
    <w:p w14:paraId="1B75985F" w14:textId="77777777" w:rsidR="00BE2FD1" w:rsidRPr="00CB4A0A" w:rsidDel="00831199" w:rsidRDefault="00DA667A" w:rsidP="00BE2FD1">
      <w:pPr>
        <w:spacing w:after="0" w:line="240" w:lineRule="auto"/>
        <w:rPr>
          <w:del w:id="138" w:author="Hareesh Ganesan" w:date="2016-10-17T09:33:00Z"/>
          <w:rFonts w:eastAsia="Times New Roman" w:cstheme="minorHAnsi"/>
          <w:bCs/>
          <w:sz w:val="24"/>
          <w:szCs w:val="24"/>
        </w:rPr>
      </w:pPr>
      <w:del w:id="139" w:author="Hareesh Ganesan" w:date="2016-10-17T09:33:00Z">
        <w:r w:rsidRPr="00CB4A0A" w:rsidDel="00831199">
          <w:rPr>
            <w:rFonts w:eastAsia="Times New Roman" w:cstheme="minorHAnsi"/>
            <w:bCs/>
            <w:sz w:val="24"/>
            <w:szCs w:val="24"/>
          </w:rPr>
          <w:delText xml:space="preserve">Below are some </w:delText>
        </w:r>
        <w:r w:rsidR="00BE2FD1" w:rsidRPr="00CB4A0A" w:rsidDel="00831199">
          <w:rPr>
            <w:rFonts w:eastAsia="Times New Roman" w:cstheme="minorHAnsi"/>
            <w:bCs/>
            <w:sz w:val="24"/>
            <w:szCs w:val="24"/>
          </w:rPr>
          <w:delText>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09632CF0" w14:textId="77777777" w:rsidR="00942D8F" w:rsidRPr="00CB4A0A" w:rsidDel="00831199" w:rsidRDefault="00942D8F" w:rsidP="00BE2FD1">
      <w:pPr>
        <w:spacing w:after="0" w:line="240" w:lineRule="auto"/>
        <w:rPr>
          <w:del w:id="140" w:author="Hareesh Ganesan" w:date="2016-10-17T09:33:00Z"/>
          <w:rFonts w:eastAsia="Times New Roman" w:cstheme="minorHAnsi"/>
          <w:bCs/>
          <w:sz w:val="24"/>
          <w:szCs w:val="24"/>
        </w:rPr>
      </w:pPr>
    </w:p>
    <w:p w14:paraId="3CBF9E0C" w14:textId="77777777" w:rsidR="00942D8F" w:rsidRPr="00CB4A0A" w:rsidDel="00831199" w:rsidRDefault="00942D8F" w:rsidP="00942D8F">
      <w:pPr>
        <w:spacing w:after="0" w:line="240" w:lineRule="auto"/>
        <w:contextualSpacing/>
        <w:rPr>
          <w:del w:id="141" w:author="Hareesh Ganesan" w:date="2016-10-17T09:33:00Z"/>
          <w:rFonts w:cstheme="minorHAnsi"/>
          <w:sz w:val="24"/>
          <w:szCs w:val="24"/>
        </w:rPr>
      </w:pPr>
      <w:del w:id="142" w:author="Hareesh Ganesan" w:date="2016-10-17T09:33:00Z">
        <w:r w:rsidRPr="00CB4A0A" w:rsidDel="00831199">
          <w:rPr>
            <w:rFonts w:cstheme="minorHAnsi"/>
            <w:sz w:val="24"/>
            <w:szCs w:val="24"/>
          </w:rPr>
          <w:delText>Establish and implement as needed procedures for obtaining necessary ePHI during an emergency.</w:delText>
        </w:r>
      </w:del>
    </w:p>
    <w:p w14:paraId="1E1F084E" w14:textId="77777777" w:rsidR="00942D8F" w:rsidRPr="00CB4A0A" w:rsidDel="00831199" w:rsidRDefault="00942D8F" w:rsidP="00942D8F">
      <w:pPr>
        <w:spacing w:after="0" w:line="240" w:lineRule="auto"/>
        <w:contextualSpacing/>
        <w:rPr>
          <w:del w:id="143" w:author="Hareesh Ganesan" w:date="2016-10-17T09:33:00Z"/>
          <w:rFonts w:eastAsia="Times New Roman" w:cstheme="minorHAnsi"/>
          <w:sz w:val="24"/>
          <w:szCs w:val="24"/>
        </w:rPr>
      </w:pPr>
      <w:del w:id="144" w:author="Hareesh Ganesan" w:date="2016-10-17T09:33:00Z">
        <w:r w:rsidRPr="00CB4A0A" w:rsidDel="00831199">
          <w:rPr>
            <w:rFonts w:cstheme="minorHAnsi"/>
            <w:sz w:val="24"/>
            <w:szCs w:val="24"/>
          </w:rPr>
          <w:delText>[</w:delText>
        </w:r>
        <w:r w:rsidRPr="00CB4A0A" w:rsidDel="00831199">
          <w:rPr>
            <w:rFonts w:eastAsia="Times New Roman" w:cstheme="minorHAnsi"/>
            <w:color w:val="000000"/>
            <w:sz w:val="24"/>
            <w:szCs w:val="24"/>
          </w:rPr>
          <w:delText xml:space="preserve">45 CFR </w:delText>
        </w:r>
        <w:r w:rsidRPr="00CB4A0A" w:rsidDel="00831199">
          <w:rPr>
            <w:rFonts w:cstheme="minorHAnsi"/>
            <w:sz w:val="24"/>
            <w:szCs w:val="24"/>
          </w:rPr>
          <w:delText>§</w:delText>
        </w:r>
        <w:r w:rsidRPr="00CB4A0A" w:rsidDel="00831199">
          <w:rPr>
            <w:rFonts w:eastAsia="Times New Roman" w:cstheme="minorHAnsi"/>
            <w:sz w:val="24"/>
            <w:szCs w:val="24"/>
          </w:rPr>
          <w:delText>164.312(a)(2)(ii)]</w:delText>
        </w:r>
      </w:del>
    </w:p>
    <w:p w14:paraId="278E58ED" w14:textId="77777777" w:rsidR="00942D8F" w:rsidRPr="00CB4A0A" w:rsidDel="00831199" w:rsidRDefault="00942D8F" w:rsidP="00942D8F">
      <w:pPr>
        <w:spacing w:after="0" w:line="240" w:lineRule="auto"/>
        <w:contextualSpacing/>
        <w:rPr>
          <w:del w:id="145" w:author="Hareesh Ganesan" w:date="2016-10-17T09:33:00Z"/>
          <w:rFonts w:eastAsia="Times New Roman" w:cstheme="minorHAnsi"/>
          <w:sz w:val="24"/>
          <w:szCs w:val="24"/>
        </w:rPr>
      </w:pPr>
    </w:p>
    <w:p w14:paraId="1AF6459B" w14:textId="77777777" w:rsidR="00942D8F" w:rsidRPr="00CB4A0A" w:rsidDel="00831199" w:rsidRDefault="00942D8F" w:rsidP="00942D8F">
      <w:pPr>
        <w:spacing w:after="0" w:line="240" w:lineRule="auto"/>
        <w:contextualSpacing/>
        <w:rPr>
          <w:del w:id="146" w:author="Hareesh Ganesan" w:date="2016-10-17T09:33:00Z"/>
          <w:rFonts w:cstheme="minorHAnsi"/>
          <w:color w:val="000000" w:themeColor="text1"/>
          <w:sz w:val="24"/>
          <w:szCs w:val="24"/>
        </w:rPr>
      </w:pPr>
      <w:del w:id="147" w:author="Hareesh Ganesan" w:date="2016-10-17T09:33:00Z">
        <w:r w:rsidRPr="00CB4A0A" w:rsidDel="00831199">
          <w:rPr>
            <w:rFonts w:cstheme="minorHAnsi"/>
            <w:color w:val="000000" w:themeColor="text1"/>
            <w:sz w:val="24"/>
            <w:szCs w:val="24"/>
          </w:rPr>
          <w:delTex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delText>
        </w:r>
      </w:del>
    </w:p>
    <w:p w14:paraId="74D9060D" w14:textId="77777777" w:rsidR="00942D8F" w:rsidRPr="00CB4A0A" w:rsidDel="00831199" w:rsidRDefault="00942D8F" w:rsidP="00942D8F">
      <w:pPr>
        <w:spacing w:after="0" w:line="240" w:lineRule="auto"/>
        <w:rPr>
          <w:del w:id="148" w:author="Hareesh Ganesan" w:date="2016-10-17T09:33:00Z"/>
          <w:rFonts w:eastAsia="Times New Roman" w:cstheme="minorHAnsi"/>
          <w:bCs/>
          <w:i/>
          <w:sz w:val="24"/>
          <w:szCs w:val="24"/>
        </w:rPr>
      </w:pPr>
      <w:del w:id="149" w:author="Hareesh Ganesan" w:date="2016-10-17T09:33:00Z">
        <w:r w:rsidRPr="00CB4A0A" w:rsidDel="00831199">
          <w:rPr>
            <w:rFonts w:cstheme="minorHAnsi"/>
            <w:color w:val="000000" w:themeColor="text1"/>
            <w:sz w:val="24"/>
            <w:szCs w:val="24"/>
          </w:rPr>
          <w:delText>[NIST SP 800-53 CP-1]</w:delText>
        </w:r>
      </w:del>
    </w:p>
    <w:p w14:paraId="44CA0A26" w14:textId="77777777" w:rsidR="00BE2FD1" w:rsidRPr="00CB4A0A" w:rsidDel="00831199" w:rsidRDefault="00BE2FD1">
      <w:pPr>
        <w:rPr>
          <w:del w:id="150" w:author="Hareesh Ganesan" w:date="2016-10-17T09:33:00Z"/>
          <w:rFonts w:cstheme="minorHAnsi"/>
          <w:sz w:val="24"/>
          <w:szCs w:val="24"/>
        </w:rPr>
      </w:pPr>
    </w:p>
    <w:p w14:paraId="15F41D2A" w14:textId="77777777" w:rsidR="00866A47" w:rsidRPr="00CB4A0A" w:rsidDel="00831199" w:rsidRDefault="00BE2FD1" w:rsidP="00866A47">
      <w:pPr>
        <w:pStyle w:val="Heading1"/>
        <w:pBdr>
          <w:top w:val="single" w:sz="4" w:space="1" w:color="auto"/>
          <w:left w:val="single" w:sz="4" w:space="4" w:color="auto"/>
          <w:bottom w:val="single" w:sz="4" w:space="1" w:color="auto"/>
          <w:right w:val="single" w:sz="4" w:space="4" w:color="auto"/>
        </w:pBdr>
        <w:rPr>
          <w:del w:id="151" w:author="Hareesh Ganesan" w:date="2016-10-17T09:33:00Z"/>
          <w:rFonts w:eastAsia="Times New Roman"/>
          <w:color w:val="000000"/>
        </w:rPr>
      </w:pPr>
      <w:bookmarkStart w:id="152" w:name="_Toc461443941"/>
      <w:del w:id="153" w:author="Hareesh Ganesan" w:date="2016-10-17T09:33:00Z">
        <w:r w:rsidRPr="00CB4A0A" w:rsidDel="00831199">
          <w:rPr>
            <w:b/>
          </w:rPr>
          <w:delText>T8</w:delText>
        </w:r>
        <w:r w:rsidR="00866A47" w:rsidRPr="00CB4A0A" w:rsidDel="00831199">
          <w:rPr>
            <w:b/>
          </w:rPr>
          <w:delText xml:space="preserve"> - </w:delText>
        </w:r>
        <w:r w:rsidRPr="00CB4A0A" w:rsidDel="00831199">
          <w:rPr>
            <w:rFonts w:eastAsia="Times New Roman"/>
            <w:b/>
            <w:color w:val="000000"/>
          </w:rPr>
          <w:delText>§164.312(a)(2)(ii)</w:delText>
        </w:r>
        <w:r w:rsidR="00343753" w:rsidRPr="00CB4A0A" w:rsidDel="00831199">
          <w:rPr>
            <w:rFonts w:eastAsia="Times New Roman"/>
            <w:b/>
            <w:color w:val="000000"/>
          </w:rPr>
          <w:delText xml:space="preserve"> </w:delText>
        </w:r>
        <w:r w:rsidRPr="00CB4A0A" w:rsidDel="00831199">
          <w:rPr>
            <w:rFonts w:eastAsia="Times New Roman"/>
            <w:b/>
            <w:color w:val="000000"/>
          </w:rPr>
          <w:delText>Required</w:delText>
        </w:r>
        <w:r w:rsidR="00866A47" w:rsidRPr="00CB4A0A" w:rsidDel="00831199">
          <w:rPr>
            <w:rFonts w:eastAsia="Times New Roman"/>
            <w:b/>
            <w:color w:val="000000"/>
          </w:rPr>
          <w:delText xml:space="preserve"> </w:delText>
        </w:r>
        <w:r w:rsidR="00866A47" w:rsidRPr="00CB4A0A" w:rsidDel="00831199">
          <w:rPr>
            <w:rFonts w:eastAsia="Times New Roman"/>
            <w:color w:val="000000"/>
          </w:rPr>
          <w:delText>D</w:delText>
        </w:r>
        <w:r w:rsidR="00866A47" w:rsidRPr="00CB4A0A" w:rsidDel="00831199">
          <w:delText>oes your practice define what constitutes an emergency and identify the various types of emergencies that are likely to occur?</w:delText>
        </w:r>
        <w:bookmarkEnd w:id="152"/>
      </w:del>
    </w:p>
    <w:p w14:paraId="510F8110" w14:textId="77777777" w:rsidR="00BE2FD1" w:rsidRPr="00CB4A0A" w:rsidDel="00831199" w:rsidRDefault="00BE2FD1" w:rsidP="00BE2FD1">
      <w:pPr>
        <w:pStyle w:val="ListParagraph"/>
        <w:numPr>
          <w:ilvl w:val="0"/>
          <w:numId w:val="4"/>
        </w:numPr>
        <w:rPr>
          <w:del w:id="154" w:author="Hareesh Ganesan" w:date="2016-10-17T09:33:00Z"/>
          <w:rFonts w:eastAsia="Times New Roman" w:cstheme="minorHAnsi"/>
          <w:color w:val="000000"/>
          <w:sz w:val="24"/>
          <w:szCs w:val="24"/>
        </w:rPr>
      </w:pPr>
      <w:del w:id="155" w:author="Hareesh Ganesan" w:date="2016-10-17T09:33:00Z">
        <w:r w:rsidRPr="00CB4A0A" w:rsidDel="00831199">
          <w:rPr>
            <w:rFonts w:eastAsia="Times New Roman" w:cstheme="minorHAnsi"/>
            <w:color w:val="000000"/>
            <w:sz w:val="24"/>
            <w:szCs w:val="24"/>
          </w:rPr>
          <w:delText>Yes</w:delText>
        </w:r>
      </w:del>
    </w:p>
    <w:p w14:paraId="5AD7347A" w14:textId="77777777" w:rsidR="00BE2FD1" w:rsidRPr="00831199" w:rsidDel="00831199" w:rsidRDefault="00BE2FD1" w:rsidP="00BE2FD1">
      <w:pPr>
        <w:pStyle w:val="ListParagraph"/>
        <w:numPr>
          <w:ilvl w:val="0"/>
          <w:numId w:val="1"/>
        </w:numPr>
        <w:rPr>
          <w:del w:id="156" w:author="Hareesh Ganesan" w:date="2016-10-17T09:33:00Z"/>
          <w:rFonts w:eastAsia="Times New Roman" w:cstheme="minorHAnsi"/>
          <w:b/>
          <w:color w:val="000000"/>
          <w:sz w:val="24"/>
          <w:szCs w:val="24"/>
          <w:rPrChange w:id="157" w:author="Hareesh Ganesan" w:date="2016-10-17T09:31:00Z">
            <w:rPr>
              <w:del w:id="158" w:author="Hareesh Ganesan" w:date="2016-10-17T09:33:00Z"/>
              <w:rFonts w:eastAsia="Times New Roman" w:cstheme="minorHAnsi"/>
              <w:color w:val="000000"/>
              <w:sz w:val="24"/>
              <w:szCs w:val="24"/>
            </w:rPr>
          </w:rPrChange>
        </w:rPr>
      </w:pPr>
      <w:del w:id="159" w:author="Hareesh Ganesan" w:date="2016-10-17T09:33:00Z">
        <w:r w:rsidRPr="00831199" w:rsidDel="00831199">
          <w:rPr>
            <w:rFonts w:eastAsia="Times New Roman" w:cstheme="minorHAnsi"/>
            <w:b/>
            <w:color w:val="000000"/>
            <w:sz w:val="24"/>
            <w:szCs w:val="24"/>
            <w:rPrChange w:id="160" w:author="Hareesh Ganesan" w:date="2016-10-17T09:31:00Z">
              <w:rPr>
                <w:rFonts w:eastAsia="Times New Roman" w:cstheme="minorHAnsi"/>
                <w:color w:val="000000"/>
                <w:sz w:val="24"/>
                <w:szCs w:val="24"/>
              </w:rPr>
            </w:rPrChange>
          </w:rPr>
          <w:delText>No</w:delText>
        </w:r>
      </w:del>
    </w:p>
    <w:p w14:paraId="0D051B38" w14:textId="77777777" w:rsidR="00BE2FD1" w:rsidRPr="00CB4A0A" w:rsidDel="00831199" w:rsidRDefault="00BE2FD1" w:rsidP="00BE2FD1">
      <w:pPr>
        <w:rPr>
          <w:del w:id="161" w:author="Hareesh Ganesan" w:date="2016-10-17T09:33:00Z"/>
          <w:rFonts w:cstheme="minorHAnsi"/>
          <w:sz w:val="24"/>
          <w:szCs w:val="24"/>
        </w:rPr>
      </w:pPr>
      <w:del w:id="162" w:author="Hareesh Ganesan" w:date="2016-10-17T09:33:00Z">
        <w:r w:rsidRPr="00CB4A0A" w:rsidDel="00831199">
          <w:rPr>
            <w:rFonts w:cstheme="minorHAnsi"/>
            <w:b/>
            <w:sz w:val="24"/>
            <w:szCs w:val="24"/>
          </w:rPr>
          <w:delText>If no</w:delText>
        </w:r>
        <w:r w:rsidRPr="00CB4A0A" w:rsidDel="00831199">
          <w:rPr>
            <w:rFonts w:cstheme="minorHAnsi"/>
            <w:sz w:val="24"/>
            <w:szCs w:val="24"/>
          </w:rPr>
          <w:delText>, please select from the following:</w:delText>
        </w:r>
      </w:del>
    </w:p>
    <w:p w14:paraId="17F1E03B" w14:textId="77777777" w:rsidR="00BE2FD1" w:rsidRPr="00CB4A0A" w:rsidDel="00831199" w:rsidRDefault="00BE2FD1" w:rsidP="00BE2FD1">
      <w:pPr>
        <w:pStyle w:val="ListParagraph"/>
        <w:numPr>
          <w:ilvl w:val="0"/>
          <w:numId w:val="2"/>
        </w:numPr>
        <w:rPr>
          <w:del w:id="163" w:author="Hareesh Ganesan" w:date="2016-10-17T09:33:00Z"/>
          <w:rFonts w:cstheme="minorHAnsi"/>
          <w:sz w:val="24"/>
          <w:szCs w:val="24"/>
        </w:rPr>
      </w:pPr>
      <w:del w:id="164" w:author="Hareesh Ganesan" w:date="2016-10-17T09:33:00Z">
        <w:r w:rsidRPr="00CB4A0A" w:rsidDel="00831199">
          <w:rPr>
            <w:rFonts w:cstheme="minorHAnsi"/>
            <w:sz w:val="24"/>
            <w:szCs w:val="24"/>
          </w:rPr>
          <w:delText>Cost</w:delText>
        </w:r>
      </w:del>
    </w:p>
    <w:p w14:paraId="3533E358" w14:textId="77777777" w:rsidR="00BE2FD1" w:rsidRPr="00CB4A0A" w:rsidDel="00831199" w:rsidRDefault="00BE2FD1" w:rsidP="00BE2FD1">
      <w:pPr>
        <w:pStyle w:val="ListParagraph"/>
        <w:numPr>
          <w:ilvl w:val="0"/>
          <w:numId w:val="2"/>
        </w:numPr>
        <w:rPr>
          <w:del w:id="165" w:author="Hareesh Ganesan" w:date="2016-10-17T09:33:00Z"/>
          <w:rFonts w:cstheme="minorHAnsi"/>
          <w:sz w:val="24"/>
          <w:szCs w:val="24"/>
        </w:rPr>
      </w:pPr>
      <w:del w:id="166" w:author="Hareesh Ganesan" w:date="2016-10-17T09:33:00Z">
        <w:r w:rsidRPr="00CB4A0A" w:rsidDel="00831199">
          <w:rPr>
            <w:rFonts w:cstheme="minorHAnsi"/>
            <w:sz w:val="24"/>
            <w:szCs w:val="24"/>
          </w:rPr>
          <w:delText>Practice Size</w:delText>
        </w:r>
      </w:del>
    </w:p>
    <w:p w14:paraId="22A56B61" w14:textId="77777777" w:rsidR="00BE2FD1" w:rsidRPr="00CB4A0A" w:rsidDel="00831199" w:rsidRDefault="00BE2FD1" w:rsidP="00BE2FD1">
      <w:pPr>
        <w:pStyle w:val="ListParagraph"/>
        <w:numPr>
          <w:ilvl w:val="0"/>
          <w:numId w:val="2"/>
        </w:numPr>
        <w:rPr>
          <w:del w:id="167" w:author="Hareesh Ganesan" w:date="2016-10-17T09:33:00Z"/>
          <w:rFonts w:cstheme="minorHAnsi"/>
          <w:sz w:val="24"/>
          <w:szCs w:val="24"/>
        </w:rPr>
      </w:pPr>
      <w:del w:id="168" w:author="Hareesh Ganesan" w:date="2016-10-17T09:33:00Z">
        <w:r w:rsidRPr="00CB4A0A" w:rsidDel="00831199">
          <w:rPr>
            <w:rFonts w:cstheme="minorHAnsi"/>
            <w:sz w:val="24"/>
            <w:szCs w:val="24"/>
          </w:rPr>
          <w:delText>Complexity</w:delText>
        </w:r>
      </w:del>
    </w:p>
    <w:p w14:paraId="3F153BDC" w14:textId="77777777" w:rsidR="00BE2FD1" w:rsidRPr="00831199" w:rsidDel="00831199" w:rsidRDefault="00BE2FD1" w:rsidP="00BE2FD1">
      <w:pPr>
        <w:pStyle w:val="ListParagraph"/>
        <w:numPr>
          <w:ilvl w:val="0"/>
          <w:numId w:val="2"/>
        </w:numPr>
        <w:rPr>
          <w:del w:id="169" w:author="Hareesh Ganesan" w:date="2016-10-17T09:33:00Z"/>
          <w:rFonts w:cstheme="minorHAnsi"/>
          <w:b/>
          <w:sz w:val="24"/>
          <w:szCs w:val="24"/>
          <w:rPrChange w:id="170" w:author="Hareesh Ganesan" w:date="2016-10-17T09:31:00Z">
            <w:rPr>
              <w:del w:id="171" w:author="Hareesh Ganesan" w:date="2016-10-17T09:33:00Z"/>
              <w:rFonts w:cstheme="minorHAnsi"/>
              <w:sz w:val="24"/>
              <w:szCs w:val="24"/>
            </w:rPr>
          </w:rPrChange>
        </w:rPr>
      </w:pPr>
      <w:del w:id="172" w:author="Hareesh Ganesan" w:date="2016-10-17T09:33:00Z">
        <w:r w:rsidRPr="00831199" w:rsidDel="00831199">
          <w:rPr>
            <w:rFonts w:cstheme="minorHAnsi"/>
            <w:b/>
            <w:sz w:val="24"/>
            <w:szCs w:val="24"/>
            <w:rPrChange w:id="173" w:author="Hareesh Ganesan" w:date="2016-10-17T09:31:00Z">
              <w:rPr>
                <w:rFonts w:cstheme="minorHAnsi"/>
                <w:sz w:val="24"/>
                <w:szCs w:val="24"/>
              </w:rPr>
            </w:rPrChange>
          </w:rPr>
          <w:delText>Alternate Solution</w:delText>
        </w:r>
      </w:del>
    </w:p>
    <w:p w14:paraId="2CA635AC" w14:textId="77777777" w:rsidR="00BE2FD1" w:rsidRPr="00CB4A0A" w:rsidDel="00831199" w:rsidRDefault="00BE2FD1" w:rsidP="00BE2FD1">
      <w:pPr>
        <w:rPr>
          <w:del w:id="174" w:author="Hareesh Ganesan" w:date="2016-10-17T09:33:00Z"/>
          <w:rFonts w:cstheme="minorHAnsi"/>
          <w:sz w:val="24"/>
          <w:szCs w:val="24"/>
        </w:rPr>
      </w:pPr>
      <w:del w:id="175" w:author="Hareesh Ganesan" w:date="2016-10-17T09:33:00Z">
        <w:r w:rsidRPr="00CB4A0A" w:rsidDel="00831199">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BE2FD1" w:rsidRPr="00CB4A0A" w:rsidDel="00831199" w14:paraId="4E118596" w14:textId="77777777" w:rsidTr="00D50645">
        <w:trPr>
          <w:del w:id="176" w:author="Hareesh Ganesan" w:date="2016-10-17T09:33:00Z"/>
        </w:trPr>
        <w:tc>
          <w:tcPr>
            <w:tcW w:w="9576" w:type="dxa"/>
          </w:tcPr>
          <w:p w14:paraId="7F65DDA6" w14:textId="77777777" w:rsidR="00BE2FD1" w:rsidRPr="00CB4A0A" w:rsidDel="00831199" w:rsidRDefault="00BE2FD1" w:rsidP="00D50645">
            <w:pPr>
              <w:rPr>
                <w:del w:id="177" w:author="Hareesh Ganesan" w:date="2016-10-17T09:33:00Z"/>
                <w:rFonts w:cstheme="minorHAnsi"/>
                <w:sz w:val="24"/>
                <w:szCs w:val="24"/>
              </w:rPr>
            </w:pPr>
          </w:p>
          <w:p w14:paraId="01F5252A" w14:textId="77777777" w:rsidR="00BE2FD1" w:rsidRPr="00CB4A0A" w:rsidDel="00831199" w:rsidRDefault="00BE2FD1" w:rsidP="00D50645">
            <w:pPr>
              <w:rPr>
                <w:del w:id="178" w:author="Hareesh Ganesan" w:date="2016-10-17T09:33:00Z"/>
                <w:rFonts w:cstheme="minorHAnsi"/>
                <w:sz w:val="24"/>
                <w:szCs w:val="24"/>
              </w:rPr>
            </w:pPr>
          </w:p>
          <w:p w14:paraId="349F797A" w14:textId="77777777" w:rsidR="00BE2FD1" w:rsidRPr="00CB4A0A" w:rsidDel="00831199" w:rsidRDefault="00BE2FD1" w:rsidP="00D50645">
            <w:pPr>
              <w:rPr>
                <w:del w:id="179" w:author="Hareesh Ganesan" w:date="2016-10-17T09:33:00Z"/>
                <w:rFonts w:cstheme="minorHAnsi"/>
                <w:sz w:val="24"/>
                <w:szCs w:val="24"/>
              </w:rPr>
            </w:pPr>
          </w:p>
          <w:p w14:paraId="65040028" w14:textId="77777777" w:rsidR="00BE2FD1" w:rsidRPr="00CB4A0A" w:rsidDel="00831199" w:rsidRDefault="00BE2FD1" w:rsidP="00D50645">
            <w:pPr>
              <w:rPr>
                <w:del w:id="180" w:author="Hareesh Ganesan" w:date="2016-10-17T09:33:00Z"/>
                <w:rFonts w:cstheme="minorHAnsi"/>
                <w:sz w:val="24"/>
                <w:szCs w:val="24"/>
              </w:rPr>
            </w:pPr>
          </w:p>
          <w:p w14:paraId="6586F045" w14:textId="77777777" w:rsidR="00BE2FD1" w:rsidRPr="00CB4A0A" w:rsidDel="00831199" w:rsidRDefault="00BE2FD1" w:rsidP="00D50645">
            <w:pPr>
              <w:rPr>
                <w:del w:id="181" w:author="Hareesh Ganesan" w:date="2016-10-17T09:33:00Z"/>
                <w:rFonts w:cstheme="minorHAnsi"/>
                <w:sz w:val="24"/>
                <w:szCs w:val="24"/>
              </w:rPr>
            </w:pPr>
          </w:p>
          <w:p w14:paraId="04BC7CEF" w14:textId="77777777" w:rsidR="00BE2FD1" w:rsidRPr="00CB4A0A" w:rsidDel="00831199" w:rsidRDefault="00BE2FD1" w:rsidP="00D50645">
            <w:pPr>
              <w:rPr>
                <w:del w:id="182" w:author="Hareesh Ganesan" w:date="2016-10-17T09:33:00Z"/>
                <w:rFonts w:cstheme="minorHAnsi"/>
                <w:sz w:val="24"/>
                <w:szCs w:val="24"/>
              </w:rPr>
            </w:pPr>
          </w:p>
        </w:tc>
      </w:tr>
    </w:tbl>
    <w:p w14:paraId="113E9E24" w14:textId="77777777" w:rsidR="00BE2FD1" w:rsidRPr="00CB4A0A" w:rsidDel="00831199" w:rsidRDefault="00BE2FD1" w:rsidP="00BE2FD1">
      <w:pPr>
        <w:rPr>
          <w:del w:id="183" w:author="Hareesh Ganesan" w:date="2016-10-17T09:33:00Z"/>
          <w:rFonts w:cstheme="minorHAnsi"/>
          <w:sz w:val="24"/>
          <w:szCs w:val="24"/>
        </w:rPr>
      </w:pPr>
    </w:p>
    <w:p w14:paraId="2A458BF8" w14:textId="77777777" w:rsidR="00BE2FD1" w:rsidRPr="00CB4A0A" w:rsidDel="00831199" w:rsidRDefault="00BE2FD1" w:rsidP="00BE2FD1">
      <w:pPr>
        <w:rPr>
          <w:del w:id="184" w:author="Hareesh Ganesan" w:date="2016-10-17T09:33:00Z"/>
          <w:rFonts w:cstheme="minorHAnsi"/>
          <w:sz w:val="24"/>
          <w:szCs w:val="24"/>
        </w:rPr>
      </w:pPr>
      <w:del w:id="185" w:author="Hareesh Ganesan" w:date="2016-10-17T09:33:00Z">
        <w:r w:rsidRPr="00CB4A0A" w:rsidDel="00831199">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BE2FD1" w:rsidRPr="00CB4A0A" w:rsidDel="00831199" w14:paraId="44A74A4A" w14:textId="77777777" w:rsidTr="00D50645">
        <w:trPr>
          <w:del w:id="186" w:author="Hareesh Ganesan" w:date="2016-10-17T09:33:00Z"/>
        </w:trPr>
        <w:tc>
          <w:tcPr>
            <w:tcW w:w="9576" w:type="dxa"/>
          </w:tcPr>
          <w:p w14:paraId="4917681C" w14:textId="77777777" w:rsidR="00BE2FD1" w:rsidRPr="00CB4A0A" w:rsidDel="00831199" w:rsidRDefault="00BE2FD1" w:rsidP="00D50645">
            <w:pPr>
              <w:rPr>
                <w:del w:id="187" w:author="Hareesh Ganesan" w:date="2016-10-17T09:33:00Z"/>
                <w:rFonts w:cstheme="minorHAnsi"/>
                <w:sz w:val="24"/>
                <w:szCs w:val="24"/>
              </w:rPr>
            </w:pPr>
          </w:p>
          <w:p w14:paraId="2201CACC" w14:textId="77777777" w:rsidR="00BE2FD1" w:rsidRPr="00CB4A0A" w:rsidDel="00831199" w:rsidRDefault="00BE2FD1" w:rsidP="00D50645">
            <w:pPr>
              <w:rPr>
                <w:del w:id="188" w:author="Hareesh Ganesan" w:date="2016-10-17T09:33:00Z"/>
                <w:rFonts w:cstheme="minorHAnsi"/>
                <w:sz w:val="24"/>
                <w:szCs w:val="24"/>
              </w:rPr>
            </w:pPr>
          </w:p>
          <w:p w14:paraId="39CDB8AB" w14:textId="77777777" w:rsidR="00BE2FD1" w:rsidRPr="00CB4A0A" w:rsidDel="00831199" w:rsidRDefault="00BE2FD1" w:rsidP="00D50645">
            <w:pPr>
              <w:rPr>
                <w:del w:id="189" w:author="Hareesh Ganesan" w:date="2016-10-17T09:33:00Z"/>
                <w:rFonts w:cstheme="minorHAnsi"/>
                <w:sz w:val="24"/>
                <w:szCs w:val="24"/>
              </w:rPr>
            </w:pPr>
          </w:p>
          <w:p w14:paraId="243259AE" w14:textId="77777777" w:rsidR="00BE2FD1" w:rsidRPr="00CB4A0A" w:rsidDel="00831199" w:rsidRDefault="00BE2FD1" w:rsidP="00D50645">
            <w:pPr>
              <w:rPr>
                <w:del w:id="190" w:author="Hareesh Ganesan" w:date="2016-10-17T09:33:00Z"/>
                <w:rFonts w:cstheme="minorHAnsi"/>
                <w:sz w:val="24"/>
                <w:szCs w:val="24"/>
              </w:rPr>
            </w:pPr>
          </w:p>
          <w:p w14:paraId="3AA72EB8" w14:textId="77777777" w:rsidR="00BE2FD1" w:rsidRPr="00CB4A0A" w:rsidDel="00831199" w:rsidRDefault="00BE2FD1" w:rsidP="00D50645">
            <w:pPr>
              <w:rPr>
                <w:del w:id="191" w:author="Hareesh Ganesan" w:date="2016-10-17T09:33:00Z"/>
                <w:rFonts w:cstheme="minorHAnsi"/>
                <w:sz w:val="24"/>
                <w:szCs w:val="24"/>
              </w:rPr>
            </w:pPr>
          </w:p>
          <w:p w14:paraId="3AB81FC3" w14:textId="77777777" w:rsidR="00BE2FD1" w:rsidRPr="00CB4A0A" w:rsidDel="00831199" w:rsidRDefault="00BE2FD1" w:rsidP="00D50645">
            <w:pPr>
              <w:rPr>
                <w:del w:id="192" w:author="Hareesh Ganesan" w:date="2016-10-17T09:33:00Z"/>
                <w:rFonts w:cstheme="minorHAnsi"/>
                <w:sz w:val="24"/>
                <w:szCs w:val="24"/>
              </w:rPr>
            </w:pPr>
          </w:p>
        </w:tc>
      </w:tr>
    </w:tbl>
    <w:p w14:paraId="60D9D98A" w14:textId="77777777" w:rsidR="00BE2FD1" w:rsidRPr="00CB4A0A" w:rsidDel="00831199" w:rsidRDefault="00BE2FD1" w:rsidP="00BE2FD1">
      <w:pPr>
        <w:rPr>
          <w:del w:id="193" w:author="Hareesh Ganesan" w:date="2016-10-17T09:33:00Z"/>
          <w:rFonts w:cstheme="minorHAnsi"/>
          <w:sz w:val="24"/>
          <w:szCs w:val="24"/>
        </w:rPr>
      </w:pPr>
    </w:p>
    <w:p w14:paraId="207B691D" w14:textId="77777777" w:rsidR="00BE2FD1" w:rsidRPr="00CB4A0A" w:rsidDel="00831199" w:rsidRDefault="00BE2FD1" w:rsidP="00BE2FD1">
      <w:pPr>
        <w:rPr>
          <w:del w:id="194" w:author="Hareesh Ganesan" w:date="2016-10-17T09:33:00Z"/>
          <w:rFonts w:cstheme="minorHAnsi"/>
          <w:sz w:val="24"/>
          <w:szCs w:val="24"/>
        </w:rPr>
      </w:pPr>
      <w:del w:id="195" w:author="Hareesh Ganesan" w:date="2016-10-17T09:33:00Z">
        <w:r w:rsidRPr="00CB4A0A" w:rsidDel="00831199">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BE2FD1" w:rsidRPr="00CB4A0A" w:rsidDel="00831199" w14:paraId="79C97285" w14:textId="77777777" w:rsidTr="00D50645">
        <w:trPr>
          <w:del w:id="196" w:author="Hareesh Ganesan" w:date="2016-10-17T09:33:00Z"/>
        </w:trPr>
        <w:tc>
          <w:tcPr>
            <w:tcW w:w="9576" w:type="dxa"/>
          </w:tcPr>
          <w:p w14:paraId="397C392E" w14:textId="77777777" w:rsidR="00BE2FD1" w:rsidRPr="00CB4A0A" w:rsidDel="00831199" w:rsidRDefault="00BE2FD1" w:rsidP="00D50645">
            <w:pPr>
              <w:rPr>
                <w:del w:id="197" w:author="Hareesh Ganesan" w:date="2016-10-17T09:33:00Z"/>
                <w:rFonts w:cstheme="minorHAnsi"/>
                <w:sz w:val="24"/>
                <w:szCs w:val="24"/>
              </w:rPr>
            </w:pPr>
          </w:p>
          <w:p w14:paraId="6DAA63AA" w14:textId="77777777" w:rsidR="00BE2FD1" w:rsidRPr="00CB4A0A" w:rsidDel="00831199" w:rsidRDefault="00BE2FD1" w:rsidP="00D50645">
            <w:pPr>
              <w:rPr>
                <w:del w:id="198" w:author="Hareesh Ganesan" w:date="2016-10-17T09:33:00Z"/>
                <w:rFonts w:cstheme="minorHAnsi"/>
                <w:sz w:val="24"/>
                <w:szCs w:val="24"/>
              </w:rPr>
            </w:pPr>
          </w:p>
          <w:p w14:paraId="3CBE5550" w14:textId="77777777" w:rsidR="00BE2FD1" w:rsidRPr="00CB4A0A" w:rsidDel="00831199" w:rsidRDefault="00BE2FD1" w:rsidP="00D50645">
            <w:pPr>
              <w:rPr>
                <w:del w:id="199" w:author="Hareesh Ganesan" w:date="2016-10-17T09:33:00Z"/>
                <w:rFonts w:cstheme="minorHAnsi"/>
                <w:sz w:val="24"/>
                <w:szCs w:val="24"/>
              </w:rPr>
            </w:pPr>
          </w:p>
          <w:p w14:paraId="6CDBAEE8" w14:textId="77777777" w:rsidR="00BE2FD1" w:rsidRPr="00CB4A0A" w:rsidDel="00831199" w:rsidRDefault="00BE2FD1" w:rsidP="00D50645">
            <w:pPr>
              <w:rPr>
                <w:del w:id="200" w:author="Hareesh Ganesan" w:date="2016-10-17T09:33:00Z"/>
                <w:rFonts w:cstheme="minorHAnsi"/>
                <w:sz w:val="24"/>
                <w:szCs w:val="24"/>
              </w:rPr>
            </w:pPr>
          </w:p>
          <w:p w14:paraId="42D1FA1C" w14:textId="77777777" w:rsidR="00BE2FD1" w:rsidRPr="00CB4A0A" w:rsidDel="00831199" w:rsidRDefault="00BE2FD1" w:rsidP="00D50645">
            <w:pPr>
              <w:rPr>
                <w:del w:id="201" w:author="Hareesh Ganesan" w:date="2016-10-17T09:33:00Z"/>
                <w:rFonts w:cstheme="minorHAnsi"/>
                <w:sz w:val="24"/>
                <w:szCs w:val="24"/>
              </w:rPr>
            </w:pPr>
          </w:p>
          <w:p w14:paraId="0C74D985" w14:textId="77777777" w:rsidR="00BE2FD1" w:rsidRPr="00CB4A0A" w:rsidDel="00831199" w:rsidRDefault="00BE2FD1" w:rsidP="00D50645">
            <w:pPr>
              <w:rPr>
                <w:del w:id="202" w:author="Hareesh Ganesan" w:date="2016-10-17T09:33:00Z"/>
                <w:rFonts w:cstheme="minorHAnsi"/>
                <w:sz w:val="24"/>
                <w:szCs w:val="24"/>
              </w:rPr>
            </w:pPr>
          </w:p>
        </w:tc>
      </w:tr>
    </w:tbl>
    <w:p w14:paraId="403B42CA" w14:textId="77777777" w:rsidR="00BE2FD1" w:rsidRPr="00CB4A0A" w:rsidDel="00831199" w:rsidRDefault="00BE2FD1" w:rsidP="00BE2FD1">
      <w:pPr>
        <w:rPr>
          <w:del w:id="203" w:author="Hareesh Ganesan" w:date="2016-10-17T09:33:00Z"/>
          <w:rFonts w:cstheme="minorHAnsi"/>
          <w:sz w:val="24"/>
          <w:szCs w:val="24"/>
        </w:rPr>
      </w:pPr>
    </w:p>
    <w:p w14:paraId="3C7E1D91" w14:textId="77777777" w:rsidR="00BE2FD1" w:rsidRPr="00CB4A0A" w:rsidDel="00831199" w:rsidRDefault="00BE2FD1" w:rsidP="00BE2FD1">
      <w:pPr>
        <w:rPr>
          <w:del w:id="204" w:author="Hareesh Ganesan" w:date="2016-10-17T09:33:00Z"/>
          <w:rFonts w:cstheme="minorHAnsi"/>
          <w:sz w:val="24"/>
          <w:szCs w:val="24"/>
        </w:rPr>
      </w:pPr>
      <w:del w:id="205" w:author="Hareesh Ganesan" w:date="2016-10-17T09:33:00Z">
        <w:r w:rsidRPr="00CB4A0A" w:rsidDel="00831199">
          <w:rPr>
            <w:rFonts w:cstheme="minorHAnsi"/>
            <w:sz w:val="24"/>
            <w:szCs w:val="24"/>
          </w:rPr>
          <w:delText>Please rate the likelihood of a threat/vulnerability affecting your ePHI:</w:delText>
        </w:r>
      </w:del>
    </w:p>
    <w:p w14:paraId="4D4129E1" w14:textId="77777777" w:rsidR="00BE2FD1" w:rsidRPr="00CB4A0A" w:rsidDel="00831199" w:rsidRDefault="00BE2FD1" w:rsidP="00BE2FD1">
      <w:pPr>
        <w:pStyle w:val="ListParagraph"/>
        <w:numPr>
          <w:ilvl w:val="0"/>
          <w:numId w:val="3"/>
        </w:numPr>
        <w:rPr>
          <w:del w:id="206" w:author="Hareesh Ganesan" w:date="2016-10-17T09:33:00Z"/>
          <w:rFonts w:cstheme="minorHAnsi"/>
          <w:sz w:val="24"/>
          <w:szCs w:val="24"/>
        </w:rPr>
      </w:pPr>
      <w:del w:id="207" w:author="Hareesh Ganesan" w:date="2016-10-17T09:33:00Z">
        <w:r w:rsidRPr="00CB4A0A" w:rsidDel="00831199">
          <w:rPr>
            <w:rFonts w:cstheme="minorHAnsi"/>
            <w:sz w:val="24"/>
            <w:szCs w:val="24"/>
          </w:rPr>
          <w:delText>Low</w:delText>
        </w:r>
      </w:del>
    </w:p>
    <w:p w14:paraId="57F06D49" w14:textId="77777777" w:rsidR="00BE2FD1" w:rsidRPr="00CB4A0A" w:rsidDel="00831199" w:rsidRDefault="00BE2FD1" w:rsidP="00BE2FD1">
      <w:pPr>
        <w:pStyle w:val="ListParagraph"/>
        <w:numPr>
          <w:ilvl w:val="0"/>
          <w:numId w:val="3"/>
        </w:numPr>
        <w:rPr>
          <w:del w:id="208" w:author="Hareesh Ganesan" w:date="2016-10-17T09:33:00Z"/>
          <w:rFonts w:cstheme="minorHAnsi"/>
          <w:sz w:val="24"/>
          <w:szCs w:val="24"/>
        </w:rPr>
      </w:pPr>
      <w:del w:id="209" w:author="Hareesh Ganesan" w:date="2016-10-17T09:33:00Z">
        <w:r w:rsidRPr="00CB4A0A" w:rsidDel="00831199">
          <w:rPr>
            <w:rFonts w:cstheme="minorHAnsi"/>
            <w:sz w:val="24"/>
            <w:szCs w:val="24"/>
          </w:rPr>
          <w:delText>Medium</w:delText>
        </w:r>
      </w:del>
    </w:p>
    <w:p w14:paraId="3D9D6D79" w14:textId="77777777" w:rsidR="00BE2FD1" w:rsidRPr="00CB4A0A" w:rsidDel="00831199" w:rsidRDefault="00BE2FD1" w:rsidP="00BE2FD1">
      <w:pPr>
        <w:pStyle w:val="ListParagraph"/>
        <w:numPr>
          <w:ilvl w:val="0"/>
          <w:numId w:val="3"/>
        </w:numPr>
        <w:rPr>
          <w:del w:id="210" w:author="Hareesh Ganesan" w:date="2016-10-17T09:33:00Z"/>
          <w:rFonts w:cstheme="minorHAnsi"/>
          <w:sz w:val="24"/>
          <w:szCs w:val="24"/>
        </w:rPr>
      </w:pPr>
      <w:del w:id="211" w:author="Hareesh Ganesan" w:date="2016-10-17T09:33:00Z">
        <w:r w:rsidRPr="00CB4A0A" w:rsidDel="00831199">
          <w:rPr>
            <w:rFonts w:cstheme="minorHAnsi"/>
            <w:sz w:val="24"/>
            <w:szCs w:val="24"/>
          </w:rPr>
          <w:delText>High</w:delText>
        </w:r>
      </w:del>
    </w:p>
    <w:p w14:paraId="5B7DA0A2" w14:textId="77777777" w:rsidR="00BE2FD1" w:rsidRPr="00CB4A0A" w:rsidDel="00831199" w:rsidRDefault="00BE2FD1" w:rsidP="00BE2FD1">
      <w:pPr>
        <w:rPr>
          <w:del w:id="212" w:author="Hareesh Ganesan" w:date="2016-10-17T09:33:00Z"/>
          <w:rFonts w:cstheme="minorHAnsi"/>
          <w:sz w:val="24"/>
          <w:szCs w:val="24"/>
        </w:rPr>
      </w:pPr>
      <w:del w:id="213" w:author="Hareesh Ganesan" w:date="2016-10-17T09:33:00Z">
        <w:r w:rsidRPr="00CB4A0A" w:rsidDel="00831199">
          <w:rPr>
            <w:rFonts w:cstheme="minorHAnsi"/>
            <w:sz w:val="24"/>
            <w:szCs w:val="24"/>
          </w:rPr>
          <w:delText>Please rate the impact of a threat/vulnerability affecting your ePHI:</w:delText>
        </w:r>
      </w:del>
    </w:p>
    <w:p w14:paraId="7D885358" w14:textId="77777777" w:rsidR="00BE2FD1" w:rsidRPr="00CB4A0A" w:rsidDel="00831199" w:rsidRDefault="00BE2FD1" w:rsidP="00BE2FD1">
      <w:pPr>
        <w:pStyle w:val="ListParagraph"/>
        <w:numPr>
          <w:ilvl w:val="0"/>
          <w:numId w:val="3"/>
        </w:numPr>
        <w:rPr>
          <w:del w:id="214" w:author="Hareesh Ganesan" w:date="2016-10-17T09:33:00Z"/>
          <w:rFonts w:cstheme="minorHAnsi"/>
          <w:sz w:val="24"/>
          <w:szCs w:val="24"/>
        </w:rPr>
      </w:pPr>
      <w:del w:id="215" w:author="Hareesh Ganesan" w:date="2016-10-17T09:33:00Z">
        <w:r w:rsidRPr="00CB4A0A" w:rsidDel="00831199">
          <w:rPr>
            <w:rFonts w:cstheme="minorHAnsi"/>
            <w:sz w:val="24"/>
            <w:szCs w:val="24"/>
          </w:rPr>
          <w:delText>Low</w:delText>
        </w:r>
      </w:del>
    </w:p>
    <w:p w14:paraId="71F257C5" w14:textId="77777777" w:rsidR="00BE2FD1" w:rsidRPr="00CB4A0A" w:rsidDel="00831199" w:rsidRDefault="00BE2FD1" w:rsidP="00BE2FD1">
      <w:pPr>
        <w:pStyle w:val="ListParagraph"/>
        <w:numPr>
          <w:ilvl w:val="0"/>
          <w:numId w:val="3"/>
        </w:numPr>
        <w:rPr>
          <w:del w:id="216" w:author="Hareesh Ganesan" w:date="2016-10-17T09:33:00Z"/>
          <w:rFonts w:cstheme="minorHAnsi"/>
          <w:sz w:val="24"/>
          <w:szCs w:val="24"/>
        </w:rPr>
      </w:pPr>
      <w:del w:id="217" w:author="Hareesh Ganesan" w:date="2016-10-17T09:33:00Z">
        <w:r w:rsidRPr="00CB4A0A" w:rsidDel="00831199">
          <w:rPr>
            <w:rFonts w:cstheme="minorHAnsi"/>
            <w:sz w:val="24"/>
            <w:szCs w:val="24"/>
          </w:rPr>
          <w:delText>Medium</w:delText>
        </w:r>
      </w:del>
    </w:p>
    <w:p w14:paraId="791E03B2" w14:textId="77777777" w:rsidR="00BE2FD1" w:rsidRPr="00CB4A0A" w:rsidDel="00831199" w:rsidRDefault="00BE2FD1" w:rsidP="00BE2FD1">
      <w:pPr>
        <w:pStyle w:val="ListParagraph"/>
        <w:numPr>
          <w:ilvl w:val="0"/>
          <w:numId w:val="3"/>
        </w:numPr>
        <w:rPr>
          <w:del w:id="218" w:author="Hareesh Ganesan" w:date="2016-10-17T09:33:00Z"/>
          <w:rFonts w:cstheme="minorHAnsi"/>
          <w:sz w:val="24"/>
          <w:szCs w:val="24"/>
        </w:rPr>
      </w:pPr>
      <w:del w:id="219" w:author="Hareesh Ganesan" w:date="2016-10-17T09:33:00Z">
        <w:r w:rsidRPr="00CB4A0A" w:rsidDel="00831199">
          <w:rPr>
            <w:rFonts w:cstheme="minorHAnsi"/>
            <w:sz w:val="24"/>
            <w:szCs w:val="24"/>
          </w:rPr>
          <w:delText>High</w:delText>
        </w:r>
      </w:del>
    </w:p>
    <w:p w14:paraId="0F80A97F" w14:textId="77777777" w:rsidR="00190502" w:rsidRPr="00CB4A0A" w:rsidDel="00831199" w:rsidRDefault="00190502" w:rsidP="00190502">
      <w:pPr>
        <w:rPr>
          <w:del w:id="220" w:author="Hareesh Ganesan" w:date="2016-10-17T09:33:00Z"/>
          <w:rFonts w:cstheme="minorHAnsi"/>
          <w:b/>
          <w:sz w:val="24"/>
          <w:szCs w:val="24"/>
        </w:rPr>
      </w:pPr>
      <w:del w:id="221" w:author="Hareesh Ganesan" w:date="2016-10-17T09:33:00Z">
        <w:r w:rsidRPr="00CB4A0A" w:rsidDel="00831199">
          <w:rPr>
            <w:rFonts w:cstheme="minorHAnsi"/>
            <w:b/>
            <w:sz w:val="24"/>
            <w:szCs w:val="24"/>
          </w:rPr>
          <w:delText>Overall Security Risk:</w:delText>
        </w:r>
      </w:del>
    </w:p>
    <w:p w14:paraId="55F31AEB" w14:textId="77777777" w:rsidR="00190502" w:rsidRPr="00CB4A0A" w:rsidDel="00831199" w:rsidRDefault="00190502" w:rsidP="00190502">
      <w:pPr>
        <w:pStyle w:val="ListParagraph"/>
        <w:numPr>
          <w:ilvl w:val="0"/>
          <w:numId w:val="3"/>
        </w:numPr>
        <w:rPr>
          <w:del w:id="222" w:author="Hareesh Ganesan" w:date="2016-10-17T09:33:00Z"/>
          <w:rFonts w:cstheme="minorHAnsi"/>
          <w:sz w:val="24"/>
          <w:szCs w:val="24"/>
        </w:rPr>
      </w:pPr>
      <w:del w:id="223" w:author="Hareesh Ganesan" w:date="2016-10-17T09:33:00Z">
        <w:r w:rsidRPr="00CB4A0A" w:rsidDel="00831199">
          <w:rPr>
            <w:rFonts w:cstheme="minorHAnsi"/>
            <w:sz w:val="24"/>
            <w:szCs w:val="24"/>
          </w:rPr>
          <w:delText>Low</w:delText>
        </w:r>
      </w:del>
    </w:p>
    <w:p w14:paraId="6A5C8289" w14:textId="77777777" w:rsidR="00190502" w:rsidRPr="00CB4A0A" w:rsidDel="00831199" w:rsidRDefault="00190502" w:rsidP="00190502">
      <w:pPr>
        <w:pStyle w:val="ListParagraph"/>
        <w:numPr>
          <w:ilvl w:val="0"/>
          <w:numId w:val="3"/>
        </w:numPr>
        <w:rPr>
          <w:del w:id="224" w:author="Hareesh Ganesan" w:date="2016-10-17T09:33:00Z"/>
          <w:rFonts w:cstheme="minorHAnsi"/>
          <w:sz w:val="24"/>
          <w:szCs w:val="24"/>
        </w:rPr>
      </w:pPr>
      <w:del w:id="225" w:author="Hareesh Ganesan" w:date="2016-10-17T09:33:00Z">
        <w:r w:rsidRPr="00CB4A0A" w:rsidDel="00831199">
          <w:rPr>
            <w:rFonts w:cstheme="minorHAnsi"/>
            <w:sz w:val="24"/>
            <w:szCs w:val="24"/>
          </w:rPr>
          <w:delText>Medium</w:delText>
        </w:r>
      </w:del>
    </w:p>
    <w:p w14:paraId="7A08A173" w14:textId="77777777" w:rsidR="00190502" w:rsidRPr="00CB4A0A" w:rsidDel="00831199" w:rsidRDefault="00190502" w:rsidP="00190502">
      <w:pPr>
        <w:pStyle w:val="ListParagraph"/>
        <w:numPr>
          <w:ilvl w:val="0"/>
          <w:numId w:val="3"/>
        </w:numPr>
        <w:rPr>
          <w:del w:id="226" w:author="Hareesh Ganesan" w:date="2016-10-17T09:33:00Z"/>
          <w:rFonts w:cstheme="minorHAnsi"/>
          <w:sz w:val="24"/>
          <w:szCs w:val="24"/>
        </w:rPr>
      </w:pPr>
      <w:del w:id="227" w:author="Hareesh Ganesan" w:date="2016-10-17T09:33:00Z">
        <w:r w:rsidRPr="00CB4A0A" w:rsidDel="00831199">
          <w:rPr>
            <w:rFonts w:cstheme="minorHAnsi"/>
            <w:sz w:val="24"/>
            <w:szCs w:val="24"/>
          </w:rPr>
          <w:delText>High</w:delText>
        </w:r>
      </w:del>
    </w:p>
    <w:p w14:paraId="3826B742" w14:textId="77777777" w:rsidR="00BE2FD1" w:rsidRPr="00CB4A0A" w:rsidDel="00831199" w:rsidRDefault="00BE2FD1" w:rsidP="00BE2FD1">
      <w:pPr>
        <w:rPr>
          <w:del w:id="228" w:author="Hareesh Ganesan" w:date="2016-10-17T09:33:00Z"/>
          <w:rFonts w:cstheme="minorHAnsi"/>
          <w:b/>
          <w:sz w:val="24"/>
          <w:szCs w:val="24"/>
        </w:rPr>
      </w:pPr>
      <w:del w:id="229" w:author="Hareesh Ganesan" w:date="2016-10-17T09:33:00Z">
        <w:r w:rsidRPr="00CB4A0A" w:rsidDel="00831199">
          <w:rPr>
            <w:rFonts w:cstheme="minorHAnsi"/>
            <w:b/>
            <w:sz w:val="24"/>
            <w:szCs w:val="24"/>
          </w:rPr>
          <w:delText>Related Information:</w:delText>
        </w:r>
      </w:del>
    </w:p>
    <w:p w14:paraId="405129D5" w14:textId="77777777" w:rsidR="00BE2FD1" w:rsidRPr="00CB4A0A" w:rsidDel="00831199" w:rsidRDefault="00BE2FD1" w:rsidP="00BE2FD1">
      <w:pPr>
        <w:rPr>
          <w:del w:id="230" w:author="Hareesh Ganesan" w:date="2016-10-17T09:33:00Z"/>
          <w:rFonts w:cstheme="minorHAnsi"/>
          <w:i/>
          <w:sz w:val="24"/>
          <w:szCs w:val="24"/>
        </w:rPr>
      </w:pPr>
      <w:del w:id="231" w:author="Hareesh Ganesan" w:date="2016-10-17T09:33:00Z">
        <w:r w:rsidRPr="00CB4A0A" w:rsidDel="00831199">
          <w:rPr>
            <w:rFonts w:cstheme="minorHAnsi"/>
            <w:i/>
            <w:sz w:val="24"/>
            <w:szCs w:val="24"/>
          </w:rPr>
          <w:delText>Things to Consider to Help Answer the Question:</w:delText>
        </w:r>
      </w:del>
    </w:p>
    <w:p w14:paraId="04BE9577" w14:textId="77777777" w:rsidR="00BE2FD1" w:rsidRPr="00CB4A0A" w:rsidDel="00831199" w:rsidRDefault="00BE2FD1" w:rsidP="00BE2FD1">
      <w:pPr>
        <w:spacing w:line="240" w:lineRule="auto"/>
        <w:contextualSpacing/>
        <w:rPr>
          <w:del w:id="232" w:author="Hareesh Ganesan" w:date="2016-10-17T09:33:00Z"/>
          <w:rFonts w:cstheme="minorHAnsi"/>
          <w:sz w:val="24"/>
          <w:szCs w:val="24"/>
        </w:rPr>
      </w:pPr>
      <w:del w:id="233" w:author="Hareesh Ganesan" w:date="2016-10-17T09:33:00Z">
        <w:r w:rsidRPr="00CB4A0A" w:rsidDel="00831199">
          <w:rPr>
            <w:rFonts w:cstheme="minorHAnsi"/>
            <w:sz w:val="24"/>
            <w:szCs w:val="24"/>
          </w:rPr>
          <w:delText>Evaluate your practice to determine if it:</w:delText>
        </w:r>
      </w:del>
    </w:p>
    <w:p w14:paraId="1E78BBD7" w14:textId="77777777" w:rsidR="00BE2FD1" w:rsidRPr="00CB4A0A" w:rsidDel="00831199" w:rsidRDefault="00BE2FD1" w:rsidP="00BE2FD1">
      <w:pPr>
        <w:spacing w:line="240" w:lineRule="auto"/>
        <w:contextualSpacing/>
        <w:rPr>
          <w:del w:id="234" w:author="Hareesh Ganesan" w:date="2016-10-17T09:33:00Z"/>
          <w:rFonts w:cstheme="minorHAnsi"/>
          <w:sz w:val="24"/>
          <w:szCs w:val="24"/>
        </w:rPr>
      </w:pPr>
    </w:p>
    <w:p w14:paraId="18CAF722" w14:textId="77777777" w:rsidR="00BE2FD1" w:rsidRPr="00CB4A0A" w:rsidDel="00831199" w:rsidRDefault="00BE2FD1" w:rsidP="00BE2FD1">
      <w:pPr>
        <w:numPr>
          <w:ilvl w:val="0"/>
          <w:numId w:val="10"/>
        </w:numPr>
        <w:spacing w:line="240" w:lineRule="auto"/>
        <w:contextualSpacing/>
        <w:rPr>
          <w:del w:id="235" w:author="Hareesh Ganesan" w:date="2016-10-17T09:33:00Z"/>
          <w:rFonts w:cstheme="minorHAnsi"/>
          <w:sz w:val="24"/>
          <w:szCs w:val="24"/>
        </w:rPr>
      </w:pPr>
      <w:del w:id="236" w:author="Hareesh Ganesan" w:date="2016-10-17T09:33:00Z">
        <w:r w:rsidRPr="00CB4A0A" w:rsidDel="00831199">
          <w:rPr>
            <w:rFonts w:cstheme="minorHAnsi"/>
            <w:sz w:val="24"/>
            <w:szCs w:val="24"/>
          </w:rPr>
          <w:delText>Clearly defines what constitutes an emergency (consistent with (consistent with Contingency Plan Standard §</w:delText>
        </w:r>
        <w:r w:rsidRPr="00CB4A0A" w:rsidDel="00831199">
          <w:rPr>
            <w:rFonts w:eastAsia="Times New Roman" w:cstheme="minorHAnsi"/>
            <w:sz w:val="24"/>
            <w:szCs w:val="24"/>
          </w:rPr>
          <w:delText xml:space="preserve">164.308(a)(7)(i) </w:delText>
        </w:r>
        <w:r w:rsidRPr="00CB4A0A" w:rsidDel="00831199">
          <w:rPr>
            <w:rFonts w:cstheme="minorHAnsi"/>
            <w:sz w:val="24"/>
            <w:szCs w:val="24"/>
          </w:rPr>
          <w:delText>and the circumstances under which emergency access is enabled.</w:delText>
        </w:r>
      </w:del>
    </w:p>
    <w:p w14:paraId="3D778687" w14:textId="77777777" w:rsidR="00BE2FD1" w:rsidRPr="00CB4A0A" w:rsidDel="00831199" w:rsidRDefault="00BE2FD1" w:rsidP="00BE2FD1">
      <w:pPr>
        <w:numPr>
          <w:ilvl w:val="0"/>
          <w:numId w:val="10"/>
        </w:numPr>
        <w:spacing w:line="240" w:lineRule="auto"/>
        <w:contextualSpacing/>
        <w:rPr>
          <w:del w:id="237" w:author="Hareesh Ganesan" w:date="2016-10-17T09:33:00Z"/>
          <w:rFonts w:cstheme="minorHAnsi"/>
          <w:sz w:val="24"/>
          <w:szCs w:val="24"/>
        </w:rPr>
      </w:pPr>
      <w:del w:id="238" w:author="Hareesh Ganesan" w:date="2016-10-17T09:33:00Z">
        <w:r w:rsidRPr="00CB4A0A" w:rsidDel="00831199">
          <w:rPr>
            <w:rFonts w:cstheme="minorHAnsi"/>
            <w:sz w:val="24"/>
            <w:szCs w:val="24"/>
          </w:rPr>
          <w:delText>Identifies the person capable of activating the emergency access method</w:delText>
        </w:r>
      </w:del>
    </w:p>
    <w:p w14:paraId="2D70C535" w14:textId="77777777" w:rsidR="00BE2FD1" w:rsidRPr="00CB4A0A" w:rsidDel="00831199" w:rsidRDefault="00BE2FD1" w:rsidP="00BE2FD1">
      <w:pPr>
        <w:spacing w:line="240" w:lineRule="auto"/>
        <w:ind w:left="360"/>
        <w:contextualSpacing/>
        <w:rPr>
          <w:del w:id="239" w:author="Hareesh Ganesan" w:date="2016-10-17T09:33:00Z"/>
          <w:rFonts w:cstheme="minorHAnsi"/>
          <w:sz w:val="24"/>
          <w:szCs w:val="24"/>
        </w:rPr>
      </w:pPr>
    </w:p>
    <w:p w14:paraId="5A4A45C3" w14:textId="77777777" w:rsidR="00BE2FD1" w:rsidRPr="00CB4A0A" w:rsidDel="00831199" w:rsidRDefault="00BE2FD1" w:rsidP="00BE2FD1">
      <w:pPr>
        <w:rPr>
          <w:del w:id="240" w:author="Hareesh Ganesan" w:date="2016-10-17T09:33:00Z"/>
          <w:rFonts w:cstheme="minorHAnsi"/>
          <w:i/>
          <w:sz w:val="24"/>
          <w:szCs w:val="24"/>
        </w:rPr>
      </w:pPr>
      <w:del w:id="241" w:author="Hareesh Ganesan" w:date="2016-10-17T09:33:00Z">
        <w:r w:rsidRPr="00CB4A0A" w:rsidDel="00831199">
          <w:rPr>
            <w:rFonts w:cstheme="minorHAnsi"/>
            <w:i/>
            <w:sz w:val="24"/>
            <w:szCs w:val="24"/>
          </w:rPr>
          <w:delText>Possible Threats and Vulnerabilities:</w:delText>
        </w:r>
      </w:del>
    </w:p>
    <w:p w14:paraId="6E633CED" w14:textId="77777777" w:rsidR="00BE2FD1" w:rsidRPr="00CB4A0A" w:rsidDel="00831199" w:rsidRDefault="00BE2FD1" w:rsidP="00BE2FD1">
      <w:pPr>
        <w:spacing w:after="0" w:line="240" w:lineRule="auto"/>
        <w:contextualSpacing/>
        <w:rPr>
          <w:del w:id="242" w:author="Hareesh Ganesan" w:date="2016-10-17T09:33:00Z"/>
          <w:rFonts w:eastAsia="Times New Roman" w:cstheme="minorHAnsi"/>
          <w:color w:val="000000"/>
          <w:sz w:val="24"/>
          <w:szCs w:val="24"/>
        </w:rPr>
      </w:pPr>
      <w:del w:id="243" w:author="Hareesh Ganesan" w:date="2016-10-17T09:33:00Z">
        <w:r w:rsidRPr="00CB4A0A" w:rsidDel="00831199">
          <w:rPr>
            <w:rFonts w:eastAsia="Times New Roman" w:cstheme="minorHAnsi"/>
            <w:sz w:val="24"/>
            <w:szCs w:val="24"/>
          </w:rPr>
          <w:delText xml:space="preserve">Your practice might not be able to protect, secure and control access to ePHI if it </w:delText>
        </w:r>
        <w:r w:rsidRPr="00CB4A0A" w:rsidDel="00831199">
          <w:rPr>
            <w:rFonts w:eastAsia="Times New Roman" w:cstheme="minorHAnsi"/>
            <w:color w:val="000000"/>
            <w:sz w:val="24"/>
            <w:szCs w:val="24"/>
          </w:rPr>
          <w:delText>is unable to access ePHI during an emergency or when normal access procedures are disabled or become unavailable.</w:delText>
        </w:r>
        <w:r w:rsidR="00343753" w:rsidRPr="00CB4A0A" w:rsidDel="00831199">
          <w:rPr>
            <w:rFonts w:eastAsia="Times New Roman" w:cstheme="minorHAnsi"/>
            <w:color w:val="000000"/>
            <w:sz w:val="24"/>
            <w:szCs w:val="24"/>
          </w:rPr>
          <w:delText xml:space="preserve"> </w:delText>
        </w:r>
      </w:del>
    </w:p>
    <w:p w14:paraId="7025504C" w14:textId="77777777" w:rsidR="00BE2FD1" w:rsidRPr="00CB4A0A" w:rsidDel="00831199" w:rsidRDefault="00BE2FD1" w:rsidP="00BE2FD1">
      <w:pPr>
        <w:spacing w:after="0" w:line="240" w:lineRule="auto"/>
        <w:contextualSpacing/>
        <w:rPr>
          <w:del w:id="244" w:author="Hareesh Ganesan" w:date="2016-10-17T09:33:00Z"/>
          <w:rFonts w:eastAsia="Times New Roman" w:cstheme="minorHAnsi"/>
          <w:color w:val="000000" w:themeColor="text1"/>
          <w:sz w:val="24"/>
          <w:szCs w:val="24"/>
        </w:rPr>
      </w:pPr>
    </w:p>
    <w:p w14:paraId="62866BB8" w14:textId="77777777" w:rsidR="00BE2FD1" w:rsidRPr="00CB4A0A" w:rsidDel="00831199" w:rsidRDefault="00BE2FD1" w:rsidP="00BE2FD1">
      <w:pPr>
        <w:rPr>
          <w:del w:id="245" w:author="Hareesh Ganesan" w:date="2016-10-17T09:33:00Z"/>
          <w:rFonts w:cstheme="minorHAnsi"/>
          <w:i/>
          <w:sz w:val="24"/>
          <w:szCs w:val="24"/>
        </w:rPr>
      </w:pPr>
      <w:del w:id="246" w:author="Hareesh Ganesan" w:date="2016-10-17T09:33:00Z">
        <w:r w:rsidRPr="00CB4A0A" w:rsidDel="00831199">
          <w:rPr>
            <w:rFonts w:eastAsia="Times New Roman" w:cstheme="minorHAnsi"/>
            <w:color w:val="000000" w:themeColor="text1"/>
            <w:sz w:val="24"/>
            <w:szCs w:val="24"/>
          </w:rPr>
          <w:delText>A potential impact might be that accurate ePHI is not available, which can adversely impact a practitioner’s ability to diagnose and treat the patient.</w:delText>
        </w:r>
      </w:del>
    </w:p>
    <w:p w14:paraId="59DF5246" w14:textId="77777777" w:rsidR="00BE2FD1" w:rsidRPr="00CB4A0A" w:rsidDel="00831199" w:rsidRDefault="00BE2FD1" w:rsidP="00BE2FD1">
      <w:pPr>
        <w:spacing w:after="0" w:line="240" w:lineRule="auto"/>
        <w:rPr>
          <w:del w:id="247" w:author="Hareesh Ganesan" w:date="2016-10-17T09:33:00Z"/>
          <w:rFonts w:eastAsia="Times New Roman" w:cstheme="minorHAnsi"/>
          <w:bCs/>
          <w:i/>
          <w:sz w:val="24"/>
          <w:szCs w:val="24"/>
        </w:rPr>
      </w:pPr>
      <w:del w:id="248" w:author="Hareesh Ganesan" w:date="2016-10-17T09:33:00Z">
        <w:r w:rsidRPr="00CB4A0A" w:rsidDel="00831199">
          <w:rPr>
            <w:rFonts w:eastAsia="Times New Roman" w:cstheme="minorHAnsi"/>
            <w:bCs/>
            <w:i/>
            <w:sz w:val="24"/>
            <w:szCs w:val="24"/>
          </w:rPr>
          <w:delText>Examples of Safeguards:</w:delText>
        </w:r>
        <w:r w:rsidR="00343753" w:rsidRPr="00CB4A0A" w:rsidDel="00831199">
          <w:rPr>
            <w:rFonts w:eastAsia="Times New Roman" w:cstheme="minorHAnsi"/>
            <w:bCs/>
            <w:i/>
            <w:sz w:val="24"/>
            <w:szCs w:val="24"/>
          </w:rPr>
          <w:delText xml:space="preserve"> </w:delText>
        </w:r>
      </w:del>
    </w:p>
    <w:p w14:paraId="67643EDD" w14:textId="77777777" w:rsidR="00BE2FD1" w:rsidRPr="00CB4A0A" w:rsidDel="00831199" w:rsidRDefault="00DA667A" w:rsidP="00BE2FD1">
      <w:pPr>
        <w:spacing w:after="0" w:line="240" w:lineRule="auto"/>
        <w:rPr>
          <w:del w:id="249" w:author="Hareesh Ganesan" w:date="2016-10-17T09:33:00Z"/>
          <w:rFonts w:eastAsia="Times New Roman" w:cstheme="minorHAnsi"/>
          <w:bCs/>
          <w:sz w:val="24"/>
          <w:szCs w:val="24"/>
        </w:rPr>
      </w:pPr>
      <w:del w:id="250" w:author="Hareesh Ganesan" w:date="2016-10-17T09:33:00Z">
        <w:r w:rsidRPr="00CB4A0A" w:rsidDel="00831199">
          <w:rPr>
            <w:rFonts w:eastAsia="Times New Roman" w:cstheme="minorHAnsi"/>
            <w:bCs/>
            <w:sz w:val="24"/>
            <w:szCs w:val="24"/>
          </w:rPr>
          <w:delText xml:space="preserve">Below are some </w:delText>
        </w:r>
        <w:r w:rsidR="00BE2FD1" w:rsidRPr="00CB4A0A" w:rsidDel="00831199">
          <w:rPr>
            <w:rFonts w:eastAsia="Times New Roman" w:cstheme="minorHAnsi"/>
            <w:bCs/>
            <w:sz w:val="24"/>
            <w:szCs w:val="24"/>
          </w:rPr>
          <w:delText>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0BCC92A8" w14:textId="77777777" w:rsidR="00942D8F" w:rsidRPr="00CB4A0A" w:rsidDel="00831199" w:rsidRDefault="00942D8F" w:rsidP="00942D8F">
      <w:pPr>
        <w:spacing w:after="0" w:line="240" w:lineRule="auto"/>
        <w:contextualSpacing/>
        <w:rPr>
          <w:del w:id="251" w:author="Hareesh Ganesan" w:date="2016-10-17T09:33:00Z"/>
          <w:rFonts w:cstheme="minorHAnsi"/>
          <w:sz w:val="24"/>
          <w:szCs w:val="24"/>
        </w:rPr>
      </w:pPr>
      <w:del w:id="252" w:author="Hareesh Ganesan" w:date="2016-10-17T09:33:00Z">
        <w:r w:rsidRPr="00CB4A0A" w:rsidDel="00831199">
          <w:rPr>
            <w:rFonts w:cstheme="minorHAnsi"/>
            <w:sz w:val="24"/>
            <w:szCs w:val="24"/>
          </w:rPr>
          <w:delText>Establish and implement as needed procedures for obtaining necessary ePHI during an emergency.</w:delText>
        </w:r>
      </w:del>
    </w:p>
    <w:p w14:paraId="4222FFDD" w14:textId="77777777" w:rsidR="00942D8F" w:rsidRPr="00CB4A0A" w:rsidDel="00831199" w:rsidRDefault="00942D8F" w:rsidP="00942D8F">
      <w:pPr>
        <w:spacing w:after="0" w:line="240" w:lineRule="auto"/>
        <w:contextualSpacing/>
        <w:rPr>
          <w:del w:id="253" w:author="Hareesh Ganesan" w:date="2016-10-17T09:33:00Z"/>
          <w:rFonts w:cstheme="minorHAnsi"/>
          <w:sz w:val="24"/>
          <w:szCs w:val="24"/>
        </w:rPr>
      </w:pPr>
      <w:del w:id="254" w:author="Hareesh Ganesan" w:date="2016-10-17T09:33:00Z">
        <w:r w:rsidRPr="00CB4A0A" w:rsidDel="00831199">
          <w:rPr>
            <w:rFonts w:cstheme="minorHAnsi"/>
            <w:sz w:val="24"/>
            <w:szCs w:val="24"/>
          </w:rPr>
          <w:delText>[</w:delText>
        </w:r>
        <w:r w:rsidRPr="00CB4A0A" w:rsidDel="00831199">
          <w:rPr>
            <w:rFonts w:eastAsia="Times New Roman" w:cstheme="minorHAnsi"/>
            <w:color w:val="000000"/>
            <w:sz w:val="24"/>
            <w:szCs w:val="24"/>
          </w:rPr>
          <w:delText xml:space="preserve">45 CFR </w:delText>
        </w:r>
        <w:r w:rsidRPr="00CB4A0A" w:rsidDel="00831199">
          <w:rPr>
            <w:rFonts w:cstheme="minorHAnsi"/>
            <w:sz w:val="24"/>
            <w:szCs w:val="24"/>
          </w:rPr>
          <w:delText>§</w:delText>
        </w:r>
        <w:r w:rsidRPr="00CB4A0A" w:rsidDel="00831199">
          <w:rPr>
            <w:rFonts w:eastAsia="Times New Roman" w:cstheme="minorHAnsi"/>
            <w:sz w:val="24"/>
            <w:szCs w:val="24"/>
          </w:rPr>
          <w:delText>164.312(a)(2)(ii)]</w:delText>
        </w:r>
      </w:del>
    </w:p>
    <w:p w14:paraId="53BE8A0A" w14:textId="77777777" w:rsidR="00942D8F" w:rsidRPr="00CB4A0A" w:rsidDel="00831199" w:rsidRDefault="00942D8F" w:rsidP="00942D8F">
      <w:pPr>
        <w:spacing w:after="0" w:line="240" w:lineRule="auto"/>
        <w:contextualSpacing/>
        <w:rPr>
          <w:del w:id="255" w:author="Hareesh Ganesan" w:date="2016-10-17T09:33:00Z"/>
          <w:rFonts w:cstheme="minorHAnsi"/>
          <w:sz w:val="24"/>
          <w:szCs w:val="24"/>
        </w:rPr>
      </w:pPr>
    </w:p>
    <w:p w14:paraId="4FC289C8" w14:textId="77777777" w:rsidR="00942D8F" w:rsidRPr="00CB4A0A" w:rsidDel="00831199" w:rsidRDefault="00942D8F" w:rsidP="00942D8F">
      <w:pPr>
        <w:spacing w:line="240" w:lineRule="auto"/>
        <w:contextualSpacing/>
        <w:rPr>
          <w:del w:id="256" w:author="Hareesh Ganesan" w:date="2016-10-17T09:33:00Z"/>
          <w:rFonts w:eastAsia="Times New Roman" w:cstheme="minorHAnsi"/>
          <w:bCs/>
          <w:color w:val="000000" w:themeColor="text1"/>
          <w:sz w:val="24"/>
          <w:szCs w:val="24"/>
        </w:rPr>
      </w:pPr>
      <w:del w:id="257" w:author="Hareesh Ganesan" w:date="2016-10-17T09:33:00Z">
        <w:r w:rsidRPr="00CB4A0A" w:rsidDel="00831199">
          <w:rPr>
            <w:rFonts w:cstheme="minorHAnsi"/>
            <w:color w:val="000000" w:themeColor="text1"/>
            <w:sz w:val="24"/>
            <w:szCs w:val="24"/>
          </w:rPr>
          <w:delText>Implement role-based access control (RBAC) policies and employ</w:delText>
        </w:r>
        <w:r w:rsidRPr="00CB4A0A" w:rsidDel="00831199">
          <w:rPr>
            <w:rFonts w:eastAsia="Times New Roman" w:cstheme="minorHAnsi"/>
            <w:bCs/>
            <w:color w:val="000000" w:themeColor="text1"/>
            <w:sz w:val="24"/>
            <w:szCs w:val="24"/>
          </w:rPr>
          <w:delText xml:space="preserve"> audited and automated override of access control mechanisms for emergency situations.</w:delText>
        </w:r>
        <w:r w:rsidRPr="00CB4A0A" w:rsidDel="00831199">
          <w:rPr>
            <w:rFonts w:eastAsia="Times New Roman" w:cstheme="minorHAnsi"/>
            <w:bCs/>
            <w:color w:val="000000" w:themeColor="text1"/>
            <w:sz w:val="24"/>
            <w:szCs w:val="24"/>
          </w:rPr>
          <w:br/>
        </w:r>
        <w:r w:rsidRPr="00CB4A0A" w:rsidDel="00831199">
          <w:rPr>
            <w:rFonts w:cstheme="minorHAnsi"/>
            <w:color w:val="000000" w:themeColor="text1"/>
            <w:sz w:val="24"/>
            <w:szCs w:val="24"/>
          </w:rPr>
          <w:delText>[NIST SP 800-53 AC-3]</w:delText>
        </w:r>
      </w:del>
    </w:p>
    <w:p w14:paraId="752CA9ED" w14:textId="77777777" w:rsidR="00942D8F" w:rsidRPr="00CB4A0A" w:rsidDel="00831199" w:rsidRDefault="00942D8F" w:rsidP="00942D8F">
      <w:pPr>
        <w:spacing w:line="240" w:lineRule="auto"/>
        <w:contextualSpacing/>
        <w:rPr>
          <w:del w:id="258" w:author="Hareesh Ganesan" w:date="2016-10-17T09:33:00Z"/>
          <w:rFonts w:eastAsia="Times New Roman" w:cstheme="minorHAnsi"/>
          <w:bCs/>
          <w:color w:val="000000" w:themeColor="text1"/>
          <w:sz w:val="24"/>
          <w:szCs w:val="24"/>
        </w:rPr>
      </w:pPr>
    </w:p>
    <w:p w14:paraId="4D7FD4FE" w14:textId="77777777" w:rsidR="00942D8F" w:rsidRPr="00CB4A0A" w:rsidDel="00831199" w:rsidRDefault="00942D8F" w:rsidP="00942D8F">
      <w:pPr>
        <w:rPr>
          <w:del w:id="259" w:author="Hareesh Ganesan" w:date="2016-10-17T09:33:00Z"/>
          <w:rFonts w:cstheme="minorHAnsi"/>
          <w:color w:val="000000" w:themeColor="text1"/>
          <w:sz w:val="24"/>
          <w:szCs w:val="24"/>
        </w:rPr>
      </w:pPr>
      <w:del w:id="260" w:author="Hareesh Ganesan" w:date="2016-10-17T09:33:00Z">
        <w:r w:rsidRPr="00CB4A0A" w:rsidDel="00831199">
          <w:rPr>
            <w:rFonts w:cstheme="minorHAnsi"/>
            <w:color w:val="000000" w:themeColor="text1"/>
            <w:sz w:val="24"/>
            <w:szCs w:val="24"/>
          </w:rPr>
          <w:delText xml:space="preserve">Implement a contingency plan that identifies essential activities and associated requirements, such as roles, responsibilities and processes for full information system restoration (e.g., termination of emergency access, </w:delText>
        </w:r>
        <w:r w:rsidRPr="00CB4A0A" w:rsidDel="00831199">
          <w:rPr>
            <w:rFonts w:cstheme="minorHAnsi"/>
            <w:sz w:val="24"/>
            <w:szCs w:val="24"/>
          </w:rPr>
          <w:delText>reinstitution of normal access controls).</w:delText>
        </w:r>
        <w:r w:rsidRPr="00CB4A0A" w:rsidDel="00831199">
          <w:rPr>
            <w:rFonts w:cstheme="minorHAnsi"/>
            <w:color w:val="000000" w:themeColor="text1"/>
            <w:sz w:val="24"/>
            <w:szCs w:val="24"/>
          </w:rPr>
          <w:br/>
          <w:delText>[NIST SP 800-53 CP-2]</w:delText>
        </w:r>
      </w:del>
    </w:p>
    <w:p w14:paraId="3C1B03B1" w14:textId="77777777"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61" w:name="_Toc461443942"/>
      <w:r w:rsidRPr="00CB4A0A">
        <w:rPr>
          <w:b/>
        </w:rPr>
        <w:t>T9</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Does your practice have policies and procedures for creating an exact copy of ePHI as a backup?</w:t>
      </w:r>
      <w:bookmarkEnd w:id="261"/>
    </w:p>
    <w:p w14:paraId="73697AF5" w14:textId="77777777" w:rsidR="00BE2FD1" w:rsidRPr="00831199" w:rsidRDefault="00BE2FD1" w:rsidP="00BE2FD1">
      <w:pPr>
        <w:pStyle w:val="ListParagraph"/>
        <w:numPr>
          <w:ilvl w:val="0"/>
          <w:numId w:val="4"/>
        </w:numPr>
        <w:rPr>
          <w:rFonts w:eastAsia="Times New Roman" w:cstheme="minorHAnsi"/>
          <w:b/>
          <w:color w:val="000000"/>
          <w:sz w:val="24"/>
          <w:szCs w:val="24"/>
          <w:rPrChange w:id="262" w:author="Hareesh Ganesan" w:date="2016-10-17T09:33:00Z">
            <w:rPr>
              <w:rFonts w:eastAsia="Times New Roman" w:cstheme="minorHAnsi"/>
              <w:color w:val="000000"/>
              <w:sz w:val="24"/>
              <w:szCs w:val="24"/>
            </w:rPr>
          </w:rPrChange>
        </w:rPr>
      </w:pPr>
      <w:r w:rsidRPr="00831199">
        <w:rPr>
          <w:rFonts w:eastAsia="Times New Roman" w:cstheme="minorHAnsi"/>
          <w:b/>
          <w:color w:val="000000"/>
          <w:sz w:val="24"/>
          <w:szCs w:val="24"/>
          <w:rPrChange w:id="263" w:author="Hareesh Ganesan" w:date="2016-10-17T09:33:00Z">
            <w:rPr>
              <w:rFonts w:eastAsia="Times New Roman" w:cstheme="minorHAnsi"/>
              <w:color w:val="000000"/>
              <w:sz w:val="24"/>
              <w:szCs w:val="24"/>
            </w:rPr>
          </w:rPrChange>
        </w:rPr>
        <w:t>Yes</w:t>
      </w:r>
    </w:p>
    <w:p w14:paraId="309F0B28"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607BC4A3"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7338985"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5F2F60CC"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37A155C4"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43640A02"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6FE0C557"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6A1A1D35" w14:textId="77777777" w:rsidTr="00D50645">
        <w:tc>
          <w:tcPr>
            <w:tcW w:w="9576" w:type="dxa"/>
          </w:tcPr>
          <w:p w14:paraId="1CFF99E9" w14:textId="77777777" w:rsidR="00831199" w:rsidRPr="00831199" w:rsidRDefault="00831199" w:rsidP="00831199">
            <w:pPr>
              <w:rPr>
                <w:ins w:id="264" w:author="Hareesh Ganesan" w:date="2016-10-17T09:34:00Z"/>
                <w:rFonts w:cstheme="minorHAnsi"/>
                <w:sz w:val="24"/>
                <w:szCs w:val="24"/>
              </w:rPr>
            </w:pPr>
            <w:ins w:id="265" w:author="Hareesh Ganesan" w:date="2016-10-17T09:34:00Z">
              <w:r w:rsidRPr="00831199">
                <w:rPr>
                  <w:rFonts w:cstheme="minorHAnsi"/>
                  <w:sz w:val="24"/>
                  <w:szCs w:val="24"/>
                </w:rPr>
                <w:t>1. Perform daily snapshot backups of all systems that process, store, or transmit ePHI for TowerView Health Customers</w:t>
              </w:r>
            </w:ins>
          </w:p>
          <w:p w14:paraId="14C04A80" w14:textId="77777777" w:rsidR="00831199" w:rsidRPr="00831199" w:rsidRDefault="00831199" w:rsidP="00831199">
            <w:pPr>
              <w:rPr>
                <w:ins w:id="266" w:author="Hareesh Ganesan" w:date="2016-10-17T09:34:00Z"/>
                <w:rFonts w:cstheme="minorHAnsi"/>
                <w:sz w:val="24"/>
                <w:szCs w:val="24"/>
              </w:rPr>
            </w:pPr>
            <w:ins w:id="267" w:author="Hareesh Ganesan" w:date="2016-10-17T09:34:00Z">
              <w:r w:rsidRPr="00831199">
                <w:rPr>
                  <w:rFonts w:cstheme="minorHAnsi"/>
                  <w:sz w:val="24"/>
                  <w:szCs w:val="24"/>
                </w:rPr>
                <w:t>2. TowerView Health Ops Team, lead by Lead Engineer, is designated to be in charge of backups.</w:t>
              </w:r>
            </w:ins>
          </w:p>
          <w:p w14:paraId="2FF6D596" w14:textId="77777777" w:rsidR="00831199" w:rsidRPr="00831199" w:rsidRDefault="00831199" w:rsidP="00831199">
            <w:pPr>
              <w:rPr>
                <w:ins w:id="268" w:author="Hareesh Ganesan" w:date="2016-10-17T09:34:00Z"/>
                <w:rFonts w:cstheme="minorHAnsi"/>
                <w:sz w:val="24"/>
                <w:szCs w:val="24"/>
              </w:rPr>
            </w:pPr>
            <w:commentRangeStart w:id="269"/>
            <w:ins w:id="270" w:author="Hareesh Ganesan" w:date="2016-10-17T09:34:00Z">
              <w:r w:rsidRPr="00831199">
                <w:rPr>
                  <w:rFonts w:cstheme="minorHAnsi"/>
                  <w:sz w:val="24"/>
                  <w:szCs w:val="24"/>
                </w:rPr>
                <w:t>3. Dev Ops Team members are trained and assigned assigned to complete backups and manage the backup media.</w:t>
              </w:r>
              <w:commentRangeEnd w:id="269"/>
              <w:r>
                <w:rPr>
                  <w:rStyle w:val="CommentReference"/>
                </w:rPr>
                <w:commentReference w:id="269"/>
              </w:r>
            </w:ins>
          </w:p>
          <w:p w14:paraId="2B6CA11A" w14:textId="77777777" w:rsidR="00831199" w:rsidRPr="00831199" w:rsidRDefault="00831199" w:rsidP="00831199">
            <w:pPr>
              <w:rPr>
                <w:ins w:id="272" w:author="Hareesh Ganesan" w:date="2016-10-17T09:34:00Z"/>
                <w:rFonts w:cstheme="minorHAnsi"/>
                <w:sz w:val="24"/>
                <w:szCs w:val="24"/>
              </w:rPr>
            </w:pPr>
            <w:commentRangeStart w:id="273"/>
            <w:ins w:id="274" w:author="Hareesh Ganesan" w:date="2016-10-17T09:34:00Z">
              <w:r w:rsidRPr="00831199">
                <w:rPr>
                  <w:rFonts w:cstheme="minorHAnsi"/>
                  <w:sz w:val="24"/>
                  <w:szCs w:val="24"/>
                </w:rPr>
                <w:t xml:space="preserve">4. Document backups </w:t>
              </w:r>
              <w:commentRangeEnd w:id="273"/>
              <w:r>
                <w:rPr>
                  <w:rStyle w:val="CommentReference"/>
                </w:rPr>
                <w:commentReference w:id="273"/>
              </w:r>
            </w:ins>
          </w:p>
          <w:p w14:paraId="016D3279" w14:textId="77777777" w:rsidR="00831199" w:rsidRPr="00831199" w:rsidRDefault="00831199" w:rsidP="00831199">
            <w:pPr>
              <w:rPr>
                <w:ins w:id="276" w:author="Hareesh Ganesan" w:date="2016-10-17T09:34:00Z"/>
                <w:rFonts w:cstheme="minorHAnsi"/>
                <w:sz w:val="24"/>
                <w:szCs w:val="24"/>
              </w:rPr>
            </w:pPr>
            <w:ins w:id="277" w:author="Hareesh Ganesan" w:date="2016-10-17T09:34:00Z">
              <w:r w:rsidRPr="00831199">
                <w:rPr>
                  <w:rFonts w:cstheme="minorHAnsi"/>
                  <w:sz w:val="24"/>
                  <w:szCs w:val="24"/>
                </w:rPr>
                <w:tab/>
                <w:t>* Name of the system</w:t>
              </w:r>
            </w:ins>
          </w:p>
          <w:p w14:paraId="5535FF22" w14:textId="77777777" w:rsidR="00831199" w:rsidRPr="00831199" w:rsidRDefault="00831199" w:rsidP="00831199">
            <w:pPr>
              <w:rPr>
                <w:ins w:id="278" w:author="Hareesh Ganesan" w:date="2016-10-17T09:34:00Z"/>
                <w:rFonts w:cstheme="minorHAnsi"/>
                <w:sz w:val="24"/>
                <w:szCs w:val="24"/>
              </w:rPr>
            </w:pPr>
            <w:ins w:id="279" w:author="Hareesh Ganesan" w:date="2016-10-17T09:34:00Z">
              <w:r w:rsidRPr="00831199">
                <w:rPr>
                  <w:rFonts w:cstheme="minorHAnsi"/>
                  <w:sz w:val="24"/>
                  <w:szCs w:val="24"/>
                </w:rPr>
                <w:tab/>
                <w:t>* Date &amp; time of backup</w:t>
              </w:r>
            </w:ins>
          </w:p>
          <w:p w14:paraId="13899784" w14:textId="77777777" w:rsidR="00831199" w:rsidRPr="00831199" w:rsidRDefault="00831199" w:rsidP="00831199">
            <w:pPr>
              <w:rPr>
                <w:ins w:id="280" w:author="Hareesh Ganesan" w:date="2016-10-17T09:34:00Z"/>
                <w:rFonts w:cstheme="minorHAnsi"/>
                <w:sz w:val="24"/>
                <w:szCs w:val="24"/>
              </w:rPr>
            </w:pPr>
            <w:ins w:id="281" w:author="Hareesh Ganesan" w:date="2016-10-17T09:34:00Z">
              <w:r w:rsidRPr="00831199">
                <w:rPr>
                  <w:rFonts w:cstheme="minorHAnsi"/>
                  <w:sz w:val="24"/>
                  <w:szCs w:val="24"/>
                </w:rPr>
                <w:tab/>
                <w:t>* Where backup stored (or to whom it was provided)</w:t>
              </w:r>
            </w:ins>
          </w:p>
          <w:p w14:paraId="208671EE" w14:textId="77777777" w:rsidR="00831199" w:rsidRPr="00831199" w:rsidRDefault="00831199" w:rsidP="00831199">
            <w:pPr>
              <w:rPr>
                <w:ins w:id="282" w:author="Hareesh Ganesan" w:date="2016-10-17T09:34:00Z"/>
                <w:rFonts w:cstheme="minorHAnsi"/>
                <w:sz w:val="24"/>
                <w:szCs w:val="24"/>
              </w:rPr>
            </w:pPr>
            <w:commentRangeStart w:id="283"/>
            <w:ins w:id="284" w:author="Hareesh Ganesan" w:date="2016-10-17T09:34:00Z">
              <w:r w:rsidRPr="00831199">
                <w:rPr>
                  <w:rFonts w:cstheme="minorHAnsi"/>
                  <w:sz w:val="24"/>
                  <w:szCs w:val="24"/>
                </w:rPr>
                <w:t>5. Securely encrypt stored backups in a manner that protects them from loss or environmental damage.</w:t>
              </w:r>
              <w:commentRangeEnd w:id="283"/>
              <w:r>
                <w:rPr>
                  <w:rStyle w:val="CommentReference"/>
                </w:rPr>
                <w:commentReference w:id="283"/>
              </w:r>
            </w:ins>
          </w:p>
          <w:p w14:paraId="60CD7C2B" w14:textId="77777777" w:rsidR="00BE2FD1" w:rsidRPr="00CB4A0A" w:rsidRDefault="00831199" w:rsidP="00831199">
            <w:pPr>
              <w:rPr>
                <w:rFonts w:cstheme="minorHAnsi"/>
                <w:sz w:val="24"/>
                <w:szCs w:val="24"/>
              </w:rPr>
            </w:pPr>
            <w:commentRangeStart w:id="286"/>
            <w:ins w:id="287" w:author="Hareesh Ganesan" w:date="2016-10-17T09:34:00Z">
              <w:r w:rsidRPr="00831199">
                <w:rPr>
                  <w:rFonts w:cstheme="minorHAnsi"/>
                  <w:sz w:val="24"/>
                  <w:szCs w:val="24"/>
                </w:rPr>
                <w:t>6. Test backups and document that files have been completely and accurately restored from the backup media.</w:t>
              </w:r>
              <w:commentRangeEnd w:id="286"/>
              <w:r>
                <w:rPr>
                  <w:rStyle w:val="CommentReference"/>
                </w:rPr>
                <w:commentReference w:id="286"/>
              </w:r>
            </w:ins>
          </w:p>
          <w:p w14:paraId="46216D1D" w14:textId="77777777" w:rsidR="00BE2FD1" w:rsidRPr="00CB4A0A" w:rsidRDefault="00BE2FD1" w:rsidP="00D50645">
            <w:pPr>
              <w:rPr>
                <w:rFonts w:cstheme="minorHAnsi"/>
                <w:sz w:val="24"/>
                <w:szCs w:val="24"/>
              </w:rPr>
            </w:pPr>
          </w:p>
          <w:p w14:paraId="0B63D62B" w14:textId="77777777" w:rsidR="00BE2FD1" w:rsidRPr="00CB4A0A" w:rsidRDefault="00BE2FD1" w:rsidP="00D50645">
            <w:pPr>
              <w:rPr>
                <w:rFonts w:cstheme="minorHAnsi"/>
                <w:sz w:val="24"/>
                <w:szCs w:val="24"/>
              </w:rPr>
            </w:pPr>
          </w:p>
          <w:p w14:paraId="101BE0ED" w14:textId="77777777" w:rsidR="00BE2FD1" w:rsidRPr="00CB4A0A" w:rsidRDefault="00BE2FD1" w:rsidP="00D50645">
            <w:pPr>
              <w:rPr>
                <w:rFonts w:cstheme="minorHAnsi"/>
                <w:sz w:val="24"/>
                <w:szCs w:val="24"/>
              </w:rPr>
            </w:pPr>
          </w:p>
          <w:p w14:paraId="1890AB82" w14:textId="77777777" w:rsidR="00BE2FD1" w:rsidRPr="00CB4A0A" w:rsidRDefault="00BE2FD1" w:rsidP="00D50645">
            <w:pPr>
              <w:rPr>
                <w:rFonts w:cstheme="minorHAnsi"/>
                <w:sz w:val="24"/>
                <w:szCs w:val="24"/>
              </w:rPr>
            </w:pPr>
          </w:p>
          <w:p w14:paraId="011051AD" w14:textId="77777777" w:rsidR="00BE2FD1" w:rsidRPr="00CB4A0A" w:rsidRDefault="00BE2FD1" w:rsidP="00D50645">
            <w:pPr>
              <w:rPr>
                <w:rFonts w:cstheme="minorHAnsi"/>
                <w:sz w:val="24"/>
                <w:szCs w:val="24"/>
              </w:rPr>
            </w:pPr>
          </w:p>
        </w:tc>
      </w:tr>
    </w:tbl>
    <w:p w14:paraId="06DF5F69" w14:textId="77777777" w:rsidR="00BE2FD1" w:rsidRPr="00CB4A0A" w:rsidRDefault="00BE2FD1" w:rsidP="00BE2FD1">
      <w:pPr>
        <w:rPr>
          <w:rFonts w:cstheme="minorHAnsi"/>
          <w:sz w:val="24"/>
          <w:szCs w:val="24"/>
        </w:rPr>
      </w:pPr>
    </w:p>
    <w:p w14:paraId="425C0654"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0EF4CC3A" w14:textId="77777777" w:rsidTr="00D50645">
        <w:tc>
          <w:tcPr>
            <w:tcW w:w="9576" w:type="dxa"/>
          </w:tcPr>
          <w:p w14:paraId="5F6B8D6B" w14:textId="77777777" w:rsidR="00BE2FD1" w:rsidRPr="00CB4A0A" w:rsidRDefault="00BE2FD1" w:rsidP="00D50645">
            <w:pPr>
              <w:rPr>
                <w:rFonts w:cstheme="minorHAnsi"/>
                <w:sz w:val="24"/>
                <w:szCs w:val="24"/>
              </w:rPr>
            </w:pPr>
          </w:p>
          <w:p w14:paraId="3C1D37F5" w14:textId="77777777" w:rsidR="00BE2FD1" w:rsidRPr="00CB4A0A" w:rsidRDefault="00BE2FD1" w:rsidP="00D50645">
            <w:pPr>
              <w:rPr>
                <w:rFonts w:cstheme="minorHAnsi"/>
                <w:sz w:val="24"/>
                <w:szCs w:val="24"/>
              </w:rPr>
            </w:pPr>
          </w:p>
          <w:p w14:paraId="47F89608" w14:textId="77777777" w:rsidR="00BE2FD1" w:rsidRPr="00CB4A0A" w:rsidRDefault="00BE2FD1" w:rsidP="00D50645">
            <w:pPr>
              <w:rPr>
                <w:rFonts w:cstheme="minorHAnsi"/>
                <w:sz w:val="24"/>
                <w:szCs w:val="24"/>
              </w:rPr>
            </w:pPr>
          </w:p>
          <w:p w14:paraId="26A09D8E" w14:textId="77777777" w:rsidR="00BE2FD1" w:rsidRPr="00CB4A0A" w:rsidRDefault="00BE2FD1" w:rsidP="00D50645">
            <w:pPr>
              <w:rPr>
                <w:rFonts w:cstheme="minorHAnsi"/>
                <w:sz w:val="24"/>
                <w:szCs w:val="24"/>
              </w:rPr>
            </w:pPr>
          </w:p>
          <w:p w14:paraId="7AC91298" w14:textId="77777777" w:rsidR="00BE2FD1" w:rsidRPr="00CB4A0A" w:rsidRDefault="00BE2FD1" w:rsidP="00D50645">
            <w:pPr>
              <w:rPr>
                <w:rFonts w:cstheme="minorHAnsi"/>
                <w:sz w:val="24"/>
                <w:szCs w:val="24"/>
              </w:rPr>
            </w:pPr>
          </w:p>
          <w:p w14:paraId="0EDB5266" w14:textId="77777777" w:rsidR="00BE2FD1" w:rsidRPr="00CB4A0A" w:rsidRDefault="00BE2FD1" w:rsidP="00D50645">
            <w:pPr>
              <w:rPr>
                <w:rFonts w:cstheme="minorHAnsi"/>
                <w:sz w:val="24"/>
                <w:szCs w:val="24"/>
              </w:rPr>
            </w:pPr>
          </w:p>
        </w:tc>
      </w:tr>
    </w:tbl>
    <w:p w14:paraId="604B973F" w14:textId="77777777" w:rsidR="00BE2FD1" w:rsidRPr="00CB4A0A" w:rsidRDefault="00BE2FD1" w:rsidP="00BE2FD1">
      <w:pPr>
        <w:rPr>
          <w:rFonts w:cstheme="minorHAnsi"/>
          <w:sz w:val="24"/>
          <w:szCs w:val="24"/>
        </w:rPr>
      </w:pPr>
    </w:p>
    <w:p w14:paraId="4EF64558"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1AE3231B" w14:textId="77777777" w:rsidTr="00D50645">
        <w:tc>
          <w:tcPr>
            <w:tcW w:w="9576" w:type="dxa"/>
          </w:tcPr>
          <w:p w14:paraId="58CF2BAA" w14:textId="77777777" w:rsidR="00BE2FD1" w:rsidRPr="00CB4A0A" w:rsidRDefault="00BE2FD1" w:rsidP="00D50645">
            <w:pPr>
              <w:rPr>
                <w:rFonts w:cstheme="minorHAnsi"/>
                <w:sz w:val="24"/>
                <w:szCs w:val="24"/>
              </w:rPr>
            </w:pPr>
          </w:p>
          <w:p w14:paraId="1ECB0BC6" w14:textId="77777777" w:rsidR="00BE2FD1" w:rsidRPr="00CB4A0A" w:rsidRDefault="00BE2FD1" w:rsidP="00D50645">
            <w:pPr>
              <w:rPr>
                <w:rFonts w:cstheme="minorHAnsi"/>
                <w:sz w:val="24"/>
                <w:szCs w:val="24"/>
              </w:rPr>
            </w:pPr>
          </w:p>
          <w:p w14:paraId="6E8F7DCC" w14:textId="77777777" w:rsidR="00BE2FD1" w:rsidRPr="00CB4A0A" w:rsidRDefault="00BE2FD1" w:rsidP="00D50645">
            <w:pPr>
              <w:rPr>
                <w:rFonts w:cstheme="minorHAnsi"/>
                <w:sz w:val="24"/>
                <w:szCs w:val="24"/>
              </w:rPr>
            </w:pPr>
          </w:p>
          <w:p w14:paraId="11D9F745" w14:textId="77777777" w:rsidR="00BE2FD1" w:rsidRPr="00CB4A0A" w:rsidRDefault="00BE2FD1" w:rsidP="00D50645">
            <w:pPr>
              <w:rPr>
                <w:rFonts w:cstheme="minorHAnsi"/>
                <w:sz w:val="24"/>
                <w:szCs w:val="24"/>
              </w:rPr>
            </w:pPr>
          </w:p>
          <w:p w14:paraId="71EFC4CA" w14:textId="77777777" w:rsidR="00BE2FD1" w:rsidRPr="00CB4A0A" w:rsidRDefault="00BE2FD1" w:rsidP="00D50645">
            <w:pPr>
              <w:rPr>
                <w:rFonts w:cstheme="minorHAnsi"/>
                <w:sz w:val="24"/>
                <w:szCs w:val="24"/>
              </w:rPr>
            </w:pPr>
          </w:p>
          <w:p w14:paraId="165D7877" w14:textId="77777777" w:rsidR="00BE2FD1" w:rsidRPr="00CB4A0A" w:rsidRDefault="00BE2FD1" w:rsidP="00D50645">
            <w:pPr>
              <w:rPr>
                <w:rFonts w:cstheme="minorHAnsi"/>
                <w:sz w:val="24"/>
                <w:szCs w:val="24"/>
              </w:rPr>
            </w:pPr>
          </w:p>
        </w:tc>
      </w:tr>
    </w:tbl>
    <w:p w14:paraId="16C68D4A" w14:textId="77777777" w:rsidR="00BE2FD1" w:rsidRPr="00CB4A0A" w:rsidRDefault="00BE2FD1" w:rsidP="00BE2FD1">
      <w:pPr>
        <w:rPr>
          <w:rFonts w:cstheme="minorHAnsi"/>
          <w:sz w:val="24"/>
          <w:szCs w:val="24"/>
        </w:rPr>
      </w:pPr>
    </w:p>
    <w:p w14:paraId="5A27187D" w14:textId="77777777" w:rsidR="00BE2FD1" w:rsidRPr="00CB4A0A" w:rsidRDefault="00BE2FD1" w:rsidP="00BE2FD1">
      <w:pPr>
        <w:rPr>
          <w:rFonts w:cstheme="minorHAnsi"/>
          <w:sz w:val="24"/>
          <w:szCs w:val="24"/>
        </w:rPr>
      </w:pPr>
      <w:r w:rsidRPr="00CB4A0A">
        <w:rPr>
          <w:rFonts w:cstheme="minorHAnsi"/>
          <w:sz w:val="24"/>
          <w:szCs w:val="24"/>
        </w:rPr>
        <w:t>Please rate the likelihood of a threat/vulnerability affecting your ePHI:</w:t>
      </w:r>
    </w:p>
    <w:p w14:paraId="28E34DA0" w14:textId="77777777" w:rsidR="00BE2FD1" w:rsidRPr="00831199" w:rsidRDefault="00BE2FD1" w:rsidP="00BE2FD1">
      <w:pPr>
        <w:pStyle w:val="ListParagraph"/>
        <w:numPr>
          <w:ilvl w:val="0"/>
          <w:numId w:val="3"/>
        </w:numPr>
        <w:rPr>
          <w:rFonts w:cstheme="minorHAnsi"/>
          <w:b/>
          <w:sz w:val="24"/>
          <w:szCs w:val="24"/>
          <w:rPrChange w:id="289" w:author="Hareesh Ganesan" w:date="2016-10-17T09:35:00Z">
            <w:rPr>
              <w:rFonts w:cstheme="minorHAnsi"/>
              <w:sz w:val="24"/>
              <w:szCs w:val="24"/>
            </w:rPr>
          </w:rPrChange>
        </w:rPr>
      </w:pPr>
      <w:r w:rsidRPr="00831199">
        <w:rPr>
          <w:rFonts w:cstheme="minorHAnsi"/>
          <w:b/>
          <w:sz w:val="24"/>
          <w:szCs w:val="24"/>
          <w:rPrChange w:id="290" w:author="Hareesh Ganesan" w:date="2016-10-17T09:35:00Z">
            <w:rPr>
              <w:rFonts w:cstheme="minorHAnsi"/>
              <w:sz w:val="24"/>
              <w:szCs w:val="24"/>
            </w:rPr>
          </w:rPrChange>
        </w:rPr>
        <w:t>Low</w:t>
      </w:r>
    </w:p>
    <w:p w14:paraId="3325C147"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4A748594"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73354EDC" w14:textId="77777777" w:rsidR="00BE2FD1" w:rsidRPr="00CB4A0A" w:rsidRDefault="00BE2FD1" w:rsidP="00BE2FD1">
      <w:pPr>
        <w:rPr>
          <w:rFonts w:cstheme="minorHAnsi"/>
          <w:sz w:val="24"/>
          <w:szCs w:val="24"/>
        </w:rPr>
      </w:pPr>
      <w:r w:rsidRPr="00CB4A0A">
        <w:rPr>
          <w:rFonts w:cstheme="minorHAnsi"/>
          <w:sz w:val="24"/>
          <w:szCs w:val="24"/>
        </w:rPr>
        <w:t>Please rate the impact of a threat/vulnerability affecting your ePHI:</w:t>
      </w:r>
    </w:p>
    <w:p w14:paraId="5F1F54CB" w14:textId="77777777" w:rsidR="00BE2FD1" w:rsidRPr="00831199" w:rsidRDefault="00BE2FD1" w:rsidP="00BE2FD1">
      <w:pPr>
        <w:pStyle w:val="ListParagraph"/>
        <w:numPr>
          <w:ilvl w:val="0"/>
          <w:numId w:val="3"/>
        </w:numPr>
        <w:rPr>
          <w:rFonts w:cstheme="minorHAnsi"/>
          <w:b/>
          <w:sz w:val="24"/>
          <w:szCs w:val="24"/>
          <w:rPrChange w:id="291" w:author="Hareesh Ganesan" w:date="2016-10-17T09:35:00Z">
            <w:rPr>
              <w:rFonts w:cstheme="minorHAnsi"/>
              <w:sz w:val="24"/>
              <w:szCs w:val="24"/>
            </w:rPr>
          </w:rPrChange>
        </w:rPr>
      </w:pPr>
      <w:r w:rsidRPr="00831199">
        <w:rPr>
          <w:rFonts w:cstheme="minorHAnsi"/>
          <w:b/>
          <w:sz w:val="24"/>
          <w:szCs w:val="24"/>
          <w:rPrChange w:id="292" w:author="Hareesh Ganesan" w:date="2016-10-17T09:35:00Z">
            <w:rPr>
              <w:rFonts w:cstheme="minorHAnsi"/>
              <w:sz w:val="24"/>
              <w:szCs w:val="24"/>
            </w:rPr>
          </w:rPrChange>
        </w:rPr>
        <w:t>Low</w:t>
      </w:r>
    </w:p>
    <w:p w14:paraId="5004C7C9"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62715444"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30BAA446" w14:textId="77777777" w:rsidR="00AD2860" w:rsidRPr="00CB4A0A" w:rsidRDefault="00AD2860" w:rsidP="00AD2860">
      <w:pPr>
        <w:rPr>
          <w:rFonts w:cstheme="minorHAnsi"/>
          <w:b/>
          <w:sz w:val="24"/>
          <w:szCs w:val="24"/>
        </w:rPr>
      </w:pPr>
      <w:r w:rsidRPr="00CB4A0A">
        <w:rPr>
          <w:rFonts w:cstheme="minorHAnsi"/>
          <w:b/>
          <w:sz w:val="24"/>
          <w:szCs w:val="24"/>
        </w:rPr>
        <w:t>Overall Security Risk:</w:t>
      </w:r>
    </w:p>
    <w:p w14:paraId="033CD6AB" w14:textId="77777777" w:rsidR="00AD2860" w:rsidRPr="00831199" w:rsidRDefault="00AD2860" w:rsidP="00AD2860">
      <w:pPr>
        <w:pStyle w:val="ListParagraph"/>
        <w:numPr>
          <w:ilvl w:val="0"/>
          <w:numId w:val="3"/>
        </w:numPr>
        <w:rPr>
          <w:rFonts w:cstheme="minorHAnsi"/>
          <w:b/>
          <w:sz w:val="24"/>
          <w:szCs w:val="24"/>
          <w:rPrChange w:id="293" w:author="Hareesh Ganesan" w:date="2016-10-17T09:35:00Z">
            <w:rPr>
              <w:rFonts w:cstheme="minorHAnsi"/>
              <w:sz w:val="24"/>
              <w:szCs w:val="24"/>
            </w:rPr>
          </w:rPrChange>
        </w:rPr>
      </w:pPr>
      <w:r w:rsidRPr="00831199">
        <w:rPr>
          <w:rFonts w:cstheme="minorHAnsi"/>
          <w:b/>
          <w:sz w:val="24"/>
          <w:szCs w:val="24"/>
          <w:rPrChange w:id="294" w:author="Hareesh Ganesan" w:date="2016-10-17T09:35:00Z">
            <w:rPr>
              <w:rFonts w:cstheme="minorHAnsi"/>
              <w:sz w:val="24"/>
              <w:szCs w:val="24"/>
            </w:rPr>
          </w:rPrChange>
        </w:rPr>
        <w:t>Low</w:t>
      </w:r>
    </w:p>
    <w:p w14:paraId="50040B4D" w14:textId="77777777" w:rsidR="00AD2860" w:rsidRPr="00CB4A0A" w:rsidRDefault="00AD2860" w:rsidP="00AD2860">
      <w:pPr>
        <w:pStyle w:val="ListParagraph"/>
        <w:numPr>
          <w:ilvl w:val="0"/>
          <w:numId w:val="3"/>
        </w:numPr>
        <w:rPr>
          <w:rFonts w:cstheme="minorHAnsi"/>
          <w:sz w:val="24"/>
          <w:szCs w:val="24"/>
        </w:rPr>
      </w:pPr>
      <w:r w:rsidRPr="00CB4A0A">
        <w:rPr>
          <w:rFonts w:cstheme="minorHAnsi"/>
          <w:sz w:val="24"/>
          <w:szCs w:val="24"/>
        </w:rPr>
        <w:t>Medium</w:t>
      </w:r>
    </w:p>
    <w:p w14:paraId="4632771F" w14:textId="77777777" w:rsidR="00AD2860" w:rsidRPr="00CB4A0A" w:rsidRDefault="00AD2860" w:rsidP="00AD2860">
      <w:pPr>
        <w:pStyle w:val="ListParagraph"/>
        <w:numPr>
          <w:ilvl w:val="0"/>
          <w:numId w:val="3"/>
        </w:numPr>
        <w:rPr>
          <w:rFonts w:cstheme="minorHAnsi"/>
          <w:sz w:val="24"/>
          <w:szCs w:val="24"/>
        </w:rPr>
      </w:pPr>
      <w:r w:rsidRPr="00CB4A0A">
        <w:rPr>
          <w:rFonts w:cstheme="minorHAnsi"/>
          <w:sz w:val="24"/>
          <w:szCs w:val="24"/>
        </w:rPr>
        <w:t>High</w:t>
      </w:r>
    </w:p>
    <w:p w14:paraId="1910AB31"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2F8442DB"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00058D0D" w14:textId="77777777" w:rsidR="00BE2FD1" w:rsidRPr="00CB4A0A" w:rsidRDefault="00BE2FD1" w:rsidP="00BE2FD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7000D5C1"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6B15497E" w14:textId="77777777" w:rsidR="00BE2FD1" w:rsidRPr="00CB4A0A" w:rsidRDefault="00BE2FD1" w:rsidP="00BE2FD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2AB162A2"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72219E11" w14:textId="77777777" w:rsidR="00BE2FD1" w:rsidRPr="00CB4A0A" w:rsidRDefault="00BE2FD1" w:rsidP="00BE2FD1">
      <w:pPr>
        <w:spacing w:line="240" w:lineRule="auto"/>
        <w:contextualSpacing/>
        <w:rPr>
          <w:rFonts w:cstheme="minorHAnsi"/>
          <w:sz w:val="24"/>
          <w:szCs w:val="24"/>
        </w:rPr>
      </w:pPr>
      <w:r w:rsidRPr="00CB4A0A">
        <w:rPr>
          <w:rFonts w:cstheme="minorHAnsi"/>
          <w:sz w:val="24"/>
          <w:szCs w:val="24"/>
        </w:rPr>
        <w:t>If your practice’s policies to not require the creation and maintenance of an exact copy of ePHI, then processes might not be in place to assure access to accurate ePHI when the ePHI source routinely accessed is unavailable, such as during an emergency.</w:t>
      </w:r>
      <w:r w:rsidR="00343753" w:rsidRPr="00CB4A0A">
        <w:rPr>
          <w:rFonts w:cstheme="minorHAnsi"/>
          <w:sz w:val="24"/>
          <w:szCs w:val="24"/>
        </w:rPr>
        <w:t xml:space="preserve"> </w:t>
      </w:r>
      <w:r w:rsidRPr="00CB4A0A">
        <w:rPr>
          <w:rFonts w:cstheme="minorHAnsi"/>
          <w:sz w:val="24"/>
          <w:szCs w:val="24"/>
        </w:rPr>
        <w:t>ePHI can be unavailable, thus making it difficult to provide timely and accurate diagnosis and treatment.</w:t>
      </w:r>
    </w:p>
    <w:p w14:paraId="0EB9DB61" w14:textId="77777777" w:rsidR="00BE2FD1" w:rsidRPr="00CB4A0A" w:rsidRDefault="00BE2FD1" w:rsidP="00BE2FD1">
      <w:pPr>
        <w:spacing w:line="240" w:lineRule="auto"/>
        <w:contextualSpacing/>
        <w:rPr>
          <w:rFonts w:cstheme="minorHAnsi"/>
          <w:sz w:val="24"/>
          <w:szCs w:val="24"/>
        </w:rPr>
      </w:pPr>
    </w:p>
    <w:p w14:paraId="0B21CC9E" w14:textId="77777777" w:rsidR="00BE2FD1" w:rsidRPr="00CB4A0A" w:rsidRDefault="00BE2FD1" w:rsidP="00BE2FD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2AB37B9A" w14:textId="77777777" w:rsidR="00BE2FD1" w:rsidRPr="00CB4A0A" w:rsidRDefault="00BE2FD1" w:rsidP="00BE2FD1">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Natural and environmental threats (e.g., fire, water, loss of power, temperature extremes) can compromise the function and integrity of your practice’s information systems.</w:t>
      </w:r>
    </w:p>
    <w:p w14:paraId="4299913F" w14:textId="77777777" w:rsidR="00BE2FD1" w:rsidRPr="00CB4A0A" w:rsidRDefault="00BE2FD1" w:rsidP="00BE2FD1">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Accurate ePHI might not be available, which can adversely impact the practitioner’s ability to diagnose and treat the patient.</w:t>
      </w:r>
    </w:p>
    <w:p w14:paraId="1865F09C" w14:textId="77777777" w:rsidR="00BE2FD1" w:rsidRPr="00CB4A0A" w:rsidRDefault="00BE2FD1" w:rsidP="00BE2FD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19CC5888" w14:textId="77777777"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4F6D144D" w14:textId="77777777" w:rsidR="00942D8F" w:rsidRPr="00CB4A0A" w:rsidRDefault="00942D8F" w:rsidP="00BE2FD1">
      <w:pPr>
        <w:spacing w:after="0" w:line="240" w:lineRule="auto"/>
        <w:rPr>
          <w:rFonts w:eastAsia="Times New Roman" w:cstheme="minorHAnsi"/>
          <w:bCs/>
          <w:sz w:val="24"/>
          <w:szCs w:val="24"/>
        </w:rPr>
      </w:pPr>
    </w:p>
    <w:p w14:paraId="26B09EF9"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necessary ePHI during an emergency.</w:t>
      </w:r>
    </w:p>
    <w:p w14:paraId="60CF777E"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14:paraId="12281017" w14:textId="77777777" w:rsidR="00942D8F" w:rsidRPr="00CB4A0A" w:rsidRDefault="00942D8F" w:rsidP="00942D8F">
      <w:pPr>
        <w:spacing w:after="0" w:line="240" w:lineRule="auto"/>
        <w:contextualSpacing/>
        <w:rPr>
          <w:rFonts w:cstheme="minorHAnsi"/>
          <w:sz w:val="24"/>
          <w:szCs w:val="24"/>
        </w:rPr>
      </w:pPr>
    </w:p>
    <w:p w14:paraId="25FE0ABD"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Establish an alternate storage site with the necessary agreements to permit the storage and retrieval of an exact copy of your practice’s ePHI.</w:t>
      </w:r>
      <w:r w:rsidR="00343753" w:rsidRPr="00CB4A0A">
        <w:rPr>
          <w:rFonts w:cstheme="minorHAnsi"/>
          <w:color w:val="000000" w:themeColor="text1"/>
          <w:sz w:val="24"/>
          <w:szCs w:val="24"/>
        </w:rPr>
        <w:t xml:space="preserve"> </w:t>
      </w:r>
      <w:r w:rsidRPr="00CB4A0A">
        <w:rPr>
          <w:rFonts w:cstheme="minorHAnsi"/>
          <w:color w:val="000000" w:themeColor="text1"/>
          <w:sz w:val="24"/>
          <w:szCs w:val="24"/>
        </w:rPr>
        <w:t>Ensure that the alternate storage site provides information security safeguards equivalent to those of the primary site.</w:t>
      </w:r>
      <w:r w:rsidRPr="00CB4A0A">
        <w:rPr>
          <w:rFonts w:cstheme="minorHAnsi"/>
          <w:color w:val="000000" w:themeColor="text1"/>
          <w:sz w:val="24"/>
          <w:szCs w:val="24"/>
        </w:rPr>
        <w:br/>
        <w:t>[NIST SP 800-53 CP-6]</w:t>
      </w:r>
    </w:p>
    <w:p w14:paraId="1DEEB9F9" w14:textId="77777777" w:rsidR="00942D8F" w:rsidRPr="00CB4A0A" w:rsidRDefault="00942D8F" w:rsidP="00942D8F">
      <w:pPr>
        <w:spacing w:line="240" w:lineRule="auto"/>
        <w:contextualSpacing/>
        <w:rPr>
          <w:rFonts w:cstheme="minorHAnsi"/>
          <w:sz w:val="24"/>
          <w:szCs w:val="24"/>
        </w:rPr>
      </w:pPr>
    </w:p>
    <w:p w14:paraId="6A61399B" w14:textId="77777777"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Conduct backups of user-level, system- level, and security-related documentation contained in the information system. [NIST SP 800-53 CP-9]</w:t>
      </w:r>
    </w:p>
    <w:p w14:paraId="2EEBD955" w14:textId="77777777" w:rsidR="00131D1F" w:rsidRPr="00CB4A0A" w:rsidRDefault="00131D1F">
      <w:pPr>
        <w:rPr>
          <w:rFonts w:cstheme="minorHAnsi"/>
          <w:sz w:val="24"/>
          <w:szCs w:val="24"/>
        </w:rPr>
      </w:pPr>
    </w:p>
    <w:p w14:paraId="28FD6C8B" w14:textId="77777777"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295" w:name="_Toc461443943"/>
      <w:r w:rsidRPr="00CB4A0A">
        <w:rPr>
          <w:b/>
        </w:rPr>
        <w:t>T10</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Does your practice back up ePHI by saving an exact copy to a magnetic disk/tape or a virtual storage, such as a cloud environment?</w:t>
      </w:r>
      <w:bookmarkEnd w:id="295"/>
    </w:p>
    <w:p w14:paraId="1D39E218" w14:textId="77777777" w:rsidR="00BE2FD1" w:rsidRPr="00831199" w:rsidRDefault="00BE2FD1" w:rsidP="00BE2FD1">
      <w:pPr>
        <w:pStyle w:val="ListParagraph"/>
        <w:numPr>
          <w:ilvl w:val="0"/>
          <w:numId w:val="4"/>
        </w:numPr>
        <w:rPr>
          <w:rFonts w:eastAsia="Times New Roman" w:cstheme="minorHAnsi"/>
          <w:b/>
          <w:color w:val="000000"/>
          <w:sz w:val="24"/>
          <w:szCs w:val="24"/>
          <w:rPrChange w:id="296" w:author="Hareesh Ganesan" w:date="2016-10-17T09:35:00Z">
            <w:rPr>
              <w:rFonts w:eastAsia="Times New Roman" w:cstheme="minorHAnsi"/>
              <w:color w:val="000000"/>
              <w:sz w:val="24"/>
              <w:szCs w:val="24"/>
            </w:rPr>
          </w:rPrChange>
        </w:rPr>
      </w:pPr>
      <w:r w:rsidRPr="00831199">
        <w:rPr>
          <w:rFonts w:eastAsia="Times New Roman" w:cstheme="minorHAnsi"/>
          <w:b/>
          <w:color w:val="000000"/>
          <w:sz w:val="24"/>
          <w:szCs w:val="24"/>
          <w:rPrChange w:id="297" w:author="Hareesh Ganesan" w:date="2016-10-17T09:35:00Z">
            <w:rPr>
              <w:rFonts w:eastAsia="Times New Roman" w:cstheme="minorHAnsi"/>
              <w:color w:val="000000"/>
              <w:sz w:val="24"/>
              <w:szCs w:val="24"/>
            </w:rPr>
          </w:rPrChange>
        </w:rPr>
        <w:t>Yes</w:t>
      </w:r>
    </w:p>
    <w:p w14:paraId="50A38524"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2C37886D"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697988F9"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7688AE51"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74944EE9"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78A439A7"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4F44A2FE"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3A86A0A6" w14:textId="77777777" w:rsidTr="00D50645">
        <w:tc>
          <w:tcPr>
            <w:tcW w:w="9576" w:type="dxa"/>
          </w:tcPr>
          <w:p w14:paraId="172DD6B3" w14:textId="77777777" w:rsidR="00BE2FD1" w:rsidRPr="00CB4A0A" w:rsidDel="00831199" w:rsidRDefault="00831199" w:rsidP="00D50645">
            <w:pPr>
              <w:rPr>
                <w:del w:id="298" w:author="Hareesh Ganesan" w:date="2016-10-17T09:36:00Z"/>
                <w:rFonts w:cstheme="minorHAnsi"/>
                <w:sz w:val="24"/>
                <w:szCs w:val="24"/>
              </w:rPr>
            </w:pPr>
            <w:ins w:id="299" w:author="Hareesh Ganesan" w:date="2016-10-17T09:36:00Z">
              <w:r>
                <w:rPr>
                  <w:rFonts w:cstheme="minorHAnsi"/>
                  <w:sz w:val="24"/>
                  <w:szCs w:val="24"/>
                </w:rPr>
                <w:t>7</w:t>
              </w:r>
              <w:r w:rsidRPr="00831199">
                <w:rPr>
                  <w:rFonts w:cstheme="minorHAnsi"/>
                  <w:sz w:val="24"/>
                  <w:szCs w:val="24"/>
                </w:rPr>
                <w:t>Weekly backups are performed for production systems to a different region within AWS</w:t>
              </w:r>
            </w:ins>
          </w:p>
          <w:p w14:paraId="54923E22" w14:textId="77777777" w:rsidR="00BE2FD1" w:rsidRPr="00CB4A0A" w:rsidRDefault="00831199">
            <w:pPr>
              <w:tabs>
                <w:tab w:val="left" w:pos="2713"/>
              </w:tabs>
              <w:rPr>
                <w:rFonts w:cstheme="minorHAnsi"/>
                <w:sz w:val="24"/>
                <w:szCs w:val="24"/>
              </w:rPr>
              <w:pPrChange w:id="300" w:author="Hareesh Ganesan" w:date="2016-10-17T09:36:00Z">
                <w:pPr/>
              </w:pPrChange>
            </w:pPr>
            <w:ins w:id="301" w:author="Hareesh Ganesan" w:date="2016-10-17T09:36:00Z">
              <w:r>
                <w:rPr>
                  <w:rFonts w:cstheme="minorHAnsi"/>
                  <w:sz w:val="24"/>
                  <w:szCs w:val="24"/>
                </w:rPr>
                <w:tab/>
              </w:r>
            </w:ins>
          </w:p>
          <w:p w14:paraId="09668588" w14:textId="77777777" w:rsidR="00BE2FD1" w:rsidRPr="00CB4A0A" w:rsidRDefault="00BE2FD1" w:rsidP="00D50645">
            <w:pPr>
              <w:rPr>
                <w:rFonts w:cstheme="minorHAnsi"/>
                <w:sz w:val="24"/>
                <w:szCs w:val="24"/>
              </w:rPr>
            </w:pPr>
          </w:p>
          <w:p w14:paraId="3D1D6A74" w14:textId="77777777" w:rsidR="00BE2FD1" w:rsidRPr="00CB4A0A" w:rsidRDefault="00BE2FD1" w:rsidP="00D50645">
            <w:pPr>
              <w:rPr>
                <w:rFonts w:cstheme="minorHAnsi"/>
                <w:sz w:val="24"/>
                <w:szCs w:val="24"/>
              </w:rPr>
            </w:pPr>
          </w:p>
          <w:p w14:paraId="2C89B8E3" w14:textId="77777777" w:rsidR="00BE2FD1" w:rsidRPr="00CB4A0A" w:rsidRDefault="00BE2FD1" w:rsidP="00D50645">
            <w:pPr>
              <w:rPr>
                <w:rFonts w:cstheme="minorHAnsi"/>
                <w:sz w:val="24"/>
                <w:szCs w:val="24"/>
              </w:rPr>
            </w:pPr>
          </w:p>
        </w:tc>
      </w:tr>
    </w:tbl>
    <w:p w14:paraId="59CDE562" w14:textId="77777777" w:rsidR="00866A47" w:rsidRPr="00CB4A0A" w:rsidRDefault="00866A47" w:rsidP="00BE2FD1">
      <w:pPr>
        <w:rPr>
          <w:rFonts w:cstheme="minorHAnsi"/>
          <w:sz w:val="24"/>
          <w:szCs w:val="24"/>
        </w:rPr>
      </w:pPr>
    </w:p>
    <w:p w14:paraId="4AE5BBB7"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30DBD35F" w14:textId="77777777" w:rsidTr="00D50645">
        <w:tc>
          <w:tcPr>
            <w:tcW w:w="9576" w:type="dxa"/>
          </w:tcPr>
          <w:p w14:paraId="6A5F3086" w14:textId="77777777" w:rsidR="00BE2FD1" w:rsidRPr="00CB4A0A" w:rsidRDefault="00BE2FD1" w:rsidP="00D50645">
            <w:pPr>
              <w:rPr>
                <w:rFonts w:cstheme="minorHAnsi"/>
                <w:sz w:val="24"/>
                <w:szCs w:val="24"/>
              </w:rPr>
            </w:pPr>
          </w:p>
          <w:p w14:paraId="60D564BC" w14:textId="77777777" w:rsidR="00BE2FD1" w:rsidRPr="00CB4A0A" w:rsidRDefault="00BE2FD1" w:rsidP="00D50645">
            <w:pPr>
              <w:rPr>
                <w:rFonts w:cstheme="minorHAnsi"/>
                <w:sz w:val="24"/>
                <w:szCs w:val="24"/>
              </w:rPr>
            </w:pPr>
          </w:p>
          <w:p w14:paraId="75867B40" w14:textId="77777777" w:rsidR="00BE2FD1" w:rsidRPr="00CB4A0A" w:rsidRDefault="00BE2FD1" w:rsidP="00D50645">
            <w:pPr>
              <w:rPr>
                <w:rFonts w:cstheme="minorHAnsi"/>
                <w:sz w:val="24"/>
                <w:szCs w:val="24"/>
              </w:rPr>
            </w:pPr>
          </w:p>
          <w:p w14:paraId="4333493A" w14:textId="77777777" w:rsidR="00BE2FD1" w:rsidRPr="00CB4A0A" w:rsidRDefault="00BE2FD1" w:rsidP="00D50645">
            <w:pPr>
              <w:rPr>
                <w:rFonts w:cstheme="minorHAnsi"/>
                <w:sz w:val="24"/>
                <w:szCs w:val="24"/>
              </w:rPr>
            </w:pPr>
          </w:p>
          <w:p w14:paraId="218CFD08" w14:textId="77777777" w:rsidR="00BE2FD1" w:rsidRPr="00CB4A0A" w:rsidRDefault="00BE2FD1" w:rsidP="00D50645">
            <w:pPr>
              <w:rPr>
                <w:rFonts w:cstheme="minorHAnsi"/>
                <w:sz w:val="24"/>
                <w:szCs w:val="24"/>
              </w:rPr>
            </w:pPr>
          </w:p>
          <w:p w14:paraId="38D3CFE8" w14:textId="77777777" w:rsidR="00BE2FD1" w:rsidRPr="00CB4A0A" w:rsidRDefault="00BE2FD1" w:rsidP="00D50645">
            <w:pPr>
              <w:rPr>
                <w:rFonts w:cstheme="minorHAnsi"/>
                <w:sz w:val="24"/>
                <w:szCs w:val="24"/>
              </w:rPr>
            </w:pPr>
          </w:p>
        </w:tc>
      </w:tr>
    </w:tbl>
    <w:p w14:paraId="7C48A00D" w14:textId="77777777" w:rsidR="00BE2FD1" w:rsidRPr="00CB4A0A" w:rsidRDefault="00BE2FD1" w:rsidP="00BE2FD1">
      <w:pPr>
        <w:rPr>
          <w:rFonts w:cstheme="minorHAnsi"/>
          <w:sz w:val="24"/>
          <w:szCs w:val="24"/>
        </w:rPr>
      </w:pPr>
    </w:p>
    <w:p w14:paraId="093109F0"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77098F3A" w14:textId="77777777" w:rsidTr="00D50645">
        <w:tc>
          <w:tcPr>
            <w:tcW w:w="9576" w:type="dxa"/>
          </w:tcPr>
          <w:p w14:paraId="3956EF5D" w14:textId="77777777" w:rsidR="00BE2FD1" w:rsidRPr="00CB4A0A" w:rsidRDefault="00BE2FD1" w:rsidP="00D50645">
            <w:pPr>
              <w:rPr>
                <w:rFonts w:cstheme="minorHAnsi"/>
                <w:sz w:val="24"/>
                <w:szCs w:val="24"/>
              </w:rPr>
            </w:pPr>
          </w:p>
          <w:p w14:paraId="57299EF2" w14:textId="77777777" w:rsidR="00BE2FD1" w:rsidRPr="00CB4A0A" w:rsidRDefault="00BE2FD1" w:rsidP="00D50645">
            <w:pPr>
              <w:rPr>
                <w:rFonts w:cstheme="minorHAnsi"/>
                <w:sz w:val="24"/>
                <w:szCs w:val="24"/>
              </w:rPr>
            </w:pPr>
          </w:p>
          <w:p w14:paraId="72C393C9" w14:textId="77777777" w:rsidR="00BE2FD1" w:rsidRPr="00CB4A0A" w:rsidRDefault="00BE2FD1" w:rsidP="00D50645">
            <w:pPr>
              <w:rPr>
                <w:rFonts w:cstheme="minorHAnsi"/>
                <w:sz w:val="24"/>
                <w:szCs w:val="24"/>
              </w:rPr>
            </w:pPr>
          </w:p>
          <w:p w14:paraId="5409791C" w14:textId="77777777" w:rsidR="00BE2FD1" w:rsidRPr="00CB4A0A" w:rsidRDefault="00BE2FD1" w:rsidP="00D50645">
            <w:pPr>
              <w:rPr>
                <w:rFonts w:cstheme="minorHAnsi"/>
                <w:sz w:val="24"/>
                <w:szCs w:val="24"/>
              </w:rPr>
            </w:pPr>
          </w:p>
          <w:p w14:paraId="0A780104" w14:textId="77777777" w:rsidR="00BE2FD1" w:rsidRPr="00CB4A0A" w:rsidRDefault="00BE2FD1" w:rsidP="00D50645">
            <w:pPr>
              <w:rPr>
                <w:rFonts w:cstheme="minorHAnsi"/>
                <w:sz w:val="24"/>
                <w:szCs w:val="24"/>
              </w:rPr>
            </w:pPr>
          </w:p>
          <w:p w14:paraId="38CBA1C3" w14:textId="77777777" w:rsidR="00BE2FD1" w:rsidRPr="00CB4A0A" w:rsidRDefault="00BE2FD1" w:rsidP="00D50645">
            <w:pPr>
              <w:rPr>
                <w:rFonts w:cstheme="minorHAnsi"/>
                <w:sz w:val="24"/>
                <w:szCs w:val="24"/>
              </w:rPr>
            </w:pPr>
          </w:p>
        </w:tc>
      </w:tr>
    </w:tbl>
    <w:p w14:paraId="44C898A9" w14:textId="77777777" w:rsidR="00866A47" w:rsidRPr="00CB4A0A" w:rsidRDefault="00866A47" w:rsidP="00BE2FD1">
      <w:pPr>
        <w:rPr>
          <w:rFonts w:cstheme="minorHAnsi"/>
          <w:sz w:val="24"/>
          <w:szCs w:val="24"/>
        </w:rPr>
      </w:pPr>
    </w:p>
    <w:p w14:paraId="5E955725" w14:textId="77777777" w:rsidR="00BE2FD1" w:rsidRPr="00CB4A0A" w:rsidRDefault="00BE2FD1" w:rsidP="00BE2FD1">
      <w:pPr>
        <w:rPr>
          <w:rFonts w:cstheme="minorHAnsi"/>
          <w:sz w:val="24"/>
          <w:szCs w:val="24"/>
        </w:rPr>
      </w:pPr>
      <w:r w:rsidRPr="00CB4A0A">
        <w:rPr>
          <w:rFonts w:cstheme="minorHAnsi"/>
          <w:sz w:val="24"/>
          <w:szCs w:val="24"/>
        </w:rPr>
        <w:t>Please rate the likelihood of a threat/vulnerability affecting your ePHI:</w:t>
      </w:r>
    </w:p>
    <w:p w14:paraId="223D18C9" w14:textId="77777777" w:rsidR="00BE2FD1" w:rsidRPr="00831199" w:rsidRDefault="00BE2FD1" w:rsidP="00BE2FD1">
      <w:pPr>
        <w:pStyle w:val="ListParagraph"/>
        <w:numPr>
          <w:ilvl w:val="0"/>
          <w:numId w:val="3"/>
        </w:numPr>
        <w:rPr>
          <w:rFonts w:cstheme="minorHAnsi"/>
          <w:b/>
          <w:sz w:val="24"/>
          <w:szCs w:val="24"/>
          <w:rPrChange w:id="302" w:author="Hareesh Ganesan" w:date="2016-10-17T09:37:00Z">
            <w:rPr>
              <w:rFonts w:cstheme="minorHAnsi"/>
              <w:sz w:val="24"/>
              <w:szCs w:val="24"/>
            </w:rPr>
          </w:rPrChange>
        </w:rPr>
      </w:pPr>
      <w:r w:rsidRPr="00831199">
        <w:rPr>
          <w:rFonts w:cstheme="minorHAnsi"/>
          <w:b/>
          <w:sz w:val="24"/>
          <w:szCs w:val="24"/>
          <w:rPrChange w:id="303" w:author="Hareesh Ganesan" w:date="2016-10-17T09:37:00Z">
            <w:rPr>
              <w:rFonts w:cstheme="minorHAnsi"/>
              <w:sz w:val="24"/>
              <w:szCs w:val="24"/>
            </w:rPr>
          </w:rPrChange>
        </w:rPr>
        <w:t>Low</w:t>
      </w:r>
    </w:p>
    <w:p w14:paraId="1CEC918A"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3A982FA7"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7B68EF4F" w14:textId="77777777" w:rsidR="00BE2FD1" w:rsidRPr="00CB4A0A" w:rsidRDefault="00BE2FD1" w:rsidP="00BE2FD1">
      <w:pPr>
        <w:rPr>
          <w:rFonts w:cstheme="minorHAnsi"/>
          <w:sz w:val="24"/>
          <w:szCs w:val="24"/>
        </w:rPr>
      </w:pPr>
      <w:r w:rsidRPr="00CB4A0A">
        <w:rPr>
          <w:rFonts w:cstheme="minorHAnsi"/>
          <w:sz w:val="24"/>
          <w:szCs w:val="24"/>
        </w:rPr>
        <w:t>Please rate the impact of a threat/vulnerability affecting your ePHI:</w:t>
      </w:r>
    </w:p>
    <w:p w14:paraId="03B19B25" w14:textId="77777777" w:rsidR="00BE2FD1" w:rsidRPr="00831199" w:rsidRDefault="00BE2FD1" w:rsidP="00BE2FD1">
      <w:pPr>
        <w:pStyle w:val="ListParagraph"/>
        <w:numPr>
          <w:ilvl w:val="0"/>
          <w:numId w:val="3"/>
        </w:numPr>
        <w:rPr>
          <w:rFonts w:cstheme="minorHAnsi"/>
          <w:b/>
          <w:sz w:val="24"/>
          <w:szCs w:val="24"/>
          <w:rPrChange w:id="304" w:author="Hareesh Ganesan" w:date="2016-10-17T09:37:00Z">
            <w:rPr>
              <w:rFonts w:cstheme="minorHAnsi"/>
              <w:sz w:val="24"/>
              <w:szCs w:val="24"/>
            </w:rPr>
          </w:rPrChange>
        </w:rPr>
      </w:pPr>
      <w:r w:rsidRPr="00831199">
        <w:rPr>
          <w:rFonts w:cstheme="minorHAnsi"/>
          <w:b/>
          <w:sz w:val="24"/>
          <w:szCs w:val="24"/>
          <w:rPrChange w:id="305" w:author="Hareesh Ganesan" w:date="2016-10-17T09:37:00Z">
            <w:rPr>
              <w:rFonts w:cstheme="minorHAnsi"/>
              <w:sz w:val="24"/>
              <w:szCs w:val="24"/>
            </w:rPr>
          </w:rPrChange>
        </w:rPr>
        <w:t>Low</w:t>
      </w:r>
    </w:p>
    <w:p w14:paraId="4F998E37"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50F1C186"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659A20F2" w14:textId="77777777" w:rsidR="00BC2B5B" w:rsidRPr="00CB4A0A" w:rsidRDefault="00BC2B5B" w:rsidP="00BC2B5B">
      <w:pPr>
        <w:rPr>
          <w:rFonts w:cstheme="minorHAnsi"/>
          <w:b/>
          <w:sz w:val="24"/>
          <w:szCs w:val="24"/>
        </w:rPr>
      </w:pPr>
      <w:r w:rsidRPr="00CB4A0A">
        <w:rPr>
          <w:rFonts w:cstheme="minorHAnsi"/>
          <w:b/>
          <w:sz w:val="24"/>
          <w:szCs w:val="24"/>
        </w:rPr>
        <w:t>Overall Security Risk:</w:t>
      </w:r>
    </w:p>
    <w:p w14:paraId="64EEDA00" w14:textId="77777777" w:rsidR="00BC2B5B" w:rsidRPr="00831199" w:rsidRDefault="00BC2B5B" w:rsidP="00BC2B5B">
      <w:pPr>
        <w:pStyle w:val="ListParagraph"/>
        <w:numPr>
          <w:ilvl w:val="0"/>
          <w:numId w:val="3"/>
        </w:numPr>
        <w:rPr>
          <w:rFonts w:cstheme="minorHAnsi"/>
          <w:b/>
          <w:sz w:val="24"/>
          <w:szCs w:val="24"/>
          <w:rPrChange w:id="306" w:author="Hareesh Ganesan" w:date="2016-10-17T09:37:00Z">
            <w:rPr>
              <w:rFonts w:cstheme="minorHAnsi"/>
              <w:sz w:val="24"/>
              <w:szCs w:val="24"/>
            </w:rPr>
          </w:rPrChange>
        </w:rPr>
      </w:pPr>
      <w:r w:rsidRPr="00831199">
        <w:rPr>
          <w:rFonts w:cstheme="minorHAnsi"/>
          <w:b/>
          <w:sz w:val="24"/>
          <w:szCs w:val="24"/>
          <w:rPrChange w:id="307" w:author="Hareesh Ganesan" w:date="2016-10-17T09:37:00Z">
            <w:rPr>
              <w:rFonts w:cstheme="minorHAnsi"/>
              <w:sz w:val="24"/>
              <w:szCs w:val="24"/>
            </w:rPr>
          </w:rPrChange>
        </w:rPr>
        <w:t>Low</w:t>
      </w:r>
    </w:p>
    <w:p w14:paraId="3A2E1608" w14:textId="77777777" w:rsidR="00BC2B5B" w:rsidRPr="00CB4A0A" w:rsidRDefault="00BC2B5B" w:rsidP="00BC2B5B">
      <w:pPr>
        <w:pStyle w:val="ListParagraph"/>
        <w:numPr>
          <w:ilvl w:val="0"/>
          <w:numId w:val="3"/>
        </w:numPr>
        <w:rPr>
          <w:rFonts w:cstheme="minorHAnsi"/>
          <w:sz w:val="24"/>
          <w:szCs w:val="24"/>
        </w:rPr>
      </w:pPr>
      <w:r w:rsidRPr="00CB4A0A">
        <w:rPr>
          <w:rFonts w:cstheme="minorHAnsi"/>
          <w:sz w:val="24"/>
          <w:szCs w:val="24"/>
        </w:rPr>
        <w:t>Medium</w:t>
      </w:r>
    </w:p>
    <w:p w14:paraId="150FF731" w14:textId="77777777" w:rsidR="00BC2B5B" w:rsidRPr="00CB4A0A" w:rsidRDefault="00BC2B5B" w:rsidP="00BC2B5B">
      <w:pPr>
        <w:pStyle w:val="ListParagraph"/>
        <w:numPr>
          <w:ilvl w:val="0"/>
          <w:numId w:val="3"/>
        </w:numPr>
        <w:rPr>
          <w:rFonts w:cstheme="minorHAnsi"/>
          <w:sz w:val="24"/>
          <w:szCs w:val="24"/>
        </w:rPr>
      </w:pPr>
      <w:r w:rsidRPr="00CB4A0A">
        <w:rPr>
          <w:rFonts w:cstheme="minorHAnsi"/>
          <w:sz w:val="24"/>
          <w:szCs w:val="24"/>
        </w:rPr>
        <w:t>High</w:t>
      </w:r>
    </w:p>
    <w:p w14:paraId="208AD4D1"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09130A61"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3A81E469"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Evaluate your practice to determine if it:</w:t>
      </w:r>
    </w:p>
    <w:p w14:paraId="24245A53" w14:textId="77777777" w:rsidR="00D50645" w:rsidRPr="00CB4A0A" w:rsidRDefault="00D50645" w:rsidP="00D50645">
      <w:pPr>
        <w:spacing w:line="240" w:lineRule="auto"/>
        <w:contextualSpacing/>
        <w:rPr>
          <w:rFonts w:cstheme="minorHAnsi"/>
          <w:sz w:val="24"/>
          <w:szCs w:val="24"/>
        </w:rPr>
      </w:pPr>
    </w:p>
    <w:p w14:paraId="21A9F540"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Has the capability to back up ePHI to an off-site storage location.</w:t>
      </w:r>
    </w:p>
    <w:p w14:paraId="10325C96"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Can access the backed up ePHI and other health information in a reasonable amount of time in order to continue operations during an emergency.</w:t>
      </w:r>
    </w:p>
    <w:p w14:paraId="7716B324" w14:textId="77777777" w:rsidR="00D50645" w:rsidRPr="00CB4A0A" w:rsidRDefault="00D50645" w:rsidP="00BE2FD1">
      <w:pPr>
        <w:rPr>
          <w:rFonts w:cstheme="minorHAnsi"/>
          <w:i/>
          <w:sz w:val="24"/>
          <w:szCs w:val="24"/>
        </w:rPr>
      </w:pPr>
    </w:p>
    <w:p w14:paraId="3CE36550"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7AB28401"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Your practice might not be able to recover ePHI and other health information during an emergency or when systems become unavailable if it does not backup ePHI by saving an exact copy to a magnetic disk/tape or a virtual storage (e.g., cloud environment).</w:t>
      </w:r>
      <w:r w:rsidR="00343753" w:rsidRPr="00CB4A0A">
        <w:rPr>
          <w:rFonts w:cstheme="minorHAnsi"/>
          <w:sz w:val="24"/>
          <w:szCs w:val="24"/>
        </w:rPr>
        <w:t xml:space="preserve"> </w:t>
      </w:r>
    </w:p>
    <w:p w14:paraId="2D7F0151" w14:textId="77777777" w:rsidR="00D50645" w:rsidRPr="00CB4A0A" w:rsidRDefault="00D50645" w:rsidP="00D50645">
      <w:pPr>
        <w:spacing w:line="240" w:lineRule="auto"/>
        <w:contextualSpacing/>
        <w:rPr>
          <w:rFonts w:cstheme="minorHAnsi"/>
          <w:sz w:val="24"/>
          <w:szCs w:val="24"/>
        </w:rPr>
      </w:pPr>
    </w:p>
    <w:p w14:paraId="7C624A14"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Some potential impacts include:</w:t>
      </w:r>
    </w:p>
    <w:p w14:paraId="61C0D04F" w14:textId="77777777" w:rsidR="00D50645" w:rsidRPr="00CB4A0A" w:rsidRDefault="00D50645" w:rsidP="00D50645">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Natural and environmental threats (e.g., fire, water, loss of power, temperature extremes) can compromise the function and integrity of your practice’s information systems.</w:t>
      </w:r>
    </w:p>
    <w:p w14:paraId="3D044808" w14:textId="77777777" w:rsidR="00866A47" w:rsidRPr="00CB4A0A" w:rsidRDefault="00D50645" w:rsidP="00D50645">
      <w:pPr>
        <w:pStyle w:val="ListParagraph"/>
        <w:numPr>
          <w:ilvl w:val="0"/>
          <w:numId w:val="11"/>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Accurate ePHI might not be available, which can adversely impact a practitioner’s ability to diagnose and treat the </w:t>
      </w:r>
      <w:r w:rsidR="00866A47" w:rsidRPr="00CB4A0A">
        <w:rPr>
          <w:rFonts w:eastAsia="Times New Roman" w:cstheme="minorHAnsi"/>
          <w:color w:val="000000" w:themeColor="text1"/>
          <w:sz w:val="24"/>
          <w:szCs w:val="24"/>
        </w:rPr>
        <w:t>patient.</w:t>
      </w:r>
      <w:r w:rsidR="00866A47" w:rsidRPr="00CB4A0A">
        <w:rPr>
          <w:rFonts w:eastAsia="Times New Roman" w:cstheme="minorHAnsi"/>
          <w:bCs/>
          <w:sz w:val="24"/>
          <w:szCs w:val="24"/>
          <w:u w:val="single"/>
        </w:rPr>
        <w:t xml:space="preserve"> </w:t>
      </w:r>
    </w:p>
    <w:p w14:paraId="684C32DF" w14:textId="77777777" w:rsidR="00866A47" w:rsidRPr="00CB4A0A" w:rsidRDefault="00866A47" w:rsidP="00866A47">
      <w:pPr>
        <w:pStyle w:val="ListParagraph"/>
        <w:spacing w:line="240" w:lineRule="auto"/>
        <w:ind w:left="252"/>
        <w:rPr>
          <w:rFonts w:eastAsia="Times New Roman" w:cstheme="minorHAnsi"/>
          <w:color w:val="000000" w:themeColor="text1"/>
          <w:sz w:val="24"/>
          <w:szCs w:val="24"/>
        </w:rPr>
      </w:pPr>
    </w:p>
    <w:p w14:paraId="4E48784B" w14:textId="77777777" w:rsidR="00BE2FD1" w:rsidRPr="00CB4A0A" w:rsidRDefault="00866A47" w:rsidP="00866A47">
      <w:pPr>
        <w:spacing w:line="240" w:lineRule="auto"/>
        <w:rPr>
          <w:rFonts w:eastAsia="Times New Roman" w:cstheme="minorHAnsi"/>
          <w:i/>
          <w:color w:val="000000" w:themeColor="text1"/>
          <w:sz w:val="24"/>
          <w:szCs w:val="24"/>
        </w:rPr>
      </w:pPr>
      <w:r w:rsidRPr="00CB4A0A">
        <w:rPr>
          <w:rFonts w:eastAsia="Times New Roman" w:cstheme="minorHAnsi"/>
          <w:bCs/>
          <w:i/>
          <w:sz w:val="24"/>
          <w:szCs w:val="24"/>
        </w:rPr>
        <w:t>Examples</w:t>
      </w:r>
      <w:r w:rsidR="00BE2FD1" w:rsidRPr="00CB4A0A">
        <w:rPr>
          <w:rFonts w:eastAsia="Times New Roman" w:cstheme="minorHAnsi"/>
          <w:bCs/>
          <w:i/>
          <w:sz w:val="24"/>
          <w:szCs w:val="24"/>
        </w:rPr>
        <w:t xml:space="preserve"> of Safeguards:</w:t>
      </w:r>
      <w:r w:rsidR="00343753" w:rsidRPr="00CB4A0A">
        <w:rPr>
          <w:rFonts w:eastAsia="Times New Roman" w:cstheme="minorHAnsi"/>
          <w:bCs/>
          <w:i/>
          <w:sz w:val="24"/>
          <w:szCs w:val="24"/>
        </w:rPr>
        <w:t xml:space="preserve"> </w:t>
      </w:r>
    </w:p>
    <w:p w14:paraId="4D3BA292" w14:textId="77777777"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BE2FD1"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03D8A644" w14:textId="77777777" w:rsidR="00942D8F" w:rsidRPr="00CB4A0A" w:rsidRDefault="00942D8F" w:rsidP="00BE2FD1">
      <w:pPr>
        <w:spacing w:after="0" w:line="240" w:lineRule="auto"/>
        <w:rPr>
          <w:rFonts w:eastAsia="Times New Roman" w:cstheme="minorHAnsi"/>
          <w:bCs/>
          <w:sz w:val="24"/>
          <w:szCs w:val="24"/>
        </w:rPr>
      </w:pPr>
    </w:p>
    <w:p w14:paraId="296F2F69"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necessary ePHI during an emergency.</w:t>
      </w:r>
    </w:p>
    <w:p w14:paraId="297A852B" w14:textId="77777777"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14:paraId="5C539B09" w14:textId="77777777" w:rsidR="00942D8F" w:rsidRPr="00CB4A0A" w:rsidRDefault="00942D8F" w:rsidP="00942D8F">
      <w:pPr>
        <w:spacing w:after="0" w:line="240" w:lineRule="auto"/>
        <w:contextualSpacing/>
        <w:rPr>
          <w:rFonts w:cstheme="minorHAnsi"/>
          <w:sz w:val="24"/>
          <w:szCs w:val="24"/>
        </w:rPr>
      </w:pPr>
    </w:p>
    <w:p w14:paraId="0E6F8F00"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Establish an alternate storage site with the necessary agreements to permit the storage and retrieval of an exact copy of your practice’s ePHI.</w:t>
      </w:r>
      <w:r w:rsidR="00343753" w:rsidRPr="00CB4A0A">
        <w:rPr>
          <w:rFonts w:cstheme="minorHAnsi"/>
          <w:color w:val="000000" w:themeColor="text1"/>
          <w:sz w:val="24"/>
          <w:szCs w:val="24"/>
        </w:rPr>
        <w:t xml:space="preserve"> </w:t>
      </w:r>
      <w:r w:rsidRPr="00CB4A0A">
        <w:rPr>
          <w:rFonts w:cstheme="minorHAnsi"/>
          <w:color w:val="000000" w:themeColor="text1"/>
          <w:sz w:val="24"/>
          <w:szCs w:val="24"/>
        </w:rPr>
        <w:t>Ensure that the alternate storage site provides information security safeguards equivalent to those of the primary site.</w:t>
      </w:r>
      <w:r w:rsidRPr="00CB4A0A">
        <w:rPr>
          <w:rFonts w:cstheme="minorHAnsi"/>
          <w:color w:val="000000" w:themeColor="text1"/>
          <w:sz w:val="24"/>
          <w:szCs w:val="24"/>
        </w:rPr>
        <w:br/>
        <w:t>[NIST SP 800-53 CP-6]</w:t>
      </w:r>
    </w:p>
    <w:p w14:paraId="68CDA799" w14:textId="77777777" w:rsidR="00942D8F" w:rsidRPr="00CB4A0A" w:rsidRDefault="00942D8F" w:rsidP="00942D8F">
      <w:pPr>
        <w:spacing w:line="240" w:lineRule="auto"/>
        <w:contextualSpacing/>
        <w:rPr>
          <w:rFonts w:cstheme="minorHAnsi"/>
          <w:sz w:val="24"/>
          <w:szCs w:val="24"/>
        </w:rPr>
      </w:pPr>
    </w:p>
    <w:p w14:paraId="34A3860E" w14:textId="77777777"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Conduct backups of user-level, system- level, and security-related documentation contained in the information system. [NIST SP 800-53 CP-9]</w:t>
      </w:r>
    </w:p>
    <w:p w14:paraId="005A8907" w14:textId="77777777" w:rsidR="00BE2FD1" w:rsidRPr="00CB4A0A" w:rsidRDefault="00BE2FD1">
      <w:pPr>
        <w:rPr>
          <w:rFonts w:cstheme="minorHAnsi"/>
          <w:sz w:val="24"/>
          <w:szCs w:val="24"/>
        </w:rPr>
      </w:pPr>
    </w:p>
    <w:p w14:paraId="2C477F07" w14:textId="77777777" w:rsidR="00866A47" w:rsidRPr="00CB4A0A" w:rsidRDefault="00BE2FD1"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08" w:name="_Toc461443944"/>
      <w:r w:rsidRPr="00CB4A0A">
        <w:rPr>
          <w:b/>
        </w:rPr>
        <w:t>T11</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Does your practice have back up information systems so that it can access ePHI in the event of an emergency or when your practice’s primary systems become unavailable?</w:t>
      </w:r>
      <w:bookmarkEnd w:id="308"/>
    </w:p>
    <w:p w14:paraId="4DE0ECD6" w14:textId="77777777" w:rsidR="00BE2FD1" w:rsidRPr="00831199" w:rsidRDefault="00BE2FD1" w:rsidP="00BE2FD1">
      <w:pPr>
        <w:pStyle w:val="ListParagraph"/>
        <w:numPr>
          <w:ilvl w:val="0"/>
          <w:numId w:val="4"/>
        </w:numPr>
        <w:rPr>
          <w:rFonts w:eastAsia="Times New Roman" w:cstheme="minorHAnsi"/>
          <w:b/>
          <w:color w:val="000000"/>
          <w:sz w:val="24"/>
          <w:szCs w:val="24"/>
          <w:rPrChange w:id="309" w:author="Hareesh Ganesan" w:date="2016-10-17T09:38:00Z">
            <w:rPr>
              <w:rFonts w:eastAsia="Times New Roman" w:cstheme="minorHAnsi"/>
              <w:color w:val="000000"/>
              <w:sz w:val="24"/>
              <w:szCs w:val="24"/>
            </w:rPr>
          </w:rPrChange>
        </w:rPr>
      </w:pPr>
      <w:r w:rsidRPr="00831199">
        <w:rPr>
          <w:rFonts w:eastAsia="Times New Roman" w:cstheme="minorHAnsi"/>
          <w:b/>
          <w:color w:val="000000"/>
          <w:sz w:val="24"/>
          <w:szCs w:val="24"/>
          <w:rPrChange w:id="310" w:author="Hareesh Ganesan" w:date="2016-10-17T09:38:00Z">
            <w:rPr>
              <w:rFonts w:eastAsia="Times New Roman" w:cstheme="minorHAnsi"/>
              <w:color w:val="000000"/>
              <w:sz w:val="24"/>
              <w:szCs w:val="24"/>
            </w:rPr>
          </w:rPrChange>
        </w:rPr>
        <w:t>Yes</w:t>
      </w:r>
    </w:p>
    <w:p w14:paraId="48EAA5EF" w14:textId="77777777" w:rsidR="00BE2FD1" w:rsidRPr="00CB4A0A" w:rsidRDefault="00BE2FD1" w:rsidP="00BE2FD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6CEC93A5" w14:textId="77777777" w:rsidR="00BE2FD1" w:rsidRPr="00CB4A0A" w:rsidRDefault="00BE2FD1" w:rsidP="00BE2FD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4AE90844"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Cost</w:t>
      </w:r>
    </w:p>
    <w:p w14:paraId="68EF051F"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Practice Size</w:t>
      </w:r>
    </w:p>
    <w:p w14:paraId="34A47019"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Complexity</w:t>
      </w:r>
    </w:p>
    <w:p w14:paraId="236D2FE6" w14:textId="77777777" w:rsidR="00BE2FD1" w:rsidRPr="00CB4A0A" w:rsidRDefault="00BE2FD1" w:rsidP="00BE2FD1">
      <w:pPr>
        <w:pStyle w:val="ListParagraph"/>
        <w:numPr>
          <w:ilvl w:val="0"/>
          <w:numId w:val="2"/>
        </w:numPr>
        <w:rPr>
          <w:rFonts w:cstheme="minorHAnsi"/>
          <w:sz w:val="24"/>
          <w:szCs w:val="24"/>
        </w:rPr>
      </w:pPr>
      <w:r w:rsidRPr="00CB4A0A">
        <w:rPr>
          <w:rFonts w:cstheme="minorHAnsi"/>
          <w:sz w:val="24"/>
          <w:szCs w:val="24"/>
        </w:rPr>
        <w:t>Alternate Solution</w:t>
      </w:r>
    </w:p>
    <w:p w14:paraId="2ED3429A" w14:textId="77777777" w:rsidR="00BE2FD1" w:rsidRPr="00CB4A0A" w:rsidRDefault="00BE2FD1" w:rsidP="00BE2FD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E2FD1" w:rsidRPr="00CB4A0A" w14:paraId="1D697EFC" w14:textId="77777777" w:rsidTr="00D50645">
        <w:tc>
          <w:tcPr>
            <w:tcW w:w="9576" w:type="dxa"/>
          </w:tcPr>
          <w:p w14:paraId="79AEE2B0" w14:textId="77777777" w:rsidR="00BE2FD1" w:rsidRPr="00CB4A0A" w:rsidRDefault="00831199" w:rsidP="00D50645">
            <w:pPr>
              <w:rPr>
                <w:rFonts w:cstheme="minorHAnsi"/>
                <w:sz w:val="24"/>
                <w:szCs w:val="24"/>
              </w:rPr>
            </w:pPr>
            <w:ins w:id="311" w:author="Hareesh Ganesan" w:date="2016-10-17T09:38:00Z">
              <w:r>
                <w:rPr>
                  <w:rFonts w:cstheme="minorHAnsi"/>
                  <w:sz w:val="24"/>
                  <w:szCs w:val="24"/>
                </w:rPr>
                <w:t>We maintain backup servers to ensure uptime in the event that a primary system goes down.</w:t>
              </w:r>
            </w:ins>
          </w:p>
          <w:p w14:paraId="453B647C" w14:textId="77777777" w:rsidR="00BE2FD1" w:rsidRPr="00CB4A0A" w:rsidRDefault="00BE2FD1" w:rsidP="00D50645">
            <w:pPr>
              <w:rPr>
                <w:rFonts w:cstheme="minorHAnsi"/>
                <w:sz w:val="24"/>
                <w:szCs w:val="24"/>
              </w:rPr>
            </w:pPr>
          </w:p>
          <w:p w14:paraId="128ACE47" w14:textId="77777777" w:rsidR="00BE2FD1" w:rsidRPr="00CB4A0A" w:rsidRDefault="00BE2FD1" w:rsidP="00D50645">
            <w:pPr>
              <w:rPr>
                <w:rFonts w:cstheme="minorHAnsi"/>
                <w:sz w:val="24"/>
                <w:szCs w:val="24"/>
              </w:rPr>
            </w:pPr>
          </w:p>
          <w:p w14:paraId="72183C7A" w14:textId="77777777" w:rsidR="00BE2FD1" w:rsidRPr="00CB4A0A" w:rsidRDefault="00BE2FD1" w:rsidP="00D50645">
            <w:pPr>
              <w:rPr>
                <w:rFonts w:cstheme="minorHAnsi"/>
                <w:sz w:val="24"/>
                <w:szCs w:val="24"/>
              </w:rPr>
            </w:pPr>
          </w:p>
          <w:p w14:paraId="26D5077D" w14:textId="77777777" w:rsidR="00BE2FD1" w:rsidRPr="00CB4A0A" w:rsidRDefault="00BE2FD1" w:rsidP="00D50645">
            <w:pPr>
              <w:rPr>
                <w:rFonts w:cstheme="minorHAnsi"/>
                <w:sz w:val="24"/>
                <w:szCs w:val="24"/>
              </w:rPr>
            </w:pPr>
          </w:p>
          <w:p w14:paraId="558D00EE" w14:textId="77777777" w:rsidR="00BE2FD1" w:rsidRPr="00CB4A0A" w:rsidRDefault="00BE2FD1" w:rsidP="00D50645">
            <w:pPr>
              <w:rPr>
                <w:rFonts w:cstheme="minorHAnsi"/>
                <w:sz w:val="24"/>
                <w:szCs w:val="24"/>
              </w:rPr>
            </w:pPr>
          </w:p>
        </w:tc>
      </w:tr>
    </w:tbl>
    <w:p w14:paraId="733938D3" w14:textId="77777777" w:rsidR="00BE2FD1" w:rsidRPr="00CB4A0A" w:rsidRDefault="00BE2FD1" w:rsidP="00BE2FD1">
      <w:pPr>
        <w:rPr>
          <w:rFonts w:cstheme="minorHAnsi"/>
          <w:sz w:val="24"/>
          <w:szCs w:val="24"/>
        </w:rPr>
      </w:pPr>
    </w:p>
    <w:p w14:paraId="7545E817" w14:textId="77777777" w:rsidR="00BE2FD1" w:rsidRPr="00CB4A0A" w:rsidRDefault="00BE2FD1" w:rsidP="00BE2FD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E2FD1" w:rsidRPr="00CB4A0A" w14:paraId="0BDAB3BD" w14:textId="77777777" w:rsidTr="00D50645">
        <w:tc>
          <w:tcPr>
            <w:tcW w:w="9576" w:type="dxa"/>
          </w:tcPr>
          <w:p w14:paraId="15E5BADC" w14:textId="77777777" w:rsidR="00BE2FD1" w:rsidRPr="00CB4A0A" w:rsidRDefault="00BE2FD1" w:rsidP="00D50645">
            <w:pPr>
              <w:rPr>
                <w:rFonts w:cstheme="minorHAnsi"/>
                <w:sz w:val="24"/>
                <w:szCs w:val="24"/>
              </w:rPr>
            </w:pPr>
          </w:p>
          <w:p w14:paraId="293E512E" w14:textId="77777777" w:rsidR="00BE2FD1" w:rsidRPr="00CB4A0A" w:rsidRDefault="00BE2FD1" w:rsidP="00D50645">
            <w:pPr>
              <w:rPr>
                <w:rFonts w:cstheme="minorHAnsi"/>
                <w:sz w:val="24"/>
                <w:szCs w:val="24"/>
              </w:rPr>
            </w:pPr>
          </w:p>
          <w:p w14:paraId="56BD2195" w14:textId="77777777" w:rsidR="00BE2FD1" w:rsidRPr="00CB4A0A" w:rsidRDefault="00BE2FD1" w:rsidP="00D50645">
            <w:pPr>
              <w:rPr>
                <w:rFonts w:cstheme="minorHAnsi"/>
                <w:sz w:val="24"/>
                <w:szCs w:val="24"/>
              </w:rPr>
            </w:pPr>
          </w:p>
          <w:p w14:paraId="30BE4319" w14:textId="77777777" w:rsidR="00BE2FD1" w:rsidRPr="00CB4A0A" w:rsidRDefault="00BE2FD1" w:rsidP="00D50645">
            <w:pPr>
              <w:rPr>
                <w:rFonts w:cstheme="minorHAnsi"/>
                <w:sz w:val="24"/>
                <w:szCs w:val="24"/>
              </w:rPr>
            </w:pPr>
          </w:p>
          <w:p w14:paraId="0E20D420" w14:textId="77777777" w:rsidR="00BE2FD1" w:rsidRPr="00CB4A0A" w:rsidRDefault="00BE2FD1" w:rsidP="00D50645">
            <w:pPr>
              <w:rPr>
                <w:rFonts w:cstheme="minorHAnsi"/>
                <w:sz w:val="24"/>
                <w:szCs w:val="24"/>
              </w:rPr>
            </w:pPr>
          </w:p>
          <w:p w14:paraId="1C769263" w14:textId="77777777" w:rsidR="00BE2FD1" w:rsidRPr="00CB4A0A" w:rsidRDefault="00BE2FD1" w:rsidP="00D50645">
            <w:pPr>
              <w:rPr>
                <w:rFonts w:cstheme="minorHAnsi"/>
                <w:sz w:val="24"/>
                <w:szCs w:val="24"/>
              </w:rPr>
            </w:pPr>
          </w:p>
        </w:tc>
      </w:tr>
    </w:tbl>
    <w:p w14:paraId="602E0FFB" w14:textId="77777777" w:rsidR="00BE2FD1" w:rsidRPr="00CB4A0A" w:rsidRDefault="00BE2FD1" w:rsidP="00BE2FD1">
      <w:pPr>
        <w:rPr>
          <w:rFonts w:cstheme="minorHAnsi"/>
          <w:sz w:val="24"/>
          <w:szCs w:val="24"/>
        </w:rPr>
      </w:pPr>
    </w:p>
    <w:p w14:paraId="62280478" w14:textId="77777777" w:rsidR="00BE2FD1" w:rsidRPr="00CB4A0A" w:rsidRDefault="00BE2FD1" w:rsidP="00BE2FD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E2FD1" w:rsidRPr="00CB4A0A" w14:paraId="320BABE8" w14:textId="77777777" w:rsidTr="00D50645">
        <w:tc>
          <w:tcPr>
            <w:tcW w:w="9576" w:type="dxa"/>
          </w:tcPr>
          <w:p w14:paraId="34406C33" w14:textId="77777777" w:rsidR="00BE2FD1" w:rsidRPr="00CB4A0A" w:rsidRDefault="00BE2FD1" w:rsidP="00D50645">
            <w:pPr>
              <w:rPr>
                <w:rFonts w:cstheme="minorHAnsi"/>
                <w:sz w:val="24"/>
                <w:szCs w:val="24"/>
              </w:rPr>
            </w:pPr>
          </w:p>
          <w:p w14:paraId="2683BCFE" w14:textId="77777777" w:rsidR="00BE2FD1" w:rsidRPr="00CB4A0A" w:rsidRDefault="00BE2FD1" w:rsidP="00D50645">
            <w:pPr>
              <w:rPr>
                <w:rFonts w:cstheme="minorHAnsi"/>
                <w:sz w:val="24"/>
                <w:szCs w:val="24"/>
              </w:rPr>
            </w:pPr>
          </w:p>
          <w:p w14:paraId="26F6154C" w14:textId="77777777" w:rsidR="00BE2FD1" w:rsidRPr="00CB4A0A" w:rsidRDefault="00BE2FD1" w:rsidP="00D50645">
            <w:pPr>
              <w:rPr>
                <w:rFonts w:cstheme="minorHAnsi"/>
                <w:sz w:val="24"/>
                <w:szCs w:val="24"/>
              </w:rPr>
            </w:pPr>
          </w:p>
          <w:p w14:paraId="499BC0DA" w14:textId="77777777" w:rsidR="00BE2FD1" w:rsidRPr="00CB4A0A" w:rsidRDefault="00BE2FD1" w:rsidP="00D50645">
            <w:pPr>
              <w:rPr>
                <w:rFonts w:cstheme="minorHAnsi"/>
                <w:sz w:val="24"/>
                <w:szCs w:val="24"/>
              </w:rPr>
            </w:pPr>
          </w:p>
          <w:p w14:paraId="77424688" w14:textId="77777777" w:rsidR="00BE2FD1" w:rsidRPr="00CB4A0A" w:rsidRDefault="00BE2FD1" w:rsidP="00D50645">
            <w:pPr>
              <w:rPr>
                <w:rFonts w:cstheme="minorHAnsi"/>
                <w:sz w:val="24"/>
                <w:szCs w:val="24"/>
              </w:rPr>
            </w:pPr>
          </w:p>
          <w:p w14:paraId="4498B95B" w14:textId="77777777" w:rsidR="00BE2FD1" w:rsidRPr="00CB4A0A" w:rsidRDefault="00BE2FD1" w:rsidP="00D50645">
            <w:pPr>
              <w:rPr>
                <w:rFonts w:cstheme="minorHAnsi"/>
                <w:sz w:val="24"/>
                <w:szCs w:val="24"/>
              </w:rPr>
            </w:pPr>
          </w:p>
        </w:tc>
      </w:tr>
    </w:tbl>
    <w:p w14:paraId="04CEA094" w14:textId="77777777" w:rsidR="00BE2FD1" w:rsidRPr="00CB4A0A" w:rsidRDefault="00BE2FD1" w:rsidP="00BE2FD1">
      <w:pPr>
        <w:rPr>
          <w:rFonts w:cstheme="minorHAnsi"/>
          <w:sz w:val="24"/>
          <w:szCs w:val="24"/>
        </w:rPr>
      </w:pPr>
    </w:p>
    <w:p w14:paraId="05F2F136" w14:textId="77777777" w:rsidR="00BE2FD1" w:rsidRPr="00CB4A0A" w:rsidRDefault="00BE2FD1" w:rsidP="00BE2FD1">
      <w:pPr>
        <w:rPr>
          <w:rFonts w:cstheme="minorHAnsi"/>
          <w:sz w:val="24"/>
          <w:szCs w:val="24"/>
        </w:rPr>
      </w:pPr>
      <w:r w:rsidRPr="00CB4A0A">
        <w:rPr>
          <w:rFonts w:cstheme="minorHAnsi"/>
          <w:sz w:val="24"/>
          <w:szCs w:val="24"/>
        </w:rPr>
        <w:t>Please rate the likelihood of a threat/vulnerability affecting your ePHI:</w:t>
      </w:r>
    </w:p>
    <w:p w14:paraId="541C54DF" w14:textId="77777777" w:rsidR="00BE2FD1" w:rsidRPr="00831199" w:rsidRDefault="00BE2FD1" w:rsidP="00BE2FD1">
      <w:pPr>
        <w:pStyle w:val="ListParagraph"/>
        <w:numPr>
          <w:ilvl w:val="0"/>
          <w:numId w:val="3"/>
        </w:numPr>
        <w:rPr>
          <w:rFonts w:cstheme="minorHAnsi"/>
          <w:b/>
          <w:sz w:val="24"/>
          <w:szCs w:val="24"/>
          <w:rPrChange w:id="312" w:author="Hareesh Ganesan" w:date="2016-10-17T09:38:00Z">
            <w:rPr>
              <w:rFonts w:cstheme="minorHAnsi"/>
              <w:sz w:val="24"/>
              <w:szCs w:val="24"/>
            </w:rPr>
          </w:rPrChange>
        </w:rPr>
      </w:pPr>
      <w:r w:rsidRPr="00831199">
        <w:rPr>
          <w:rFonts w:cstheme="minorHAnsi"/>
          <w:b/>
          <w:sz w:val="24"/>
          <w:szCs w:val="24"/>
          <w:rPrChange w:id="313" w:author="Hareesh Ganesan" w:date="2016-10-17T09:38:00Z">
            <w:rPr>
              <w:rFonts w:cstheme="minorHAnsi"/>
              <w:sz w:val="24"/>
              <w:szCs w:val="24"/>
            </w:rPr>
          </w:rPrChange>
        </w:rPr>
        <w:t>Low</w:t>
      </w:r>
    </w:p>
    <w:p w14:paraId="5DF0C7F3"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7933A66A"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4D843B59" w14:textId="77777777" w:rsidR="00BE2FD1" w:rsidRPr="00CB4A0A" w:rsidRDefault="00BE2FD1" w:rsidP="00BE2FD1">
      <w:pPr>
        <w:rPr>
          <w:rFonts w:cstheme="minorHAnsi"/>
          <w:sz w:val="24"/>
          <w:szCs w:val="24"/>
        </w:rPr>
      </w:pPr>
      <w:r w:rsidRPr="00CB4A0A">
        <w:rPr>
          <w:rFonts w:cstheme="minorHAnsi"/>
          <w:sz w:val="24"/>
          <w:szCs w:val="24"/>
        </w:rPr>
        <w:t>Please rate the impact of a threat/vulnerability affecting your ePHI:</w:t>
      </w:r>
    </w:p>
    <w:p w14:paraId="64E5B57F" w14:textId="77777777" w:rsidR="00BE2FD1" w:rsidRPr="00831199" w:rsidRDefault="00BE2FD1" w:rsidP="00BE2FD1">
      <w:pPr>
        <w:pStyle w:val="ListParagraph"/>
        <w:numPr>
          <w:ilvl w:val="0"/>
          <w:numId w:val="3"/>
        </w:numPr>
        <w:rPr>
          <w:rFonts w:cstheme="minorHAnsi"/>
          <w:b/>
          <w:sz w:val="24"/>
          <w:szCs w:val="24"/>
          <w:rPrChange w:id="314" w:author="Hareesh Ganesan" w:date="2016-10-17T09:38:00Z">
            <w:rPr>
              <w:rFonts w:cstheme="minorHAnsi"/>
              <w:sz w:val="24"/>
              <w:szCs w:val="24"/>
            </w:rPr>
          </w:rPrChange>
        </w:rPr>
      </w:pPr>
      <w:r w:rsidRPr="00831199">
        <w:rPr>
          <w:rFonts w:cstheme="minorHAnsi"/>
          <w:b/>
          <w:sz w:val="24"/>
          <w:szCs w:val="24"/>
          <w:rPrChange w:id="315" w:author="Hareesh Ganesan" w:date="2016-10-17T09:38:00Z">
            <w:rPr>
              <w:rFonts w:cstheme="minorHAnsi"/>
              <w:sz w:val="24"/>
              <w:szCs w:val="24"/>
            </w:rPr>
          </w:rPrChange>
        </w:rPr>
        <w:t>Low</w:t>
      </w:r>
    </w:p>
    <w:p w14:paraId="5B70C61E"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Medium</w:t>
      </w:r>
    </w:p>
    <w:p w14:paraId="106D45D7" w14:textId="77777777" w:rsidR="00BE2FD1" w:rsidRPr="00CB4A0A" w:rsidRDefault="00BE2FD1" w:rsidP="00BE2FD1">
      <w:pPr>
        <w:pStyle w:val="ListParagraph"/>
        <w:numPr>
          <w:ilvl w:val="0"/>
          <w:numId w:val="3"/>
        </w:numPr>
        <w:rPr>
          <w:rFonts w:cstheme="minorHAnsi"/>
          <w:sz w:val="24"/>
          <w:szCs w:val="24"/>
        </w:rPr>
      </w:pPr>
      <w:r w:rsidRPr="00CB4A0A">
        <w:rPr>
          <w:rFonts w:cstheme="minorHAnsi"/>
          <w:sz w:val="24"/>
          <w:szCs w:val="24"/>
        </w:rPr>
        <w:t>High</w:t>
      </w:r>
    </w:p>
    <w:p w14:paraId="4B1D13E2" w14:textId="77777777" w:rsidR="00D8063E" w:rsidRPr="00CB4A0A" w:rsidRDefault="00D8063E" w:rsidP="00D8063E">
      <w:pPr>
        <w:rPr>
          <w:rFonts w:cstheme="minorHAnsi"/>
          <w:b/>
          <w:sz w:val="24"/>
          <w:szCs w:val="24"/>
        </w:rPr>
      </w:pPr>
      <w:r w:rsidRPr="00CB4A0A">
        <w:rPr>
          <w:rFonts w:cstheme="minorHAnsi"/>
          <w:b/>
          <w:sz w:val="24"/>
          <w:szCs w:val="24"/>
        </w:rPr>
        <w:t>Overall Security Risk:</w:t>
      </w:r>
    </w:p>
    <w:p w14:paraId="3590A995" w14:textId="77777777" w:rsidR="00D8063E" w:rsidRPr="00831199" w:rsidRDefault="00D8063E" w:rsidP="00D8063E">
      <w:pPr>
        <w:pStyle w:val="ListParagraph"/>
        <w:numPr>
          <w:ilvl w:val="0"/>
          <w:numId w:val="3"/>
        </w:numPr>
        <w:rPr>
          <w:rFonts w:cstheme="minorHAnsi"/>
          <w:b/>
          <w:sz w:val="24"/>
          <w:szCs w:val="24"/>
          <w:rPrChange w:id="316" w:author="Hareesh Ganesan" w:date="2016-10-17T09:38:00Z">
            <w:rPr>
              <w:rFonts w:cstheme="minorHAnsi"/>
              <w:sz w:val="24"/>
              <w:szCs w:val="24"/>
            </w:rPr>
          </w:rPrChange>
        </w:rPr>
      </w:pPr>
      <w:r w:rsidRPr="00831199">
        <w:rPr>
          <w:rFonts w:cstheme="minorHAnsi"/>
          <w:b/>
          <w:sz w:val="24"/>
          <w:szCs w:val="24"/>
          <w:rPrChange w:id="317" w:author="Hareesh Ganesan" w:date="2016-10-17T09:38:00Z">
            <w:rPr>
              <w:rFonts w:cstheme="minorHAnsi"/>
              <w:sz w:val="24"/>
              <w:szCs w:val="24"/>
            </w:rPr>
          </w:rPrChange>
        </w:rPr>
        <w:t>Low</w:t>
      </w:r>
    </w:p>
    <w:p w14:paraId="09C682DD" w14:textId="77777777" w:rsidR="00D8063E" w:rsidRPr="00CB4A0A" w:rsidRDefault="00D8063E" w:rsidP="00D8063E">
      <w:pPr>
        <w:pStyle w:val="ListParagraph"/>
        <w:numPr>
          <w:ilvl w:val="0"/>
          <w:numId w:val="3"/>
        </w:numPr>
        <w:rPr>
          <w:rFonts w:cstheme="minorHAnsi"/>
          <w:sz w:val="24"/>
          <w:szCs w:val="24"/>
        </w:rPr>
      </w:pPr>
      <w:r w:rsidRPr="00CB4A0A">
        <w:rPr>
          <w:rFonts w:cstheme="minorHAnsi"/>
          <w:sz w:val="24"/>
          <w:szCs w:val="24"/>
        </w:rPr>
        <w:t>Medium</w:t>
      </w:r>
    </w:p>
    <w:p w14:paraId="1F970193" w14:textId="77777777" w:rsidR="00D8063E" w:rsidRPr="00CB4A0A" w:rsidRDefault="00D8063E" w:rsidP="00D8063E">
      <w:pPr>
        <w:pStyle w:val="ListParagraph"/>
        <w:numPr>
          <w:ilvl w:val="0"/>
          <w:numId w:val="3"/>
        </w:numPr>
        <w:rPr>
          <w:rFonts w:cstheme="minorHAnsi"/>
          <w:sz w:val="24"/>
          <w:szCs w:val="24"/>
        </w:rPr>
      </w:pPr>
      <w:r w:rsidRPr="00CB4A0A">
        <w:rPr>
          <w:rFonts w:cstheme="minorHAnsi"/>
          <w:sz w:val="24"/>
          <w:szCs w:val="24"/>
        </w:rPr>
        <w:t>High</w:t>
      </w:r>
    </w:p>
    <w:p w14:paraId="7F241B19" w14:textId="77777777" w:rsidR="00BE2FD1" w:rsidRPr="00CB4A0A" w:rsidRDefault="00BE2FD1" w:rsidP="00BE2FD1">
      <w:pPr>
        <w:rPr>
          <w:rFonts w:cstheme="minorHAnsi"/>
          <w:b/>
          <w:sz w:val="24"/>
          <w:szCs w:val="24"/>
        </w:rPr>
      </w:pPr>
      <w:r w:rsidRPr="00CB4A0A">
        <w:rPr>
          <w:rFonts w:cstheme="minorHAnsi"/>
          <w:b/>
          <w:sz w:val="24"/>
          <w:szCs w:val="24"/>
        </w:rPr>
        <w:t>Related Information:</w:t>
      </w:r>
    </w:p>
    <w:p w14:paraId="27307EDA" w14:textId="77777777" w:rsidR="00BE2FD1" w:rsidRPr="00CB4A0A" w:rsidRDefault="00BE2FD1" w:rsidP="00BE2FD1">
      <w:pPr>
        <w:rPr>
          <w:rFonts w:cstheme="minorHAnsi"/>
          <w:i/>
          <w:sz w:val="24"/>
          <w:szCs w:val="24"/>
        </w:rPr>
      </w:pPr>
      <w:r w:rsidRPr="00CB4A0A">
        <w:rPr>
          <w:rFonts w:cstheme="minorHAnsi"/>
          <w:i/>
          <w:sz w:val="24"/>
          <w:szCs w:val="24"/>
        </w:rPr>
        <w:t>Things to Consider to Help Answer the Question:</w:t>
      </w:r>
    </w:p>
    <w:p w14:paraId="0A7F32E9"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Evaluate your practice to determine if it:</w:t>
      </w:r>
    </w:p>
    <w:p w14:paraId="4CD0D395" w14:textId="77777777" w:rsidR="00D50645" w:rsidRPr="00CB4A0A" w:rsidRDefault="00D50645" w:rsidP="00D50645">
      <w:pPr>
        <w:spacing w:line="240" w:lineRule="auto"/>
        <w:contextualSpacing/>
        <w:rPr>
          <w:rFonts w:cstheme="minorHAnsi"/>
          <w:sz w:val="24"/>
          <w:szCs w:val="24"/>
        </w:rPr>
      </w:pPr>
    </w:p>
    <w:p w14:paraId="0251EB27" w14:textId="77777777" w:rsidR="00BE2FD1" w:rsidRPr="00CB4A0A" w:rsidRDefault="00D50645" w:rsidP="00D50645">
      <w:pPr>
        <w:rPr>
          <w:rFonts w:cstheme="minorHAnsi"/>
          <w:i/>
          <w:sz w:val="24"/>
          <w:szCs w:val="24"/>
        </w:rPr>
      </w:pPr>
      <w:r w:rsidRPr="00CB4A0A">
        <w:rPr>
          <w:rFonts w:cstheme="minorHAnsi"/>
          <w:sz w:val="24"/>
          <w:szCs w:val="24"/>
        </w:rPr>
        <w:t>Has redundant information systems, with the same operating system environment and real-time data replication, in order to transfer and continue operations during an emergency.</w:t>
      </w:r>
    </w:p>
    <w:p w14:paraId="1BB6D97D" w14:textId="77777777" w:rsidR="00BE2FD1" w:rsidRPr="00CB4A0A" w:rsidRDefault="00BE2FD1" w:rsidP="00BE2FD1">
      <w:pPr>
        <w:rPr>
          <w:rFonts w:cstheme="minorHAnsi"/>
          <w:i/>
          <w:sz w:val="24"/>
          <w:szCs w:val="24"/>
        </w:rPr>
      </w:pPr>
      <w:r w:rsidRPr="00CB4A0A">
        <w:rPr>
          <w:rFonts w:cstheme="minorHAnsi"/>
          <w:i/>
          <w:sz w:val="24"/>
          <w:szCs w:val="24"/>
        </w:rPr>
        <w:t>Possible Threats and Vulnerabilities:</w:t>
      </w:r>
    </w:p>
    <w:p w14:paraId="50C24B3B"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If your practice does not have an alternative means for accessing ePHI when its primary systems become unavailable, then your ability to continue operating your practice during an emergency can be impeded.</w:t>
      </w:r>
      <w:r w:rsidR="00343753" w:rsidRPr="00CB4A0A">
        <w:rPr>
          <w:rFonts w:cstheme="minorHAnsi"/>
          <w:sz w:val="24"/>
          <w:szCs w:val="24"/>
        </w:rPr>
        <w:t xml:space="preserve"> </w:t>
      </w:r>
    </w:p>
    <w:p w14:paraId="48CCF777" w14:textId="77777777" w:rsidR="00D50645" w:rsidRPr="00CB4A0A" w:rsidRDefault="00D50645" w:rsidP="00D50645">
      <w:pPr>
        <w:spacing w:line="240" w:lineRule="auto"/>
        <w:contextualSpacing/>
        <w:rPr>
          <w:rFonts w:cstheme="minorHAnsi"/>
          <w:sz w:val="24"/>
          <w:szCs w:val="24"/>
        </w:rPr>
      </w:pPr>
    </w:p>
    <w:p w14:paraId="7A3E72AF"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Some potential impacts include:</w:t>
      </w:r>
    </w:p>
    <w:p w14:paraId="48C29757" w14:textId="77777777" w:rsidR="00D50645" w:rsidRPr="00CB4A0A" w:rsidRDefault="00D50645" w:rsidP="00D50645">
      <w:pPr>
        <w:pStyle w:val="ListParagraph"/>
        <w:numPr>
          <w:ilvl w:val="0"/>
          <w:numId w:val="10"/>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Natural and environmental threats, such as fire, water, loss of power, and temperature extremes, can compromise the function and integrity of your practice’s information systems.</w:t>
      </w:r>
    </w:p>
    <w:p w14:paraId="6C34B081" w14:textId="77777777" w:rsidR="00D50645" w:rsidRPr="00CB4A0A" w:rsidRDefault="00D50645" w:rsidP="00D50645">
      <w:pPr>
        <w:pStyle w:val="ListParagraph"/>
        <w:numPr>
          <w:ilvl w:val="0"/>
          <w:numId w:val="10"/>
        </w:numPr>
        <w:spacing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Human threats, such as an employee or service provider with unauthorized and excessive access privileges, can compromise the privacy, confidentiality, integrity or availability of ePHI.</w:t>
      </w:r>
    </w:p>
    <w:p w14:paraId="3C644524" w14:textId="77777777" w:rsidR="00BE2FD1" w:rsidRPr="00CB4A0A" w:rsidRDefault="00BE2FD1" w:rsidP="00D50645">
      <w:pPr>
        <w:spacing w:line="240" w:lineRule="auto"/>
        <w:rPr>
          <w:rFonts w:eastAsia="Times New Roman" w:cstheme="minorHAnsi"/>
          <w:i/>
          <w:color w:val="000000" w:themeColor="text1"/>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DBD4EB7" w14:textId="77777777" w:rsidR="00BE2FD1" w:rsidRPr="00CB4A0A" w:rsidRDefault="00DA667A" w:rsidP="00BE2FD1">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BE2FD1" w:rsidRPr="00CB4A0A">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281BE1E" w14:textId="77777777" w:rsidR="00942D8F" w:rsidRPr="00CB4A0A" w:rsidRDefault="00942D8F" w:rsidP="00BE2FD1">
      <w:pPr>
        <w:spacing w:after="0" w:line="240" w:lineRule="auto"/>
        <w:rPr>
          <w:rFonts w:eastAsia="Times New Roman" w:cstheme="minorHAnsi"/>
          <w:bCs/>
          <w:sz w:val="24"/>
          <w:szCs w:val="24"/>
        </w:rPr>
      </w:pPr>
    </w:p>
    <w:p w14:paraId="16672D4A"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necessary ePHI during an emergency.</w:t>
      </w:r>
    </w:p>
    <w:p w14:paraId="0F411FB1"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r w:rsidRPr="00CB4A0A">
        <w:rPr>
          <w:rFonts w:eastAsia="Times New Roman" w:cstheme="minorHAnsi"/>
          <w:sz w:val="24"/>
          <w:szCs w:val="24"/>
        </w:rPr>
        <w:br/>
      </w:r>
    </w:p>
    <w:p w14:paraId="5069786E"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Conduct backups of user-level, system- level, and security-related documentation contained in the information system. </w:t>
      </w:r>
      <w:r w:rsidRPr="00CB4A0A">
        <w:rPr>
          <w:rFonts w:cstheme="minorHAnsi"/>
          <w:color w:val="000000" w:themeColor="text1"/>
          <w:sz w:val="24"/>
          <w:szCs w:val="24"/>
        </w:rPr>
        <w:br/>
        <w:t>[NIST SP 800-53 CP-9]</w:t>
      </w:r>
    </w:p>
    <w:p w14:paraId="793DF776" w14:textId="77777777" w:rsidR="00BE2FD1" w:rsidRPr="00CB4A0A" w:rsidRDefault="00BE2FD1">
      <w:pPr>
        <w:rPr>
          <w:rFonts w:cstheme="minorHAnsi"/>
          <w:sz w:val="24"/>
          <w:szCs w:val="24"/>
        </w:rPr>
      </w:pPr>
    </w:p>
    <w:p w14:paraId="594B7276" w14:textId="77777777" w:rsidR="00866A47" w:rsidRPr="00CB4A0A" w:rsidRDefault="00D50645" w:rsidP="00866A4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18" w:name="_Toc461443945"/>
      <w:r w:rsidRPr="00CB4A0A">
        <w:rPr>
          <w:b/>
        </w:rPr>
        <w:t>T12</w:t>
      </w:r>
      <w:r w:rsidR="00866A47"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866A47" w:rsidRPr="00CB4A0A">
        <w:rPr>
          <w:rFonts w:eastAsia="Times New Roman"/>
          <w:b/>
          <w:color w:val="000000"/>
        </w:rPr>
        <w:t xml:space="preserve"> </w:t>
      </w:r>
      <w:r w:rsidR="00866A47" w:rsidRPr="00CB4A0A">
        <w:t>Does your practice have the capability to activate emergency access to its information systems in the event of a disaster?</w:t>
      </w:r>
      <w:bookmarkEnd w:id="318"/>
    </w:p>
    <w:p w14:paraId="3E72F7CD" w14:textId="77777777" w:rsidR="00D50645" w:rsidRPr="005B7565" w:rsidRDefault="00D50645" w:rsidP="00D50645">
      <w:pPr>
        <w:pStyle w:val="ListParagraph"/>
        <w:numPr>
          <w:ilvl w:val="0"/>
          <w:numId w:val="4"/>
        </w:numPr>
        <w:rPr>
          <w:rFonts w:eastAsia="Times New Roman" w:cstheme="minorHAnsi"/>
          <w:color w:val="000000"/>
          <w:sz w:val="24"/>
          <w:szCs w:val="24"/>
        </w:rPr>
      </w:pPr>
      <w:r w:rsidRPr="005B7565">
        <w:rPr>
          <w:rFonts w:eastAsia="Times New Roman" w:cstheme="minorHAnsi"/>
          <w:color w:val="000000"/>
          <w:sz w:val="24"/>
          <w:szCs w:val="24"/>
        </w:rPr>
        <w:t>Yes</w:t>
      </w:r>
    </w:p>
    <w:p w14:paraId="5B9952A1" w14:textId="77777777" w:rsidR="00D50645" w:rsidRPr="005B7565" w:rsidRDefault="00D50645" w:rsidP="00D50645">
      <w:pPr>
        <w:pStyle w:val="ListParagraph"/>
        <w:numPr>
          <w:ilvl w:val="0"/>
          <w:numId w:val="1"/>
        </w:numPr>
        <w:rPr>
          <w:rFonts w:eastAsia="Times New Roman" w:cstheme="minorHAnsi"/>
          <w:b/>
          <w:color w:val="000000"/>
          <w:sz w:val="24"/>
          <w:szCs w:val="24"/>
          <w:rPrChange w:id="319" w:author="Hareesh Ganesan" w:date="2016-10-17T09:41:00Z">
            <w:rPr>
              <w:rFonts w:eastAsia="Times New Roman" w:cstheme="minorHAnsi"/>
              <w:color w:val="000000"/>
              <w:sz w:val="24"/>
              <w:szCs w:val="24"/>
            </w:rPr>
          </w:rPrChange>
        </w:rPr>
      </w:pPr>
      <w:r w:rsidRPr="005B7565">
        <w:rPr>
          <w:rFonts w:eastAsia="Times New Roman" w:cstheme="minorHAnsi"/>
          <w:b/>
          <w:color w:val="000000"/>
          <w:sz w:val="24"/>
          <w:szCs w:val="24"/>
          <w:rPrChange w:id="320" w:author="Hareesh Ganesan" w:date="2016-10-17T09:41:00Z">
            <w:rPr>
              <w:rFonts w:eastAsia="Times New Roman" w:cstheme="minorHAnsi"/>
              <w:color w:val="000000"/>
              <w:sz w:val="24"/>
              <w:szCs w:val="24"/>
            </w:rPr>
          </w:rPrChange>
        </w:rPr>
        <w:t>No</w:t>
      </w:r>
    </w:p>
    <w:p w14:paraId="2403DE8E"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437DAEEC"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47AC7C8F"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3F335836"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2FCBD66D" w14:textId="77777777" w:rsidR="00D50645" w:rsidRPr="005B7565" w:rsidRDefault="00D50645" w:rsidP="00D50645">
      <w:pPr>
        <w:pStyle w:val="ListParagraph"/>
        <w:numPr>
          <w:ilvl w:val="0"/>
          <w:numId w:val="2"/>
        </w:numPr>
        <w:rPr>
          <w:rFonts w:cstheme="minorHAnsi"/>
          <w:b/>
          <w:sz w:val="24"/>
          <w:szCs w:val="24"/>
          <w:rPrChange w:id="321" w:author="Hareesh Ganesan" w:date="2016-10-17T09:41:00Z">
            <w:rPr>
              <w:rFonts w:cstheme="minorHAnsi"/>
              <w:sz w:val="24"/>
              <w:szCs w:val="24"/>
            </w:rPr>
          </w:rPrChange>
        </w:rPr>
      </w:pPr>
      <w:r w:rsidRPr="005B7565">
        <w:rPr>
          <w:rFonts w:cstheme="minorHAnsi"/>
          <w:b/>
          <w:sz w:val="24"/>
          <w:szCs w:val="24"/>
          <w:rPrChange w:id="322" w:author="Hareesh Ganesan" w:date="2016-10-17T09:41:00Z">
            <w:rPr>
              <w:rFonts w:cstheme="minorHAnsi"/>
              <w:sz w:val="24"/>
              <w:szCs w:val="24"/>
            </w:rPr>
          </w:rPrChange>
        </w:rPr>
        <w:t>Alternate Solution</w:t>
      </w:r>
    </w:p>
    <w:p w14:paraId="39EDE006"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1C92D0E1" w14:textId="77777777" w:rsidTr="00D50645">
        <w:tc>
          <w:tcPr>
            <w:tcW w:w="9576" w:type="dxa"/>
          </w:tcPr>
          <w:p w14:paraId="75B82A81" w14:textId="77777777" w:rsidR="00D50645" w:rsidRPr="00CB4A0A" w:rsidRDefault="005B7565" w:rsidP="00D50645">
            <w:pPr>
              <w:rPr>
                <w:rFonts w:cstheme="minorHAnsi"/>
                <w:sz w:val="24"/>
                <w:szCs w:val="24"/>
              </w:rPr>
            </w:pPr>
            <w:ins w:id="323" w:author="Hareesh Ganesan" w:date="2016-10-17T09:42:00Z">
              <w:r>
                <w:rPr>
                  <w:rFonts w:cstheme="minorHAnsi"/>
                  <w:sz w:val="24"/>
                  <w:szCs w:val="24"/>
                </w:rPr>
                <w:t xml:space="preserve">PHI data can be accessed via backups, but a disaster that took down both our primary and backup servers would need to be restored using our disaster recovery procedure. Pillboxes cache patient reminder information to ensure that in the event of a server outage, there is no interruption for a patient. </w:t>
              </w:r>
            </w:ins>
          </w:p>
          <w:p w14:paraId="35439F62" w14:textId="77777777" w:rsidR="00D50645" w:rsidRPr="00CB4A0A" w:rsidRDefault="00D50645" w:rsidP="00D50645">
            <w:pPr>
              <w:rPr>
                <w:rFonts w:cstheme="minorHAnsi"/>
                <w:sz w:val="24"/>
                <w:szCs w:val="24"/>
              </w:rPr>
            </w:pPr>
          </w:p>
          <w:p w14:paraId="7E464AA4" w14:textId="77777777" w:rsidR="00D50645" w:rsidRPr="00CB4A0A" w:rsidRDefault="00D50645" w:rsidP="00D50645">
            <w:pPr>
              <w:rPr>
                <w:rFonts w:cstheme="minorHAnsi"/>
                <w:sz w:val="24"/>
                <w:szCs w:val="24"/>
              </w:rPr>
            </w:pPr>
          </w:p>
          <w:p w14:paraId="69AA5FD3" w14:textId="77777777" w:rsidR="00D50645" w:rsidRPr="00CB4A0A" w:rsidRDefault="00D50645" w:rsidP="00D50645">
            <w:pPr>
              <w:rPr>
                <w:rFonts w:cstheme="minorHAnsi"/>
                <w:sz w:val="24"/>
                <w:szCs w:val="24"/>
              </w:rPr>
            </w:pPr>
          </w:p>
          <w:p w14:paraId="482B115F" w14:textId="77777777" w:rsidR="00D50645" w:rsidRPr="00CB4A0A" w:rsidRDefault="00D50645" w:rsidP="00D50645">
            <w:pPr>
              <w:rPr>
                <w:rFonts w:cstheme="minorHAnsi"/>
                <w:sz w:val="24"/>
                <w:szCs w:val="24"/>
              </w:rPr>
            </w:pPr>
          </w:p>
          <w:p w14:paraId="37463CAF" w14:textId="77777777" w:rsidR="00D50645" w:rsidRPr="00CB4A0A" w:rsidRDefault="00D50645" w:rsidP="00D50645">
            <w:pPr>
              <w:rPr>
                <w:rFonts w:cstheme="minorHAnsi"/>
                <w:sz w:val="24"/>
                <w:szCs w:val="24"/>
              </w:rPr>
            </w:pPr>
          </w:p>
        </w:tc>
      </w:tr>
    </w:tbl>
    <w:p w14:paraId="47641045" w14:textId="77777777" w:rsidR="00D50645" w:rsidRPr="00CB4A0A" w:rsidRDefault="00D50645" w:rsidP="00D50645">
      <w:pPr>
        <w:rPr>
          <w:rFonts w:cstheme="minorHAnsi"/>
          <w:sz w:val="24"/>
          <w:szCs w:val="24"/>
        </w:rPr>
      </w:pPr>
    </w:p>
    <w:p w14:paraId="64D0FA4F"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6CF96734" w14:textId="77777777" w:rsidTr="00D50645">
        <w:tc>
          <w:tcPr>
            <w:tcW w:w="9576" w:type="dxa"/>
          </w:tcPr>
          <w:p w14:paraId="401FA156" w14:textId="77777777" w:rsidR="00D50645" w:rsidRPr="00CB4A0A" w:rsidRDefault="00D50645" w:rsidP="00D50645">
            <w:pPr>
              <w:rPr>
                <w:rFonts w:cstheme="minorHAnsi"/>
                <w:sz w:val="24"/>
                <w:szCs w:val="24"/>
              </w:rPr>
            </w:pPr>
          </w:p>
          <w:p w14:paraId="187D24A8" w14:textId="77777777" w:rsidR="00D50645" w:rsidRPr="00CB4A0A" w:rsidRDefault="00D50645" w:rsidP="00D50645">
            <w:pPr>
              <w:rPr>
                <w:rFonts w:cstheme="minorHAnsi"/>
                <w:sz w:val="24"/>
                <w:szCs w:val="24"/>
              </w:rPr>
            </w:pPr>
          </w:p>
          <w:p w14:paraId="13F3EE4A" w14:textId="77777777" w:rsidR="00D50645" w:rsidRPr="00CB4A0A" w:rsidRDefault="00D50645" w:rsidP="00D50645">
            <w:pPr>
              <w:rPr>
                <w:rFonts w:cstheme="minorHAnsi"/>
                <w:sz w:val="24"/>
                <w:szCs w:val="24"/>
              </w:rPr>
            </w:pPr>
          </w:p>
          <w:p w14:paraId="10095BA3" w14:textId="77777777" w:rsidR="00D50645" w:rsidRPr="00CB4A0A" w:rsidRDefault="00D50645" w:rsidP="00D50645">
            <w:pPr>
              <w:rPr>
                <w:rFonts w:cstheme="minorHAnsi"/>
                <w:sz w:val="24"/>
                <w:szCs w:val="24"/>
              </w:rPr>
            </w:pPr>
          </w:p>
          <w:p w14:paraId="520D2C05" w14:textId="77777777" w:rsidR="00D50645" w:rsidRPr="00CB4A0A" w:rsidRDefault="00D50645" w:rsidP="00D50645">
            <w:pPr>
              <w:rPr>
                <w:rFonts w:cstheme="minorHAnsi"/>
                <w:sz w:val="24"/>
                <w:szCs w:val="24"/>
              </w:rPr>
            </w:pPr>
          </w:p>
          <w:p w14:paraId="5E5E914F" w14:textId="77777777" w:rsidR="00D50645" w:rsidRPr="00CB4A0A" w:rsidRDefault="00D50645" w:rsidP="00D50645">
            <w:pPr>
              <w:rPr>
                <w:rFonts w:cstheme="minorHAnsi"/>
                <w:sz w:val="24"/>
                <w:szCs w:val="24"/>
              </w:rPr>
            </w:pPr>
          </w:p>
        </w:tc>
      </w:tr>
    </w:tbl>
    <w:p w14:paraId="36F9181F" w14:textId="77777777" w:rsidR="00D50645" w:rsidRPr="00CB4A0A" w:rsidRDefault="00D50645" w:rsidP="00D50645">
      <w:pPr>
        <w:rPr>
          <w:rFonts w:cstheme="minorHAnsi"/>
          <w:sz w:val="24"/>
          <w:szCs w:val="24"/>
        </w:rPr>
      </w:pPr>
    </w:p>
    <w:p w14:paraId="0D1F3C33"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07BBA958" w14:textId="77777777" w:rsidTr="00D50645">
        <w:tc>
          <w:tcPr>
            <w:tcW w:w="9576" w:type="dxa"/>
          </w:tcPr>
          <w:p w14:paraId="02552954" w14:textId="77777777" w:rsidR="00D50645" w:rsidRPr="00CB4A0A" w:rsidRDefault="00D50645" w:rsidP="00D50645">
            <w:pPr>
              <w:rPr>
                <w:rFonts w:cstheme="minorHAnsi"/>
                <w:sz w:val="24"/>
                <w:szCs w:val="24"/>
              </w:rPr>
            </w:pPr>
          </w:p>
          <w:p w14:paraId="181F22DB" w14:textId="77777777" w:rsidR="00D50645" w:rsidRPr="00CB4A0A" w:rsidRDefault="00D50645" w:rsidP="00D50645">
            <w:pPr>
              <w:rPr>
                <w:rFonts w:cstheme="minorHAnsi"/>
                <w:sz w:val="24"/>
                <w:szCs w:val="24"/>
              </w:rPr>
            </w:pPr>
          </w:p>
          <w:p w14:paraId="7D88ECE5" w14:textId="77777777" w:rsidR="00D50645" w:rsidRPr="00CB4A0A" w:rsidRDefault="00D50645" w:rsidP="00D50645">
            <w:pPr>
              <w:rPr>
                <w:rFonts w:cstheme="minorHAnsi"/>
                <w:sz w:val="24"/>
                <w:szCs w:val="24"/>
              </w:rPr>
            </w:pPr>
          </w:p>
          <w:p w14:paraId="08F50D06" w14:textId="77777777" w:rsidR="00D50645" w:rsidRPr="00CB4A0A" w:rsidRDefault="00D50645" w:rsidP="00D50645">
            <w:pPr>
              <w:rPr>
                <w:rFonts w:cstheme="minorHAnsi"/>
                <w:sz w:val="24"/>
                <w:szCs w:val="24"/>
              </w:rPr>
            </w:pPr>
          </w:p>
          <w:p w14:paraId="3C014E29" w14:textId="77777777" w:rsidR="00D50645" w:rsidRPr="00CB4A0A" w:rsidRDefault="00D50645" w:rsidP="00D50645">
            <w:pPr>
              <w:rPr>
                <w:rFonts w:cstheme="minorHAnsi"/>
                <w:sz w:val="24"/>
                <w:szCs w:val="24"/>
              </w:rPr>
            </w:pPr>
          </w:p>
          <w:p w14:paraId="19205077" w14:textId="77777777" w:rsidR="00D50645" w:rsidRPr="00CB4A0A" w:rsidRDefault="00D50645" w:rsidP="00D50645">
            <w:pPr>
              <w:rPr>
                <w:rFonts w:cstheme="minorHAnsi"/>
                <w:sz w:val="24"/>
                <w:szCs w:val="24"/>
              </w:rPr>
            </w:pPr>
          </w:p>
        </w:tc>
      </w:tr>
    </w:tbl>
    <w:p w14:paraId="455C4CB7" w14:textId="77777777" w:rsidR="00D50645" w:rsidRPr="00CB4A0A" w:rsidRDefault="00D50645" w:rsidP="00D50645">
      <w:pPr>
        <w:rPr>
          <w:rFonts w:cstheme="minorHAnsi"/>
          <w:sz w:val="24"/>
          <w:szCs w:val="24"/>
        </w:rPr>
      </w:pPr>
    </w:p>
    <w:p w14:paraId="00F7E7B8"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41812C26" w14:textId="77777777" w:rsidR="00D50645" w:rsidRPr="00831199" w:rsidRDefault="00D50645" w:rsidP="00D50645">
      <w:pPr>
        <w:pStyle w:val="ListParagraph"/>
        <w:numPr>
          <w:ilvl w:val="0"/>
          <w:numId w:val="3"/>
        </w:numPr>
        <w:rPr>
          <w:rFonts w:cstheme="minorHAnsi"/>
          <w:b/>
          <w:sz w:val="24"/>
          <w:szCs w:val="24"/>
          <w:rPrChange w:id="324" w:author="Hareesh Ganesan" w:date="2016-10-17T09:40:00Z">
            <w:rPr>
              <w:rFonts w:cstheme="minorHAnsi"/>
              <w:sz w:val="24"/>
              <w:szCs w:val="24"/>
            </w:rPr>
          </w:rPrChange>
        </w:rPr>
      </w:pPr>
      <w:r w:rsidRPr="00831199">
        <w:rPr>
          <w:rFonts w:cstheme="minorHAnsi"/>
          <w:b/>
          <w:sz w:val="24"/>
          <w:szCs w:val="24"/>
          <w:rPrChange w:id="325" w:author="Hareesh Ganesan" w:date="2016-10-17T09:40:00Z">
            <w:rPr>
              <w:rFonts w:cstheme="minorHAnsi"/>
              <w:sz w:val="24"/>
              <w:szCs w:val="24"/>
            </w:rPr>
          </w:rPrChange>
        </w:rPr>
        <w:t>Low</w:t>
      </w:r>
    </w:p>
    <w:p w14:paraId="13879163"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52E15144"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28F7706D"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37A0CD74" w14:textId="77777777" w:rsidR="00D50645" w:rsidRPr="00831199" w:rsidRDefault="00D50645" w:rsidP="00D50645">
      <w:pPr>
        <w:pStyle w:val="ListParagraph"/>
        <w:numPr>
          <w:ilvl w:val="0"/>
          <w:numId w:val="3"/>
        </w:numPr>
        <w:rPr>
          <w:rFonts w:cstheme="minorHAnsi"/>
          <w:b/>
          <w:sz w:val="24"/>
          <w:szCs w:val="24"/>
          <w:rPrChange w:id="326" w:author="Hareesh Ganesan" w:date="2016-10-17T09:40:00Z">
            <w:rPr>
              <w:rFonts w:cstheme="minorHAnsi"/>
              <w:sz w:val="24"/>
              <w:szCs w:val="24"/>
            </w:rPr>
          </w:rPrChange>
        </w:rPr>
      </w:pPr>
      <w:r w:rsidRPr="00831199">
        <w:rPr>
          <w:rFonts w:cstheme="minorHAnsi"/>
          <w:b/>
          <w:sz w:val="24"/>
          <w:szCs w:val="24"/>
          <w:rPrChange w:id="327" w:author="Hareesh Ganesan" w:date="2016-10-17T09:40:00Z">
            <w:rPr>
              <w:rFonts w:cstheme="minorHAnsi"/>
              <w:sz w:val="24"/>
              <w:szCs w:val="24"/>
            </w:rPr>
          </w:rPrChange>
        </w:rPr>
        <w:t>Low</w:t>
      </w:r>
    </w:p>
    <w:p w14:paraId="2EF6BC66"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4AA6660D"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6CA5E81F" w14:textId="77777777" w:rsidR="005F46F0" w:rsidRPr="00CB4A0A" w:rsidRDefault="005F46F0" w:rsidP="005F46F0">
      <w:pPr>
        <w:rPr>
          <w:rFonts w:cstheme="minorHAnsi"/>
          <w:b/>
          <w:sz w:val="24"/>
          <w:szCs w:val="24"/>
        </w:rPr>
      </w:pPr>
      <w:r w:rsidRPr="00CB4A0A">
        <w:rPr>
          <w:rFonts w:cstheme="minorHAnsi"/>
          <w:b/>
          <w:sz w:val="24"/>
          <w:szCs w:val="24"/>
        </w:rPr>
        <w:t>Overall Security Risk:</w:t>
      </w:r>
    </w:p>
    <w:p w14:paraId="33C6E094" w14:textId="77777777" w:rsidR="005F46F0" w:rsidRPr="00831199" w:rsidRDefault="005F46F0" w:rsidP="005F46F0">
      <w:pPr>
        <w:pStyle w:val="ListParagraph"/>
        <w:numPr>
          <w:ilvl w:val="0"/>
          <w:numId w:val="3"/>
        </w:numPr>
        <w:rPr>
          <w:rFonts w:cstheme="minorHAnsi"/>
          <w:b/>
          <w:sz w:val="24"/>
          <w:szCs w:val="24"/>
          <w:rPrChange w:id="328" w:author="Hareesh Ganesan" w:date="2016-10-17T09:40:00Z">
            <w:rPr>
              <w:rFonts w:cstheme="minorHAnsi"/>
              <w:sz w:val="24"/>
              <w:szCs w:val="24"/>
            </w:rPr>
          </w:rPrChange>
        </w:rPr>
      </w:pPr>
      <w:r w:rsidRPr="00831199">
        <w:rPr>
          <w:rFonts w:cstheme="minorHAnsi"/>
          <w:b/>
          <w:sz w:val="24"/>
          <w:szCs w:val="24"/>
          <w:rPrChange w:id="329" w:author="Hareesh Ganesan" w:date="2016-10-17T09:40:00Z">
            <w:rPr>
              <w:rFonts w:cstheme="minorHAnsi"/>
              <w:sz w:val="24"/>
              <w:szCs w:val="24"/>
            </w:rPr>
          </w:rPrChange>
        </w:rPr>
        <w:t>Low</w:t>
      </w:r>
    </w:p>
    <w:p w14:paraId="6FA25638" w14:textId="77777777" w:rsidR="005F46F0" w:rsidRPr="00CB4A0A" w:rsidRDefault="005F46F0" w:rsidP="005F46F0">
      <w:pPr>
        <w:pStyle w:val="ListParagraph"/>
        <w:numPr>
          <w:ilvl w:val="0"/>
          <w:numId w:val="3"/>
        </w:numPr>
        <w:rPr>
          <w:rFonts w:cstheme="minorHAnsi"/>
          <w:sz w:val="24"/>
          <w:szCs w:val="24"/>
        </w:rPr>
      </w:pPr>
      <w:r w:rsidRPr="00CB4A0A">
        <w:rPr>
          <w:rFonts w:cstheme="minorHAnsi"/>
          <w:sz w:val="24"/>
          <w:szCs w:val="24"/>
        </w:rPr>
        <w:t>Medium</w:t>
      </w:r>
    </w:p>
    <w:p w14:paraId="41D294FC" w14:textId="77777777" w:rsidR="005F46F0" w:rsidRPr="00CB4A0A" w:rsidRDefault="005F46F0" w:rsidP="005F46F0">
      <w:pPr>
        <w:pStyle w:val="ListParagraph"/>
        <w:numPr>
          <w:ilvl w:val="0"/>
          <w:numId w:val="3"/>
        </w:numPr>
        <w:rPr>
          <w:rFonts w:cstheme="minorHAnsi"/>
          <w:sz w:val="24"/>
          <w:szCs w:val="24"/>
        </w:rPr>
      </w:pPr>
      <w:r w:rsidRPr="00CB4A0A">
        <w:rPr>
          <w:rFonts w:cstheme="minorHAnsi"/>
          <w:sz w:val="24"/>
          <w:szCs w:val="24"/>
        </w:rPr>
        <w:t>High</w:t>
      </w:r>
    </w:p>
    <w:p w14:paraId="46AA5E17"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10E86A55"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3F43E76A" w14:textId="77777777" w:rsidR="00D50645" w:rsidRPr="00CB4A0A" w:rsidRDefault="00D50645" w:rsidP="00D50645">
      <w:pPr>
        <w:rPr>
          <w:rFonts w:cstheme="minorHAnsi"/>
          <w:i/>
          <w:sz w:val="24"/>
          <w:szCs w:val="24"/>
        </w:rPr>
      </w:pPr>
      <w:r w:rsidRPr="00CB4A0A">
        <w:rPr>
          <w:rFonts w:cstheme="minorHAnsi"/>
          <w:sz w:val="24"/>
          <w:szCs w:val="24"/>
        </w:rPr>
        <w:t>Evaluate your information system to determine if its features include emergency access.</w:t>
      </w:r>
    </w:p>
    <w:p w14:paraId="2B11B19D"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60D7A149"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Your practice might not be able to access critical information systems and ePHI if your practice does not have the capability to activate emergency access to its information systems in the event of a disaster.</w:t>
      </w:r>
      <w:r w:rsidR="00343753" w:rsidRPr="00CB4A0A">
        <w:rPr>
          <w:rFonts w:cstheme="minorHAnsi"/>
          <w:sz w:val="24"/>
          <w:szCs w:val="24"/>
        </w:rPr>
        <w:t xml:space="preserve"> </w:t>
      </w:r>
    </w:p>
    <w:p w14:paraId="4B5351C6" w14:textId="77777777" w:rsidR="00D50645" w:rsidRPr="00CB4A0A" w:rsidRDefault="00D50645" w:rsidP="00D50645">
      <w:pPr>
        <w:spacing w:line="240" w:lineRule="auto"/>
        <w:contextualSpacing/>
        <w:rPr>
          <w:rFonts w:cstheme="minorHAnsi"/>
          <w:sz w:val="24"/>
          <w:szCs w:val="24"/>
        </w:rPr>
      </w:pPr>
    </w:p>
    <w:p w14:paraId="5674F41E"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Some potential impacts include:</w:t>
      </w:r>
    </w:p>
    <w:p w14:paraId="5FC5FEE9" w14:textId="77777777" w:rsidR="00D50645" w:rsidRPr="00CB4A0A" w:rsidRDefault="00D50645" w:rsidP="00D50645">
      <w:pPr>
        <w:pStyle w:val="ListParagraph"/>
        <w:numPr>
          <w:ilvl w:val="0"/>
          <w:numId w:val="12"/>
        </w:numPr>
        <w:spacing w:line="240" w:lineRule="auto"/>
        <w:ind w:left="252" w:hanging="252"/>
        <w:rPr>
          <w:rFonts w:cstheme="minorHAnsi"/>
          <w:sz w:val="24"/>
          <w:szCs w:val="24"/>
        </w:rPr>
      </w:pPr>
      <w:r w:rsidRPr="00CB4A0A">
        <w:rPr>
          <w:rFonts w:eastAsia="Times New Roman" w:cstheme="minorHAnsi"/>
          <w:color w:val="000000" w:themeColor="text1"/>
          <w:sz w:val="24"/>
          <w:szCs w:val="24"/>
        </w:rPr>
        <w:t>Natural and environmental threats (e.g., fire, water, loss of power, temperature extremes) can compromise the function and integrity of your practice’s information systems.</w:t>
      </w:r>
    </w:p>
    <w:p w14:paraId="49D10C95" w14:textId="77777777" w:rsidR="00D50645" w:rsidRPr="00CB4A0A" w:rsidRDefault="00D50645" w:rsidP="00D50645">
      <w:pPr>
        <w:pStyle w:val="ListParagraph"/>
        <w:numPr>
          <w:ilvl w:val="0"/>
          <w:numId w:val="12"/>
        </w:numPr>
        <w:spacing w:line="240" w:lineRule="auto"/>
        <w:ind w:left="252" w:hanging="252"/>
        <w:rPr>
          <w:rFonts w:cstheme="minorHAnsi"/>
          <w:sz w:val="24"/>
          <w:szCs w:val="24"/>
        </w:rPr>
      </w:pPr>
      <w:r w:rsidRPr="00CB4A0A">
        <w:rPr>
          <w:rFonts w:eastAsia="Times New Roman" w:cstheme="minorHAnsi"/>
          <w:color w:val="000000" w:themeColor="text1"/>
          <w:sz w:val="24"/>
          <w:szCs w:val="24"/>
        </w:rPr>
        <w:t>Human threats, such as an employee or service provider with unauthorized and excessive access privileges, can compromise the privacy, confidentiality, integrity or availability of ePHI.</w:t>
      </w:r>
    </w:p>
    <w:p w14:paraId="73DC8518"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DEAE92B"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D50645"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680015C6" w14:textId="77777777" w:rsidR="00942D8F" w:rsidRPr="00CB4A0A" w:rsidRDefault="00942D8F" w:rsidP="00D50645">
      <w:pPr>
        <w:spacing w:after="0" w:line="240" w:lineRule="auto"/>
        <w:rPr>
          <w:rFonts w:eastAsia="Times New Roman" w:cstheme="minorHAnsi"/>
          <w:bCs/>
          <w:sz w:val="24"/>
          <w:szCs w:val="24"/>
        </w:rPr>
      </w:pPr>
    </w:p>
    <w:p w14:paraId="66503035"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necessary ePHI during an emergency.</w:t>
      </w:r>
    </w:p>
    <w:p w14:paraId="2D5654F2" w14:textId="77777777"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14:paraId="64058CC5" w14:textId="77777777" w:rsidR="00942D8F" w:rsidRPr="00CB4A0A" w:rsidRDefault="00942D8F" w:rsidP="00942D8F">
      <w:pPr>
        <w:spacing w:after="0" w:line="240" w:lineRule="auto"/>
        <w:contextualSpacing/>
        <w:rPr>
          <w:rFonts w:cstheme="minorHAnsi"/>
          <w:sz w:val="24"/>
          <w:szCs w:val="24"/>
        </w:rPr>
      </w:pPr>
    </w:p>
    <w:p w14:paraId="43F65EFF"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Implement a contingency plan that identifies roles and responsibilities for accessing ePHI and also identifies the critical information systems that are needed during an emergency.</w:t>
      </w:r>
    </w:p>
    <w:p w14:paraId="5DA73906"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CP-2]</w:t>
      </w:r>
    </w:p>
    <w:p w14:paraId="73437398"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br/>
        <w:t xml:space="preserve">Enforce role-based access control (RBAC) policies that </w:t>
      </w:r>
      <w:r w:rsidRPr="00CB4A0A">
        <w:rPr>
          <w:rFonts w:eastAsia="Times New Roman" w:cstheme="minorHAnsi"/>
          <w:bCs/>
          <w:color w:val="000000" w:themeColor="text1"/>
          <w:sz w:val="24"/>
          <w:szCs w:val="24"/>
        </w:rPr>
        <w:t xml:space="preserve">define the roles of workforce or service providers and controls access based on how your practice defined its user roles. </w:t>
      </w:r>
      <w:r w:rsidRPr="00CB4A0A">
        <w:rPr>
          <w:rFonts w:cstheme="minorHAnsi"/>
          <w:color w:val="000000" w:themeColor="text1"/>
          <w:sz w:val="24"/>
          <w:szCs w:val="24"/>
        </w:rPr>
        <w:t>[NIST SP 800-53 AC-3]</w:t>
      </w:r>
    </w:p>
    <w:p w14:paraId="7DB674F1" w14:textId="77777777" w:rsidR="00D50645" w:rsidRPr="00CB4A0A" w:rsidRDefault="00D50645" w:rsidP="00D50645">
      <w:pPr>
        <w:spacing w:after="0" w:line="240" w:lineRule="auto"/>
        <w:rPr>
          <w:rFonts w:eastAsia="Times New Roman" w:cstheme="minorHAnsi"/>
          <w:bCs/>
          <w:sz w:val="24"/>
          <w:szCs w:val="24"/>
        </w:rPr>
      </w:pPr>
    </w:p>
    <w:p w14:paraId="5BB142F3" w14:textId="77777777" w:rsidR="007B0251" w:rsidRPr="00CB4A0A" w:rsidRDefault="00D50645" w:rsidP="007B0251">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30" w:name="_Toc461443946"/>
      <w:r w:rsidRPr="00CB4A0A">
        <w:rPr>
          <w:b/>
        </w:rPr>
        <w:t>T13</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7B0251" w:rsidRPr="00CB4A0A">
        <w:rPr>
          <w:rFonts w:eastAsia="Times New Roman"/>
          <w:b/>
          <w:color w:val="000000"/>
        </w:rPr>
        <w:t xml:space="preserve"> </w:t>
      </w:r>
      <w:r w:rsidR="007B0251" w:rsidRPr="00CB4A0A">
        <w:t>Does your practice have policies and procedures to identify the role of the individual accountable for activating emergency access settings when necessary?</w:t>
      </w:r>
      <w:bookmarkEnd w:id="330"/>
    </w:p>
    <w:p w14:paraId="3A6258CB" w14:textId="77777777" w:rsidR="00D50645" w:rsidRPr="00831199" w:rsidRDefault="00D50645" w:rsidP="00D50645">
      <w:pPr>
        <w:pStyle w:val="ListParagraph"/>
        <w:numPr>
          <w:ilvl w:val="0"/>
          <w:numId w:val="4"/>
        </w:numPr>
        <w:rPr>
          <w:rFonts w:eastAsia="Times New Roman" w:cstheme="minorHAnsi"/>
          <w:b/>
          <w:color w:val="000000"/>
          <w:sz w:val="24"/>
          <w:szCs w:val="24"/>
          <w:rPrChange w:id="331" w:author="Hareesh Ganesan" w:date="2016-10-17T09:39:00Z">
            <w:rPr>
              <w:rFonts w:eastAsia="Times New Roman" w:cstheme="minorHAnsi"/>
              <w:color w:val="000000"/>
              <w:sz w:val="24"/>
              <w:szCs w:val="24"/>
            </w:rPr>
          </w:rPrChange>
        </w:rPr>
      </w:pPr>
      <w:r w:rsidRPr="00831199">
        <w:rPr>
          <w:rFonts w:eastAsia="Times New Roman" w:cstheme="minorHAnsi"/>
          <w:b/>
          <w:color w:val="000000"/>
          <w:sz w:val="24"/>
          <w:szCs w:val="24"/>
          <w:rPrChange w:id="332" w:author="Hareesh Ganesan" w:date="2016-10-17T09:39:00Z">
            <w:rPr>
              <w:rFonts w:eastAsia="Times New Roman" w:cstheme="minorHAnsi"/>
              <w:color w:val="000000"/>
              <w:sz w:val="24"/>
              <w:szCs w:val="24"/>
            </w:rPr>
          </w:rPrChange>
        </w:rPr>
        <w:t>Yes</w:t>
      </w:r>
    </w:p>
    <w:p w14:paraId="69F52887" w14:textId="77777777"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7D20B980"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6B796A5E"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2BF2968E"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1486898D"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08579009"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14:paraId="223D6A62"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50018A30" w14:textId="77777777" w:rsidTr="00D50645">
        <w:tc>
          <w:tcPr>
            <w:tcW w:w="9576" w:type="dxa"/>
          </w:tcPr>
          <w:p w14:paraId="29270586" w14:textId="77777777" w:rsidR="00831199" w:rsidRPr="00831199" w:rsidRDefault="00831199" w:rsidP="00831199">
            <w:pPr>
              <w:rPr>
                <w:ins w:id="333" w:author="Hareesh Ganesan" w:date="2016-10-17T09:39:00Z"/>
                <w:rFonts w:cstheme="minorHAnsi"/>
                <w:sz w:val="24"/>
                <w:szCs w:val="24"/>
              </w:rPr>
            </w:pPr>
            <w:ins w:id="334" w:author="Hareesh Ganesan" w:date="2016-10-17T09:39:00Z">
              <w:r w:rsidRPr="00831199">
                <w:rPr>
                  <w:rFonts w:cstheme="minorHAnsi"/>
                  <w:sz w:val="24"/>
                  <w:szCs w:val="24"/>
                </w:rPr>
                <w:t>## Line of Succession</w:t>
              </w:r>
            </w:ins>
          </w:p>
          <w:p w14:paraId="590BA9F0" w14:textId="77777777" w:rsidR="00831199" w:rsidRPr="00831199" w:rsidRDefault="00831199" w:rsidP="00831199">
            <w:pPr>
              <w:rPr>
                <w:ins w:id="335" w:author="Hareesh Ganesan" w:date="2016-10-17T09:39:00Z"/>
                <w:rFonts w:cstheme="minorHAnsi"/>
                <w:sz w:val="24"/>
                <w:szCs w:val="24"/>
              </w:rPr>
            </w:pPr>
          </w:p>
          <w:p w14:paraId="2F83483C" w14:textId="77777777" w:rsidR="00831199" w:rsidRPr="00831199" w:rsidRDefault="00831199" w:rsidP="00831199">
            <w:pPr>
              <w:rPr>
                <w:ins w:id="336" w:author="Hareesh Ganesan" w:date="2016-10-17T09:39:00Z"/>
                <w:rFonts w:cstheme="minorHAnsi"/>
                <w:sz w:val="24"/>
                <w:szCs w:val="24"/>
              </w:rPr>
            </w:pPr>
            <w:ins w:id="337" w:author="Hareesh Ganesan" w:date="2016-10-17T09:39:00Z">
              <w:r w:rsidRPr="00831199">
                <w:rPr>
                  <w:rFonts w:cstheme="minorHAnsi"/>
                  <w:sz w:val="24"/>
                  <w:szCs w:val="24"/>
                </w:rPr>
                <w:t>The following order of succession to ensure that decision-making authority for the TowerView Health Contingency Plan is uninterrupted. The Chief Operating Officer (COO) and Security Officer, Hareesh Ganesan, are responsible for ensuring the safety of personnel and the execution of procedures documented within this TowerView Health Contingency Plan. If the COO and Lead engineer are unable to function as the overall authority or chooses to delegate this responsibility to a successor, the CEO shall function as that authority. To provide contact initiation should the contingency plan need to be initiated, please use the contact list below.</w:t>
              </w:r>
            </w:ins>
          </w:p>
          <w:p w14:paraId="5A76FCCA" w14:textId="77777777" w:rsidR="00831199" w:rsidRPr="00831199" w:rsidRDefault="00831199" w:rsidP="00831199">
            <w:pPr>
              <w:rPr>
                <w:ins w:id="338" w:author="Hareesh Ganesan" w:date="2016-10-17T09:39:00Z"/>
                <w:rFonts w:cstheme="minorHAnsi"/>
                <w:sz w:val="24"/>
                <w:szCs w:val="24"/>
              </w:rPr>
            </w:pPr>
          </w:p>
          <w:p w14:paraId="21CCA6CE" w14:textId="77777777" w:rsidR="00831199" w:rsidRPr="00831199" w:rsidRDefault="00831199" w:rsidP="00831199">
            <w:pPr>
              <w:rPr>
                <w:ins w:id="339" w:author="Hareesh Ganesan" w:date="2016-10-17T09:39:00Z"/>
                <w:rFonts w:cstheme="minorHAnsi"/>
                <w:sz w:val="24"/>
                <w:szCs w:val="24"/>
              </w:rPr>
            </w:pPr>
            <w:ins w:id="340" w:author="Hareesh Ganesan" w:date="2016-10-17T09:39:00Z">
              <w:r w:rsidRPr="00831199">
                <w:rPr>
                  <w:rFonts w:cstheme="minorHAnsi"/>
                  <w:sz w:val="24"/>
                  <w:szCs w:val="24"/>
                </w:rPr>
                <w:t>* Hareesh Ganesan, COO: 301-943-6475, hareesh@towerviewhealth.com</w:t>
              </w:r>
            </w:ins>
          </w:p>
          <w:p w14:paraId="4327E302" w14:textId="77777777" w:rsidR="00831199" w:rsidRPr="00831199" w:rsidRDefault="00831199" w:rsidP="00831199">
            <w:pPr>
              <w:rPr>
                <w:ins w:id="341" w:author="Hareesh Ganesan" w:date="2016-10-17T09:39:00Z"/>
                <w:rFonts w:cstheme="minorHAnsi"/>
                <w:sz w:val="24"/>
                <w:szCs w:val="24"/>
              </w:rPr>
            </w:pPr>
            <w:ins w:id="342" w:author="Hareesh Ganesan" w:date="2016-10-17T09:39:00Z">
              <w:r w:rsidRPr="00831199">
                <w:rPr>
                  <w:rFonts w:cstheme="minorHAnsi"/>
                  <w:sz w:val="24"/>
                  <w:szCs w:val="24"/>
                </w:rPr>
                <w:t>* Osuvaldo Ramos, Lead Engineer: 817-914-8218, osuvaldo@towerviewhealth.com</w:t>
              </w:r>
            </w:ins>
          </w:p>
          <w:p w14:paraId="6C3CAA14" w14:textId="77777777" w:rsidR="00831199" w:rsidRPr="00831199" w:rsidRDefault="00831199" w:rsidP="00831199">
            <w:pPr>
              <w:rPr>
                <w:ins w:id="343" w:author="Hareesh Ganesan" w:date="2016-10-17T09:39:00Z"/>
                <w:rFonts w:cstheme="minorHAnsi"/>
                <w:sz w:val="24"/>
                <w:szCs w:val="24"/>
              </w:rPr>
            </w:pPr>
            <w:ins w:id="344" w:author="Hareesh Ganesan" w:date="2016-10-17T09:39:00Z">
              <w:r w:rsidRPr="00831199">
                <w:rPr>
                  <w:rFonts w:cstheme="minorHAnsi"/>
                  <w:sz w:val="24"/>
                  <w:szCs w:val="24"/>
                </w:rPr>
                <w:t>* Rahul Jain, CEO: 715-771-9831, rahul@towerviewhealth.com</w:t>
              </w:r>
            </w:ins>
          </w:p>
          <w:p w14:paraId="6E559FBF" w14:textId="77777777" w:rsidR="00831199" w:rsidRPr="00831199" w:rsidRDefault="00831199" w:rsidP="00831199">
            <w:pPr>
              <w:rPr>
                <w:ins w:id="345" w:author="Hareesh Ganesan" w:date="2016-10-17T09:39:00Z"/>
                <w:rFonts w:cstheme="minorHAnsi"/>
                <w:sz w:val="24"/>
                <w:szCs w:val="24"/>
              </w:rPr>
            </w:pPr>
          </w:p>
          <w:p w14:paraId="65DE6489" w14:textId="77777777" w:rsidR="00831199" w:rsidRPr="00831199" w:rsidRDefault="00831199" w:rsidP="00831199">
            <w:pPr>
              <w:rPr>
                <w:ins w:id="346" w:author="Hareesh Ganesan" w:date="2016-10-17T09:39:00Z"/>
                <w:rFonts w:cstheme="minorHAnsi"/>
                <w:sz w:val="24"/>
                <w:szCs w:val="24"/>
              </w:rPr>
            </w:pPr>
            <w:ins w:id="347" w:author="Hareesh Ganesan" w:date="2016-10-17T09:39:00Z">
              <w:r w:rsidRPr="00831199">
                <w:rPr>
                  <w:rFonts w:cstheme="minorHAnsi"/>
                  <w:sz w:val="24"/>
                  <w:szCs w:val="24"/>
                </w:rPr>
                <w:t>## Responsibilities</w:t>
              </w:r>
            </w:ins>
          </w:p>
          <w:p w14:paraId="1FC3C93E" w14:textId="77777777" w:rsidR="00831199" w:rsidRPr="00831199" w:rsidRDefault="00831199" w:rsidP="00831199">
            <w:pPr>
              <w:rPr>
                <w:ins w:id="348" w:author="Hareesh Ganesan" w:date="2016-10-17T09:39:00Z"/>
                <w:rFonts w:cstheme="minorHAnsi"/>
                <w:sz w:val="24"/>
                <w:szCs w:val="24"/>
              </w:rPr>
            </w:pPr>
          </w:p>
          <w:p w14:paraId="350C1176" w14:textId="77777777" w:rsidR="00831199" w:rsidRPr="00831199" w:rsidRDefault="00831199" w:rsidP="00831199">
            <w:pPr>
              <w:rPr>
                <w:ins w:id="349" w:author="Hareesh Ganesan" w:date="2016-10-17T09:39:00Z"/>
                <w:rFonts w:cstheme="minorHAnsi"/>
                <w:sz w:val="24"/>
                <w:szCs w:val="24"/>
              </w:rPr>
            </w:pPr>
            <w:ins w:id="350" w:author="Hareesh Ganesan" w:date="2016-10-17T09:39:00Z">
              <w:r w:rsidRPr="00831199">
                <w:rPr>
                  <w:rFonts w:cstheme="minorHAnsi"/>
                  <w:sz w:val="24"/>
                  <w:szCs w:val="24"/>
                </w:rPr>
                <w:t xml:space="preserve">The following teams have been developed and trained to respond to a contingency event affecting the IT system. </w:t>
              </w:r>
            </w:ins>
          </w:p>
          <w:p w14:paraId="2B06AFB7" w14:textId="77777777" w:rsidR="00831199" w:rsidRPr="00831199" w:rsidRDefault="00831199" w:rsidP="00831199">
            <w:pPr>
              <w:rPr>
                <w:ins w:id="351" w:author="Hareesh Ganesan" w:date="2016-10-17T09:39:00Z"/>
                <w:rFonts w:cstheme="minorHAnsi"/>
                <w:sz w:val="24"/>
                <w:szCs w:val="24"/>
              </w:rPr>
            </w:pPr>
          </w:p>
          <w:p w14:paraId="3A8FBCC6" w14:textId="77777777" w:rsidR="00831199" w:rsidRPr="00831199" w:rsidRDefault="00831199" w:rsidP="00831199">
            <w:pPr>
              <w:rPr>
                <w:ins w:id="352" w:author="Hareesh Ganesan" w:date="2016-10-17T09:39:00Z"/>
                <w:rFonts w:cstheme="minorHAnsi"/>
                <w:sz w:val="24"/>
                <w:szCs w:val="24"/>
              </w:rPr>
            </w:pPr>
            <w:ins w:id="353" w:author="Hareesh Ganesan" w:date="2016-10-17T09:39:00Z">
              <w:r w:rsidRPr="00831199">
                <w:rPr>
                  <w:rFonts w:cstheme="minorHAnsi"/>
                  <w:sz w:val="24"/>
                  <w:szCs w:val="24"/>
                </w:rPr>
                <w:t xml:space="preserve">1. The **Engineering Team** is responsible for recovery of the TowerView Health hosted environment, network devices, and all servers. Members of the team include personnel who are also responsible for the daily operations and maintenance of TowerView Health. The team leader is the COO and directs the Dev Ops Team. </w:t>
              </w:r>
            </w:ins>
          </w:p>
          <w:p w14:paraId="3749C1BC" w14:textId="77777777" w:rsidR="00831199" w:rsidRPr="00831199" w:rsidRDefault="00831199" w:rsidP="00831199">
            <w:pPr>
              <w:rPr>
                <w:ins w:id="354" w:author="Hareesh Ganesan" w:date="2016-10-17T09:39:00Z"/>
                <w:rFonts w:cstheme="minorHAnsi"/>
                <w:sz w:val="24"/>
                <w:szCs w:val="24"/>
              </w:rPr>
            </w:pPr>
            <w:ins w:id="355" w:author="Hareesh Ganesan" w:date="2016-10-17T09:39:00Z">
              <w:r w:rsidRPr="00831199">
                <w:rPr>
                  <w:rFonts w:cstheme="minorHAnsi"/>
                  <w:sz w:val="24"/>
                  <w:szCs w:val="24"/>
                </w:rPr>
                <w:t>2. The **Engineering Team** is responsible for assuring all application servers, web services, and platform add-ons are working. It is also responsible for testing redeployments and assessing damage to the environment. The team leader is the COO and directs the Web Services Team.</w:t>
              </w:r>
            </w:ins>
          </w:p>
          <w:p w14:paraId="239A1FEB" w14:textId="77777777" w:rsidR="00D50645" w:rsidRPr="00CB4A0A" w:rsidRDefault="00D50645" w:rsidP="00D50645">
            <w:pPr>
              <w:rPr>
                <w:rFonts w:cstheme="minorHAnsi"/>
                <w:sz w:val="24"/>
                <w:szCs w:val="24"/>
              </w:rPr>
            </w:pPr>
          </w:p>
          <w:p w14:paraId="6AC72CF2" w14:textId="77777777" w:rsidR="00D50645" w:rsidRPr="00CB4A0A" w:rsidRDefault="00D50645" w:rsidP="00D50645">
            <w:pPr>
              <w:rPr>
                <w:rFonts w:cstheme="minorHAnsi"/>
                <w:sz w:val="24"/>
                <w:szCs w:val="24"/>
              </w:rPr>
            </w:pPr>
          </w:p>
          <w:p w14:paraId="7614310E" w14:textId="77777777" w:rsidR="00D50645" w:rsidRPr="00CB4A0A" w:rsidRDefault="00D50645" w:rsidP="00D50645">
            <w:pPr>
              <w:rPr>
                <w:rFonts w:cstheme="minorHAnsi"/>
                <w:sz w:val="24"/>
                <w:szCs w:val="24"/>
              </w:rPr>
            </w:pPr>
          </w:p>
          <w:p w14:paraId="7FAACAB6" w14:textId="77777777" w:rsidR="00D50645" w:rsidRPr="00CB4A0A" w:rsidRDefault="00D50645" w:rsidP="00D50645">
            <w:pPr>
              <w:rPr>
                <w:rFonts w:cstheme="minorHAnsi"/>
                <w:sz w:val="24"/>
                <w:szCs w:val="24"/>
              </w:rPr>
            </w:pPr>
          </w:p>
          <w:p w14:paraId="562FA638" w14:textId="77777777" w:rsidR="00D50645" w:rsidRPr="00CB4A0A" w:rsidRDefault="00D50645" w:rsidP="00D50645">
            <w:pPr>
              <w:rPr>
                <w:rFonts w:cstheme="minorHAnsi"/>
                <w:sz w:val="24"/>
                <w:szCs w:val="24"/>
              </w:rPr>
            </w:pPr>
          </w:p>
          <w:p w14:paraId="7D08A727" w14:textId="77777777" w:rsidR="00D50645" w:rsidRPr="00CB4A0A" w:rsidRDefault="00D50645" w:rsidP="00D50645">
            <w:pPr>
              <w:rPr>
                <w:rFonts w:cstheme="minorHAnsi"/>
                <w:sz w:val="24"/>
                <w:szCs w:val="24"/>
              </w:rPr>
            </w:pPr>
          </w:p>
        </w:tc>
      </w:tr>
    </w:tbl>
    <w:p w14:paraId="661F3990"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6048FEA8" w14:textId="77777777" w:rsidTr="00D50645">
        <w:tc>
          <w:tcPr>
            <w:tcW w:w="9576" w:type="dxa"/>
          </w:tcPr>
          <w:p w14:paraId="56F03941" w14:textId="77777777" w:rsidR="00D50645" w:rsidRPr="00CB4A0A" w:rsidRDefault="00D50645" w:rsidP="00D50645">
            <w:pPr>
              <w:rPr>
                <w:rFonts w:cstheme="minorHAnsi"/>
                <w:sz w:val="24"/>
                <w:szCs w:val="24"/>
              </w:rPr>
            </w:pPr>
          </w:p>
          <w:p w14:paraId="58D15AB0" w14:textId="77777777" w:rsidR="00D50645" w:rsidRPr="00CB4A0A" w:rsidRDefault="00D50645" w:rsidP="00D50645">
            <w:pPr>
              <w:rPr>
                <w:rFonts w:cstheme="minorHAnsi"/>
                <w:sz w:val="24"/>
                <w:szCs w:val="24"/>
              </w:rPr>
            </w:pPr>
          </w:p>
          <w:p w14:paraId="7290F73D" w14:textId="77777777" w:rsidR="00D50645" w:rsidRPr="00CB4A0A" w:rsidRDefault="00D50645" w:rsidP="00D50645">
            <w:pPr>
              <w:rPr>
                <w:rFonts w:cstheme="minorHAnsi"/>
                <w:sz w:val="24"/>
                <w:szCs w:val="24"/>
              </w:rPr>
            </w:pPr>
          </w:p>
          <w:p w14:paraId="3E69CF2E" w14:textId="77777777" w:rsidR="00D50645" w:rsidRPr="00CB4A0A" w:rsidRDefault="00D50645" w:rsidP="00D50645">
            <w:pPr>
              <w:rPr>
                <w:rFonts w:cstheme="minorHAnsi"/>
                <w:sz w:val="24"/>
                <w:szCs w:val="24"/>
              </w:rPr>
            </w:pPr>
          </w:p>
          <w:p w14:paraId="7C3DE077" w14:textId="77777777" w:rsidR="00D50645" w:rsidRPr="00CB4A0A" w:rsidRDefault="00D50645" w:rsidP="00D50645">
            <w:pPr>
              <w:rPr>
                <w:rFonts w:cstheme="minorHAnsi"/>
                <w:sz w:val="24"/>
                <w:szCs w:val="24"/>
              </w:rPr>
            </w:pPr>
          </w:p>
          <w:p w14:paraId="6CD91D61" w14:textId="77777777" w:rsidR="00D50645" w:rsidRPr="00CB4A0A" w:rsidRDefault="00D50645" w:rsidP="00D50645">
            <w:pPr>
              <w:rPr>
                <w:rFonts w:cstheme="minorHAnsi"/>
                <w:sz w:val="24"/>
                <w:szCs w:val="24"/>
              </w:rPr>
            </w:pPr>
          </w:p>
        </w:tc>
      </w:tr>
    </w:tbl>
    <w:p w14:paraId="6B5E6CF0" w14:textId="77777777" w:rsidR="00D50645" w:rsidRPr="00CB4A0A" w:rsidRDefault="00D50645" w:rsidP="00D50645">
      <w:pPr>
        <w:rPr>
          <w:rFonts w:cstheme="minorHAnsi"/>
          <w:sz w:val="24"/>
          <w:szCs w:val="24"/>
        </w:rPr>
      </w:pPr>
    </w:p>
    <w:p w14:paraId="20862156"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748246A6" w14:textId="77777777" w:rsidTr="00D50645">
        <w:tc>
          <w:tcPr>
            <w:tcW w:w="9576" w:type="dxa"/>
          </w:tcPr>
          <w:p w14:paraId="54B99451" w14:textId="77777777" w:rsidR="00D50645" w:rsidRPr="00CB4A0A" w:rsidRDefault="00D50645" w:rsidP="00D50645">
            <w:pPr>
              <w:rPr>
                <w:rFonts w:cstheme="minorHAnsi"/>
                <w:sz w:val="24"/>
                <w:szCs w:val="24"/>
              </w:rPr>
            </w:pPr>
          </w:p>
          <w:p w14:paraId="6E7BCA7A" w14:textId="77777777" w:rsidR="00D50645" w:rsidRPr="00CB4A0A" w:rsidRDefault="00D50645" w:rsidP="00D50645">
            <w:pPr>
              <w:rPr>
                <w:rFonts w:cstheme="minorHAnsi"/>
                <w:sz w:val="24"/>
                <w:szCs w:val="24"/>
              </w:rPr>
            </w:pPr>
          </w:p>
          <w:p w14:paraId="1E13AF78" w14:textId="77777777" w:rsidR="00D50645" w:rsidRPr="00CB4A0A" w:rsidRDefault="00D50645" w:rsidP="00D50645">
            <w:pPr>
              <w:rPr>
                <w:rFonts w:cstheme="minorHAnsi"/>
                <w:sz w:val="24"/>
                <w:szCs w:val="24"/>
              </w:rPr>
            </w:pPr>
          </w:p>
          <w:p w14:paraId="743F5FE3" w14:textId="77777777" w:rsidR="00D50645" w:rsidRPr="00CB4A0A" w:rsidRDefault="00D50645" w:rsidP="00D50645">
            <w:pPr>
              <w:rPr>
                <w:rFonts w:cstheme="minorHAnsi"/>
                <w:sz w:val="24"/>
                <w:szCs w:val="24"/>
              </w:rPr>
            </w:pPr>
          </w:p>
          <w:p w14:paraId="3E4E8ABD" w14:textId="77777777" w:rsidR="00D50645" w:rsidRPr="00CB4A0A" w:rsidRDefault="00D50645" w:rsidP="00D50645">
            <w:pPr>
              <w:rPr>
                <w:rFonts w:cstheme="minorHAnsi"/>
                <w:sz w:val="24"/>
                <w:szCs w:val="24"/>
              </w:rPr>
            </w:pPr>
          </w:p>
          <w:p w14:paraId="662D577D" w14:textId="77777777" w:rsidR="00D50645" w:rsidRPr="00CB4A0A" w:rsidRDefault="00D50645" w:rsidP="00D50645">
            <w:pPr>
              <w:rPr>
                <w:rFonts w:cstheme="minorHAnsi"/>
                <w:sz w:val="24"/>
                <w:szCs w:val="24"/>
              </w:rPr>
            </w:pPr>
          </w:p>
        </w:tc>
      </w:tr>
    </w:tbl>
    <w:p w14:paraId="44DD5241" w14:textId="77777777" w:rsidR="00D50645" w:rsidRPr="00CB4A0A" w:rsidRDefault="00D50645" w:rsidP="00D50645">
      <w:pPr>
        <w:rPr>
          <w:rFonts w:cstheme="minorHAnsi"/>
          <w:sz w:val="24"/>
          <w:szCs w:val="24"/>
        </w:rPr>
      </w:pPr>
    </w:p>
    <w:p w14:paraId="79A95C81"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714EB958" w14:textId="77777777" w:rsidR="00D50645" w:rsidRPr="005B7565" w:rsidRDefault="00D50645" w:rsidP="00D50645">
      <w:pPr>
        <w:pStyle w:val="ListParagraph"/>
        <w:numPr>
          <w:ilvl w:val="0"/>
          <w:numId w:val="3"/>
        </w:numPr>
        <w:rPr>
          <w:rFonts w:cstheme="minorHAnsi"/>
          <w:b/>
          <w:sz w:val="24"/>
          <w:szCs w:val="24"/>
          <w:rPrChange w:id="356" w:author="Hareesh Ganesan" w:date="2016-10-17T09:43:00Z">
            <w:rPr>
              <w:rFonts w:cstheme="minorHAnsi"/>
              <w:sz w:val="24"/>
              <w:szCs w:val="24"/>
            </w:rPr>
          </w:rPrChange>
        </w:rPr>
      </w:pPr>
      <w:r w:rsidRPr="005B7565">
        <w:rPr>
          <w:rFonts w:cstheme="minorHAnsi"/>
          <w:b/>
          <w:sz w:val="24"/>
          <w:szCs w:val="24"/>
          <w:rPrChange w:id="357" w:author="Hareesh Ganesan" w:date="2016-10-17T09:43:00Z">
            <w:rPr>
              <w:rFonts w:cstheme="minorHAnsi"/>
              <w:sz w:val="24"/>
              <w:szCs w:val="24"/>
            </w:rPr>
          </w:rPrChange>
        </w:rPr>
        <w:t>Low</w:t>
      </w:r>
    </w:p>
    <w:p w14:paraId="7429682A"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738E158E"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2CDDE3FF"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57806768" w14:textId="77777777" w:rsidR="00D50645" w:rsidRPr="005B7565" w:rsidRDefault="00D50645" w:rsidP="00D50645">
      <w:pPr>
        <w:pStyle w:val="ListParagraph"/>
        <w:numPr>
          <w:ilvl w:val="0"/>
          <w:numId w:val="3"/>
        </w:numPr>
        <w:rPr>
          <w:rFonts w:cstheme="minorHAnsi"/>
          <w:b/>
          <w:sz w:val="24"/>
          <w:szCs w:val="24"/>
          <w:rPrChange w:id="358" w:author="Hareesh Ganesan" w:date="2016-10-17T09:43:00Z">
            <w:rPr>
              <w:rFonts w:cstheme="minorHAnsi"/>
              <w:sz w:val="24"/>
              <w:szCs w:val="24"/>
            </w:rPr>
          </w:rPrChange>
        </w:rPr>
      </w:pPr>
      <w:r w:rsidRPr="005B7565">
        <w:rPr>
          <w:rFonts w:cstheme="minorHAnsi"/>
          <w:b/>
          <w:sz w:val="24"/>
          <w:szCs w:val="24"/>
          <w:rPrChange w:id="359" w:author="Hareesh Ganesan" w:date="2016-10-17T09:43:00Z">
            <w:rPr>
              <w:rFonts w:cstheme="minorHAnsi"/>
              <w:sz w:val="24"/>
              <w:szCs w:val="24"/>
            </w:rPr>
          </w:rPrChange>
        </w:rPr>
        <w:t>Low</w:t>
      </w:r>
    </w:p>
    <w:p w14:paraId="740BDC57"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0610F477"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537F1A46" w14:textId="77777777" w:rsidR="00CE69AB" w:rsidRPr="00CB4A0A" w:rsidRDefault="00CE69AB" w:rsidP="00CE69AB">
      <w:pPr>
        <w:rPr>
          <w:rFonts w:cstheme="minorHAnsi"/>
          <w:b/>
          <w:sz w:val="24"/>
          <w:szCs w:val="24"/>
        </w:rPr>
      </w:pPr>
      <w:r w:rsidRPr="00CB4A0A">
        <w:rPr>
          <w:rFonts w:cstheme="minorHAnsi"/>
          <w:b/>
          <w:sz w:val="24"/>
          <w:szCs w:val="24"/>
        </w:rPr>
        <w:t>Overall Security Risk:</w:t>
      </w:r>
    </w:p>
    <w:p w14:paraId="4E1FCD3D" w14:textId="77777777" w:rsidR="00CE69AB" w:rsidRPr="005B7565" w:rsidRDefault="00CE69AB" w:rsidP="00CE69AB">
      <w:pPr>
        <w:pStyle w:val="ListParagraph"/>
        <w:numPr>
          <w:ilvl w:val="0"/>
          <w:numId w:val="3"/>
        </w:numPr>
        <w:rPr>
          <w:rFonts w:cstheme="minorHAnsi"/>
          <w:b/>
          <w:sz w:val="24"/>
          <w:szCs w:val="24"/>
          <w:rPrChange w:id="360" w:author="Hareesh Ganesan" w:date="2016-10-17T09:43:00Z">
            <w:rPr>
              <w:rFonts w:cstheme="minorHAnsi"/>
              <w:sz w:val="24"/>
              <w:szCs w:val="24"/>
            </w:rPr>
          </w:rPrChange>
        </w:rPr>
      </w:pPr>
      <w:r w:rsidRPr="005B7565">
        <w:rPr>
          <w:rFonts w:cstheme="minorHAnsi"/>
          <w:b/>
          <w:sz w:val="24"/>
          <w:szCs w:val="24"/>
          <w:rPrChange w:id="361" w:author="Hareesh Ganesan" w:date="2016-10-17T09:43:00Z">
            <w:rPr>
              <w:rFonts w:cstheme="minorHAnsi"/>
              <w:sz w:val="24"/>
              <w:szCs w:val="24"/>
            </w:rPr>
          </w:rPrChange>
        </w:rPr>
        <w:t>Low</w:t>
      </w:r>
    </w:p>
    <w:p w14:paraId="351186E3" w14:textId="77777777" w:rsidR="00CE69AB" w:rsidRPr="00CB4A0A" w:rsidRDefault="00CE69AB" w:rsidP="00CE69AB">
      <w:pPr>
        <w:pStyle w:val="ListParagraph"/>
        <w:numPr>
          <w:ilvl w:val="0"/>
          <w:numId w:val="3"/>
        </w:numPr>
        <w:rPr>
          <w:rFonts w:cstheme="minorHAnsi"/>
          <w:sz w:val="24"/>
          <w:szCs w:val="24"/>
        </w:rPr>
      </w:pPr>
      <w:r w:rsidRPr="00CB4A0A">
        <w:rPr>
          <w:rFonts w:cstheme="minorHAnsi"/>
          <w:sz w:val="24"/>
          <w:szCs w:val="24"/>
        </w:rPr>
        <w:t>Medium</w:t>
      </w:r>
    </w:p>
    <w:p w14:paraId="7C707140" w14:textId="77777777" w:rsidR="00CE69AB" w:rsidRPr="00CB4A0A" w:rsidRDefault="00CE69AB" w:rsidP="00CE69AB">
      <w:pPr>
        <w:pStyle w:val="ListParagraph"/>
        <w:numPr>
          <w:ilvl w:val="0"/>
          <w:numId w:val="3"/>
        </w:numPr>
        <w:rPr>
          <w:rFonts w:cstheme="minorHAnsi"/>
          <w:sz w:val="24"/>
          <w:szCs w:val="24"/>
        </w:rPr>
      </w:pPr>
      <w:r w:rsidRPr="00CB4A0A">
        <w:rPr>
          <w:rFonts w:cstheme="minorHAnsi"/>
          <w:sz w:val="24"/>
          <w:szCs w:val="24"/>
        </w:rPr>
        <w:t>High</w:t>
      </w:r>
    </w:p>
    <w:p w14:paraId="00B5ACB3"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54AEF9A9"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57ACAFCC" w14:textId="77777777" w:rsidR="00D50645" w:rsidRPr="00CB4A0A" w:rsidRDefault="00D50645" w:rsidP="00D50645">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16E0FD87" w14:textId="77777777"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506AE468" w14:textId="77777777"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2FC944BF"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575F1A7E"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If your practice’s policies do not require assignment of roles and responsibilities that can assure continuing access to ePHI during an emergency, then ePHI is unavailable when the routine means of access are disrupted.</w:t>
      </w:r>
    </w:p>
    <w:p w14:paraId="76883C12" w14:textId="77777777" w:rsidR="00D50645" w:rsidRPr="00CB4A0A" w:rsidRDefault="00D50645" w:rsidP="00D50645">
      <w:pPr>
        <w:spacing w:line="240" w:lineRule="auto"/>
        <w:contextualSpacing/>
        <w:rPr>
          <w:rFonts w:cstheme="minorHAnsi"/>
          <w:sz w:val="24"/>
          <w:szCs w:val="24"/>
        </w:rPr>
      </w:pPr>
    </w:p>
    <w:p w14:paraId="637578BF" w14:textId="77777777"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2CA61B1E" w14:textId="77777777" w:rsidR="00D50645" w:rsidRPr="00CB4A0A" w:rsidRDefault="00D50645" w:rsidP="00D50645">
      <w:pPr>
        <w:pStyle w:val="ListParagraph"/>
        <w:numPr>
          <w:ilvl w:val="0"/>
          <w:numId w:val="13"/>
        </w:numPr>
        <w:rPr>
          <w:rFonts w:cstheme="minorHAnsi"/>
          <w:sz w:val="24"/>
          <w:szCs w:val="24"/>
          <w:u w:val="single"/>
        </w:rPr>
      </w:pPr>
      <w:r w:rsidRPr="00CB4A0A">
        <w:rPr>
          <w:rFonts w:eastAsia="Times New Roman" w:cstheme="minorHAnsi"/>
          <w:color w:val="000000" w:themeColor="text1"/>
          <w:sz w:val="24"/>
          <w:szCs w:val="24"/>
        </w:rPr>
        <w:t>Human threats, such as an employee or service provider with unauthorized and excessive access privileges, can compromise the privacy, confidentiality, integrity or availability of ePHI.</w:t>
      </w:r>
    </w:p>
    <w:p w14:paraId="7B6B1EAB"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57847EFB"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w:t>
      </w:r>
      <w:r w:rsidR="00D50645" w:rsidRPr="00CB4A0A">
        <w:rPr>
          <w:rFonts w:eastAsia="Times New Roman" w:cstheme="minorHAnsi"/>
          <w:bCs/>
          <w:sz w:val="24"/>
          <w:szCs w:val="24"/>
        </w:rPr>
        <w:t>ome potential safeguards to use against possible threats/vulnerabilities. NOTE: The safeguards you choose will depend on the degree of risk and the potential harm that the threat/vulnerability poses to you and the individuals who are the subjects of the ePHI.</w:t>
      </w:r>
    </w:p>
    <w:p w14:paraId="11083C94" w14:textId="77777777" w:rsidR="00942D8F" w:rsidRPr="00CB4A0A" w:rsidRDefault="00942D8F" w:rsidP="00D50645">
      <w:pPr>
        <w:spacing w:after="0" w:line="240" w:lineRule="auto"/>
        <w:rPr>
          <w:rFonts w:eastAsia="Times New Roman" w:cstheme="minorHAnsi"/>
          <w:bCs/>
          <w:sz w:val="24"/>
          <w:szCs w:val="24"/>
        </w:rPr>
      </w:pPr>
    </w:p>
    <w:p w14:paraId="0408A1A2"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necessary ePHI during an emergency.</w:t>
      </w:r>
    </w:p>
    <w:p w14:paraId="5A2D693D"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14:paraId="1B2B3B81" w14:textId="77777777" w:rsidR="00942D8F" w:rsidRPr="00CB4A0A" w:rsidRDefault="00942D8F" w:rsidP="00942D8F">
      <w:pPr>
        <w:spacing w:after="0" w:line="240" w:lineRule="auto"/>
        <w:contextualSpacing/>
        <w:rPr>
          <w:rFonts w:cstheme="minorHAnsi"/>
          <w:sz w:val="24"/>
          <w:szCs w:val="24"/>
        </w:rPr>
      </w:pPr>
    </w:p>
    <w:p w14:paraId="64967E61"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Implement a contingency plan that identifies roles and responsibilities for accessing ePHI and also identifies the critical information systems that are needed during an emergency.</w:t>
      </w:r>
      <w:r w:rsidRPr="00CB4A0A">
        <w:rPr>
          <w:rFonts w:cstheme="minorHAnsi"/>
          <w:color w:val="000000" w:themeColor="text1"/>
          <w:sz w:val="24"/>
          <w:szCs w:val="24"/>
        </w:rPr>
        <w:br/>
        <w:t>[NIST SP 800-53 CP-2]</w:t>
      </w:r>
    </w:p>
    <w:p w14:paraId="7C7B4A1E" w14:textId="77777777" w:rsidR="00942D8F" w:rsidRPr="00CB4A0A" w:rsidRDefault="00942D8F" w:rsidP="00942D8F">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br/>
        <w:t xml:space="preserve">Clearly identify the individual authorized to activate the emergency access settings. </w:t>
      </w:r>
      <w:r w:rsidRPr="00CB4A0A">
        <w:rPr>
          <w:rFonts w:cstheme="minorHAnsi"/>
          <w:color w:val="000000" w:themeColor="text1"/>
          <w:sz w:val="24"/>
          <w:szCs w:val="24"/>
        </w:rPr>
        <w:br/>
        <w:t>[NIST SP 800-53 IA-2]</w:t>
      </w:r>
      <w:r w:rsidRPr="00CB4A0A">
        <w:rPr>
          <w:rFonts w:cstheme="minorHAnsi"/>
          <w:color w:val="000000" w:themeColor="text1"/>
          <w:sz w:val="24"/>
          <w:szCs w:val="24"/>
        </w:rPr>
        <w:br/>
      </w:r>
    </w:p>
    <w:p w14:paraId="20D75CE8" w14:textId="77777777" w:rsidR="00942D8F" w:rsidRPr="00CB4A0A" w:rsidRDefault="00942D8F" w:rsidP="00942D8F">
      <w:pPr>
        <w:spacing w:after="0" w:line="240" w:lineRule="auto"/>
        <w:rPr>
          <w:rFonts w:cstheme="minorHAnsi"/>
          <w:color w:val="000000" w:themeColor="text1"/>
          <w:sz w:val="24"/>
          <w:szCs w:val="24"/>
        </w:rPr>
      </w:pPr>
      <w:r w:rsidRPr="00CB4A0A">
        <w:rPr>
          <w:rFonts w:cstheme="minorHAnsi"/>
          <w:color w:val="000000" w:themeColor="text1"/>
          <w:sz w:val="24"/>
          <w:szCs w:val="24"/>
        </w:rPr>
        <w:t>Enforce a role-based access control (RBAC) policy that defines</w:t>
      </w:r>
      <w:r w:rsidRPr="00CB4A0A">
        <w:rPr>
          <w:rFonts w:eastAsia="Times New Roman" w:cstheme="minorHAnsi"/>
          <w:bCs/>
          <w:color w:val="000000" w:themeColor="text1"/>
          <w:sz w:val="24"/>
          <w:szCs w:val="24"/>
        </w:rPr>
        <w:t xml:space="preserve"> the roles of the workforce or service providers and controls access based upon how your practice defined their user roles. </w:t>
      </w:r>
      <w:r w:rsidRPr="00CB4A0A">
        <w:rPr>
          <w:rFonts w:cstheme="minorHAnsi"/>
          <w:color w:val="000000" w:themeColor="text1"/>
          <w:sz w:val="24"/>
          <w:szCs w:val="24"/>
        </w:rPr>
        <w:t>[NIST SP 800-53 AC-3]</w:t>
      </w:r>
    </w:p>
    <w:p w14:paraId="0113FB70" w14:textId="77777777" w:rsidR="00131D1F" w:rsidRPr="00CB4A0A" w:rsidRDefault="00131D1F" w:rsidP="00942D8F">
      <w:pPr>
        <w:spacing w:after="0" w:line="240" w:lineRule="auto"/>
        <w:rPr>
          <w:rFonts w:eastAsia="Times New Roman" w:cstheme="minorHAnsi"/>
          <w:bCs/>
          <w:sz w:val="24"/>
          <w:szCs w:val="24"/>
        </w:rPr>
      </w:pPr>
    </w:p>
    <w:p w14:paraId="76A1B247" w14:textId="77777777" w:rsidR="007B0251" w:rsidRPr="00CB4A0A" w:rsidRDefault="00D50645" w:rsidP="007B0251">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62" w:name="_Toc461443947"/>
      <w:r w:rsidRPr="00CB4A0A">
        <w:rPr>
          <w:b/>
        </w:rPr>
        <w:t>T14</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7B0251" w:rsidRPr="00CB4A0A">
        <w:rPr>
          <w:rFonts w:eastAsia="Times New Roman"/>
          <w:b/>
          <w:color w:val="000000"/>
        </w:rPr>
        <w:t xml:space="preserve"> </w:t>
      </w:r>
      <w:r w:rsidR="007B0251" w:rsidRPr="00CB4A0A">
        <w:t>Does your practice designate a workforce member who can activate the emergency access settings for your information systems?</w:t>
      </w:r>
      <w:bookmarkEnd w:id="362"/>
    </w:p>
    <w:p w14:paraId="34414FA5" w14:textId="77777777" w:rsidR="00D50645" w:rsidRPr="00CB4A0A" w:rsidRDefault="00D50645" w:rsidP="00D50645">
      <w:pPr>
        <w:pStyle w:val="ListParagraph"/>
        <w:numPr>
          <w:ilvl w:val="0"/>
          <w:numId w:val="4"/>
        </w:numPr>
        <w:rPr>
          <w:rFonts w:eastAsia="Times New Roman" w:cstheme="minorHAnsi"/>
          <w:color w:val="000000"/>
          <w:sz w:val="24"/>
          <w:szCs w:val="24"/>
        </w:rPr>
      </w:pPr>
      <w:r w:rsidRPr="00CB4A0A">
        <w:rPr>
          <w:rFonts w:eastAsia="Times New Roman" w:cstheme="minorHAnsi"/>
          <w:color w:val="000000"/>
          <w:sz w:val="24"/>
          <w:szCs w:val="24"/>
        </w:rPr>
        <w:t>Yes</w:t>
      </w:r>
    </w:p>
    <w:p w14:paraId="48994A14" w14:textId="77777777"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3BBBB2A3"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2AC0FB19"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486DA66E"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31969437"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78C0DC0B" w14:textId="77777777" w:rsidR="00D50645" w:rsidRPr="005B7565" w:rsidRDefault="00D50645" w:rsidP="00D50645">
      <w:pPr>
        <w:pStyle w:val="ListParagraph"/>
        <w:numPr>
          <w:ilvl w:val="0"/>
          <w:numId w:val="2"/>
        </w:numPr>
        <w:rPr>
          <w:rFonts w:cstheme="minorHAnsi"/>
          <w:b/>
          <w:sz w:val="24"/>
          <w:szCs w:val="24"/>
          <w:rPrChange w:id="363" w:author="Hareesh Ganesan" w:date="2016-10-17T09:43:00Z">
            <w:rPr>
              <w:rFonts w:cstheme="minorHAnsi"/>
              <w:sz w:val="24"/>
              <w:szCs w:val="24"/>
            </w:rPr>
          </w:rPrChange>
        </w:rPr>
      </w:pPr>
      <w:r w:rsidRPr="005B7565">
        <w:rPr>
          <w:rFonts w:cstheme="minorHAnsi"/>
          <w:b/>
          <w:sz w:val="24"/>
          <w:szCs w:val="24"/>
          <w:rPrChange w:id="364" w:author="Hareesh Ganesan" w:date="2016-10-17T09:43:00Z">
            <w:rPr>
              <w:rFonts w:cstheme="minorHAnsi"/>
              <w:sz w:val="24"/>
              <w:szCs w:val="24"/>
            </w:rPr>
          </w:rPrChange>
        </w:rPr>
        <w:t>Alternate Solution</w:t>
      </w:r>
    </w:p>
    <w:p w14:paraId="19C67893"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2D3F1775" w14:textId="77777777" w:rsidTr="00D50645">
        <w:tc>
          <w:tcPr>
            <w:tcW w:w="9576" w:type="dxa"/>
          </w:tcPr>
          <w:p w14:paraId="6E0C6C80" w14:textId="77777777" w:rsidR="00D50645" w:rsidRPr="00CB4A0A" w:rsidRDefault="005B7565" w:rsidP="00D50645">
            <w:pPr>
              <w:rPr>
                <w:rFonts w:cstheme="minorHAnsi"/>
                <w:sz w:val="24"/>
                <w:szCs w:val="24"/>
              </w:rPr>
            </w:pPr>
            <w:ins w:id="365" w:author="Hareesh Ganesan" w:date="2016-10-17T09:43:00Z">
              <w:r>
                <w:rPr>
                  <w:rFonts w:cstheme="minorHAnsi"/>
                  <w:sz w:val="24"/>
                  <w:szCs w:val="24"/>
                </w:rPr>
                <w:t>Please see above answer on emergency access.</w:t>
              </w:r>
            </w:ins>
          </w:p>
          <w:p w14:paraId="6DAB672E" w14:textId="77777777" w:rsidR="00D50645" w:rsidRPr="00CB4A0A" w:rsidRDefault="00D50645" w:rsidP="00D50645">
            <w:pPr>
              <w:rPr>
                <w:rFonts w:cstheme="minorHAnsi"/>
                <w:sz w:val="24"/>
                <w:szCs w:val="24"/>
              </w:rPr>
            </w:pPr>
          </w:p>
          <w:p w14:paraId="63A23324" w14:textId="77777777" w:rsidR="00D50645" w:rsidRPr="00CB4A0A" w:rsidRDefault="00D50645" w:rsidP="00D50645">
            <w:pPr>
              <w:rPr>
                <w:rFonts w:cstheme="minorHAnsi"/>
                <w:sz w:val="24"/>
                <w:szCs w:val="24"/>
              </w:rPr>
            </w:pPr>
          </w:p>
          <w:p w14:paraId="6090C76A" w14:textId="77777777" w:rsidR="00D50645" w:rsidRPr="00CB4A0A" w:rsidRDefault="00D50645" w:rsidP="00D50645">
            <w:pPr>
              <w:rPr>
                <w:rFonts w:cstheme="minorHAnsi"/>
                <w:sz w:val="24"/>
                <w:szCs w:val="24"/>
              </w:rPr>
            </w:pPr>
          </w:p>
        </w:tc>
      </w:tr>
    </w:tbl>
    <w:p w14:paraId="6873B732" w14:textId="77777777" w:rsidR="007B0251" w:rsidRPr="00CB4A0A" w:rsidRDefault="007B0251" w:rsidP="00D50645">
      <w:pPr>
        <w:rPr>
          <w:rFonts w:cstheme="minorHAnsi"/>
          <w:sz w:val="24"/>
          <w:szCs w:val="24"/>
        </w:rPr>
      </w:pPr>
    </w:p>
    <w:p w14:paraId="3A47F53F"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7341E62D" w14:textId="77777777" w:rsidTr="00D50645">
        <w:tc>
          <w:tcPr>
            <w:tcW w:w="9576" w:type="dxa"/>
          </w:tcPr>
          <w:p w14:paraId="759843EE" w14:textId="77777777" w:rsidR="00D50645" w:rsidRPr="00CB4A0A" w:rsidRDefault="00D50645" w:rsidP="00D50645">
            <w:pPr>
              <w:rPr>
                <w:rFonts w:cstheme="minorHAnsi"/>
                <w:sz w:val="24"/>
                <w:szCs w:val="24"/>
              </w:rPr>
            </w:pPr>
          </w:p>
          <w:p w14:paraId="6D72FDB1" w14:textId="77777777" w:rsidR="00D50645" w:rsidRPr="00CB4A0A" w:rsidRDefault="00D50645" w:rsidP="00D50645">
            <w:pPr>
              <w:rPr>
                <w:rFonts w:cstheme="minorHAnsi"/>
                <w:sz w:val="24"/>
                <w:szCs w:val="24"/>
              </w:rPr>
            </w:pPr>
          </w:p>
          <w:p w14:paraId="6F7B4F6E" w14:textId="77777777" w:rsidR="00D50645" w:rsidRPr="00CB4A0A" w:rsidRDefault="00D50645" w:rsidP="00D50645">
            <w:pPr>
              <w:rPr>
                <w:rFonts w:cstheme="minorHAnsi"/>
                <w:sz w:val="24"/>
                <w:szCs w:val="24"/>
              </w:rPr>
            </w:pPr>
          </w:p>
          <w:p w14:paraId="68A330F6" w14:textId="77777777" w:rsidR="00D50645" w:rsidRPr="00CB4A0A" w:rsidRDefault="00D50645" w:rsidP="00D50645">
            <w:pPr>
              <w:rPr>
                <w:rFonts w:cstheme="minorHAnsi"/>
                <w:sz w:val="24"/>
                <w:szCs w:val="24"/>
              </w:rPr>
            </w:pPr>
          </w:p>
          <w:p w14:paraId="579A2CE6" w14:textId="77777777" w:rsidR="00D50645" w:rsidRPr="00CB4A0A" w:rsidRDefault="00D50645" w:rsidP="00D50645">
            <w:pPr>
              <w:rPr>
                <w:rFonts w:cstheme="minorHAnsi"/>
                <w:sz w:val="24"/>
                <w:szCs w:val="24"/>
              </w:rPr>
            </w:pPr>
          </w:p>
          <w:p w14:paraId="50B96419" w14:textId="77777777" w:rsidR="00D50645" w:rsidRPr="00CB4A0A" w:rsidRDefault="00D50645" w:rsidP="00D50645">
            <w:pPr>
              <w:rPr>
                <w:rFonts w:cstheme="minorHAnsi"/>
                <w:sz w:val="24"/>
                <w:szCs w:val="24"/>
              </w:rPr>
            </w:pPr>
          </w:p>
        </w:tc>
      </w:tr>
    </w:tbl>
    <w:p w14:paraId="4228370C" w14:textId="77777777" w:rsidR="00D50645" w:rsidRPr="00CB4A0A" w:rsidRDefault="00D50645" w:rsidP="00D50645">
      <w:pPr>
        <w:rPr>
          <w:rFonts w:cstheme="minorHAnsi"/>
          <w:sz w:val="24"/>
          <w:szCs w:val="24"/>
        </w:rPr>
      </w:pPr>
    </w:p>
    <w:p w14:paraId="1BD49403"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581FAB03" w14:textId="77777777" w:rsidTr="00D50645">
        <w:tc>
          <w:tcPr>
            <w:tcW w:w="9576" w:type="dxa"/>
          </w:tcPr>
          <w:p w14:paraId="453F09F6" w14:textId="77777777" w:rsidR="00D50645" w:rsidRPr="00CB4A0A" w:rsidRDefault="00D50645" w:rsidP="00D50645">
            <w:pPr>
              <w:rPr>
                <w:rFonts w:cstheme="minorHAnsi"/>
                <w:sz w:val="24"/>
                <w:szCs w:val="24"/>
              </w:rPr>
            </w:pPr>
          </w:p>
          <w:p w14:paraId="1E6DF82A" w14:textId="77777777" w:rsidR="00D50645" w:rsidRPr="00CB4A0A" w:rsidRDefault="00D50645" w:rsidP="00D50645">
            <w:pPr>
              <w:rPr>
                <w:rFonts w:cstheme="minorHAnsi"/>
                <w:sz w:val="24"/>
                <w:szCs w:val="24"/>
              </w:rPr>
            </w:pPr>
          </w:p>
          <w:p w14:paraId="7BD615E8" w14:textId="77777777" w:rsidR="00D50645" w:rsidRPr="00CB4A0A" w:rsidRDefault="00D50645" w:rsidP="00D50645">
            <w:pPr>
              <w:rPr>
                <w:rFonts w:cstheme="minorHAnsi"/>
                <w:sz w:val="24"/>
                <w:szCs w:val="24"/>
              </w:rPr>
            </w:pPr>
          </w:p>
          <w:p w14:paraId="5F135D64" w14:textId="77777777" w:rsidR="00D50645" w:rsidRPr="00CB4A0A" w:rsidRDefault="00D50645" w:rsidP="00D50645">
            <w:pPr>
              <w:rPr>
                <w:rFonts w:cstheme="minorHAnsi"/>
                <w:sz w:val="24"/>
                <w:szCs w:val="24"/>
              </w:rPr>
            </w:pPr>
          </w:p>
          <w:p w14:paraId="04F2A5C4" w14:textId="77777777" w:rsidR="00D50645" w:rsidRPr="00CB4A0A" w:rsidRDefault="00D50645" w:rsidP="00D50645">
            <w:pPr>
              <w:rPr>
                <w:rFonts w:cstheme="minorHAnsi"/>
                <w:sz w:val="24"/>
                <w:szCs w:val="24"/>
              </w:rPr>
            </w:pPr>
          </w:p>
          <w:p w14:paraId="6BCDFAE9" w14:textId="77777777" w:rsidR="00D50645" w:rsidRPr="00CB4A0A" w:rsidRDefault="00D50645" w:rsidP="00D50645">
            <w:pPr>
              <w:rPr>
                <w:rFonts w:cstheme="minorHAnsi"/>
                <w:sz w:val="24"/>
                <w:szCs w:val="24"/>
              </w:rPr>
            </w:pPr>
          </w:p>
        </w:tc>
      </w:tr>
    </w:tbl>
    <w:p w14:paraId="51F0815C" w14:textId="77777777" w:rsidR="00D50645" w:rsidRPr="00CB4A0A" w:rsidRDefault="00D50645" w:rsidP="00D50645">
      <w:pPr>
        <w:rPr>
          <w:rFonts w:cstheme="minorHAnsi"/>
          <w:sz w:val="24"/>
          <w:szCs w:val="24"/>
        </w:rPr>
      </w:pPr>
    </w:p>
    <w:p w14:paraId="129F7626"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0A844D79" w14:textId="77777777" w:rsidR="00D50645" w:rsidRPr="005B7565" w:rsidRDefault="00D50645" w:rsidP="00D50645">
      <w:pPr>
        <w:pStyle w:val="ListParagraph"/>
        <w:numPr>
          <w:ilvl w:val="0"/>
          <w:numId w:val="3"/>
        </w:numPr>
        <w:rPr>
          <w:rFonts w:cstheme="minorHAnsi"/>
          <w:b/>
          <w:sz w:val="24"/>
          <w:szCs w:val="24"/>
          <w:rPrChange w:id="366" w:author="Hareesh Ganesan" w:date="2016-10-17T09:43:00Z">
            <w:rPr>
              <w:rFonts w:cstheme="minorHAnsi"/>
              <w:sz w:val="24"/>
              <w:szCs w:val="24"/>
            </w:rPr>
          </w:rPrChange>
        </w:rPr>
      </w:pPr>
      <w:r w:rsidRPr="005B7565">
        <w:rPr>
          <w:rFonts w:cstheme="minorHAnsi"/>
          <w:b/>
          <w:sz w:val="24"/>
          <w:szCs w:val="24"/>
          <w:rPrChange w:id="367" w:author="Hareesh Ganesan" w:date="2016-10-17T09:43:00Z">
            <w:rPr>
              <w:rFonts w:cstheme="minorHAnsi"/>
              <w:sz w:val="24"/>
              <w:szCs w:val="24"/>
            </w:rPr>
          </w:rPrChange>
        </w:rPr>
        <w:t>Low</w:t>
      </w:r>
    </w:p>
    <w:p w14:paraId="109CE13E"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6D79C988"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74356794"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3FD39EAA" w14:textId="77777777" w:rsidR="00D50645" w:rsidRPr="005B7565" w:rsidRDefault="00D50645" w:rsidP="00D50645">
      <w:pPr>
        <w:pStyle w:val="ListParagraph"/>
        <w:numPr>
          <w:ilvl w:val="0"/>
          <w:numId w:val="3"/>
        </w:numPr>
        <w:rPr>
          <w:rFonts w:cstheme="minorHAnsi"/>
          <w:b/>
          <w:sz w:val="24"/>
          <w:szCs w:val="24"/>
          <w:rPrChange w:id="368" w:author="Hareesh Ganesan" w:date="2016-10-17T09:43:00Z">
            <w:rPr>
              <w:rFonts w:cstheme="minorHAnsi"/>
              <w:sz w:val="24"/>
              <w:szCs w:val="24"/>
            </w:rPr>
          </w:rPrChange>
        </w:rPr>
      </w:pPr>
      <w:r w:rsidRPr="005B7565">
        <w:rPr>
          <w:rFonts w:cstheme="minorHAnsi"/>
          <w:b/>
          <w:sz w:val="24"/>
          <w:szCs w:val="24"/>
          <w:rPrChange w:id="369" w:author="Hareesh Ganesan" w:date="2016-10-17T09:43:00Z">
            <w:rPr>
              <w:rFonts w:cstheme="minorHAnsi"/>
              <w:sz w:val="24"/>
              <w:szCs w:val="24"/>
            </w:rPr>
          </w:rPrChange>
        </w:rPr>
        <w:t>Low</w:t>
      </w:r>
    </w:p>
    <w:p w14:paraId="347AAA03"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60D90F27"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022731C0" w14:textId="77777777" w:rsidR="003E04D5" w:rsidRPr="00CB4A0A" w:rsidRDefault="003E04D5" w:rsidP="003E04D5">
      <w:pPr>
        <w:rPr>
          <w:rFonts w:cstheme="minorHAnsi"/>
          <w:b/>
          <w:sz w:val="24"/>
          <w:szCs w:val="24"/>
        </w:rPr>
      </w:pPr>
      <w:r w:rsidRPr="00CB4A0A">
        <w:rPr>
          <w:rFonts w:cstheme="minorHAnsi"/>
          <w:b/>
          <w:sz w:val="24"/>
          <w:szCs w:val="24"/>
        </w:rPr>
        <w:t>Overall Security Risk:</w:t>
      </w:r>
    </w:p>
    <w:p w14:paraId="34AC396A" w14:textId="77777777" w:rsidR="003E04D5" w:rsidRPr="005B7565" w:rsidRDefault="003E04D5" w:rsidP="003E04D5">
      <w:pPr>
        <w:pStyle w:val="ListParagraph"/>
        <w:numPr>
          <w:ilvl w:val="0"/>
          <w:numId w:val="3"/>
        </w:numPr>
        <w:rPr>
          <w:rFonts w:cstheme="minorHAnsi"/>
          <w:b/>
          <w:sz w:val="24"/>
          <w:szCs w:val="24"/>
          <w:rPrChange w:id="370" w:author="Hareesh Ganesan" w:date="2016-10-17T09:43:00Z">
            <w:rPr>
              <w:rFonts w:cstheme="minorHAnsi"/>
              <w:sz w:val="24"/>
              <w:szCs w:val="24"/>
            </w:rPr>
          </w:rPrChange>
        </w:rPr>
      </w:pPr>
      <w:r w:rsidRPr="005B7565">
        <w:rPr>
          <w:rFonts w:cstheme="minorHAnsi"/>
          <w:b/>
          <w:sz w:val="24"/>
          <w:szCs w:val="24"/>
          <w:rPrChange w:id="371" w:author="Hareesh Ganesan" w:date="2016-10-17T09:43:00Z">
            <w:rPr>
              <w:rFonts w:cstheme="minorHAnsi"/>
              <w:sz w:val="24"/>
              <w:szCs w:val="24"/>
            </w:rPr>
          </w:rPrChange>
        </w:rPr>
        <w:t>Low</w:t>
      </w:r>
    </w:p>
    <w:p w14:paraId="4E2366DC" w14:textId="77777777" w:rsidR="003E04D5" w:rsidRPr="00CB4A0A" w:rsidRDefault="003E04D5" w:rsidP="003E04D5">
      <w:pPr>
        <w:pStyle w:val="ListParagraph"/>
        <w:numPr>
          <w:ilvl w:val="0"/>
          <w:numId w:val="3"/>
        </w:numPr>
        <w:rPr>
          <w:rFonts w:cstheme="minorHAnsi"/>
          <w:sz w:val="24"/>
          <w:szCs w:val="24"/>
        </w:rPr>
      </w:pPr>
      <w:r w:rsidRPr="00CB4A0A">
        <w:rPr>
          <w:rFonts w:cstheme="minorHAnsi"/>
          <w:sz w:val="24"/>
          <w:szCs w:val="24"/>
        </w:rPr>
        <w:t>Medium</w:t>
      </w:r>
    </w:p>
    <w:p w14:paraId="3F2DDE1D" w14:textId="77777777" w:rsidR="003E04D5" w:rsidRPr="00CB4A0A" w:rsidRDefault="003E04D5" w:rsidP="003E04D5">
      <w:pPr>
        <w:pStyle w:val="ListParagraph"/>
        <w:numPr>
          <w:ilvl w:val="0"/>
          <w:numId w:val="3"/>
        </w:numPr>
        <w:rPr>
          <w:rFonts w:cstheme="minorHAnsi"/>
          <w:sz w:val="24"/>
          <w:szCs w:val="24"/>
        </w:rPr>
      </w:pPr>
      <w:r w:rsidRPr="00CB4A0A">
        <w:rPr>
          <w:rFonts w:cstheme="minorHAnsi"/>
          <w:sz w:val="24"/>
          <w:szCs w:val="24"/>
        </w:rPr>
        <w:t>High</w:t>
      </w:r>
    </w:p>
    <w:p w14:paraId="5DAED05B"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167C1A63"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320D0DF3"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Evaluate your practice to determine if it: </w:t>
      </w:r>
    </w:p>
    <w:p w14:paraId="39DCEFC8" w14:textId="77777777" w:rsidR="00D50645" w:rsidRPr="00CB4A0A" w:rsidRDefault="00D50645" w:rsidP="00D50645">
      <w:pPr>
        <w:spacing w:line="240" w:lineRule="auto"/>
        <w:contextualSpacing/>
        <w:rPr>
          <w:rFonts w:cstheme="minorHAnsi"/>
          <w:sz w:val="24"/>
          <w:szCs w:val="24"/>
        </w:rPr>
      </w:pPr>
    </w:p>
    <w:p w14:paraId="6BE79097"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Has policies and procedures in place for obtaining access to ePHI during an emergency; they should be complementary to your continuity of operations strategy. </w:t>
      </w:r>
    </w:p>
    <w:p w14:paraId="2DA2CEE4"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Identifies the person capable of activating the emergency access method.</w:t>
      </w:r>
    </w:p>
    <w:p w14:paraId="59E7D92B"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Assigns responsibility for implementing its emergency plans.</w:t>
      </w:r>
      <w:r w:rsidR="00343753" w:rsidRPr="00CB4A0A">
        <w:rPr>
          <w:rFonts w:cstheme="minorHAnsi"/>
          <w:sz w:val="24"/>
          <w:szCs w:val="24"/>
        </w:rPr>
        <w:t xml:space="preserve"> </w:t>
      </w:r>
      <w:r w:rsidRPr="00CB4A0A">
        <w:rPr>
          <w:rFonts w:cstheme="minorHAnsi"/>
          <w:sz w:val="24"/>
          <w:szCs w:val="24"/>
        </w:rPr>
        <w:t>Consider that this responsibility could be the designated workforce member for security.</w:t>
      </w:r>
    </w:p>
    <w:p w14:paraId="2E832661" w14:textId="77777777" w:rsidR="00D50645" w:rsidRPr="00CB4A0A" w:rsidRDefault="00D50645" w:rsidP="00D50645">
      <w:pPr>
        <w:spacing w:line="240" w:lineRule="auto"/>
        <w:ind w:left="360"/>
        <w:contextualSpacing/>
        <w:rPr>
          <w:rFonts w:cstheme="minorHAnsi"/>
          <w:sz w:val="24"/>
          <w:szCs w:val="24"/>
        </w:rPr>
      </w:pPr>
    </w:p>
    <w:p w14:paraId="78643652"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3784D4E3"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Your practice might not be able to access critical information systems and ePHI during an emergency if it does not designate a workforce member who is able to access your system to activate the emergency access settings.</w:t>
      </w:r>
      <w:r w:rsidR="00343753" w:rsidRPr="00CB4A0A">
        <w:rPr>
          <w:rFonts w:cstheme="minorHAnsi"/>
          <w:sz w:val="24"/>
          <w:szCs w:val="24"/>
        </w:rPr>
        <w:t xml:space="preserve"> </w:t>
      </w:r>
    </w:p>
    <w:p w14:paraId="7DE7CDEB" w14:textId="77777777" w:rsidR="00D50645" w:rsidRPr="00CB4A0A" w:rsidRDefault="00D50645" w:rsidP="00D50645">
      <w:pPr>
        <w:spacing w:line="240" w:lineRule="auto"/>
        <w:contextualSpacing/>
        <w:rPr>
          <w:rFonts w:cstheme="minorHAnsi"/>
          <w:sz w:val="24"/>
          <w:szCs w:val="24"/>
        </w:rPr>
      </w:pPr>
    </w:p>
    <w:p w14:paraId="40D3BF2F" w14:textId="77777777" w:rsidR="00D50645" w:rsidRPr="00CB4A0A" w:rsidRDefault="00D50645" w:rsidP="00D50645">
      <w:pPr>
        <w:rPr>
          <w:rFonts w:cstheme="minorHAnsi"/>
          <w:sz w:val="24"/>
          <w:szCs w:val="24"/>
        </w:rPr>
      </w:pPr>
      <w:r w:rsidRPr="00CB4A0A">
        <w:rPr>
          <w:rFonts w:cstheme="minorHAnsi"/>
          <w:sz w:val="24"/>
          <w:szCs w:val="24"/>
        </w:rPr>
        <w:t>Some potential impacts include:</w:t>
      </w:r>
    </w:p>
    <w:p w14:paraId="165A5002" w14:textId="77777777" w:rsidR="00D50645" w:rsidRPr="00CB4A0A" w:rsidRDefault="00D50645" w:rsidP="00D50645">
      <w:pPr>
        <w:pStyle w:val="ListParagraph"/>
        <w:numPr>
          <w:ilvl w:val="0"/>
          <w:numId w:val="14"/>
        </w:numPr>
        <w:rPr>
          <w:rFonts w:cstheme="minorHAnsi"/>
          <w:sz w:val="24"/>
          <w:szCs w:val="24"/>
          <w:u w:val="single"/>
        </w:rPr>
      </w:pPr>
      <w:r w:rsidRPr="00CB4A0A">
        <w:rPr>
          <w:rFonts w:cstheme="minorHAnsi"/>
          <w:sz w:val="24"/>
          <w:szCs w:val="24"/>
        </w:rPr>
        <w:t>Human threats, such as an employee or service provider with unauthorized and excessive access privileges, can compromise the privacy, confidentiality, integrity or availability of ePHI.</w:t>
      </w:r>
    </w:p>
    <w:p w14:paraId="21BC1FB7"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491971CB"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D50645"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702F4911" w14:textId="77777777" w:rsidR="00942D8F" w:rsidRPr="00CB4A0A" w:rsidRDefault="00942D8F" w:rsidP="00D50645">
      <w:pPr>
        <w:spacing w:after="0" w:line="240" w:lineRule="auto"/>
        <w:rPr>
          <w:rFonts w:eastAsia="Times New Roman" w:cstheme="minorHAnsi"/>
          <w:bCs/>
          <w:sz w:val="24"/>
          <w:szCs w:val="24"/>
        </w:rPr>
      </w:pPr>
    </w:p>
    <w:p w14:paraId="61130696"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ePHI during an emergency.</w:t>
      </w:r>
    </w:p>
    <w:p w14:paraId="31F09A9C" w14:textId="77777777"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14:paraId="76681EA5" w14:textId="77777777" w:rsidR="00942D8F" w:rsidRPr="00CB4A0A" w:rsidRDefault="00942D8F" w:rsidP="00942D8F">
      <w:pPr>
        <w:spacing w:after="0" w:line="240" w:lineRule="auto"/>
        <w:contextualSpacing/>
        <w:rPr>
          <w:rFonts w:cstheme="minorHAnsi"/>
          <w:sz w:val="24"/>
          <w:szCs w:val="24"/>
        </w:rPr>
      </w:pPr>
    </w:p>
    <w:p w14:paraId="136CA731"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Implement a contingency plan that identifies roles and responsibilities for accessing ePHI and also identifies the critical information systems that are needed during an emergency.</w:t>
      </w:r>
      <w:r w:rsidRPr="00CB4A0A">
        <w:rPr>
          <w:rFonts w:cstheme="minorHAnsi"/>
          <w:color w:val="000000" w:themeColor="text1"/>
          <w:sz w:val="24"/>
          <w:szCs w:val="24"/>
        </w:rPr>
        <w:br/>
        <w:t>[NIST SP 800-53 CP-2]</w:t>
      </w:r>
    </w:p>
    <w:p w14:paraId="4A56B108" w14:textId="77777777" w:rsidR="00942D8F" w:rsidRPr="00CB4A0A" w:rsidRDefault="00942D8F" w:rsidP="00942D8F">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br/>
        <w:t xml:space="preserve">Clearly identify the individual authorized to activate the emergency access settings. </w:t>
      </w:r>
      <w:r w:rsidRPr="00CB4A0A">
        <w:rPr>
          <w:rFonts w:cstheme="minorHAnsi"/>
          <w:color w:val="000000" w:themeColor="text1"/>
          <w:sz w:val="24"/>
          <w:szCs w:val="24"/>
        </w:rPr>
        <w:br/>
        <w:t>[NIST SP 800-53 IA-2]</w:t>
      </w:r>
      <w:r w:rsidRPr="00CB4A0A">
        <w:rPr>
          <w:rFonts w:cstheme="minorHAnsi"/>
          <w:color w:val="000000" w:themeColor="text1"/>
          <w:sz w:val="24"/>
          <w:szCs w:val="24"/>
        </w:rPr>
        <w:br/>
      </w:r>
    </w:p>
    <w:p w14:paraId="7AD25C84"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Enforce a role-based access control (RBAC) policy that defines</w:t>
      </w:r>
      <w:r w:rsidRPr="00CB4A0A">
        <w:rPr>
          <w:rFonts w:eastAsia="Times New Roman" w:cstheme="minorHAnsi"/>
          <w:bCs/>
          <w:color w:val="000000" w:themeColor="text1"/>
          <w:sz w:val="24"/>
          <w:szCs w:val="24"/>
        </w:rPr>
        <w:t xml:space="preserve"> the roles of the workforce or service providers and controls access based upon how your practice defined their user roles. </w:t>
      </w:r>
      <w:r w:rsidRPr="00CB4A0A">
        <w:rPr>
          <w:rFonts w:cstheme="minorHAnsi"/>
          <w:color w:val="000000" w:themeColor="text1"/>
          <w:sz w:val="24"/>
          <w:szCs w:val="24"/>
        </w:rPr>
        <w:t>[NIST SP 800-53 AC-3]</w:t>
      </w:r>
    </w:p>
    <w:p w14:paraId="73342145" w14:textId="77777777" w:rsidR="00131D1F" w:rsidRPr="00CB4A0A" w:rsidRDefault="00131D1F">
      <w:pPr>
        <w:rPr>
          <w:rFonts w:cstheme="minorHAnsi"/>
          <w:sz w:val="24"/>
          <w:szCs w:val="24"/>
        </w:rPr>
      </w:pPr>
    </w:p>
    <w:p w14:paraId="31ED54DF" w14:textId="77777777" w:rsidR="007B0251" w:rsidRPr="00CB4A0A" w:rsidRDefault="00D50645" w:rsidP="007B0251">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372" w:name="_Toc461443948"/>
      <w:r w:rsidRPr="00CB4A0A">
        <w:rPr>
          <w:b/>
        </w:rPr>
        <w:t>T15</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7B0251" w:rsidRPr="00CB4A0A">
        <w:rPr>
          <w:rFonts w:eastAsia="Times New Roman"/>
          <w:b/>
          <w:color w:val="000000"/>
        </w:rPr>
        <w:t xml:space="preserve"> </w:t>
      </w:r>
      <w:r w:rsidR="007B0251" w:rsidRPr="00CB4A0A">
        <w:t>Does your practice test access when evaluating its ability to continue accessing ePHI and other health records during an emergency?</w:t>
      </w:r>
      <w:bookmarkEnd w:id="372"/>
    </w:p>
    <w:p w14:paraId="78DDABC7" w14:textId="77777777" w:rsidR="00D50645" w:rsidRPr="005B7565" w:rsidRDefault="00D50645" w:rsidP="00D50645">
      <w:pPr>
        <w:pStyle w:val="ListParagraph"/>
        <w:numPr>
          <w:ilvl w:val="0"/>
          <w:numId w:val="4"/>
        </w:numPr>
        <w:rPr>
          <w:rFonts w:eastAsia="Times New Roman" w:cstheme="minorHAnsi"/>
          <w:b/>
          <w:color w:val="000000"/>
          <w:sz w:val="24"/>
          <w:szCs w:val="24"/>
          <w:rPrChange w:id="373" w:author="Hareesh Ganesan" w:date="2016-10-17T09:45:00Z">
            <w:rPr>
              <w:rFonts w:eastAsia="Times New Roman" w:cstheme="minorHAnsi"/>
              <w:color w:val="000000"/>
              <w:sz w:val="24"/>
              <w:szCs w:val="24"/>
            </w:rPr>
          </w:rPrChange>
        </w:rPr>
      </w:pPr>
      <w:r w:rsidRPr="005B7565">
        <w:rPr>
          <w:rFonts w:eastAsia="Times New Roman" w:cstheme="minorHAnsi"/>
          <w:b/>
          <w:color w:val="000000"/>
          <w:sz w:val="24"/>
          <w:szCs w:val="24"/>
          <w:rPrChange w:id="374" w:author="Hareesh Ganesan" w:date="2016-10-17T09:45:00Z">
            <w:rPr>
              <w:rFonts w:eastAsia="Times New Roman" w:cstheme="minorHAnsi"/>
              <w:color w:val="000000"/>
              <w:sz w:val="24"/>
              <w:szCs w:val="24"/>
            </w:rPr>
          </w:rPrChange>
        </w:rPr>
        <w:t>Yes</w:t>
      </w:r>
    </w:p>
    <w:p w14:paraId="6B13D70B" w14:textId="77777777"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732DB49C"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3B76A900"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523E473B"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3A3F814B"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314FF270"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14:paraId="63148482"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54F2F694" w14:textId="77777777" w:rsidTr="00D50645">
        <w:tc>
          <w:tcPr>
            <w:tcW w:w="9576" w:type="dxa"/>
          </w:tcPr>
          <w:p w14:paraId="252C568E" w14:textId="77777777" w:rsidR="00D50645" w:rsidRPr="00CB4A0A" w:rsidRDefault="005B7565" w:rsidP="00D50645">
            <w:pPr>
              <w:rPr>
                <w:rFonts w:cstheme="minorHAnsi"/>
                <w:sz w:val="24"/>
                <w:szCs w:val="24"/>
              </w:rPr>
            </w:pPr>
            <w:ins w:id="375" w:author="Hareesh Ganesan" w:date="2016-10-17T09:45:00Z">
              <w:r>
                <w:rPr>
                  <w:rFonts w:cstheme="minorHAnsi"/>
                  <w:sz w:val="24"/>
                  <w:szCs w:val="24"/>
                </w:rPr>
                <w:t>We perform a disaster recovery test and backup recovery testing to ensure we are able to resume service quickly in the event of a disaster</w:t>
              </w:r>
            </w:ins>
          </w:p>
          <w:p w14:paraId="31014B92" w14:textId="77777777" w:rsidR="00D50645" w:rsidRPr="00CB4A0A" w:rsidRDefault="00D50645" w:rsidP="00D50645">
            <w:pPr>
              <w:rPr>
                <w:rFonts w:cstheme="minorHAnsi"/>
                <w:sz w:val="24"/>
                <w:szCs w:val="24"/>
              </w:rPr>
            </w:pPr>
          </w:p>
          <w:p w14:paraId="19BCEC8B" w14:textId="77777777" w:rsidR="00D50645" w:rsidRPr="00CB4A0A" w:rsidRDefault="00D50645" w:rsidP="00D50645">
            <w:pPr>
              <w:rPr>
                <w:rFonts w:cstheme="minorHAnsi"/>
                <w:sz w:val="24"/>
                <w:szCs w:val="24"/>
              </w:rPr>
            </w:pPr>
          </w:p>
          <w:p w14:paraId="7FCB556D" w14:textId="77777777" w:rsidR="00D50645" w:rsidRPr="00CB4A0A" w:rsidRDefault="00D50645" w:rsidP="00D50645">
            <w:pPr>
              <w:rPr>
                <w:rFonts w:cstheme="minorHAnsi"/>
                <w:sz w:val="24"/>
                <w:szCs w:val="24"/>
              </w:rPr>
            </w:pPr>
          </w:p>
          <w:p w14:paraId="36993AFF" w14:textId="77777777" w:rsidR="00D50645" w:rsidRPr="00CB4A0A" w:rsidRDefault="00D50645" w:rsidP="00D50645">
            <w:pPr>
              <w:rPr>
                <w:rFonts w:cstheme="minorHAnsi"/>
                <w:sz w:val="24"/>
                <w:szCs w:val="24"/>
              </w:rPr>
            </w:pPr>
          </w:p>
          <w:p w14:paraId="2F7920FA" w14:textId="77777777" w:rsidR="00D50645" w:rsidRPr="00CB4A0A" w:rsidRDefault="00D50645" w:rsidP="00D50645">
            <w:pPr>
              <w:rPr>
                <w:rFonts w:cstheme="minorHAnsi"/>
                <w:sz w:val="24"/>
                <w:szCs w:val="24"/>
              </w:rPr>
            </w:pPr>
          </w:p>
        </w:tc>
      </w:tr>
    </w:tbl>
    <w:p w14:paraId="07EA6ADA" w14:textId="77777777" w:rsidR="007B0251" w:rsidRPr="00CB4A0A" w:rsidRDefault="007B0251" w:rsidP="00D50645">
      <w:pPr>
        <w:rPr>
          <w:rFonts w:cstheme="minorHAnsi"/>
          <w:sz w:val="24"/>
          <w:szCs w:val="24"/>
        </w:rPr>
      </w:pPr>
    </w:p>
    <w:p w14:paraId="4711F3ED"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6F7948C0" w14:textId="77777777" w:rsidTr="00D50645">
        <w:tc>
          <w:tcPr>
            <w:tcW w:w="9576" w:type="dxa"/>
          </w:tcPr>
          <w:p w14:paraId="16C7B6EC" w14:textId="77777777" w:rsidR="00D50645" w:rsidRPr="00CB4A0A" w:rsidRDefault="00D50645" w:rsidP="00D50645">
            <w:pPr>
              <w:rPr>
                <w:rFonts w:cstheme="minorHAnsi"/>
                <w:sz w:val="24"/>
                <w:szCs w:val="24"/>
              </w:rPr>
            </w:pPr>
          </w:p>
          <w:p w14:paraId="06C13DD3" w14:textId="77777777" w:rsidR="00D50645" w:rsidRPr="00CB4A0A" w:rsidRDefault="00D50645" w:rsidP="00D50645">
            <w:pPr>
              <w:rPr>
                <w:rFonts w:cstheme="minorHAnsi"/>
                <w:sz w:val="24"/>
                <w:szCs w:val="24"/>
              </w:rPr>
            </w:pPr>
          </w:p>
          <w:p w14:paraId="3E6D8312" w14:textId="77777777" w:rsidR="00D50645" w:rsidRPr="00CB4A0A" w:rsidRDefault="00D50645" w:rsidP="00D50645">
            <w:pPr>
              <w:rPr>
                <w:rFonts w:cstheme="minorHAnsi"/>
                <w:sz w:val="24"/>
                <w:szCs w:val="24"/>
              </w:rPr>
            </w:pPr>
          </w:p>
          <w:p w14:paraId="0A4A24F5" w14:textId="77777777" w:rsidR="00D50645" w:rsidRPr="00CB4A0A" w:rsidRDefault="00D50645" w:rsidP="00D50645">
            <w:pPr>
              <w:rPr>
                <w:rFonts w:cstheme="minorHAnsi"/>
                <w:sz w:val="24"/>
                <w:szCs w:val="24"/>
              </w:rPr>
            </w:pPr>
          </w:p>
          <w:p w14:paraId="59786F31" w14:textId="77777777" w:rsidR="00D50645" w:rsidRPr="00CB4A0A" w:rsidRDefault="00D50645" w:rsidP="00D50645">
            <w:pPr>
              <w:rPr>
                <w:rFonts w:cstheme="minorHAnsi"/>
                <w:sz w:val="24"/>
                <w:szCs w:val="24"/>
              </w:rPr>
            </w:pPr>
          </w:p>
          <w:p w14:paraId="7C4EA0BC" w14:textId="77777777" w:rsidR="00D50645" w:rsidRPr="00CB4A0A" w:rsidRDefault="00D50645" w:rsidP="00D50645">
            <w:pPr>
              <w:rPr>
                <w:rFonts w:cstheme="minorHAnsi"/>
                <w:sz w:val="24"/>
                <w:szCs w:val="24"/>
              </w:rPr>
            </w:pPr>
          </w:p>
        </w:tc>
      </w:tr>
    </w:tbl>
    <w:p w14:paraId="1AE8E2B7" w14:textId="77777777" w:rsidR="00D50645" w:rsidRPr="00CB4A0A" w:rsidRDefault="00D50645" w:rsidP="00D50645">
      <w:pPr>
        <w:rPr>
          <w:rFonts w:cstheme="minorHAnsi"/>
          <w:sz w:val="24"/>
          <w:szCs w:val="24"/>
        </w:rPr>
      </w:pPr>
    </w:p>
    <w:p w14:paraId="734E4EC9"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2DC35221" w14:textId="77777777" w:rsidTr="00D50645">
        <w:tc>
          <w:tcPr>
            <w:tcW w:w="9576" w:type="dxa"/>
          </w:tcPr>
          <w:p w14:paraId="1E3159BA" w14:textId="77777777" w:rsidR="00D50645" w:rsidRPr="00CB4A0A" w:rsidRDefault="00D50645" w:rsidP="00D50645">
            <w:pPr>
              <w:rPr>
                <w:rFonts w:cstheme="minorHAnsi"/>
                <w:sz w:val="24"/>
                <w:szCs w:val="24"/>
              </w:rPr>
            </w:pPr>
          </w:p>
          <w:p w14:paraId="664BECD7" w14:textId="77777777" w:rsidR="00D50645" w:rsidRPr="00CB4A0A" w:rsidRDefault="00D50645" w:rsidP="00D50645">
            <w:pPr>
              <w:rPr>
                <w:rFonts w:cstheme="minorHAnsi"/>
                <w:sz w:val="24"/>
                <w:szCs w:val="24"/>
              </w:rPr>
            </w:pPr>
          </w:p>
          <w:p w14:paraId="09C9DDC2" w14:textId="77777777" w:rsidR="00D50645" w:rsidRPr="00CB4A0A" w:rsidRDefault="00D50645" w:rsidP="00D50645">
            <w:pPr>
              <w:rPr>
                <w:rFonts w:cstheme="minorHAnsi"/>
                <w:sz w:val="24"/>
                <w:szCs w:val="24"/>
              </w:rPr>
            </w:pPr>
          </w:p>
          <w:p w14:paraId="204D134D" w14:textId="77777777" w:rsidR="00D50645" w:rsidRPr="00CB4A0A" w:rsidRDefault="00D50645" w:rsidP="00D50645">
            <w:pPr>
              <w:rPr>
                <w:rFonts w:cstheme="minorHAnsi"/>
                <w:sz w:val="24"/>
                <w:szCs w:val="24"/>
              </w:rPr>
            </w:pPr>
          </w:p>
          <w:p w14:paraId="47EA30D0" w14:textId="77777777" w:rsidR="00D50645" w:rsidRPr="00CB4A0A" w:rsidRDefault="00D50645" w:rsidP="00D50645">
            <w:pPr>
              <w:rPr>
                <w:rFonts w:cstheme="minorHAnsi"/>
                <w:sz w:val="24"/>
                <w:szCs w:val="24"/>
              </w:rPr>
            </w:pPr>
          </w:p>
          <w:p w14:paraId="7E5F6C1B" w14:textId="77777777" w:rsidR="00D50645" w:rsidRPr="00CB4A0A" w:rsidRDefault="00D50645" w:rsidP="00D50645">
            <w:pPr>
              <w:rPr>
                <w:rFonts w:cstheme="minorHAnsi"/>
                <w:sz w:val="24"/>
                <w:szCs w:val="24"/>
              </w:rPr>
            </w:pPr>
          </w:p>
        </w:tc>
      </w:tr>
    </w:tbl>
    <w:p w14:paraId="39327B74" w14:textId="77777777" w:rsidR="00D50645" w:rsidRPr="00CB4A0A" w:rsidRDefault="00D50645" w:rsidP="00D50645">
      <w:pPr>
        <w:rPr>
          <w:rFonts w:cstheme="minorHAnsi"/>
          <w:sz w:val="24"/>
          <w:szCs w:val="24"/>
        </w:rPr>
      </w:pPr>
    </w:p>
    <w:p w14:paraId="60B6E535"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63841AD0" w14:textId="77777777" w:rsidR="00D50645" w:rsidRPr="005B7565" w:rsidRDefault="00D50645" w:rsidP="00D50645">
      <w:pPr>
        <w:pStyle w:val="ListParagraph"/>
        <w:numPr>
          <w:ilvl w:val="0"/>
          <w:numId w:val="3"/>
        </w:numPr>
        <w:rPr>
          <w:rFonts w:cstheme="minorHAnsi"/>
          <w:b/>
          <w:sz w:val="24"/>
          <w:szCs w:val="24"/>
          <w:rPrChange w:id="376" w:author="Hareesh Ganesan" w:date="2016-10-17T09:46:00Z">
            <w:rPr>
              <w:rFonts w:cstheme="minorHAnsi"/>
              <w:sz w:val="24"/>
              <w:szCs w:val="24"/>
            </w:rPr>
          </w:rPrChange>
        </w:rPr>
      </w:pPr>
      <w:r w:rsidRPr="005B7565">
        <w:rPr>
          <w:rFonts w:cstheme="minorHAnsi"/>
          <w:b/>
          <w:sz w:val="24"/>
          <w:szCs w:val="24"/>
          <w:rPrChange w:id="377" w:author="Hareesh Ganesan" w:date="2016-10-17T09:46:00Z">
            <w:rPr>
              <w:rFonts w:cstheme="minorHAnsi"/>
              <w:sz w:val="24"/>
              <w:szCs w:val="24"/>
            </w:rPr>
          </w:rPrChange>
        </w:rPr>
        <w:t>Low</w:t>
      </w:r>
    </w:p>
    <w:p w14:paraId="5E05815E"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1440CAE4"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14B45B35"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661BB394" w14:textId="77777777" w:rsidR="00D50645" w:rsidRPr="005B7565" w:rsidRDefault="00D50645" w:rsidP="00D50645">
      <w:pPr>
        <w:pStyle w:val="ListParagraph"/>
        <w:numPr>
          <w:ilvl w:val="0"/>
          <w:numId w:val="3"/>
        </w:numPr>
        <w:rPr>
          <w:rFonts w:cstheme="minorHAnsi"/>
          <w:b/>
          <w:sz w:val="24"/>
          <w:szCs w:val="24"/>
          <w:rPrChange w:id="378" w:author="Hareesh Ganesan" w:date="2016-10-17T09:46:00Z">
            <w:rPr>
              <w:rFonts w:cstheme="minorHAnsi"/>
              <w:sz w:val="24"/>
              <w:szCs w:val="24"/>
            </w:rPr>
          </w:rPrChange>
        </w:rPr>
      </w:pPr>
      <w:r w:rsidRPr="005B7565">
        <w:rPr>
          <w:rFonts w:cstheme="minorHAnsi"/>
          <w:b/>
          <w:sz w:val="24"/>
          <w:szCs w:val="24"/>
          <w:rPrChange w:id="379" w:author="Hareesh Ganesan" w:date="2016-10-17T09:46:00Z">
            <w:rPr>
              <w:rFonts w:cstheme="minorHAnsi"/>
              <w:sz w:val="24"/>
              <w:szCs w:val="24"/>
            </w:rPr>
          </w:rPrChange>
        </w:rPr>
        <w:t>Low</w:t>
      </w:r>
    </w:p>
    <w:p w14:paraId="4FC51EDD"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583DE5EA"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59AA35D9" w14:textId="77777777" w:rsidR="00705C23" w:rsidRPr="00CB4A0A" w:rsidRDefault="00705C23" w:rsidP="00705C23">
      <w:pPr>
        <w:rPr>
          <w:rFonts w:cstheme="minorHAnsi"/>
          <w:b/>
          <w:sz w:val="24"/>
          <w:szCs w:val="24"/>
        </w:rPr>
      </w:pPr>
      <w:r w:rsidRPr="00CB4A0A">
        <w:rPr>
          <w:rFonts w:cstheme="minorHAnsi"/>
          <w:b/>
          <w:sz w:val="24"/>
          <w:szCs w:val="24"/>
        </w:rPr>
        <w:t>Overall Security Risk:</w:t>
      </w:r>
    </w:p>
    <w:p w14:paraId="71E098A0" w14:textId="77777777" w:rsidR="00705C23" w:rsidRPr="005B7565" w:rsidRDefault="00705C23" w:rsidP="00705C23">
      <w:pPr>
        <w:pStyle w:val="ListParagraph"/>
        <w:numPr>
          <w:ilvl w:val="0"/>
          <w:numId w:val="3"/>
        </w:numPr>
        <w:rPr>
          <w:rFonts w:cstheme="minorHAnsi"/>
          <w:b/>
          <w:sz w:val="24"/>
          <w:szCs w:val="24"/>
          <w:rPrChange w:id="380" w:author="Hareesh Ganesan" w:date="2016-10-17T09:46:00Z">
            <w:rPr>
              <w:rFonts w:cstheme="minorHAnsi"/>
              <w:sz w:val="24"/>
              <w:szCs w:val="24"/>
            </w:rPr>
          </w:rPrChange>
        </w:rPr>
      </w:pPr>
      <w:r w:rsidRPr="005B7565">
        <w:rPr>
          <w:rFonts w:cstheme="minorHAnsi"/>
          <w:b/>
          <w:sz w:val="24"/>
          <w:szCs w:val="24"/>
          <w:rPrChange w:id="381" w:author="Hareesh Ganesan" w:date="2016-10-17T09:46:00Z">
            <w:rPr>
              <w:rFonts w:cstheme="minorHAnsi"/>
              <w:sz w:val="24"/>
              <w:szCs w:val="24"/>
            </w:rPr>
          </w:rPrChange>
        </w:rPr>
        <w:t>Low</w:t>
      </w:r>
    </w:p>
    <w:p w14:paraId="504C2750" w14:textId="77777777" w:rsidR="00705C23" w:rsidRPr="00CB4A0A" w:rsidRDefault="00705C23" w:rsidP="00705C23">
      <w:pPr>
        <w:pStyle w:val="ListParagraph"/>
        <w:numPr>
          <w:ilvl w:val="0"/>
          <w:numId w:val="3"/>
        </w:numPr>
        <w:rPr>
          <w:rFonts w:cstheme="minorHAnsi"/>
          <w:sz w:val="24"/>
          <w:szCs w:val="24"/>
        </w:rPr>
      </w:pPr>
      <w:r w:rsidRPr="00CB4A0A">
        <w:rPr>
          <w:rFonts w:cstheme="minorHAnsi"/>
          <w:sz w:val="24"/>
          <w:szCs w:val="24"/>
        </w:rPr>
        <w:t>Medium</w:t>
      </w:r>
    </w:p>
    <w:p w14:paraId="148D0534" w14:textId="77777777" w:rsidR="00705C23" w:rsidRPr="00CB4A0A" w:rsidRDefault="00705C23" w:rsidP="00705C23">
      <w:pPr>
        <w:pStyle w:val="ListParagraph"/>
        <w:numPr>
          <w:ilvl w:val="0"/>
          <w:numId w:val="3"/>
        </w:numPr>
        <w:rPr>
          <w:rFonts w:cstheme="minorHAnsi"/>
          <w:sz w:val="24"/>
          <w:szCs w:val="24"/>
        </w:rPr>
      </w:pPr>
      <w:r w:rsidRPr="00CB4A0A">
        <w:rPr>
          <w:rFonts w:cstheme="minorHAnsi"/>
          <w:sz w:val="24"/>
          <w:szCs w:val="24"/>
        </w:rPr>
        <w:t>High</w:t>
      </w:r>
    </w:p>
    <w:p w14:paraId="010D46E7"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7565C96E"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5CED8609" w14:textId="77777777" w:rsidR="00D50645" w:rsidRPr="00CB4A0A" w:rsidRDefault="00D50645" w:rsidP="00D50645">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your practice to determine if it has methods:</w:t>
      </w:r>
    </w:p>
    <w:p w14:paraId="1F3BDD11" w14:textId="77777777" w:rsidR="00D50645" w:rsidRPr="00CB4A0A" w:rsidRDefault="00D50645" w:rsidP="00D50645">
      <w:pPr>
        <w:spacing w:line="240" w:lineRule="auto"/>
        <w:contextualSpacing/>
        <w:rPr>
          <w:rFonts w:eastAsia="Times New Roman" w:cstheme="minorHAnsi"/>
          <w:color w:val="000000"/>
          <w:sz w:val="24"/>
          <w:szCs w:val="24"/>
        </w:rPr>
      </w:pPr>
    </w:p>
    <w:p w14:paraId="569C87D4"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For emergency access that is automatic and auditable (documented and tested)</w:t>
      </w:r>
    </w:p>
    <w:p w14:paraId="4E13A1C3"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For testing as part of its business continuity plan.</w:t>
      </w:r>
    </w:p>
    <w:p w14:paraId="62319632" w14:textId="77777777" w:rsidR="00D50645" w:rsidRPr="00CB4A0A" w:rsidRDefault="00D50645" w:rsidP="00D50645">
      <w:pPr>
        <w:rPr>
          <w:rFonts w:cstheme="minorHAnsi"/>
          <w:i/>
          <w:sz w:val="24"/>
          <w:szCs w:val="24"/>
        </w:rPr>
      </w:pPr>
    </w:p>
    <w:p w14:paraId="235BECA2"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1891CEFB" w14:textId="77777777" w:rsidR="00D50645" w:rsidRPr="00CB4A0A" w:rsidRDefault="00D50645" w:rsidP="00D50645">
      <w:pPr>
        <w:rPr>
          <w:rFonts w:cstheme="minorHAnsi"/>
          <w:i/>
          <w:sz w:val="24"/>
          <w:szCs w:val="24"/>
        </w:rPr>
      </w:pPr>
      <w:r w:rsidRPr="00CB4A0A">
        <w:rPr>
          <w:rFonts w:cstheme="minorHAnsi"/>
          <w:sz w:val="24"/>
          <w:szCs w:val="24"/>
        </w:rPr>
        <w:t>Your practice might not be able to provide access to critical information systems and ePHI during an emergency if your practice does not test its ability to continue accessing ePHI and other health records during an emergency.</w:t>
      </w:r>
    </w:p>
    <w:p w14:paraId="2CBE3BA4"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1902CEDC"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w:t>
      </w:r>
      <w:r w:rsidRPr="00CB4A0A">
        <w:rPr>
          <w:rFonts w:eastAsia="Times New Roman" w:cstheme="minorHAnsi"/>
          <w:bCs/>
          <w:sz w:val="24"/>
          <w:szCs w:val="24"/>
        </w:rPr>
        <w:t>h</w:t>
      </w:r>
      <w:r w:rsidR="00D50645" w:rsidRPr="00CB4A0A">
        <w:rPr>
          <w:rFonts w:eastAsia="Times New Roman" w:cstheme="minorHAnsi"/>
          <w:bCs/>
          <w:sz w:val="24"/>
          <w:szCs w:val="24"/>
        </w:rPr>
        <w:t>oose will depend on the degree of risk and the potential harm that the threat/vulnerability poses to you and the individuals who are the subjects of the ePHI.</w:t>
      </w:r>
    </w:p>
    <w:p w14:paraId="1BC67DF4" w14:textId="77777777" w:rsidR="00942D8F" w:rsidRPr="00CB4A0A" w:rsidRDefault="00942D8F" w:rsidP="00D50645">
      <w:pPr>
        <w:spacing w:after="0" w:line="240" w:lineRule="auto"/>
        <w:rPr>
          <w:rFonts w:eastAsia="Times New Roman" w:cstheme="minorHAnsi"/>
          <w:bCs/>
          <w:sz w:val="24"/>
          <w:szCs w:val="24"/>
        </w:rPr>
      </w:pPr>
    </w:p>
    <w:p w14:paraId="28DABDAD"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necessary ePHI during an emergency.</w:t>
      </w:r>
    </w:p>
    <w:p w14:paraId="6AAB6CFD" w14:textId="77777777" w:rsidR="00942D8F" w:rsidRPr="00CB4A0A" w:rsidRDefault="00942D8F" w:rsidP="00942D8F">
      <w:pPr>
        <w:spacing w:after="0" w:line="240" w:lineRule="auto"/>
        <w:contextualSpacing/>
        <w:rPr>
          <w:rFonts w:eastAsia="Times New Roman"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14:paraId="4D810944" w14:textId="77777777" w:rsidR="00942D8F" w:rsidRPr="00CB4A0A" w:rsidRDefault="00942D8F" w:rsidP="00942D8F">
      <w:pPr>
        <w:spacing w:after="0" w:line="240" w:lineRule="auto"/>
        <w:contextualSpacing/>
        <w:rPr>
          <w:rFonts w:eastAsia="Times New Roman" w:cstheme="minorHAnsi"/>
          <w:sz w:val="24"/>
          <w:szCs w:val="24"/>
        </w:rPr>
      </w:pPr>
    </w:p>
    <w:p w14:paraId="6A4D49FF" w14:textId="77777777" w:rsidR="00942D8F" w:rsidRPr="00CB4A0A" w:rsidRDefault="00942D8F" w:rsidP="00942D8F">
      <w:pPr>
        <w:spacing w:line="240" w:lineRule="auto"/>
        <w:contextualSpacing/>
        <w:rPr>
          <w:rFonts w:cstheme="minorHAnsi"/>
          <w:sz w:val="24"/>
          <w:szCs w:val="24"/>
        </w:rPr>
      </w:pPr>
      <w:r w:rsidRPr="00CB4A0A">
        <w:rPr>
          <w:rFonts w:cstheme="minorHAnsi"/>
          <w:sz w:val="24"/>
          <w:szCs w:val="24"/>
        </w:rPr>
        <w:t xml:space="preserve">Coordinate testing of continuity and emergency mode of operations to ensure emergency access can be activated. </w:t>
      </w:r>
    </w:p>
    <w:p w14:paraId="321CA2BD" w14:textId="77777777" w:rsidR="00942D8F" w:rsidRPr="00CB4A0A" w:rsidRDefault="00942D8F" w:rsidP="00942D8F">
      <w:pPr>
        <w:spacing w:line="240" w:lineRule="auto"/>
        <w:contextualSpacing/>
        <w:rPr>
          <w:rFonts w:cstheme="minorHAnsi"/>
          <w:sz w:val="24"/>
          <w:szCs w:val="24"/>
        </w:rPr>
      </w:pPr>
      <w:r w:rsidRPr="00CB4A0A">
        <w:rPr>
          <w:rFonts w:cstheme="minorHAnsi"/>
          <w:color w:val="000000" w:themeColor="text1"/>
          <w:sz w:val="24"/>
          <w:szCs w:val="24"/>
        </w:rPr>
        <w:t>[NIST SP 800-53 CP-4]</w:t>
      </w:r>
    </w:p>
    <w:p w14:paraId="0F9C041B" w14:textId="77777777" w:rsidR="00942D8F" w:rsidRPr="00CB4A0A" w:rsidRDefault="00942D8F" w:rsidP="00942D8F">
      <w:pPr>
        <w:spacing w:after="0" w:line="240" w:lineRule="auto"/>
        <w:rPr>
          <w:rFonts w:cstheme="minorHAnsi"/>
          <w:color w:val="000000" w:themeColor="text1"/>
          <w:sz w:val="24"/>
          <w:szCs w:val="24"/>
        </w:rPr>
      </w:pPr>
      <w:r w:rsidRPr="00CB4A0A">
        <w:rPr>
          <w:rFonts w:cstheme="minorHAnsi"/>
          <w:color w:val="000000" w:themeColor="text1"/>
          <w:sz w:val="24"/>
          <w:szCs w:val="24"/>
        </w:rPr>
        <w:br/>
        <w:t xml:space="preserve">Test role-based access control (RBAC) policies to </w:t>
      </w:r>
      <w:r w:rsidRPr="00CB4A0A">
        <w:rPr>
          <w:rFonts w:eastAsia="Times New Roman" w:cstheme="minorHAnsi"/>
          <w:bCs/>
          <w:color w:val="000000" w:themeColor="text1"/>
          <w:sz w:val="24"/>
          <w:szCs w:val="24"/>
        </w:rPr>
        <w:t xml:space="preserve">ensure that the assigned individual has the appropriate access and permissions during continuity and emergency mode of operations. </w:t>
      </w:r>
      <w:r w:rsidRPr="00CB4A0A">
        <w:rPr>
          <w:rFonts w:cstheme="minorHAnsi"/>
          <w:color w:val="000000" w:themeColor="text1"/>
          <w:sz w:val="24"/>
          <w:szCs w:val="24"/>
        </w:rPr>
        <w:t>[NIST SP 800-53 AC-3]</w:t>
      </w:r>
    </w:p>
    <w:p w14:paraId="6F56324F" w14:textId="77777777" w:rsidR="00CC70B3" w:rsidRPr="00CB4A0A" w:rsidRDefault="00CC70B3" w:rsidP="00942D8F">
      <w:pPr>
        <w:spacing w:after="0" w:line="240" w:lineRule="auto"/>
        <w:rPr>
          <w:rFonts w:eastAsia="Times New Roman" w:cstheme="minorHAnsi"/>
          <w:bCs/>
          <w:sz w:val="24"/>
          <w:szCs w:val="24"/>
        </w:rPr>
      </w:pPr>
    </w:p>
    <w:p w14:paraId="58D4EADF" w14:textId="77777777" w:rsidR="00D50645" w:rsidRPr="00CB4A0A" w:rsidRDefault="00D50645" w:rsidP="005760C4">
      <w:pPr>
        <w:pStyle w:val="Heading1"/>
        <w:pBdr>
          <w:top w:val="single" w:sz="4" w:space="1" w:color="auto"/>
          <w:left w:val="single" w:sz="4" w:space="4" w:color="auto"/>
          <w:bottom w:val="single" w:sz="4" w:space="1" w:color="auto"/>
          <w:right w:val="single" w:sz="4" w:space="4" w:color="auto"/>
        </w:pBdr>
        <w:rPr>
          <w:rFonts w:eastAsia="Times New Roman"/>
          <w:b/>
          <w:color w:val="000000"/>
        </w:rPr>
      </w:pPr>
      <w:bookmarkStart w:id="382" w:name="_Toc461443949"/>
      <w:r w:rsidRPr="00CB4A0A">
        <w:rPr>
          <w:b/>
        </w:rPr>
        <w:t>T16</w:t>
      </w:r>
      <w:r w:rsidR="007B0251"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Required</w:t>
      </w:r>
      <w:r w:rsidR="005760C4" w:rsidRPr="00CB4A0A">
        <w:rPr>
          <w:rFonts w:eastAsia="Times New Roman"/>
          <w:b/>
          <w:color w:val="000000"/>
        </w:rPr>
        <w:t xml:space="preserve"> </w:t>
      </w:r>
      <w:r w:rsidR="005760C4" w:rsidRPr="00CB4A0A">
        <w:t>Does your practice effectively recover from an emergency and resume normal operations and access to ePHI?</w:t>
      </w:r>
      <w:bookmarkEnd w:id="382"/>
    </w:p>
    <w:p w14:paraId="7B4355AF" w14:textId="77777777" w:rsidR="00D50645" w:rsidRPr="00A47646" w:rsidRDefault="00D50645" w:rsidP="005760C4">
      <w:pPr>
        <w:pStyle w:val="ListParagraph"/>
        <w:numPr>
          <w:ilvl w:val="0"/>
          <w:numId w:val="1"/>
        </w:numPr>
        <w:rPr>
          <w:rFonts w:eastAsia="Times New Roman" w:cstheme="minorHAnsi"/>
          <w:b/>
          <w:color w:val="000000"/>
          <w:sz w:val="24"/>
          <w:szCs w:val="24"/>
          <w:rPrChange w:id="383" w:author="Hareesh Ganesan" w:date="2016-10-17T10:05:00Z">
            <w:rPr>
              <w:rFonts w:eastAsia="Times New Roman" w:cstheme="minorHAnsi"/>
              <w:color w:val="000000"/>
              <w:sz w:val="24"/>
              <w:szCs w:val="24"/>
            </w:rPr>
          </w:rPrChange>
        </w:rPr>
      </w:pPr>
      <w:r w:rsidRPr="00A47646">
        <w:rPr>
          <w:rFonts w:eastAsia="Times New Roman" w:cstheme="minorHAnsi"/>
          <w:b/>
          <w:color w:val="000000"/>
          <w:sz w:val="24"/>
          <w:szCs w:val="24"/>
          <w:rPrChange w:id="384" w:author="Hareesh Ganesan" w:date="2016-10-17T10:05:00Z">
            <w:rPr>
              <w:rFonts w:eastAsia="Times New Roman" w:cstheme="minorHAnsi"/>
              <w:color w:val="000000"/>
              <w:sz w:val="24"/>
              <w:szCs w:val="24"/>
            </w:rPr>
          </w:rPrChange>
        </w:rPr>
        <w:t>Yes</w:t>
      </w:r>
    </w:p>
    <w:p w14:paraId="613B1142" w14:textId="77777777"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32120664"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788BF601"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2C696FBD"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63F06460"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184791FE"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14:paraId="0CB86BF5"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5FD89CBE" w14:textId="77777777" w:rsidTr="00D50645">
        <w:tc>
          <w:tcPr>
            <w:tcW w:w="9576" w:type="dxa"/>
          </w:tcPr>
          <w:p w14:paraId="1A124FB4" w14:textId="77777777" w:rsidR="00A47646" w:rsidRPr="00CB4A0A" w:rsidRDefault="00A47646" w:rsidP="00A47646">
            <w:pPr>
              <w:rPr>
                <w:ins w:id="385" w:author="Hareesh Ganesan" w:date="2016-10-17T10:05:00Z"/>
                <w:rFonts w:cstheme="minorHAnsi"/>
                <w:sz w:val="24"/>
                <w:szCs w:val="24"/>
              </w:rPr>
            </w:pPr>
            <w:ins w:id="386" w:author="Hareesh Ganesan" w:date="2016-10-17T10:05:00Z">
              <w:r>
                <w:rPr>
                  <w:rFonts w:cstheme="minorHAnsi"/>
                  <w:sz w:val="24"/>
                  <w:szCs w:val="24"/>
                </w:rPr>
                <w:t>We perform a disaster recovery test and backup recovery testing to ensure we are able to resume service quickly in the event of a disaster</w:t>
              </w:r>
            </w:ins>
          </w:p>
          <w:p w14:paraId="4B885A9F" w14:textId="77777777" w:rsidR="00D50645" w:rsidRPr="00CB4A0A" w:rsidRDefault="00D50645" w:rsidP="00D50645">
            <w:pPr>
              <w:rPr>
                <w:rFonts w:cstheme="minorHAnsi"/>
                <w:sz w:val="24"/>
                <w:szCs w:val="24"/>
              </w:rPr>
            </w:pPr>
          </w:p>
          <w:p w14:paraId="4909625F" w14:textId="77777777" w:rsidR="00D50645" w:rsidRPr="00CB4A0A" w:rsidRDefault="00D50645" w:rsidP="00D50645">
            <w:pPr>
              <w:rPr>
                <w:rFonts w:cstheme="minorHAnsi"/>
                <w:sz w:val="24"/>
                <w:szCs w:val="24"/>
              </w:rPr>
            </w:pPr>
          </w:p>
          <w:p w14:paraId="080FC3D6" w14:textId="77777777" w:rsidR="00D50645" w:rsidRPr="00CB4A0A" w:rsidRDefault="00D50645" w:rsidP="00D50645">
            <w:pPr>
              <w:rPr>
                <w:rFonts w:cstheme="minorHAnsi"/>
                <w:sz w:val="24"/>
                <w:szCs w:val="24"/>
              </w:rPr>
            </w:pPr>
          </w:p>
        </w:tc>
      </w:tr>
    </w:tbl>
    <w:p w14:paraId="1402011D" w14:textId="77777777" w:rsidR="00D50645" w:rsidRPr="00CB4A0A" w:rsidRDefault="00D50645" w:rsidP="00D50645">
      <w:pPr>
        <w:rPr>
          <w:rFonts w:cstheme="minorHAnsi"/>
          <w:sz w:val="24"/>
          <w:szCs w:val="24"/>
        </w:rPr>
      </w:pPr>
    </w:p>
    <w:p w14:paraId="2BF17214"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6B0E7358" w14:textId="77777777" w:rsidTr="00D50645">
        <w:tc>
          <w:tcPr>
            <w:tcW w:w="9576" w:type="dxa"/>
          </w:tcPr>
          <w:p w14:paraId="68B23A1C" w14:textId="77777777" w:rsidR="00D50645" w:rsidRPr="00CB4A0A" w:rsidRDefault="00D50645" w:rsidP="00D50645">
            <w:pPr>
              <w:rPr>
                <w:rFonts w:cstheme="minorHAnsi"/>
                <w:sz w:val="24"/>
                <w:szCs w:val="24"/>
              </w:rPr>
            </w:pPr>
          </w:p>
          <w:p w14:paraId="186C4401" w14:textId="77777777" w:rsidR="00D50645" w:rsidRPr="00CB4A0A" w:rsidRDefault="00D50645" w:rsidP="00D50645">
            <w:pPr>
              <w:rPr>
                <w:rFonts w:cstheme="minorHAnsi"/>
                <w:sz w:val="24"/>
                <w:szCs w:val="24"/>
              </w:rPr>
            </w:pPr>
          </w:p>
          <w:p w14:paraId="0C798932" w14:textId="77777777" w:rsidR="00D50645" w:rsidRPr="00CB4A0A" w:rsidRDefault="00D50645" w:rsidP="00D50645">
            <w:pPr>
              <w:rPr>
                <w:rFonts w:cstheme="minorHAnsi"/>
                <w:sz w:val="24"/>
                <w:szCs w:val="24"/>
              </w:rPr>
            </w:pPr>
          </w:p>
          <w:p w14:paraId="2D910ACC" w14:textId="77777777" w:rsidR="00D50645" w:rsidRPr="00CB4A0A" w:rsidRDefault="00D50645" w:rsidP="00D50645">
            <w:pPr>
              <w:rPr>
                <w:rFonts w:cstheme="minorHAnsi"/>
                <w:sz w:val="24"/>
                <w:szCs w:val="24"/>
              </w:rPr>
            </w:pPr>
          </w:p>
          <w:p w14:paraId="30580076" w14:textId="77777777" w:rsidR="00D50645" w:rsidRPr="00CB4A0A" w:rsidRDefault="00D50645" w:rsidP="00D50645">
            <w:pPr>
              <w:rPr>
                <w:rFonts w:cstheme="minorHAnsi"/>
                <w:sz w:val="24"/>
                <w:szCs w:val="24"/>
              </w:rPr>
            </w:pPr>
          </w:p>
          <w:p w14:paraId="3B168C3A" w14:textId="77777777" w:rsidR="00D50645" w:rsidRPr="00CB4A0A" w:rsidRDefault="00D50645" w:rsidP="00D50645">
            <w:pPr>
              <w:rPr>
                <w:rFonts w:cstheme="minorHAnsi"/>
                <w:sz w:val="24"/>
                <w:szCs w:val="24"/>
              </w:rPr>
            </w:pPr>
          </w:p>
        </w:tc>
      </w:tr>
    </w:tbl>
    <w:p w14:paraId="246BF4DA" w14:textId="77777777" w:rsidR="005760C4" w:rsidRPr="00CB4A0A" w:rsidRDefault="005760C4" w:rsidP="00D50645">
      <w:pPr>
        <w:rPr>
          <w:rFonts w:cstheme="minorHAnsi"/>
          <w:sz w:val="24"/>
          <w:szCs w:val="24"/>
        </w:rPr>
      </w:pPr>
    </w:p>
    <w:p w14:paraId="5C9D08AA"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3D8A835D" w14:textId="77777777" w:rsidTr="00D50645">
        <w:tc>
          <w:tcPr>
            <w:tcW w:w="9576" w:type="dxa"/>
          </w:tcPr>
          <w:p w14:paraId="0F6247D0" w14:textId="77777777" w:rsidR="00D50645" w:rsidRPr="00CB4A0A" w:rsidRDefault="00D50645" w:rsidP="00D50645">
            <w:pPr>
              <w:rPr>
                <w:rFonts w:cstheme="minorHAnsi"/>
                <w:sz w:val="24"/>
                <w:szCs w:val="24"/>
              </w:rPr>
            </w:pPr>
          </w:p>
          <w:p w14:paraId="4869B92C" w14:textId="77777777" w:rsidR="00D50645" w:rsidRPr="00CB4A0A" w:rsidRDefault="00D50645" w:rsidP="00D50645">
            <w:pPr>
              <w:rPr>
                <w:rFonts w:cstheme="minorHAnsi"/>
                <w:sz w:val="24"/>
                <w:szCs w:val="24"/>
              </w:rPr>
            </w:pPr>
          </w:p>
          <w:p w14:paraId="1AF1B92F" w14:textId="77777777" w:rsidR="00D50645" w:rsidRPr="00CB4A0A" w:rsidRDefault="00D50645" w:rsidP="00D50645">
            <w:pPr>
              <w:rPr>
                <w:rFonts w:cstheme="minorHAnsi"/>
                <w:sz w:val="24"/>
                <w:szCs w:val="24"/>
              </w:rPr>
            </w:pPr>
          </w:p>
          <w:p w14:paraId="4659FEA4" w14:textId="77777777" w:rsidR="00D50645" w:rsidRPr="00CB4A0A" w:rsidRDefault="00D50645" w:rsidP="00D50645">
            <w:pPr>
              <w:rPr>
                <w:rFonts w:cstheme="minorHAnsi"/>
                <w:sz w:val="24"/>
                <w:szCs w:val="24"/>
              </w:rPr>
            </w:pPr>
          </w:p>
          <w:p w14:paraId="058AA6C2" w14:textId="77777777" w:rsidR="00D50645" w:rsidRPr="00CB4A0A" w:rsidRDefault="00D50645" w:rsidP="00D50645">
            <w:pPr>
              <w:rPr>
                <w:rFonts w:cstheme="minorHAnsi"/>
                <w:sz w:val="24"/>
                <w:szCs w:val="24"/>
              </w:rPr>
            </w:pPr>
          </w:p>
          <w:p w14:paraId="332C1766" w14:textId="77777777" w:rsidR="00D50645" w:rsidRPr="00CB4A0A" w:rsidRDefault="00D50645" w:rsidP="00D50645">
            <w:pPr>
              <w:rPr>
                <w:rFonts w:cstheme="minorHAnsi"/>
                <w:sz w:val="24"/>
                <w:szCs w:val="24"/>
              </w:rPr>
            </w:pPr>
          </w:p>
        </w:tc>
      </w:tr>
    </w:tbl>
    <w:p w14:paraId="05DE626D" w14:textId="77777777" w:rsidR="00D50645" w:rsidRPr="00CB4A0A" w:rsidRDefault="00D50645" w:rsidP="00D50645">
      <w:pPr>
        <w:rPr>
          <w:rFonts w:cstheme="minorHAnsi"/>
          <w:sz w:val="24"/>
          <w:szCs w:val="24"/>
        </w:rPr>
      </w:pPr>
    </w:p>
    <w:p w14:paraId="3F72A8B2"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2CBE77E0" w14:textId="77777777" w:rsidR="00D50645" w:rsidRPr="00A47646" w:rsidRDefault="00D50645" w:rsidP="00D50645">
      <w:pPr>
        <w:pStyle w:val="ListParagraph"/>
        <w:numPr>
          <w:ilvl w:val="0"/>
          <w:numId w:val="3"/>
        </w:numPr>
        <w:rPr>
          <w:rFonts w:cstheme="minorHAnsi"/>
          <w:b/>
          <w:sz w:val="24"/>
          <w:szCs w:val="24"/>
          <w:rPrChange w:id="387" w:author="Hareesh Ganesan" w:date="2016-10-17T10:05:00Z">
            <w:rPr>
              <w:rFonts w:cstheme="minorHAnsi"/>
              <w:sz w:val="24"/>
              <w:szCs w:val="24"/>
            </w:rPr>
          </w:rPrChange>
        </w:rPr>
      </w:pPr>
      <w:r w:rsidRPr="00A47646">
        <w:rPr>
          <w:rFonts w:cstheme="minorHAnsi"/>
          <w:b/>
          <w:sz w:val="24"/>
          <w:szCs w:val="24"/>
          <w:rPrChange w:id="388" w:author="Hareesh Ganesan" w:date="2016-10-17T10:05:00Z">
            <w:rPr>
              <w:rFonts w:cstheme="minorHAnsi"/>
              <w:sz w:val="24"/>
              <w:szCs w:val="24"/>
            </w:rPr>
          </w:rPrChange>
        </w:rPr>
        <w:t>Low</w:t>
      </w:r>
    </w:p>
    <w:p w14:paraId="2209A398"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66D5C22D"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31872EE3"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2A1E7B94" w14:textId="77777777" w:rsidR="00D50645" w:rsidRPr="00A47646" w:rsidRDefault="00D50645" w:rsidP="00D50645">
      <w:pPr>
        <w:pStyle w:val="ListParagraph"/>
        <w:numPr>
          <w:ilvl w:val="0"/>
          <w:numId w:val="3"/>
        </w:numPr>
        <w:rPr>
          <w:rFonts w:cstheme="minorHAnsi"/>
          <w:b/>
          <w:sz w:val="24"/>
          <w:szCs w:val="24"/>
          <w:rPrChange w:id="389" w:author="Hareesh Ganesan" w:date="2016-10-17T10:05:00Z">
            <w:rPr>
              <w:rFonts w:cstheme="minorHAnsi"/>
              <w:sz w:val="24"/>
              <w:szCs w:val="24"/>
            </w:rPr>
          </w:rPrChange>
        </w:rPr>
      </w:pPr>
      <w:r w:rsidRPr="00A47646">
        <w:rPr>
          <w:rFonts w:cstheme="minorHAnsi"/>
          <w:b/>
          <w:sz w:val="24"/>
          <w:szCs w:val="24"/>
          <w:rPrChange w:id="390" w:author="Hareesh Ganesan" w:date="2016-10-17T10:05:00Z">
            <w:rPr>
              <w:rFonts w:cstheme="minorHAnsi"/>
              <w:sz w:val="24"/>
              <w:szCs w:val="24"/>
            </w:rPr>
          </w:rPrChange>
        </w:rPr>
        <w:t>Low</w:t>
      </w:r>
    </w:p>
    <w:p w14:paraId="6E77B0AF"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00C21434"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308DAE49" w14:textId="77777777" w:rsidR="00CC70B3" w:rsidRPr="00CB4A0A" w:rsidRDefault="00CC70B3" w:rsidP="00CC70B3">
      <w:pPr>
        <w:rPr>
          <w:rFonts w:cstheme="minorHAnsi"/>
          <w:b/>
          <w:sz w:val="24"/>
          <w:szCs w:val="24"/>
        </w:rPr>
      </w:pPr>
      <w:r w:rsidRPr="00CB4A0A">
        <w:rPr>
          <w:rFonts w:cstheme="minorHAnsi"/>
          <w:b/>
          <w:sz w:val="24"/>
          <w:szCs w:val="24"/>
        </w:rPr>
        <w:t>Overall Security Risk:</w:t>
      </w:r>
    </w:p>
    <w:p w14:paraId="4664047B" w14:textId="77777777" w:rsidR="00CC70B3" w:rsidRPr="00A47646" w:rsidRDefault="00CC70B3" w:rsidP="00CC70B3">
      <w:pPr>
        <w:pStyle w:val="ListParagraph"/>
        <w:numPr>
          <w:ilvl w:val="0"/>
          <w:numId w:val="3"/>
        </w:numPr>
        <w:rPr>
          <w:rFonts w:cstheme="minorHAnsi"/>
          <w:b/>
          <w:sz w:val="24"/>
          <w:szCs w:val="24"/>
          <w:rPrChange w:id="391" w:author="Hareesh Ganesan" w:date="2016-10-17T10:05:00Z">
            <w:rPr>
              <w:rFonts w:cstheme="minorHAnsi"/>
              <w:sz w:val="24"/>
              <w:szCs w:val="24"/>
            </w:rPr>
          </w:rPrChange>
        </w:rPr>
      </w:pPr>
      <w:r w:rsidRPr="00A47646">
        <w:rPr>
          <w:rFonts w:cstheme="minorHAnsi"/>
          <w:b/>
          <w:sz w:val="24"/>
          <w:szCs w:val="24"/>
          <w:rPrChange w:id="392" w:author="Hareesh Ganesan" w:date="2016-10-17T10:05:00Z">
            <w:rPr>
              <w:rFonts w:cstheme="minorHAnsi"/>
              <w:sz w:val="24"/>
              <w:szCs w:val="24"/>
            </w:rPr>
          </w:rPrChange>
        </w:rPr>
        <w:t>Low</w:t>
      </w:r>
    </w:p>
    <w:p w14:paraId="060CBF7C" w14:textId="77777777" w:rsidR="00CC70B3" w:rsidRPr="00CB4A0A" w:rsidRDefault="00CC70B3" w:rsidP="00CC70B3">
      <w:pPr>
        <w:pStyle w:val="ListParagraph"/>
        <w:numPr>
          <w:ilvl w:val="0"/>
          <w:numId w:val="3"/>
        </w:numPr>
        <w:rPr>
          <w:rFonts w:cstheme="minorHAnsi"/>
          <w:sz w:val="24"/>
          <w:szCs w:val="24"/>
        </w:rPr>
      </w:pPr>
      <w:r w:rsidRPr="00CB4A0A">
        <w:rPr>
          <w:rFonts w:cstheme="minorHAnsi"/>
          <w:sz w:val="24"/>
          <w:szCs w:val="24"/>
        </w:rPr>
        <w:t>Medium</w:t>
      </w:r>
    </w:p>
    <w:p w14:paraId="321ABD48" w14:textId="77777777" w:rsidR="00CC70B3" w:rsidRPr="00CB4A0A" w:rsidRDefault="00CC70B3" w:rsidP="00CC70B3">
      <w:pPr>
        <w:pStyle w:val="ListParagraph"/>
        <w:numPr>
          <w:ilvl w:val="0"/>
          <w:numId w:val="3"/>
        </w:numPr>
        <w:rPr>
          <w:rFonts w:cstheme="minorHAnsi"/>
          <w:sz w:val="24"/>
          <w:szCs w:val="24"/>
        </w:rPr>
      </w:pPr>
      <w:r w:rsidRPr="00CB4A0A">
        <w:rPr>
          <w:rFonts w:cstheme="minorHAnsi"/>
          <w:sz w:val="24"/>
          <w:szCs w:val="24"/>
        </w:rPr>
        <w:t>High</w:t>
      </w:r>
    </w:p>
    <w:p w14:paraId="46DC46B4"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0B912F2D"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5BCB8546" w14:textId="77777777" w:rsidR="00D50645" w:rsidRPr="00CB4A0A" w:rsidRDefault="00D50645" w:rsidP="00D50645">
      <w:pPr>
        <w:rPr>
          <w:rFonts w:cstheme="minorHAnsi"/>
          <w:i/>
          <w:sz w:val="24"/>
          <w:szCs w:val="24"/>
        </w:rPr>
      </w:pPr>
      <w:r w:rsidRPr="00CB4A0A">
        <w:rPr>
          <w:rFonts w:eastAsia="Times New Roman" w:cstheme="minorHAnsi"/>
          <w:color w:val="000000"/>
          <w:sz w:val="24"/>
          <w:szCs w:val="24"/>
        </w:rPr>
        <w:t>Evaluate your practice to determine if it c</w:t>
      </w:r>
      <w:r w:rsidRPr="00CB4A0A">
        <w:rPr>
          <w:rFonts w:cstheme="minorHAnsi"/>
          <w:sz w:val="24"/>
          <w:szCs w:val="24"/>
        </w:rPr>
        <w:t>learly explains when and how to reinstitute normal access controls once an emergency passes. This might be part of your business continuity strategy.</w:t>
      </w:r>
    </w:p>
    <w:p w14:paraId="29C4A38D"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77C318E2" w14:textId="77777777"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Your practice might not be able to reinstitute normal access controls after an emergency if your practice does not clearly explain when and how to recover from an emergency.</w:t>
      </w:r>
    </w:p>
    <w:p w14:paraId="129E8CF1" w14:textId="77777777" w:rsidR="00D50645" w:rsidRPr="00CB4A0A" w:rsidRDefault="00D50645" w:rsidP="00D50645">
      <w:pPr>
        <w:spacing w:after="0" w:line="240" w:lineRule="auto"/>
        <w:contextualSpacing/>
        <w:rPr>
          <w:rFonts w:eastAsia="Times New Roman" w:cstheme="minorHAnsi"/>
          <w:color w:val="000000"/>
          <w:sz w:val="24"/>
          <w:szCs w:val="24"/>
        </w:rPr>
      </w:pPr>
    </w:p>
    <w:p w14:paraId="6791B052" w14:textId="77777777"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5B263186" w14:textId="77777777" w:rsidR="00D50645" w:rsidRPr="00CB4A0A" w:rsidRDefault="00D50645" w:rsidP="00D50645">
      <w:pPr>
        <w:spacing w:after="0" w:line="240" w:lineRule="auto"/>
        <w:contextualSpacing/>
        <w:rPr>
          <w:rFonts w:eastAsia="Times New Roman" w:cstheme="minorHAnsi"/>
          <w:color w:val="000000"/>
          <w:sz w:val="24"/>
          <w:szCs w:val="24"/>
        </w:rPr>
      </w:pPr>
    </w:p>
    <w:p w14:paraId="6346C58F"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employee with unauthorized and excessive access privileges, can compromise the privacy, confidentiality, integrity or availability of ePHI.</w:t>
      </w:r>
    </w:p>
    <w:p w14:paraId="2D15DDA9"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or loss) of ePHI can lead </w:t>
      </w:r>
      <w:r w:rsidR="005760C4" w:rsidRPr="00CB4A0A">
        <w:rPr>
          <w:rFonts w:cstheme="minorHAnsi"/>
          <w:sz w:val="24"/>
          <w:szCs w:val="24"/>
        </w:rPr>
        <w:t>to identity</w:t>
      </w:r>
      <w:r w:rsidRPr="00CB4A0A">
        <w:rPr>
          <w:rFonts w:cstheme="minorHAnsi"/>
          <w:sz w:val="24"/>
          <w:szCs w:val="24"/>
        </w:rPr>
        <w:t xml:space="preserve"> theft.</w:t>
      </w:r>
    </w:p>
    <w:p w14:paraId="3AE566A6"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Accurate ePHI is not available, adversely impacting a practitioner’s ability to diagnose and treat the patient.</w:t>
      </w:r>
    </w:p>
    <w:p w14:paraId="0D9FC85F"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45D6A4BA"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567A4098" w14:textId="77777777" w:rsidR="00942D8F" w:rsidRPr="00CB4A0A" w:rsidRDefault="00942D8F" w:rsidP="00D50645">
      <w:pPr>
        <w:spacing w:after="0" w:line="240" w:lineRule="auto"/>
        <w:rPr>
          <w:rFonts w:eastAsia="Times New Roman" w:cstheme="minorHAnsi"/>
          <w:bCs/>
          <w:sz w:val="24"/>
          <w:szCs w:val="24"/>
        </w:rPr>
      </w:pPr>
    </w:p>
    <w:p w14:paraId="2B0CFCEF"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Establish (and implement as needed) procedures for obtaining necessary ePHI during an emergency.</w:t>
      </w:r>
    </w:p>
    <w:p w14:paraId="2C501E03" w14:textId="77777777" w:rsidR="00942D8F" w:rsidRPr="00CB4A0A" w:rsidRDefault="00942D8F" w:rsidP="00942D8F">
      <w:pPr>
        <w:spacing w:after="0" w:line="240" w:lineRule="auto"/>
        <w:contextualSpacing/>
        <w:rPr>
          <w:rFonts w:cstheme="minorHAnsi"/>
          <w:sz w:val="24"/>
          <w:szCs w:val="24"/>
        </w:rPr>
      </w:pPr>
      <w:r w:rsidRPr="00CB4A0A">
        <w:rPr>
          <w:rFonts w:cstheme="minorHAnsi"/>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w:t>
      </w:r>
    </w:p>
    <w:p w14:paraId="189C33FB" w14:textId="77777777" w:rsidR="00942D8F" w:rsidRPr="00CB4A0A" w:rsidRDefault="00942D8F" w:rsidP="00942D8F">
      <w:pPr>
        <w:spacing w:line="240" w:lineRule="auto"/>
        <w:contextualSpacing/>
        <w:rPr>
          <w:rFonts w:cstheme="minorHAnsi"/>
          <w:color w:val="000000" w:themeColor="text1"/>
          <w:sz w:val="24"/>
          <w:szCs w:val="24"/>
        </w:rPr>
      </w:pPr>
    </w:p>
    <w:p w14:paraId="3B82E453"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Implement a contingency plan that identifies essential activities and associated requirements (e.g., roles, responsibilities and processes for full information system restoration).</w:t>
      </w:r>
      <w:r w:rsidR="00343753" w:rsidRPr="00CB4A0A">
        <w:rPr>
          <w:rFonts w:cstheme="minorHAnsi"/>
          <w:color w:val="000000" w:themeColor="text1"/>
          <w:sz w:val="24"/>
          <w:szCs w:val="24"/>
        </w:rPr>
        <w:t xml:space="preserve"> </w:t>
      </w:r>
      <w:r w:rsidRPr="00CB4A0A">
        <w:rPr>
          <w:rFonts w:cstheme="minorHAnsi"/>
          <w:color w:val="000000" w:themeColor="text1"/>
          <w:sz w:val="24"/>
          <w:szCs w:val="24"/>
        </w:rPr>
        <w:t xml:space="preserve">This would include the termination of emergency access and the </w:t>
      </w:r>
      <w:r w:rsidRPr="00CB4A0A">
        <w:rPr>
          <w:rFonts w:cstheme="minorHAnsi"/>
          <w:sz w:val="24"/>
          <w:szCs w:val="24"/>
        </w:rPr>
        <w:t>reinstitution of normal access controls.</w:t>
      </w:r>
      <w:r w:rsidRPr="00CB4A0A">
        <w:rPr>
          <w:rFonts w:cstheme="minorHAnsi"/>
          <w:color w:val="000000" w:themeColor="text1"/>
          <w:sz w:val="24"/>
          <w:szCs w:val="24"/>
        </w:rPr>
        <w:br/>
        <w:t>[NIST SP 800-53 CP-2]</w:t>
      </w:r>
      <w:r w:rsidRPr="00CB4A0A">
        <w:rPr>
          <w:rFonts w:cstheme="minorHAnsi"/>
          <w:color w:val="000000" w:themeColor="text1"/>
          <w:sz w:val="24"/>
          <w:szCs w:val="24"/>
        </w:rPr>
        <w:br/>
      </w:r>
    </w:p>
    <w:p w14:paraId="277E0A36" w14:textId="77777777"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t>Implement a restoration capability for information systems components within a predetermined time period to a known operational state.</w:t>
      </w:r>
      <w:r w:rsidRPr="00CB4A0A">
        <w:rPr>
          <w:rFonts w:cstheme="minorHAnsi"/>
          <w:color w:val="000000" w:themeColor="text1"/>
          <w:sz w:val="24"/>
          <w:szCs w:val="24"/>
        </w:rPr>
        <w:br/>
        <w:t>[NIST SP 800-53 CP-10]</w:t>
      </w:r>
    </w:p>
    <w:p w14:paraId="295A8D17" w14:textId="77777777" w:rsidR="00D50645" w:rsidRPr="00CB4A0A" w:rsidRDefault="00D50645">
      <w:pPr>
        <w:rPr>
          <w:rFonts w:cstheme="minorHAnsi"/>
          <w:sz w:val="24"/>
          <w:szCs w:val="24"/>
        </w:rPr>
      </w:pPr>
    </w:p>
    <w:p w14:paraId="11E36C2C" w14:textId="77777777" w:rsidR="00D50645" w:rsidRPr="00CB4A0A" w:rsidRDefault="00D50645" w:rsidP="005760C4">
      <w:pPr>
        <w:pStyle w:val="Heading1"/>
        <w:pBdr>
          <w:top w:val="single" w:sz="4" w:space="1" w:color="auto"/>
          <w:left w:val="single" w:sz="4" w:space="4" w:color="auto"/>
          <w:bottom w:val="single" w:sz="4" w:space="1" w:color="auto"/>
          <w:right w:val="single" w:sz="4" w:space="4" w:color="auto"/>
        </w:pBdr>
        <w:rPr>
          <w:rFonts w:eastAsia="Times New Roman"/>
          <w:b/>
          <w:color w:val="000000"/>
        </w:rPr>
      </w:pPr>
      <w:bookmarkStart w:id="393" w:name="_Toc461443950"/>
      <w:r w:rsidRPr="00CB4A0A">
        <w:rPr>
          <w:b/>
        </w:rPr>
        <w:t>T17</w:t>
      </w:r>
      <w:r w:rsidR="005760C4" w:rsidRPr="00CB4A0A">
        <w:rPr>
          <w:b/>
        </w:rPr>
        <w:t xml:space="preserve"> - </w:t>
      </w:r>
      <w:r w:rsidRPr="00CB4A0A">
        <w:rPr>
          <w:rFonts w:eastAsia="Times New Roman"/>
          <w:b/>
          <w:color w:val="000000"/>
        </w:rPr>
        <w:t>§164.312(a)(2)(ii</w:t>
      </w:r>
      <w:r w:rsidR="00762131">
        <w:rPr>
          <w:rFonts w:eastAsia="Times New Roman"/>
          <w:b/>
          <w:color w:val="000000"/>
        </w:rPr>
        <w:t>i</w:t>
      </w:r>
      <w:r w:rsidRPr="00CB4A0A">
        <w:rPr>
          <w:rFonts w:eastAsia="Times New Roman"/>
          <w:b/>
          <w:color w:val="000000"/>
        </w:rPr>
        <w:t>)</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have policies and procedures that require an authorized user’s session to be automatically logged-off after a predetermined period of inactivity?</w:t>
      </w:r>
      <w:bookmarkEnd w:id="393"/>
    </w:p>
    <w:p w14:paraId="5CB98C08" w14:textId="77777777" w:rsidR="00D50645" w:rsidRPr="00A47646" w:rsidRDefault="00D50645" w:rsidP="005760C4">
      <w:pPr>
        <w:pStyle w:val="ListParagraph"/>
        <w:numPr>
          <w:ilvl w:val="0"/>
          <w:numId w:val="1"/>
        </w:numPr>
        <w:rPr>
          <w:rFonts w:eastAsia="Times New Roman" w:cstheme="minorHAnsi"/>
          <w:b/>
          <w:color w:val="000000"/>
          <w:sz w:val="24"/>
          <w:szCs w:val="24"/>
          <w:rPrChange w:id="394" w:author="Hareesh Ganesan" w:date="2016-10-17T10:05:00Z">
            <w:rPr>
              <w:rFonts w:eastAsia="Times New Roman" w:cstheme="minorHAnsi"/>
              <w:color w:val="000000"/>
              <w:sz w:val="24"/>
              <w:szCs w:val="24"/>
            </w:rPr>
          </w:rPrChange>
        </w:rPr>
      </w:pPr>
      <w:r w:rsidRPr="00A47646">
        <w:rPr>
          <w:rFonts w:eastAsia="Times New Roman" w:cstheme="minorHAnsi"/>
          <w:b/>
          <w:color w:val="000000"/>
          <w:sz w:val="24"/>
          <w:szCs w:val="24"/>
          <w:rPrChange w:id="395" w:author="Hareesh Ganesan" w:date="2016-10-17T10:05:00Z">
            <w:rPr>
              <w:rFonts w:eastAsia="Times New Roman" w:cstheme="minorHAnsi"/>
              <w:color w:val="000000"/>
              <w:sz w:val="24"/>
              <w:szCs w:val="24"/>
            </w:rPr>
          </w:rPrChange>
        </w:rPr>
        <w:t>Yes</w:t>
      </w:r>
    </w:p>
    <w:p w14:paraId="553DE3A6" w14:textId="77777777"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425341DA"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F122D47"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475FB18B"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3D2AF68A"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3440EC31"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14:paraId="39B1E865"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1435D69D" w14:textId="77777777" w:rsidTr="00D50645">
        <w:tc>
          <w:tcPr>
            <w:tcW w:w="9576" w:type="dxa"/>
          </w:tcPr>
          <w:p w14:paraId="792D474D" w14:textId="77777777" w:rsidR="00D50645" w:rsidRPr="00CB4A0A" w:rsidRDefault="00A47646" w:rsidP="00D50645">
            <w:pPr>
              <w:rPr>
                <w:rFonts w:cstheme="minorHAnsi"/>
                <w:sz w:val="24"/>
                <w:szCs w:val="24"/>
              </w:rPr>
            </w:pPr>
            <w:ins w:id="396" w:author="Hareesh Ganesan" w:date="2016-10-17T10:05:00Z">
              <w:r w:rsidRPr="00A47646">
                <w:rPr>
                  <w:rFonts w:cstheme="minorHAnsi"/>
                  <w:sz w:val="24"/>
                  <w:szCs w:val="24"/>
                </w:rPr>
                <w:t>Information systems automatically log users off the systems after 10 minutes of inactivity</w:t>
              </w:r>
            </w:ins>
          </w:p>
          <w:p w14:paraId="5915424B" w14:textId="77777777" w:rsidR="00D50645" w:rsidRPr="00CB4A0A" w:rsidRDefault="00D50645" w:rsidP="00D50645">
            <w:pPr>
              <w:rPr>
                <w:rFonts w:cstheme="minorHAnsi"/>
                <w:sz w:val="24"/>
                <w:szCs w:val="24"/>
              </w:rPr>
            </w:pPr>
          </w:p>
          <w:p w14:paraId="1F9D11B0" w14:textId="77777777" w:rsidR="00D50645" w:rsidRPr="00CB4A0A" w:rsidRDefault="00D50645" w:rsidP="00D50645">
            <w:pPr>
              <w:rPr>
                <w:rFonts w:cstheme="minorHAnsi"/>
                <w:sz w:val="24"/>
                <w:szCs w:val="24"/>
              </w:rPr>
            </w:pPr>
          </w:p>
          <w:p w14:paraId="67BC49A1" w14:textId="77777777" w:rsidR="00D50645" w:rsidRPr="00CB4A0A" w:rsidRDefault="00D50645" w:rsidP="00D50645">
            <w:pPr>
              <w:rPr>
                <w:rFonts w:cstheme="minorHAnsi"/>
                <w:sz w:val="24"/>
                <w:szCs w:val="24"/>
              </w:rPr>
            </w:pPr>
          </w:p>
          <w:p w14:paraId="3D618446" w14:textId="77777777" w:rsidR="00D50645" w:rsidRPr="00CB4A0A" w:rsidRDefault="00D50645" w:rsidP="00D50645">
            <w:pPr>
              <w:rPr>
                <w:rFonts w:cstheme="minorHAnsi"/>
                <w:sz w:val="24"/>
                <w:szCs w:val="24"/>
              </w:rPr>
            </w:pPr>
          </w:p>
          <w:p w14:paraId="611C42A6" w14:textId="77777777" w:rsidR="00D50645" w:rsidRPr="00CB4A0A" w:rsidRDefault="00D50645" w:rsidP="00D50645">
            <w:pPr>
              <w:rPr>
                <w:rFonts w:cstheme="minorHAnsi"/>
                <w:sz w:val="24"/>
                <w:szCs w:val="24"/>
              </w:rPr>
            </w:pPr>
          </w:p>
        </w:tc>
      </w:tr>
    </w:tbl>
    <w:p w14:paraId="7077059F" w14:textId="77777777" w:rsidR="00D50645" w:rsidRPr="00CB4A0A" w:rsidRDefault="00D50645" w:rsidP="00D50645">
      <w:pPr>
        <w:rPr>
          <w:rFonts w:cstheme="minorHAnsi"/>
          <w:sz w:val="24"/>
          <w:szCs w:val="24"/>
        </w:rPr>
      </w:pPr>
    </w:p>
    <w:p w14:paraId="211F94A2"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6FAC6D95" w14:textId="77777777" w:rsidTr="00D50645">
        <w:tc>
          <w:tcPr>
            <w:tcW w:w="9576" w:type="dxa"/>
          </w:tcPr>
          <w:p w14:paraId="5395C5AB" w14:textId="77777777" w:rsidR="00D50645" w:rsidRPr="00CB4A0A" w:rsidRDefault="00D50645" w:rsidP="00D50645">
            <w:pPr>
              <w:rPr>
                <w:rFonts w:cstheme="minorHAnsi"/>
                <w:sz w:val="24"/>
                <w:szCs w:val="24"/>
              </w:rPr>
            </w:pPr>
          </w:p>
          <w:p w14:paraId="33CD2184" w14:textId="77777777" w:rsidR="00D50645" w:rsidRPr="00CB4A0A" w:rsidRDefault="00D50645" w:rsidP="00D50645">
            <w:pPr>
              <w:rPr>
                <w:rFonts w:cstheme="minorHAnsi"/>
                <w:sz w:val="24"/>
                <w:szCs w:val="24"/>
              </w:rPr>
            </w:pPr>
          </w:p>
          <w:p w14:paraId="5F8B8A1C" w14:textId="77777777" w:rsidR="00D50645" w:rsidRPr="00CB4A0A" w:rsidRDefault="00D50645" w:rsidP="00D50645">
            <w:pPr>
              <w:rPr>
                <w:rFonts w:cstheme="minorHAnsi"/>
                <w:sz w:val="24"/>
                <w:szCs w:val="24"/>
              </w:rPr>
            </w:pPr>
          </w:p>
          <w:p w14:paraId="073E471E" w14:textId="77777777" w:rsidR="00D50645" w:rsidRPr="00CB4A0A" w:rsidRDefault="00D50645" w:rsidP="00D50645">
            <w:pPr>
              <w:rPr>
                <w:rFonts w:cstheme="minorHAnsi"/>
                <w:sz w:val="24"/>
                <w:szCs w:val="24"/>
              </w:rPr>
            </w:pPr>
          </w:p>
          <w:p w14:paraId="7B3AEF6F" w14:textId="77777777" w:rsidR="00D50645" w:rsidRPr="00CB4A0A" w:rsidRDefault="00D50645" w:rsidP="00D50645">
            <w:pPr>
              <w:rPr>
                <w:rFonts w:cstheme="minorHAnsi"/>
                <w:sz w:val="24"/>
                <w:szCs w:val="24"/>
              </w:rPr>
            </w:pPr>
          </w:p>
          <w:p w14:paraId="1F00759B" w14:textId="77777777" w:rsidR="00D50645" w:rsidRPr="00CB4A0A" w:rsidRDefault="00D50645" w:rsidP="00D50645">
            <w:pPr>
              <w:rPr>
                <w:rFonts w:cstheme="minorHAnsi"/>
                <w:sz w:val="24"/>
                <w:szCs w:val="24"/>
              </w:rPr>
            </w:pPr>
          </w:p>
        </w:tc>
      </w:tr>
    </w:tbl>
    <w:p w14:paraId="44F4E8C3" w14:textId="77777777" w:rsidR="00D50645" w:rsidRPr="00CB4A0A" w:rsidRDefault="00D50645" w:rsidP="00D50645">
      <w:pPr>
        <w:rPr>
          <w:rFonts w:cstheme="minorHAnsi"/>
          <w:sz w:val="24"/>
          <w:szCs w:val="24"/>
        </w:rPr>
      </w:pPr>
    </w:p>
    <w:p w14:paraId="02924F98"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7CBF9D57" w14:textId="77777777" w:rsidTr="00D50645">
        <w:tc>
          <w:tcPr>
            <w:tcW w:w="9576" w:type="dxa"/>
          </w:tcPr>
          <w:p w14:paraId="42042A06" w14:textId="77777777" w:rsidR="00D50645" w:rsidRPr="00CB4A0A" w:rsidRDefault="00D50645" w:rsidP="00D50645">
            <w:pPr>
              <w:rPr>
                <w:rFonts w:cstheme="minorHAnsi"/>
                <w:sz w:val="24"/>
                <w:szCs w:val="24"/>
              </w:rPr>
            </w:pPr>
          </w:p>
          <w:p w14:paraId="34CCFDAD" w14:textId="77777777" w:rsidR="00D50645" w:rsidRPr="00CB4A0A" w:rsidRDefault="00D50645" w:rsidP="00D50645">
            <w:pPr>
              <w:rPr>
                <w:rFonts w:cstheme="minorHAnsi"/>
                <w:sz w:val="24"/>
                <w:szCs w:val="24"/>
              </w:rPr>
            </w:pPr>
          </w:p>
          <w:p w14:paraId="372CA9FE" w14:textId="77777777" w:rsidR="00D50645" w:rsidRPr="00CB4A0A" w:rsidRDefault="00D50645" w:rsidP="00D50645">
            <w:pPr>
              <w:rPr>
                <w:rFonts w:cstheme="minorHAnsi"/>
                <w:sz w:val="24"/>
                <w:szCs w:val="24"/>
              </w:rPr>
            </w:pPr>
          </w:p>
          <w:p w14:paraId="47824E70" w14:textId="77777777" w:rsidR="00D50645" w:rsidRPr="00CB4A0A" w:rsidRDefault="00D50645" w:rsidP="00D50645">
            <w:pPr>
              <w:rPr>
                <w:rFonts w:cstheme="minorHAnsi"/>
                <w:sz w:val="24"/>
                <w:szCs w:val="24"/>
              </w:rPr>
            </w:pPr>
          </w:p>
          <w:p w14:paraId="6D07FE5E" w14:textId="77777777" w:rsidR="00D50645" w:rsidRPr="00CB4A0A" w:rsidRDefault="00D50645" w:rsidP="00D50645">
            <w:pPr>
              <w:rPr>
                <w:rFonts w:cstheme="minorHAnsi"/>
                <w:sz w:val="24"/>
                <w:szCs w:val="24"/>
              </w:rPr>
            </w:pPr>
          </w:p>
          <w:p w14:paraId="66B65AA0" w14:textId="77777777" w:rsidR="00D50645" w:rsidRPr="00CB4A0A" w:rsidRDefault="00D50645" w:rsidP="00D50645">
            <w:pPr>
              <w:rPr>
                <w:rFonts w:cstheme="minorHAnsi"/>
                <w:sz w:val="24"/>
                <w:szCs w:val="24"/>
              </w:rPr>
            </w:pPr>
          </w:p>
        </w:tc>
      </w:tr>
    </w:tbl>
    <w:p w14:paraId="5E03FE0D" w14:textId="77777777" w:rsidR="00D50645" w:rsidRPr="00CB4A0A" w:rsidRDefault="00D50645" w:rsidP="00D50645">
      <w:pPr>
        <w:rPr>
          <w:rFonts w:cstheme="minorHAnsi"/>
          <w:sz w:val="24"/>
          <w:szCs w:val="24"/>
        </w:rPr>
      </w:pPr>
    </w:p>
    <w:p w14:paraId="5A3624D8"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6A30506D" w14:textId="77777777" w:rsidR="00D50645" w:rsidRPr="00A47646" w:rsidRDefault="00D50645" w:rsidP="00D50645">
      <w:pPr>
        <w:pStyle w:val="ListParagraph"/>
        <w:numPr>
          <w:ilvl w:val="0"/>
          <w:numId w:val="3"/>
        </w:numPr>
        <w:rPr>
          <w:rFonts w:cstheme="minorHAnsi"/>
          <w:b/>
          <w:sz w:val="24"/>
          <w:szCs w:val="24"/>
          <w:rPrChange w:id="397" w:author="Hareesh Ganesan" w:date="2016-10-17T10:05:00Z">
            <w:rPr>
              <w:rFonts w:cstheme="minorHAnsi"/>
              <w:sz w:val="24"/>
              <w:szCs w:val="24"/>
            </w:rPr>
          </w:rPrChange>
        </w:rPr>
      </w:pPr>
      <w:r w:rsidRPr="00A47646">
        <w:rPr>
          <w:rFonts w:cstheme="minorHAnsi"/>
          <w:b/>
          <w:sz w:val="24"/>
          <w:szCs w:val="24"/>
          <w:rPrChange w:id="398" w:author="Hareesh Ganesan" w:date="2016-10-17T10:05:00Z">
            <w:rPr>
              <w:rFonts w:cstheme="minorHAnsi"/>
              <w:sz w:val="24"/>
              <w:szCs w:val="24"/>
            </w:rPr>
          </w:rPrChange>
        </w:rPr>
        <w:t>Low</w:t>
      </w:r>
    </w:p>
    <w:p w14:paraId="5A8A5D42"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092889E4"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733EAC4B"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4664A97D" w14:textId="77777777" w:rsidR="00D50645" w:rsidRPr="00A47646" w:rsidRDefault="00D50645" w:rsidP="00D50645">
      <w:pPr>
        <w:pStyle w:val="ListParagraph"/>
        <w:numPr>
          <w:ilvl w:val="0"/>
          <w:numId w:val="3"/>
        </w:numPr>
        <w:rPr>
          <w:rFonts w:cstheme="minorHAnsi"/>
          <w:b/>
          <w:sz w:val="24"/>
          <w:szCs w:val="24"/>
          <w:rPrChange w:id="399" w:author="Hareesh Ganesan" w:date="2016-10-17T10:06:00Z">
            <w:rPr>
              <w:rFonts w:cstheme="minorHAnsi"/>
              <w:sz w:val="24"/>
              <w:szCs w:val="24"/>
            </w:rPr>
          </w:rPrChange>
        </w:rPr>
      </w:pPr>
      <w:r w:rsidRPr="00A47646">
        <w:rPr>
          <w:rFonts w:cstheme="minorHAnsi"/>
          <w:b/>
          <w:sz w:val="24"/>
          <w:szCs w:val="24"/>
          <w:rPrChange w:id="400" w:author="Hareesh Ganesan" w:date="2016-10-17T10:06:00Z">
            <w:rPr>
              <w:rFonts w:cstheme="minorHAnsi"/>
              <w:sz w:val="24"/>
              <w:szCs w:val="24"/>
            </w:rPr>
          </w:rPrChange>
        </w:rPr>
        <w:t>Low</w:t>
      </w:r>
    </w:p>
    <w:p w14:paraId="1EC6FE26"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5310B432"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42DDCB70" w14:textId="77777777" w:rsidR="0053534A" w:rsidRPr="00CB4A0A" w:rsidRDefault="0053534A" w:rsidP="0053534A">
      <w:pPr>
        <w:rPr>
          <w:rFonts w:cstheme="minorHAnsi"/>
          <w:b/>
          <w:sz w:val="24"/>
          <w:szCs w:val="24"/>
        </w:rPr>
      </w:pPr>
      <w:r w:rsidRPr="00CB4A0A">
        <w:rPr>
          <w:rFonts w:cstheme="minorHAnsi"/>
          <w:b/>
          <w:sz w:val="24"/>
          <w:szCs w:val="24"/>
        </w:rPr>
        <w:t>Overall Security Risk:</w:t>
      </w:r>
    </w:p>
    <w:p w14:paraId="51D26965" w14:textId="77777777" w:rsidR="0053534A" w:rsidRPr="00A47646" w:rsidRDefault="0053534A" w:rsidP="0053534A">
      <w:pPr>
        <w:pStyle w:val="ListParagraph"/>
        <w:numPr>
          <w:ilvl w:val="0"/>
          <w:numId w:val="3"/>
        </w:numPr>
        <w:rPr>
          <w:rFonts w:cstheme="minorHAnsi"/>
          <w:b/>
          <w:sz w:val="24"/>
          <w:szCs w:val="24"/>
          <w:rPrChange w:id="401" w:author="Hareesh Ganesan" w:date="2016-10-17T10:06:00Z">
            <w:rPr>
              <w:rFonts w:cstheme="minorHAnsi"/>
              <w:sz w:val="24"/>
              <w:szCs w:val="24"/>
            </w:rPr>
          </w:rPrChange>
        </w:rPr>
      </w:pPr>
      <w:r w:rsidRPr="00A47646">
        <w:rPr>
          <w:rFonts w:cstheme="minorHAnsi"/>
          <w:b/>
          <w:sz w:val="24"/>
          <w:szCs w:val="24"/>
          <w:rPrChange w:id="402" w:author="Hareesh Ganesan" w:date="2016-10-17T10:06:00Z">
            <w:rPr>
              <w:rFonts w:cstheme="minorHAnsi"/>
              <w:sz w:val="24"/>
              <w:szCs w:val="24"/>
            </w:rPr>
          </w:rPrChange>
        </w:rPr>
        <w:t>Low</w:t>
      </w:r>
    </w:p>
    <w:p w14:paraId="10221C24" w14:textId="77777777" w:rsidR="0053534A" w:rsidRPr="00CB4A0A" w:rsidRDefault="0053534A" w:rsidP="0053534A">
      <w:pPr>
        <w:pStyle w:val="ListParagraph"/>
        <w:numPr>
          <w:ilvl w:val="0"/>
          <w:numId w:val="3"/>
        </w:numPr>
        <w:rPr>
          <w:rFonts w:cstheme="minorHAnsi"/>
          <w:sz w:val="24"/>
          <w:szCs w:val="24"/>
        </w:rPr>
      </w:pPr>
      <w:r w:rsidRPr="00CB4A0A">
        <w:rPr>
          <w:rFonts w:cstheme="minorHAnsi"/>
          <w:sz w:val="24"/>
          <w:szCs w:val="24"/>
        </w:rPr>
        <w:t>Medium</w:t>
      </w:r>
    </w:p>
    <w:p w14:paraId="079E3965" w14:textId="77777777" w:rsidR="0053534A" w:rsidRPr="00CB4A0A" w:rsidRDefault="0053534A" w:rsidP="0053534A">
      <w:pPr>
        <w:pStyle w:val="ListParagraph"/>
        <w:numPr>
          <w:ilvl w:val="0"/>
          <w:numId w:val="3"/>
        </w:numPr>
        <w:rPr>
          <w:rFonts w:cstheme="minorHAnsi"/>
          <w:sz w:val="24"/>
          <w:szCs w:val="24"/>
        </w:rPr>
      </w:pPr>
      <w:r w:rsidRPr="00CB4A0A">
        <w:rPr>
          <w:rFonts w:cstheme="minorHAnsi"/>
          <w:sz w:val="24"/>
          <w:szCs w:val="24"/>
        </w:rPr>
        <w:t>High</w:t>
      </w:r>
    </w:p>
    <w:p w14:paraId="5C0C8087"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66AB94A8"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5F72D429" w14:textId="77777777" w:rsidR="00D50645" w:rsidRPr="00CB4A0A" w:rsidRDefault="00D50645" w:rsidP="00D50645">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53420EA5" w14:textId="77777777"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2838C368" w14:textId="77777777" w:rsidR="00D50645" w:rsidRPr="00CB4A0A" w:rsidRDefault="00D50645" w:rsidP="00D50645">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24AD431A"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25F3F984"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If your practice’s policies and procedure do not require that its information systems automatically log-off after a user is inactive on the system for a specified period of time, a user’s session can remain accessible when a workstation is unattended.</w:t>
      </w:r>
      <w:r w:rsidR="00343753" w:rsidRPr="00CB4A0A">
        <w:rPr>
          <w:rFonts w:cstheme="minorHAnsi"/>
          <w:sz w:val="24"/>
          <w:szCs w:val="24"/>
        </w:rPr>
        <w:t xml:space="preserve"> </w:t>
      </w:r>
    </w:p>
    <w:p w14:paraId="1BB7F1DB" w14:textId="77777777" w:rsidR="00D50645" w:rsidRPr="00CB4A0A" w:rsidRDefault="00D50645" w:rsidP="00D50645">
      <w:pPr>
        <w:spacing w:line="240" w:lineRule="auto"/>
        <w:contextualSpacing/>
        <w:rPr>
          <w:rFonts w:eastAsia="Times New Roman" w:cstheme="minorHAnsi"/>
          <w:color w:val="000000"/>
          <w:sz w:val="24"/>
          <w:szCs w:val="24"/>
        </w:rPr>
      </w:pPr>
    </w:p>
    <w:p w14:paraId="7AC61B2C" w14:textId="77777777"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1D0D652B"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users can access ePHI and the activities undertaken by the unauthorized user will be attributed to the user who abandon the open session.</w:t>
      </w:r>
      <w:r w:rsidR="00343753" w:rsidRPr="00CB4A0A">
        <w:rPr>
          <w:rFonts w:cstheme="minorHAnsi"/>
          <w:sz w:val="24"/>
          <w:szCs w:val="24"/>
        </w:rPr>
        <w:t xml:space="preserve"> </w:t>
      </w:r>
    </w:p>
    <w:p w14:paraId="25EED19A"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compromise the privacy, confidentiality, integrity or availability of ePHI.</w:t>
      </w:r>
    </w:p>
    <w:p w14:paraId="55EBD683"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or loss) of ePHI can lead to identity theft.</w:t>
      </w:r>
    </w:p>
    <w:p w14:paraId="53914A10"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07D325ED"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4A62ADF8" w14:textId="77777777" w:rsidR="00942D8F" w:rsidRPr="00CB4A0A" w:rsidRDefault="00942D8F" w:rsidP="00D50645">
      <w:pPr>
        <w:spacing w:after="0" w:line="240" w:lineRule="auto"/>
        <w:rPr>
          <w:rFonts w:eastAsia="Times New Roman" w:cstheme="minorHAnsi"/>
          <w:bCs/>
          <w:sz w:val="24"/>
          <w:szCs w:val="24"/>
        </w:rPr>
      </w:pPr>
    </w:p>
    <w:p w14:paraId="46B8D7C3" w14:textId="77777777"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electronic procedures that terminate an electronic session after a predetermined time of inactivity.</w:t>
      </w:r>
    </w:p>
    <w:p w14:paraId="3C3A376C" w14:textId="77777777"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164.312(a)(2)(iii)]</w:t>
      </w:r>
    </w:p>
    <w:p w14:paraId="206CED13" w14:textId="77777777" w:rsidR="00942D8F" w:rsidRPr="00CB4A0A" w:rsidRDefault="00942D8F" w:rsidP="00942D8F">
      <w:pPr>
        <w:spacing w:line="240" w:lineRule="auto"/>
        <w:contextualSpacing/>
        <w:rPr>
          <w:rFonts w:cstheme="minorHAnsi"/>
          <w:color w:val="000000" w:themeColor="text1"/>
          <w:sz w:val="24"/>
          <w:szCs w:val="24"/>
        </w:rPr>
      </w:pPr>
    </w:p>
    <w:p w14:paraId="0DCFA648" w14:textId="77777777" w:rsidR="00942D8F" w:rsidRPr="00CB4A0A" w:rsidRDefault="00942D8F" w:rsidP="00942D8F">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Develop, document, and disseminate to workforce members an identification and authentication policy that addresses purpose, scope, roles, responsibilities, management commitment, coordination among organizational entities, and compliance; and procedures to facilitate the implementation of the identification and authentication policy and associated identification and authentication </w:t>
      </w:r>
      <w:r w:rsidR="005760C4" w:rsidRPr="00CB4A0A">
        <w:rPr>
          <w:rFonts w:cstheme="minorHAnsi"/>
          <w:color w:val="000000" w:themeColor="text1"/>
          <w:sz w:val="24"/>
          <w:szCs w:val="24"/>
        </w:rPr>
        <w:t>controls.</w:t>
      </w:r>
      <w:r w:rsidRPr="00CB4A0A">
        <w:rPr>
          <w:rFonts w:cstheme="minorHAnsi"/>
          <w:color w:val="000000" w:themeColor="text1"/>
          <w:sz w:val="24"/>
          <w:szCs w:val="24"/>
        </w:rPr>
        <w:br/>
        <w:t>[NIST SP 800-53 IA-1]</w:t>
      </w:r>
    </w:p>
    <w:p w14:paraId="722ACA5B" w14:textId="77777777" w:rsidR="00942D8F" w:rsidRPr="00CB4A0A" w:rsidRDefault="00942D8F" w:rsidP="00942D8F">
      <w:pPr>
        <w:spacing w:after="0" w:line="240" w:lineRule="auto"/>
        <w:rPr>
          <w:rFonts w:eastAsia="Times New Roman" w:cstheme="minorHAnsi"/>
          <w:bCs/>
          <w:i/>
          <w:sz w:val="24"/>
          <w:szCs w:val="24"/>
        </w:rPr>
      </w:pPr>
      <w:r w:rsidRPr="00CB4A0A">
        <w:rPr>
          <w:rFonts w:cstheme="minorHAnsi"/>
          <w:color w:val="000000" w:themeColor="text1"/>
          <w:sz w:val="24"/>
          <w:szCs w:val="24"/>
        </w:rPr>
        <w:br/>
        <w:t>Enforce an automated session lock after a predetermined period of inactivity or upon receiving a request from a user. Retain the session lock until the user reestablishes access using the established identification and authentication procedures.</w:t>
      </w:r>
      <w:r w:rsidRPr="00CB4A0A">
        <w:rPr>
          <w:rFonts w:cstheme="minorHAnsi"/>
          <w:color w:val="000000" w:themeColor="text1"/>
          <w:sz w:val="24"/>
          <w:szCs w:val="24"/>
        </w:rPr>
        <w:br/>
        <w:t>[NIST SP 800-53 AC-11 and AC-12]</w:t>
      </w:r>
    </w:p>
    <w:p w14:paraId="6EA1F9B8" w14:textId="77777777" w:rsidR="00131D1F" w:rsidRPr="00CB4A0A" w:rsidRDefault="00131D1F">
      <w:pPr>
        <w:rPr>
          <w:rFonts w:cstheme="minorHAnsi"/>
          <w:sz w:val="24"/>
          <w:szCs w:val="24"/>
        </w:rPr>
      </w:pPr>
    </w:p>
    <w:p w14:paraId="56F60100" w14:textId="77777777" w:rsidR="005760C4" w:rsidRPr="00CB4A0A" w:rsidRDefault="00D50645" w:rsidP="005760C4">
      <w:pPr>
        <w:pStyle w:val="Heading1"/>
        <w:pBdr>
          <w:top w:val="single" w:sz="4" w:space="1" w:color="auto"/>
          <w:left w:val="single" w:sz="4" w:space="4" w:color="auto"/>
          <w:bottom w:val="single" w:sz="4" w:space="1" w:color="auto"/>
          <w:right w:val="single" w:sz="4" w:space="4" w:color="auto"/>
        </w:pBdr>
      </w:pPr>
      <w:bookmarkStart w:id="403" w:name="_Toc461443951"/>
      <w:r w:rsidRPr="00CB4A0A">
        <w:rPr>
          <w:b/>
        </w:rPr>
        <w:t>T18</w:t>
      </w:r>
      <w:r w:rsidR="005760C4" w:rsidRPr="00CB4A0A">
        <w:rPr>
          <w:b/>
        </w:rPr>
        <w:t xml:space="preserve"> - </w:t>
      </w:r>
      <w:r w:rsidRPr="00CB4A0A">
        <w:rPr>
          <w:rFonts w:eastAsia="Times New Roman"/>
          <w:b/>
          <w:color w:val="000000"/>
        </w:rPr>
        <w:t>§164.312(a)(2)(ii</w:t>
      </w:r>
      <w:r w:rsidR="00762131">
        <w:rPr>
          <w:rFonts w:eastAsia="Times New Roman"/>
          <w:b/>
          <w:color w:val="000000"/>
        </w:rPr>
        <w:t>i</w:t>
      </w:r>
      <w:r w:rsidRPr="00CB4A0A">
        <w:rPr>
          <w:rFonts w:eastAsia="Times New Roman"/>
          <w:b/>
          <w:color w:val="000000"/>
        </w:rPr>
        <w:t>)</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a responsible person in your practice know the automatic logoff settings for its information systems and electronic devices?</w:t>
      </w:r>
      <w:bookmarkEnd w:id="403"/>
    </w:p>
    <w:p w14:paraId="36915244" w14:textId="77777777" w:rsidR="00D50645" w:rsidRPr="00A47646" w:rsidRDefault="00D50645" w:rsidP="00D50645">
      <w:pPr>
        <w:pStyle w:val="ListParagraph"/>
        <w:numPr>
          <w:ilvl w:val="0"/>
          <w:numId w:val="4"/>
        </w:numPr>
        <w:rPr>
          <w:rFonts w:eastAsia="Times New Roman" w:cstheme="minorHAnsi"/>
          <w:b/>
          <w:color w:val="000000"/>
          <w:sz w:val="24"/>
          <w:szCs w:val="24"/>
          <w:rPrChange w:id="404" w:author="Hareesh Ganesan" w:date="2016-10-17T10:06:00Z">
            <w:rPr>
              <w:rFonts w:eastAsia="Times New Roman" w:cstheme="minorHAnsi"/>
              <w:color w:val="000000"/>
              <w:sz w:val="24"/>
              <w:szCs w:val="24"/>
            </w:rPr>
          </w:rPrChange>
        </w:rPr>
      </w:pPr>
      <w:r w:rsidRPr="00A47646">
        <w:rPr>
          <w:rFonts w:eastAsia="Times New Roman" w:cstheme="minorHAnsi"/>
          <w:b/>
          <w:color w:val="000000"/>
          <w:sz w:val="24"/>
          <w:szCs w:val="24"/>
          <w:rPrChange w:id="405" w:author="Hareesh Ganesan" w:date="2016-10-17T10:06:00Z">
            <w:rPr>
              <w:rFonts w:eastAsia="Times New Roman" w:cstheme="minorHAnsi"/>
              <w:color w:val="000000"/>
              <w:sz w:val="24"/>
              <w:szCs w:val="24"/>
            </w:rPr>
          </w:rPrChange>
        </w:rPr>
        <w:t>Yes</w:t>
      </w:r>
    </w:p>
    <w:p w14:paraId="000DB873" w14:textId="77777777"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2969BAAB"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82AF003"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02468BEB"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67726E44"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2BFD13E1"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14:paraId="26F05BCF"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2E001251" w14:textId="77777777" w:rsidTr="00D50645">
        <w:tc>
          <w:tcPr>
            <w:tcW w:w="9576" w:type="dxa"/>
          </w:tcPr>
          <w:p w14:paraId="6DFEC919" w14:textId="77777777" w:rsidR="00D50645" w:rsidRPr="00CB4A0A" w:rsidRDefault="00A36279" w:rsidP="00D50645">
            <w:pPr>
              <w:rPr>
                <w:rFonts w:cstheme="minorHAnsi"/>
                <w:sz w:val="24"/>
                <w:szCs w:val="24"/>
              </w:rPr>
            </w:pPr>
            <w:ins w:id="406" w:author="Hareesh Ganesan" w:date="2016-10-17T10:12:00Z">
              <w:r>
                <w:rPr>
                  <w:rFonts w:cstheme="minorHAnsi"/>
                  <w:sz w:val="24"/>
                  <w:szCs w:val="24"/>
                </w:rPr>
                <w:t>The Security Officer and Lead Engineer coordinate these settings.</w:t>
              </w:r>
            </w:ins>
          </w:p>
          <w:p w14:paraId="6275A70F" w14:textId="77777777" w:rsidR="00D50645" w:rsidRPr="00CB4A0A" w:rsidRDefault="00D50645" w:rsidP="00D50645">
            <w:pPr>
              <w:rPr>
                <w:rFonts w:cstheme="minorHAnsi"/>
                <w:sz w:val="24"/>
                <w:szCs w:val="24"/>
              </w:rPr>
            </w:pPr>
          </w:p>
          <w:p w14:paraId="5696E8B4" w14:textId="77777777" w:rsidR="00D50645" w:rsidRPr="00CB4A0A" w:rsidRDefault="00D50645" w:rsidP="00D50645">
            <w:pPr>
              <w:rPr>
                <w:rFonts w:cstheme="minorHAnsi"/>
                <w:sz w:val="24"/>
                <w:szCs w:val="24"/>
              </w:rPr>
            </w:pPr>
          </w:p>
          <w:p w14:paraId="766A1DB3" w14:textId="77777777" w:rsidR="00D50645" w:rsidRPr="00CB4A0A" w:rsidRDefault="00D50645" w:rsidP="00D50645">
            <w:pPr>
              <w:rPr>
                <w:rFonts w:cstheme="minorHAnsi"/>
                <w:sz w:val="24"/>
                <w:szCs w:val="24"/>
              </w:rPr>
            </w:pPr>
          </w:p>
          <w:p w14:paraId="600253D6" w14:textId="77777777" w:rsidR="00D50645" w:rsidRPr="00CB4A0A" w:rsidRDefault="00D50645" w:rsidP="00D50645">
            <w:pPr>
              <w:rPr>
                <w:rFonts w:cstheme="minorHAnsi"/>
                <w:sz w:val="24"/>
                <w:szCs w:val="24"/>
              </w:rPr>
            </w:pPr>
          </w:p>
          <w:p w14:paraId="545723AA" w14:textId="77777777" w:rsidR="00D50645" w:rsidRPr="00CB4A0A" w:rsidRDefault="00D50645" w:rsidP="00D50645">
            <w:pPr>
              <w:rPr>
                <w:rFonts w:cstheme="minorHAnsi"/>
                <w:sz w:val="24"/>
                <w:szCs w:val="24"/>
              </w:rPr>
            </w:pPr>
          </w:p>
        </w:tc>
      </w:tr>
    </w:tbl>
    <w:p w14:paraId="53CB73EF" w14:textId="77777777" w:rsidR="00D50645" w:rsidRPr="00CB4A0A" w:rsidRDefault="00D50645" w:rsidP="00D50645">
      <w:pPr>
        <w:rPr>
          <w:rFonts w:cstheme="minorHAnsi"/>
          <w:sz w:val="24"/>
          <w:szCs w:val="24"/>
        </w:rPr>
      </w:pPr>
    </w:p>
    <w:p w14:paraId="3F2B6EBE"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096CC549" w14:textId="77777777" w:rsidTr="00D50645">
        <w:tc>
          <w:tcPr>
            <w:tcW w:w="9576" w:type="dxa"/>
          </w:tcPr>
          <w:p w14:paraId="00443D7A" w14:textId="77777777" w:rsidR="00D50645" w:rsidRPr="00CB4A0A" w:rsidRDefault="00D50645" w:rsidP="00D50645">
            <w:pPr>
              <w:rPr>
                <w:rFonts w:cstheme="minorHAnsi"/>
                <w:sz w:val="24"/>
                <w:szCs w:val="24"/>
              </w:rPr>
            </w:pPr>
          </w:p>
          <w:p w14:paraId="54F72B9D" w14:textId="77777777" w:rsidR="00D50645" w:rsidRPr="00CB4A0A" w:rsidRDefault="00D50645" w:rsidP="00D50645">
            <w:pPr>
              <w:rPr>
                <w:rFonts w:cstheme="minorHAnsi"/>
                <w:sz w:val="24"/>
                <w:szCs w:val="24"/>
              </w:rPr>
            </w:pPr>
          </w:p>
          <w:p w14:paraId="29510C04" w14:textId="77777777" w:rsidR="00D50645" w:rsidRPr="00CB4A0A" w:rsidRDefault="00D50645" w:rsidP="00D50645">
            <w:pPr>
              <w:rPr>
                <w:rFonts w:cstheme="minorHAnsi"/>
                <w:sz w:val="24"/>
                <w:szCs w:val="24"/>
              </w:rPr>
            </w:pPr>
          </w:p>
          <w:p w14:paraId="2546BF7C" w14:textId="77777777" w:rsidR="00D50645" w:rsidRPr="00CB4A0A" w:rsidRDefault="00D50645" w:rsidP="00D50645">
            <w:pPr>
              <w:rPr>
                <w:rFonts w:cstheme="minorHAnsi"/>
                <w:sz w:val="24"/>
                <w:szCs w:val="24"/>
              </w:rPr>
            </w:pPr>
          </w:p>
          <w:p w14:paraId="262CBD35" w14:textId="77777777" w:rsidR="00D50645" w:rsidRPr="00CB4A0A" w:rsidRDefault="00D50645" w:rsidP="00D50645">
            <w:pPr>
              <w:rPr>
                <w:rFonts w:cstheme="minorHAnsi"/>
                <w:sz w:val="24"/>
                <w:szCs w:val="24"/>
              </w:rPr>
            </w:pPr>
          </w:p>
          <w:p w14:paraId="1D6366D5" w14:textId="77777777" w:rsidR="00D50645" w:rsidRPr="00CB4A0A" w:rsidRDefault="00D50645" w:rsidP="00D50645">
            <w:pPr>
              <w:rPr>
                <w:rFonts w:cstheme="minorHAnsi"/>
                <w:sz w:val="24"/>
                <w:szCs w:val="24"/>
              </w:rPr>
            </w:pPr>
          </w:p>
        </w:tc>
      </w:tr>
    </w:tbl>
    <w:p w14:paraId="2CD93512" w14:textId="77777777" w:rsidR="005760C4" w:rsidRPr="00CB4A0A" w:rsidRDefault="005760C4" w:rsidP="00D50645">
      <w:pPr>
        <w:rPr>
          <w:rFonts w:cstheme="minorHAnsi"/>
          <w:sz w:val="24"/>
          <w:szCs w:val="24"/>
        </w:rPr>
      </w:pPr>
    </w:p>
    <w:p w14:paraId="23D5CC2E"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4D65E656" w14:textId="77777777" w:rsidTr="00D50645">
        <w:tc>
          <w:tcPr>
            <w:tcW w:w="9576" w:type="dxa"/>
          </w:tcPr>
          <w:p w14:paraId="5C06D5FA" w14:textId="77777777" w:rsidR="00D50645" w:rsidRPr="00CB4A0A" w:rsidRDefault="00D50645" w:rsidP="00D50645">
            <w:pPr>
              <w:rPr>
                <w:rFonts w:cstheme="minorHAnsi"/>
                <w:sz w:val="24"/>
                <w:szCs w:val="24"/>
              </w:rPr>
            </w:pPr>
          </w:p>
          <w:p w14:paraId="0D4BCCC9" w14:textId="77777777" w:rsidR="00D50645" w:rsidRPr="00CB4A0A" w:rsidRDefault="00D50645" w:rsidP="00D50645">
            <w:pPr>
              <w:rPr>
                <w:rFonts w:cstheme="minorHAnsi"/>
                <w:sz w:val="24"/>
                <w:szCs w:val="24"/>
              </w:rPr>
            </w:pPr>
          </w:p>
          <w:p w14:paraId="2FFC0340" w14:textId="77777777" w:rsidR="00D50645" w:rsidRPr="00CB4A0A" w:rsidRDefault="00D50645" w:rsidP="00D50645">
            <w:pPr>
              <w:rPr>
                <w:rFonts w:cstheme="minorHAnsi"/>
                <w:sz w:val="24"/>
                <w:szCs w:val="24"/>
              </w:rPr>
            </w:pPr>
          </w:p>
          <w:p w14:paraId="72158BFC" w14:textId="77777777" w:rsidR="00D50645" w:rsidRPr="00CB4A0A" w:rsidRDefault="00D50645" w:rsidP="00D50645">
            <w:pPr>
              <w:rPr>
                <w:rFonts w:cstheme="minorHAnsi"/>
                <w:sz w:val="24"/>
                <w:szCs w:val="24"/>
              </w:rPr>
            </w:pPr>
          </w:p>
          <w:p w14:paraId="3FA8254D" w14:textId="77777777" w:rsidR="00D50645" w:rsidRPr="00CB4A0A" w:rsidRDefault="00D50645" w:rsidP="00D50645">
            <w:pPr>
              <w:rPr>
                <w:rFonts w:cstheme="minorHAnsi"/>
                <w:sz w:val="24"/>
                <w:szCs w:val="24"/>
              </w:rPr>
            </w:pPr>
          </w:p>
          <w:p w14:paraId="30ABE466" w14:textId="77777777" w:rsidR="00D50645" w:rsidRPr="00CB4A0A" w:rsidRDefault="00D50645" w:rsidP="00D50645">
            <w:pPr>
              <w:rPr>
                <w:rFonts w:cstheme="minorHAnsi"/>
                <w:sz w:val="24"/>
                <w:szCs w:val="24"/>
              </w:rPr>
            </w:pPr>
          </w:p>
        </w:tc>
      </w:tr>
    </w:tbl>
    <w:p w14:paraId="59423D71" w14:textId="77777777" w:rsidR="00D50645" w:rsidRPr="00CB4A0A" w:rsidRDefault="00D50645" w:rsidP="00D50645">
      <w:pPr>
        <w:rPr>
          <w:rFonts w:cstheme="minorHAnsi"/>
          <w:sz w:val="24"/>
          <w:szCs w:val="24"/>
        </w:rPr>
      </w:pPr>
    </w:p>
    <w:p w14:paraId="5D3C0DD6"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63EBB942" w14:textId="77777777" w:rsidR="00D50645" w:rsidRPr="00A36279" w:rsidRDefault="00D50645" w:rsidP="00D50645">
      <w:pPr>
        <w:pStyle w:val="ListParagraph"/>
        <w:numPr>
          <w:ilvl w:val="0"/>
          <w:numId w:val="3"/>
        </w:numPr>
        <w:rPr>
          <w:rFonts w:cstheme="minorHAnsi"/>
          <w:b/>
          <w:sz w:val="24"/>
          <w:szCs w:val="24"/>
          <w:rPrChange w:id="407" w:author="Hareesh Ganesan" w:date="2016-10-17T10:12:00Z">
            <w:rPr>
              <w:rFonts w:cstheme="minorHAnsi"/>
              <w:sz w:val="24"/>
              <w:szCs w:val="24"/>
            </w:rPr>
          </w:rPrChange>
        </w:rPr>
      </w:pPr>
      <w:r w:rsidRPr="00A36279">
        <w:rPr>
          <w:rFonts w:cstheme="minorHAnsi"/>
          <w:b/>
          <w:sz w:val="24"/>
          <w:szCs w:val="24"/>
          <w:rPrChange w:id="408" w:author="Hareesh Ganesan" w:date="2016-10-17T10:12:00Z">
            <w:rPr>
              <w:rFonts w:cstheme="minorHAnsi"/>
              <w:sz w:val="24"/>
              <w:szCs w:val="24"/>
            </w:rPr>
          </w:rPrChange>
        </w:rPr>
        <w:t>Low</w:t>
      </w:r>
    </w:p>
    <w:p w14:paraId="652F161B"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5A6FF0AF"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1371527A"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7D75D12F" w14:textId="77777777" w:rsidR="00D50645" w:rsidRPr="00A36279" w:rsidRDefault="00D50645" w:rsidP="00D50645">
      <w:pPr>
        <w:pStyle w:val="ListParagraph"/>
        <w:numPr>
          <w:ilvl w:val="0"/>
          <w:numId w:val="3"/>
        </w:numPr>
        <w:rPr>
          <w:rFonts w:cstheme="minorHAnsi"/>
          <w:b/>
          <w:sz w:val="24"/>
          <w:szCs w:val="24"/>
          <w:rPrChange w:id="409" w:author="Hareesh Ganesan" w:date="2016-10-17T10:12:00Z">
            <w:rPr>
              <w:rFonts w:cstheme="minorHAnsi"/>
              <w:sz w:val="24"/>
              <w:szCs w:val="24"/>
            </w:rPr>
          </w:rPrChange>
        </w:rPr>
      </w:pPr>
      <w:r w:rsidRPr="00A36279">
        <w:rPr>
          <w:rFonts w:cstheme="minorHAnsi"/>
          <w:b/>
          <w:sz w:val="24"/>
          <w:szCs w:val="24"/>
          <w:rPrChange w:id="410" w:author="Hareesh Ganesan" w:date="2016-10-17T10:12:00Z">
            <w:rPr>
              <w:rFonts w:cstheme="minorHAnsi"/>
              <w:sz w:val="24"/>
              <w:szCs w:val="24"/>
            </w:rPr>
          </w:rPrChange>
        </w:rPr>
        <w:t>Low</w:t>
      </w:r>
    </w:p>
    <w:p w14:paraId="2BE6E120"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53575593"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587AD725" w14:textId="77777777" w:rsidR="00CD70E1" w:rsidRPr="00CB4A0A" w:rsidRDefault="00CD70E1" w:rsidP="00CD70E1">
      <w:pPr>
        <w:rPr>
          <w:rFonts w:cstheme="minorHAnsi"/>
          <w:b/>
          <w:sz w:val="24"/>
          <w:szCs w:val="24"/>
        </w:rPr>
      </w:pPr>
      <w:r w:rsidRPr="00CB4A0A">
        <w:rPr>
          <w:rFonts w:cstheme="minorHAnsi"/>
          <w:b/>
          <w:sz w:val="24"/>
          <w:szCs w:val="24"/>
        </w:rPr>
        <w:t>Overall Security Risk:</w:t>
      </w:r>
    </w:p>
    <w:p w14:paraId="7B9C921C" w14:textId="77777777" w:rsidR="00CD70E1" w:rsidRPr="00A36279" w:rsidRDefault="00CD70E1" w:rsidP="00CD70E1">
      <w:pPr>
        <w:pStyle w:val="ListParagraph"/>
        <w:numPr>
          <w:ilvl w:val="0"/>
          <w:numId w:val="3"/>
        </w:numPr>
        <w:rPr>
          <w:rFonts w:cstheme="minorHAnsi"/>
          <w:b/>
          <w:sz w:val="24"/>
          <w:szCs w:val="24"/>
          <w:rPrChange w:id="411" w:author="Hareesh Ganesan" w:date="2016-10-17T10:12:00Z">
            <w:rPr>
              <w:rFonts w:cstheme="minorHAnsi"/>
              <w:sz w:val="24"/>
              <w:szCs w:val="24"/>
            </w:rPr>
          </w:rPrChange>
        </w:rPr>
      </w:pPr>
      <w:r w:rsidRPr="00A36279">
        <w:rPr>
          <w:rFonts w:cstheme="minorHAnsi"/>
          <w:b/>
          <w:sz w:val="24"/>
          <w:szCs w:val="24"/>
          <w:rPrChange w:id="412" w:author="Hareesh Ganesan" w:date="2016-10-17T10:12:00Z">
            <w:rPr>
              <w:rFonts w:cstheme="minorHAnsi"/>
              <w:sz w:val="24"/>
              <w:szCs w:val="24"/>
            </w:rPr>
          </w:rPrChange>
        </w:rPr>
        <w:t>Low</w:t>
      </w:r>
    </w:p>
    <w:p w14:paraId="409E3D0C" w14:textId="77777777" w:rsidR="00CD70E1" w:rsidRPr="00CB4A0A" w:rsidRDefault="00CD70E1" w:rsidP="00CD70E1">
      <w:pPr>
        <w:pStyle w:val="ListParagraph"/>
        <w:numPr>
          <w:ilvl w:val="0"/>
          <w:numId w:val="3"/>
        </w:numPr>
        <w:rPr>
          <w:rFonts w:cstheme="minorHAnsi"/>
          <w:sz w:val="24"/>
          <w:szCs w:val="24"/>
        </w:rPr>
      </w:pPr>
      <w:r w:rsidRPr="00CB4A0A">
        <w:rPr>
          <w:rFonts w:cstheme="minorHAnsi"/>
          <w:sz w:val="24"/>
          <w:szCs w:val="24"/>
        </w:rPr>
        <w:t>Medium</w:t>
      </w:r>
    </w:p>
    <w:p w14:paraId="1198DF63" w14:textId="77777777" w:rsidR="00CD70E1" w:rsidRPr="00CB4A0A" w:rsidRDefault="00CD70E1" w:rsidP="00CD70E1">
      <w:pPr>
        <w:pStyle w:val="ListParagraph"/>
        <w:numPr>
          <w:ilvl w:val="0"/>
          <w:numId w:val="3"/>
        </w:numPr>
        <w:rPr>
          <w:rFonts w:cstheme="minorHAnsi"/>
          <w:sz w:val="24"/>
          <w:szCs w:val="24"/>
        </w:rPr>
      </w:pPr>
      <w:r w:rsidRPr="00CB4A0A">
        <w:rPr>
          <w:rFonts w:cstheme="minorHAnsi"/>
          <w:sz w:val="24"/>
          <w:szCs w:val="24"/>
        </w:rPr>
        <w:t>High</w:t>
      </w:r>
    </w:p>
    <w:p w14:paraId="30BE8D44"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193E3B4D"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0375CB66"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Logoff refers to a user logging off of the system. </w:t>
      </w:r>
    </w:p>
    <w:p w14:paraId="5908B409" w14:textId="77777777" w:rsidR="00D50645" w:rsidRPr="00CB4A0A" w:rsidRDefault="00D50645" w:rsidP="00D50645">
      <w:pPr>
        <w:spacing w:line="240" w:lineRule="auto"/>
        <w:contextualSpacing/>
        <w:rPr>
          <w:rFonts w:cstheme="minorHAnsi"/>
          <w:sz w:val="24"/>
          <w:szCs w:val="24"/>
        </w:rPr>
      </w:pPr>
    </w:p>
    <w:p w14:paraId="3DEFAF03"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Information system refers to an interconnected set of information resources under the same direct management control that shares common functionality. A system normally includes hardware, software, information, data, applications, communications, and people.</w:t>
      </w:r>
    </w:p>
    <w:p w14:paraId="2F19D597" w14:textId="77777777" w:rsidR="00D50645" w:rsidRPr="00CB4A0A" w:rsidRDefault="00D50645" w:rsidP="00D50645">
      <w:pPr>
        <w:spacing w:line="240" w:lineRule="auto"/>
        <w:contextualSpacing/>
        <w:rPr>
          <w:rFonts w:cstheme="minorHAnsi"/>
          <w:sz w:val="24"/>
          <w:szCs w:val="24"/>
        </w:rPr>
      </w:pPr>
    </w:p>
    <w:p w14:paraId="0D23D0FC"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Electronic devices include nonstationary electronic apparatus with singular or multiple capabilities of recording, storing, and/or transmitting data, voice, video, or photo images. This includes but is not limited to laptops, personal digital assistants, pocket personal computers, palmtops, MP3 players, cellular telephones, thumb drives, video cameras, and pagers.</w:t>
      </w:r>
    </w:p>
    <w:p w14:paraId="3214FFD5" w14:textId="77777777" w:rsidR="00D50645" w:rsidRPr="00CB4A0A" w:rsidRDefault="00D50645" w:rsidP="00D50645">
      <w:pPr>
        <w:spacing w:line="240" w:lineRule="auto"/>
        <w:contextualSpacing/>
        <w:rPr>
          <w:rFonts w:cstheme="minorHAnsi"/>
          <w:sz w:val="24"/>
          <w:szCs w:val="24"/>
        </w:rPr>
      </w:pPr>
    </w:p>
    <w:p w14:paraId="6AA74F44"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Many software applications and devices are able to engage a screen lock or terminate a session when the user is inactive for a period of time. This capability is designed to limit access to the device or software and the ePHI can be recalled, modified, transmitted, and stored.</w:t>
      </w:r>
    </w:p>
    <w:p w14:paraId="2F98C915" w14:textId="77777777" w:rsidR="00D50645" w:rsidRPr="00CB4A0A" w:rsidRDefault="00D50645" w:rsidP="00D50645">
      <w:pPr>
        <w:spacing w:line="240" w:lineRule="auto"/>
        <w:contextualSpacing/>
        <w:rPr>
          <w:rFonts w:cstheme="minorHAnsi"/>
          <w:sz w:val="24"/>
          <w:szCs w:val="24"/>
        </w:rPr>
      </w:pPr>
    </w:p>
    <w:p w14:paraId="1366FB41" w14:textId="77777777" w:rsidR="00D50645" w:rsidRPr="00CB4A0A" w:rsidRDefault="00D50645" w:rsidP="00D50645">
      <w:pPr>
        <w:rPr>
          <w:rFonts w:cstheme="minorHAnsi"/>
          <w:i/>
          <w:sz w:val="24"/>
          <w:szCs w:val="24"/>
        </w:rPr>
      </w:pPr>
      <w:r w:rsidRPr="00CB4A0A">
        <w:rPr>
          <w:rFonts w:cstheme="minorHAnsi"/>
          <w:sz w:val="24"/>
          <w:szCs w:val="24"/>
        </w:rPr>
        <w:t>Evaluate your practice to determine if its information systems and electronic devices have an automatic log off function and how it can be activated.</w:t>
      </w:r>
    </w:p>
    <w:p w14:paraId="70C1B12C"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51B6C68A" w14:textId="77777777"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sz w:val="24"/>
          <w:szCs w:val="24"/>
        </w:rPr>
        <w:t xml:space="preserve">Your practice might not be able to protect, secure and control access to its ePHI if it does </w:t>
      </w:r>
      <w:r w:rsidRPr="00CB4A0A">
        <w:rPr>
          <w:rFonts w:eastAsia="Times New Roman" w:cstheme="minorHAnsi"/>
          <w:color w:val="000000"/>
          <w:sz w:val="24"/>
          <w:szCs w:val="24"/>
        </w:rPr>
        <w:t>not enforce automatic logoff procedures that terminate an electronic session after a predetermined period of inactivity.</w:t>
      </w:r>
      <w:r w:rsidR="00343753" w:rsidRPr="00CB4A0A">
        <w:rPr>
          <w:rFonts w:eastAsia="Times New Roman" w:cstheme="minorHAnsi"/>
          <w:color w:val="000000"/>
          <w:sz w:val="24"/>
          <w:szCs w:val="24"/>
        </w:rPr>
        <w:t xml:space="preserve"> </w:t>
      </w:r>
    </w:p>
    <w:p w14:paraId="6BEB8927" w14:textId="77777777" w:rsidR="00D50645" w:rsidRPr="00CB4A0A" w:rsidRDefault="00D50645" w:rsidP="00D50645">
      <w:pPr>
        <w:spacing w:after="0" w:line="240" w:lineRule="auto"/>
        <w:contextualSpacing/>
        <w:rPr>
          <w:rFonts w:eastAsia="Times New Roman" w:cstheme="minorHAnsi"/>
          <w:color w:val="000000"/>
          <w:sz w:val="24"/>
          <w:szCs w:val="24"/>
        </w:rPr>
      </w:pPr>
    </w:p>
    <w:p w14:paraId="45F98205" w14:textId="77777777" w:rsidR="00D50645" w:rsidRPr="00CB4A0A" w:rsidRDefault="00D50645" w:rsidP="00D50645">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0FFDE68A" w14:textId="77777777"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14:paraId="1A82051E"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compromise the privacy, confidentiality, integrity or availability of ePHI.</w:t>
      </w:r>
    </w:p>
    <w:p w14:paraId="090B003B" w14:textId="77777777" w:rsidR="00D50645" w:rsidRPr="00CB4A0A" w:rsidRDefault="00D50645" w:rsidP="00D50645">
      <w:pPr>
        <w:pStyle w:val="ListParagraph"/>
        <w:numPr>
          <w:ilvl w:val="0"/>
          <w:numId w:val="6"/>
        </w:numPr>
        <w:spacing w:line="240" w:lineRule="auto"/>
        <w:ind w:left="252" w:hanging="252"/>
        <w:rPr>
          <w:rFonts w:eastAsia="Times New Roman" w:cstheme="minorHAnsi"/>
          <w:color w:val="000000" w:themeColor="text1"/>
          <w:sz w:val="24"/>
          <w:szCs w:val="24"/>
        </w:rPr>
      </w:pPr>
      <w:r w:rsidRPr="00CB4A0A">
        <w:rPr>
          <w:rFonts w:cstheme="minorHAnsi"/>
          <w:sz w:val="24"/>
          <w:szCs w:val="24"/>
        </w:rPr>
        <w:t>Unauthorized disclosure (including disclosure through theft or loss) of ePHI can lead to identity theft.</w:t>
      </w:r>
    </w:p>
    <w:p w14:paraId="061490FB"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5E0AB3D7"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5BA223F5" w14:textId="77777777" w:rsidR="00942D8F" w:rsidRPr="00CB4A0A" w:rsidRDefault="00942D8F" w:rsidP="00D50645">
      <w:pPr>
        <w:spacing w:after="0" w:line="240" w:lineRule="auto"/>
        <w:rPr>
          <w:rFonts w:eastAsia="Times New Roman" w:cstheme="minorHAnsi"/>
          <w:bCs/>
          <w:sz w:val="24"/>
          <w:szCs w:val="24"/>
        </w:rPr>
      </w:pPr>
    </w:p>
    <w:p w14:paraId="764A5A92" w14:textId="77777777"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electronic procedures that terminate an electronic session after a predetermined time of inactivity.</w:t>
      </w:r>
    </w:p>
    <w:p w14:paraId="1D819AD0" w14:textId="77777777" w:rsidR="00942D8F" w:rsidRPr="00CB4A0A" w:rsidRDefault="00942D8F" w:rsidP="00942D8F">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164.312(a)(2)(iii)]</w:t>
      </w:r>
    </w:p>
    <w:p w14:paraId="101CD623" w14:textId="77777777" w:rsidR="00942D8F" w:rsidRPr="00CB4A0A" w:rsidRDefault="00942D8F" w:rsidP="00D50645">
      <w:pPr>
        <w:spacing w:after="0" w:line="240" w:lineRule="auto"/>
        <w:rPr>
          <w:rFonts w:eastAsia="Times New Roman" w:cstheme="minorHAnsi"/>
          <w:bCs/>
          <w:sz w:val="24"/>
          <w:szCs w:val="24"/>
        </w:rPr>
      </w:pPr>
    </w:p>
    <w:p w14:paraId="3D4FB583"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Identify information system components and electronic devices with auto log-off capabilities.</w:t>
      </w:r>
      <w:r w:rsidRPr="00CB4A0A">
        <w:rPr>
          <w:rFonts w:cstheme="minorHAnsi"/>
          <w:color w:val="000000" w:themeColor="text1"/>
          <w:sz w:val="24"/>
          <w:szCs w:val="24"/>
        </w:rPr>
        <w:br/>
        <w:t>[NIST SP 800-53 CM-8]</w:t>
      </w:r>
      <w:r w:rsidRPr="00CB4A0A">
        <w:rPr>
          <w:rFonts w:cstheme="minorHAnsi"/>
          <w:color w:val="000000" w:themeColor="text1"/>
          <w:sz w:val="24"/>
          <w:szCs w:val="24"/>
        </w:rPr>
        <w:br/>
      </w:r>
    </w:p>
    <w:p w14:paraId="35F3304B" w14:textId="77777777" w:rsidR="001D1EE2" w:rsidRPr="00CB4A0A" w:rsidRDefault="001D1EE2" w:rsidP="001D1EE2">
      <w:pPr>
        <w:spacing w:after="0" w:line="240" w:lineRule="auto"/>
        <w:rPr>
          <w:rFonts w:eastAsia="Times New Roman" w:cstheme="minorHAnsi"/>
          <w:bCs/>
          <w:i/>
          <w:sz w:val="24"/>
          <w:szCs w:val="24"/>
        </w:rPr>
      </w:pPr>
      <w:r w:rsidRPr="00CB4A0A">
        <w:rPr>
          <w:rFonts w:cstheme="minorHAnsi"/>
          <w:color w:val="000000" w:themeColor="text1"/>
          <w:sz w:val="24"/>
          <w:szCs w:val="24"/>
        </w:rPr>
        <w:t>Enforce an automated session lock after a predetermined period of inactivity or upon receiving a request from a user. Retain the session lock until the user reestablishes access using the established identification and authentication procedures.</w:t>
      </w:r>
      <w:r w:rsidRPr="00CB4A0A">
        <w:rPr>
          <w:rFonts w:cstheme="minorHAnsi"/>
          <w:color w:val="000000" w:themeColor="text1"/>
          <w:sz w:val="24"/>
          <w:szCs w:val="24"/>
        </w:rPr>
        <w:br/>
        <w:t>[NIST SP 800-53 AC-11 and AC-12]</w:t>
      </w:r>
    </w:p>
    <w:p w14:paraId="4D906E95" w14:textId="77777777" w:rsidR="00D50645" w:rsidRPr="00CB4A0A" w:rsidRDefault="00D50645">
      <w:pPr>
        <w:rPr>
          <w:rFonts w:cstheme="minorHAnsi"/>
          <w:sz w:val="24"/>
          <w:szCs w:val="24"/>
        </w:rPr>
      </w:pPr>
    </w:p>
    <w:p w14:paraId="38EF32F4" w14:textId="77777777" w:rsidR="00131D1F" w:rsidRPr="00CB4A0A" w:rsidRDefault="00131D1F">
      <w:pPr>
        <w:rPr>
          <w:rFonts w:cstheme="minorHAnsi"/>
          <w:sz w:val="24"/>
          <w:szCs w:val="24"/>
        </w:rPr>
      </w:pPr>
    </w:p>
    <w:p w14:paraId="4B8298E6" w14:textId="77777777" w:rsidR="005760C4" w:rsidRPr="00CB4A0A" w:rsidRDefault="00D50645" w:rsidP="005760C4">
      <w:pPr>
        <w:pStyle w:val="Heading1"/>
        <w:pBdr>
          <w:top w:val="single" w:sz="4" w:space="1" w:color="auto"/>
          <w:left w:val="single" w:sz="4" w:space="4" w:color="auto"/>
          <w:bottom w:val="single" w:sz="4" w:space="1" w:color="auto"/>
          <w:right w:val="single" w:sz="4" w:space="4" w:color="auto"/>
        </w:pBdr>
      </w:pPr>
      <w:bookmarkStart w:id="413" w:name="_Toc461443952"/>
      <w:r w:rsidRPr="00CB4A0A">
        <w:rPr>
          <w:b/>
        </w:rPr>
        <w:t>T19</w:t>
      </w:r>
      <w:r w:rsidR="005760C4" w:rsidRPr="00CB4A0A">
        <w:rPr>
          <w:b/>
        </w:rPr>
        <w:t xml:space="preserve"> - </w:t>
      </w:r>
      <w:r w:rsidRPr="00CB4A0A">
        <w:rPr>
          <w:rFonts w:eastAsia="Times New Roman"/>
          <w:b/>
          <w:color w:val="000000"/>
        </w:rPr>
        <w:t>§164.312(a)(2)(ii)</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activate an automatic logoff that terminates an electronic session after a predetermined period of user inactivity?</w:t>
      </w:r>
      <w:bookmarkEnd w:id="413"/>
    </w:p>
    <w:p w14:paraId="6C309CB9" w14:textId="77777777" w:rsidR="00D50645" w:rsidRPr="00A36279" w:rsidRDefault="00D50645" w:rsidP="00D50645">
      <w:pPr>
        <w:pStyle w:val="ListParagraph"/>
        <w:numPr>
          <w:ilvl w:val="0"/>
          <w:numId w:val="4"/>
        </w:numPr>
        <w:rPr>
          <w:rFonts w:eastAsia="Times New Roman" w:cstheme="minorHAnsi"/>
          <w:b/>
          <w:color w:val="000000"/>
          <w:sz w:val="24"/>
          <w:szCs w:val="24"/>
          <w:rPrChange w:id="414" w:author="Hareesh Ganesan" w:date="2016-10-17T10:12:00Z">
            <w:rPr>
              <w:rFonts w:eastAsia="Times New Roman" w:cstheme="minorHAnsi"/>
              <w:color w:val="000000"/>
              <w:sz w:val="24"/>
              <w:szCs w:val="24"/>
            </w:rPr>
          </w:rPrChange>
        </w:rPr>
      </w:pPr>
      <w:r w:rsidRPr="00A36279">
        <w:rPr>
          <w:rFonts w:eastAsia="Times New Roman" w:cstheme="minorHAnsi"/>
          <w:b/>
          <w:color w:val="000000"/>
          <w:sz w:val="24"/>
          <w:szCs w:val="24"/>
          <w:rPrChange w:id="415" w:author="Hareesh Ganesan" w:date="2016-10-17T10:12:00Z">
            <w:rPr>
              <w:rFonts w:eastAsia="Times New Roman" w:cstheme="minorHAnsi"/>
              <w:color w:val="000000"/>
              <w:sz w:val="24"/>
              <w:szCs w:val="24"/>
            </w:rPr>
          </w:rPrChange>
        </w:rPr>
        <w:t>Yes</w:t>
      </w:r>
    </w:p>
    <w:p w14:paraId="1FF95800" w14:textId="77777777" w:rsidR="00D50645" w:rsidRPr="00CB4A0A" w:rsidRDefault="00D50645" w:rsidP="00D50645">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3BB1B5F7" w14:textId="77777777" w:rsidR="00D50645" w:rsidRPr="00CB4A0A" w:rsidRDefault="00D50645" w:rsidP="00D50645">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2B9EA6E3"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Cost</w:t>
      </w:r>
    </w:p>
    <w:p w14:paraId="00752A5C"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Practice Size</w:t>
      </w:r>
    </w:p>
    <w:p w14:paraId="29E6C15F"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Complexity</w:t>
      </w:r>
    </w:p>
    <w:p w14:paraId="14952AF7" w14:textId="77777777" w:rsidR="00D50645" w:rsidRPr="00CB4A0A" w:rsidRDefault="00D50645" w:rsidP="00D50645">
      <w:pPr>
        <w:pStyle w:val="ListParagraph"/>
        <w:numPr>
          <w:ilvl w:val="0"/>
          <w:numId w:val="2"/>
        </w:numPr>
        <w:rPr>
          <w:rFonts w:cstheme="minorHAnsi"/>
          <w:sz w:val="24"/>
          <w:szCs w:val="24"/>
        </w:rPr>
      </w:pPr>
      <w:r w:rsidRPr="00CB4A0A">
        <w:rPr>
          <w:rFonts w:cstheme="minorHAnsi"/>
          <w:sz w:val="24"/>
          <w:szCs w:val="24"/>
        </w:rPr>
        <w:t>Alternate Solution</w:t>
      </w:r>
    </w:p>
    <w:p w14:paraId="399DEF5B" w14:textId="77777777" w:rsidR="00D50645" w:rsidRPr="00CB4A0A" w:rsidRDefault="00D50645" w:rsidP="00D50645">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50645" w:rsidRPr="00CB4A0A" w14:paraId="4E34768E" w14:textId="77777777" w:rsidTr="00D50645">
        <w:tc>
          <w:tcPr>
            <w:tcW w:w="9576" w:type="dxa"/>
          </w:tcPr>
          <w:p w14:paraId="7AF438EE" w14:textId="77777777" w:rsidR="00D50645" w:rsidRPr="00CB4A0A" w:rsidRDefault="00A36279" w:rsidP="00D50645">
            <w:pPr>
              <w:rPr>
                <w:rFonts w:cstheme="minorHAnsi"/>
                <w:sz w:val="24"/>
                <w:szCs w:val="24"/>
              </w:rPr>
            </w:pPr>
            <w:ins w:id="416" w:author="Hareesh Ganesan" w:date="2016-10-17T10:12:00Z">
              <w:r>
                <w:rPr>
                  <w:rFonts w:cstheme="minorHAnsi"/>
                  <w:sz w:val="24"/>
                  <w:szCs w:val="24"/>
                </w:rPr>
                <w:t>We implement automatic log off after10 minutes of inactivity.</w:t>
              </w:r>
            </w:ins>
          </w:p>
          <w:p w14:paraId="0638F3E8" w14:textId="77777777" w:rsidR="00D50645" w:rsidRPr="00CB4A0A" w:rsidRDefault="00D50645" w:rsidP="00D50645">
            <w:pPr>
              <w:rPr>
                <w:rFonts w:cstheme="minorHAnsi"/>
                <w:sz w:val="24"/>
                <w:szCs w:val="24"/>
              </w:rPr>
            </w:pPr>
          </w:p>
          <w:p w14:paraId="51F1BF0E" w14:textId="77777777" w:rsidR="00D50645" w:rsidRPr="00CB4A0A" w:rsidRDefault="00D50645" w:rsidP="00D50645">
            <w:pPr>
              <w:rPr>
                <w:rFonts w:cstheme="minorHAnsi"/>
                <w:sz w:val="24"/>
                <w:szCs w:val="24"/>
              </w:rPr>
            </w:pPr>
          </w:p>
          <w:p w14:paraId="423B69A2" w14:textId="77777777" w:rsidR="00D50645" w:rsidRPr="00CB4A0A" w:rsidRDefault="00D50645" w:rsidP="00D50645">
            <w:pPr>
              <w:rPr>
                <w:rFonts w:cstheme="minorHAnsi"/>
                <w:sz w:val="24"/>
                <w:szCs w:val="24"/>
              </w:rPr>
            </w:pPr>
          </w:p>
          <w:p w14:paraId="7C5034C1" w14:textId="77777777" w:rsidR="00D50645" w:rsidRPr="00CB4A0A" w:rsidRDefault="00D50645" w:rsidP="00D50645">
            <w:pPr>
              <w:rPr>
                <w:rFonts w:cstheme="minorHAnsi"/>
                <w:sz w:val="24"/>
                <w:szCs w:val="24"/>
              </w:rPr>
            </w:pPr>
          </w:p>
          <w:p w14:paraId="2C04C634" w14:textId="77777777" w:rsidR="00D50645" w:rsidRPr="00CB4A0A" w:rsidRDefault="00D50645" w:rsidP="00D50645">
            <w:pPr>
              <w:rPr>
                <w:rFonts w:cstheme="minorHAnsi"/>
                <w:sz w:val="24"/>
                <w:szCs w:val="24"/>
              </w:rPr>
            </w:pPr>
          </w:p>
        </w:tc>
      </w:tr>
    </w:tbl>
    <w:p w14:paraId="4DB5123B" w14:textId="77777777" w:rsidR="005760C4" w:rsidRPr="00CB4A0A" w:rsidRDefault="005760C4" w:rsidP="00D50645">
      <w:pPr>
        <w:rPr>
          <w:rFonts w:cstheme="minorHAnsi"/>
          <w:sz w:val="24"/>
          <w:szCs w:val="24"/>
        </w:rPr>
      </w:pPr>
    </w:p>
    <w:p w14:paraId="368949CF" w14:textId="77777777" w:rsidR="00D50645" w:rsidRPr="00CB4A0A" w:rsidRDefault="00D50645" w:rsidP="00D50645">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50645" w:rsidRPr="00CB4A0A" w14:paraId="675DAF3A" w14:textId="77777777" w:rsidTr="00D50645">
        <w:tc>
          <w:tcPr>
            <w:tcW w:w="9576" w:type="dxa"/>
          </w:tcPr>
          <w:p w14:paraId="4BE16503" w14:textId="77777777" w:rsidR="00D50645" w:rsidRPr="00CB4A0A" w:rsidRDefault="00D50645" w:rsidP="00D50645">
            <w:pPr>
              <w:rPr>
                <w:rFonts w:cstheme="minorHAnsi"/>
                <w:sz w:val="24"/>
                <w:szCs w:val="24"/>
              </w:rPr>
            </w:pPr>
          </w:p>
          <w:p w14:paraId="20ED03A0" w14:textId="77777777" w:rsidR="00D50645" w:rsidRPr="00CB4A0A" w:rsidRDefault="00D50645" w:rsidP="00D50645">
            <w:pPr>
              <w:rPr>
                <w:rFonts w:cstheme="minorHAnsi"/>
                <w:sz w:val="24"/>
                <w:szCs w:val="24"/>
              </w:rPr>
            </w:pPr>
          </w:p>
          <w:p w14:paraId="3FB0DB4E" w14:textId="77777777" w:rsidR="00D50645" w:rsidRPr="00CB4A0A" w:rsidRDefault="00D50645" w:rsidP="00D50645">
            <w:pPr>
              <w:rPr>
                <w:rFonts w:cstheme="minorHAnsi"/>
                <w:sz w:val="24"/>
                <w:szCs w:val="24"/>
              </w:rPr>
            </w:pPr>
          </w:p>
          <w:p w14:paraId="7EDA126E" w14:textId="77777777" w:rsidR="00D50645" w:rsidRPr="00CB4A0A" w:rsidRDefault="00D50645" w:rsidP="00D50645">
            <w:pPr>
              <w:rPr>
                <w:rFonts w:cstheme="minorHAnsi"/>
                <w:sz w:val="24"/>
                <w:szCs w:val="24"/>
              </w:rPr>
            </w:pPr>
          </w:p>
          <w:p w14:paraId="0F01F0AA" w14:textId="77777777" w:rsidR="00D50645" w:rsidRPr="00CB4A0A" w:rsidRDefault="00D50645" w:rsidP="00D50645">
            <w:pPr>
              <w:rPr>
                <w:rFonts w:cstheme="minorHAnsi"/>
                <w:sz w:val="24"/>
                <w:szCs w:val="24"/>
              </w:rPr>
            </w:pPr>
          </w:p>
          <w:p w14:paraId="587A500C" w14:textId="77777777" w:rsidR="00D50645" w:rsidRPr="00CB4A0A" w:rsidRDefault="00D50645" w:rsidP="00D50645">
            <w:pPr>
              <w:rPr>
                <w:rFonts w:cstheme="minorHAnsi"/>
                <w:sz w:val="24"/>
                <w:szCs w:val="24"/>
              </w:rPr>
            </w:pPr>
          </w:p>
        </w:tc>
      </w:tr>
    </w:tbl>
    <w:p w14:paraId="1018403B" w14:textId="77777777" w:rsidR="00D50645" w:rsidRPr="00CB4A0A" w:rsidRDefault="00D50645" w:rsidP="00D50645">
      <w:pPr>
        <w:rPr>
          <w:rFonts w:cstheme="minorHAnsi"/>
          <w:sz w:val="24"/>
          <w:szCs w:val="24"/>
        </w:rPr>
      </w:pPr>
    </w:p>
    <w:p w14:paraId="0D64CA17" w14:textId="77777777" w:rsidR="00D50645" w:rsidRPr="00CB4A0A" w:rsidRDefault="00D50645" w:rsidP="00D50645">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50645" w:rsidRPr="00CB4A0A" w14:paraId="2A3A0A0C" w14:textId="77777777" w:rsidTr="00D50645">
        <w:tc>
          <w:tcPr>
            <w:tcW w:w="9576" w:type="dxa"/>
          </w:tcPr>
          <w:p w14:paraId="6EA97FBD" w14:textId="77777777" w:rsidR="00D50645" w:rsidRPr="00CB4A0A" w:rsidRDefault="00D50645" w:rsidP="00D50645">
            <w:pPr>
              <w:rPr>
                <w:rFonts w:cstheme="minorHAnsi"/>
                <w:sz w:val="24"/>
                <w:szCs w:val="24"/>
              </w:rPr>
            </w:pPr>
          </w:p>
          <w:p w14:paraId="77965604" w14:textId="77777777" w:rsidR="00D50645" w:rsidRPr="00CB4A0A" w:rsidRDefault="00D50645" w:rsidP="00D50645">
            <w:pPr>
              <w:rPr>
                <w:rFonts w:cstheme="minorHAnsi"/>
                <w:sz w:val="24"/>
                <w:szCs w:val="24"/>
              </w:rPr>
            </w:pPr>
          </w:p>
          <w:p w14:paraId="5D6EC812" w14:textId="77777777" w:rsidR="00D50645" w:rsidRPr="00CB4A0A" w:rsidRDefault="00D50645" w:rsidP="00D50645">
            <w:pPr>
              <w:rPr>
                <w:rFonts w:cstheme="minorHAnsi"/>
                <w:sz w:val="24"/>
                <w:szCs w:val="24"/>
              </w:rPr>
            </w:pPr>
          </w:p>
          <w:p w14:paraId="7DFE34AD" w14:textId="77777777" w:rsidR="00D50645" w:rsidRPr="00CB4A0A" w:rsidRDefault="00D50645" w:rsidP="00D50645">
            <w:pPr>
              <w:rPr>
                <w:rFonts w:cstheme="minorHAnsi"/>
                <w:sz w:val="24"/>
                <w:szCs w:val="24"/>
              </w:rPr>
            </w:pPr>
          </w:p>
          <w:p w14:paraId="1C37BE65" w14:textId="77777777" w:rsidR="00D50645" w:rsidRPr="00CB4A0A" w:rsidRDefault="00D50645" w:rsidP="00D50645">
            <w:pPr>
              <w:rPr>
                <w:rFonts w:cstheme="minorHAnsi"/>
                <w:sz w:val="24"/>
                <w:szCs w:val="24"/>
              </w:rPr>
            </w:pPr>
          </w:p>
          <w:p w14:paraId="218FF1C0" w14:textId="77777777" w:rsidR="00D50645" w:rsidRPr="00CB4A0A" w:rsidRDefault="00D50645" w:rsidP="00D50645">
            <w:pPr>
              <w:rPr>
                <w:rFonts w:cstheme="minorHAnsi"/>
                <w:sz w:val="24"/>
                <w:szCs w:val="24"/>
              </w:rPr>
            </w:pPr>
          </w:p>
        </w:tc>
      </w:tr>
    </w:tbl>
    <w:p w14:paraId="0FA04A26" w14:textId="77777777" w:rsidR="00D50645" w:rsidRPr="00CB4A0A" w:rsidRDefault="00D50645" w:rsidP="00D50645">
      <w:pPr>
        <w:rPr>
          <w:rFonts w:cstheme="minorHAnsi"/>
          <w:sz w:val="24"/>
          <w:szCs w:val="24"/>
        </w:rPr>
      </w:pPr>
    </w:p>
    <w:p w14:paraId="13495AD7" w14:textId="77777777" w:rsidR="00D50645" w:rsidRPr="00CB4A0A" w:rsidRDefault="00D50645" w:rsidP="00D50645">
      <w:pPr>
        <w:rPr>
          <w:rFonts w:cstheme="minorHAnsi"/>
          <w:sz w:val="24"/>
          <w:szCs w:val="24"/>
        </w:rPr>
      </w:pPr>
      <w:r w:rsidRPr="00CB4A0A">
        <w:rPr>
          <w:rFonts w:cstheme="minorHAnsi"/>
          <w:sz w:val="24"/>
          <w:szCs w:val="24"/>
        </w:rPr>
        <w:t>Please rate the likelihood of a threat/vulnerability affecting your ePHI:</w:t>
      </w:r>
    </w:p>
    <w:p w14:paraId="002EA514" w14:textId="77777777" w:rsidR="00D50645" w:rsidRPr="00A36279" w:rsidRDefault="00D50645" w:rsidP="00D50645">
      <w:pPr>
        <w:pStyle w:val="ListParagraph"/>
        <w:numPr>
          <w:ilvl w:val="0"/>
          <w:numId w:val="3"/>
        </w:numPr>
        <w:rPr>
          <w:rFonts w:cstheme="minorHAnsi"/>
          <w:b/>
          <w:sz w:val="24"/>
          <w:szCs w:val="24"/>
          <w:rPrChange w:id="417" w:author="Hareesh Ganesan" w:date="2016-10-17T10:13:00Z">
            <w:rPr>
              <w:rFonts w:cstheme="minorHAnsi"/>
              <w:sz w:val="24"/>
              <w:szCs w:val="24"/>
            </w:rPr>
          </w:rPrChange>
        </w:rPr>
      </w:pPr>
      <w:r w:rsidRPr="00A36279">
        <w:rPr>
          <w:rFonts w:cstheme="minorHAnsi"/>
          <w:b/>
          <w:sz w:val="24"/>
          <w:szCs w:val="24"/>
          <w:rPrChange w:id="418" w:author="Hareesh Ganesan" w:date="2016-10-17T10:13:00Z">
            <w:rPr>
              <w:rFonts w:cstheme="minorHAnsi"/>
              <w:sz w:val="24"/>
              <w:szCs w:val="24"/>
            </w:rPr>
          </w:rPrChange>
        </w:rPr>
        <w:t>Low</w:t>
      </w:r>
    </w:p>
    <w:p w14:paraId="187FA1DF"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7371A4ED"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69D11A27" w14:textId="77777777" w:rsidR="00D50645" w:rsidRPr="00CB4A0A" w:rsidRDefault="00D50645" w:rsidP="00D50645">
      <w:pPr>
        <w:rPr>
          <w:rFonts w:cstheme="minorHAnsi"/>
          <w:sz w:val="24"/>
          <w:szCs w:val="24"/>
        </w:rPr>
      </w:pPr>
      <w:r w:rsidRPr="00CB4A0A">
        <w:rPr>
          <w:rFonts w:cstheme="minorHAnsi"/>
          <w:sz w:val="24"/>
          <w:szCs w:val="24"/>
        </w:rPr>
        <w:t>Please rate the impact of a threat/vulnerability affecting your ePHI:</w:t>
      </w:r>
    </w:p>
    <w:p w14:paraId="15E5388A" w14:textId="77777777" w:rsidR="00D50645" w:rsidRPr="00A36279" w:rsidRDefault="00D50645" w:rsidP="00D50645">
      <w:pPr>
        <w:pStyle w:val="ListParagraph"/>
        <w:numPr>
          <w:ilvl w:val="0"/>
          <w:numId w:val="3"/>
        </w:numPr>
        <w:rPr>
          <w:rFonts w:cstheme="minorHAnsi"/>
          <w:b/>
          <w:sz w:val="24"/>
          <w:szCs w:val="24"/>
          <w:rPrChange w:id="419" w:author="Hareesh Ganesan" w:date="2016-10-17T10:13:00Z">
            <w:rPr>
              <w:rFonts w:cstheme="minorHAnsi"/>
              <w:sz w:val="24"/>
              <w:szCs w:val="24"/>
            </w:rPr>
          </w:rPrChange>
        </w:rPr>
      </w:pPr>
      <w:r w:rsidRPr="00A36279">
        <w:rPr>
          <w:rFonts w:cstheme="minorHAnsi"/>
          <w:b/>
          <w:sz w:val="24"/>
          <w:szCs w:val="24"/>
          <w:rPrChange w:id="420" w:author="Hareesh Ganesan" w:date="2016-10-17T10:13:00Z">
            <w:rPr>
              <w:rFonts w:cstheme="minorHAnsi"/>
              <w:sz w:val="24"/>
              <w:szCs w:val="24"/>
            </w:rPr>
          </w:rPrChange>
        </w:rPr>
        <w:t>Low</w:t>
      </w:r>
    </w:p>
    <w:p w14:paraId="15B6CEF7"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Medium</w:t>
      </w:r>
    </w:p>
    <w:p w14:paraId="212EA27D" w14:textId="77777777" w:rsidR="00D50645" w:rsidRPr="00CB4A0A" w:rsidRDefault="00D50645" w:rsidP="00D50645">
      <w:pPr>
        <w:pStyle w:val="ListParagraph"/>
        <w:numPr>
          <w:ilvl w:val="0"/>
          <w:numId w:val="3"/>
        </w:numPr>
        <w:rPr>
          <w:rFonts w:cstheme="minorHAnsi"/>
          <w:sz w:val="24"/>
          <w:szCs w:val="24"/>
        </w:rPr>
      </w:pPr>
      <w:r w:rsidRPr="00CB4A0A">
        <w:rPr>
          <w:rFonts w:cstheme="minorHAnsi"/>
          <w:sz w:val="24"/>
          <w:szCs w:val="24"/>
        </w:rPr>
        <w:t>High</w:t>
      </w:r>
    </w:p>
    <w:p w14:paraId="151C5733" w14:textId="77777777" w:rsidR="006937C0" w:rsidRPr="00CB4A0A" w:rsidRDefault="006937C0" w:rsidP="006937C0">
      <w:pPr>
        <w:rPr>
          <w:rFonts w:cstheme="minorHAnsi"/>
          <w:b/>
          <w:sz w:val="24"/>
          <w:szCs w:val="24"/>
        </w:rPr>
      </w:pPr>
      <w:r w:rsidRPr="00CB4A0A">
        <w:rPr>
          <w:rFonts w:cstheme="minorHAnsi"/>
          <w:b/>
          <w:sz w:val="24"/>
          <w:szCs w:val="24"/>
        </w:rPr>
        <w:t>Overall Security Risk:</w:t>
      </w:r>
    </w:p>
    <w:p w14:paraId="7B4A056F" w14:textId="77777777" w:rsidR="006937C0" w:rsidRPr="00A36279" w:rsidRDefault="006937C0" w:rsidP="006937C0">
      <w:pPr>
        <w:pStyle w:val="ListParagraph"/>
        <w:numPr>
          <w:ilvl w:val="0"/>
          <w:numId w:val="3"/>
        </w:numPr>
        <w:rPr>
          <w:rFonts w:cstheme="minorHAnsi"/>
          <w:b/>
          <w:sz w:val="24"/>
          <w:szCs w:val="24"/>
          <w:rPrChange w:id="421" w:author="Hareesh Ganesan" w:date="2016-10-17T10:13:00Z">
            <w:rPr>
              <w:rFonts w:cstheme="minorHAnsi"/>
              <w:sz w:val="24"/>
              <w:szCs w:val="24"/>
            </w:rPr>
          </w:rPrChange>
        </w:rPr>
      </w:pPr>
      <w:r w:rsidRPr="00A36279">
        <w:rPr>
          <w:rFonts w:cstheme="minorHAnsi"/>
          <w:b/>
          <w:sz w:val="24"/>
          <w:szCs w:val="24"/>
          <w:rPrChange w:id="422" w:author="Hareesh Ganesan" w:date="2016-10-17T10:13:00Z">
            <w:rPr>
              <w:rFonts w:cstheme="minorHAnsi"/>
              <w:sz w:val="24"/>
              <w:szCs w:val="24"/>
            </w:rPr>
          </w:rPrChange>
        </w:rPr>
        <w:t>Low</w:t>
      </w:r>
    </w:p>
    <w:p w14:paraId="61BF5F38" w14:textId="77777777"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Medium</w:t>
      </w:r>
    </w:p>
    <w:p w14:paraId="05B4D6C4" w14:textId="77777777"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High</w:t>
      </w:r>
    </w:p>
    <w:p w14:paraId="059FD481" w14:textId="77777777" w:rsidR="00D50645" w:rsidRPr="00CB4A0A" w:rsidRDefault="00D50645" w:rsidP="00D50645">
      <w:pPr>
        <w:rPr>
          <w:rFonts w:cstheme="minorHAnsi"/>
          <w:b/>
          <w:sz w:val="24"/>
          <w:szCs w:val="24"/>
        </w:rPr>
      </w:pPr>
      <w:r w:rsidRPr="00CB4A0A">
        <w:rPr>
          <w:rFonts w:cstheme="minorHAnsi"/>
          <w:b/>
          <w:sz w:val="24"/>
          <w:szCs w:val="24"/>
        </w:rPr>
        <w:t>Related Information:</w:t>
      </w:r>
    </w:p>
    <w:p w14:paraId="5FA80E49" w14:textId="77777777" w:rsidR="00D50645" w:rsidRPr="00CB4A0A" w:rsidRDefault="00D50645" w:rsidP="00D50645">
      <w:pPr>
        <w:rPr>
          <w:rFonts w:cstheme="minorHAnsi"/>
          <w:i/>
          <w:sz w:val="24"/>
          <w:szCs w:val="24"/>
        </w:rPr>
      </w:pPr>
      <w:r w:rsidRPr="00CB4A0A">
        <w:rPr>
          <w:rFonts w:cstheme="minorHAnsi"/>
          <w:i/>
          <w:sz w:val="24"/>
          <w:szCs w:val="24"/>
        </w:rPr>
        <w:t>Things to Consider to Help Answer the Question:</w:t>
      </w:r>
    </w:p>
    <w:p w14:paraId="4D38F3EA" w14:textId="77777777" w:rsidR="00D50645" w:rsidRPr="00CB4A0A" w:rsidRDefault="00D50645" w:rsidP="00D50645">
      <w:pPr>
        <w:spacing w:line="240" w:lineRule="auto"/>
        <w:contextualSpacing/>
        <w:rPr>
          <w:rFonts w:cstheme="minorHAnsi"/>
          <w:sz w:val="24"/>
          <w:szCs w:val="24"/>
        </w:rPr>
      </w:pPr>
      <w:r w:rsidRPr="00CB4A0A">
        <w:rPr>
          <w:rFonts w:cstheme="minorHAnsi"/>
          <w:sz w:val="24"/>
          <w:szCs w:val="24"/>
        </w:rPr>
        <w:t xml:space="preserve">Evaluate your </w:t>
      </w:r>
      <w:r w:rsidR="005760C4" w:rsidRPr="00CB4A0A">
        <w:rPr>
          <w:rFonts w:cstheme="minorHAnsi"/>
          <w:sz w:val="24"/>
          <w:szCs w:val="24"/>
        </w:rPr>
        <w:t>practice’s information</w:t>
      </w:r>
      <w:r w:rsidRPr="00CB4A0A">
        <w:rPr>
          <w:rFonts w:cstheme="minorHAnsi"/>
          <w:sz w:val="24"/>
          <w:szCs w:val="24"/>
        </w:rPr>
        <w:t xml:space="preserve"> systems to determine if it:</w:t>
      </w:r>
    </w:p>
    <w:p w14:paraId="1CF23958" w14:textId="77777777" w:rsidR="00D50645" w:rsidRPr="00CB4A0A" w:rsidRDefault="00D50645" w:rsidP="00D50645">
      <w:pPr>
        <w:spacing w:line="240" w:lineRule="auto"/>
        <w:contextualSpacing/>
        <w:rPr>
          <w:rFonts w:cstheme="minorHAnsi"/>
          <w:sz w:val="24"/>
          <w:szCs w:val="24"/>
        </w:rPr>
      </w:pPr>
    </w:p>
    <w:p w14:paraId="138E9693"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Logs off by automatically terminating an electronic session after a period of user inactivity and remains logged off until the user reestablishes access. </w:t>
      </w:r>
    </w:p>
    <w:p w14:paraId="60334251" w14:textId="77777777" w:rsidR="00D50645" w:rsidRPr="00CB4A0A" w:rsidRDefault="00D50645" w:rsidP="00D50645">
      <w:pPr>
        <w:numPr>
          <w:ilvl w:val="0"/>
          <w:numId w:val="10"/>
        </w:numPr>
        <w:spacing w:line="240" w:lineRule="auto"/>
        <w:contextualSpacing/>
        <w:rPr>
          <w:rFonts w:cstheme="minorHAnsi"/>
          <w:sz w:val="24"/>
          <w:szCs w:val="24"/>
        </w:rPr>
      </w:pPr>
      <w:r w:rsidRPr="00CB4A0A">
        <w:rPr>
          <w:rFonts w:cstheme="minorHAnsi"/>
          <w:sz w:val="24"/>
          <w:szCs w:val="24"/>
        </w:rPr>
        <w:t xml:space="preserve">Enforces the period of user inactivity that triggers the automatic logoff. </w:t>
      </w:r>
    </w:p>
    <w:p w14:paraId="2984111E" w14:textId="77777777" w:rsidR="00D50645" w:rsidRPr="00CB4A0A" w:rsidRDefault="00D50645" w:rsidP="00D50645">
      <w:pPr>
        <w:rPr>
          <w:rFonts w:cstheme="minorHAnsi"/>
          <w:i/>
          <w:sz w:val="24"/>
          <w:szCs w:val="24"/>
        </w:rPr>
      </w:pPr>
    </w:p>
    <w:p w14:paraId="4A9170C2" w14:textId="77777777" w:rsidR="00D50645" w:rsidRPr="00CB4A0A" w:rsidRDefault="00D50645" w:rsidP="00D50645">
      <w:pPr>
        <w:rPr>
          <w:rFonts w:cstheme="minorHAnsi"/>
          <w:i/>
          <w:sz w:val="24"/>
          <w:szCs w:val="24"/>
        </w:rPr>
      </w:pPr>
      <w:r w:rsidRPr="00CB4A0A">
        <w:rPr>
          <w:rFonts w:cstheme="minorHAnsi"/>
          <w:i/>
          <w:sz w:val="24"/>
          <w:szCs w:val="24"/>
        </w:rPr>
        <w:t>Possible Threats and Vulnerabilities:</w:t>
      </w:r>
    </w:p>
    <w:p w14:paraId="489F998B" w14:textId="77777777"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sz w:val="24"/>
          <w:szCs w:val="24"/>
        </w:rPr>
        <w:t xml:space="preserve">Your practice might not be able to protect, secure and control access to its ePHI if it does </w:t>
      </w:r>
      <w:r w:rsidRPr="00CB4A0A">
        <w:rPr>
          <w:rFonts w:eastAsia="Times New Roman" w:cstheme="minorHAnsi"/>
          <w:color w:val="000000"/>
          <w:sz w:val="24"/>
          <w:szCs w:val="24"/>
        </w:rPr>
        <w:t>not enforce automatic logoff procedures that terminate an electronic session after a predetermined period of inactivity.</w:t>
      </w:r>
      <w:r w:rsidR="00343753" w:rsidRPr="00CB4A0A">
        <w:rPr>
          <w:rFonts w:eastAsia="Times New Roman" w:cstheme="minorHAnsi"/>
          <w:color w:val="000000"/>
          <w:sz w:val="24"/>
          <w:szCs w:val="24"/>
        </w:rPr>
        <w:t xml:space="preserve"> </w:t>
      </w:r>
    </w:p>
    <w:p w14:paraId="2DD245E2" w14:textId="77777777" w:rsidR="00D50645" w:rsidRPr="00CB4A0A" w:rsidRDefault="00D50645" w:rsidP="00D50645">
      <w:pPr>
        <w:spacing w:after="0" w:line="240" w:lineRule="auto"/>
        <w:contextualSpacing/>
        <w:rPr>
          <w:rFonts w:eastAsia="Times New Roman" w:cstheme="minorHAnsi"/>
          <w:color w:val="000000"/>
          <w:sz w:val="24"/>
          <w:szCs w:val="24"/>
        </w:rPr>
      </w:pPr>
    </w:p>
    <w:p w14:paraId="76CFC784" w14:textId="77777777" w:rsidR="00D50645" w:rsidRPr="00CB4A0A" w:rsidRDefault="00D50645" w:rsidP="00D50645">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14:paraId="1C25F9AF" w14:textId="77777777" w:rsidR="00D50645" w:rsidRPr="00CB4A0A" w:rsidRDefault="00D50645" w:rsidP="00D50645">
      <w:pPr>
        <w:spacing w:after="0" w:line="240" w:lineRule="auto"/>
        <w:contextualSpacing/>
        <w:rPr>
          <w:rFonts w:eastAsia="Times New Roman" w:cstheme="minorHAnsi"/>
          <w:color w:val="000000" w:themeColor="text1"/>
          <w:sz w:val="24"/>
          <w:szCs w:val="24"/>
        </w:rPr>
      </w:pPr>
    </w:p>
    <w:p w14:paraId="77E8633F"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compromise the privacy, confidentiality, integrity or availability of ePHI.</w:t>
      </w:r>
    </w:p>
    <w:p w14:paraId="29345C54" w14:textId="77777777" w:rsidR="00D50645" w:rsidRPr="00CB4A0A" w:rsidRDefault="00D50645" w:rsidP="00D50645">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w:t>
      </w:r>
      <w:r w:rsidR="005760C4" w:rsidRPr="00CB4A0A">
        <w:rPr>
          <w:rFonts w:cstheme="minorHAnsi"/>
          <w:sz w:val="24"/>
          <w:szCs w:val="24"/>
        </w:rPr>
        <w:t>disclosure (</w:t>
      </w:r>
      <w:r w:rsidRPr="00CB4A0A">
        <w:rPr>
          <w:rFonts w:cstheme="minorHAnsi"/>
          <w:sz w:val="24"/>
          <w:szCs w:val="24"/>
        </w:rPr>
        <w:t xml:space="preserve">including disclosure through theft or loss) of ePHI can lead </w:t>
      </w:r>
      <w:r w:rsidR="005760C4" w:rsidRPr="00CB4A0A">
        <w:rPr>
          <w:rFonts w:cstheme="minorHAnsi"/>
          <w:sz w:val="24"/>
          <w:szCs w:val="24"/>
        </w:rPr>
        <w:t>to identity</w:t>
      </w:r>
      <w:r w:rsidRPr="00CB4A0A">
        <w:rPr>
          <w:rFonts w:cstheme="minorHAnsi"/>
          <w:sz w:val="24"/>
          <w:szCs w:val="24"/>
        </w:rPr>
        <w:t xml:space="preserve"> theft.</w:t>
      </w:r>
    </w:p>
    <w:p w14:paraId="58C6C07B" w14:textId="77777777" w:rsidR="00D50645" w:rsidRPr="00CB4A0A" w:rsidRDefault="00D50645" w:rsidP="00D50645">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5BD310D7" w14:textId="77777777" w:rsidR="00D50645" w:rsidRPr="00CB4A0A" w:rsidRDefault="00DA667A" w:rsidP="00D50645">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D50645"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4B39DFFF" w14:textId="77777777" w:rsidR="001D1EE2" w:rsidRPr="00CB4A0A" w:rsidRDefault="001D1EE2" w:rsidP="00D50645">
      <w:pPr>
        <w:spacing w:after="0" w:line="240" w:lineRule="auto"/>
        <w:rPr>
          <w:rFonts w:eastAsia="Times New Roman" w:cstheme="minorHAnsi"/>
          <w:bCs/>
          <w:sz w:val="24"/>
          <w:szCs w:val="24"/>
        </w:rPr>
      </w:pPr>
    </w:p>
    <w:p w14:paraId="065315F4"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electronic procedures that terminate an electronic session after a predetermined time of inactivity.</w:t>
      </w:r>
    </w:p>
    <w:p w14:paraId="3C7DDCBA"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164.312(a)(2)(iii)]</w:t>
      </w:r>
    </w:p>
    <w:p w14:paraId="4389900E" w14:textId="77777777" w:rsidR="001D1EE2" w:rsidRPr="00CB4A0A" w:rsidRDefault="001D1EE2" w:rsidP="001D1EE2">
      <w:pPr>
        <w:spacing w:line="240" w:lineRule="auto"/>
        <w:contextualSpacing/>
        <w:rPr>
          <w:rFonts w:eastAsia="Times New Roman" w:cstheme="minorHAnsi"/>
          <w:b/>
          <w:color w:val="0070C0"/>
          <w:sz w:val="24"/>
          <w:szCs w:val="24"/>
        </w:rPr>
      </w:pPr>
    </w:p>
    <w:p w14:paraId="0F6843AD" w14:textId="77777777" w:rsidR="001D1EE2" w:rsidRPr="00CB4A0A" w:rsidRDefault="001D1EE2" w:rsidP="001D1EE2">
      <w:pPr>
        <w:spacing w:line="240" w:lineRule="auto"/>
        <w:contextualSpacing/>
        <w:rPr>
          <w:rFonts w:cstheme="minorHAnsi"/>
          <w:sz w:val="24"/>
          <w:szCs w:val="24"/>
        </w:rPr>
      </w:pPr>
      <w:r w:rsidRPr="00CB4A0A">
        <w:rPr>
          <w:rFonts w:cstheme="minorHAnsi"/>
          <w:color w:val="000000" w:themeColor="text1"/>
          <w:sz w:val="24"/>
          <w:szCs w:val="24"/>
        </w:rPr>
        <w:t>Identify an inventory of information system components and electronic devices with auto log-off capabilities.</w:t>
      </w:r>
      <w:r w:rsidRPr="00CB4A0A">
        <w:rPr>
          <w:rFonts w:cstheme="minorHAnsi"/>
          <w:color w:val="000000" w:themeColor="text1"/>
          <w:sz w:val="24"/>
          <w:szCs w:val="24"/>
        </w:rPr>
        <w:br/>
        <w:t>[NIST SP 800-53 CM-8]</w:t>
      </w:r>
      <w:r w:rsidRPr="00CB4A0A">
        <w:rPr>
          <w:rFonts w:cstheme="minorHAnsi"/>
          <w:color w:val="000000" w:themeColor="text1"/>
          <w:sz w:val="24"/>
          <w:szCs w:val="24"/>
        </w:rPr>
        <w:br/>
      </w:r>
    </w:p>
    <w:p w14:paraId="2DF90E7A" w14:textId="77777777" w:rsidR="001D1EE2" w:rsidRPr="00CB4A0A" w:rsidRDefault="001D1EE2" w:rsidP="001D1EE2">
      <w:pPr>
        <w:spacing w:after="0" w:line="240" w:lineRule="auto"/>
        <w:rPr>
          <w:rFonts w:eastAsia="Times New Roman" w:cstheme="minorHAnsi"/>
          <w:bCs/>
          <w:i/>
          <w:sz w:val="24"/>
          <w:szCs w:val="24"/>
        </w:rPr>
      </w:pPr>
      <w:r w:rsidRPr="00CB4A0A">
        <w:rPr>
          <w:rFonts w:cstheme="minorHAnsi"/>
          <w:color w:val="000000" w:themeColor="text1"/>
          <w:sz w:val="24"/>
          <w:szCs w:val="24"/>
        </w:rPr>
        <w:t>Enforce an automated session lock after a predetermined period of inactivity or upon receiving a request from a user. Retain the session lock until the user reestablishes access using established identification and authentication procedures.</w:t>
      </w:r>
      <w:r w:rsidRPr="00CB4A0A">
        <w:rPr>
          <w:rFonts w:cstheme="minorHAnsi"/>
          <w:color w:val="000000" w:themeColor="text1"/>
          <w:sz w:val="24"/>
          <w:szCs w:val="24"/>
        </w:rPr>
        <w:br/>
        <w:t>[NIST SP 800-53 AC-11] and [NIST SP 800-53 AC-12]</w:t>
      </w:r>
    </w:p>
    <w:p w14:paraId="46AD34DD" w14:textId="77777777" w:rsidR="00D50645" w:rsidRPr="00CB4A0A" w:rsidRDefault="00D50645">
      <w:pPr>
        <w:rPr>
          <w:rFonts w:cstheme="minorHAnsi"/>
          <w:sz w:val="24"/>
          <w:szCs w:val="24"/>
        </w:rPr>
      </w:pPr>
    </w:p>
    <w:p w14:paraId="7DD1D441" w14:textId="77777777"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23" w:name="_Toc461443953"/>
      <w:r w:rsidRPr="00CB4A0A">
        <w:rPr>
          <w:b/>
        </w:rPr>
        <w:t>T20</w:t>
      </w:r>
      <w:r w:rsidR="005760C4" w:rsidRPr="00CB4A0A">
        <w:rPr>
          <w:b/>
        </w:rPr>
        <w:t xml:space="preserve"> - </w:t>
      </w:r>
      <w:r w:rsidRPr="00CB4A0A">
        <w:rPr>
          <w:rFonts w:eastAsia="Times New Roman"/>
          <w:b/>
          <w:color w:val="000000"/>
        </w:rPr>
        <w:t>§164.312(a)(2)(iv)</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have policies and procedures for implementing mechanisms that can encrypt and decrypt ePHI?</w:t>
      </w:r>
      <w:bookmarkEnd w:id="423"/>
    </w:p>
    <w:p w14:paraId="75C8B6E0" w14:textId="77777777" w:rsidR="00AD1611" w:rsidRPr="00A36279" w:rsidRDefault="00AD1611" w:rsidP="00AD1611">
      <w:pPr>
        <w:pStyle w:val="ListParagraph"/>
        <w:numPr>
          <w:ilvl w:val="0"/>
          <w:numId w:val="4"/>
        </w:numPr>
        <w:rPr>
          <w:rFonts w:eastAsia="Times New Roman" w:cstheme="minorHAnsi"/>
          <w:b/>
          <w:color w:val="000000"/>
          <w:sz w:val="24"/>
          <w:szCs w:val="24"/>
          <w:rPrChange w:id="424" w:author="Hareesh Ganesan" w:date="2016-10-17T10:13:00Z">
            <w:rPr>
              <w:rFonts w:eastAsia="Times New Roman" w:cstheme="minorHAnsi"/>
              <w:color w:val="000000"/>
              <w:sz w:val="24"/>
              <w:szCs w:val="24"/>
            </w:rPr>
          </w:rPrChange>
        </w:rPr>
      </w:pPr>
      <w:r w:rsidRPr="00A36279">
        <w:rPr>
          <w:rFonts w:eastAsia="Times New Roman" w:cstheme="minorHAnsi"/>
          <w:b/>
          <w:color w:val="000000"/>
          <w:sz w:val="24"/>
          <w:szCs w:val="24"/>
          <w:rPrChange w:id="425" w:author="Hareesh Ganesan" w:date="2016-10-17T10:13:00Z">
            <w:rPr>
              <w:rFonts w:eastAsia="Times New Roman" w:cstheme="minorHAnsi"/>
              <w:color w:val="000000"/>
              <w:sz w:val="24"/>
              <w:szCs w:val="24"/>
            </w:rPr>
          </w:rPrChange>
        </w:rPr>
        <w:t>Yes</w:t>
      </w:r>
    </w:p>
    <w:p w14:paraId="301C938E" w14:textId="77777777"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535582E1" w14:textId="77777777"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128AD8D8"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14:paraId="73AD878B"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14:paraId="6335DEB9"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14:paraId="24AE4988"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14:paraId="4D47B694" w14:textId="77777777"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14:paraId="38C0407F" w14:textId="77777777" w:rsidTr="002B2138">
        <w:tc>
          <w:tcPr>
            <w:tcW w:w="9576" w:type="dxa"/>
          </w:tcPr>
          <w:p w14:paraId="5334333E" w14:textId="77777777" w:rsidR="00AD1611" w:rsidRPr="00CB4A0A" w:rsidRDefault="00A36279">
            <w:pPr>
              <w:tabs>
                <w:tab w:val="left" w:pos="7100"/>
              </w:tabs>
              <w:rPr>
                <w:rFonts w:cstheme="minorHAnsi"/>
                <w:sz w:val="24"/>
                <w:szCs w:val="24"/>
              </w:rPr>
              <w:pPrChange w:id="426" w:author="Hareesh Ganesan" w:date="2016-10-17T10:14:00Z">
                <w:pPr/>
              </w:pPrChange>
            </w:pPr>
            <w:ins w:id="427" w:author="Hareesh Ganesan" w:date="2016-10-17T10:14:00Z">
              <w:r>
                <w:rPr>
                  <w:rFonts w:cstheme="minorHAnsi"/>
                  <w:sz w:val="24"/>
                  <w:szCs w:val="24"/>
                </w:rPr>
                <w:t>Yes, this can be found in the Data Integrity Policy</w:t>
              </w:r>
            </w:ins>
            <w:ins w:id="428" w:author="Hareesh Ganesan" w:date="2016-10-17T10:15:00Z">
              <w:r>
                <w:rPr>
                  <w:rFonts w:cstheme="minorHAnsi"/>
                  <w:sz w:val="24"/>
                  <w:szCs w:val="24"/>
                </w:rPr>
                <w:t>.</w:t>
              </w:r>
            </w:ins>
            <w:ins w:id="429" w:author="Hareesh Ganesan" w:date="2016-10-17T10:14:00Z">
              <w:r>
                <w:rPr>
                  <w:rFonts w:cstheme="minorHAnsi"/>
                  <w:sz w:val="24"/>
                  <w:szCs w:val="24"/>
                </w:rPr>
                <w:tab/>
              </w:r>
            </w:ins>
          </w:p>
          <w:p w14:paraId="149EA572" w14:textId="77777777" w:rsidR="00AD1611" w:rsidRPr="00CB4A0A" w:rsidRDefault="00AD1611" w:rsidP="002B2138">
            <w:pPr>
              <w:rPr>
                <w:rFonts w:cstheme="minorHAnsi"/>
                <w:sz w:val="24"/>
                <w:szCs w:val="24"/>
              </w:rPr>
            </w:pPr>
          </w:p>
          <w:p w14:paraId="253DCAAD" w14:textId="77777777" w:rsidR="00AD1611" w:rsidRPr="00CB4A0A" w:rsidRDefault="00AD1611" w:rsidP="002B2138">
            <w:pPr>
              <w:rPr>
                <w:rFonts w:cstheme="minorHAnsi"/>
                <w:sz w:val="24"/>
                <w:szCs w:val="24"/>
              </w:rPr>
            </w:pPr>
          </w:p>
          <w:p w14:paraId="4E951488" w14:textId="77777777" w:rsidR="00AD1611" w:rsidRPr="00CB4A0A" w:rsidRDefault="00AD1611" w:rsidP="002B2138">
            <w:pPr>
              <w:rPr>
                <w:rFonts w:cstheme="minorHAnsi"/>
                <w:sz w:val="24"/>
                <w:szCs w:val="24"/>
              </w:rPr>
            </w:pPr>
          </w:p>
          <w:p w14:paraId="48417C66" w14:textId="77777777" w:rsidR="00AD1611" w:rsidRPr="00CB4A0A" w:rsidRDefault="00AD1611" w:rsidP="002B2138">
            <w:pPr>
              <w:rPr>
                <w:rFonts w:cstheme="minorHAnsi"/>
                <w:sz w:val="24"/>
                <w:szCs w:val="24"/>
              </w:rPr>
            </w:pPr>
          </w:p>
          <w:p w14:paraId="134E2A7A" w14:textId="77777777" w:rsidR="00AD1611" w:rsidRPr="00CB4A0A" w:rsidRDefault="00AD1611" w:rsidP="002B2138">
            <w:pPr>
              <w:rPr>
                <w:rFonts w:cstheme="minorHAnsi"/>
                <w:sz w:val="24"/>
                <w:szCs w:val="24"/>
              </w:rPr>
            </w:pPr>
          </w:p>
        </w:tc>
      </w:tr>
    </w:tbl>
    <w:p w14:paraId="42770820" w14:textId="77777777" w:rsidR="00AD1611" w:rsidRPr="00CB4A0A" w:rsidRDefault="00AD1611" w:rsidP="00AD1611">
      <w:pPr>
        <w:rPr>
          <w:rFonts w:cstheme="minorHAnsi"/>
          <w:sz w:val="24"/>
          <w:szCs w:val="24"/>
        </w:rPr>
      </w:pPr>
    </w:p>
    <w:p w14:paraId="6B7F921B" w14:textId="77777777" w:rsidR="005760C4" w:rsidRPr="00CB4A0A" w:rsidRDefault="005760C4" w:rsidP="00AD1611">
      <w:pPr>
        <w:rPr>
          <w:rFonts w:cstheme="minorHAnsi"/>
          <w:sz w:val="24"/>
          <w:szCs w:val="24"/>
        </w:rPr>
      </w:pPr>
    </w:p>
    <w:p w14:paraId="181517E3" w14:textId="77777777" w:rsidR="00AD1611" w:rsidRPr="00CB4A0A" w:rsidRDefault="00AD1611" w:rsidP="00AD161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611" w:rsidRPr="00CB4A0A" w14:paraId="33C25A57" w14:textId="77777777" w:rsidTr="002B2138">
        <w:tc>
          <w:tcPr>
            <w:tcW w:w="9576" w:type="dxa"/>
          </w:tcPr>
          <w:p w14:paraId="7C421F86" w14:textId="77777777" w:rsidR="00AD1611" w:rsidRPr="00CB4A0A" w:rsidRDefault="00AD1611" w:rsidP="002B2138">
            <w:pPr>
              <w:rPr>
                <w:rFonts w:cstheme="minorHAnsi"/>
                <w:sz w:val="24"/>
                <w:szCs w:val="24"/>
              </w:rPr>
            </w:pPr>
          </w:p>
          <w:p w14:paraId="0FC06380" w14:textId="77777777" w:rsidR="00AD1611" w:rsidRPr="00CB4A0A" w:rsidRDefault="00AD1611" w:rsidP="002B2138">
            <w:pPr>
              <w:rPr>
                <w:rFonts w:cstheme="minorHAnsi"/>
                <w:sz w:val="24"/>
                <w:szCs w:val="24"/>
              </w:rPr>
            </w:pPr>
          </w:p>
          <w:p w14:paraId="62B5D6E0" w14:textId="77777777" w:rsidR="00AD1611" w:rsidRPr="00CB4A0A" w:rsidRDefault="00AD1611" w:rsidP="002B2138">
            <w:pPr>
              <w:rPr>
                <w:rFonts w:cstheme="minorHAnsi"/>
                <w:sz w:val="24"/>
                <w:szCs w:val="24"/>
              </w:rPr>
            </w:pPr>
          </w:p>
          <w:p w14:paraId="7501441C" w14:textId="77777777" w:rsidR="00AD1611" w:rsidRPr="00CB4A0A" w:rsidRDefault="00AD1611" w:rsidP="002B2138">
            <w:pPr>
              <w:rPr>
                <w:rFonts w:cstheme="minorHAnsi"/>
                <w:sz w:val="24"/>
                <w:szCs w:val="24"/>
              </w:rPr>
            </w:pPr>
          </w:p>
          <w:p w14:paraId="4C9EE639" w14:textId="77777777" w:rsidR="00AD1611" w:rsidRPr="00CB4A0A" w:rsidRDefault="00AD1611" w:rsidP="002B2138">
            <w:pPr>
              <w:rPr>
                <w:rFonts w:cstheme="minorHAnsi"/>
                <w:sz w:val="24"/>
                <w:szCs w:val="24"/>
              </w:rPr>
            </w:pPr>
          </w:p>
          <w:p w14:paraId="06F302E2" w14:textId="77777777" w:rsidR="00AD1611" w:rsidRPr="00CB4A0A" w:rsidRDefault="00AD1611" w:rsidP="002B2138">
            <w:pPr>
              <w:rPr>
                <w:rFonts w:cstheme="minorHAnsi"/>
                <w:sz w:val="24"/>
                <w:szCs w:val="24"/>
              </w:rPr>
            </w:pPr>
          </w:p>
        </w:tc>
      </w:tr>
    </w:tbl>
    <w:p w14:paraId="421084F6" w14:textId="77777777" w:rsidR="00AD1611" w:rsidRPr="00CB4A0A" w:rsidRDefault="00AD1611" w:rsidP="00AD1611">
      <w:pPr>
        <w:rPr>
          <w:rFonts w:cstheme="minorHAnsi"/>
          <w:sz w:val="24"/>
          <w:szCs w:val="24"/>
        </w:rPr>
      </w:pPr>
    </w:p>
    <w:p w14:paraId="0EC9A48A" w14:textId="77777777"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14:paraId="4B5D8C9A" w14:textId="77777777" w:rsidTr="002B2138">
        <w:tc>
          <w:tcPr>
            <w:tcW w:w="9576" w:type="dxa"/>
          </w:tcPr>
          <w:p w14:paraId="68BA0D6F" w14:textId="77777777" w:rsidR="00AD1611" w:rsidRPr="00CB4A0A" w:rsidRDefault="00AD1611" w:rsidP="002B2138">
            <w:pPr>
              <w:rPr>
                <w:rFonts w:cstheme="minorHAnsi"/>
                <w:sz w:val="24"/>
                <w:szCs w:val="24"/>
              </w:rPr>
            </w:pPr>
          </w:p>
          <w:p w14:paraId="44A24A38" w14:textId="77777777" w:rsidR="00AD1611" w:rsidRPr="00CB4A0A" w:rsidRDefault="00AD1611" w:rsidP="002B2138">
            <w:pPr>
              <w:rPr>
                <w:rFonts w:cstheme="minorHAnsi"/>
                <w:sz w:val="24"/>
                <w:szCs w:val="24"/>
              </w:rPr>
            </w:pPr>
          </w:p>
          <w:p w14:paraId="21061997" w14:textId="77777777" w:rsidR="00AD1611" w:rsidRPr="00CB4A0A" w:rsidRDefault="00AD1611" w:rsidP="002B2138">
            <w:pPr>
              <w:rPr>
                <w:rFonts w:cstheme="minorHAnsi"/>
                <w:sz w:val="24"/>
                <w:szCs w:val="24"/>
              </w:rPr>
            </w:pPr>
          </w:p>
          <w:p w14:paraId="02108821" w14:textId="77777777" w:rsidR="00AD1611" w:rsidRPr="00CB4A0A" w:rsidRDefault="00AD1611" w:rsidP="002B2138">
            <w:pPr>
              <w:rPr>
                <w:rFonts w:cstheme="minorHAnsi"/>
                <w:sz w:val="24"/>
                <w:szCs w:val="24"/>
              </w:rPr>
            </w:pPr>
          </w:p>
          <w:p w14:paraId="4F431E66" w14:textId="77777777" w:rsidR="00AD1611" w:rsidRPr="00CB4A0A" w:rsidRDefault="00AD1611" w:rsidP="002B2138">
            <w:pPr>
              <w:rPr>
                <w:rFonts w:cstheme="minorHAnsi"/>
                <w:sz w:val="24"/>
                <w:szCs w:val="24"/>
              </w:rPr>
            </w:pPr>
          </w:p>
          <w:p w14:paraId="5CF202AD" w14:textId="77777777" w:rsidR="00AD1611" w:rsidRPr="00CB4A0A" w:rsidRDefault="00AD1611" w:rsidP="002B2138">
            <w:pPr>
              <w:rPr>
                <w:rFonts w:cstheme="minorHAnsi"/>
                <w:sz w:val="24"/>
                <w:szCs w:val="24"/>
              </w:rPr>
            </w:pPr>
          </w:p>
        </w:tc>
      </w:tr>
    </w:tbl>
    <w:p w14:paraId="5EE7BD0C" w14:textId="77777777" w:rsidR="00AD1611" w:rsidRPr="00CB4A0A" w:rsidRDefault="00AD1611" w:rsidP="00AD1611">
      <w:pPr>
        <w:rPr>
          <w:rFonts w:cstheme="minorHAnsi"/>
          <w:sz w:val="24"/>
          <w:szCs w:val="24"/>
        </w:rPr>
      </w:pPr>
    </w:p>
    <w:p w14:paraId="7B4C4BAC" w14:textId="77777777" w:rsidR="00AD1611" w:rsidRPr="00CB4A0A" w:rsidRDefault="00AD1611" w:rsidP="00AD1611">
      <w:pPr>
        <w:rPr>
          <w:rFonts w:cstheme="minorHAnsi"/>
          <w:sz w:val="24"/>
          <w:szCs w:val="24"/>
        </w:rPr>
      </w:pPr>
      <w:r w:rsidRPr="00CB4A0A">
        <w:rPr>
          <w:rFonts w:cstheme="minorHAnsi"/>
          <w:sz w:val="24"/>
          <w:szCs w:val="24"/>
        </w:rPr>
        <w:t>Please rate the likelihood of a threat/vulnerability affecting your ePHI:</w:t>
      </w:r>
    </w:p>
    <w:p w14:paraId="39000F47" w14:textId="77777777" w:rsidR="00AD1611" w:rsidRPr="00A36279" w:rsidRDefault="00AD1611" w:rsidP="00AD1611">
      <w:pPr>
        <w:pStyle w:val="ListParagraph"/>
        <w:numPr>
          <w:ilvl w:val="0"/>
          <w:numId w:val="3"/>
        </w:numPr>
        <w:rPr>
          <w:rFonts w:cstheme="minorHAnsi"/>
          <w:b/>
          <w:sz w:val="24"/>
          <w:szCs w:val="24"/>
          <w:rPrChange w:id="430" w:author="Hareesh Ganesan" w:date="2016-10-17T10:13:00Z">
            <w:rPr>
              <w:rFonts w:cstheme="minorHAnsi"/>
              <w:sz w:val="24"/>
              <w:szCs w:val="24"/>
            </w:rPr>
          </w:rPrChange>
        </w:rPr>
      </w:pPr>
      <w:r w:rsidRPr="00A36279">
        <w:rPr>
          <w:rFonts w:cstheme="minorHAnsi"/>
          <w:b/>
          <w:sz w:val="24"/>
          <w:szCs w:val="24"/>
          <w:rPrChange w:id="431" w:author="Hareesh Ganesan" w:date="2016-10-17T10:13:00Z">
            <w:rPr>
              <w:rFonts w:cstheme="minorHAnsi"/>
              <w:sz w:val="24"/>
              <w:szCs w:val="24"/>
            </w:rPr>
          </w:rPrChange>
        </w:rPr>
        <w:t>Low</w:t>
      </w:r>
    </w:p>
    <w:p w14:paraId="5256F221"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6C93C5EF"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7C1D5BE1" w14:textId="77777777" w:rsidR="00AD1611" w:rsidRPr="00CB4A0A" w:rsidRDefault="00AD1611" w:rsidP="00AD1611">
      <w:pPr>
        <w:rPr>
          <w:rFonts w:cstheme="minorHAnsi"/>
          <w:sz w:val="24"/>
          <w:szCs w:val="24"/>
        </w:rPr>
      </w:pPr>
      <w:r w:rsidRPr="00CB4A0A">
        <w:rPr>
          <w:rFonts w:cstheme="minorHAnsi"/>
          <w:sz w:val="24"/>
          <w:szCs w:val="24"/>
        </w:rPr>
        <w:t>Please rate the impact of a threat/vulnerability affecting your ePHI:</w:t>
      </w:r>
    </w:p>
    <w:p w14:paraId="0D5AC2E6" w14:textId="77777777" w:rsidR="00AD1611" w:rsidRPr="00A36279" w:rsidRDefault="00AD1611" w:rsidP="00AD1611">
      <w:pPr>
        <w:pStyle w:val="ListParagraph"/>
        <w:numPr>
          <w:ilvl w:val="0"/>
          <w:numId w:val="3"/>
        </w:numPr>
        <w:rPr>
          <w:rFonts w:cstheme="minorHAnsi"/>
          <w:b/>
          <w:sz w:val="24"/>
          <w:szCs w:val="24"/>
          <w:rPrChange w:id="432" w:author="Hareesh Ganesan" w:date="2016-10-17T10:13:00Z">
            <w:rPr>
              <w:rFonts w:cstheme="minorHAnsi"/>
              <w:sz w:val="24"/>
              <w:szCs w:val="24"/>
            </w:rPr>
          </w:rPrChange>
        </w:rPr>
      </w:pPr>
      <w:r w:rsidRPr="00A36279">
        <w:rPr>
          <w:rFonts w:cstheme="minorHAnsi"/>
          <w:b/>
          <w:sz w:val="24"/>
          <w:szCs w:val="24"/>
          <w:rPrChange w:id="433" w:author="Hareesh Ganesan" w:date="2016-10-17T10:13:00Z">
            <w:rPr>
              <w:rFonts w:cstheme="minorHAnsi"/>
              <w:sz w:val="24"/>
              <w:szCs w:val="24"/>
            </w:rPr>
          </w:rPrChange>
        </w:rPr>
        <w:t>Low</w:t>
      </w:r>
    </w:p>
    <w:p w14:paraId="6DF3A447"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36F236DF"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052FE541" w14:textId="77777777" w:rsidR="006937C0" w:rsidRPr="00CB4A0A" w:rsidRDefault="006937C0" w:rsidP="006937C0">
      <w:pPr>
        <w:rPr>
          <w:rFonts w:cstheme="minorHAnsi"/>
          <w:b/>
          <w:sz w:val="24"/>
          <w:szCs w:val="24"/>
        </w:rPr>
      </w:pPr>
      <w:r w:rsidRPr="00CB4A0A">
        <w:rPr>
          <w:rFonts w:cstheme="minorHAnsi"/>
          <w:b/>
          <w:sz w:val="24"/>
          <w:szCs w:val="24"/>
        </w:rPr>
        <w:t>Overall Security Risk:</w:t>
      </w:r>
    </w:p>
    <w:p w14:paraId="197A92BB" w14:textId="77777777" w:rsidR="006937C0" w:rsidRPr="00A36279" w:rsidRDefault="006937C0" w:rsidP="006937C0">
      <w:pPr>
        <w:pStyle w:val="ListParagraph"/>
        <w:numPr>
          <w:ilvl w:val="0"/>
          <w:numId w:val="3"/>
        </w:numPr>
        <w:rPr>
          <w:rFonts w:cstheme="minorHAnsi"/>
          <w:b/>
          <w:sz w:val="24"/>
          <w:szCs w:val="24"/>
          <w:rPrChange w:id="434" w:author="Hareesh Ganesan" w:date="2016-10-17T10:13:00Z">
            <w:rPr>
              <w:rFonts w:cstheme="minorHAnsi"/>
              <w:sz w:val="24"/>
              <w:szCs w:val="24"/>
            </w:rPr>
          </w:rPrChange>
        </w:rPr>
      </w:pPr>
      <w:r w:rsidRPr="00A36279">
        <w:rPr>
          <w:rFonts w:cstheme="minorHAnsi"/>
          <w:b/>
          <w:sz w:val="24"/>
          <w:szCs w:val="24"/>
          <w:rPrChange w:id="435" w:author="Hareesh Ganesan" w:date="2016-10-17T10:13:00Z">
            <w:rPr>
              <w:rFonts w:cstheme="minorHAnsi"/>
              <w:sz w:val="24"/>
              <w:szCs w:val="24"/>
            </w:rPr>
          </w:rPrChange>
        </w:rPr>
        <w:t>Low</w:t>
      </w:r>
    </w:p>
    <w:p w14:paraId="0E5BD88B" w14:textId="77777777"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Medium</w:t>
      </w:r>
    </w:p>
    <w:p w14:paraId="748F0058" w14:textId="77777777" w:rsidR="006937C0" w:rsidRPr="00CB4A0A" w:rsidRDefault="006937C0" w:rsidP="006937C0">
      <w:pPr>
        <w:pStyle w:val="ListParagraph"/>
        <w:numPr>
          <w:ilvl w:val="0"/>
          <w:numId w:val="3"/>
        </w:numPr>
        <w:rPr>
          <w:rFonts w:cstheme="minorHAnsi"/>
          <w:sz w:val="24"/>
          <w:szCs w:val="24"/>
        </w:rPr>
      </w:pPr>
      <w:r w:rsidRPr="00CB4A0A">
        <w:rPr>
          <w:rFonts w:cstheme="minorHAnsi"/>
          <w:sz w:val="24"/>
          <w:szCs w:val="24"/>
        </w:rPr>
        <w:t>High</w:t>
      </w:r>
    </w:p>
    <w:p w14:paraId="2D0D247C" w14:textId="77777777" w:rsidR="00AD1611" w:rsidRPr="00CB4A0A" w:rsidRDefault="00AD1611" w:rsidP="00AD1611">
      <w:pPr>
        <w:rPr>
          <w:rFonts w:cstheme="minorHAnsi"/>
          <w:b/>
          <w:sz w:val="24"/>
          <w:szCs w:val="24"/>
        </w:rPr>
      </w:pPr>
      <w:r w:rsidRPr="00CB4A0A">
        <w:rPr>
          <w:rFonts w:cstheme="minorHAnsi"/>
          <w:b/>
          <w:sz w:val="24"/>
          <w:szCs w:val="24"/>
        </w:rPr>
        <w:t>Related Information:</w:t>
      </w:r>
    </w:p>
    <w:p w14:paraId="6C3D6DE7" w14:textId="77777777"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14:paraId="0BAE345A" w14:textId="77777777" w:rsidR="00AD1611" w:rsidRPr="00CB4A0A" w:rsidRDefault="00AD1611" w:rsidP="00AD1611">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351B16DF" w14:textId="77777777" w:rsidR="00AD1611" w:rsidRPr="00CB4A0A" w:rsidRDefault="00AD1611" w:rsidP="00AD161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6B492900" w14:textId="77777777" w:rsidR="00AD1611" w:rsidRPr="00CB4A0A" w:rsidRDefault="00AD1611" w:rsidP="00AD161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70B6C37B" w14:textId="77777777" w:rsidR="00AD1611" w:rsidRPr="00CB4A0A" w:rsidRDefault="00AD1611" w:rsidP="00AD1611">
      <w:pPr>
        <w:rPr>
          <w:rFonts w:cstheme="minorHAnsi"/>
          <w:i/>
          <w:sz w:val="24"/>
          <w:szCs w:val="24"/>
        </w:rPr>
      </w:pPr>
      <w:r w:rsidRPr="00CB4A0A">
        <w:rPr>
          <w:rFonts w:cstheme="minorHAnsi"/>
          <w:i/>
          <w:sz w:val="24"/>
          <w:szCs w:val="24"/>
        </w:rPr>
        <w:t>Possible Threats and Vulnerabilities:</w:t>
      </w:r>
    </w:p>
    <w:p w14:paraId="2E7647D6" w14:textId="77777777" w:rsidR="00AD1611" w:rsidRPr="00CB4A0A" w:rsidRDefault="00AD1611" w:rsidP="00AD1611">
      <w:pPr>
        <w:spacing w:line="240" w:lineRule="auto"/>
        <w:contextualSpacing/>
        <w:rPr>
          <w:rFonts w:cstheme="minorHAnsi"/>
          <w:sz w:val="24"/>
          <w:szCs w:val="24"/>
        </w:rPr>
      </w:pPr>
      <w:r w:rsidRPr="00CB4A0A">
        <w:rPr>
          <w:rFonts w:cstheme="minorHAnsi"/>
          <w:sz w:val="24"/>
          <w:szCs w:val="24"/>
        </w:rPr>
        <w:t>If your practice does not have policies regarding mechanisms that can encrypt and decrypt ePHI, then encryption is not considered among safeguards available for protecting ePHI.</w:t>
      </w:r>
      <w:r w:rsidR="00343753" w:rsidRPr="00CB4A0A">
        <w:rPr>
          <w:rFonts w:cstheme="minorHAnsi"/>
          <w:sz w:val="24"/>
          <w:szCs w:val="24"/>
        </w:rPr>
        <w:t xml:space="preserve"> </w:t>
      </w:r>
    </w:p>
    <w:p w14:paraId="0AAEA3DA" w14:textId="77777777" w:rsidR="00AD1611" w:rsidRPr="00CB4A0A" w:rsidRDefault="00AD1611" w:rsidP="00AD1611">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68D0A421" w14:textId="77777777"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intercept and compromise the privacy, confidentiality, integrity or availability of ePHI.</w:t>
      </w:r>
    </w:p>
    <w:p w14:paraId="27358033" w14:textId="77777777"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4A83E1D2" w14:textId="77777777"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407AFF18" w14:textId="77777777"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AD1611"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49991256" w14:textId="77777777" w:rsidR="001D1EE2" w:rsidRPr="00CB4A0A" w:rsidRDefault="001D1EE2" w:rsidP="00AD1611">
      <w:pPr>
        <w:spacing w:after="0" w:line="240" w:lineRule="auto"/>
        <w:rPr>
          <w:rFonts w:eastAsia="Times New Roman" w:cstheme="minorHAnsi"/>
          <w:bCs/>
          <w:sz w:val="24"/>
          <w:szCs w:val="24"/>
        </w:rPr>
      </w:pPr>
    </w:p>
    <w:p w14:paraId="1061462F"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iCs/>
          <w:sz w:val="24"/>
          <w:szCs w:val="24"/>
        </w:rPr>
        <w:t>Implement a mechanism to encrypt and decrypt ePHI.</w:t>
      </w:r>
    </w:p>
    <w:p w14:paraId="7ECE43D9" w14:textId="77777777" w:rsidR="001D1EE2" w:rsidRPr="00CB4A0A" w:rsidRDefault="001D1EE2" w:rsidP="001D1EE2">
      <w:pPr>
        <w:spacing w:line="240" w:lineRule="auto"/>
        <w:contextualSpacing/>
        <w:rPr>
          <w:rFonts w:eastAsia="Times New Roman" w:cstheme="minorHAnsi"/>
          <w:sz w:val="24"/>
          <w:szCs w:val="24"/>
        </w:rPr>
      </w:pPr>
      <w:r w:rsidRPr="00CB4A0A">
        <w:rPr>
          <w:rFonts w:cstheme="minorHAnsi"/>
          <w:color w:val="000000" w:themeColor="text1"/>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164.312(a)(2)(iv)]</w:t>
      </w:r>
    </w:p>
    <w:p w14:paraId="4A0DE6AD" w14:textId="77777777"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br/>
        <w:t>Develop, document, and disseminate to workforce members a system and communications protection policy that addresses purpose, scope, roles, responsibilities, management commitment, coordination among organizational entities, and compliance; and procedures to facilitate the implementation of the system and communications protection policy and associated system and communications protection controls.</w:t>
      </w:r>
      <w:r w:rsidRPr="00CB4A0A">
        <w:rPr>
          <w:rFonts w:cstheme="minorHAnsi"/>
          <w:color w:val="000000" w:themeColor="text1"/>
          <w:sz w:val="24"/>
          <w:szCs w:val="24"/>
        </w:rPr>
        <w:br/>
        <w:t>[NIST SP 800-53 SC-1]</w:t>
      </w:r>
    </w:p>
    <w:p w14:paraId="125744A8" w14:textId="77777777" w:rsidR="00D50645" w:rsidRPr="00CB4A0A" w:rsidRDefault="00D50645">
      <w:pPr>
        <w:rPr>
          <w:rFonts w:cstheme="minorHAnsi"/>
          <w:sz w:val="24"/>
          <w:szCs w:val="24"/>
        </w:rPr>
      </w:pPr>
    </w:p>
    <w:p w14:paraId="38F19149" w14:textId="77777777"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36" w:name="_Toc461443954"/>
      <w:r w:rsidRPr="00CB4A0A">
        <w:rPr>
          <w:b/>
        </w:rPr>
        <w:t>T21</w:t>
      </w:r>
      <w:r w:rsidR="005760C4" w:rsidRPr="00CB4A0A">
        <w:rPr>
          <w:b/>
        </w:rPr>
        <w:t xml:space="preserve"> - </w:t>
      </w:r>
      <w:r w:rsidRPr="00CB4A0A">
        <w:rPr>
          <w:rFonts w:eastAsia="Times New Roman"/>
          <w:b/>
          <w:color w:val="000000"/>
        </w:rPr>
        <w:t>§164.312(a)(2)(iv)</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know the encryption capabilities of its information systems and electronic devices?</w:t>
      </w:r>
      <w:bookmarkEnd w:id="436"/>
    </w:p>
    <w:p w14:paraId="265F7676" w14:textId="77777777" w:rsidR="00AD1611" w:rsidRPr="00A36279" w:rsidRDefault="00AD1611" w:rsidP="00AD1611">
      <w:pPr>
        <w:pStyle w:val="ListParagraph"/>
        <w:numPr>
          <w:ilvl w:val="0"/>
          <w:numId w:val="4"/>
        </w:numPr>
        <w:rPr>
          <w:rFonts w:eastAsia="Times New Roman" w:cstheme="minorHAnsi"/>
          <w:b/>
          <w:color w:val="000000"/>
          <w:sz w:val="24"/>
          <w:szCs w:val="24"/>
          <w:rPrChange w:id="437" w:author="Hareesh Ganesan" w:date="2016-10-17T10:15:00Z">
            <w:rPr>
              <w:rFonts w:eastAsia="Times New Roman" w:cstheme="minorHAnsi"/>
              <w:color w:val="000000"/>
              <w:sz w:val="24"/>
              <w:szCs w:val="24"/>
            </w:rPr>
          </w:rPrChange>
        </w:rPr>
      </w:pPr>
      <w:r w:rsidRPr="00A36279">
        <w:rPr>
          <w:rFonts w:eastAsia="Times New Roman" w:cstheme="minorHAnsi"/>
          <w:b/>
          <w:color w:val="000000"/>
          <w:sz w:val="24"/>
          <w:szCs w:val="24"/>
          <w:rPrChange w:id="438" w:author="Hareesh Ganesan" w:date="2016-10-17T10:15:00Z">
            <w:rPr>
              <w:rFonts w:eastAsia="Times New Roman" w:cstheme="minorHAnsi"/>
              <w:color w:val="000000"/>
              <w:sz w:val="24"/>
              <w:szCs w:val="24"/>
            </w:rPr>
          </w:rPrChange>
        </w:rPr>
        <w:t>Yes</w:t>
      </w:r>
    </w:p>
    <w:p w14:paraId="375057A5" w14:textId="77777777"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203F396C" w14:textId="77777777"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348AADF7"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14:paraId="4740AC61"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14:paraId="1721E24D"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14:paraId="09F36E61"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14:paraId="5ADE40E0" w14:textId="77777777"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14:paraId="74E659C0" w14:textId="77777777" w:rsidTr="002B2138">
        <w:tc>
          <w:tcPr>
            <w:tcW w:w="9576" w:type="dxa"/>
          </w:tcPr>
          <w:p w14:paraId="1B6BAFB6" w14:textId="77777777" w:rsidR="00AD1611" w:rsidRPr="00CB4A0A" w:rsidRDefault="00A36279" w:rsidP="002B2138">
            <w:pPr>
              <w:rPr>
                <w:rFonts w:cstheme="minorHAnsi"/>
                <w:sz w:val="24"/>
                <w:szCs w:val="24"/>
              </w:rPr>
            </w:pPr>
            <w:ins w:id="439" w:author="Hareesh Ganesan" w:date="2016-10-17T10:15:00Z">
              <w:r>
                <w:rPr>
                  <w:rFonts w:cstheme="minorHAnsi"/>
                  <w:sz w:val="24"/>
                  <w:szCs w:val="24"/>
                </w:rPr>
                <w:t xml:space="preserve">Our servers are Linux servers capable of almost all encryption standards. Hard drives for Windows and Mac workstations are also encrypted using </w:t>
              </w:r>
            </w:ins>
            <w:ins w:id="440" w:author="Hareesh Ganesan" w:date="2016-10-17T10:16:00Z">
              <w:r>
                <w:rPr>
                  <w:rFonts w:cstheme="minorHAnsi"/>
                  <w:sz w:val="24"/>
                  <w:szCs w:val="24"/>
                </w:rPr>
                <w:t>BitLocker and FileVault.</w:t>
              </w:r>
            </w:ins>
          </w:p>
          <w:p w14:paraId="0D40A6E5" w14:textId="77777777" w:rsidR="00AD1611" w:rsidRPr="00CB4A0A" w:rsidRDefault="00A36279" w:rsidP="002B2138">
            <w:pPr>
              <w:rPr>
                <w:rFonts w:cstheme="minorHAnsi"/>
                <w:sz w:val="24"/>
                <w:szCs w:val="24"/>
              </w:rPr>
            </w:pPr>
            <w:ins w:id="441" w:author="Hareesh Ganesan" w:date="2016-10-17T10:16:00Z">
              <w:r>
                <w:rPr>
                  <w:rFonts w:cstheme="minorHAnsi"/>
                  <w:sz w:val="24"/>
                  <w:szCs w:val="24"/>
                </w:rPr>
                <w:t>No external disk drives are used.</w:t>
              </w:r>
            </w:ins>
          </w:p>
          <w:p w14:paraId="044F6780" w14:textId="77777777" w:rsidR="00AD1611" w:rsidRPr="00CB4A0A" w:rsidRDefault="00AD1611" w:rsidP="002B2138">
            <w:pPr>
              <w:rPr>
                <w:rFonts w:cstheme="minorHAnsi"/>
                <w:sz w:val="24"/>
                <w:szCs w:val="24"/>
              </w:rPr>
            </w:pPr>
          </w:p>
          <w:p w14:paraId="754257D6" w14:textId="77777777" w:rsidR="00AD1611" w:rsidRPr="00CB4A0A" w:rsidRDefault="00AD1611" w:rsidP="002B2138">
            <w:pPr>
              <w:rPr>
                <w:rFonts w:cstheme="minorHAnsi"/>
                <w:sz w:val="24"/>
                <w:szCs w:val="24"/>
              </w:rPr>
            </w:pPr>
          </w:p>
          <w:p w14:paraId="0D30B1BE" w14:textId="77777777" w:rsidR="00AD1611" w:rsidRPr="00CB4A0A" w:rsidRDefault="00AD1611" w:rsidP="002B2138">
            <w:pPr>
              <w:rPr>
                <w:rFonts w:cstheme="minorHAnsi"/>
                <w:sz w:val="24"/>
                <w:szCs w:val="24"/>
              </w:rPr>
            </w:pPr>
          </w:p>
          <w:p w14:paraId="201F8963" w14:textId="77777777" w:rsidR="00AD1611" w:rsidRPr="00CB4A0A" w:rsidRDefault="00AD1611" w:rsidP="002B2138">
            <w:pPr>
              <w:rPr>
                <w:rFonts w:cstheme="minorHAnsi"/>
                <w:sz w:val="24"/>
                <w:szCs w:val="24"/>
              </w:rPr>
            </w:pPr>
          </w:p>
        </w:tc>
      </w:tr>
    </w:tbl>
    <w:p w14:paraId="440E2332" w14:textId="77777777" w:rsidR="005760C4" w:rsidRPr="00CB4A0A" w:rsidRDefault="005760C4" w:rsidP="00AD1611">
      <w:pPr>
        <w:rPr>
          <w:rFonts w:cstheme="minorHAnsi"/>
          <w:sz w:val="24"/>
          <w:szCs w:val="24"/>
        </w:rPr>
      </w:pPr>
    </w:p>
    <w:p w14:paraId="6D690629" w14:textId="77777777" w:rsidR="00AD1611" w:rsidRPr="00CB4A0A" w:rsidRDefault="00AD1611" w:rsidP="00AD161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611" w:rsidRPr="00CB4A0A" w14:paraId="32A3ADB7" w14:textId="77777777" w:rsidTr="002B2138">
        <w:tc>
          <w:tcPr>
            <w:tcW w:w="9576" w:type="dxa"/>
          </w:tcPr>
          <w:p w14:paraId="711E3A4B" w14:textId="77777777" w:rsidR="00AD1611" w:rsidRPr="00CB4A0A" w:rsidRDefault="00AD1611" w:rsidP="002B2138">
            <w:pPr>
              <w:rPr>
                <w:rFonts w:cstheme="minorHAnsi"/>
                <w:sz w:val="24"/>
                <w:szCs w:val="24"/>
              </w:rPr>
            </w:pPr>
          </w:p>
          <w:p w14:paraId="2FAF4290" w14:textId="77777777" w:rsidR="00AD1611" w:rsidRPr="00CB4A0A" w:rsidRDefault="00AD1611" w:rsidP="002B2138">
            <w:pPr>
              <w:rPr>
                <w:rFonts w:cstheme="minorHAnsi"/>
                <w:sz w:val="24"/>
                <w:szCs w:val="24"/>
              </w:rPr>
            </w:pPr>
          </w:p>
          <w:p w14:paraId="719956C4" w14:textId="77777777" w:rsidR="00AD1611" w:rsidRPr="00CB4A0A" w:rsidRDefault="00AD1611" w:rsidP="002B2138">
            <w:pPr>
              <w:rPr>
                <w:rFonts w:cstheme="minorHAnsi"/>
                <w:sz w:val="24"/>
                <w:szCs w:val="24"/>
              </w:rPr>
            </w:pPr>
          </w:p>
          <w:p w14:paraId="22A28FD8" w14:textId="77777777" w:rsidR="00AD1611" w:rsidRPr="00CB4A0A" w:rsidRDefault="00AD1611" w:rsidP="002B2138">
            <w:pPr>
              <w:rPr>
                <w:rFonts w:cstheme="minorHAnsi"/>
                <w:sz w:val="24"/>
                <w:szCs w:val="24"/>
              </w:rPr>
            </w:pPr>
          </w:p>
          <w:p w14:paraId="51752803" w14:textId="77777777" w:rsidR="00AD1611" w:rsidRPr="00CB4A0A" w:rsidRDefault="00AD1611" w:rsidP="002B2138">
            <w:pPr>
              <w:rPr>
                <w:rFonts w:cstheme="minorHAnsi"/>
                <w:sz w:val="24"/>
                <w:szCs w:val="24"/>
              </w:rPr>
            </w:pPr>
          </w:p>
          <w:p w14:paraId="168CCD10" w14:textId="77777777" w:rsidR="00AD1611" w:rsidRPr="00CB4A0A" w:rsidRDefault="00AD1611" w:rsidP="002B2138">
            <w:pPr>
              <w:rPr>
                <w:rFonts w:cstheme="minorHAnsi"/>
                <w:sz w:val="24"/>
                <w:szCs w:val="24"/>
              </w:rPr>
            </w:pPr>
          </w:p>
        </w:tc>
      </w:tr>
    </w:tbl>
    <w:p w14:paraId="4C4C0339" w14:textId="77777777" w:rsidR="00AD1611" w:rsidRPr="00CB4A0A" w:rsidRDefault="00AD1611" w:rsidP="00AD1611">
      <w:pPr>
        <w:rPr>
          <w:rFonts w:cstheme="minorHAnsi"/>
          <w:sz w:val="24"/>
          <w:szCs w:val="24"/>
        </w:rPr>
      </w:pPr>
    </w:p>
    <w:p w14:paraId="1B246EF6" w14:textId="77777777"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14:paraId="45CAC88D" w14:textId="77777777" w:rsidTr="002B2138">
        <w:tc>
          <w:tcPr>
            <w:tcW w:w="9576" w:type="dxa"/>
          </w:tcPr>
          <w:p w14:paraId="5FC19142" w14:textId="77777777" w:rsidR="00AD1611" w:rsidRPr="00CB4A0A" w:rsidRDefault="00AD1611" w:rsidP="002B2138">
            <w:pPr>
              <w:rPr>
                <w:rFonts w:cstheme="minorHAnsi"/>
                <w:sz w:val="24"/>
                <w:szCs w:val="24"/>
              </w:rPr>
            </w:pPr>
          </w:p>
          <w:p w14:paraId="1FEE6C2B" w14:textId="77777777" w:rsidR="00AD1611" w:rsidRPr="00CB4A0A" w:rsidRDefault="00AD1611" w:rsidP="002B2138">
            <w:pPr>
              <w:rPr>
                <w:rFonts w:cstheme="minorHAnsi"/>
                <w:sz w:val="24"/>
                <w:szCs w:val="24"/>
              </w:rPr>
            </w:pPr>
          </w:p>
          <w:p w14:paraId="18B86346" w14:textId="77777777" w:rsidR="00AD1611" w:rsidRPr="00CB4A0A" w:rsidRDefault="00AD1611" w:rsidP="002B2138">
            <w:pPr>
              <w:rPr>
                <w:rFonts w:cstheme="minorHAnsi"/>
                <w:sz w:val="24"/>
                <w:szCs w:val="24"/>
              </w:rPr>
            </w:pPr>
          </w:p>
          <w:p w14:paraId="74C52A00" w14:textId="77777777" w:rsidR="00AD1611" w:rsidRPr="00CB4A0A" w:rsidRDefault="00AD1611" w:rsidP="002B2138">
            <w:pPr>
              <w:rPr>
                <w:rFonts w:cstheme="minorHAnsi"/>
                <w:sz w:val="24"/>
                <w:szCs w:val="24"/>
              </w:rPr>
            </w:pPr>
          </w:p>
          <w:p w14:paraId="4AE93D55" w14:textId="77777777" w:rsidR="00AD1611" w:rsidRPr="00CB4A0A" w:rsidRDefault="00AD1611" w:rsidP="002B2138">
            <w:pPr>
              <w:rPr>
                <w:rFonts w:cstheme="minorHAnsi"/>
                <w:sz w:val="24"/>
                <w:szCs w:val="24"/>
              </w:rPr>
            </w:pPr>
          </w:p>
          <w:p w14:paraId="70E2BF1E" w14:textId="77777777" w:rsidR="00AD1611" w:rsidRPr="00CB4A0A" w:rsidRDefault="00AD1611" w:rsidP="002B2138">
            <w:pPr>
              <w:rPr>
                <w:rFonts w:cstheme="minorHAnsi"/>
                <w:sz w:val="24"/>
                <w:szCs w:val="24"/>
              </w:rPr>
            </w:pPr>
          </w:p>
        </w:tc>
      </w:tr>
    </w:tbl>
    <w:p w14:paraId="0F7C9D5F" w14:textId="77777777" w:rsidR="00AD1611" w:rsidRPr="00CB4A0A" w:rsidRDefault="00AD1611" w:rsidP="00AD1611">
      <w:pPr>
        <w:rPr>
          <w:rFonts w:cstheme="minorHAnsi"/>
          <w:sz w:val="24"/>
          <w:szCs w:val="24"/>
        </w:rPr>
      </w:pPr>
    </w:p>
    <w:p w14:paraId="3AADF850" w14:textId="77777777" w:rsidR="00AD1611" w:rsidRPr="00CB4A0A" w:rsidRDefault="00AD1611" w:rsidP="00AD1611">
      <w:pPr>
        <w:rPr>
          <w:rFonts w:cstheme="minorHAnsi"/>
          <w:sz w:val="24"/>
          <w:szCs w:val="24"/>
        </w:rPr>
      </w:pPr>
      <w:r w:rsidRPr="00CB4A0A">
        <w:rPr>
          <w:rFonts w:cstheme="minorHAnsi"/>
          <w:sz w:val="24"/>
          <w:szCs w:val="24"/>
        </w:rPr>
        <w:t>Please rate the likelihood of a threat/vulnerability affecting your ePHI:</w:t>
      </w:r>
    </w:p>
    <w:p w14:paraId="3F1BF4BF" w14:textId="77777777" w:rsidR="00AD1611" w:rsidRPr="00A36279" w:rsidRDefault="00AD1611" w:rsidP="00AD1611">
      <w:pPr>
        <w:pStyle w:val="ListParagraph"/>
        <w:numPr>
          <w:ilvl w:val="0"/>
          <w:numId w:val="3"/>
        </w:numPr>
        <w:rPr>
          <w:rFonts w:cstheme="minorHAnsi"/>
          <w:b/>
          <w:sz w:val="24"/>
          <w:szCs w:val="24"/>
          <w:rPrChange w:id="442" w:author="Hareesh Ganesan" w:date="2016-10-17T10:16:00Z">
            <w:rPr>
              <w:rFonts w:cstheme="minorHAnsi"/>
              <w:sz w:val="24"/>
              <w:szCs w:val="24"/>
            </w:rPr>
          </w:rPrChange>
        </w:rPr>
      </w:pPr>
      <w:r w:rsidRPr="00A36279">
        <w:rPr>
          <w:rFonts w:cstheme="minorHAnsi"/>
          <w:b/>
          <w:sz w:val="24"/>
          <w:szCs w:val="24"/>
          <w:rPrChange w:id="443" w:author="Hareesh Ganesan" w:date="2016-10-17T10:16:00Z">
            <w:rPr>
              <w:rFonts w:cstheme="minorHAnsi"/>
              <w:sz w:val="24"/>
              <w:szCs w:val="24"/>
            </w:rPr>
          </w:rPrChange>
        </w:rPr>
        <w:t>Low</w:t>
      </w:r>
    </w:p>
    <w:p w14:paraId="2E891B81"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5CF0EEB7"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2202CDEE" w14:textId="77777777" w:rsidR="00AD1611" w:rsidRPr="00CB4A0A" w:rsidRDefault="00AD1611" w:rsidP="00AD1611">
      <w:pPr>
        <w:rPr>
          <w:rFonts w:cstheme="minorHAnsi"/>
          <w:sz w:val="24"/>
          <w:szCs w:val="24"/>
        </w:rPr>
      </w:pPr>
      <w:r w:rsidRPr="00CB4A0A">
        <w:rPr>
          <w:rFonts w:cstheme="minorHAnsi"/>
          <w:sz w:val="24"/>
          <w:szCs w:val="24"/>
        </w:rPr>
        <w:t>Please rate the impact of a threat/vulnerability affecting your ePHI:</w:t>
      </w:r>
    </w:p>
    <w:p w14:paraId="60A2E911" w14:textId="77777777" w:rsidR="00AD1611" w:rsidRPr="00A36279" w:rsidRDefault="00AD1611" w:rsidP="00AD1611">
      <w:pPr>
        <w:pStyle w:val="ListParagraph"/>
        <w:numPr>
          <w:ilvl w:val="0"/>
          <w:numId w:val="3"/>
        </w:numPr>
        <w:rPr>
          <w:rFonts w:cstheme="minorHAnsi"/>
          <w:b/>
          <w:sz w:val="24"/>
          <w:szCs w:val="24"/>
          <w:rPrChange w:id="444" w:author="Hareesh Ganesan" w:date="2016-10-17T10:16:00Z">
            <w:rPr>
              <w:rFonts w:cstheme="minorHAnsi"/>
              <w:sz w:val="24"/>
              <w:szCs w:val="24"/>
            </w:rPr>
          </w:rPrChange>
        </w:rPr>
      </w:pPr>
      <w:r w:rsidRPr="00A36279">
        <w:rPr>
          <w:rFonts w:cstheme="minorHAnsi"/>
          <w:b/>
          <w:sz w:val="24"/>
          <w:szCs w:val="24"/>
          <w:rPrChange w:id="445" w:author="Hareesh Ganesan" w:date="2016-10-17T10:16:00Z">
            <w:rPr>
              <w:rFonts w:cstheme="minorHAnsi"/>
              <w:sz w:val="24"/>
              <w:szCs w:val="24"/>
            </w:rPr>
          </w:rPrChange>
        </w:rPr>
        <w:t>Low</w:t>
      </w:r>
    </w:p>
    <w:p w14:paraId="64D42790"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39FE98DA"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773ABF5B" w14:textId="77777777" w:rsidR="004A5367" w:rsidRPr="00CB4A0A" w:rsidRDefault="004A5367" w:rsidP="004A5367">
      <w:pPr>
        <w:rPr>
          <w:rFonts w:cstheme="minorHAnsi"/>
          <w:b/>
          <w:sz w:val="24"/>
          <w:szCs w:val="24"/>
        </w:rPr>
      </w:pPr>
      <w:r w:rsidRPr="00CB4A0A">
        <w:rPr>
          <w:rFonts w:cstheme="minorHAnsi"/>
          <w:b/>
          <w:sz w:val="24"/>
          <w:szCs w:val="24"/>
        </w:rPr>
        <w:t>Overall Security Risk:</w:t>
      </w:r>
    </w:p>
    <w:p w14:paraId="23CBEFEF" w14:textId="77777777" w:rsidR="004A5367" w:rsidRPr="00A36279" w:rsidRDefault="004A5367" w:rsidP="004A5367">
      <w:pPr>
        <w:pStyle w:val="ListParagraph"/>
        <w:numPr>
          <w:ilvl w:val="0"/>
          <w:numId w:val="3"/>
        </w:numPr>
        <w:rPr>
          <w:rFonts w:cstheme="minorHAnsi"/>
          <w:b/>
          <w:sz w:val="24"/>
          <w:szCs w:val="24"/>
          <w:rPrChange w:id="446" w:author="Hareesh Ganesan" w:date="2016-10-17T10:16:00Z">
            <w:rPr>
              <w:rFonts w:cstheme="minorHAnsi"/>
              <w:sz w:val="24"/>
              <w:szCs w:val="24"/>
            </w:rPr>
          </w:rPrChange>
        </w:rPr>
      </w:pPr>
      <w:r w:rsidRPr="00A36279">
        <w:rPr>
          <w:rFonts w:cstheme="minorHAnsi"/>
          <w:b/>
          <w:sz w:val="24"/>
          <w:szCs w:val="24"/>
          <w:rPrChange w:id="447" w:author="Hareesh Ganesan" w:date="2016-10-17T10:16:00Z">
            <w:rPr>
              <w:rFonts w:cstheme="minorHAnsi"/>
              <w:sz w:val="24"/>
              <w:szCs w:val="24"/>
            </w:rPr>
          </w:rPrChange>
        </w:rPr>
        <w:t>Low</w:t>
      </w:r>
    </w:p>
    <w:p w14:paraId="61C070A0" w14:textId="77777777" w:rsidR="004A5367" w:rsidRPr="00CB4A0A" w:rsidRDefault="004A5367" w:rsidP="004A5367">
      <w:pPr>
        <w:pStyle w:val="ListParagraph"/>
        <w:numPr>
          <w:ilvl w:val="0"/>
          <w:numId w:val="3"/>
        </w:numPr>
        <w:rPr>
          <w:rFonts w:cstheme="minorHAnsi"/>
          <w:sz w:val="24"/>
          <w:szCs w:val="24"/>
        </w:rPr>
      </w:pPr>
      <w:r w:rsidRPr="00CB4A0A">
        <w:rPr>
          <w:rFonts w:cstheme="minorHAnsi"/>
          <w:sz w:val="24"/>
          <w:szCs w:val="24"/>
        </w:rPr>
        <w:t>Medium</w:t>
      </w:r>
    </w:p>
    <w:p w14:paraId="2EAD8AEF" w14:textId="77777777" w:rsidR="004A5367" w:rsidRPr="00CB4A0A" w:rsidRDefault="004A5367" w:rsidP="004A5367">
      <w:pPr>
        <w:pStyle w:val="ListParagraph"/>
        <w:numPr>
          <w:ilvl w:val="0"/>
          <w:numId w:val="3"/>
        </w:numPr>
        <w:rPr>
          <w:rFonts w:cstheme="minorHAnsi"/>
          <w:sz w:val="24"/>
          <w:szCs w:val="24"/>
        </w:rPr>
      </w:pPr>
      <w:r w:rsidRPr="00CB4A0A">
        <w:rPr>
          <w:rFonts w:cstheme="minorHAnsi"/>
          <w:sz w:val="24"/>
          <w:szCs w:val="24"/>
        </w:rPr>
        <w:t>High</w:t>
      </w:r>
    </w:p>
    <w:p w14:paraId="52B7C060" w14:textId="77777777" w:rsidR="00AD1611" w:rsidRPr="00CB4A0A" w:rsidRDefault="00AD1611" w:rsidP="00AD1611">
      <w:pPr>
        <w:rPr>
          <w:rFonts w:cstheme="minorHAnsi"/>
          <w:b/>
          <w:sz w:val="24"/>
          <w:szCs w:val="24"/>
        </w:rPr>
      </w:pPr>
      <w:r w:rsidRPr="00CB4A0A">
        <w:rPr>
          <w:rFonts w:cstheme="minorHAnsi"/>
          <w:b/>
          <w:sz w:val="24"/>
          <w:szCs w:val="24"/>
        </w:rPr>
        <w:t>Related Information:</w:t>
      </w:r>
    </w:p>
    <w:p w14:paraId="6E5BFCA3" w14:textId="77777777"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14:paraId="59F7EA48" w14:textId="77777777" w:rsidR="00AD1611" w:rsidRPr="00CB4A0A" w:rsidRDefault="00AD1611" w:rsidP="00AD1611">
      <w:pPr>
        <w:spacing w:line="240" w:lineRule="auto"/>
        <w:contextualSpacing/>
        <w:rPr>
          <w:rFonts w:cstheme="minorHAnsi"/>
          <w:sz w:val="24"/>
          <w:szCs w:val="24"/>
        </w:rPr>
      </w:pPr>
      <w:r w:rsidRPr="00CB4A0A">
        <w:rPr>
          <w:rFonts w:cstheme="minorHAnsi"/>
          <w:sz w:val="24"/>
          <w:szCs w:val="24"/>
        </w:rPr>
        <w:t>Some information systems and electronic devices have encryption capabilities built in, while others are capable of working with off-the-shelf encryption software.</w:t>
      </w:r>
    </w:p>
    <w:p w14:paraId="16E3A9BF" w14:textId="77777777" w:rsidR="00AD1611" w:rsidRPr="00CB4A0A" w:rsidRDefault="00AD1611" w:rsidP="00AD1611">
      <w:pPr>
        <w:spacing w:line="240" w:lineRule="auto"/>
        <w:contextualSpacing/>
        <w:rPr>
          <w:rFonts w:cstheme="minorHAnsi"/>
          <w:sz w:val="24"/>
          <w:szCs w:val="24"/>
        </w:rPr>
      </w:pPr>
    </w:p>
    <w:p w14:paraId="36F3B2D8" w14:textId="77777777" w:rsidR="00AD1611" w:rsidRPr="00CB4A0A" w:rsidRDefault="00AD1611" w:rsidP="00AD1611">
      <w:pPr>
        <w:spacing w:line="240" w:lineRule="auto"/>
        <w:contextualSpacing/>
        <w:rPr>
          <w:rFonts w:cstheme="minorHAnsi"/>
          <w:sz w:val="24"/>
          <w:szCs w:val="24"/>
        </w:rPr>
      </w:pPr>
      <w:r w:rsidRPr="00CB4A0A">
        <w:rPr>
          <w:rFonts w:cstheme="minorHAnsi"/>
          <w:sz w:val="24"/>
          <w:szCs w:val="24"/>
        </w:rPr>
        <w:t>Portable electronic devices are non-stationary electronic apparatus with singular or multiple capabilities of recording, storing, and/or transmitting data, voice, video, or photo images. This includes, but is not limited to, laptops, personal digital assistants, pocket personal computers, palmtops, MP3 players, cellular telephones, thumb drives, video cameras, and pagers.</w:t>
      </w:r>
    </w:p>
    <w:p w14:paraId="3E20D39F" w14:textId="77777777" w:rsidR="00AD1611" w:rsidRPr="00CB4A0A" w:rsidRDefault="00AD1611" w:rsidP="00AD1611">
      <w:pPr>
        <w:spacing w:line="240" w:lineRule="auto"/>
        <w:contextualSpacing/>
        <w:rPr>
          <w:rFonts w:cstheme="minorHAnsi"/>
          <w:sz w:val="24"/>
          <w:szCs w:val="24"/>
        </w:rPr>
      </w:pPr>
    </w:p>
    <w:p w14:paraId="0C635BB9" w14:textId="77777777" w:rsidR="00AD1611" w:rsidRPr="00CB4A0A" w:rsidRDefault="00AD1611" w:rsidP="00AD1611">
      <w:pPr>
        <w:rPr>
          <w:rFonts w:cstheme="minorHAnsi"/>
          <w:i/>
          <w:sz w:val="24"/>
          <w:szCs w:val="24"/>
        </w:rPr>
      </w:pPr>
      <w:r w:rsidRPr="00CB4A0A">
        <w:rPr>
          <w:rFonts w:cstheme="minorHAnsi"/>
          <w:sz w:val="24"/>
          <w:szCs w:val="24"/>
        </w:rPr>
        <w:t>Evaluate your practice to determine if is inventory of its information systems indicates whether it has encryption capabilities. Information systems include software, applications, hardware, and electronic devices.</w:t>
      </w:r>
    </w:p>
    <w:p w14:paraId="5AC27D54" w14:textId="77777777" w:rsidR="00AD1611" w:rsidRPr="00CB4A0A" w:rsidRDefault="00AD1611" w:rsidP="00AD1611">
      <w:pPr>
        <w:rPr>
          <w:rFonts w:cstheme="minorHAnsi"/>
          <w:i/>
          <w:sz w:val="24"/>
          <w:szCs w:val="24"/>
        </w:rPr>
      </w:pPr>
      <w:r w:rsidRPr="00CB4A0A">
        <w:rPr>
          <w:rFonts w:cstheme="minorHAnsi"/>
          <w:i/>
          <w:sz w:val="24"/>
          <w:szCs w:val="24"/>
        </w:rPr>
        <w:t>Possible Threats and Vulnerabilities:</w:t>
      </w:r>
    </w:p>
    <w:p w14:paraId="724EF766" w14:textId="77777777" w:rsidR="00AD1611" w:rsidRPr="00CB4A0A" w:rsidRDefault="00AD1611" w:rsidP="00AD1611">
      <w:pPr>
        <w:spacing w:after="0" w:line="240" w:lineRule="auto"/>
        <w:contextualSpacing/>
        <w:rPr>
          <w:rFonts w:cstheme="minorHAnsi"/>
          <w:sz w:val="24"/>
          <w:szCs w:val="24"/>
        </w:rPr>
      </w:pPr>
      <w:r w:rsidRPr="00CB4A0A">
        <w:rPr>
          <w:rFonts w:eastAsia="Times New Roman" w:cstheme="minorHAnsi"/>
          <w:sz w:val="24"/>
          <w:szCs w:val="24"/>
        </w:rPr>
        <w:t xml:space="preserve">Your practice might not be able to use encryption and decryption mechanisms to protect, secure, and control access to its ePHI if it does not know the </w:t>
      </w:r>
      <w:r w:rsidRPr="00CB4A0A">
        <w:rPr>
          <w:rFonts w:eastAsia="Times New Roman" w:cstheme="minorHAnsi"/>
          <w:color w:val="000000"/>
          <w:sz w:val="24"/>
          <w:szCs w:val="24"/>
        </w:rPr>
        <w:t>encryption and decryption capabilities of its information systems and electronic devices</w:t>
      </w:r>
      <w:r w:rsidRPr="00CB4A0A">
        <w:rPr>
          <w:rFonts w:cstheme="minorHAnsi"/>
          <w:sz w:val="24"/>
          <w:szCs w:val="24"/>
        </w:rPr>
        <w:t xml:space="preserve"> </w:t>
      </w:r>
    </w:p>
    <w:p w14:paraId="5A75F5DF" w14:textId="77777777" w:rsidR="00AD1611" w:rsidRPr="00CB4A0A" w:rsidRDefault="00AD1611" w:rsidP="00AD1611">
      <w:pPr>
        <w:spacing w:after="0" w:line="240" w:lineRule="auto"/>
        <w:contextualSpacing/>
        <w:rPr>
          <w:rFonts w:cstheme="minorHAnsi"/>
          <w:sz w:val="24"/>
          <w:szCs w:val="24"/>
        </w:rPr>
      </w:pPr>
    </w:p>
    <w:p w14:paraId="7A66428D" w14:textId="77777777" w:rsidR="00AD1611" w:rsidRPr="00CB4A0A" w:rsidRDefault="00AD1611" w:rsidP="00AD1611">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14:paraId="4014138F" w14:textId="77777777" w:rsidR="00AD1611" w:rsidRPr="00CB4A0A" w:rsidRDefault="00AD1611" w:rsidP="00AD1611">
      <w:pPr>
        <w:spacing w:after="0" w:line="240" w:lineRule="auto"/>
        <w:contextualSpacing/>
        <w:rPr>
          <w:rFonts w:eastAsia="Times New Roman" w:cstheme="minorHAnsi"/>
          <w:color w:val="000000"/>
          <w:sz w:val="24"/>
          <w:szCs w:val="24"/>
        </w:rPr>
      </w:pPr>
    </w:p>
    <w:p w14:paraId="5D3F23FF" w14:textId="77777777"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intercept and compromise the privacy, confidentiality, integrity or availability of ePHI.</w:t>
      </w:r>
    </w:p>
    <w:p w14:paraId="5A54DFAD" w14:textId="77777777"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0515DB39" w14:textId="77777777"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3287D859" w14:textId="77777777"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AD1611"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083A27B" w14:textId="77777777" w:rsidR="00AD1611" w:rsidRPr="00CB4A0A" w:rsidRDefault="00AD1611">
      <w:pPr>
        <w:rPr>
          <w:rFonts w:cstheme="minorHAnsi"/>
          <w:sz w:val="24"/>
          <w:szCs w:val="24"/>
        </w:rPr>
      </w:pPr>
    </w:p>
    <w:p w14:paraId="74FCFB7B"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iCs/>
          <w:sz w:val="24"/>
          <w:szCs w:val="24"/>
        </w:rPr>
        <w:t>Implement a mechanism to encrypt and decrypt ePHI.</w:t>
      </w:r>
    </w:p>
    <w:p w14:paraId="2848A3BB" w14:textId="77777777" w:rsidR="001D1EE2" w:rsidRPr="00CB4A0A" w:rsidRDefault="001D1EE2" w:rsidP="001D1EE2">
      <w:pPr>
        <w:spacing w:line="240" w:lineRule="auto"/>
        <w:contextualSpacing/>
        <w:rPr>
          <w:rFonts w:eastAsia="Times New Roman" w:cstheme="minorHAnsi"/>
          <w:sz w:val="24"/>
          <w:szCs w:val="24"/>
        </w:rPr>
      </w:pPr>
      <w:r w:rsidRPr="00CB4A0A">
        <w:rPr>
          <w:rFonts w:cstheme="minorHAnsi"/>
          <w:color w:val="000000" w:themeColor="text1"/>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164.312(a)(2)(iv)]</w:t>
      </w:r>
    </w:p>
    <w:p w14:paraId="05BE1521"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br/>
        <w:t xml:space="preserve">Identify an inventory of information system components and electronic devices with data encryption capabilities. </w:t>
      </w:r>
      <w:r w:rsidRPr="00CB4A0A">
        <w:rPr>
          <w:rFonts w:cstheme="minorHAnsi"/>
          <w:color w:val="000000" w:themeColor="text1"/>
          <w:sz w:val="24"/>
          <w:szCs w:val="24"/>
        </w:rPr>
        <w:br/>
        <w:t>[NIST SP 800-53 CM-8]</w:t>
      </w:r>
    </w:p>
    <w:p w14:paraId="683D3E72" w14:textId="77777777" w:rsidR="001D1EE2" w:rsidRPr="00CB4A0A" w:rsidRDefault="001D1EE2" w:rsidP="001D1EE2">
      <w:pPr>
        <w:spacing w:line="240" w:lineRule="auto"/>
        <w:contextualSpacing/>
        <w:rPr>
          <w:rFonts w:cstheme="minorHAnsi"/>
          <w:color w:val="000000" w:themeColor="text1"/>
          <w:sz w:val="24"/>
          <w:szCs w:val="24"/>
        </w:rPr>
      </w:pPr>
    </w:p>
    <w:p w14:paraId="109182BE"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Assess and measure the risk of information being either unintentionally or maliciously disclosed or modified during preparation for transmission or during reception.</w:t>
      </w:r>
      <w:r w:rsidRPr="00CB4A0A">
        <w:rPr>
          <w:rFonts w:cstheme="minorHAnsi"/>
          <w:color w:val="000000" w:themeColor="text1"/>
          <w:sz w:val="24"/>
          <w:szCs w:val="24"/>
        </w:rPr>
        <w:br/>
        <w:t>[NIST SP 800-53 SC-8]</w:t>
      </w:r>
      <w:r w:rsidRPr="00CB4A0A">
        <w:rPr>
          <w:rFonts w:cstheme="minorHAnsi"/>
          <w:color w:val="000000" w:themeColor="text1"/>
          <w:sz w:val="24"/>
          <w:szCs w:val="24"/>
        </w:rPr>
        <w:br/>
      </w:r>
    </w:p>
    <w:p w14:paraId="39517902" w14:textId="77777777" w:rsidR="001D1EE2" w:rsidRPr="00CB4A0A" w:rsidRDefault="001D1EE2" w:rsidP="001D1EE2">
      <w:pPr>
        <w:rPr>
          <w:rFonts w:cstheme="minorHAnsi"/>
          <w:color w:val="000000" w:themeColor="text1"/>
          <w:sz w:val="24"/>
          <w:szCs w:val="24"/>
        </w:rPr>
      </w:pPr>
      <w:r w:rsidRPr="00CB4A0A">
        <w:rPr>
          <w:rFonts w:cstheme="minorHAnsi"/>
          <w:color w:val="000000" w:themeColor="text1"/>
          <w:sz w:val="24"/>
          <w:szCs w:val="24"/>
        </w:rPr>
        <w:t>Implement cryptographic mechanisms to prevent unauthorized disclosure of ePHI and detect changes to information during transmission unless otherwise protected by physical security controls.</w:t>
      </w:r>
      <w:r w:rsidRPr="00CB4A0A">
        <w:rPr>
          <w:rFonts w:cstheme="minorHAnsi"/>
          <w:color w:val="000000" w:themeColor="text1"/>
          <w:sz w:val="24"/>
          <w:szCs w:val="24"/>
        </w:rPr>
        <w:br/>
        <w:t>[NIST SP 800-53 SC-13]</w:t>
      </w:r>
    </w:p>
    <w:p w14:paraId="059C0E3B" w14:textId="77777777"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48" w:name="_Toc461443955"/>
      <w:r w:rsidRPr="00CB4A0A">
        <w:rPr>
          <w:b/>
        </w:rPr>
        <w:t>T22</w:t>
      </w:r>
      <w:r w:rsidR="005760C4" w:rsidRPr="00CB4A0A">
        <w:rPr>
          <w:b/>
        </w:rPr>
        <w:t xml:space="preserve"> - </w:t>
      </w:r>
      <w:r w:rsidRPr="00CB4A0A">
        <w:rPr>
          <w:rFonts w:eastAsia="Times New Roman"/>
          <w:b/>
          <w:color w:val="000000"/>
        </w:rPr>
        <w:t>§164.312(a)(2)(iv)</w:t>
      </w:r>
      <w:r w:rsidR="00343753" w:rsidRPr="00CB4A0A">
        <w:rPr>
          <w:rFonts w:eastAsia="Times New Roman"/>
          <w:b/>
          <w:color w:val="000000"/>
        </w:rPr>
        <w:t xml:space="preserve"> </w:t>
      </w:r>
      <w:r w:rsidRPr="00CB4A0A">
        <w:rPr>
          <w:rFonts w:eastAsia="Times New Roman"/>
          <w:b/>
          <w:color w:val="000000"/>
        </w:rPr>
        <w:t>Addressable</w:t>
      </w:r>
      <w:r w:rsidR="005760C4" w:rsidRPr="00CB4A0A">
        <w:rPr>
          <w:rFonts w:eastAsia="Times New Roman"/>
          <w:b/>
          <w:color w:val="000000"/>
        </w:rPr>
        <w:t xml:space="preserve"> </w:t>
      </w:r>
      <w:r w:rsidR="005760C4" w:rsidRPr="00CB4A0A">
        <w:t>Does your practice control access to ePHI and other health information by using encryption/decryption methods to deny access to unauthorized users?</w:t>
      </w:r>
      <w:bookmarkEnd w:id="448"/>
    </w:p>
    <w:p w14:paraId="4EDAB25E" w14:textId="77777777" w:rsidR="00AD1611" w:rsidRPr="00A36279" w:rsidRDefault="00AD1611" w:rsidP="00AD1611">
      <w:pPr>
        <w:pStyle w:val="ListParagraph"/>
        <w:numPr>
          <w:ilvl w:val="0"/>
          <w:numId w:val="4"/>
        </w:numPr>
        <w:rPr>
          <w:rFonts w:eastAsia="Times New Roman" w:cstheme="minorHAnsi"/>
          <w:b/>
          <w:color w:val="000000"/>
          <w:sz w:val="24"/>
          <w:szCs w:val="24"/>
          <w:rPrChange w:id="449" w:author="Hareesh Ganesan" w:date="2016-10-17T10:16:00Z">
            <w:rPr>
              <w:rFonts w:eastAsia="Times New Roman" w:cstheme="minorHAnsi"/>
              <w:color w:val="000000"/>
              <w:sz w:val="24"/>
              <w:szCs w:val="24"/>
            </w:rPr>
          </w:rPrChange>
        </w:rPr>
      </w:pPr>
      <w:r w:rsidRPr="00A36279">
        <w:rPr>
          <w:rFonts w:eastAsia="Times New Roman" w:cstheme="minorHAnsi"/>
          <w:b/>
          <w:color w:val="000000"/>
          <w:sz w:val="24"/>
          <w:szCs w:val="24"/>
          <w:rPrChange w:id="450" w:author="Hareesh Ganesan" w:date="2016-10-17T10:16:00Z">
            <w:rPr>
              <w:rFonts w:eastAsia="Times New Roman" w:cstheme="minorHAnsi"/>
              <w:color w:val="000000"/>
              <w:sz w:val="24"/>
              <w:szCs w:val="24"/>
            </w:rPr>
          </w:rPrChange>
        </w:rPr>
        <w:t>Yes</w:t>
      </w:r>
    </w:p>
    <w:p w14:paraId="36F99E2F" w14:textId="77777777"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21364958" w14:textId="77777777"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3AA86765"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14:paraId="699370E5"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14:paraId="585EEDE9"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14:paraId="4CD9F2FD"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14:paraId="604BAA9A" w14:textId="77777777"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14:paraId="6DA3C7AE" w14:textId="77777777" w:rsidTr="002B2138">
        <w:tc>
          <w:tcPr>
            <w:tcW w:w="9576" w:type="dxa"/>
          </w:tcPr>
          <w:p w14:paraId="51DCB5DA" w14:textId="77777777" w:rsidR="00AD1611" w:rsidRPr="00CB4A0A" w:rsidRDefault="00A36279" w:rsidP="002B2138">
            <w:pPr>
              <w:rPr>
                <w:rFonts w:cstheme="minorHAnsi"/>
                <w:sz w:val="24"/>
                <w:szCs w:val="24"/>
              </w:rPr>
            </w:pPr>
            <w:ins w:id="451" w:author="Hareesh Ganesan" w:date="2016-10-17T10:16:00Z">
              <w:r>
                <w:rPr>
                  <w:rFonts w:cstheme="minorHAnsi"/>
                  <w:sz w:val="24"/>
                  <w:szCs w:val="24"/>
                </w:rPr>
                <w:t>All ePHI access requires user name and password authentication. Passwords are</w:t>
              </w:r>
            </w:ins>
            <w:ins w:id="452" w:author="Hareesh Ganesan" w:date="2016-10-17T10:17:00Z">
              <w:r>
                <w:rPr>
                  <w:rFonts w:cstheme="minorHAnsi"/>
                  <w:sz w:val="24"/>
                  <w:szCs w:val="24"/>
                </w:rPr>
                <w:t xml:space="preserve"> hashed before storage, and never decrypted after. Authentication occurs at the hash-level, following standard OWASP.</w:t>
              </w:r>
            </w:ins>
          </w:p>
          <w:p w14:paraId="1B395938" w14:textId="77777777" w:rsidR="00AD1611" w:rsidRPr="00CB4A0A" w:rsidRDefault="00AD1611" w:rsidP="002B2138">
            <w:pPr>
              <w:rPr>
                <w:rFonts w:cstheme="minorHAnsi"/>
                <w:sz w:val="24"/>
                <w:szCs w:val="24"/>
              </w:rPr>
            </w:pPr>
          </w:p>
          <w:p w14:paraId="022077D7" w14:textId="77777777" w:rsidR="00AD1611" w:rsidRPr="00CB4A0A" w:rsidRDefault="00AD1611" w:rsidP="002B2138">
            <w:pPr>
              <w:rPr>
                <w:rFonts w:cstheme="minorHAnsi"/>
                <w:sz w:val="24"/>
                <w:szCs w:val="24"/>
              </w:rPr>
            </w:pPr>
          </w:p>
          <w:p w14:paraId="32A212F3" w14:textId="77777777" w:rsidR="00AD1611" w:rsidRPr="00CB4A0A" w:rsidRDefault="00AD1611" w:rsidP="002B2138">
            <w:pPr>
              <w:rPr>
                <w:rFonts w:cstheme="minorHAnsi"/>
                <w:sz w:val="24"/>
                <w:szCs w:val="24"/>
              </w:rPr>
            </w:pPr>
          </w:p>
          <w:p w14:paraId="0EBDD5B1" w14:textId="77777777" w:rsidR="00AD1611" w:rsidRPr="00CB4A0A" w:rsidRDefault="00AD1611" w:rsidP="002B2138">
            <w:pPr>
              <w:rPr>
                <w:rFonts w:cstheme="minorHAnsi"/>
                <w:sz w:val="24"/>
                <w:szCs w:val="24"/>
              </w:rPr>
            </w:pPr>
          </w:p>
          <w:p w14:paraId="23BB9083" w14:textId="77777777" w:rsidR="00AD1611" w:rsidRPr="00CB4A0A" w:rsidRDefault="00AD1611" w:rsidP="002B2138">
            <w:pPr>
              <w:rPr>
                <w:rFonts w:cstheme="minorHAnsi"/>
                <w:sz w:val="24"/>
                <w:szCs w:val="24"/>
              </w:rPr>
            </w:pPr>
          </w:p>
        </w:tc>
      </w:tr>
    </w:tbl>
    <w:p w14:paraId="3F305319" w14:textId="77777777" w:rsidR="00AD1611" w:rsidRPr="00CB4A0A" w:rsidRDefault="00AD1611" w:rsidP="00AD1611">
      <w:pPr>
        <w:rPr>
          <w:rFonts w:cstheme="minorHAnsi"/>
          <w:sz w:val="24"/>
          <w:szCs w:val="24"/>
        </w:rPr>
      </w:pPr>
    </w:p>
    <w:p w14:paraId="3BF0CDB5" w14:textId="77777777" w:rsidR="00AD1611" w:rsidRPr="00CB4A0A" w:rsidRDefault="00AD1611" w:rsidP="00AD161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611" w:rsidRPr="00CB4A0A" w14:paraId="452E099E" w14:textId="77777777" w:rsidTr="002B2138">
        <w:tc>
          <w:tcPr>
            <w:tcW w:w="9576" w:type="dxa"/>
          </w:tcPr>
          <w:p w14:paraId="20107A9D" w14:textId="77777777" w:rsidR="00AD1611" w:rsidRPr="00CB4A0A" w:rsidRDefault="00AD1611" w:rsidP="002B2138">
            <w:pPr>
              <w:rPr>
                <w:rFonts w:cstheme="minorHAnsi"/>
                <w:sz w:val="24"/>
                <w:szCs w:val="24"/>
              </w:rPr>
            </w:pPr>
          </w:p>
          <w:p w14:paraId="333C950E" w14:textId="77777777" w:rsidR="00AD1611" w:rsidRPr="00CB4A0A" w:rsidRDefault="00AD1611" w:rsidP="002B2138">
            <w:pPr>
              <w:rPr>
                <w:rFonts w:cstheme="minorHAnsi"/>
                <w:sz w:val="24"/>
                <w:szCs w:val="24"/>
              </w:rPr>
            </w:pPr>
          </w:p>
          <w:p w14:paraId="362F0085" w14:textId="77777777" w:rsidR="00AD1611" w:rsidRPr="00CB4A0A" w:rsidRDefault="00AD1611" w:rsidP="002B2138">
            <w:pPr>
              <w:rPr>
                <w:rFonts w:cstheme="minorHAnsi"/>
                <w:sz w:val="24"/>
                <w:szCs w:val="24"/>
              </w:rPr>
            </w:pPr>
          </w:p>
          <w:p w14:paraId="4433BE44" w14:textId="77777777" w:rsidR="00AD1611" w:rsidRPr="00CB4A0A" w:rsidRDefault="00AD1611" w:rsidP="002B2138">
            <w:pPr>
              <w:rPr>
                <w:rFonts w:cstheme="minorHAnsi"/>
                <w:sz w:val="24"/>
                <w:szCs w:val="24"/>
              </w:rPr>
            </w:pPr>
          </w:p>
          <w:p w14:paraId="10170947" w14:textId="77777777" w:rsidR="00AD1611" w:rsidRPr="00CB4A0A" w:rsidRDefault="00AD1611" w:rsidP="002B2138">
            <w:pPr>
              <w:rPr>
                <w:rFonts w:cstheme="minorHAnsi"/>
                <w:sz w:val="24"/>
                <w:szCs w:val="24"/>
              </w:rPr>
            </w:pPr>
          </w:p>
          <w:p w14:paraId="5ECBA2B6" w14:textId="77777777" w:rsidR="00AD1611" w:rsidRPr="00CB4A0A" w:rsidRDefault="00AD1611" w:rsidP="002B2138">
            <w:pPr>
              <w:rPr>
                <w:rFonts w:cstheme="minorHAnsi"/>
                <w:sz w:val="24"/>
                <w:szCs w:val="24"/>
              </w:rPr>
            </w:pPr>
          </w:p>
        </w:tc>
      </w:tr>
    </w:tbl>
    <w:p w14:paraId="1233C2A6" w14:textId="77777777" w:rsidR="00AD1611" w:rsidRPr="00CB4A0A" w:rsidRDefault="00AD1611" w:rsidP="00AD1611">
      <w:pPr>
        <w:rPr>
          <w:rFonts w:cstheme="minorHAnsi"/>
          <w:sz w:val="24"/>
          <w:szCs w:val="24"/>
        </w:rPr>
      </w:pPr>
    </w:p>
    <w:p w14:paraId="66BF2262" w14:textId="77777777"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14:paraId="4AB3C8AA" w14:textId="77777777" w:rsidTr="002B2138">
        <w:tc>
          <w:tcPr>
            <w:tcW w:w="9576" w:type="dxa"/>
          </w:tcPr>
          <w:p w14:paraId="4D96FFC3" w14:textId="77777777" w:rsidR="00AD1611" w:rsidRPr="00CB4A0A" w:rsidRDefault="00AD1611" w:rsidP="002B2138">
            <w:pPr>
              <w:rPr>
                <w:rFonts w:cstheme="minorHAnsi"/>
                <w:sz w:val="24"/>
                <w:szCs w:val="24"/>
              </w:rPr>
            </w:pPr>
          </w:p>
          <w:p w14:paraId="34DEC6D7" w14:textId="77777777" w:rsidR="00AD1611" w:rsidRPr="00CB4A0A" w:rsidRDefault="00AD1611" w:rsidP="002B2138">
            <w:pPr>
              <w:rPr>
                <w:rFonts w:cstheme="minorHAnsi"/>
                <w:sz w:val="24"/>
                <w:szCs w:val="24"/>
              </w:rPr>
            </w:pPr>
          </w:p>
          <w:p w14:paraId="617EE844" w14:textId="77777777" w:rsidR="00AD1611" w:rsidRPr="00CB4A0A" w:rsidRDefault="00AD1611" w:rsidP="002B2138">
            <w:pPr>
              <w:rPr>
                <w:rFonts w:cstheme="minorHAnsi"/>
                <w:sz w:val="24"/>
                <w:szCs w:val="24"/>
              </w:rPr>
            </w:pPr>
          </w:p>
          <w:p w14:paraId="5CA16174" w14:textId="77777777" w:rsidR="00AD1611" w:rsidRPr="00CB4A0A" w:rsidRDefault="00AD1611" w:rsidP="002B2138">
            <w:pPr>
              <w:rPr>
                <w:rFonts w:cstheme="minorHAnsi"/>
                <w:sz w:val="24"/>
                <w:szCs w:val="24"/>
              </w:rPr>
            </w:pPr>
          </w:p>
          <w:p w14:paraId="3624766F" w14:textId="77777777" w:rsidR="00AD1611" w:rsidRPr="00CB4A0A" w:rsidRDefault="00AD1611" w:rsidP="002B2138">
            <w:pPr>
              <w:rPr>
                <w:rFonts w:cstheme="minorHAnsi"/>
                <w:sz w:val="24"/>
                <w:szCs w:val="24"/>
              </w:rPr>
            </w:pPr>
          </w:p>
          <w:p w14:paraId="2FE04B41" w14:textId="77777777" w:rsidR="00AD1611" w:rsidRPr="00CB4A0A" w:rsidRDefault="00AD1611" w:rsidP="002B2138">
            <w:pPr>
              <w:rPr>
                <w:rFonts w:cstheme="minorHAnsi"/>
                <w:sz w:val="24"/>
                <w:szCs w:val="24"/>
              </w:rPr>
            </w:pPr>
          </w:p>
        </w:tc>
      </w:tr>
    </w:tbl>
    <w:p w14:paraId="6E26099B" w14:textId="77777777" w:rsidR="00AD1611" w:rsidRPr="00CB4A0A" w:rsidRDefault="00AD1611" w:rsidP="00AD1611">
      <w:pPr>
        <w:rPr>
          <w:rFonts w:cstheme="minorHAnsi"/>
          <w:sz w:val="24"/>
          <w:szCs w:val="24"/>
        </w:rPr>
      </w:pPr>
    </w:p>
    <w:p w14:paraId="444B7612" w14:textId="77777777" w:rsidR="00AD1611" w:rsidRPr="00CB4A0A" w:rsidRDefault="00AD1611" w:rsidP="00AD1611">
      <w:pPr>
        <w:rPr>
          <w:rFonts w:cstheme="minorHAnsi"/>
          <w:sz w:val="24"/>
          <w:szCs w:val="24"/>
        </w:rPr>
      </w:pPr>
      <w:r w:rsidRPr="00CB4A0A">
        <w:rPr>
          <w:rFonts w:cstheme="minorHAnsi"/>
          <w:sz w:val="24"/>
          <w:szCs w:val="24"/>
        </w:rPr>
        <w:t>Please rate the likelihood of a threat/vulnerability affecting your ePHI:</w:t>
      </w:r>
    </w:p>
    <w:p w14:paraId="1DFD66A2" w14:textId="77777777" w:rsidR="00AD1611" w:rsidRPr="00A36279" w:rsidRDefault="00AD1611" w:rsidP="00AD1611">
      <w:pPr>
        <w:pStyle w:val="ListParagraph"/>
        <w:numPr>
          <w:ilvl w:val="0"/>
          <w:numId w:val="3"/>
        </w:numPr>
        <w:rPr>
          <w:rFonts w:cstheme="minorHAnsi"/>
          <w:b/>
          <w:sz w:val="24"/>
          <w:szCs w:val="24"/>
          <w:rPrChange w:id="453" w:author="Hareesh Ganesan" w:date="2016-10-17T10:17:00Z">
            <w:rPr>
              <w:rFonts w:cstheme="minorHAnsi"/>
              <w:sz w:val="24"/>
              <w:szCs w:val="24"/>
            </w:rPr>
          </w:rPrChange>
        </w:rPr>
      </w:pPr>
      <w:r w:rsidRPr="00A36279">
        <w:rPr>
          <w:rFonts w:cstheme="minorHAnsi"/>
          <w:b/>
          <w:sz w:val="24"/>
          <w:szCs w:val="24"/>
          <w:rPrChange w:id="454" w:author="Hareesh Ganesan" w:date="2016-10-17T10:17:00Z">
            <w:rPr>
              <w:rFonts w:cstheme="minorHAnsi"/>
              <w:sz w:val="24"/>
              <w:szCs w:val="24"/>
            </w:rPr>
          </w:rPrChange>
        </w:rPr>
        <w:t>Low</w:t>
      </w:r>
    </w:p>
    <w:p w14:paraId="1D572361"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32F50180"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7C476D5A" w14:textId="77777777" w:rsidR="00AD1611" w:rsidRPr="00CB4A0A" w:rsidRDefault="00AD1611" w:rsidP="00AD1611">
      <w:pPr>
        <w:rPr>
          <w:rFonts w:cstheme="minorHAnsi"/>
          <w:sz w:val="24"/>
          <w:szCs w:val="24"/>
        </w:rPr>
      </w:pPr>
      <w:r w:rsidRPr="00CB4A0A">
        <w:rPr>
          <w:rFonts w:cstheme="minorHAnsi"/>
          <w:sz w:val="24"/>
          <w:szCs w:val="24"/>
        </w:rPr>
        <w:t>Please rate the impact of a threat/vulnerability affecting your ePHI:</w:t>
      </w:r>
    </w:p>
    <w:p w14:paraId="5B3B1E70" w14:textId="77777777" w:rsidR="00AD1611" w:rsidRPr="00A36279" w:rsidRDefault="00AD1611" w:rsidP="00AD1611">
      <w:pPr>
        <w:pStyle w:val="ListParagraph"/>
        <w:numPr>
          <w:ilvl w:val="0"/>
          <w:numId w:val="3"/>
        </w:numPr>
        <w:rPr>
          <w:rFonts w:cstheme="minorHAnsi"/>
          <w:b/>
          <w:sz w:val="24"/>
          <w:szCs w:val="24"/>
          <w:rPrChange w:id="455" w:author="Hareesh Ganesan" w:date="2016-10-17T10:17:00Z">
            <w:rPr>
              <w:rFonts w:cstheme="minorHAnsi"/>
              <w:sz w:val="24"/>
              <w:szCs w:val="24"/>
            </w:rPr>
          </w:rPrChange>
        </w:rPr>
      </w:pPr>
      <w:r w:rsidRPr="00A36279">
        <w:rPr>
          <w:rFonts w:cstheme="minorHAnsi"/>
          <w:b/>
          <w:sz w:val="24"/>
          <w:szCs w:val="24"/>
          <w:rPrChange w:id="456" w:author="Hareesh Ganesan" w:date="2016-10-17T10:17:00Z">
            <w:rPr>
              <w:rFonts w:cstheme="minorHAnsi"/>
              <w:sz w:val="24"/>
              <w:szCs w:val="24"/>
            </w:rPr>
          </w:rPrChange>
        </w:rPr>
        <w:t>Low</w:t>
      </w:r>
    </w:p>
    <w:p w14:paraId="060B9B90"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065B93DF"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02447A1A" w14:textId="77777777" w:rsidR="00A84AF3" w:rsidRPr="00CB4A0A" w:rsidRDefault="00A84AF3" w:rsidP="00A84AF3">
      <w:pPr>
        <w:rPr>
          <w:rFonts w:cstheme="minorHAnsi"/>
          <w:b/>
          <w:sz w:val="24"/>
          <w:szCs w:val="24"/>
        </w:rPr>
      </w:pPr>
      <w:r w:rsidRPr="00CB4A0A">
        <w:rPr>
          <w:rFonts w:cstheme="minorHAnsi"/>
          <w:b/>
          <w:sz w:val="24"/>
          <w:szCs w:val="24"/>
        </w:rPr>
        <w:t>Overall Security Risk:</w:t>
      </w:r>
    </w:p>
    <w:p w14:paraId="180CF1BE" w14:textId="77777777" w:rsidR="00A84AF3" w:rsidRPr="00A36279" w:rsidRDefault="00A84AF3" w:rsidP="00A84AF3">
      <w:pPr>
        <w:pStyle w:val="ListParagraph"/>
        <w:numPr>
          <w:ilvl w:val="0"/>
          <w:numId w:val="3"/>
        </w:numPr>
        <w:rPr>
          <w:rFonts w:cstheme="minorHAnsi"/>
          <w:b/>
          <w:sz w:val="24"/>
          <w:szCs w:val="24"/>
          <w:rPrChange w:id="457" w:author="Hareesh Ganesan" w:date="2016-10-17T10:17:00Z">
            <w:rPr>
              <w:rFonts w:cstheme="minorHAnsi"/>
              <w:sz w:val="24"/>
              <w:szCs w:val="24"/>
            </w:rPr>
          </w:rPrChange>
        </w:rPr>
      </w:pPr>
      <w:r w:rsidRPr="00A36279">
        <w:rPr>
          <w:rFonts w:cstheme="minorHAnsi"/>
          <w:b/>
          <w:sz w:val="24"/>
          <w:szCs w:val="24"/>
          <w:rPrChange w:id="458" w:author="Hareesh Ganesan" w:date="2016-10-17T10:17:00Z">
            <w:rPr>
              <w:rFonts w:cstheme="minorHAnsi"/>
              <w:sz w:val="24"/>
              <w:szCs w:val="24"/>
            </w:rPr>
          </w:rPrChange>
        </w:rPr>
        <w:t>Low</w:t>
      </w:r>
    </w:p>
    <w:p w14:paraId="43A2C5A4" w14:textId="77777777" w:rsidR="00A84AF3" w:rsidRPr="00CB4A0A" w:rsidRDefault="00A84AF3" w:rsidP="00A84AF3">
      <w:pPr>
        <w:pStyle w:val="ListParagraph"/>
        <w:numPr>
          <w:ilvl w:val="0"/>
          <w:numId w:val="3"/>
        </w:numPr>
        <w:rPr>
          <w:rFonts w:cstheme="minorHAnsi"/>
          <w:sz w:val="24"/>
          <w:szCs w:val="24"/>
        </w:rPr>
      </w:pPr>
      <w:r w:rsidRPr="00CB4A0A">
        <w:rPr>
          <w:rFonts w:cstheme="minorHAnsi"/>
          <w:sz w:val="24"/>
          <w:szCs w:val="24"/>
        </w:rPr>
        <w:t>Medium</w:t>
      </w:r>
    </w:p>
    <w:p w14:paraId="5684F739" w14:textId="77777777" w:rsidR="00A84AF3" w:rsidRPr="00CB4A0A" w:rsidRDefault="00A84AF3" w:rsidP="00A84AF3">
      <w:pPr>
        <w:pStyle w:val="ListParagraph"/>
        <w:numPr>
          <w:ilvl w:val="0"/>
          <w:numId w:val="3"/>
        </w:numPr>
        <w:rPr>
          <w:rFonts w:cstheme="minorHAnsi"/>
          <w:sz w:val="24"/>
          <w:szCs w:val="24"/>
        </w:rPr>
      </w:pPr>
      <w:r w:rsidRPr="00CB4A0A">
        <w:rPr>
          <w:rFonts w:cstheme="minorHAnsi"/>
          <w:sz w:val="24"/>
          <w:szCs w:val="24"/>
        </w:rPr>
        <w:t>High</w:t>
      </w:r>
    </w:p>
    <w:p w14:paraId="460D2CF5" w14:textId="77777777" w:rsidR="00AD1611" w:rsidRPr="00CB4A0A" w:rsidRDefault="00AD1611" w:rsidP="00AD1611">
      <w:pPr>
        <w:rPr>
          <w:rFonts w:cstheme="minorHAnsi"/>
          <w:b/>
          <w:sz w:val="24"/>
          <w:szCs w:val="24"/>
        </w:rPr>
      </w:pPr>
      <w:r w:rsidRPr="00CB4A0A">
        <w:rPr>
          <w:rFonts w:cstheme="minorHAnsi"/>
          <w:b/>
          <w:sz w:val="24"/>
          <w:szCs w:val="24"/>
        </w:rPr>
        <w:t>Related Information:</w:t>
      </w:r>
    </w:p>
    <w:p w14:paraId="02829863" w14:textId="77777777"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14:paraId="671CB839" w14:textId="77777777" w:rsidR="00AD1611" w:rsidRPr="00CB4A0A" w:rsidRDefault="00AD1611" w:rsidP="00AD1611">
      <w:pPr>
        <w:spacing w:line="240" w:lineRule="auto"/>
        <w:contextualSpacing/>
        <w:rPr>
          <w:rFonts w:cstheme="minorHAnsi"/>
          <w:sz w:val="24"/>
          <w:szCs w:val="24"/>
        </w:rPr>
      </w:pPr>
      <w:r w:rsidRPr="00CB4A0A">
        <w:rPr>
          <w:rFonts w:cstheme="minorHAnsi"/>
          <w:sz w:val="24"/>
          <w:szCs w:val="24"/>
        </w:rPr>
        <w:t>Evaluate your practice to determine if it:</w:t>
      </w:r>
    </w:p>
    <w:p w14:paraId="53D44DA2" w14:textId="77777777" w:rsidR="00AD1611" w:rsidRPr="00CB4A0A" w:rsidRDefault="00AD1611" w:rsidP="00AD1611">
      <w:pPr>
        <w:spacing w:line="240" w:lineRule="auto"/>
        <w:contextualSpacing/>
        <w:rPr>
          <w:rFonts w:cstheme="minorHAnsi"/>
          <w:sz w:val="24"/>
          <w:szCs w:val="24"/>
        </w:rPr>
      </w:pPr>
    </w:p>
    <w:p w14:paraId="12B3120D" w14:textId="77777777" w:rsidR="00AD1611" w:rsidRPr="00CB4A0A" w:rsidRDefault="00AD1611" w:rsidP="00AD1611">
      <w:pPr>
        <w:numPr>
          <w:ilvl w:val="0"/>
          <w:numId w:val="10"/>
        </w:numPr>
        <w:spacing w:line="240" w:lineRule="auto"/>
        <w:contextualSpacing/>
        <w:rPr>
          <w:rFonts w:cstheme="minorHAnsi"/>
          <w:sz w:val="24"/>
          <w:szCs w:val="24"/>
        </w:rPr>
      </w:pPr>
      <w:r w:rsidRPr="00CB4A0A">
        <w:rPr>
          <w:rFonts w:cstheme="minorHAnsi"/>
          <w:sz w:val="24"/>
          <w:szCs w:val="24"/>
        </w:rPr>
        <w:t>Should implement encryption controls to reduce the risk for unauthorized access to ePHI and other health information when it is stored/maintained on an electronic device or portable media that is at greater risk of loss or theft (such as laptop, tablet, smartphone, or thumb device).</w:t>
      </w:r>
    </w:p>
    <w:p w14:paraId="7AC83A29" w14:textId="77777777" w:rsidR="00AD1611" w:rsidRPr="00CB4A0A" w:rsidRDefault="00AD1611" w:rsidP="00AD1611">
      <w:pPr>
        <w:numPr>
          <w:ilvl w:val="0"/>
          <w:numId w:val="10"/>
        </w:numPr>
        <w:spacing w:line="240" w:lineRule="auto"/>
        <w:contextualSpacing/>
        <w:rPr>
          <w:rFonts w:cstheme="minorHAnsi"/>
          <w:sz w:val="24"/>
          <w:szCs w:val="24"/>
        </w:rPr>
      </w:pPr>
      <w:r w:rsidRPr="00CB4A0A">
        <w:rPr>
          <w:rFonts w:cstheme="minorHAnsi"/>
          <w:sz w:val="24"/>
          <w:szCs w:val="24"/>
        </w:rPr>
        <w:t>Ensures that encryption standards are consistent with leading practices.</w:t>
      </w:r>
    </w:p>
    <w:p w14:paraId="6E6C34FF" w14:textId="77777777" w:rsidR="00AD1611" w:rsidRPr="00CB4A0A" w:rsidRDefault="00AD1611" w:rsidP="00AD1611">
      <w:pPr>
        <w:spacing w:line="240" w:lineRule="auto"/>
        <w:ind w:left="360"/>
        <w:contextualSpacing/>
        <w:rPr>
          <w:rFonts w:cstheme="minorHAnsi"/>
          <w:sz w:val="24"/>
          <w:szCs w:val="24"/>
        </w:rPr>
      </w:pPr>
    </w:p>
    <w:p w14:paraId="483A0F73" w14:textId="77777777" w:rsidR="00AD1611" w:rsidRPr="00CB4A0A" w:rsidRDefault="00AD1611" w:rsidP="00AD1611">
      <w:pPr>
        <w:rPr>
          <w:rFonts w:cstheme="minorHAnsi"/>
          <w:i/>
          <w:sz w:val="24"/>
          <w:szCs w:val="24"/>
        </w:rPr>
      </w:pPr>
      <w:r w:rsidRPr="00CB4A0A">
        <w:rPr>
          <w:rFonts w:cstheme="minorHAnsi"/>
          <w:i/>
          <w:sz w:val="24"/>
          <w:szCs w:val="24"/>
        </w:rPr>
        <w:t>Possible Threats and Vulnerabilities:</w:t>
      </w:r>
    </w:p>
    <w:p w14:paraId="766F8F82" w14:textId="77777777" w:rsidR="00AD1611" w:rsidRPr="00CB4A0A" w:rsidRDefault="00AD1611" w:rsidP="00AD1611">
      <w:pPr>
        <w:spacing w:line="240" w:lineRule="auto"/>
        <w:contextualSpacing/>
        <w:rPr>
          <w:rFonts w:cstheme="minorHAnsi"/>
          <w:sz w:val="24"/>
          <w:szCs w:val="24"/>
        </w:rPr>
      </w:pPr>
      <w:r w:rsidRPr="00CB4A0A">
        <w:rPr>
          <w:rFonts w:cstheme="minorHAnsi"/>
          <w:sz w:val="24"/>
          <w:szCs w:val="24"/>
        </w:rPr>
        <w:t>Your practice might not be able to ensure access to its ePHI is denied to unauthorized users if it does not use encryption/decryption methods to control access to ePHI and other health information.</w:t>
      </w:r>
      <w:r w:rsidR="00343753" w:rsidRPr="00CB4A0A">
        <w:rPr>
          <w:rFonts w:cstheme="minorHAnsi"/>
          <w:sz w:val="24"/>
          <w:szCs w:val="24"/>
        </w:rPr>
        <w:t xml:space="preserve"> </w:t>
      </w:r>
    </w:p>
    <w:p w14:paraId="30E15B2C" w14:textId="77777777" w:rsidR="00AD1611" w:rsidRPr="00CB4A0A" w:rsidRDefault="00AD1611" w:rsidP="00AD1611">
      <w:pPr>
        <w:spacing w:line="240" w:lineRule="auto"/>
        <w:contextualSpacing/>
        <w:rPr>
          <w:rFonts w:cstheme="minorHAnsi"/>
          <w:sz w:val="24"/>
          <w:szCs w:val="24"/>
        </w:rPr>
      </w:pPr>
    </w:p>
    <w:p w14:paraId="50738505" w14:textId="77777777" w:rsidR="00AD1611" w:rsidRPr="00CB4A0A" w:rsidRDefault="00AD1611" w:rsidP="00AD1611">
      <w:pPr>
        <w:spacing w:line="240" w:lineRule="auto"/>
        <w:contextualSpacing/>
        <w:rPr>
          <w:rFonts w:eastAsia="Times New Roman" w:cstheme="minorHAnsi"/>
          <w:sz w:val="24"/>
          <w:szCs w:val="24"/>
        </w:rPr>
      </w:pPr>
      <w:r w:rsidRPr="00CB4A0A">
        <w:rPr>
          <w:rFonts w:cstheme="minorHAnsi"/>
          <w:sz w:val="24"/>
          <w:szCs w:val="24"/>
        </w:rPr>
        <w:t>Some potential impacts include:</w:t>
      </w:r>
    </w:p>
    <w:p w14:paraId="7AC2E914" w14:textId="77777777"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intercept and compromise the privacy, confidentiality, integrity or availability of ePHI.</w:t>
      </w:r>
    </w:p>
    <w:p w14:paraId="2274A36C" w14:textId="77777777" w:rsidR="00AD1611" w:rsidRPr="00CB4A0A" w:rsidRDefault="00AD1611" w:rsidP="00AD1611">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6FAE2326" w14:textId="77777777"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06875C7F" w14:textId="77777777"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AD1611"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11F43900" w14:textId="77777777" w:rsidR="00AD1611" w:rsidRPr="00CB4A0A" w:rsidRDefault="00AD1611">
      <w:pPr>
        <w:rPr>
          <w:rFonts w:cstheme="minorHAnsi"/>
          <w:sz w:val="24"/>
          <w:szCs w:val="24"/>
        </w:rPr>
      </w:pPr>
    </w:p>
    <w:p w14:paraId="613B65B4"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iCs/>
          <w:sz w:val="24"/>
          <w:szCs w:val="24"/>
        </w:rPr>
        <w:t>Implement a mechanism to encrypt and decrypt ePHI.</w:t>
      </w:r>
    </w:p>
    <w:p w14:paraId="3EB986C7" w14:textId="77777777" w:rsidR="001D1EE2" w:rsidRPr="00CB4A0A" w:rsidRDefault="001D1EE2" w:rsidP="001D1EE2">
      <w:pPr>
        <w:spacing w:line="240" w:lineRule="auto"/>
        <w:contextualSpacing/>
        <w:rPr>
          <w:rFonts w:eastAsia="Times New Roman" w:cstheme="minorHAnsi"/>
          <w:sz w:val="24"/>
          <w:szCs w:val="24"/>
        </w:rPr>
      </w:pPr>
      <w:r w:rsidRPr="00CB4A0A">
        <w:rPr>
          <w:rFonts w:cstheme="minorHAnsi"/>
          <w:color w:val="000000" w:themeColor="text1"/>
          <w:sz w:val="24"/>
          <w:szCs w:val="24"/>
        </w:rPr>
        <w:t>[</w:t>
      </w: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164.312(a)(2)(iv)]</w:t>
      </w:r>
    </w:p>
    <w:p w14:paraId="6E7458B5" w14:textId="77777777" w:rsidR="001D1EE2" w:rsidRPr="00CB4A0A" w:rsidRDefault="001D1EE2" w:rsidP="001D1EE2">
      <w:pPr>
        <w:spacing w:line="240" w:lineRule="auto"/>
        <w:contextualSpacing/>
        <w:rPr>
          <w:rFonts w:eastAsia="Times New Roman" w:cstheme="minorHAnsi"/>
          <w:color w:val="000000"/>
          <w:sz w:val="24"/>
          <w:szCs w:val="24"/>
        </w:rPr>
      </w:pPr>
    </w:p>
    <w:p w14:paraId="007BFE7C" w14:textId="77777777" w:rsidR="001D1EE2" w:rsidRPr="00CB4A0A" w:rsidRDefault="001D1EE2" w:rsidP="001D1EE2">
      <w:pPr>
        <w:spacing w:line="240" w:lineRule="auto"/>
        <w:contextualSpacing/>
        <w:rPr>
          <w:rFonts w:eastAsia="Times New Roman" w:cstheme="minorHAnsi"/>
          <w:bCs/>
          <w:color w:val="000000" w:themeColor="text1"/>
          <w:sz w:val="24"/>
          <w:szCs w:val="24"/>
        </w:rPr>
      </w:pPr>
      <w:r w:rsidRPr="00CB4A0A">
        <w:rPr>
          <w:rFonts w:cstheme="minorHAnsi"/>
          <w:color w:val="000000" w:themeColor="text1"/>
          <w:sz w:val="24"/>
          <w:szCs w:val="24"/>
        </w:rPr>
        <w:t xml:space="preserve">Enforce role-based access control (RBAC) policies that </w:t>
      </w:r>
      <w:r w:rsidRPr="00CB4A0A">
        <w:rPr>
          <w:rFonts w:eastAsia="Times New Roman" w:cstheme="minorHAnsi"/>
          <w:bCs/>
          <w:color w:val="000000" w:themeColor="text1"/>
          <w:sz w:val="24"/>
          <w:szCs w:val="24"/>
        </w:rPr>
        <w:t>define workforce or service providers and controls access based upon how your practice defined their user roles.</w:t>
      </w:r>
      <w:r w:rsidRPr="00CB4A0A">
        <w:rPr>
          <w:rFonts w:cstheme="minorHAnsi"/>
          <w:color w:val="000000" w:themeColor="text1"/>
          <w:sz w:val="24"/>
          <w:szCs w:val="24"/>
        </w:rPr>
        <w:br/>
        <w:t>[NIST SP 800-53 AC-3]</w:t>
      </w:r>
      <w:r w:rsidRPr="00CB4A0A">
        <w:rPr>
          <w:rFonts w:eastAsia="Times New Roman" w:cstheme="minorHAnsi"/>
          <w:bCs/>
          <w:color w:val="000000" w:themeColor="text1"/>
          <w:sz w:val="24"/>
          <w:szCs w:val="24"/>
        </w:rPr>
        <w:br/>
      </w:r>
    </w:p>
    <w:p w14:paraId="2FDE8FB9"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Identify an inventory of information system components and electronic devices with data encryption capabilities that accurately reflects the current information system environment. </w:t>
      </w:r>
    </w:p>
    <w:p w14:paraId="083C7A4A"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CM-8]</w:t>
      </w:r>
    </w:p>
    <w:p w14:paraId="132C0BD7" w14:textId="77777777" w:rsidR="001D1EE2" w:rsidRPr="00CB4A0A" w:rsidRDefault="001D1EE2" w:rsidP="001D1EE2">
      <w:pPr>
        <w:autoSpaceDE w:val="0"/>
        <w:autoSpaceDN w:val="0"/>
        <w:adjustRightInd w:val="0"/>
        <w:spacing w:after="0" w:line="240" w:lineRule="auto"/>
        <w:contextualSpacing/>
        <w:rPr>
          <w:rFonts w:cstheme="minorHAnsi"/>
          <w:color w:val="000000" w:themeColor="text1"/>
          <w:sz w:val="24"/>
          <w:szCs w:val="24"/>
        </w:rPr>
      </w:pPr>
    </w:p>
    <w:p w14:paraId="1BCEF39D"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Assess and measure the risk of information being either unintentionally or maliciously disclosed or modified during preparation for transmission or during reception.</w:t>
      </w:r>
    </w:p>
    <w:p w14:paraId="6D648837" w14:textId="77777777" w:rsidR="001D1EE2" w:rsidRPr="00CB4A0A" w:rsidRDefault="001D1EE2" w:rsidP="001D1EE2">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SC-8]</w:t>
      </w:r>
    </w:p>
    <w:p w14:paraId="44CA94B0"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p>
    <w:p w14:paraId="2AB6F8FC"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cryptographic mechanisms to prevent unauthorized disclosure of ePHI while also detecting changes to information during transmission (unless otherwise protected by physical security controls).</w:t>
      </w:r>
    </w:p>
    <w:p w14:paraId="487A953E" w14:textId="77777777" w:rsidR="001D1EE2" w:rsidRPr="00CB4A0A" w:rsidRDefault="001D1EE2">
      <w:pPr>
        <w:rPr>
          <w:rFonts w:cstheme="minorHAnsi"/>
          <w:color w:val="000000" w:themeColor="text1"/>
          <w:sz w:val="24"/>
          <w:szCs w:val="24"/>
        </w:rPr>
      </w:pPr>
      <w:r w:rsidRPr="00CB4A0A">
        <w:rPr>
          <w:rFonts w:cstheme="minorHAnsi"/>
          <w:color w:val="000000" w:themeColor="text1"/>
          <w:sz w:val="24"/>
          <w:szCs w:val="24"/>
        </w:rPr>
        <w:t>[NIST SP 800-53 SC-13]</w:t>
      </w:r>
    </w:p>
    <w:p w14:paraId="21BC401F" w14:textId="77777777" w:rsidR="00A84AF3" w:rsidRPr="00CB4A0A" w:rsidRDefault="00A84AF3">
      <w:pPr>
        <w:rPr>
          <w:rFonts w:cstheme="minorHAnsi"/>
          <w:color w:val="000000" w:themeColor="text1"/>
          <w:sz w:val="24"/>
          <w:szCs w:val="24"/>
        </w:rPr>
      </w:pPr>
    </w:p>
    <w:p w14:paraId="4DF49B82" w14:textId="77777777" w:rsidR="005760C4" w:rsidRPr="00CB4A0A" w:rsidRDefault="00AD1611" w:rsidP="005760C4">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59" w:name="_Toc461443956"/>
      <w:r w:rsidRPr="00CB4A0A">
        <w:rPr>
          <w:b/>
        </w:rPr>
        <w:t>T23</w:t>
      </w:r>
      <w:r w:rsidR="005760C4" w:rsidRPr="00CB4A0A">
        <w:rPr>
          <w:b/>
        </w:rPr>
        <w:t xml:space="preserve"> - </w:t>
      </w:r>
      <w:r w:rsidRPr="00CB4A0A">
        <w:rPr>
          <w:rFonts w:eastAsia="Times New Roman"/>
          <w:b/>
          <w:color w:val="000000"/>
        </w:rPr>
        <w:t>§164.312(b</w:t>
      </w:r>
      <w:r w:rsidR="005760C4" w:rsidRPr="00CB4A0A">
        <w:rPr>
          <w:rFonts w:eastAsia="Times New Roman"/>
          <w:b/>
          <w:color w:val="000000"/>
        </w:rPr>
        <w:t xml:space="preserve">) Standard </w:t>
      </w:r>
      <w:r w:rsidR="005760C4" w:rsidRPr="00CB4A0A">
        <w:t>Does your practice have policies and procedures identifying hardware, software, or procedural mechanisms that record or examine information systems activities?</w:t>
      </w:r>
      <w:bookmarkEnd w:id="459"/>
    </w:p>
    <w:p w14:paraId="3BFEB78C" w14:textId="77777777" w:rsidR="00AD1611" w:rsidRPr="00A36279" w:rsidRDefault="00AD1611" w:rsidP="00AD1611">
      <w:pPr>
        <w:pStyle w:val="ListParagraph"/>
        <w:numPr>
          <w:ilvl w:val="0"/>
          <w:numId w:val="4"/>
        </w:numPr>
        <w:rPr>
          <w:rFonts w:eastAsia="Times New Roman" w:cstheme="minorHAnsi"/>
          <w:b/>
          <w:color w:val="000000"/>
          <w:sz w:val="24"/>
          <w:szCs w:val="24"/>
          <w:rPrChange w:id="460" w:author="Hareesh Ganesan" w:date="2016-10-17T10:17:00Z">
            <w:rPr>
              <w:rFonts w:eastAsia="Times New Roman" w:cstheme="minorHAnsi"/>
              <w:color w:val="000000"/>
              <w:sz w:val="24"/>
              <w:szCs w:val="24"/>
            </w:rPr>
          </w:rPrChange>
        </w:rPr>
      </w:pPr>
      <w:r w:rsidRPr="00A36279">
        <w:rPr>
          <w:rFonts w:eastAsia="Times New Roman" w:cstheme="minorHAnsi"/>
          <w:b/>
          <w:color w:val="000000"/>
          <w:sz w:val="24"/>
          <w:szCs w:val="24"/>
          <w:rPrChange w:id="461" w:author="Hareesh Ganesan" w:date="2016-10-17T10:17:00Z">
            <w:rPr>
              <w:rFonts w:eastAsia="Times New Roman" w:cstheme="minorHAnsi"/>
              <w:color w:val="000000"/>
              <w:sz w:val="24"/>
              <w:szCs w:val="24"/>
            </w:rPr>
          </w:rPrChange>
        </w:rPr>
        <w:t>Yes</w:t>
      </w:r>
    </w:p>
    <w:p w14:paraId="35D45039" w14:textId="77777777" w:rsidR="00AD1611" w:rsidRPr="00CB4A0A" w:rsidRDefault="00AD1611" w:rsidP="00AD1611">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2D1676CC" w14:textId="77777777" w:rsidR="00AD1611" w:rsidRPr="00CB4A0A" w:rsidRDefault="00AD1611" w:rsidP="00AD1611">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1D82CA7"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Cost</w:t>
      </w:r>
    </w:p>
    <w:p w14:paraId="6D35D383"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Practice Size</w:t>
      </w:r>
    </w:p>
    <w:p w14:paraId="4500486B"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Complexity</w:t>
      </w:r>
    </w:p>
    <w:p w14:paraId="36E70637" w14:textId="77777777" w:rsidR="00AD1611" w:rsidRPr="00CB4A0A" w:rsidRDefault="00AD1611" w:rsidP="00AD1611">
      <w:pPr>
        <w:pStyle w:val="ListParagraph"/>
        <w:numPr>
          <w:ilvl w:val="0"/>
          <w:numId w:val="2"/>
        </w:numPr>
        <w:rPr>
          <w:rFonts w:cstheme="minorHAnsi"/>
          <w:sz w:val="24"/>
          <w:szCs w:val="24"/>
        </w:rPr>
      </w:pPr>
      <w:r w:rsidRPr="00CB4A0A">
        <w:rPr>
          <w:rFonts w:cstheme="minorHAnsi"/>
          <w:sz w:val="24"/>
          <w:szCs w:val="24"/>
        </w:rPr>
        <w:t>Alternate Solution</w:t>
      </w:r>
    </w:p>
    <w:p w14:paraId="57E6418C" w14:textId="77777777" w:rsidR="00AD1611" w:rsidRPr="00CB4A0A" w:rsidRDefault="00AD1611" w:rsidP="00AD1611">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611" w:rsidRPr="00CB4A0A" w14:paraId="772E8537" w14:textId="77777777" w:rsidTr="002B2138">
        <w:tc>
          <w:tcPr>
            <w:tcW w:w="9576" w:type="dxa"/>
          </w:tcPr>
          <w:p w14:paraId="376D8255" w14:textId="77777777" w:rsidR="00AD1611" w:rsidRPr="00CB4A0A" w:rsidRDefault="00A36279" w:rsidP="002B2138">
            <w:pPr>
              <w:rPr>
                <w:rFonts w:cstheme="minorHAnsi"/>
                <w:sz w:val="24"/>
                <w:szCs w:val="24"/>
              </w:rPr>
            </w:pPr>
            <w:ins w:id="462" w:author="Hareesh Ganesan" w:date="2016-10-17T10:18:00Z">
              <w:r>
                <w:rPr>
                  <w:rFonts w:cstheme="minorHAnsi"/>
                  <w:sz w:val="24"/>
                  <w:szCs w:val="24"/>
                </w:rPr>
                <w:t>Yes, this is our Audit Policy.</w:t>
              </w:r>
            </w:ins>
          </w:p>
          <w:p w14:paraId="7F2DD4FC" w14:textId="77777777" w:rsidR="00AD1611" w:rsidRPr="00CB4A0A" w:rsidRDefault="00AD1611" w:rsidP="002B2138">
            <w:pPr>
              <w:rPr>
                <w:rFonts w:cstheme="minorHAnsi"/>
                <w:sz w:val="24"/>
                <w:szCs w:val="24"/>
              </w:rPr>
            </w:pPr>
          </w:p>
          <w:p w14:paraId="1C50CD26" w14:textId="77777777" w:rsidR="00AD1611" w:rsidRPr="00CB4A0A" w:rsidRDefault="00AD1611" w:rsidP="002B2138">
            <w:pPr>
              <w:rPr>
                <w:rFonts w:cstheme="minorHAnsi"/>
                <w:sz w:val="24"/>
                <w:szCs w:val="24"/>
              </w:rPr>
            </w:pPr>
          </w:p>
          <w:p w14:paraId="62DAD92F" w14:textId="77777777" w:rsidR="00AD1611" w:rsidRPr="00CB4A0A" w:rsidRDefault="00AD1611" w:rsidP="002B2138">
            <w:pPr>
              <w:rPr>
                <w:rFonts w:cstheme="minorHAnsi"/>
                <w:sz w:val="24"/>
                <w:szCs w:val="24"/>
              </w:rPr>
            </w:pPr>
          </w:p>
          <w:p w14:paraId="00CACAA0" w14:textId="77777777" w:rsidR="00AD1611" w:rsidRPr="00CB4A0A" w:rsidRDefault="00AD1611" w:rsidP="002B2138">
            <w:pPr>
              <w:rPr>
                <w:rFonts w:cstheme="minorHAnsi"/>
                <w:sz w:val="24"/>
                <w:szCs w:val="24"/>
              </w:rPr>
            </w:pPr>
          </w:p>
          <w:p w14:paraId="7ECC1AD6" w14:textId="77777777" w:rsidR="00AD1611" w:rsidRPr="00CB4A0A" w:rsidRDefault="00AD1611" w:rsidP="002B2138">
            <w:pPr>
              <w:rPr>
                <w:rFonts w:cstheme="minorHAnsi"/>
                <w:sz w:val="24"/>
                <w:szCs w:val="24"/>
              </w:rPr>
            </w:pPr>
          </w:p>
        </w:tc>
      </w:tr>
    </w:tbl>
    <w:p w14:paraId="4EB995ED" w14:textId="77777777" w:rsidR="00AD1611" w:rsidRPr="00CB4A0A" w:rsidRDefault="00AD1611" w:rsidP="00AD1611">
      <w:pPr>
        <w:rPr>
          <w:rFonts w:cstheme="minorHAnsi"/>
          <w:sz w:val="24"/>
          <w:szCs w:val="24"/>
        </w:rPr>
      </w:pPr>
    </w:p>
    <w:p w14:paraId="40B9842F" w14:textId="77777777" w:rsidR="00AD1611" w:rsidRPr="00CB4A0A" w:rsidRDefault="00AD1611" w:rsidP="00AD1611">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611" w:rsidRPr="00CB4A0A" w14:paraId="559CEFB6" w14:textId="77777777" w:rsidTr="002B2138">
        <w:tc>
          <w:tcPr>
            <w:tcW w:w="9576" w:type="dxa"/>
          </w:tcPr>
          <w:p w14:paraId="2810C5CF" w14:textId="77777777" w:rsidR="00AD1611" w:rsidRPr="00CB4A0A" w:rsidRDefault="00AD1611" w:rsidP="002B2138">
            <w:pPr>
              <w:rPr>
                <w:rFonts w:cstheme="minorHAnsi"/>
                <w:sz w:val="24"/>
                <w:szCs w:val="24"/>
              </w:rPr>
            </w:pPr>
          </w:p>
          <w:p w14:paraId="26815BA9" w14:textId="77777777" w:rsidR="00AD1611" w:rsidRPr="00CB4A0A" w:rsidRDefault="00AD1611" w:rsidP="002B2138">
            <w:pPr>
              <w:rPr>
                <w:rFonts w:cstheme="minorHAnsi"/>
                <w:sz w:val="24"/>
                <w:szCs w:val="24"/>
              </w:rPr>
            </w:pPr>
          </w:p>
          <w:p w14:paraId="4BA6247B" w14:textId="77777777" w:rsidR="00AD1611" w:rsidRPr="00CB4A0A" w:rsidRDefault="00AD1611" w:rsidP="002B2138">
            <w:pPr>
              <w:rPr>
                <w:rFonts w:cstheme="minorHAnsi"/>
                <w:sz w:val="24"/>
                <w:szCs w:val="24"/>
              </w:rPr>
            </w:pPr>
          </w:p>
          <w:p w14:paraId="3FD26477" w14:textId="77777777" w:rsidR="00AD1611" w:rsidRPr="00CB4A0A" w:rsidRDefault="00AD1611" w:rsidP="002B2138">
            <w:pPr>
              <w:rPr>
                <w:rFonts w:cstheme="minorHAnsi"/>
                <w:sz w:val="24"/>
                <w:szCs w:val="24"/>
              </w:rPr>
            </w:pPr>
          </w:p>
          <w:p w14:paraId="056504A6" w14:textId="77777777" w:rsidR="00AD1611" w:rsidRPr="00CB4A0A" w:rsidRDefault="00AD1611" w:rsidP="002B2138">
            <w:pPr>
              <w:rPr>
                <w:rFonts w:cstheme="minorHAnsi"/>
                <w:sz w:val="24"/>
                <w:szCs w:val="24"/>
              </w:rPr>
            </w:pPr>
          </w:p>
          <w:p w14:paraId="0F6FF880" w14:textId="77777777" w:rsidR="00AD1611" w:rsidRPr="00CB4A0A" w:rsidRDefault="00AD1611" w:rsidP="002B2138">
            <w:pPr>
              <w:rPr>
                <w:rFonts w:cstheme="minorHAnsi"/>
                <w:sz w:val="24"/>
                <w:szCs w:val="24"/>
              </w:rPr>
            </w:pPr>
          </w:p>
        </w:tc>
      </w:tr>
    </w:tbl>
    <w:p w14:paraId="00A4EF37" w14:textId="77777777" w:rsidR="00AD1611" w:rsidRPr="00CB4A0A" w:rsidRDefault="00AD1611" w:rsidP="00AD1611">
      <w:pPr>
        <w:rPr>
          <w:rFonts w:cstheme="minorHAnsi"/>
          <w:sz w:val="24"/>
          <w:szCs w:val="24"/>
        </w:rPr>
      </w:pPr>
    </w:p>
    <w:p w14:paraId="5279B924" w14:textId="77777777" w:rsidR="00AD1611" w:rsidRPr="00CB4A0A" w:rsidRDefault="00AD1611" w:rsidP="00AD1611">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611" w:rsidRPr="00CB4A0A" w14:paraId="27EC634D" w14:textId="77777777" w:rsidTr="002B2138">
        <w:tc>
          <w:tcPr>
            <w:tcW w:w="9576" w:type="dxa"/>
          </w:tcPr>
          <w:p w14:paraId="22C081B5" w14:textId="77777777" w:rsidR="00AD1611" w:rsidRPr="00CB4A0A" w:rsidRDefault="00AD1611" w:rsidP="002B2138">
            <w:pPr>
              <w:rPr>
                <w:rFonts w:cstheme="minorHAnsi"/>
                <w:sz w:val="24"/>
                <w:szCs w:val="24"/>
              </w:rPr>
            </w:pPr>
          </w:p>
          <w:p w14:paraId="4E3CC3B6" w14:textId="77777777" w:rsidR="00AD1611" w:rsidRPr="00CB4A0A" w:rsidRDefault="00AD1611" w:rsidP="002B2138">
            <w:pPr>
              <w:rPr>
                <w:rFonts w:cstheme="minorHAnsi"/>
                <w:sz w:val="24"/>
                <w:szCs w:val="24"/>
              </w:rPr>
            </w:pPr>
          </w:p>
          <w:p w14:paraId="0C2CF77C" w14:textId="77777777" w:rsidR="00AD1611" w:rsidRPr="00CB4A0A" w:rsidRDefault="00AD1611" w:rsidP="002B2138">
            <w:pPr>
              <w:rPr>
                <w:rFonts w:cstheme="minorHAnsi"/>
                <w:sz w:val="24"/>
                <w:szCs w:val="24"/>
              </w:rPr>
            </w:pPr>
          </w:p>
          <w:p w14:paraId="341F05C6" w14:textId="77777777" w:rsidR="00AD1611" w:rsidRPr="00CB4A0A" w:rsidRDefault="00AD1611" w:rsidP="002B2138">
            <w:pPr>
              <w:rPr>
                <w:rFonts w:cstheme="minorHAnsi"/>
                <w:sz w:val="24"/>
                <w:szCs w:val="24"/>
              </w:rPr>
            </w:pPr>
          </w:p>
          <w:p w14:paraId="252D3979" w14:textId="77777777" w:rsidR="00AD1611" w:rsidRPr="00CB4A0A" w:rsidRDefault="00AD1611" w:rsidP="002B2138">
            <w:pPr>
              <w:rPr>
                <w:rFonts w:cstheme="minorHAnsi"/>
                <w:sz w:val="24"/>
                <w:szCs w:val="24"/>
              </w:rPr>
            </w:pPr>
          </w:p>
          <w:p w14:paraId="5302A7CE" w14:textId="77777777" w:rsidR="00AD1611" w:rsidRPr="00CB4A0A" w:rsidRDefault="00AD1611" w:rsidP="002B2138">
            <w:pPr>
              <w:rPr>
                <w:rFonts w:cstheme="minorHAnsi"/>
                <w:sz w:val="24"/>
                <w:szCs w:val="24"/>
              </w:rPr>
            </w:pPr>
          </w:p>
        </w:tc>
      </w:tr>
    </w:tbl>
    <w:p w14:paraId="32AA562B" w14:textId="77777777" w:rsidR="00AD1611" w:rsidRPr="00CB4A0A" w:rsidRDefault="00AD1611" w:rsidP="00AD1611">
      <w:pPr>
        <w:rPr>
          <w:rFonts w:cstheme="minorHAnsi"/>
          <w:sz w:val="24"/>
          <w:szCs w:val="24"/>
        </w:rPr>
      </w:pPr>
    </w:p>
    <w:p w14:paraId="4BB87741" w14:textId="77777777" w:rsidR="00AD1611" w:rsidRPr="00CB4A0A" w:rsidRDefault="00AD1611" w:rsidP="00AD1611">
      <w:pPr>
        <w:rPr>
          <w:rFonts w:cstheme="minorHAnsi"/>
          <w:sz w:val="24"/>
          <w:szCs w:val="24"/>
        </w:rPr>
      </w:pPr>
      <w:r w:rsidRPr="00CB4A0A">
        <w:rPr>
          <w:rFonts w:cstheme="minorHAnsi"/>
          <w:sz w:val="24"/>
          <w:szCs w:val="24"/>
        </w:rPr>
        <w:t>Please rate the likelihood of a threat/vulnerability affecting your ePHI:</w:t>
      </w:r>
    </w:p>
    <w:p w14:paraId="7EC3C4F6" w14:textId="77777777" w:rsidR="00AD1611" w:rsidRPr="00A36279" w:rsidRDefault="00AD1611" w:rsidP="00AD1611">
      <w:pPr>
        <w:pStyle w:val="ListParagraph"/>
        <w:numPr>
          <w:ilvl w:val="0"/>
          <w:numId w:val="3"/>
        </w:numPr>
        <w:rPr>
          <w:rFonts w:cstheme="minorHAnsi"/>
          <w:b/>
          <w:sz w:val="24"/>
          <w:szCs w:val="24"/>
          <w:rPrChange w:id="463" w:author="Hareesh Ganesan" w:date="2016-10-17T10:18:00Z">
            <w:rPr>
              <w:rFonts w:cstheme="minorHAnsi"/>
              <w:sz w:val="24"/>
              <w:szCs w:val="24"/>
            </w:rPr>
          </w:rPrChange>
        </w:rPr>
      </w:pPr>
      <w:r w:rsidRPr="00A36279">
        <w:rPr>
          <w:rFonts w:cstheme="minorHAnsi"/>
          <w:b/>
          <w:sz w:val="24"/>
          <w:szCs w:val="24"/>
          <w:rPrChange w:id="464" w:author="Hareesh Ganesan" w:date="2016-10-17T10:18:00Z">
            <w:rPr>
              <w:rFonts w:cstheme="minorHAnsi"/>
              <w:sz w:val="24"/>
              <w:szCs w:val="24"/>
            </w:rPr>
          </w:rPrChange>
        </w:rPr>
        <w:t>Low</w:t>
      </w:r>
    </w:p>
    <w:p w14:paraId="37681518"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2EFDF9C9"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6064531C" w14:textId="77777777" w:rsidR="00AD1611" w:rsidRPr="00CB4A0A" w:rsidRDefault="00AD1611" w:rsidP="00AD1611">
      <w:pPr>
        <w:rPr>
          <w:rFonts w:cstheme="minorHAnsi"/>
          <w:sz w:val="24"/>
          <w:szCs w:val="24"/>
        </w:rPr>
      </w:pPr>
    </w:p>
    <w:p w14:paraId="03D530C4" w14:textId="77777777" w:rsidR="00AD1611" w:rsidRPr="00CB4A0A" w:rsidRDefault="00AD1611" w:rsidP="00AD1611">
      <w:pPr>
        <w:rPr>
          <w:rFonts w:cstheme="minorHAnsi"/>
          <w:sz w:val="24"/>
          <w:szCs w:val="24"/>
        </w:rPr>
      </w:pPr>
      <w:r w:rsidRPr="00CB4A0A">
        <w:rPr>
          <w:rFonts w:cstheme="minorHAnsi"/>
          <w:sz w:val="24"/>
          <w:szCs w:val="24"/>
        </w:rPr>
        <w:t>Please rate the impact of a threat/vulnerability affecting your ePHI:</w:t>
      </w:r>
    </w:p>
    <w:p w14:paraId="24BC8FA5" w14:textId="77777777" w:rsidR="00AD1611" w:rsidRPr="00A36279" w:rsidRDefault="00AD1611" w:rsidP="00AD1611">
      <w:pPr>
        <w:pStyle w:val="ListParagraph"/>
        <w:numPr>
          <w:ilvl w:val="0"/>
          <w:numId w:val="3"/>
        </w:numPr>
        <w:rPr>
          <w:rFonts w:cstheme="minorHAnsi"/>
          <w:b/>
          <w:sz w:val="24"/>
          <w:szCs w:val="24"/>
          <w:rPrChange w:id="465" w:author="Hareesh Ganesan" w:date="2016-10-17T10:18:00Z">
            <w:rPr>
              <w:rFonts w:cstheme="minorHAnsi"/>
              <w:sz w:val="24"/>
              <w:szCs w:val="24"/>
            </w:rPr>
          </w:rPrChange>
        </w:rPr>
      </w:pPr>
      <w:r w:rsidRPr="00A36279">
        <w:rPr>
          <w:rFonts w:cstheme="minorHAnsi"/>
          <w:b/>
          <w:sz w:val="24"/>
          <w:szCs w:val="24"/>
          <w:rPrChange w:id="466" w:author="Hareesh Ganesan" w:date="2016-10-17T10:18:00Z">
            <w:rPr>
              <w:rFonts w:cstheme="minorHAnsi"/>
              <w:sz w:val="24"/>
              <w:szCs w:val="24"/>
            </w:rPr>
          </w:rPrChange>
        </w:rPr>
        <w:t>Low</w:t>
      </w:r>
    </w:p>
    <w:p w14:paraId="70DF6882"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Medium</w:t>
      </w:r>
    </w:p>
    <w:p w14:paraId="45B92C93" w14:textId="77777777" w:rsidR="00AD1611" w:rsidRPr="00CB4A0A" w:rsidRDefault="00AD1611" w:rsidP="00AD1611">
      <w:pPr>
        <w:pStyle w:val="ListParagraph"/>
        <w:numPr>
          <w:ilvl w:val="0"/>
          <w:numId w:val="3"/>
        </w:numPr>
        <w:rPr>
          <w:rFonts w:cstheme="minorHAnsi"/>
          <w:sz w:val="24"/>
          <w:szCs w:val="24"/>
        </w:rPr>
      </w:pPr>
      <w:r w:rsidRPr="00CB4A0A">
        <w:rPr>
          <w:rFonts w:cstheme="minorHAnsi"/>
          <w:sz w:val="24"/>
          <w:szCs w:val="24"/>
        </w:rPr>
        <w:t>High</w:t>
      </w:r>
    </w:p>
    <w:p w14:paraId="6BEFEC3A" w14:textId="77777777" w:rsidR="00273716" w:rsidRPr="00CB4A0A" w:rsidRDefault="00273716" w:rsidP="00273716">
      <w:pPr>
        <w:rPr>
          <w:rFonts w:cstheme="minorHAnsi"/>
          <w:b/>
          <w:sz w:val="24"/>
          <w:szCs w:val="24"/>
        </w:rPr>
      </w:pPr>
      <w:r w:rsidRPr="00CB4A0A">
        <w:rPr>
          <w:rFonts w:cstheme="minorHAnsi"/>
          <w:b/>
          <w:sz w:val="24"/>
          <w:szCs w:val="24"/>
        </w:rPr>
        <w:t>Overall Security Risk:</w:t>
      </w:r>
    </w:p>
    <w:p w14:paraId="6E464B54" w14:textId="77777777" w:rsidR="00273716" w:rsidRPr="00A36279" w:rsidRDefault="00273716" w:rsidP="00273716">
      <w:pPr>
        <w:pStyle w:val="ListParagraph"/>
        <w:numPr>
          <w:ilvl w:val="0"/>
          <w:numId w:val="3"/>
        </w:numPr>
        <w:rPr>
          <w:rFonts w:cstheme="minorHAnsi"/>
          <w:b/>
          <w:sz w:val="24"/>
          <w:szCs w:val="24"/>
          <w:rPrChange w:id="467" w:author="Hareesh Ganesan" w:date="2016-10-17T10:18:00Z">
            <w:rPr>
              <w:rFonts w:cstheme="minorHAnsi"/>
              <w:sz w:val="24"/>
              <w:szCs w:val="24"/>
            </w:rPr>
          </w:rPrChange>
        </w:rPr>
      </w:pPr>
      <w:r w:rsidRPr="00A36279">
        <w:rPr>
          <w:rFonts w:cstheme="minorHAnsi"/>
          <w:b/>
          <w:sz w:val="24"/>
          <w:szCs w:val="24"/>
          <w:rPrChange w:id="468" w:author="Hareesh Ganesan" w:date="2016-10-17T10:18:00Z">
            <w:rPr>
              <w:rFonts w:cstheme="minorHAnsi"/>
              <w:sz w:val="24"/>
              <w:szCs w:val="24"/>
            </w:rPr>
          </w:rPrChange>
        </w:rPr>
        <w:t>Low</w:t>
      </w:r>
    </w:p>
    <w:p w14:paraId="19C4C2D7" w14:textId="77777777"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Medium</w:t>
      </w:r>
    </w:p>
    <w:p w14:paraId="2C73662F" w14:textId="77777777"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High</w:t>
      </w:r>
    </w:p>
    <w:p w14:paraId="6223D5C4" w14:textId="77777777" w:rsidR="00AD1611" w:rsidRPr="00CB4A0A" w:rsidRDefault="00AD1611" w:rsidP="00AD1611">
      <w:pPr>
        <w:rPr>
          <w:rFonts w:cstheme="minorHAnsi"/>
          <w:b/>
          <w:sz w:val="24"/>
          <w:szCs w:val="24"/>
        </w:rPr>
      </w:pPr>
      <w:r w:rsidRPr="00CB4A0A">
        <w:rPr>
          <w:rFonts w:cstheme="minorHAnsi"/>
          <w:b/>
          <w:sz w:val="24"/>
          <w:szCs w:val="24"/>
        </w:rPr>
        <w:t>Related Information:</w:t>
      </w:r>
    </w:p>
    <w:p w14:paraId="13CC9EFE" w14:textId="77777777" w:rsidR="00AD1611" w:rsidRPr="00CB4A0A" w:rsidRDefault="00AD1611" w:rsidP="00AD1611">
      <w:pPr>
        <w:rPr>
          <w:rFonts w:cstheme="minorHAnsi"/>
          <w:i/>
          <w:sz w:val="24"/>
          <w:szCs w:val="24"/>
        </w:rPr>
      </w:pPr>
      <w:r w:rsidRPr="00CB4A0A">
        <w:rPr>
          <w:rFonts w:cstheme="minorHAnsi"/>
          <w:i/>
          <w:sz w:val="24"/>
          <w:szCs w:val="24"/>
        </w:rPr>
        <w:t>Things to Consider to Help Answer the Question:</w:t>
      </w:r>
    </w:p>
    <w:p w14:paraId="2BFC2122"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028FEB4C" w14:textId="77777777"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66428332" w14:textId="77777777" w:rsidR="00AD1611" w:rsidRPr="00CB4A0A" w:rsidRDefault="001D1EE2" w:rsidP="00AD1611">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20B00509" w14:textId="77777777" w:rsidR="00AD1611" w:rsidRPr="00CB4A0A" w:rsidRDefault="00AD1611" w:rsidP="00AD1611">
      <w:pPr>
        <w:rPr>
          <w:rFonts w:cstheme="minorHAnsi"/>
          <w:i/>
          <w:sz w:val="24"/>
          <w:szCs w:val="24"/>
        </w:rPr>
      </w:pPr>
      <w:r w:rsidRPr="00CB4A0A">
        <w:rPr>
          <w:rFonts w:cstheme="minorHAnsi"/>
          <w:i/>
          <w:sz w:val="24"/>
          <w:szCs w:val="24"/>
        </w:rPr>
        <w:t>Possible Threats and Vulnerabilities:</w:t>
      </w:r>
    </w:p>
    <w:p w14:paraId="1BBDFC05" w14:textId="77777777" w:rsidR="00AD1611" w:rsidRPr="00CB4A0A" w:rsidRDefault="001D1EE2" w:rsidP="00AD1611">
      <w:pPr>
        <w:rPr>
          <w:rFonts w:cstheme="minorHAnsi"/>
          <w:i/>
          <w:sz w:val="24"/>
          <w:szCs w:val="24"/>
        </w:rPr>
      </w:pPr>
      <w:r w:rsidRPr="00CB4A0A">
        <w:rPr>
          <w:rFonts w:cstheme="minorHAnsi"/>
          <w:sz w:val="24"/>
          <w:szCs w:val="24"/>
        </w:rPr>
        <w:t>If your practice does not have policies regarding mechanisms (hardware and software) that can record and examine information system activity, then inappropriate use of information systems and access of ePHI can go undetected.</w:t>
      </w:r>
      <w:r w:rsidR="00343753" w:rsidRPr="00CB4A0A">
        <w:rPr>
          <w:rFonts w:cstheme="minorHAnsi"/>
          <w:sz w:val="24"/>
          <w:szCs w:val="24"/>
        </w:rPr>
        <w:t xml:space="preserve"> </w:t>
      </w:r>
    </w:p>
    <w:p w14:paraId="627A05CF" w14:textId="77777777" w:rsidR="00AD1611" w:rsidRPr="00CB4A0A" w:rsidRDefault="00AD1611" w:rsidP="00AD1611">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7E3DC6AA" w14:textId="77777777" w:rsidR="00AD1611" w:rsidRPr="00CB4A0A" w:rsidRDefault="00DA667A" w:rsidP="00AD1611">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AD1611"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22FB5A40" w14:textId="77777777" w:rsidR="00AD1611" w:rsidRPr="00CB4A0A" w:rsidRDefault="00AD1611">
      <w:pPr>
        <w:rPr>
          <w:rFonts w:cstheme="minorHAnsi"/>
          <w:sz w:val="24"/>
          <w:szCs w:val="24"/>
        </w:rPr>
      </w:pPr>
    </w:p>
    <w:p w14:paraId="1FC211B5"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732E1907"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14:paraId="4A831E4C"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 xml:space="preserve">Develop, document, and disseminate to workforce members an audit and accountability policy that addresses purpose, scope, roles, responsibilities, management commitment, coordination among organizational entities, and compliance; procedures to facilitate the implementation of the audit and accountability policy and associated audit and accountability controls. </w:t>
      </w:r>
    </w:p>
    <w:p w14:paraId="232E3416"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AU-1]</w:t>
      </w:r>
      <w:r w:rsidRPr="00CB4A0A">
        <w:rPr>
          <w:rFonts w:cstheme="minorHAnsi"/>
          <w:color w:val="000000" w:themeColor="text1"/>
          <w:sz w:val="24"/>
          <w:szCs w:val="24"/>
        </w:rPr>
        <w:br/>
      </w:r>
    </w:p>
    <w:p w14:paraId="3E90E7BD"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Identify and periodically review and update key audit events (e.g., activities that create, store, and transmit ePHI) and those that are significant to the security of information systems and the environments in which they operate in order to support ongoing audit needs.</w:t>
      </w:r>
    </w:p>
    <w:p w14:paraId="58171CE5" w14:textId="77777777" w:rsidR="001D1EE2" w:rsidRPr="00CB4A0A" w:rsidRDefault="001D1EE2" w:rsidP="001D1EE2">
      <w:pPr>
        <w:rPr>
          <w:rFonts w:cstheme="minorHAnsi"/>
          <w:sz w:val="24"/>
          <w:szCs w:val="24"/>
        </w:rPr>
      </w:pPr>
      <w:r w:rsidRPr="00CB4A0A">
        <w:rPr>
          <w:rFonts w:cstheme="minorHAnsi"/>
          <w:sz w:val="24"/>
          <w:szCs w:val="24"/>
        </w:rPr>
        <w:t>[NIST SP 800-53 AU-2]</w:t>
      </w:r>
    </w:p>
    <w:p w14:paraId="09BC51DD" w14:textId="77777777" w:rsidR="00273716" w:rsidRPr="00CB4A0A" w:rsidRDefault="00273716" w:rsidP="001D1EE2">
      <w:pPr>
        <w:rPr>
          <w:rFonts w:cstheme="minorHAnsi"/>
          <w:sz w:val="24"/>
          <w:szCs w:val="24"/>
        </w:rPr>
      </w:pPr>
    </w:p>
    <w:p w14:paraId="189D4881"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69" w:name="_Toc461443957"/>
      <w:r w:rsidRPr="00CB4A0A">
        <w:rPr>
          <w:b/>
        </w:rPr>
        <w:t>T24</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identify its activities that create, store, and transmit ePHI and the information systems that support these business processes?</w:t>
      </w:r>
      <w:bookmarkEnd w:id="469"/>
      <w:r w:rsidR="00343753" w:rsidRPr="00CB4A0A">
        <w:t xml:space="preserve"> </w:t>
      </w:r>
    </w:p>
    <w:p w14:paraId="64F33FB3" w14:textId="77777777" w:rsidR="001D1EE2" w:rsidRPr="00A36279" w:rsidRDefault="001D1EE2" w:rsidP="001D1EE2">
      <w:pPr>
        <w:pStyle w:val="ListParagraph"/>
        <w:numPr>
          <w:ilvl w:val="0"/>
          <w:numId w:val="4"/>
        </w:numPr>
        <w:rPr>
          <w:rFonts w:eastAsia="Times New Roman" w:cstheme="minorHAnsi"/>
          <w:b/>
          <w:color w:val="000000"/>
          <w:sz w:val="24"/>
          <w:szCs w:val="24"/>
          <w:rPrChange w:id="470" w:author="Hareesh Ganesan" w:date="2016-10-17T10:18:00Z">
            <w:rPr>
              <w:rFonts w:eastAsia="Times New Roman" w:cstheme="minorHAnsi"/>
              <w:color w:val="000000"/>
              <w:sz w:val="24"/>
              <w:szCs w:val="24"/>
            </w:rPr>
          </w:rPrChange>
        </w:rPr>
      </w:pPr>
      <w:r w:rsidRPr="00A36279">
        <w:rPr>
          <w:rFonts w:eastAsia="Times New Roman" w:cstheme="minorHAnsi"/>
          <w:b/>
          <w:color w:val="000000"/>
          <w:sz w:val="24"/>
          <w:szCs w:val="24"/>
          <w:rPrChange w:id="471" w:author="Hareesh Ganesan" w:date="2016-10-17T10:18:00Z">
            <w:rPr>
              <w:rFonts w:eastAsia="Times New Roman" w:cstheme="minorHAnsi"/>
              <w:color w:val="000000"/>
              <w:sz w:val="24"/>
              <w:szCs w:val="24"/>
            </w:rPr>
          </w:rPrChange>
        </w:rPr>
        <w:t>Yes</w:t>
      </w:r>
    </w:p>
    <w:p w14:paraId="62DF90C4"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35C187C5"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C825EDD"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107E3D5F"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56052D5E"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1FAA5068"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63DB76C7"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1B9F8630" w14:textId="77777777" w:rsidTr="002B2138">
        <w:tc>
          <w:tcPr>
            <w:tcW w:w="9576" w:type="dxa"/>
          </w:tcPr>
          <w:p w14:paraId="756897B1" w14:textId="77777777" w:rsidR="00026E29" w:rsidRDefault="00026E29">
            <w:pPr>
              <w:tabs>
                <w:tab w:val="center" w:pos="4680"/>
              </w:tabs>
              <w:rPr>
                <w:ins w:id="472" w:author="Hareesh Ganesan" w:date="2016-10-17T10:21:00Z"/>
                <w:rFonts w:cstheme="minorHAnsi"/>
                <w:sz w:val="24"/>
                <w:szCs w:val="24"/>
              </w:rPr>
              <w:pPrChange w:id="473" w:author="Hareesh Ganesan" w:date="2016-10-17T10:20:00Z">
                <w:pPr/>
              </w:pPrChange>
            </w:pPr>
            <w:ins w:id="474" w:author="Hareesh Ganesan" w:date="2016-10-17T10:21:00Z">
              <w:r>
                <w:rPr>
                  <w:rFonts w:cstheme="minorHAnsi"/>
                  <w:sz w:val="24"/>
                  <w:szCs w:val="24"/>
                </w:rPr>
                <w:t>Yes. ePHI around the patient</w:t>
              </w:r>
            </w:ins>
            <w:ins w:id="475" w:author="Hareesh Ganesan" w:date="2016-10-17T10:22:00Z">
              <w:r>
                <w:rPr>
                  <w:rFonts w:cstheme="minorHAnsi"/>
                  <w:sz w:val="24"/>
                  <w:szCs w:val="24"/>
                </w:rPr>
                <w:t>’s</w:t>
              </w:r>
            </w:ins>
            <w:ins w:id="476" w:author="Hareesh Ganesan" w:date="2016-10-17T10:21:00Z">
              <w:r>
                <w:rPr>
                  <w:rFonts w:cstheme="minorHAnsi"/>
                  <w:sz w:val="24"/>
                  <w:szCs w:val="24"/>
                </w:rPr>
                <w:t xml:space="preserve"> name</w:t>
              </w:r>
            </w:ins>
            <w:ins w:id="477" w:author="Hareesh Ganesan" w:date="2016-10-17T10:22:00Z">
              <w:r>
                <w:rPr>
                  <w:rFonts w:cstheme="minorHAnsi"/>
                  <w:sz w:val="24"/>
                  <w:szCs w:val="24"/>
                </w:rPr>
                <w:t>, date of birth, physician, insurance provider</w:t>
              </w:r>
            </w:ins>
            <w:ins w:id="478" w:author="Hareesh Ganesan" w:date="2016-10-17T10:21:00Z">
              <w:r>
                <w:rPr>
                  <w:rFonts w:cstheme="minorHAnsi"/>
                  <w:sz w:val="24"/>
                  <w:szCs w:val="24"/>
                </w:rPr>
                <w:t>, medications and adherence data are stored on our databases and transmitted as a part of our web application.</w:t>
              </w:r>
            </w:ins>
          </w:p>
          <w:p w14:paraId="4890549D" w14:textId="77777777" w:rsidR="00026E29" w:rsidRPr="00CB4A0A" w:rsidRDefault="00026E29">
            <w:pPr>
              <w:tabs>
                <w:tab w:val="center" w:pos="4680"/>
              </w:tabs>
              <w:rPr>
                <w:rFonts w:cstheme="minorHAnsi"/>
                <w:sz w:val="24"/>
                <w:szCs w:val="24"/>
              </w:rPr>
              <w:pPrChange w:id="479" w:author="Hareesh Ganesan" w:date="2016-10-17T10:20:00Z">
                <w:pPr/>
              </w:pPrChange>
            </w:pPr>
            <w:ins w:id="480" w:author="Hareesh Ganesan" w:date="2016-10-17T10:21:00Z">
              <w:r>
                <w:rPr>
                  <w:rFonts w:cstheme="minorHAnsi"/>
                  <w:sz w:val="24"/>
                  <w:szCs w:val="24"/>
                </w:rPr>
                <w:t xml:space="preserve">The specific information systems are our MongoDB server, which stores the information and our production client server, which transmits this information securely </w:t>
              </w:r>
            </w:ins>
            <w:ins w:id="481" w:author="Hareesh Ganesan" w:date="2016-10-17T10:23:00Z">
              <w:r>
                <w:rPr>
                  <w:rFonts w:cstheme="minorHAnsi"/>
                  <w:sz w:val="24"/>
                  <w:szCs w:val="24"/>
                </w:rPr>
                <w:t>to a web browser.</w:t>
              </w:r>
            </w:ins>
          </w:p>
          <w:p w14:paraId="640AF9DA" w14:textId="77777777" w:rsidR="001D1EE2" w:rsidRPr="00CB4A0A" w:rsidRDefault="001D1EE2" w:rsidP="002B2138">
            <w:pPr>
              <w:rPr>
                <w:rFonts w:cstheme="minorHAnsi"/>
                <w:sz w:val="24"/>
                <w:szCs w:val="24"/>
              </w:rPr>
            </w:pPr>
          </w:p>
          <w:p w14:paraId="142012D7" w14:textId="77777777" w:rsidR="001D1EE2" w:rsidRPr="00CB4A0A" w:rsidRDefault="001D1EE2" w:rsidP="002B2138">
            <w:pPr>
              <w:rPr>
                <w:rFonts w:cstheme="minorHAnsi"/>
                <w:sz w:val="24"/>
                <w:szCs w:val="24"/>
              </w:rPr>
            </w:pPr>
          </w:p>
          <w:p w14:paraId="2D7F7223" w14:textId="77777777" w:rsidR="001D1EE2" w:rsidRPr="00CB4A0A" w:rsidRDefault="001D1EE2" w:rsidP="002B2138">
            <w:pPr>
              <w:rPr>
                <w:rFonts w:cstheme="minorHAnsi"/>
                <w:sz w:val="24"/>
                <w:szCs w:val="24"/>
              </w:rPr>
            </w:pPr>
          </w:p>
          <w:p w14:paraId="0D4A6CC1" w14:textId="77777777" w:rsidR="001D1EE2" w:rsidRPr="00CB4A0A" w:rsidRDefault="001D1EE2" w:rsidP="002B2138">
            <w:pPr>
              <w:rPr>
                <w:rFonts w:cstheme="minorHAnsi"/>
                <w:sz w:val="24"/>
                <w:szCs w:val="24"/>
              </w:rPr>
            </w:pPr>
          </w:p>
          <w:p w14:paraId="7B3AD8E3" w14:textId="77777777" w:rsidR="001D1EE2" w:rsidRPr="00CB4A0A" w:rsidRDefault="001D1EE2" w:rsidP="002B2138">
            <w:pPr>
              <w:rPr>
                <w:rFonts w:cstheme="minorHAnsi"/>
                <w:sz w:val="24"/>
                <w:szCs w:val="24"/>
              </w:rPr>
            </w:pPr>
          </w:p>
        </w:tc>
      </w:tr>
    </w:tbl>
    <w:p w14:paraId="51EB8D85"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1730CE24" w14:textId="77777777" w:rsidTr="002B2138">
        <w:tc>
          <w:tcPr>
            <w:tcW w:w="9576" w:type="dxa"/>
          </w:tcPr>
          <w:p w14:paraId="54A0F5FD" w14:textId="77777777" w:rsidR="001D1EE2" w:rsidRPr="00CB4A0A" w:rsidRDefault="001D1EE2" w:rsidP="002B2138">
            <w:pPr>
              <w:rPr>
                <w:rFonts w:cstheme="minorHAnsi"/>
                <w:sz w:val="24"/>
                <w:szCs w:val="24"/>
              </w:rPr>
            </w:pPr>
          </w:p>
          <w:p w14:paraId="3E09E079" w14:textId="77777777" w:rsidR="001D1EE2" w:rsidRPr="00CB4A0A" w:rsidRDefault="001D1EE2" w:rsidP="002B2138">
            <w:pPr>
              <w:rPr>
                <w:rFonts w:cstheme="minorHAnsi"/>
                <w:sz w:val="24"/>
                <w:szCs w:val="24"/>
              </w:rPr>
            </w:pPr>
          </w:p>
          <w:p w14:paraId="1BF55B93" w14:textId="77777777" w:rsidR="001D1EE2" w:rsidRPr="00CB4A0A" w:rsidRDefault="001D1EE2" w:rsidP="002B2138">
            <w:pPr>
              <w:rPr>
                <w:rFonts w:cstheme="minorHAnsi"/>
                <w:sz w:val="24"/>
                <w:szCs w:val="24"/>
              </w:rPr>
            </w:pPr>
          </w:p>
          <w:p w14:paraId="2EC6D32C" w14:textId="77777777" w:rsidR="001D1EE2" w:rsidRPr="00CB4A0A" w:rsidRDefault="001D1EE2" w:rsidP="002B2138">
            <w:pPr>
              <w:rPr>
                <w:rFonts w:cstheme="minorHAnsi"/>
                <w:sz w:val="24"/>
                <w:szCs w:val="24"/>
              </w:rPr>
            </w:pPr>
          </w:p>
          <w:p w14:paraId="1C9FFE60" w14:textId="77777777" w:rsidR="001D1EE2" w:rsidRPr="00CB4A0A" w:rsidRDefault="001D1EE2" w:rsidP="002B2138">
            <w:pPr>
              <w:rPr>
                <w:rFonts w:cstheme="minorHAnsi"/>
                <w:sz w:val="24"/>
                <w:szCs w:val="24"/>
              </w:rPr>
            </w:pPr>
          </w:p>
          <w:p w14:paraId="40EE75FA" w14:textId="77777777" w:rsidR="001D1EE2" w:rsidRPr="00CB4A0A" w:rsidRDefault="001D1EE2" w:rsidP="002B2138">
            <w:pPr>
              <w:rPr>
                <w:rFonts w:cstheme="minorHAnsi"/>
                <w:sz w:val="24"/>
                <w:szCs w:val="24"/>
              </w:rPr>
            </w:pPr>
          </w:p>
        </w:tc>
      </w:tr>
    </w:tbl>
    <w:p w14:paraId="4660F825" w14:textId="77777777" w:rsidR="001D1EE2" w:rsidRPr="00CB4A0A" w:rsidRDefault="001D1EE2" w:rsidP="001D1EE2">
      <w:pPr>
        <w:rPr>
          <w:rFonts w:cstheme="minorHAnsi"/>
          <w:sz w:val="24"/>
          <w:szCs w:val="24"/>
        </w:rPr>
      </w:pPr>
    </w:p>
    <w:p w14:paraId="111C7EB5"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4A1981DA" w14:textId="77777777" w:rsidTr="002B2138">
        <w:tc>
          <w:tcPr>
            <w:tcW w:w="9576" w:type="dxa"/>
          </w:tcPr>
          <w:p w14:paraId="0D35A260" w14:textId="77777777" w:rsidR="001D1EE2" w:rsidRPr="00CB4A0A" w:rsidRDefault="001D1EE2" w:rsidP="002B2138">
            <w:pPr>
              <w:rPr>
                <w:rFonts w:cstheme="minorHAnsi"/>
                <w:sz w:val="24"/>
                <w:szCs w:val="24"/>
              </w:rPr>
            </w:pPr>
          </w:p>
          <w:p w14:paraId="5DA2EE54" w14:textId="77777777" w:rsidR="001D1EE2" w:rsidRPr="00CB4A0A" w:rsidRDefault="001D1EE2" w:rsidP="002B2138">
            <w:pPr>
              <w:rPr>
                <w:rFonts w:cstheme="minorHAnsi"/>
                <w:sz w:val="24"/>
                <w:szCs w:val="24"/>
              </w:rPr>
            </w:pPr>
          </w:p>
          <w:p w14:paraId="4E9DE1DC" w14:textId="77777777" w:rsidR="001D1EE2" w:rsidRPr="00CB4A0A" w:rsidRDefault="001D1EE2" w:rsidP="002B2138">
            <w:pPr>
              <w:rPr>
                <w:rFonts w:cstheme="minorHAnsi"/>
                <w:sz w:val="24"/>
                <w:szCs w:val="24"/>
              </w:rPr>
            </w:pPr>
          </w:p>
          <w:p w14:paraId="19EE8A7E" w14:textId="77777777" w:rsidR="001D1EE2" w:rsidRPr="00CB4A0A" w:rsidRDefault="001D1EE2" w:rsidP="002B2138">
            <w:pPr>
              <w:rPr>
                <w:rFonts w:cstheme="minorHAnsi"/>
                <w:sz w:val="24"/>
                <w:szCs w:val="24"/>
              </w:rPr>
            </w:pPr>
          </w:p>
          <w:p w14:paraId="6F43C7E1" w14:textId="77777777" w:rsidR="001D1EE2" w:rsidRPr="00CB4A0A" w:rsidRDefault="001D1EE2" w:rsidP="002B2138">
            <w:pPr>
              <w:rPr>
                <w:rFonts w:cstheme="minorHAnsi"/>
                <w:sz w:val="24"/>
                <w:szCs w:val="24"/>
              </w:rPr>
            </w:pPr>
          </w:p>
          <w:p w14:paraId="16580737" w14:textId="77777777" w:rsidR="001D1EE2" w:rsidRPr="00CB4A0A" w:rsidRDefault="001D1EE2" w:rsidP="002B2138">
            <w:pPr>
              <w:rPr>
                <w:rFonts w:cstheme="minorHAnsi"/>
                <w:sz w:val="24"/>
                <w:szCs w:val="24"/>
              </w:rPr>
            </w:pPr>
          </w:p>
        </w:tc>
      </w:tr>
    </w:tbl>
    <w:p w14:paraId="4F975CDD" w14:textId="77777777" w:rsidR="001D1EE2" w:rsidRPr="00CB4A0A" w:rsidRDefault="001D1EE2" w:rsidP="001D1EE2">
      <w:pPr>
        <w:rPr>
          <w:rFonts w:cstheme="minorHAnsi"/>
          <w:sz w:val="24"/>
          <w:szCs w:val="24"/>
        </w:rPr>
      </w:pPr>
    </w:p>
    <w:p w14:paraId="7CD26DDD"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2FCDA07C" w14:textId="77777777" w:rsidR="001D1EE2" w:rsidRPr="00026E29" w:rsidRDefault="001D1EE2" w:rsidP="001D1EE2">
      <w:pPr>
        <w:pStyle w:val="ListParagraph"/>
        <w:numPr>
          <w:ilvl w:val="0"/>
          <w:numId w:val="3"/>
        </w:numPr>
        <w:rPr>
          <w:rFonts w:cstheme="minorHAnsi"/>
          <w:b/>
          <w:sz w:val="24"/>
          <w:szCs w:val="24"/>
          <w:rPrChange w:id="482" w:author="Hareesh Ganesan" w:date="2016-10-17T10:23:00Z">
            <w:rPr>
              <w:rFonts w:cstheme="minorHAnsi"/>
              <w:sz w:val="24"/>
              <w:szCs w:val="24"/>
            </w:rPr>
          </w:rPrChange>
        </w:rPr>
      </w:pPr>
      <w:r w:rsidRPr="00026E29">
        <w:rPr>
          <w:rFonts w:cstheme="minorHAnsi"/>
          <w:b/>
          <w:sz w:val="24"/>
          <w:szCs w:val="24"/>
          <w:rPrChange w:id="483" w:author="Hareesh Ganesan" w:date="2016-10-17T10:23:00Z">
            <w:rPr>
              <w:rFonts w:cstheme="minorHAnsi"/>
              <w:sz w:val="24"/>
              <w:szCs w:val="24"/>
            </w:rPr>
          </w:rPrChange>
        </w:rPr>
        <w:t>Low</w:t>
      </w:r>
    </w:p>
    <w:p w14:paraId="7E928FC8"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7A2EA95"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200E4AF2"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5F5DE035" w14:textId="77777777" w:rsidR="001D1EE2" w:rsidRPr="00026E29" w:rsidRDefault="001D1EE2" w:rsidP="001D1EE2">
      <w:pPr>
        <w:pStyle w:val="ListParagraph"/>
        <w:numPr>
          <w:ilvl w:val="0"/>
          <w:numId w:val="3"/>
        </w:numPr>
        <w:rPr>
          <w:rFonts w:cstheme="minorHAnsi"/>
          <w:b/>
          <w:sz w:val="24"/>
          <w:szCs w:val="24"/>
          <w:rPrChange w:id="484" w:author="Hareesh Ganesan" w:date="2016-10-17T10:23:00Z">
            <w:rPr>
              <w:rFonts w:cstheme="minorHAnsi"/>
              <w:sz w:val="24"/>
              <w:szCs w:val="24"/>
            </w:rPr>
          </w:rPrChange>
        </w:rPr>
      </w:pPr>
      <w:r w:rsidRPr="00026E29">
        <w:rPr>
          <w:rFonts w:cstheme="minorHAnsi"/>
          <w:b/>
          <w:sz w:val="24"/>
          <w:szCs w:val="24"/>
          <w:rPrChange w:id="485" w:author="Hareesh Ganesan" w:date="2016-10-17T10:23:00Z">
            <w:rPr>
              <w:rFonts w:cstheme="minorHAnsi"/>
              <w:sz w:val="24"/>
              <w:szCs w:val="24"/>
            </w:rPr>
          </w:rPrChange>
        </w:rPr>
        <w:t>Low</w:t>
      </w:r>
    </w:p>
    <w:p w14:paraId="2F6F373C"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8A6B47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0E651D02" w14:textId="77777777" w:rsidR="00273716" w:rsidRPr="00CB4A0A" w:rsidRDefault="00273716" w:rsidP="00273716">
      <w:pPr>
        <w:rPr>
          <w:rFonts w:cstheme="minorHAnsi"/>
          <w:b/>
          <w:sz w:val="24"/>
          <w:szCs w:val="24"/>
        </w:rPr>
      </w:pPr>
      <w:r w:rsidRPr="00CB4A0A">
        <w:rPr>
          <w:rFonts w:cstheme="minorHAnsi"/>
          <w:b/>
          <w:sz w:val="24"/>
          <w:szCs w:val="24"/>
        </w:rPr>
        <w:t>Overall Security Risk:</w:t>
      </w:r>
    </w:p>
    <w:p w14:paraId="581693EA" w14:textId="77777777" w:rsidR="00273716" w:rsidRPr="00026E29" w:rsidRDefault="00273716" w:rsidP="00273716">
      <w:pPr>
        <w:pStyle w:val="ListParagraph"/>
        <w:numPr>
          <w:ilvl w:val="0"/>
          <w:numId w:val="3"/>
        </w:numPr>
        <w:rPr>
          <w:rFonts w:cstheme="minorHAnsi"/>
          <w:b/>
          <w:sz w:val="24"/>
          <w:szCs w:val="24"/>
          <w:rPrChange w:id="486" w:author="Hareesh Ganesan" w:date="2016-10-17T10:23:00Z">
            <w:rPr>
              <w:rFonts w:cstheme="minorHAnsi"/>
              <w:sz w:val="24"/>
              <w:szCs w:val="24"/>
            </w:rPr>
          </w:rPrChange>
        </w:rPr>
      </w:pPr>
      <w:r w:rsidRPr="00026E29">
        <w:rPr>
          <w:rFonts w:cstheme="minorHAnsi"/>
          <w:b/>
          <w:sz w:val="24"/>
          <w:szCs w:val="24"/>
          <w:rPrChange w:id="487" w:author="Hareesh Ganesan" w:date="2016-10-17T10:23:00Z">
            <w:rPr>
              <w:rFonts w:cstheme="minorHAnsi"/>
              <w:sz w:val="24"/>
              <w:szCs w:val="24"/>
            </w:rPr>
          </w:rPrChange>
        </w:rPr>
        <w:t>Low</w:t>
      </w:r>
    </w:p>
    <w:p w14:paraId="75356F11" w14:textId="77777777"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Medium</w:t>
      </w:r>
    </w:p>
    <w:p w14:paraId="1DF2D112" w14:textId="77777777" w:rsidR="00273716" w:rsidRPr="00CB4A0A" w:rsidRDefault="00273716" w:rsidP="00273716">
      <w:pPr>
        <w:pStyle w:val="ListParagraph"/>
        <w:numPr>
          <w:ilvl w:val="0"/>
          <w:numId w:val="3"/>
        </w:numPr>
        <w:rPr>
          <w:rFonts w:cstheme="minorHAnsi"/>
          <w:sz w:val="24"/>
          <w:szCs w:val="24"/>
        </w:rPr>
      </w:pPr>
      <w:r w:rsidRPr="00CB4A0A">
        <w:rPr>
          <w:rFonts w:cstheme="minorHAnsi"/>
          <w:sz w:val="24"/>
          <w:szCs w:val="24"/>
        </w:rPr>
        <w:t>High</w:t>
      </w:r>
    </w:p>
    <w:p w14:paraId="074B569D"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70468BEA"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5D7289C4"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Activities refer to the tasks that your practice’s workforce members and service providers perform that involve the collection, use, transmission, and storage of ePHI.</w:t>
      </w:r>
    </w:p>
    <w:p w14:paraId="0E1C047D" w14:textId="77777777" w:rsidR="001D1EE2" w:rsidRPr="00CB4A0A" w:rsidRDefault="001D1EE2" w:rsidP="001D1EE2">
      <w:pPr>
        <w:spacing w:line="240" w:lineRule="auto"/>
        <w:ind w:left="720"/>
        <w:contextualSpacing/>
        <w:rPr>
          <w:rFonts w:cstheme="minorHAnsi"/>
          <w:sz w:val="24"/>
          <w:szCs w:val="24"/>
        </w:rPr>
      </w:pPr>
    </w:p>
    <w:p w14:paraId="63E4F28B"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6139B51B"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 xml:space="preserve">Your practice might not implement access controls to protect its ePHI if it does not identify the activities that create, store, and transmit ePHI and the information systems that support these activities. </w:t>
      </w:r>
    </w:p>
    <w:p w14:paraId="7DE5BB40" w14:textId="77777777" w:rsidR="001D1EE2" w:rsidRPr="00CB4A0A" w:rsidRDefault="001D1EE2" w:rsidP="001D1EE2">
      <w:pPr>
        <w:spacing w:after="0" w:line="240" w:lineRule="auto"/>
        <w:contextualSpacing/>
        <w:rPr>
          <w:rFonts w:eastAsia="Times New Roman" w:cstheme="minorHAnsi"/>
          <w:color w:val="000000" w:themeColor="text1"/>
          <w:sz w:val="24"/>
          <w:szCs w:val="24"/>
        </w:rPr>
      </w:pPr>
    </w:p>
    <w:p w14:paraId="714D7C69"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Some potential impacts include:</w:t>
      </w:r>
    </w:p>
    <w:p w14:paraId="44AAB338" w14:textId="77777777" w:rsidR="001D1EE2" w:rsidRPr="00CB4A0A" w:rsidRDefault="001D1EE2" w:rsidP="001D1EE2">
      <w:pPr>
        <w:spacing w:after="0" w:line="240" w:lineRule="auto"/>
        <w:contextualSpacing/>
        <w:rPr>
          <w:rFonts w:eastAsia="Times New Roman" w:cstheme="minorHAnsi"/>
          <w:color w:val="000000" w:themeColor="text1"/>
          <w:sz w:val="24"/>
          <w:szCs w:val="24"/>
        </w:rPr>
      </w:pPr>
    </w:p>
    <w:p w14:paraId="63AA348C"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employee or service provider with excessive access privileges, can compromise the privacy, confidentiality, integrity or availability of ePHI.</w:t>
      </w:r>
    </w:p>
    <w:p w14:paraId="13AECA76"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3399BE0D" w14:textId="77777777" w:rsidR="00131D1F" w:rsidRPr="00CB4A0A" w:rsidRDefault="00131D1F" w:rsidP="001D1EE2">
      <w:pPr>
        <w:spacing w:after="0" w:line="240" w:lineRule="auto"/>
        <w:rPr>
          <w:rFonts w:eastAsia="Times New Roman" w:cstheme="minorHAnsi"/>
          <w:bCs/>
          <w:i/>
          <w:sz w:val="24"/>
          <w:szCs w:val="24"/>
        </w:rPr>
      </w:pPr>
    </w:p>
    <w:p w14:paraId="2C1CC081"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611EF26" w14:textId="77777777" w:rsidR="001D1EE2" w:rsidRPr="00CB4A0A" w:rsidRDefault="00DA667A"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59108049" w14:textId="77777777" w:rsidR="001D1EE2" w:rsidRPr="00CB4A0A" w:rsidRDefault="001D1EE2" w:rsidP="001D1EE2">
      <w:pPr>
        <w:spacing w:after="0" w:line="240" w:lineRule="auto"/>
        <w:rPr>
          <w:rFonts w:eastAsia="Times New Roman" w:cstheme="minorHAnsi"/>
          <w:bCs/>
          <w:sz w:val="24"/>
          <w:szCs w:val="24"/>
        </w:rPr>
      </w:pPr>
    </w:p>
    <w:p w14:paraId="6916578B"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19296656" w14:textId="77777777"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r w:rsidRPr="00CB4A0A">
        <w:rPr>
          <w:rFonts w:cstheme="minorHAnsi"/>
          <w:sz w:val="24"/>
          <w:szCs w:val="24"/>
        </w:rPr>
        <w:br/>
      </w:r>
    </w:p>
    <w:p w14:paraId="6447A7DD"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Identify and periodically review and update key audit events (e.g., activities that create, store, and transmit ePHI) and those that are significant to the security of information systems and the environments in which they operate in order to support ongoing audit needs.</w:t>
      </w:r>
    </w:p>
    <w:p w14:paraId="2BFFB316" w14:textId="77777777" w:rsidR="001D1EE2" w:rsidRPr="00CB4A0A" w:rsidRDefault="001D1EE2" w:rsidP="001D1EE2">
      <w:pPr>
        <w:spacing w:after="0" w:line="240" w:lineRule="auto"/>
        <w:rPr>
          <w:rFonts w:eastAsia="Times New Roman" w:cstheme="minorHAnsi"/>
          <w:bCs/>
          <w:i/>
          <w:sz w:val="24"/>
          <w:szCs w:val="24"/>
        </w:rPr>
      </w:pPr>
      <w:r w:rsidRPr="00CB4A0A">
        <w:rPr>
          <w:rFonts w:cstheme="minorHAnsi"/>
          <w:sz w:val="24"/>
          <w:szCs w:val="24"/>
        </w:rPr>
        <w:t>[NIST SP 800-53 AU-2]</w:t>
      </w:r>
    </w:p>
    <w:p w14:paraId="0B8618C1" w14:textId="77777777" w:rsidR="001D1EE2" w:rsidRPr="00CB4A0A" w:rsidRDefault="001D1EE2" w:rsidP="001D1EE2">
      <w:pPr>
        <w:rPr>
          <w:rFonts w:cstheme="minorHAnsi"/>
          <w:sz w:val="24"/>
          <w:szCs w:val="24"/>
        </w:rPr>
      </w:pPr>
    </w:p>
    <w:p w14:paraId="32705BB6"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488" w:name="_Toc461443958"/>
      <w:r w:rsidRPr="00CB4A0A">
        <w:rPr>
          <w:b/>
        </w:rPr>
        <w:t>T25</w:t>
      </w:r>
      <w:r w:rsidR="00462577" w:rsidRPr="00CB4A0A">
        <w:rPr>
          <w:b/>
        </w:rPr>
        <w:t xml:space="preserve"> - </w:t>
      </w:r>
      <w:r w:rsidR="00462577" w:rsidRPr="00CB4A0A">
        <w:rPr>
          <w:rFonts w:eastAsia="Times New Roman"/>
          <w:b/>
          <w:color w:val="000000"/>
        </w:rPr>
        <w:t xml:space="preserve">§164.312(b) </w:t>
      </w:r>
      <w:r w:rsidRPr="00CB4A0A">
        <w:rPr>
          <w:rFonts w:eastAsia="Times New Roman"/>
          <w:b/>
          <w:color w:val="000000"/>
        </w:rPr>
        <w:t>Standard</w:t>
      </w:r>
      <w:r w:rsidR="00462577" w:rsidRPr="00CB4A0A">
        <w:rPr>
          <w:rFonts w:eastAsia="Times New Roman"/>
          <w:b/>
          <w:color w:val="000000"/>
        </w:rPr>
        <w:t xml:space="preserve"> </w:t>
      </w:r>
      <w:r w:rsidR="00462577" w:rsidRPr="00CB4A0A">
        <w:t>Does your practice categorize its activities and information systems that create, transmit or store ePHI as high, moderate or low risk based on its risk analyses?</w:t>
      </w:r>
      <w:bookmarkEnd w:id="488"/>
    </w:p>
    <w:p w14:paraId="1B7B266B" w14:textId="77777777" w:rsidR="001D1EE2" w:rsidRPr="00026E29" w:rsidRDefault="001D1EE2" w:rsidP="001D1EE2">
      <w:pPr>
        <w:pStyle w:val="ListParagraph"/>
        <w:numPr>
          <w:ilvl w:val="0"/>
          <w:numId w:val="4"/>
        </w:numPr>
        <w:rPr>
          <w:rFonts w:eastAsia="Times New Roman" w:cstheme="minorHAnsi"/>
          <w:b/>
          <w:color w:val="000000"/>
          <w:sz w:val="24"/>
          <w:szCs w:val="24"/>
          <w:rPrChange w:id="489" w:author="Hareesh Ganesan" w:date="2016-10-17T10:24:00Z">
            <w:rPr>
              <w:rFonts w:eastAsia="Times New Roman" w:cstheme="minorHAnsi"/>
              <w:color w:val="000000"/>
              <w:sz w:val="24"/>
              <w:szCs w:val="24"/>
            </w:rPr>
          </w:rPrChange>
        </w:rPr>
      </w:pPr>
      <w:r w:rsidRPr="00026E29">
        <w:rPr>
          <w:rFonts w:eastAsia="Times New Roman" w:cstheme="minorHAnsi"/>
          <w:b/>
          <w:color w:val="000000"/>
          <w:sz w:val="24"/>
          <w:szCs w:val="24"/>
          <w:rPrChange w:id="490" w:author="Hareesh Ganesan" w:date="2016-10-17T10:24:00Z">
            <w:rPr>
              <w:rFonts w:eastAsia="Times New Roman" w:cstheme="minorHAnsi"/>
              <w:color w:val="000000"/>
              <w:sz w:val="24"/>
              <w:szCs w:val="24"/>
            </w:rPr>
          </w:rPrChange>
        </w:rPr>
        <w:t>Yes</w:t>
      </w:r>
    </w:p>
    <w:p w14:paraId="5E7D8D6B"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11A724B4"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437D745"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7D4A4FA6"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26DE8E7D"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430D1C9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690DA144"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06977D22" w14:textId="77777777" w:rsidTr="002B2138">
        <w:tc>
          <w:tcPr>
            <w:tcW w:w="9576" w:type="dxa"/>
          </w:tcPr>
          <w:p w14:paraId="4AF0AF8E" w14:textId="77777777" w:rsidR="00026E29" w:rsidRDefault="00026E29" w:rsidP="00026E29">
            <w:pPr>
              <w:tabs>
                <w:tab w:val="center" w:pos="4680"/>
              </w:tabs>
              <w:rPr>
                <w:ins w:id="491" w:author="Hareesh Ganesan" w:date="2016-10-17T10:24:00Z"/>
                <w:rFonts w:cstheme="minorHAnsi"/>
                <w:sz w:val="24"/>
                <w:szCs w:val="24"/>
              </w:rPr>
            </w:pPr>
            <w:ins w:id="492" w:author="Hareesh Ganesan" w:date="2016-10-17T10:24:00Z">
              <w:r>
                <w:rPr>
                  <w:rFonts w:cstheme="minorHAnsi"/>
                  <w:sz w:val="24"/>
                  <w:szCs w:val="24"/>
                </w:rPr>
                <w:t>Yes. In terms of risk, the PHI-handling elements of our system are categorized as</w:t>
              </w:r>
            </w:ins>
          </w:p>
          <w:p w14:paraId="0E8BAC1C" w14:textId="77777777" w:rsidR="00026E29" w:rsidRDefault="00026E29" w:rsidP="00026E29">
            <w:pPr>
              <w:tabs>
                <w:tab w:val="center" w:pos="4680"/>
              </w:tabs>
              <w:rPr>
                <w:ins w:id="493" w:author="Hareesh Ganesan" w:date="2016-10-17T10:24:00Z"/>
                <w:rFonts w:cstheme="minorHAnsi"/>
                <w:sz w:val="24"/>
                <w:szCs w:val="24"/>
              </w:rPr>
            </w:pPr>
          </w:p>
          <w:p w14:paraId="1F5679A1" w14:textId="77777777" w:rsidR="00026E29" w:rsidRDefault="00026E29" w:rsidP="00026E29">
            <w:pPr>
              <w:tabs>
                <w:tab w:val="center" w:pos="4680"/>
              </w:tabs>
              <w:rPr>
                <w:ins w:id="494" w:author="Hareesh Ganesan" w:date="2016-10-17T10:24:00Z"/>
                <w:rFonts w:cstheme="minorHAnsi"/>
                <w:sz w:val="24"/>
                <w:szCs w:val="24"/>
              </w:rPr>
            </w:pPr>
            <w:ins w:id="495" w:author="Hareesh Ganesan" w:date="2016-10-17T10:24:00Z">
              <w:r>
                <w:rPr>
                  <w:rFonts w:cstheme="minorHAnsi"/>
                  <w:sz w:val="24"/>
                  <w:szCs w:val="24"/>
                </w:rPr>
                <w:t>Database server: Low</w:t>
              </w:r>
            </w:ins>
          </w:p>
          <w:p w14:paraId="5384C597" w14:textId="77777777" w:rsidR="00026E29" w:rsidRPr="00CB4A0A" w:rsidRDefault="00026E29" w:rsidP="00026E29">
            <w:pPr>
              <w:tabs>
                <w:tab w:val="center" w:pos="4680"/>
              </w:tabs>
              <w:rPr>
                <w:ins w:id="496" w:author="Hareesh Ganesan" w:date="2016-10-17T10:24:00Z"/>
                <w:rFonts w:cstheme="minorHAnsi"/>
                <w:sz w:val="24"/>
                <w:szCs w:val="24"/>
              </w:rPr>
            </w:pPr>
            <w:ins w:id="497" w:author="Hareesh Ganesan" w:date="2016-10-17T10:24:00Z">
              <w:r>
                <w:rPr>
                  <w:rFonts w:cstheme="minorHAnsi"/>
                  <w:sz w:val="24"/>
                  <w:szCs w:val="24"/>
                </w:rPr>
                <w:t>Client Server: Medium</w:t>
              </w:r>
            </w:ins>
          </w:p>
          <w:p w14:paraId="279D2339" w14:textId="77777777" w:rsidR="001D1EE2" w:rsidRPr="00CB4A0A" w:rsidRDefault="001D1EE2" w:rsidP="002B2138">
            <w:pPr>
              <w:rPr>
                <w:rFonts w:cstheme="minorHAnsi"/>
                <w:sz w:val="24"/>
                <w:szCs w:val="24"/>
              </w:rPr>
            </w:pPr>
          </w:p>
          <w:p w14:paraId="525D14BA" w14:textId="77777777" w:rsidR="001D1EE2" w:rsidRPr="00CB4A0A" w:rsidRDefault="001D1EE2" w:rsidP="002B2138">
            <w:pPr>
              <w:rPr>
                <w:rFonts w:cstheme="minorHAnsi"/>
                <w:sz w:val="24"/>
                <w:szCs w:val="24"/>
              </w:rPr>
            </w:pPr>
          </w:p>
          <w:p w14:paraId="57F1074C" w14:textId="77777777" w:rsidR="001D1EE2" w:rsidRPr="00CB4A0A" w:rsidRDefault="001D1EE2" w:rsidP="002B2138">
            <w:pPr>
              <w:rPr>
                <w:rFonts w:cstheme="minorHAnsi"/>
                <w:sz w:val="24"/>
                <w:szCs w:val="24"/>
              </w:rPr>
            </w:pPr>
          </w:p>
          <w:p w14:paraId="54B1E5BF" w14:textId="77777777" w:rsidR="001D1EE2" w:rsidRPr="00CB4A0A" w:rsidRDefault="001D1EE2" w:rsidP="002B2138">
            <w:pPr>
              <w:rPr>
                <w:rFonts w:cstheme="minorHAnsi"/>
                <w:sz w:val="24"/>
                <w:szCs w:val="24"/>
              </w:rPr>
            </w:pPr>
          </w:p>
          <w:p w14:paraId="47C7A2E2" w14:textId="77777777" w:rsidR="001D1EE2" w:rsidRPr="00CB4A0A" w:rsidRDefault="001D1EE2" w:rsidP="002B2138">
            <w:pPr>
              <w:rPr>
                <w:rFonts w:cstheme="minorHAnsi"/>
                <w:sz w:val="24"/>
                <w:szCs w:val="24"/>
              </w:rPr>
            </w:pPr>
          </w:p>
          <w:p w14:paraId="50C0916A" w14:textId="77777777" w:rsidR="001D1EE2" w:rsidRPr="00CB4A0A" w:rsidRDefault="001D1EE2" w:rsidP="002B2138">
            <w:pPr>
              <w:rPr>
                <w:rFonts w:cstheme="minorHAnsi"/>
                <w:sz w:val="24"/>
                <w:szCs w:val="24"/>
              </w:rPr>
            </w:pPr>
          </w:p>
        </w:tc>
      </w:tr>
    </w:tbl>
    <w:p w14:paraId="7CA82ADC" w14:textId="77777777" w:rsidR="00462577" w:rsidRPr="00CB4A0A" w:rsidRDefault="00462577" w:rsidP="001D1EE2">
      <w:pPr>
        <w:rPr>
          <w:rFonts w:cstheme="minorHAnsi"/>
          <w:sz w:val="24"/>
          <w:szCs w:val="24"/>
        </w:rPr>
      </w:pPr>
    </w:p>
    <w:p w14:paraId="5A812BE3"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0E81D4D7" w14:textId="77777777" w:rsidTr="002B2138">
        <w:tc>
          <w:tcPr>
            <w:tcW w:w="9576" w:type="dxa"/>
          </w:tcPr>
          <w:p w14:paraId="287D87F2" w14:textId="77777777" w:rsidR="001D1EE2" w:rsidRPr="00CB4A0A" w:rsidRDefault="00026E29" w:rsidP="002B2138">
            <w:pPr>
              <w:rPr>
                <w:rFonts w:cstheme="minorHAnsi"/>
                <w:sz w:val="24"/>
                <w:szCs w:val="24"/>
              </w:rPr>
            </w:pPr>
            <w:ins w:id="498" w:author="Hareesh Ganesan" w:date="2016-10-17T10:25:00Z">
              <w:r>
                <w:rPr>
                  <w:rFonts w:cstheme="minorHAnsi"/>
                  <w:sz w:val="24"/>
                  <w:szCs w:val="24"/>
                </w:rPr>
                <w:t xml:space="preserve">To ensure adequate security around our client server, we implement strict Access Controls, protect the server </w:t>
              </w:r>
            </w:ins>
            <w:ins w:id="499" w:author="Hareesh Ganesan" w:date="2016-10-17T10:26:00Z">
              <w:r>
                <w:rPr>
                  <w:rFonts w:cstheme="minorHAnsi"/>
                  <w:sz w:val="24"/>
                  <w:szCs w:val="24"/>
                </w:rPr>
                <w:t xml:space="preserve">process </w:t>
              </w:r>
            </w:ins>
            <w:ins w:id="500" w:author="Hareesh Ganesan" w:date="2016-10-17T10:25:00Z">
              <w:r>
                <w:rPr>
                  <w:rFonts w:cstheme="minorHAnsi"/>
                  <w:sz w:val="24"/>
                  <w:szCs w:val="24"/>
                </w:rPr>
                <w:t>from foreign requests</w:t>
              </w:r>
            </w:ins>
            <w:ins w:id="501" w:author="Hareesh Ganesan" w:date="2016-10-17T10:26:00Z">
              <w:r>
                <w:rPr>
                  <w:rFonts w:cstheme="minorHAnsi"/>
                  <w:sz w:val="24"/>
                  <w:szCs w:val="24"/>
                </w:rPr>
                <w:t xml:space="preserve"> using a proxy server and</w:t>
              </w:r>
            </w:ins>
            <w:ins w:id="502" w:author="Hareesh Ganesan" w:date="2016-10-17T10:25:00Z">
              <w:r>
                <w:rPr>
                  <w:rFonts w:cstheme="minorHAnsi"/>
                  <w:sz w:val="24"/>
                  <w:szCs w:val="24"/>
                </w:rPr>
                <w:t xml:space="preserve"> log all unauthorized access attempts</w:t>
              </w:r>
            </w:ins>
          </w:p>
          <w:p w14:paraId="72D518A4" w14:textId="77777777" w:rsidR="001D1EE2" w:rsidRPr="00CB4A0A" w:rsidRDefault="001D1EE2" w:rsidP="002B2138">
            <w:pPr>
              <w:rPr>
                <w:rFonts w:cstheme="minorHAnsi"/>
                <w:sz w:val="24"/>
                <w:szCs w:val="24"/>
              </w:rPr>
            </w:pPr>
          </w:p>
          <w:p w14:paraId="741F4196" w14:textId="77777777" w:rsidR="001D1EE2" w:rsidRPr="00CB4A0A" w:rsidRDefault="001D1EE2" w:rsidP="002B2138">
            <w:pPr>
              <w:rPr>
                <w:rFonts w:cstheme="minorHAnsi"/>
                <w:sz w:val="24"/>
                <w:szCs w:val="24"/>
              </w:rPr>
            </w:pPr>
          </w:p>
          <w:p w14:paraId="6E241AFD" w14:textId="77777777" w:rsidR="001D1EE2" w:rsidRPr="00CB4A0A" w:rsidRDefault="001D1EE2" w:rsidP="002B2138">
            <w:pPr>
              <w:rPr>
                <w:rFonts w:cstheme="minorHAnsi"/>
                <w:sz w:val="24"/>
                <w:szCs w:val="24"/>
              </w:rPr>
            </w:pPr>
          </w:p>
          <w:p w14:paraId="7A2C53B8" w14:textId="77777777" w:rsidR="001D1EE2" w:rsidRPr="00CB4A0A" w:rsidRDefault="001D1EE2" w:rsidP="002B2138">
            <w:pPr>
              <w:rPr>
                <w:rFonts w:cstheme="minorHAnsi"/>
                <w:sz w:val="24"/>
                <w:szCs w:val="24"/>
              </w:rPr>
            </w:pPr>
          </w:p>
          <w:p w14:paraId="1194A4C5" w14:textId="77777777" w:rsidR="001D1EE2" w:rsidRPr="00CB4A0A" w:rsidRDefault="001D1EE2" w:rsidP="002B2138">
            <w:pPr>
              <w:rPr>
                <w:rFonts w:cstheme="minorHAnsi"/>
                <w:sz w:val="24"/>
                <w:szCs w:val="24"/>
              </w:rPr>
            </w:pPr>
          </w:p>
        </w:tc>
      </w:tr>
    </w:tbl>
    <w:p w14:paraId="25CEE338" w14:textId="77777777" w:rsidR="001D1EE2" w:rsidRPr="00CB4A0A" w:rsidRDefault="001D1EE2" w:rsidP="001D1EE2">
      <w:pPr>
        <w:rPr>
          <w:rFonts w:cstheme="minorHAnsi"/>
          <w:sz w:val="24"/>
          <w:szCs w:val="24"/>
        </w:rPr>
      </w:pPr>
    </w:p>
    <w:p w14:paraId="0CEFAE25"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71420C7D" w14:textId="77777777" w:rsidTr="002B2138">
        <w:tc>
          <w:tcPr>
            <w:tcW w:w="9576" w:type="dxa"/>
          </w:tcPr>
          <w:p w14:paraId="61F869E7" w14:textId="77777777" w:rsidR="001D1EE2" w:rsidRPr="00CB4A0A" w:rsidRDefault="001D1EE2" w:rsidP="002B2138">
            <w:pPr>
              <w:rPr>
                <w:rFonts w:cstheme="minorHAnsi"/>
                <w:sz w:val="24"/>
                <w:szCs w:val="24"/>
              </w:rPr>
            </w:pPr>
          </w:p>
          <w:p w14:paraId="1203A00F" w14:textId="77777777" w:rsidR="001D1EE2" w:rsidRPr="00CB4A0A" w:rsidRDefault="001D1EE2" w:rsidP="002B2138">
            <w:pPr>
              <w:rPr>
                <w:rFonts w:cstheme="minorHAnsi"/>
                <w:sz w:val="24"/>
                <w:szCs w:val="24"/>
              </w:rPr>
            </w:pPr>
          </w:p>
          <w:p w14:paraId="30200A76" w14:textId="77777777" w:rsidR="001D1EE2" w:rsidRPr="00CB4A0A" w:rsidRDefault="001D1EE2" w:rsidP="002B2138">
            <w:pPr>
              <w:rPr>
                <w:rFonts w:cstheme="minorHAnsi"/>
                <w:sz w:val="24"/>
                <w:szCs w:val="24"/>
              </w:rPr>
            </w:pPr>
          </w:p>
          <w:p w14:paraId="583E0E62" w14:textId="77777777" w:rsidR="001D1EE2" w:rsidRPr="00CB4A0A" w:rsidRDefault="001D1EE2" w:rsidP="002B2138">
            <w:pPr>
              <w:rPr>
                <w:rFonts w:cstheme="minorHAnsi"/>
                <w:sz w:val="24"/>
                <w:szCs w:val="24"/>
              </w:rPr>
            </w:pPr>
          </w:p>
          <w:p w14:paraId="5FBAA44F" w14:textId="77777777" w:rsidR="001D1EE2" w:rsidRPr="00CB4A0A" w:rsidRDefault="001D1EE2" w:rsidP="002B2138">
            <w:pPr>
              <w:rPr>
                <w:rFonts w:cstheme="minorHAnsi"/>
                <w:sz w:val="24"/>
                <w:szCs w:val="24"/>
              </w:rPr>
            </w:pPr>
          </w:p>
          <w:p w14:paraId="163E5B52" w14:textId="77777777" w:rsidR="001D1EE2" w:rsidRPr="00CB4A0A" w:rsidRDefault="001D1EE2" w:rsidP="002B2138">
            <w:pPr>
              <w:rPr>
                <w:rFonts w:cstheme="minorHAnsi"/>
                <w:sz w:val="24"/>
                <w:szCs w:val="24"/>
              </w:rPr>
            </w:pPr>
          </w:p>
        </w:tc>
      </w:tr>
    </w:tbl>
    <w:p w14:paraId="0DE5FDFE" w14:textId="77777777" w:rsidR="001D1EE2" w:rsidRPr="00CB4A0A" w:rsidRDefault="001D1EE2" w:rsidP="001D1EE2">
      <w:pPr>
        <w:rPr>
          <w:rFonts w:cstheme="minorHAnsi"/>
          <w:sz w:val="24"/>
          <w:szCs w:val="24"/>
        </w:rPr>
      </w:pPr>
    </w:p>
    <w:p w14:paraId="4B4DA003"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7C006967" w14:textId="77777777" w:rsidR="001D1EE2" w:rsidRPr="00026E29" w:rsidRDefault="001D1EE2" w:rsidP="001D1EE2">
      <w:pPr>
        <w:pStyle w:val="ListParagraph"/>
        <w:numPr>
          <w:ilvl w:val="0"/>
          <w:numId w:val="3"/>
        </w:numPr>
        <w:rPr>
          <w:rFonts w:cstheme="minorHAnsi"/>
          <w:b/>
          <w:sz w:val="24"/>
          <w:szCs w:val="24"/>
          <w:rPrChange w:id="503" w:author="Hareesh Ganesan" w:date="2016-10-17T10:25:00Z">
            <w:rPr>
              <w:rFonts w:cstheme="minorHAnsi"/>
              <w:sz w:val="24"/>
              <w:szCs w:val="24"/>
            </w:rPr>
          </w:rPrChange>
        </w:rPr>
      </w:pPr>
      <w:r w:rsidRPr="00026E29">
        <w:rPr>
          <w:rFonts w:cstheme="minorHAnsi"/>
          <w:b/>
          <w:sz w:val="24"/>
          <w:szCs w:val="24"/>
          <w:rPrChange w:id="504" w:author="Hareesh Ganesan" w:date="2016-10-17T10:25:00Z">
            <w:rPr>
              <w:rFonts w:cstheme="minorHAnsi"/>
              <w:sz w:val="24"/>
              <w:szCs w:val="24"/>
            </w:rPr>
          </w:rPrChange>
        </w:rPr>
        <w:t>Low</w:t>
      </w:r>
    </w:p>
    <w:p w14:paraId="36D89E36"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2F3A58F5"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6C737296"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23FFDE8D" w14:textId="77777777" w:rsidR="001D1EE2" w:rsidRPr="00026E29" w:rsidRDefault="001D1EE2" w:rsidP="001D1EE2">
      <w:pPr>
        <w:pStyle w:val="ListParagraph"/>
        <w:numPr>
          <w:ilvl w:val="0"/>
          <w:numId w:val="3"/>
        </w:numPr>
        <w:rPr>
          <w:rFonts w:cstheme="minorHAnsi"/>
          <w:b/>
          <w:sz w:val="24"/>
          <w:szCs w:val="24"/>
          <w:rPrChange w:id="505" w:author="Hareesh Ganesan" w:date="2016-10-17T10:25:00Z">
            <w:rPr>
              <w:rFonts w:cstheme="minorHAnsi"/>
              <w:sz w:val="24"/>
              <w:szCs w:val="24"/>
            </w:rPr>
          </w:rPrChange>
        </w:rPr>
      </w:pPr>
      <w:r w:rsidRPr="00026E29">
        <w:rPr>
          <w:rFonts w:cstheme="minorHAnsi"/>
          <w:b/>
          <w:sz w:val="24"/>
          <w:szCs w:val="24"/>
          <w:rPrChange w:id="506" w:author="Hareesh Ganesan" w:date="2016-10-17T10:25:00Z">
            <w:rPr>
              <w:rFonts w:cstheme="minorHAnsi"/>
              <w:sz w:val="24"/>
              <w:szCs w:val="24"/>
            </w:rPr>
          </w:rPrChange>
        </w:rPr>
        <w:t>Low</w:t>
      </w:r>
    </w:p>
    <w:p w14:paraId="2A099D04"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4DD97B78"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2B627C58" w14:textId="77777777" w:rsidR="005D7608" w:rsidRPr="00CB4A0A" w:rsidRDefault="005D7608" w:rsidP="005D7608">
      <w:pPr>
        <w:rPr>
          <w:rFonts w:cstheme="minorHAnsi"/>
          <w:b/>
          <w:sz w:val="24"/>
          <w:szCs w:val="24"/>
        </w:rPr>
      </w:pPr>
      <w:r w:rsidRPr="00CB4A0A">
        <w:rPr>
          <w:rFonts w:cstheme="minorHAnsi"/>
          <w:b/>
          <w:sz w:val="24"/>
          <w:szCs w:val="24"/>
        </w:rPr>
        <w:t>Overall Security Risk:</w:t>
      </w:r>
    </w:p>
    <w:p w14:paraId="7C48F5F6" w14:textId="77777777" w:rsidR="005D7608" w:rsidRPr="00026E29" w:rsidRDefault="005D7608" w:rsidP="005D7608">
      <w:pPr>
        <w:pStyle w:val="ListParagraph"/>
        <w:numPr>
          <w:ilvl w:val="0"/>
          <w:numId w:val="3"/>
        </w:numPr>
        <w:rPr>
          <w:rFonts w:cstheme="minorHAnsi"/>
          <w:b/>
          <w:sz w:val="24"/>
          <w:szCs w:val="24"/>
          <w:rPrChange w:id="507" w:author="Hareesh Ganesan" w:date="2016-10-17T10:25:00Z">
            <w:rPr>
              <w:rFonts w:cstheme="minorHAnsi"/>
              <w:sz w:val="24"/>
              <w:szCs w:val="24"/>
            </w:rPr>
          </w:rPrChange>
        </w:rPr>
      </w:pPr>
      <w:r w:rsidRPr="00026E29">
        <w:rPr>
          <w:rFonts w:cstheme="minorHAnsi"/>
          <w:b/>
          <w:sz w:val="24"/>
          <w:szCs w:val="24"/>
          <w:rPrChange w:id="508" w:author="Hareesh Ganesan" w:date="2016-10-17T10:25:00Z">
            <w:rPr>
              <w:rFonts w:cstheme="minorHAnsi"/>
              <w:sz w:val="24"/>
              <w:szCs w:val="24"/>
            </w:rPr>
          </w:rPrChange>
        </w:rPr>
        <w:t>Low</w:t>
      </w:r>
    </w:p>
    <w:p w14:paraId="1610CED6" w14:textId="77777777"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Medium</w:t>
      </w:r>
    </w:p>
    <w:p w14:paraId="1DDBB3F2" w14:textId="77777777"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High</w:t>
      </w:r>
    </w:p>
    <w:p w14:paraId="10931A57"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766643C2"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4C42669B"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Consider categorizing your practice’s risks as high, moderate or low based on the risk analysis you have completed.</w:t>
      </w:r>
    </w:p>
    <w:p w14:paraId="2A672F56" w14:textId="77777777" w:rsidR="001D1EE2" w:rsidRPr="00CB4A0A" w:rsidRDefault="001D1EE2" w:rsidP="001D1EE2">
      <w:pPr>
        <w:spacing w:after="0" w:line="240" w:lineRule="auto"/>
        <w:contextualSpacing/>
        <w:rPr>
          <w:rFonts w:cstheme="minorHAnsi"/>
          <w:sz w:val="24"/>
          <w:szCs w:val="24"/>
        </w:rPr>
      </w:pPr>
    </w:p>
    <w:p w14:paraId="538FC6B7" w14:textId="77777777" w:rsidR="001D1EE2" w:rsidRPr="00CB4A0A" w:rsidRDefault="001D1EE2" w:rsidP="001D1EE2">
      <w:pPr>
        <w:rPr>
          <w:rFonts w:cstheme="minorHAnsi"/>
          <w:i/>
          <w:sz w:val="24"/>
          <w:szCs w:val="24"/>
        </w:rPr>
      </w:pPr>
      <w:r w:rsidRPr="00CB4A0A">
        <w:rPr>
          <w:rFonts w:cstheme="minorHAnsi"/>
          <w:sz w:val="24"/>
          <w:szCs w:val="24"/>
        </w:rPr>
        <w:t>Consider that ePHI-related activities are often a target of human threats. When these activities are supported by information systems and electronic devices with known vulnerabilities, your practice’s ePHI can be at a high risk of being compromised.</w:t>
      </w:r>
    </w:p>
    <w:p w14:paraId="4DC73777"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6EA7BA07" w14:textId="77777777" w:rsidR="001D1EE2" w:rsidRPr="00CB4A0A" w:rsidRDefault="001D1EE2" w:rsidP="001D1EE2">
      <w:pPr>
        <w:rPr>
          <w:rFonts w:cstheme="minorHAnsi"/>
          <w:i/>
          <w:sz w:val="24"/>
          <w:szCs w:val="24"/>
        </w:rPr>
      </w:pPr>
      <w:r w:rsidRPr="00CB4A0A">
        <w:rPr>
          <w:rFonts w:cstheme="minorHAnsi"/>
          <w:sz w:val="24"/>
          <w:szCs w:val="24"/>
        </w:rPr>
        <w:t>Your practice might not be able identify high and low risk business processes if it does not categorize activities and information systems that create, transmit, or store ePHI (as high, moderate or low risk based on its risk analyses).</w:t>
      </w:r>
    </w:p>
    <w:p w14:paraId="33988AAA"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7E0C79CA" w14:textId="77777777" w:rsidR="001D1EE2" w:rsidRPr="00CB4A0A" w:rsidRDefault="00DA667A"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3FA93903" w14:textId="77777777" w:rsidR="001D1EE2" w:rsidRPr="00CB4A0A" w:rsidRDefault="001D1EE2" w:rsidP="001D1EE2">
      <w:pPr>
        <w:spacing w:after="0" w:line="240" w:lineRule="auto"/>
        <w:rPr>
          <w:rFonts w:eastAsia="Times New Roman" w:cstheme="minorHAnsi"/>
          <w:bCs/>
          <w:sz w:val="24"/>
          <w:szCs w:val="24"/>
        </w:rPr>
      </w:pPr>
    </w:p>
    <w:p w14:paraId="59FD0107"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5A1D5AAF"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14:paraId="332CD00E"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br/>
        <w:t xml:space="preserve">Document and disseminate an audit and accountability policy that addresses purpose, scope, roles, responsibilities, management commitment, compliance, procedures, and the coordination necessary among organizational entities to implement the audit. </w:t>
      </w:r>
    </w:p>
    <w:p w14:paraId="593672D0"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AU-1]</w:t>
      </w:r>
      <w:r w:rsidRPr="00CB4A0A">
        <w:rPr>
          <w:rFonts w:cstheme="minorHAnsi"/>
          <w:sz w:val="24"/>
          <w:szCs w:val="24"/>
        </w:rPr>
        <w:br/>
      </w:r>
    </w:p>
    <w:p w14:paraId="18DF8B94"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Identify and categorize key audit events (e.g., those that create, store, and transmit ePHI) as high, medium or low risk.</w:t>
      </w:r>
      <w:r w:rsidR="00343753" w:rsidRPr="00CB4A0A">
        <w:rPr>
          <w:rFonts w:cstheme="minorHAnsi"/>
          <w:sz w:val="24"/>
          <w:szCs w:val="24"/>
        </w:rPr>
        <w:t xml:space="preserve"> </w:t>
      </w:r>
      <w:r w:rsidRPr="00CB4A0A">
        <w:rPr>
          <w:rFonts w:cstheme="minorHAnsi"/>
          <w:sz w:val="24"/>
          <w:szCs w:val="24"/>
        </w:rPr>
        <w:t>Identify those that are significant to the security of information systems and the environments in which those operate in order to meet specific ongoing audit needs.</w:t>
      </w:r>
    </w:p>
    <w:p w14:paraId="52FA6376"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[NIST SP 800-53 AU-2]</w:t>
      </w:r>
    </w:p>
    <w:p w14:paraId="6AC696A2" w14:textId="77777777" w:rsidR="00131D1F" w:rsidRPr="00CB4A0A" w:rsidRDefault="00131D1F" w:rsidP="001D1EE2">
      <w:pPr>
        <w:autoSpaceDE w:val="0"/>
        <w:autoSpaceDN w:val="0"/>
        <w:adjustRightInd w:val="0"/>
        <w:spacing w:after="0" w:line="240" w:lineRule="auto"/>
        <w:contextualSpacing/>
        <w:rPr>
          <w:rFonts w:cstheme="minorHAnsi"/>
          <w:sz w:val="24"/>
          <w:szCs w:val="24"/>
        </w:rPr>
      </w:pPr>
    </w:p>
    <w:p w14:paraId="5F8DACDA" w14:textId="77777777" w:rsidR="001D1EE2" w:rsidRPr="00CB4A0A" w:rsidRDefault="001D1EE2" w:rsidP="001D1EE2">
      <w:pPr>
        <w:spacing w:after="0" w:line="240" w:lineRule="auto"/>
        <w:rPr>
          <w:rFonts w:eastAsia="Times New Roman" w:cstheme="minorHAnsi"/>
          <w:bCs/>
          <w:sz w:val="24"/>
          <w:szCs w:val="24"/>
        </w:rPr>
      </w:pPr>
    </w:p>
    <w:p w14:paraId="592D0587"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509" w:name="_Toc461443959"/>
      <w:r w:rsidRPr="00CB4A0A">
        <w:rPr>
          <w:b/>
        </w:rPr>
        <w:t>T26</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use the evaluation from its risk analysis to help determine the frequency and scope of its audits, when identifying the activities that will be tracked?</w:t>
      </w:r>
      <w:bookmarkEnd w:id="509"/>
    </w:p>
    <w:p w14:paraId="2F3A002F" w14:textId="77777777" w:rsidR="001D1EE2" w:rsidRPr="00026E29" w:rsidRDefault="001D1EE2" w:rsidP="001D1EE2">
      <w:pPr>
        <w:pStyle w:val="ListParagraph"/>
        <w:numPr>
          <w:ilvl w:val="0"/>
          <w:numId w:val="4"/>
        </w:numPr>
        <w:rPr>
          <w:rFonts w:eastAsia="Times New Roman" w:cstheme="minorHAnsi"/>
          <w:b/>
          <w:color w:val="000000"/>
          <w:sz w:val="24"/>
          <w:szCs w:val="24"/>
          <w:rPrChange w:id="510" w:author="Hareesh Ganesan" w:date="2016-10-17T10:26:00Z">
            <w:rPr>
              <w:rFonts w:eastAsia="Times New Roman" w:cstheme="minorHAnsi"/>
              <w:color w:val="000000"/>
              <w:sz w:val="24"/>
              <w:szCs w:val="24"/>
            </w:rPr>
          </w:rPrChange>
        </w:rPr>
      </w:pPr>
      <w:r w:rsidRPr="00026E29">
        <w:rPr>
          <w:rFonts w:eastAsia="Times New Roman" w:cstheme="minorHAnsi"/>
          <w:b/>
          <w:color w:val="000000"/>
          <w:sz w:val="24"/>
          <w:szCs w:val="24"/>
          <w:rPrChange w:id="511" w:author="Hareesh Ganesan" w:date="2016-10-17T10:26:00Z">
            <w:rPr>
              <w:rFonts w:eastAsia="Times New Roman" w:cstheme="minorHAnsi"/>
              <w:color w:val="000000"/>
              <w:sz w:val="24"/>
              <w:szCs w:val="24"/>
            </w:rPr>
          </w:rPrChange>
        </w:rPr>
        <w:t>Yes</w:t>
      </w:r>
    </w:p>
    <w:p w14:paraId="5F25D361"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492B14F1"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14CF403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6DDE34B8"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00997B65"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1B1F919C"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2521BED4"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71012EB7" w14:textId="77777777" w:rsidTr="002B2138">
        <w:tc>
          <w:tcPr>
            <w:tcW w:w="9576" w:type="dxa"/>
          </w:tcPr>
          <w:p w14:paraId="1AA28FFD" w14:textId="77777777" w:rsidR="001D1EE2" w:rsidRPr="00CB4A0A" w:rsidRDefault="00026E29" w:rsidP="002B2138">
            <w:pPr>
              <w:rPr>
                <w:rFonts w:cstheme="minorHAnsi"/>
                <w:sz w:val="24"/>
                <w:szCs w:val="24"/>
              </w:rPr>
            </w:pPr>
            <w:ins w:id="512" w:author="Hareesh Ganesan" w:date="2016-10-17T10:26:00Z">
              <w:r w:rsidRPr="00026E29">
                <w:rPr>
                  <w:rFonts w:cstheme="minorHAnsi"/>
                  <w:sz w:val="24"/>
                  <w:szCs w:val="24"/>
                </w:rPr>
                <w:t xml:space="preserve">The policies and information security policies are reviewed and audited annually. Issues that come up as part of this process are reviewed by TowerView Health management to assure all risks and potential gaps are mitigated and/or fully addressed. </w:t>
              </w:r>
            </w:ins>
          </w:p>
          <w:p w14:paraId="697AAB3F" w14:textId="77777777" w:rsidR="001D1EE2" w:rsidRPr="00CB4A0A" w:rsidRDefault="001D1EE2" w:rsidP="002B2138">
            <w:pPr>
              <w:rPr>
                <w:rFonts w:cstheme="minorHAnsi"/>
                <w:sz w:val="24"/>
                <w:szCs w:val="24"/>
              </w:rPr>
            </w:pPr>
          </w:p>
          <w:p w14:paraId="22087947" w14:textId="77777777" w:rsidR="001D1EE2" w:rsidRPr="00CB4A0A" w:rsidRDefault="001D1EE2" w:rsidP="002B2138">
            <w:pPr>
              <w:rPr>
                <w:rFonts w:cstheme="minorHAnsi"/>
                <w:sz w:val="24"/>
                <w:szCs w:val="24"/>
              </w:rPr>
            </w:pPr>
          </w:p>
          <w:p w14:paraId="3A214B72" w14:textId="77777777" w:rsidR="001D1EE2" w:rsidRPr="00CB4A0A" w:rsidRDefault="001D1EE2" w:rsidP="002B2138">
            <w:pPr>
              <w:rPr>
                <w:rFonts w:cstheme="minorHAnsi"/>
                <w:sz w:val="24"/>
                <w:szCs w:val="24"/>
              </w:rPr>
            </w:pPr>
          </w:p>
          <w:p w14:paraId="2A58262A" w14:textId="77777777" w:rsidR="001D1EE2" w:rsidRPr="00CB4A0A" w:rsidRDefault="001D1EE2" w:rsidP="002B2138">
            <w:pPr>
              <w:rPr>
                <w:rFonts w:cstheme="minorHAnsi"/>
                <w:sz w:val="24"/>
                <w:szCs w:val="24"/>
              </w:rPr>
            </w:pPr>
          </w:p>
          <w:p w14:paraId="12BCD341" w14:textId="77777777" w:rsidR="001D1EE2" w:rsidRPr="00CB4A0A" w:rsidRDefault="001D1EE2" w:rsidP="002B2138">
            <w:pPr>
              <w:rPr>
                <w:rFonts w:cstheme="minorHAnsi"/>
                <w:sz w:val="24"/>
                <w:szCs w:val="24"/>
              </w:rPr>
            </w:pPr>
          </w:p>
        </w:tc>
      </w:tr>
    </w:tbl>
    <w:p w14:paraId="556A14F8" w14:textId="77777777" w:rsidR="00462577" w:rsidRPr="00CB4A0A" w:rsidRDefault="00462577" w:rsidP="001D1EE2">
      <w:pPr>
        <w:rPr>
          <w:rFonts w:cstheme="minorHAnsi"/>
          <w:sz w:val="24"/>
          <w:szCs w:val="24"/>
        </w:rPr>
      </w:pPr>
    </w:p>
    <w:p w14:paraId="61B35CE9"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087CF77C" w14:textId="77777777" w:rsidTr="002B2138">
        <w:tc>
          <w:tcPr>
            <w:tcW w:w="9576" w:type="dxa"/>
          </w:tcPr>
          <w:p w14:paraId="39004949" w14:textId="77777777" w:rsidR="001D1EE2" w:rsidRPr="00CB4A0A" w:rsidRDefault="001D1EE2" w:rsidP="002B2138">
            <w:pPr>
              <w:rPr>
                <w:rFonts w:cstheme="minorHAnsi"/>
                <w:sz w:val="24"/>
                <w:szCs w:val="24"/>
              </w:rPr>
            </w:pPr>
          </w:p>
          <w:p w14:paraId="5B084BE9" w14:textId="77777777" w:rsidR="001D1EE2" w:rsidRPr="00CB4A0A" w:rsidRDefault="001D1EE2" w:rsidP="002B2138">
            <w:pPr>
              <w:rPr>
                <w:rFonts w:cstheme="minorHAnsi"/>
                <w:sz w:val="24"/>
                <w:szCs w:val="24"/>
              </w:rPr>
            </w:pPr>
          </w:p>
          <w:p w14:paraId="6855140A" w14:textId="77777777" w:rsidR="001D1EE2" w:rsidRPr="00CB4A0A" w:rsidRDefault="001D1EE2" w:rsidP="002B2138">
            <w:pPr>
              <w:rPr>
                <w:rFonts w:cstheme="minorHAnsi"/>
                <w:sz w:val="24"/>
                <w:szCs w:val="24"/>
              </w:rPr>
            </w:pPr>
          </w:p>
          <w:p w14:paraId="22EEC124" w14:textId="77777777" w:rsidR="001D1EE2" w:rsidRPr="00CB4A0A" w:rsidRDefault="001D1EE2" w:rsidP="002B2138">
            <w:pPr>
              <w:rPr>
                <w:rFonts w:cstheme="minorHAnsi"/>
                <w:sz w:val="24"/>
                <w:szCs w:val="24"/>
              </w:rPr>
            </w:pPr>
          </w:p>
          <w:p w14:paraId="3C743F12" w14:textId="77777777" w:rsidR="001D1EE2" w:rsidRPr="00CB4A0A" w:rsidRDefault="001D1EE2" w:rsidP="002B2138">
            <w:pPr>
              <w:rPr>
                <w:rFonts w:cstheme="minorHAnsi"/>
                <w:sz w:val="24"/>
                <w:szCs w:val="24"/>
              </w:rPr>
            </w:pPr>
          </w:p>
          <w:p w14:paraId="52A469D5" w14:textId="77777777" w:rsidR="001D1EE2" w:rsidRPr="00CB4A0A" w:rsidRDefault="001D1EE2" w:rsidP="002B2138">
            <w:pPr>
              <w:rPr>
                <w:rFonts w:cstheme="minorHAnsi"/>
                <w:sz w:val="24"/>
                <w:szCs w:val="24"/>
              </w:rPr>
            </w:pPr>
          </w:p>
        </w:tc>
      </w:tr>
    </w:tbl>
    <w:p w14:paraId="3D2F0120" w14:textId="77777777" w:rsidR="001D1EE2" w:rsidRPr="00CB4A0A" w:rsidRDefault="001D1EE2" w:rsidP="001D1EE2">
      <w:pPr>
        <w:rPr>
          <w:rFonts w:cstheme="minorHAnsi"/>
          <w:sz w:val="24"/>
          <w:szCs w:val="24"/>
        </w:rPr>
      </w:pPr>
    </w:p>
    <w:p w14:paraId="4F4B017D"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581B25F3" w14:textId="77777777" w:rsidTr="002B2138">
        <w:tc>
          <w:tcPr>
            <w:tcW w:w="9576" w:type="dxa"/>
          </w:tcPr>
          <w:p w14:paraId="0B850296" w14:textId="77777777" w:rsidR="001D1EE2" w:rsidRPr="00CB4A0A" w:rsidRDefault="001D1EE2" w:rsidP="002B2138">
            <w:pPr>
              <w:rPr>
                <w:rFonts w:cstheme="minorHAnsi"/>
                <w:sz w:val="24"/>
                <w:szCs w:val="24"/>
              </w:rPr>
            </w:pPr>
          </w:p>
          <w:p w14:paraId="08C0F6BC" w14:textId="77777777" w:rsidR="001D1EE2" w:rsidRPr="00CB4A0A" w:rsidRDefault="001D1EE2" w:rsidP="002B2138">
            <w:pPr>
              <w:rPr>
                <w:rFonts w:cstheme="minorHAnsi"/>
                <w:sz w:val="24"/>
                <w:szCs w:val="24"/>
              </w:rPr>
            </w:pPr>
          </w:p>
          <w:p w14:paraId="6DC62D49" w14:textId="77777777" w:rsidR="001D1EE2" w:rsidRPr="00CB4A0A" w:rsidRDefault="001D1EE2" w:rsidP="002B2138">
            <w:pPr>
              <w:rPr>
                <w:rFonts w:cstheme="minorHAnsi"/>
                <w:sz w:val="24"/>
                <w:szCs w:val="24"/>
              </w:rPr>
            </w:pPr>
          </w:p>
          <w:p w14:paraId="66C4430D" w14:textId="77777777" w:rsidR="001D1EE2" w:rsidRPr="00CB4A0A" w:rsidRDefault="001D1EE2" w:rsidP="002B2138">
            <w:pPr>
              <w:rPr>
                <w:rFonts w:cstheme="minorHAnsi"/>
                <w:sz w:val="24"/>
                <w:szCs w:val="24"/>
              </w:rPr>
            </w:pPr>
          </w:p>
          <w:p w14:paraId="124D3B8B" w14:textId="77777777" w:rsidR="001D1EE2" w:rsidRPr="00CB4A0A" w:rsidRDefault="001D1EE2" w:rsidP="002B2138">
            <w:pPr>
              <w:rPr>
                <w:rFonts w:cstheme="minorHAnsi"/>
                <w:sz w:val="24"/>
                <w:szCs w:val="24"/>
              </w:rPr>
            </w:pPr>
          </w:p>
          <w:p w14:paraId="37F1F39A" w14:textId="77777777" w:rsidR="001D1EE2" w:rsidRPr="00CB4A0A" w:rsidRDefault="001D1EE2" w:rsidP="002B2138">
            <w:pPr>
              <w:rPr>
                <w:rFonts w:cstheme="minorHAnsi"/>
                <w:sz w:val="24"/>
                <w:szCs w:val="24"/>
              </w:rPr>
            </w:pPr>
          </w:p>
        </w:tc>
      </w:tr>
    </w:tbl>
    <w:p w14:paraId="248BAE4D" w14:textId="77777777" w:rsidR="001D1EE2" w:rsidRPr="00CB4A0A" w:rsidRDefault="001D1EE2" w:rsidP="001D1EE2">
      <w:pPr>
        <w:rPr>
          <w:rFonts w:cstheme="minorHAnsi"/>
          <w:sz w:val="24"/>
          <w:szCs w:val="24"/>
        </w:rPr>
      </w:pPr>
    </w:p>
    <w:p w14:paraId="1DAA7D57"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30974361" w14:textId="77777777" w:rsidR="001D1EE2" w:rsidRPr="00026E29" w:rsidRDefault="001D1EE2" w:rsidP="001D1EE2">
      <w:pPr>
        <w:pStyle w:val="ListParagraph"/>
        <w:numPr>
          <w:ilvl w:val="0"/>
          <w:numId w:val="3"/>
        </w:numPr>
        <w:rPr>
          <w:rFonts w:cstheme="minorHAnsi"/>
          <w:b/>
          <w:sz w:val="24"/>
          <w:szCs w:val="24"/>
          <w:rPrChange w:id="513" w:author="Hareesh Ganesan" w:date="2016-10-17T10:26:00Z">
            <w:rPr>
              <w:rFonts w:cstheme="minorHAnsi"/>
              <w:sz w:val="24"/>
              <w:szCs w:val="24"/>
            </w:rPr>
          </w:rPrChange>
        </w:rPr>
      </w:pPr>
      <w:r w:rsidRPr="00026E29">
        <w:rPr>
          <w:rFonts w:cstheme="minorHAnsi"/>
          <w:b/>
          <w:sz w:val="24"/>
          <w:szCs w:val="24"/>
          <w:rPrChange w:id="514" w:author="Hareesh Ganesan" w:date="2016-10-17T10:26:00Z">
            <w:rPr>
              <w:rFonts w:cstheme="minorHAnsi"/>
              <w:sz w:val="24"/>
              <w:szCs w:val="24"/>
            </w:rPr>
          </w:rPrChange>
        </w:rPr>
        <w:t>Low</w:t>
      </w:r>
    </w:p>
    <w:p w14:paraId="3600B2BC"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3D5AF9C"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47BEE14B"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00D5CA20" w14:textId="77777777" w:rsidR="001D1EE2" w:rsidRPr="00026E29" w:rsidRDefault="001D1EE2" w:rsidP="001D1EE2">
      <w:pPr>
        <w:pStyle w:val="ListParagraph"/>
        <w:numPr>
          <w:ilvl w:val="0"/>
          <w:numId w:val="3"/>
        </w:numPr>
        <w:rPr>
          <w:rFonts w:cstheme="minorHAnsi"/>
          <w:b/>
          <w:sz w:val="24"/>
          <w:szCs w:val="24"/>
          <w:rPrChange w:id="515" w:author="Hareesh Ganesan" w:date="2016-10-17T10:26:00Z">
            <w:rPr>
              <w:rFonts w:cstheme="minorHAnsi"/>
              <w:sz w:val="24"/>
              <w:szCs w:val="24"/>
            </w:rPr>
          </w:rPrChange>
        </w:rPr>
      </w:pPr>
      <w:r w:rsidRPr="00026E29">
        <w:rPr>
          <w:rFonts w:cstheme="minorHAnsi"/>
          <w:b/>
          <w:sz w:val="24"/>
          <w:szCs w:val="24"/>
          <w:rPrChange w:id="516" w:author="Hareesh Ganesan" w:date="2016-10-17T10:26:00Z">
            <w:rPr>
              <w:rFonts w:cstheme="minorHAnsi"/>
              <w:sz w:val="24"/>
              <w:szCs w:val="24"/>
            </w:rPr>
          </w:rPrChange>
        </w:rPr>
        <w:t>Low</w:t>
      </w:r>
    </w:p>
    <w:p w14:paraId="24B7D2DE"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3B214CB1"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0787F091" w14:textId="77777777" w:rsidR="005D7608" w:rsidRPr="00CB4A0A" w:rsidRDefault="005D7608" w:rsidP="005D7608">
      <w:pPr>
        <w:rPr>
          <w:rFonts w:cstheme="minorHAnsi"/>
          <w:b/>
          <w:sz w:val="24"/>
          <w:szCs w:val="24"/>
        </w:rPr>
      </w:pPr>
      <w:r w:rsidRPr="00CB4A0A">
        <w:rPr>
          <w:rFonts w:cstheme="minorHAnsi"/>
          <w:b/>
          <w:sz w:val="24"/>
          <w:szCs w:val="24"/>
        </w:rPr>
        <w:t>Overall Security Risk:</w:t>
      </w:r>
    </w:p>
    <w:p w14:paraId="0524A6C6" w14:textId="77777777" w:rsidR="005D7608" w:rsidRPr="00026E29" w:rsidRDefault="005D7608" w:rsidP="005D7608">
      <w:pPr>
        <w:pStyle w:val="ListParagraph"/>
        <w:numPr>
          <w:ilvl w:val="0"/>
          <w:numId w:val="3"/>
        </w:numPr>
        <w:rPr>
          <w:rFonts w:cstheme="minorHAnsi"/>
          <w:b/>
          <w:sz w:val="24"/>
          <w:szCs w:val="24"/>
          <w:rPrChange w:id="517" w:author="Hareesh Ganesan" w:date="2016-10-17T10:27:00Z">
            <w:rPr>
              <w:rFonts w:cstheme="minorHAnsi"/>
              <w:sz w:val="24"/>
              <w:szCs w:val="24"/>
            </w:rPr>
          </w:rPrChange>
        </w:rPr>
      </w:pPr>
      <w:r w:rsidRPr="00026E29">
        <w:rPr>
          <w:rFonts w:cstheme="minorHAnsi"/>
          <w:b/>
          <w:sz w:val="24"/>
          <w:szCs w:val="24"/>
          <w:rPrChange w:id="518" w:author="Hareesh Ganesan" w:date="2016-10-17T10:27:00Z">
            <w:rPr>
              <w:rFonts w:cstheme="minorHAnsi"/>
              <w:sz w:val="24"/>
              <w:szCs w:val="24"/>
            </w:rPr>
          </w:rPrChange>
        </w:rPr>
        <w:t>Low</w:t>
      </w:r>
    </w:p>
    <w:p w14:paraId="6A1EA0F7" w14:textId="77777777"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Medium</w:t>
      </w:r>
    </w:p>
    <w:p w14:paraId="341215EC" w14:textId="77777777" w:rsidR="005D7608" w:rsidRPr="00CB4A0A" w:rsidRDefault="005D7608" w:rsidP="005D7608">
      <w:pPr>
        <w:pStyle w:val="ListParagraph"/>
        <w:numPr>
          <w:ilvl w:val="0"/>
          <w:numId w:val="3"/>
        </w:numPr>
        <w:rPr>
          <w:rFonts w:cstheme="minorHAnsi"/>
          <w:sz w:val="24"/>
          <w:szCs w:val="24"/>
        </w:rPr>
      </w:pPr>
      <w:r w:rsidRPr="00CB4A0A">
        <w:rPr>
          <w:rFonts w:cstheme="minorHAnsi"/>
          <w:sz w:val="24"/>
          <w:szCs w:val="24"/>
        </w:rPr>
        <w:t>High</w:t>
      </w:r>
    </w:p>
    <w:p w14:paraId="34DFD1AE"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097BDCFA"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6FD91159"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Evaluate your practice to determine if it:</w:t>
      </w:r>
      <w:r w:rsidR="00343753" w:rsidRPr="00CB4A0A">
        <w:rPr>
          <w:rFonts w:cstheme="minorHAnsi"/>
          <w:sz w:val="24"/>
          <w:szCs w:val="24"/>
        </w:rPr>
        <w:t xml:space="preserve"> </w:t>
      </w:r>
    </w:p>
    <w:p w14:paraId="757B7BD0" w14:textId="77777777" w:rsidR="001D1EE2" w:rsidRPr="00CB4A0A" w:rsidRDefault="001D1EE2" w:rsidP="001D1EE2">
      <w:pPr>
        <w:spacing w:after="0" w:line="240" w:lineRule="auto"/>
        <w:contextualSpacing/>
        <w:rPr>
          <w:rFonts w:cstheme="minorHAnsi"/>
          <w:sz w:val="24"/>
          <w:szCs w:val="24"/>
        </w:rPr>
      </w:pPr>
    </w:p>
    <w:p w14:paraId="1D49DDC4" w14:textId="77777777" w:rsidR="001D1EE2" w:rsidRPr="00CB4A0A" w:rsidRDefault="001D1EE2" w:rsidP="001D1EE2">
      <w:pPr>
        <w:pStyle w:val="ListParagraph"/>
        <w:numPr>
          <w:ilvl w:val="0"/>
          <w:numId w:val="15"/>
        </w:numPr>
        <w:spacing w:after="0" w:line="240" w:lineRule="auto"/>
        <w:rPr>
          <w:rFonts w:cstheme="minorHAnsi"/>
          <w:sz w:val="24"/>
          <w:szCs w:val="24"/>
        </w:rPr>
      </w:pPr>
      <w:r w:rsidRPr="00CB4A0A">
        <w:rPr>
          <w:rFonts w:cstheme="minorHAnsi"/>
          <w:sz w:val="24"/>
          <w:szCs w:val="24"/>
        </w:rPr>
        <w:t xml:space="preserve">Coordinates the security audit function with other parts of its operations that require audit-related information to enhance mutual support and to help with the selection of auditable events. </w:t>
      </w:r>
    </w:p>
    <w:p w14:paraId="35CD5DC7" w14:textId="77777777" w:rsidR="001D1EE2" w:rsidRPr="00CB4A0A" w:rsidRDefault="001D1EE2" w:rsidP="001D1EE2">
      <w:pPr>
        <w:pStyle w:val="ListParagraph"/>
        <w:numPr>
          <w:ilvl w:val="0"/>
          <w:numId w:val="15"/>
        </w:numPr>
        <w:spacing w:after="0" w:line="240" w:lineRule="auto"/>
        <w:rPr>
          <w:rFonts w:cstheme="minorHAnsi"/>
          <w:sz w:val="24"/>
          <w:szCs w:val="24"/>
        </w:rPr>
      </w:pPr>
      <w:r w:rsidRPr="00CB4A0A">
        <w:rPr>
          <w:rFonts w:cstheme="minorHAnsi"/>
          <w:sz w:val="24"/>
          <w:szCs w:val="24"/>
        </w:rPr>
        <w:t>Uses system categorization to identify high-risk systems requiring greater attention.</w:t>
      </w:r>
    </w:p>
    <w:p w14:paraId="22937044" w14:textId="77777777" w:rsidR="001D1EE2" w:rsidRPr="00CB4A0A" w:rsidRDefault="001D1EE2" w:rsidP="001D1EE2">
      <w:pPr>
        <w:pStyle w:val="ListParagraph"/>
        <w:spacing w:after="0" w:line="240" w:lineRule="auto"/>
        <w:ind w:left="360"/>
        <w:rPr>
          <w:rFonts w:cstheme="minorHAnsi"/>
          <w:sz w:val="24"/>
          <w:szCs w:val="24"/>
        </w:rPr>
      </w:pPr>
    </w:p>
    <w:p w14:paraId="0D46936F"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6792BBAD" w14:textId="77777777" w:rsidR="001D1EE2" w:rsidRPr="00CB4A0A" w:rsidRDefault="001D1EE2" w:rsidP="001D1EE2">
      <w:pPr>
        <w:rPr>
          <w:rFonts w:cstheme="minorHAnsi"/>
          <w:i/>
          <w:sz w:val="24"/>
          <w:szCs w:val="24"/>
        </w:rPr>
      </w:pPr>
      <w:r w:rsidRPr="00CB4A0A">
        <w:rPr>
          <w:rFonts w:cstheme="minorHAnsi"/>
          <w:sz w:val="24"/>
          <w:szCs w:val="24"/>
        </w:rPr>
        <w:t>Your practice might not be able to identify which business activities are at highest risk, and subsequently determine the appropriate frequency and scope of its audits, if it does not use the results of its previous risk analyses.</w:t>
      </w:r>
      <w:r w:rsidR="00343753" w:rsidRPr="00CB4A0A">
        <w:rPr>
          <w:rFonts w:cstheme="minorHAnsi"/>
          <w:sz w:val="24"/>
          <w:szCs w:val="24"/>
        </w:rPr>
        <w:t xml:space="preserve"> </w:t>
      </w:r>
      <w:r w:rsidRPr="00CB4A0A">
        <w:rPr>
          <w:rFonts w:cstheme="minorHAnsi"/>
          <w:sz w:val="24"/>
          <w:szCs w:val="24"/>
        </w:rPr>
        <w:t xml:space="preserve"> </w:t>
      </w:r>
    </w:p>
    <w:p w14:paraId="0336B817"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540EE78" w14:textId="77777777" w:rsidR="001D1EE2" w:rsidRPr="00CB4A0A" w:rsidRDefault="00DA667A"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07096092" w14:textId="77777777" w:rsidR="001D1EE2" w:rsidRPr="00CB4A0A" w:rsidRDefault="001D1EE2" w:rsidP="001D1EE2">
      <w:pPr>
        <w:spacing w:after="0" w:line="240" w:lineRule="auto"/>
        <w:rPr>
          <w:rFonts w:eastAsia="Times New Roman" w:cstheme="minorHAnsi"/>
          <w:bCs/>
          <w:sz w:val="24"/>
          <w:szCs w:val="24"/>
        </w:rPr>
      </w:pPr>
    </w:p>
    <w:p w14:paraId="0DCA6588"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28A5D77E"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14:paraId="7D48C261"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br/>
        <w:t xml:space="preserve">Document and disseminate an audit and accountability policy that addresses purpose, scope, roles, responsibilities, management commitment, compliance, procedures, and the coordination that is necessary among key stakeholders to implement the audit. </w:t>
      </w:r>
    </w:p>
    <w:p w14:paraId="6B55F99F"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AU-1]</w:t>
      </w:r>
      <w:r w:rsidRPr="00CB4A0A">
        <w:rPr>
          <w:rFonts w:cstheme="minorHAnsi"/>
          <w:sz w:val="24"/>
          <w:szCs w:val="24"/>
        </w:rPr>
        <w:br/>
      </w:r>
    </w:p>
    <w:p w14:paraId="5C5648AA"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 xml:space="preserve">Use the risk based categorization of key audit events (e.g., activities that create, store, and transmit ePHI) in order to determine the scope and frequency of audits. </w:t>
      </w:r>
    </w:p>
    <w:p w14:paraId="752E7DFE" w14:textId="77777777" w:rsidR="001D1EE2" w:rsidRPr="00CB4A0A" w:rsidRDefault="001D1EE2" w:rsidP="001D1EE2">
      <w:pPr>
        <w:spacing w:after="0" w:line="240" w:lineRule="auto"/>
        <w:rPr>
          <w:rFonts w:cstheme="minorHAnsi"/>
          <w:sz w:val="24"/>
          <w:szCs w:val="24"/>
        </w:rPr>
      </w:pPr>
      <w:r w:rsidRPr="00CB4A0A">
        <w:rPr>
          <w:rFonts w:cstheme="minorHAnsi"/>
          <w:sz w:val="24"/>
          <w:szCs w:val="24"/>
        </w:rPr>
        <w:t>[NIST SP 800-53 AU-2]</w:t>
      </w:r>
    </w:p>
    <w:p w14:paraId="13A46A1E" w14:textId="77777777" w:rsidR="00131D1F" w:rsidRPr="00CB4A0A" w:rsidRDefault="00131D1F" w:rsidP="001D1EE2">
      <w:pPr>
        <w:spacing w:after="0" w:line="240" w:lineRule="auto"/>
        <w:rPr>
          <w:rFonts w:eastAsia="Times New Roman" w:cstheme="minorHAnsi"/>
          <w:bCs/>
          <w:sz w:val="24"/>
          <w:szCs w:val="24"/>
        </w:rPr>
      </w:pPr>
    </w:p>
    <w:p w14:paraId="2587C9A8" w14:textId="77777777" w:rsidR="001D1EE2" w:rsidRPr="00CB4A0A" w:rsidRDefault="001D1EE2" w:rsidP="001D1EE2">
      <w:pPr>
        <w:spacing w:after="0" w:line="240" w:lineRule="auto"/>
        <w:rPr>
          <w:rFonts w:eastAsia="Times New Roman" w:cstheme="minorHAnsi"/>
          <w:bCs/>
          <w:sz w:val="24"/>
          <w:szCs w:val="24"/>
        </w:rPr>
      </w:pPr>
    </w:p>
    <w:p w14:paraId="654FF3D1"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519" w:name="_Toc461443960"/>
      <w:r w:rsidRPr="00CB4A0A">
        <w:rPr>
          <w:b/>
        </w:rPr>
        <w:t>T27</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have audit control mechanisms that can monitor, record and/or examine information system activity?</w:t>
      </w:r>
      <w:bookmarkEnd w:id="519"/>
    </w:p>
    <w:p w14:paraId="47498532" w14:textId="77777777" w:rsidR="001D1EE2" w:rsidRPr="00026E29" w:rsidRDefault="001D1EE2" w:rsidP="001D1EE2">
      <w:pPr>
        <w:pStyle w:val="ListParagraph"/>
        <w:numPr>
          <w:ilvl w:val="0"/>
          <w:numId w:val="4"/>
        </w:numPr>
        <w:rPr>
          <w:rFonts w:eastAsia="Times New Roman" w:cstheme="minorHAnsi"/>
          <w:b/>
          <w:color w:val="000000"/>
          <w:sz w:val="24"/>
          <w:szCs w:val="24"/>
          <w:rPrChange w:id="520" w:author="Hareesh Ganesan" w:date="2016-10-17T10:27:00Z">
            <w:rPr>
              <w:rFonts w:eastAsia="Times New Roman" w:cstheme="minorHAnsi"/>
              <w:color w:val="000000"/>
              <w:sz w:val="24"/>
              <w:szCs w:val="24"/>
            </w:rPr>
          </w:rPrChange>
        </w:rPr>
      </w:pPr>
      <w:r w:rsidRPr="00026E29">
        <w:rPr>
          <w:rFonts w:eastAsia="Times New Roman" w:cstheme="minorHAnsi"/>
          <w:b/>
          <w:color w:val="000000"/>
          <w:sz w:val="24"/>
          <w:szCs w:val="24"/>
          <w:rPrChange w:id="521" w:author="Hareesh Ganesan" w:date="2016-10-17T10:27:00Z">
            <w:rPr>
              <w:rFonts w:eastAsia="Times New Roman" w:cstheme="minorHAnsi"/>
              <w:color w:val="000000"/>
              <w:sz w:val="24"/>
              <w:szCs w:val="24"/>
            </w:rPr>
          </w:rPrChange>
        </w:rPr>
        <w:t>Yes</w:t>
      </w:r>
    </w:p>
    <w:p w14:paraId="6A87BB0F"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74201DDD"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F26AB5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5986D1A3"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24252F3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418FF72A"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4B09DEF9"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4078EC32" w14:textId="77777777" w:rsidTr="002B2138">
        <w:tc>
          <w:tcPr>
            <w:tcW w:w="9576" w:type="dxa"/>
          </w:tcPr>
          <w:p w14:paraId="54BBD2B1" w14:textId="77777777" w:rsidR="00026E29" w:rsidRPr="00026E29" w:rsidRDefault="00026E29" w:rsidP="00026E29">
            <w:pPr>
              <w:rPr>
                <w:ins w:id="522" w:author="Hareesh Ganesan" w:date="2016-10-17T10:28:00Z"/>
                <w:rFonts w:cstheme="minorHAnsi"/>
                <w:sz w:val="24"/>
                <w:szCs w:val="24"/>
              </w:rPr>
            </w:pPr>
            <w:ins w:id="523" w:author="Hareesh Ganesan" w:date="2016-10-17T10:28:00Z">
              <w:r w:rsidRPr="00026E29">
                <w:rPr>
                  <w:rFonts w:cstheme="minorHAnsi"/>
                  <w:sz w:val="24"/>
                  <w:szCs w:val="24"/>
                </w:rPr>
                <w:tab/>
                <w:t>* User: User level audit trails generally monitor and log all commands directly initiated by the user, all identification and authentication attempts, and data and services accessed.</w:t>
              </w:r>
            </w:ins>
          </w:p>
          <w:p w14:paraId="448EC125" w14:textId="77777777" w:rsidR="00026E29" w:rsidRPr="00026E29" w:rsidRDefault="00026E29" w:rsidP="00026E29">
            <w:pPr>
              <w:rPr>
                <w:ins w:id="524" w:author="Hareesh Ganesan" w:date="2016-10-17T10:28:00Z"/>
                <w:rFonts w:cstheme="minorHAnsi"/>
                <w:sz w:val="24"/>
                <w:szCs w:val="24"/>
              </w:rPr>
            </w:pPr>
            <w:ins w:id="525" w:author="Hareesh Ganesan" w:date="2016-10-17T10:28:00Z">
              <w:r w:rsidRPr="00026E29">
                <w:rPr>
                  <w:rFonts w:cstheme="minorHAnsi"/>
                  <w:sz w:val="24"/>
                  <w:szCs w:val="24"/>
                </w:rPr>
                <w:tab/>
                <w:t>* Application: Application level audit trails generally monitor and log all user activities, including data accessed and modified and specific actions.</w:t>
              </w:r>
            </w:ins>
          </w:p>
          <w:p w14:paraId="3394710C" w14:textId="77777777" w:rsidR="00026E29" w:rsidRPr="00026E29" w:rsidRDefault="00026E29" w:rsidP="00026E29">
            <w:pPr>
              <w:rPr>
                <w:ins w:id="526" w:author="Hareesh Ganesan" w:date="2016-10-17T10:28:00Z"/>
                <w:rFonts w:cstheme="minorHAnsi"/>
                <w:sz w:val="24"/>
                <w:szCs w:val="24"/>
              </w:rPr>
            </w:pPr>
            <w:ins w:id="527" w:author="Hareesh Ganesan" w:date="2016-10-17T10:28:00Z">
              <w:r w:rsidRPr="00026E29">
                <w:rPr>
                  <w:rFonts w:cstheme="minorHAnsi"/>
                  <w:sz w:val="24"/>
                  <w:szCs w:val="24"/>
                </w:rPr>
                <w:tab/>
                <w:t>* System: System level audit trails generally monitor and log user activities, applications accessed, and other system defined specific actions. TowerView Health utilizes file system monitoring from OSSEC to assure the integrity of file system data.</w:t>
              </w:r>
            </w:ins>
          </w:p>
          <w:p w14:paraId="60C1B392" w14:textId="77777777" w:rsidR="00026E29" w:rsidRPr="00026E29" w:rsidRDefault="00026E29" w:rsidP="00026E29">
            <w:pPr>
              <w:rPr>
                <w:ins w:id="528" w:author="Hareesh Ganesan" w:date="2016-10-17T10:28:00Z"/>
                <w:rFonts w:cstheme="minorHAnsi"/>
                <w:sz w:val="24"/>
                <w:szCs w:val="24"/>
              </w:rPr>
            </w:pPr>
            <w:ins w:id="529" w:author="Hareesh Ganesan" w:date="2016-10-17T10:28:00Z">
              <w:r w:rsidRPr="00026E29">
                <w:rPr>
                  <w:rFonts w:cstheme="minorHAnsi"/>
                  <w:sz w:val="24"/>
                  <w:szCs w:val="24"/>
                </w:rPr>
                <w:tab/>
                <w:t>* Network: Network level audit trails generally monitor information on what is operating, penetrations, and vulnerabilities.</w:t>
              </w:r>
            </w:ins>
          </w:p>
          <w:p w14:paraId="0212DC8F" w14:textId="77777777" w:rsidR="001D1EE2" w:rsidRPr="00CB4A0A" w:rsidDel="00026E29" w:rsidRDefault="001D1EE2" w:rsidP="002B2138">
            <w:pPr>
              <w:rPr>
                <w:del w:id="530" w:author="Hareesh Ganesan" w:date="2016-10-17T10:28:00Z"/>
                <w:rFonts w:cstheme="minorHAnsi"/>
                <w:sz w:val="24"/>
                <w:szCs w:val="24"/>
              </w:rPr>
            </w:pPr>
          </w:p>
          <w:p w14:paraId="28A3F85F" w14:textId="77777777" w:rsidR="001D1EE2" w:rsidRPr="00CB4A0A" w:rsidRDefault="001D1EE2" w:rsidP="002B2138">
            <w:pPr>
              <w:rPr>
                <w:rFonts w:cstheme="minorHAnsi"/>
                <w:sz w:val="24"/>
                <w:szCs w:val="24"/>
              </w:rPr>
            </w:pPr>
          </w:p>
          <w:p w14:paraId="357C249D" w14:textId="77777777" w:rsidR="001D1EE2" w:rsidRPr="00CB4A0A" w:rsidRDefault="001D1EE2" w:rsidP="002B2138">
            <w:pPr>
              <w:rPr>
                <w:rFonts w:cstheme="minorHAnsi"/>
                <w:sz w:val="24"/>
                <w:szCs w:val="24"/>
              </w:rPr>
            </w:pPr>
          </w:p>
          <w:p w14:paraId="76956C2E" w14:textId="77777777" w:rsidR="001D1EE2" w:rsidRPr="00CB4A0A" w:rsidRDefault="001D1EE2" w:rsidP="002B2138">
            <w:pPr>
              <w:rPr>
                <w:rFonts w:cstheme="minorHAnsi"/>
                <w:sz w:val="24"/>
                <w:szCs w:val="24"/>
              </w:rPr>
            </w:pPr>
          </w:p>
          <w:p w14:paraId="5D64160C" w14:textId="77777777" w:rsidR="001D1EE2" w:rsidRPr="00CB4A0A" w:rsidRDefault="001D1EE2" w:rsidP="002B2138">
            <w:pPr>
              <w:rPr>
                <w:rFonts w:cstheme="minorHAnsi"/>
                <w:sz w:val="24"/>
                <w:szCs w:val="24"/>
              </w:rPr>
            </w:pPr>
          </w:p>
          <w:p w14:paraId="63AEB594" w14:textId="77777777" w:rsidR="001D1EE2" w:rsidRPr="00CB4A0A" w:rsidRDefault="001D1EE2" w:rsidP="002B2138">
            <w:pPr>
              <w:rPr>
                <w:rFonts w:cstheme="minorHAnsi"/>
                <w:sz w:val="24"/>
                <w:szCs w:val="24"/>
              </w:rPr>
            </w:pPr>
          </w:p>
        </w:tc>
      </w:tr>
    </w:tbl>
    <w:p w14:paraId="7A0A168C" w14:textId="77777777" w:rsidR="00462577" w:rsidRPr="00CB4A0A" w:rsidRDefault="00462577" w:rsidP="001D1EE2">
      <w:pPr>
        <w:rPr>
          <w:rFonts w:cstheme="minorHAnsi"/>
          <w:sz w:val="24"/>
          <w:szCs w:val="24"/>
        </w:rPr>
      </w:pPr>
    </w:p>
    <w:p w14:paraId="700FF7A3"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4757F916" w14:textId="77777777" w:rsidTr="002B2138">
        <w:tc>
          <w:tcPr>
            <w:tcW w:w="9576" w:type="dxa"/>
          </w:tcPr>
          <w:p w14:paraId="2F9C0EF1" w14:textId="77777777" w:rsidR="001D1EE2" w:rsidRPr="00CB4A0A" w:rsidRDefault="001D1EE2" w:rsidP="002B2138">
            <w:pPr>
              <w:rPr>
                <w:rFonts w:cstheme="minorHAnsi"/>
                <w:sz w:val="24"/>
                <w:szCs w:val="24"/>
              </w:rPr>
            </w:pPr>
          </w:p>
          <w:p w14:paraId="10F60E98" w14:textId="77777777" w:rsidR="001D1EE2" w:rsidRPr="00CB4A0A" w:rsidRDefault="001D1EE2" w:rsidP="002B2138">
            <w:pPr>
              <w:rPr>
                <w:rFonts w:cstheme="minorHAnsi"/>
                <w:sz w:val="24"/>
                <w:szCs w:val="24"/>
              </w:rPr>
            </w:pPr>
          </w:p>
          <w:p w14:paraId="4A9A84EE" w14:textId="77777777" w:rsidR="001D1EE2" w:rsidRPr="00CB4A0A" w:rsidRDefault="001D1EE2" w:rsidP="002B2138">
            <w:pPr>
              <w:rPr>
                <w:rFonts w:cstheme="minorHAnsi"/>
                <w:sz w:val="24"/>
                <w:szCs w:val="24"/>
              </w:rPr>
            </w:pPr>
          </w:p>
          <w:p w14:paraId="24EA82A4" w14:textId="77777777" w:rsidR="001D1EE2" w:rsidRPr="00CB4A0A" w:rsidRDefault="001D1EE2" w:rsidP="002B2138">
            <w:pPr>
              <w:rPr>
                <w:rFonts w:cstheme="minorHAnsi"/>
                <w:sz w:val="24"/>
                <w:szCs w:val="24"/>
              </w:rPr>
            </w:pPr>
          </w:p>
          <w:p w14:paraId="53A2A1CC" w14:textId="77777777" w:rsidR="001D1EE2" w:rsidRPr="00CB4A0A" w:rsidRDefault="001D1EE2" w:rsidP="002B2138">
            <w:pPr>
              <w:rPr>
                <w:rFonts w:cstheme="minorHAnsi"/>
                <w:sz w:val="24"/>
                <w:szCs w:val="24"/>
              </w:rPr>
            </w:pPr>
          </w:p>
          <w:p w14:paraId="2125EF3F" w14:textId="77777777" w:rsidR="001D1EE2" w:rsidRPr="00CB4A0A" w:rsidRDefault="001D1EE2" w:rsidP="002B2138">
            <w:pPr>
              <w:rPr>
                <w:rFonts w:cstheme="minorHAnsi"/>
                <w:sz w:val="24"/>
                <w:szCs w:val="24"/>
              </w:rPr>
            </w:pPr>
          </w:p>
        </w:tc>
      </w:tr>
    </w:tbl>
    <w:p w14:paraId="14FB997C" w14:textId="77777777" w:rsidR="001D1EE2" w:rsidRPr="00CB4A0A" w:rsidRDefault="001D1EE2" w:rsidP="001D1EE2">
      <w:pPr>
        <w:rPr>
          <w:rFonts w:cstheme="minorHAnsi"/>
          <w:sz w:val="24"/>
          <w:szCs w:val="24"/>
        </w:rPr>
      </w:pPr>
    </w:p>
    <w:p w14:paraId="133BF162"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60B162C2" w14:textId="77777777" w:rsidTr="002B2138">
        <w:tc>
          <w:tcPr>
            <w:tcW w:w="9576" w:type="dxa"/>
          </w:tcPr>
          <w:p w14:paraId="7DA7ED14" w14:textId="77777777" w:rsidR="001D1EE2" w:rsidRPr="00CB4A0A" w:rsidRDefault="001D1EE2" w:rsidP="002B2138">
            <w:pPr>
              <w:rPr>
                <w:rFonts w:cstheme="minorHAnsi"/>
                <w:sz w:val="24"/>
                <w:szCs w:val="24"/>
              </w:rPr>
            </w:pPr>
          </w:p>
          <w:p w14:paraId="2E3F061D" w14:textId="77777777" w:rsidR="001D1EE2" w:rsidRPr="00CB4A0A" w:rsidRDefault="001D1EE2" w:rsidP="002B2138">
            <w:pPr>
              <w:rPr>
                <w:rFonts w:cstheme="minorHAnsi"/>
                <w:sz w:val="24"/>
                <w:szCs w:val="24"/>
              </w:rPr>
            </w:pPr>
          </w:p>
          <w:p w14:paraId="42DA451A" w14:textId="77777777" w:rsidR="001D1EE2" w:rsidRPr="00CB4A0A" w:rsidRDefault="001D1EE2" w:rsidP="002B2138">
            <w:pPr>
              <w:rPr>
                <w:rFonts w:cstheme="minorHAnsi"/>
                <w:sz w:val="24"/>
                <w:szCs w:val="24"/>
              </w:rPr>
            </w:pPr>
          </w:p>
          <w:p w14:paraId="4A99C39F" w14:textId="77777777" w:rsidR="001D1EE2" w:rsidRPr="00CB4A0A" w:rsidRDefault="001D1EE2" w:rsidP="002B2138">
            <w:pPr>
              <w:rPr>
                <w:rFonts w:cstheme="minorHAnsi"/>
                <w:sz w:val="24"/>
                <w:szCs w:val="24"/>
              </w:rPr>
            </w:pPr>
          </w:p>
          <w:p w14:paraId="07F2880D" w14:textId="77777777" w:rsidR="001D1EE2" w:rsidRPr="00CB4A0A" w:rsidRDefault="001D1EE2" w:rsidP="002B2138">
            <w:pPr>
              <w:rPr>
                <w:rFonts w:cstheme="minorHAnsi"/>
                <w:sz w:val="24"/>
                <w:szCs w:val="24"/>
              </w:rPr>
            </w:pPr>
          </w:p>
          <w:p w14:paraId="7E5A13AA" w14:textId="77777777" w:rsidR="001D1EE2" w:rsidRPr="00CB4A0A" w:rsidRDefault="001D1EE2" w:rsidP="002B2138">
            <w:pPr>
              <w:rPr>
                <w:rFonts w:cstheme="minorHAnsi"/>
                <w:sz w:val="24"/>
                <w:szCs w:val="24"/>
              </w:rPr>
            </w:pPr>
          </w:p>
        </w:tc>
      </w:tr>
    </w:tbl>
    <w:p w14:paraId="10268C03" w14:textId="77777777" w:rsidR="001D1EE2" w:rsidRPr="00CB4A0A" w:rsidRDefault="001D1EE2" w:rsidP="001D1EE2">
      <w:pPr>
        <w:rPr>
          <w:rFonts w:cstheme="minorHAnsi"/>
          <w:sz w:val="24"/>
          <w:szCs w:val="24"/>
        </w:rPr>
      </w:pPr>
    </w:p>
    <w:p w14:paraId="31D61945"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7D943F29" w14:textId="77777777" w:rsidR="001D1EE2" w:rsidRPr="00026E29" w:rsidRDefault="001D1EE2" w:rsidP="001D1EE2">
      <w:pPr>
        <w:pStyle w:val="ListParagraph"/>
        <w:numPr>
          <w:ilvl w:val="0"/>
          <w:numId w:val="3"/>
        </w:numPr>
        <w:rPr>
          <w:rFonts w:cstheme="minorHAnsi"/>
          <w:b/>
          <w:sz w:val="24"/>
          <w:szCs w:val="24"/>
          <w:rPrChange w:id="531" w:author="Hareesh Ganesan" w:date="2016-10-17T10:28:00Z">
            <w:rPr>
              <w:rFonts w:cstheme="minorHAnsi"/>
              <w:sz w:val="24"/>
              <w:szCs w:val="24"/>
            </w:rPr>
          </w:rPrChange>
        </w:rPr>
      </w:pPr>
      <w:r w:rsidRPr="00026E29">
        <w:rPr>
          <w:rFonts w:cstheme="minorHAnsi"/>
          <w:b/>
          <w:sz w:val="24"/>
          <w:szCs w:val="24"/>
          <w:rPrChange w:id="532" w:author="Hareesh Ganesan" w:date="2016-10-17T10:28:00Z">
            <w:rPr>
              <w:rFonts w:cstheme="minorHAnsi"/>
              <w:sz w:val="24"/>
              <w:szCs w:val="24"/>
            </w:rPr>
          </w:rPrChange>
        </w:rPr>
        <w:t>Low</w:t>
      </w:r>
    </w:p>
    <w:p w14:paraId="3B47F298"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2327DDF"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7613A6E1"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6AF601E4" w14:textId="77777777" w:rsidR="001D1EE2" w:rsidRPr="00026E29" w:rsidRDefault="001D1EE2" w:rsidP="001D1EE2">
      <w:pPr>
        <w:pStyle w:val="ListParagraph"/>
        <w:numPr>
          <w:ilvl w:val="0"/>
          <w:numId w:val="3"/>
        </w:numPr>
        <w:rPr>
          <w:rFonts w:cstheme="minorHAnsi"/>
          <w:b/>
          <w:sz w:val="24"/>
          <w:szCs w:val="24"/>
          <w:rPrChange w:id="533" w:author="Hareesh Ganesan" w:date="2016-10-17T10:28:00Z">
            <w:rPr>
              <w:rFonts w:cstheme="minorHAnsi"/>
              <w:sz w:val="24"/>
              <w:szCs w:val="24"/>
            </w:rPr>
          </w:rPrChange>
        </w:rPr>
      </w:pPr>
      <w:r w:rsidRPr="00026E29">
        <w:rPr>
          <w:rFonts w:cstheme="minorHAnsi"/>
          <w:b/>
          <w:sz w:val="24"/>
          <w:szCs w:val="24"/>
          <w:rPrChange w:id="534" w:author="Hareesh Ganesan" w:date="2016-10-17T10:28:00Z">
            <w:rPr>
              <w:rFonts w:cstheme="minorHAnsi"/>
              <w:sz w:val="24"/>
              <w:szCs w:val="24"/>
            </w:rPr>
          </w:rPrChange>
        </w:rPr>
        <w:t>Low</w:t>
      </w:r>
    </w:p>
    <w:p w14:paraId="7AB38747"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459ADF2"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0F730033" w14:textId="77777777" w:rsidR="00710A40" w:rsidRPr="00CB4A0A" w:rsidRDefault="00710A40" w:rsidP="00710A40">
      <w:pPr>
        <w:rPr>
          <w:rFonts w:cstheme="minorHAnsi"/>
          <w:b/>
          <w:sz w:val="24"/>
          <w:szCs w:val="24"/>
        </w:rPr>
      </w:pPr>
      <w:r w:rsidRPr="00CB4A0A">
        <w:rPr>
          <w:rFonts w:cstheme="minorHAnsi"/>
          <w:b/>
          <w:sz w:val="24"/>
          <w:szCs w:val="24"/>
        </w:rPr>
        <w:t>Overall Security Risk:</w:t>
      </w:r>
    </w:p>
    <w:p w14:paraId="49DB4B7D" w14:textId="77777777" w:rsidR="00710A40" w:rsidRPr="00026E29" w:rsidRDefault="00710A40" w:rsidP="00710A40">
      <w:pPr>
        <w:pStyle w:val="ListParagraph"/>
        <w:numPr>
          <w:ilvl w:val="0"/>
          <w:numId w:val="3"/>
        </w:numPr>
        <w:rPr>
          <w:rFonts w:cstheme="minorHAnsi"/>
          <w:b/>
          <w:sz w:val="24"/>
          <w:szCs w:val="24"/>
          <w:rPrChange w:id="535" w:author="Hareesh Ganesan" w:date="2016-10-17T10:28:00Z">
            <w:rPr>
              <w:rFonts w:cstheme="minorHAnsi"/>
              <w:sz w:val="24"/>
              <w:szCs w:val="24"/>
            </w:rPr>
          </w:rPrChange>
        </w:rPr>
      </w:pPr>
      <w:r w:rsidRPr="00026E29">
        <w:rPr>
          <w:rFonts w:cstheme="minorHAnsi"/>
          <w:b/>
          <w:sz w:val="24"/>
          <w:szCs w:val="24"/>
          <w:rPrChange w:id="536" w:author="Hareesh Ganesan" w:date="2016-10-17T10:28:00Z">
            <w:rPr>
              <w:rFonts w:cstheme="minorHAnsi"/>
              <w:sz w:val="24"/>
              <w:szCs w:val="24"/>
            </w:rPr>
          </w:rPrChange>
        </w:rPr>
        <w:t>Low</w:t>
      </w:r>
    </w:p>
    <w:p w14:paraId="7CEBE5A1" w14:textId="77777777"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Medium</w:t>
      </w:r>
    </w:p>
    <w:p w14:paraId="00D54EEC" w14:textId="77777777"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High</w:t>
      </w:r>
    </w:p>
    <w:p w14:paraId="124169E9"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7288CFA2"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059263D7"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information systems and electronic devices have built-in audit capabilities. Activating such features enables your practice to have a ready way to monitor information system activity and discover misuse.</w:t>
      </w:r>
      <w:r w:rsidR="00343753" w:rsidRPr="00CB4A0A">
        <w:rPr>
          <w:rFonts w:cstheme="minorHAnsi"/>
          <w:sz w:val="24"/>
          <w:szCs w:val="24"/>
        </w:rPr>
        <w:t xml:space="preserve"> </w:t>
      </w:r>
      <w:r w:rsidRPr="00CB4A0A">
        <w:rPr>
          <w:rFonts w:cstheme="minorHAnsi"/>
          <w:sz w:val="24"/>
          <w:szCs w:val="24"/>
        </w:rPr>
        <w:t>Other audit control mechanisms might need to be acquired.</w:t>
      </w:r>
    </w:p>
    <w:p w14:paraId="5C0CF337" w14:textId="77777777" w:rsidR="001D1EE2" w:rsidRPr="00CB4A0A" w:rsidRDefault="001D1EE2" w:rsidP="001D1EE2">
      <w:pPr>
        <w:spacing w:after="0" w:line="240" w:lineRule="auto"/>
        <w:contextualSpacing/>
        <w:rPr>
          <w:rFonts w:cstheme="minorHAnsi"/>
          <w:sz w:val="24"/>
          <w:szCs w:val="24"/>
        </w:rPr>
      </w:pPr>
    </w:p>
    <w:p w14:paraId="77DB6316"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Auditing tools can be third-party products, freeware, firmware, or tools that your practice might build itself. Understanding current information system capabilities enables your practice to make the best use of the resources that are available before seeking out additional tools that are available in the marketplace.</w:t>
      </w:r>
    </w:p>
    <w:p w14:paraId="36754897" w14:textId="77777777" w:rsidR="001D1EE2" w:rsidRPr="00CB4A0A" w:rsidRDefault="001D1EE2" w:rsidP="001D1EE2">
      <w:pPr>
        <w:spacing w:after="0" w:line="240" w:lineRule="auto"/>
        <w:contextualSpacing/>
        <w:rPr>
          <w:rFonts w:cstheme="minorHAnsi"/>
          <w:sz w:val="24"/>
          <w:szCs w:val="24"/>
        </w:rPr>
      </w:pPr>
    </w:p>
    <w:p w14:paraId="4C6E9D99" w14:textId="77777777" w:rsidR="001D1EE2" w:rsidRPr="00CB4A0A" w:rsidRDefault="001D1EE2" w:rsidP="001D1EE2">
      <w:pPr>
        <w:rPr>
          <w:rFonts w:cstheme="minorHAnsi"/>
          <w:i/>
          <w:sz w:val="24"/>
          <w:szCs w:val="24"/>
        </w:rPr>
      </w:pPr>
      <w:r w:rsidRPr="00CB4A0A">
        <w:rPr>
          <w:rFonts w:cstheme="minorHAnsi"/>
          <w:sz w:val="24"/>
          <w:szCs w:val="24"/>
        </w:rPr>
        <w:t>Records (e.g., access/audit logs), firewall system activity, and similar documentation exist to serve purposes of monitoring and auditing.</w:t>
      </w:r>
    </w:p>
    <w:p w14:paraId="4AA0E121"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18E99412"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Your practice might not be able to detect, prevent, and document unauthorized system activity if its information systems do not have audit control mechanisms that can monitor, record and/or examine information system activity.</w:t>
      </w:r>
    </w:p>
    <w:p w14:paraId="53E22B4A" w14:textId="77777777" w:rsidR="001D1EE2" w:rsidRPr="00CB4A0A" w:rsidRDefault="001D1EE2" w:rsidP="001D1EE2">
      <w:pPr>
        <w:spacing w:after="0" w:line="240" w:lineRule="auto"/>
        <w:contextualSpacing/>
        <w:rPr>
          <w:rFonts w:cstheme="minorHAnsi"/>
          <w:sz w:val="24"/>
          <w:szCs w:val="24"/>
        </w:rPr>
      </w:pPr>
    </w:p>
    <w:p w14:paraId="26A38AEE"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potential impacts include:</w:t>
      </w:r>
    </w:p>
    <w:p w14:paraId="6B158627" w14:textId="77777777" w:rsidR="001D1EE2" w:rsidRPr="00CB4A0A" w:rsidRDefault="001D1EE2" w:rsidP="001D1EE2">
      <w:pPr>
        <w:spacing w:after="0" w:line="240" w:lineRule="auto"/>
        <w:contextualSpacing/>
        <w:rPr>
          <w:rFonts w:cstheme="minorHAnsi"/>
          <w:sz w:val="24"/>
          <w:szCs w:val="24"/>
        </w:rPr>
      </w:pPr>
    </w:p>
    <w:p w14:paraId="33C88120"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employee or service provider with excessive or unauthorized access privileges, can go undetected and your practice might not be able to prevent a potential compromise to ePHI.</w:t>
      </w:r>
    </w:p>
    <w:p w14:paraId="2E0E8550"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7E1D1BFC"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3DC78F27"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BCBA7B5" w14:textId="77777777" w:rsidR="001D1EE2" w:rsidRPr="00CB4A0A" w:rsidRDefault="001D1EE2" w:rsidP="001D1EE2">
      <w:pPr>
        <w:spacing w:after="0" w:line="240" w:lineRule="auto"/>
        <w:rPr>
          <w:rFonts w:eastAsia="Times New Roman" w:cstheme="minorHAnsi"/>
          <w:bCs/>
          <w:sz w:val="24"/>
          <w:szCs w:val="24"/>
        </w:rPr>
      </w:pPr>
    </w:p>
    <w:p w14:paraId="3EED8ABE"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39F07982" w14:textId="77777777"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r w:rsidRPr="00CB4A0A">
        <w:rPr>
          <w:rFonts w:cstheme="minorHAnsi"/>
          <w:sz w:val="24"/>
          <w:szCs w:val="24"/>
        </w:rPr>
        <w:br/>
      </w:r>
    </w:p>
    <w:p w14:paraId="59724BF0"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t xml:space="preserve">Configure information systems and components to automatically capture and generate audit records containing information that establishes what type of event occurred, </w:t>
      </w:r>
      <w:r w:rsidRPr="00CB4A0A">
        <w:rPr>
          <w:rFonts w:eastAsia="Times New Roman" w:cstheme="minorHAnsi"/>
          <w:color w:val="000000"/>
          <w:sz w:val="24"/>
          <w:szCs w:val="24"/>
        </w:rPr>
        <w:t>when</w:t>
      </w:r>
      <w:r w:rsidRPr="00CB4A0A">
        <w:rPr>
          <w:rFonts w:cstheme="minorHAnsi"/>
          <w:sz w:val="24"/>
          <w:szCs w:val="24"/>
        </w:rPr>
        <w:t xml:space="preserve"> and where it occurred, its source, and the outcome.</w:t>
      </w:r>
      <w:r w:rsidR="00343753" w:rsidRPr="00CB4A0A">
        <w:rPr>
          <w:rFonts w:cstheme="minorHAnsi"/>
          <w:sz w:val="24"/>
          <w:szCs w:val="24"/>
        </w:rPr>
        <w:t xml:space="preserve"> </w:t>
      </w:r>
      <w:r w:rsidRPr="00CB4A0A">
        <w:rPr>
          <w:rFonts w:cstheme="minorHAnsi"/>
          <w:sz w:val="24"/>
          <w:szCs w:val="24"/>
        </w:rPr>
        <w:t>You should also collect information on the identity of any individuals or subjects associated with the event.</w:t>
      </w:r>
    </w:p>
    <w:p w14:paraId="10D81C9E"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AU-3]</w:t>
      </w:r>
      <w:r w:rsidRPr="00CB4A0A">
        <w:rPr>
          <w:rFonts w:cstheme="minorHAnsi"/>
          <w:sz w:val="24"/>
          <w:szCs w:val="24"/>
        </w:rPr>
        <w:br/>
      </w:r>
    </w:p>
    <w:p w14:paraId="4DCE987D"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Periodically review and analyze your information system’s audit records for indications of inappropriate or unusual activity.</w:t>
      </w:r>
    </w:p>
    <w:p w14:paraId="09BCCB01" w14:textId="77777777" w:rsidR="001D1EE2" w:rsidRPr="00CB4A0A" w:rsidRDefault="001D1EE2" w:rsidP="001D1EE2">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AU-6]</w:t>
      </w:r>
    </w:p>
    <w:p w14:paraId="2AC4A5CE" w14:textId="77777777" w:rsidR="001D1EE2" w:rsidRPr="00CB4A0A" w:rsidRDefault="001D1EE2" w:rsidP="001D1EE2">
      <w:pPr>
        <w:spacing w:after="0" w:line="240" w:lineRule="auto"/>
        <w:contextualSpacing/>
        <w:rPr>
          <w:rFonts w:cstheme="minorHAnsi"/>
          <w:sz w:val="24"/>
          <w:szCs w:val="24"/>
        </w:rPr>
      </w:pPr>
    </w:p>
    <w:p w14:paraId="55198B67"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Provide an audit reduction and report generation capability that supports on-demand audit review, analysis, and reporting requirements and does not alter the original content or time ordering of audit records. </w:t>
      </w:r>
    </w:p>
    <w:p w14:paraId="5005D7C4" w14:textId="77777777"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[NIST SP 800-53 AU-7]</w:t>
      </w:r>
    </w:p>
    <w:p w14:paraId="0B3362E2" w14:textId="77777777" w:rsidR="00131D1F" w:rsidRPr="00CB4A0A" w:rsidRDefault="00131D1F" w:rsidP="001D1EE2">
      <w:pPr>
        <w:spacing w:after="0" w:line="240" w:lineRule="auto"/>
        <w:rPr>
          <w:rFonts w:cstheme="minorHAnsi"/>
          <w:color w:val="000000" w:themeColor="text1"/>
          <w:sz w:val="24"/>
          <w:szCs w:val="24"/>
        </w:rPr>
      </w:pPr>
    </w:p>
    <w:p w14:paraId="4D652210"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537" w:name="_Toc461443961"/>
      <w:r w:rsidRPr="00CB4A0A">
        <w:rPr>
          <w:b/>
        </w:rPr>
        <w:t>T28</w:t>
      </w:r>
      <w:r w:rsidR="00462577" w:rsidRPr="00CB4A0A">
        <w:rPr>
          <w:b/>
        </w:rPr>
        <w:t xml:space="preserve"> - </w:t>
      </w:r>
      <w:r w:rsidR="00462577" w:rsidRPr="00CB4A0A">
        <w:rPr>
          <w:rFonts w:eastAsia="Times New Roman"/>
          <w:b/>
          <w:color w:val="000000"/>
        </w:rPr>
        <w:t xml:space="preserve">§164.312(b) </w:t>
      </w:r>
      <w:r w:rsidRPr="00CB4A0A">
        <w:rPr>
          <w:rFonts w:eastAsia="Times New Roman"/>
          <w:b/>
          <w:color w:val="000000"/>
        </w:rPr>
        <w:t>Standard</w:t>
      </w:r>
      <w:r w:rsidR="00462577" w:rsidRPr="00CB4A0A">
        <w:rPr>
          <w:rFonts w:eastAsia="Times New Roman"/>
          <w:b/>
          <w:color w:val="000000"/>
        </w:rPr>
        <w:t xml:space="preserve"> </w:t>
      </w:r>
      <w:r w:rsidR="00462577" w:rsidRPr="00CB4A0A">
        <w:t>Does your practice have policies and procedures for creating, retaining, and distributing audit reports to appropriate workforce members for review?</w:t>
      </w:r>
      <w:bookmarkEnd w:id="537"/>
    </w:p>
    <w:p w14:paraId="3BD88EDD" w14:textId="77777777" w:rsidR="001D1EE2" w:rsidRPr="00E83F9A" w:rsidRDefault="001D1EE2" w:rsidP="001D1EE2">
      <w:pPr>
        <w:pStyle w:val="ListParagraph"/>
        <w:numPr>
          <w:ilvl w:val="0"/>
          <w:numId w:val="1"/>
        </w:numPr>
        <w:rPr>
          <w:rFonts w:eastAsia="Times New Roman" w:cstheme="minorHAnsi"/>
          <w:b/>
          <w:color w:val="000000"/>
          <w:sz w:val="24"/>
          <w:szCs w:val="24"/>
          <w:rPrChange w:id="538" w:author="Hareesh Ganesan" w:date="2016-10-17T10:46:00Z">
            <w:rPr>
              <w:rFonts w:eastAsia="Times New Roman" w:cstheme="minorHAnsi"/>
              <w:color w:val="000000"/>
              <w:sz w:val="24"/>
              <w:szCs w:val="24"/>
            </w:rPr>
          </w:rPrChange>
        </w:rPr>
      </w:pPr>
      <w:r w:rsidRPr="00E83F9A">
        <w:rPr>
          <w:rFonts w:eastAsia="Times New Roman" w:cstheme="minorHAnsi"/>
          <w:b/>
          <w:color w:val="000000"/>
          <w:sz w:val="24"/>
          <w:szCs w:val="24"/>
          <w:rPrChange w:id="539" w:author="Hareesh Ganesan" w:date="2016-10-17T10:46:00Z">
            <w:rPr>
              <w:rFonts w:eastAsia="Times New Roman" w:cstheme="minorHAnsi"/>
              <w:color w:val="000000"/>
              <w:sz w:val="24"/>
              <w:szCs w:val="24"/>
            </w:rPr>
          </w:rPrChange>
        </w:rPr>
        <w:t>Yes</w:t>
      </w:r>
    </w:p>
    <w:p w14:paraId="7DED7FF6"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1B52EBBE"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72A96BD"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17E5ABC7"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60FB9FF9"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3034F384"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7A6EE38B"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0116A272" w14:textId="77777777" w:rsidTr="002B2138">
        <w:tc>
          <w:tcPr>
            <w:tcW w:w="9576" w:type="dxa"/>
          </w:tcPr>
          <w:p w14:paraId="0B1C4E79" w14:textId="77777777" w:rsidR="001D1EE2" w:rsidRPr="00CB4A0A" w:rsidRDefault="00E83F9A" w:rsidP="002B2138">
            <w:pPr>
              <w:rPr>
                <w:rFonts w:cstheme="minorHAnsi"/>
                <w:sz w:val="24"/>
                <w:szCs w:val="24"/>
              </w:rPr>
            </w:pPr>
            <w:ins w:id="540" w:author="Hareesh Ganesan" w:date="2016-10-17T10:46:00Z">
              <w:r>
                <w:rPr>
                  <w:rFonts w:cstheme="minorHAnsi"/>
                  <w:sz w:val="24"/>
                  <w:szCs w:val="24"/>
                </w:rPr>
                <w:t>This is detailed in the Auditing Policy.</w:t>
              </w:r>
            </w:ins>
          </w:p>
          <w:p w14:paraId="57FB3EEA" w14:textId="77777777" w:rsidR="001D1EE2" w:rsidRPr="00CB4A0A" w:rsidRDefault="001D1EE2" w:rsidP="002B2138">
            <w:pPr>
              <w:rPr>
                <w:rFonts w:cstheme="minorHAnsi"/>
                <w:sz w:val="24"/>
                <w:szCs w:val="24"/>
              </w:rPr>
            </w:pPr>
          </w:p>
          <w:p w14:paraId="5CA9715F" w14:textId="77777777" w:rsidR="001D1EE2" w:rsidRPr="00CB4A0A" w:rsidRDefault="001D1EE2" w:rsidP="002B2138">
            <w:pPr>
              <w:rPr>
                <w:rFonts w:cstheme="minorHAnsi"/>
                <w:sz w:val="24"/>
                <w:szCs w:val="24"/>
              </w:rPr>
            </w:pPr>
          </w:p>
          <w:p w14:paraId="6B6F2599" w14:textId="77777777" w:rsidR="001D1EE2" w:rsidRPr="00CB4A0A" w:rsidRDefault="001D1EE2" w:rsidP="002B2138">
            <w:pPr>
              <w:rPr>
                <w:rFonts w:cstheme="minorHAnsi"/>
                <w:sz w:val="24"/>
                <w:szCs w:val="24"/>
              </w:rPr>
            </w:pPr>
          </w:p>
          <w:p w14:paraId="2202417D" w14:textId="77777777" w:rsidR="001D1EE2" w:rsidRPr="00CB4A0A" w:rsidRDefault="001D1EE2" w:rsidP="002B2138">
            <w:pPr>
              <w:rPr>
                <w:rFonts w:cstheme="minorHAnsi"/>
                <w:sz w:val="24"/>
                <w:szCs w:val="24"/>
              </w:rPr>
            </w:pPr>
          </w:p>
          <w:p w14:paraId="4B972942" w14:textId="77777777" w:rsidR="001D1EE2" w:rsidRPr="00CB4A0A" w:rsidRDefault="001D1EE2" w:rsidP="002B2138">
            <w:pPr>
              <w:rPr>
                <w:rFonts w:cstheme="minorHAnsi"/>
                <w:sz w:val="24"/>
                <w:szCs w:val="24"/>
              </w:rPr>
            </w:pPr>
          </w:p>
        </w:tc>
      </w:tr>
    </w:tbl>
    <w:p w14:paraId="5C629E3E" w14:textId="77777777" w:rsidR="001D1EE2" w:rsidRPr="00CB4A0A" w:rsidRDefault="001D1EE2" w:rsidP="001D1EE2">
      <w:pPr>
        <w:rPr>
          <w:rFonts w:cstheme="minorHAnsi"/>
          <w:sz w:val="24"/>
          <w:szCs w:val="24"/>
        </w:rPr>
      </w:pPr>
    </w:p>
    <w:p w14:paraId="4E5D9E85"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2E4F9D5A" w14:textId="77777777" w:rsidTr="002B2138">
        <w:tc>
          <w:tcPr>
            <w:tcW w:w="9576" w:type="dxa"/>
          </w:tcPr>
          <w:p w14:paraId="78972C21" w14:textId="77777777" w:rsidR="001D1EE2" w:rsidRPr="00CB4A0A" w:rsidRDefault="001D1EE2" w:rsidP="002B2138">
            <w:pPr>
              <w:rPr>
                <w:rFonts w:cstheme="minorHAnsi"/>
                <w:sz w:val="24"/>
                <w:szCs w:val="24"/>
              </w:rPr>
            </w:pPr>
          </w:p>
          <w:p w14:paraId="5A84E9B2" w14:textId="77777777" w:rsidR="001D1EE2" w:rsidRPr="00CB4A0A" w:rsidRDefault="001D1EE2" w:rsidP="002B2138">
            <w:pPr>
              <w:rPr>
                <w:rFonts w:cstheme="minorHAnsi"/>
                <w:sz w:val="24"/>
                <w:szCs w:val="24"/>
              </w:rPr>
            </w:pPr>
          </w:p>
          <w:p w14:paraId="3806274F" w14:textId="77777777" w:rsidR="001D1EE2" w:rsidRPr="00CB4A0A" w:rsidRDefault="001D1EE2" w:rsidP="002B2138">
            <w:pPr>
              <w:rPr>
                <w:rFonts w:cstheme="minorHAnsi"/>
                <w:sz w:val="24"/>
                <w:szCs w:val="24"/>
              </w:rPr>
            </w:pPr>
          </w:p>
          <w:p w14:paraId="5F1ECCC7" w14:textId="77777777" w:rsidR="001D1EE2" w:rsidRPr="00CB4A0A" w:rsidRDefault="001D1EE2" w:rsidP="002B2138">
            <w:pPr>
              <w:rPr>
                <w:rFonts w:cstheme="minorHAnsi"/>
                <w:sz w:val="24"/>
                <w:szCs w:val="24"/>
              </w:rPr>
            </w:pPr>
          </w:p>
          <w:p w14:paraId="3BA2C848" w14:textId="77777777" w:rsidR="001D1EE2" w:rsidRPr="00CB4A0A" w:rsidRDefault="001D1EE2" w:rsidP="002B2138">
            <w:pPr>
              <w:rPr>
                <w:rFonts w:cstheme="minorHAnsi"/>
                <w:sz w:val="24"/>
                <w:szCs w:val="24"/>
              </w:rPr>
            </w:pPr>
          </w:p>
          <w:p w14:paraId="6EEA51C3" w14:textId="77777777" w:rsidR="001D1EE2" w:rsidRPr="00CB4A0A" w:rsidRDefault="001D1EE2" w:rsidP="002B2138">
            <w:pPr>
              <w:rPr>
                <w:rFonts w:cstheme="minorHAnsi"/>
                <w:sz w:val="24"/>
                <w:szCs w:val="24"/>
              </w:rPr>
            </w:pPr>
          </w:p>
        </w:tc>
      </w:tr>
    </w:tbl>
    <w:p w14:paraId="3F5454BF" w14:textId="77777777" w:rsidR="001D1EE2" w:rsidRPr="00CB4A0A" w:rsidRDefault="001D1EE2" w:rsidP="001D1EE2">
      <w:pPr>
        <w:rPr>
          <w:rFonts w:cstheme="minorHAnsi"/>
          <w:sz w:val="24"/>
          <w:szCs w:val="24"/>
        </w:rPr>
      </w:pPr>
    </w:p>
    <w:p w14:paraId="2143EF11"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0C190EA5" w14:textId="77777777" w:rsidTr="002B2138">
        <w:tc>
          <w:tcPr>
            <w:tcW w:w="9576" w:type="dxa"/>
          </w:tcPr>
          <w:p w14:paraId="4637242F" w14:textId="77777777" w:rsidR="001D1EE2" w:rsidRPr="00CB4A0A" w:rsidRDefault="001D1EE2" w:rsidP="002B2138">
            <w:pPr>
              <w:rPr>
                <w:rFonts w:cstheme="minorHAnsi"/>
                <w:sz w:val="24"/>
                <w:szCs w:val="24"/>
              </w:rPr>
            </w:pPr>
          </w:p>
          <w:p w14:paraId="4C740414" w14:textId="77777777" w:rsidR="001D1EE2" w:rsidRPr="00CB4A0A" w:rsidRDefault="001D1EE2" w:rsidP="002B2138">
            <w:pPr>
              <w:rPr>
                <w:rFonts w:cstheme="minorHAnsi"/>
                <w:sz w:val="24"/>
                <w:szCs w:val="24"/>
              </w:rPr>
            </w:pPr>
          </w:p>
          <w:p w14:paraId="19CD476A" w14:textId="77777777" w:rsidR="001D1EE2" w:rsidRPr="00CB4A0A" w:rsidRDefault="001D1EE2" w:rsidP="002B2138">
            <w:pPr>
              <w:rPr>
                <w:rFonts w:cstheme="minorHAnsi"/>
                <w:sz w:val="24"/>
                <w:szCs w:val="24"/>
              </w:rPr>
            </w:pPr>
          </w:p>
          <w:p w14:paraId="7339604E" w14:textId="77777777" w:rsidR="001D1EE2" w:rsidRPr="00CB4A0A" w:rsidRDefault="001D1EE2" w:rsidP="002B2138">
            <w:pPr>
              <w:rPr>
                <w:rFonts w:cstheme="minorHAnsi"/>
                <w:sz w:val="24"/>
                <w:szCs w:val="24"/>
              </w:rPr>
            </w:pPr>
          </w:p>
          <w:p w14:paraId="7B309661" w14:textId="77777777" w:rsidR="001D1EE2" w:rsidRPr="00CB4A0A" w:rsidRDefault="001D1EE2" w:rsidP="002B2138">
            <w:pPr>
              <w:rPr>
                <w:rFonts w:cstheme="minorHAnsi"/>
                <w:sz w:val="24"/>
                <w:szCs w:val="24"/>
              </w:rPr>
            </w:pPr>
          </w:p>
          <w:p w14:paraId="120605CC" w14:textId="77777777" w:rsidR="001D1EE2" w:rsidRPr="00CB4A0A" w:rsidRDefault="001D1EE2" w:rsidP="002B2138">
            <w:pPr>
              <w:rPr>
                <w:rFonts w:cstheme="minorHAnsi"/>
                <w:sz w:val="24"/>
                <w:szCs w:val="24"/>
              </w:rPr>
            </w:pPr>
          </w:p>
        </w:tc>
      </w:tr>
    </w:tbl>
    <w:p w14:paraId="385397E0" w14:textId="77777777" w:rsidR="001D1EE2" w:rsidRPr="00CB4A0A" w:rsidRDefault="001D1EE2" w:rsidP="001D1EE2">
      <w:pPr>
        <w:rPr>
          <w:rFonts w:cstheme="minorHAnsi"/>
          <w:sz w:val="24"/>
          <w:szCs w:val="24"/>
        </w:rPr>
      </w:pPr>
    </w:p>
    <w:p w14:paraId="79F62E3C"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7458A709" w14:textId="77777777" w:rsidR="001D1EE2" w:rsidRPr="00E83F9A" w:rsidRDefault="001D1EE2" w:rsidP="001D1EE2">
      <w:pPr>
        <w:pStyle w:val="ListParagraph"/>
        <w:numPr>
          <w:ilvl w:val="0"/>
          <w:numId w:val="3"/>
        </w:numPr>
        <w:rPr>
          <w:rFonts w:cstheme="minorHAnsi"/>
          <w:b/>
          <w:sz w:val="24"/>
          <w:szCs w:val="24"/>
          <w:rPrChange w:id="541" w:author="Hareesh Ganesan" w:date="2016-10-17T10:47:00Z">
            <w:rPr>
              <w:rFonts w:cstheme="minorHAnsi"/>
              <w:sz w:val="24"/>
              <w:szCs w:val="24"/>
            </w:rPr>
          </w:rPrChange>
        </w:rPr>
      </w:pPr>
      <w:r w:rsidRPr="00E83F9A">
        <w:rPr>
          <w:rFonts w:cstheme="minorHAnsi"/>
          <w:b/>
          <w:sz w:val="24"/>
          <w:szCs w:val="24"/>
          <w:rPrChange w:id="542" w:author="Hareesh Ganesan" w:date="2016-10-17T10:47:00Z">
            <w:rPr>
              <w:rFonts w:cstheme="minorHAnsi"/>
              <w:sz w:val="24"/>
              <w:szCs w:val="24"/>
            </w:rPr>
          </w:rPrChange>
        </w:rPr>
        <w:t>Low</w:t>
      </w:r>
    </w:p>
    <w:p w14:paraId="080CEC33"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72CE119A"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6686402C"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4758C24F" w14:textId="77777777" w:rsidR="001D1EE2" w:rsidRPr="00E83F9A" w:rsidRDefault="001D1EE2" w:rsidP="001D1EE2">
      <w:pPr>
        <w:pStyle w:val="ListParagraph"/>
        <w:numPr>
          <w:ilvl w:val="0"/>
          <w:numId w:val="3"/>
        </w:numPr>
        <w:rPr>
          <w:rFonts w:cstheme="minorHAnsi"/>
          <w:b/>
          <w:sz w:val="24"/>
          <w:szCs w:val="24"/>
          <w:rPrChange w:id="543" w:author="Hareesh Ganesan" w:date="2016-10-17T10:47:00Z">
            <w:rPr>
              <w:rFonts w:cstheme="minorHAnsi"/>
              <w:sz w:val="24"/>
              <w:szCs w:val="24"/>
            </w:rPr>
          </w:rPrChange>
        </w:rPr>
      </w:pPr>
      <w:r w:rsidRPr="00E83F9A">
        <w:rPr>
          <w:rFonts w:cstheme="minorHAnsi"/>
          <w:b/>
          <w:sz w:val="24"/>
          <w:szCs w:val="24"/>
          <w:rPrChange w:id="544" w:author="Hareesh Ganesan" w:date="2016-10-17T10:47:00Z">
            <w:rPr>
              <w:rFonts w:cstheme="minorHAnsi"/>
              <w:sz w:val="24"/>
              <w:szCs w:val="24"/>
            </w:rPr>
          </w:rPrChange>
        </w:rPr>
        <w:t>Low</w:t>
      </w:r>
    </w:p>
    <w:p w14:paraId="332320E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65B0F27C"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50537954" w14:textId="77777777" w:rsidR="00710A40" w:rsidRPr="00CB4A0A" w:rsidRDefault="00710A40" w:rsidP="00710A40">
      <w:pPr>
        <w:rPr>
          <w:rFonts w:cstheme="minorHAnsi"/>
          <w:b/>
          <w:sz w:val="24"/>
          <w:szCs w:val="24"/>
        </w:rPr>
      </w:pPr>
      <w:r w:rsidRPr="00CB4A0A">
        <w:rPr>
          <w:rFonts w:cstheme="minorHAnsi"/>
          <w:b/>
          <w:sz w:val="24"/>
          <w:szCs w:val="24"/>
        </w:rPr>
        <w:t>Overall Security Risk:</w:t>
      </w:r>
    </w:p>
    <w:p w14:paraId="2D627624" w14:textId="77777777" w:rsidR="00710A40" w:rsidRPr="00E83F9A" w:rsidRDefault="00710A40" w:rsidP="00710A40">
      <w:pPr>
        <w:pStyle w:val="ListParagraph"/>
        <w:numPr>
          <w:ilvl w:val="0"/>
          <w:numId w:val="3"/>
        </w:numPr>
        <w:rPr>
          <w:rFonts w:cstheme="minorHAnsi"/>
          <w:b/>
          <w:sz w:val="24"/>
          <w:szCs w:val="24"/>
          <w:rPrChange w:id="545" w:author="Hareesh Ganesan" w:date="2016-10-17T10:47:00Z">
            <w:rPr>
              <w:rFonts w:cstheme="minorHAnsi"/>
              <w:sz w:val="24"/>
              <w:szCs w:val="24"/>
            </w:rPr>
          </w:rPrChange>
        </w:rPr>
      </w:pPr>
      <w:r w:rsidRPr="00E83F9A">
        <w:rPr>
          <w:rFonts w:cstheme="minorHAnsi"/>
          <w:b/>
          <w:sz w:val="24"/>
          <w:szCs w:val="24"/>
          <w:rPrChange w:id="546" w:author="Hareesh Ganesan" w:date="2016-10-17T10:47:00Z">
            <w:rPr>
              <w:rFonts w:cstheme="minorHAnsi"/>
              <w:sz w:val="24"/>
              <w:szCs w:val="24"/>
            </w:rPr>
          </w:rPrChange>
        </w:rPr>
        <w:t>Low</w:t>
      </w:r>
    </w:p>
    <w:p w14:paraId="355B08C3" w14:textId="77777777"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Medium</w:t>
      </w:r>
    </w:p>
    <w:p w14:paraId="006BF7D6" w14:textId="77777777" w:rsidR="00710A40" w:rsidRPr="00CB4A0A" w:rsidRDefault="00710A40" w:rsidP="00710A40">
      <w:pPr>
        <w:pStyle w:val="ListParagraph"/>
        <w:numPr>
          <w:ilvl w:val="0"/>
          <w:numId w:val="3"/>
        </w:numPr>
        <w:rPr>
          <w:rFonts w:cstheme="minorHAnsi"/>
          <w:sz w:val="24"/>
          <w:szCs w:val="24"/>
        </w:rPr>
      </w:pPr>
      <w:r w:rsidRPr="00CB4A0A">
        <w:rPr>
          <w:rFonts w:cstheme="minorHAnsi"/>
          <w:sz w:val="24"/>
          <w:szCs w:val="24"/>
        </w:rPr>
        <w:t>High</w:t>
      </w:r>
    </w:p>
    <w:p w14:paraId="490F7BCC"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720D1DA5"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7C3734C1"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6CEFCD04" w14:textId="77777777"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46990ADD" w14:textId="77777777"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7842963A"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2D8A1606" w14:textId="77777777" w:rsidR="001D1EE2" w:rsidRPr="00CB4A0A" w:rsidRDefault="001D1EE2" w:rsidP="001D1EE2">
      <w:pPr>
        <w:spacing w:line="240" w:lineRule="auto"/>
        <w:contextualSpacing/>
        <w:rPr>
          <w:rFonts w:cstheme="minorHAnsi"/>
          <w:iCs/>
          <w:sz w:val="24"/>
          <w:szCs w:val="24"/>
        </w:rPr>
      </w:pPr>
      <w:r w:rsidRPr="00CB4A0A">
        <w:rPr>
          <w:rFonts w:cstheme="minorHAnsi"/>
          <w:sz w:val="24"/>
          <w:szCs w:val="24"/>
        </w:rPr>
        <w:t>If your practice does not have policies and procedures for distributing reports about information system activity and access to ePHI, then those accountable for enforcing appropriate use of information and information technology can be unable to perform the responsibilities associated with their role.</w:t>
      </w:r>
      <w:r w:rsidR="00343753" w:rsidRPr="00CB4A0A">
        <w:rPr>
          <w:rFonts w:cstheme="minorHAnsi"/>
          <w:sz w:val="24"/>
          <w:szCs w:val="24"/>
        </w:rPr>
        <w:t xml:space="preserve"> </w:t>
      </w:r>
    </w:p>
    <w:p w14:paraId="257BADD6" w14:textId="77777777" w:rsidR="001D1EE2" w:rsidRPr="00CB4A0A" w:rsidRDefault="001D1EE2" w:rsidP="001D1EE2">
      <w:pPr>
        <w:spacing w:line="240" w:lineRule="auto"/>
        <w:contextualSpacing/>
        <w:rPr>
          <w:rFonts w:eastAsia="Times New Roman" w:cstheme="minorHAnsi"/>
          <w:color w:val="000000"/>
          <w:sz w:val="24"/>
          <w:szCs w:val="24"/>
        </w:rPr>
      </w:pPr>
    </w:p>
    <w:p w14:paraId="14C8B36D" w14:textId="77777777"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7298176A" w14:textId="77777777" w:rsidR="001D1EE2" w:rsidRPr="00CB4A0A" w:rsidRDefault="001D1EE2" w:rsidP="001D1EE2">
      <w:pPr>
        <w:rPr>
          <w:rFonts w:cstheme="minorHAnsi"/>
          <w:i/>
          <w:sz w:val="24"/>
          <w:szCs w:val="24"/>
        </w:rPr>
      </w:pPr>
      <w:r w:rsidRPr="00CB4A0A">
        <w:rPr>
          <w:rFonts w:cstheme="minorHAnsi"/>
          <w:sz w:val="24"/>
          <w:szCs w:val="24"/>
        </w:rPr>
        <w:t>Unauthorized and inappropriate system activity and ePHI access can go undetected.</w:t>
      </w:r>
      <w:r w:rsidR="00343753" w:rsidRPr="00CB4A0A">
        <w:rPr>
          <w:rFonts w:eastAsia="Times New Roman" w:cstheme="minorHAnsi"/>
          <w:color w:val="000000" w:themeColor="text1"/>
          <w:sz w:val="24"/>
          <w:szCs w:val="24"/>
        </w:rPr>
        <w:t xml:space="preserve"> </w:t>
      </w:r>
    </w:p>
    <w:p w14:paraId="4FC72DE6"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2738BC14"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469417D8" w14:textId="77777777" w:rsidR="001D1EE2" w:rsidRPr="00CB4A0A" w:rsidRDefault="001D1EE2" w:rsidP="001D1EE2">
      <w:pPr>
        <w:spacing w:after="0" w:line="240" w:lineRule="auto"/>
        <w:rPr>
          <w:rFonts w:eastAsia="Times New Roman" w:cstheme="minorHAnsi"/>
          <w:bCs/>
          <w:sz w:val="24"/>
          <w:szCs w:val="24"/>
        </w:rPr>
      </w:pPr>
    </w:p>
    <w:p w14:paraId="3A63855F"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1700676E"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14:paraId="058C993E" w14:textId="77777777" w:rsidR="001D1EE2" w:rsidRPr="00CB4A0A" w:rsidRDefault="001D1EE2" w:rsidP="001D1EE2">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an audit and accountability policy that addresses purpose, scope, roles, responsibilities, management commitment, coordination among organizational entities, and compliance; procedures to facilitate the implementation of the audit and accountability policy and associated audit and accountability controls.</w:t>
      </w:r>
      <w:r w:rsidRPr="00CB4A0A">
        <w:rPr>
          <w:rFonts w:cstheme="minorHAnsi"/>
          <w:color w:val="000000" w:themeColor="text1"/>
          <w:sz w:val="24"/>
          <w:szCs w:val="24"/>
        </w:rPr>
        <w:br/>
        <w:t>[NIST SP 800-53 AU-1]</w:t>
      </w:r>
    </w:p>
    <w:p w14:paraId="7DDF8E6D" w14:textId="77777777" w:rsidR="00131D1F" w:rsidRPr="00CB4A0A" w:rsidRDefault="00131D1F" w:rsidP="001D1EE2">
      <w:pPr>
        <w:spacing w:after="0" w:line="240" w:lineRule="auto"/>
        <w:rPr>
          <w:rFonts w:eastAsia="Times New Roman" w:cstheme="minorHAnsi"/>
          <w:bCs/>
          <w:sz w:val="24"/>
          <w:szCs w:val="24"/>
        </w:rPr>
      </w:pPr>
    </w:p>
    <w:p w14:paraId="0467E091"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pPr>
      <w:bookmarkStart w:id="547" w:name="_Toc461443962"/>
      <w:commentRangeStart w:id="548"/>
      <w:r w:rsidRPr="00CB4A0A">
        <w:rPr>
          <w:b/>
        </w:rPr>
        <w:t>T29</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generate the audit reports and distribute them to the appropriate people for review?</w:t>
      </w:r>
      <w:bookmarkEnd w:id="547"/>
      <w:commentRangeEnd w:id="548"/>
      <w:r w:rsidR="00E83F9A">
        <w:rPr>
          <w:rStyle w:val="CommentReference"/>
          <w:rFonts w:eastAsiaTheme="minorHAnsi" w:cstheme="minorBidi"/>
        </w:rPr>
        <w:commentReference w:id="548"/>
      </w:r>
    </w:p>
    <w:p w14:paraId="201EBC9F" w14:textId="77777777" w:rsidR="001D1EE2" w:rsidRPr="00E83F9A" w:rsidRDefault="001D1EE2" w:rsidP="001D1EE2">
      <w:pPr>
        <w:pStyle w:val="ListParagraph"/>
        <w:numPr>
          <w:ilvl w:val="0"/>
          <w:numId w:val="4"/>
        </w:numPr>
        <w:rPr>
          <w:rFonts w:eastAsia="Times New Roman" w:cstheme="minorHAnsi"/>
          <w:b/>
          <w:color w:val="000000"/>
          <w:sz w:val="24"/>
          <w:szCs w:val="24"/>
          <w:rPrChange w:id="549" w:author="Hareesh Ganesan" w:date="2016-10-17T10:47:00Z">
            <w:rPr>
              <w:rFonts w:eastAsia="Times New Roman" w:cstheme="minorHAnsi"/>
              <w:color w:val="000000"/>
              <w:sz w:val="24"/>
              <w:szCs w:val="24"/>
            </w:rPr>
          </w:rPrChange>
        </w:rPr>
      </w:pPr>
      <w:r w:rsidRPr="00E83F9A">
        <w:rPr>
          <w:rFonts w:eastAsia="Times New Roman" w:cstheme="minorHAnsi"/>
          <w:b/>
          <w:color w:val="000000"/>
          <w:sz w:val="24"/>
          <w:szCs w:val="24"/>
          <w:rPrChange w:id="550" w:author="Hareesh Ganesan" w:date="2016-10-17T10:47:00Z">
            <w:rPr>
              <w:rFonts w:eastAsia="Times New Roman" w:cstheme="minorHAnsi"/>
              <w:color w:val="000000"/>
              <w:sz w:val="24"/>
              <w:szCs w:val="24"/>
            </w:rPr>
          </w:rPrChange>
        </w:rPr>
        <w:t>Yes</w:t>
      </w:r>
    </w:p>
    <w:p w14:paraId="5636DE1A"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11F36A15" w14:textId="77777777" w:rsidR="001D1EE2" w:rsidRPr="00CB4A0A" w:rsidRDefault="001D1EE2" w:rsidP="001D1EE2">
      <w:pPr>
        <w:pStyle w:val="ListParagraph"/>
        <w:rPr>
          <w:rFonts w:cstheme="minorHAnsi"/>
          <w:sz w:val="24"/>
          <w:szCs w:val="24"/>
        </w:rPr>
      </w:pPr>
    </w:p>
    <w:p w14:paraId="42396AEA"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2FC77132"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114E4B02"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03A035EA"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34410F9A"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3F004643"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5AEF7001" w14:textId="77777777" w:rsidTr="002B2138">
        <w:tc>
          <w:tcPr>
            <w:tcW w:w="9576" w:type="dxa"/>
          </w:tcPr>
          <w:p w14:paraId="08943E7A" w14:textId="77777777" w:rsidR="001D1EE2" w:rsidRPr="00CB4A0A" w:rsidRDefault="001D1EE2" w:rsidP="002B2138">
            <w:pPr>
              <w:rPr>
                <w:rFonts w:cstheme="minorHAnsi"/>
                <w:sz w:val="24"/>
                <w:szCs w:val="24"/>
              </w:rPr>
            </w:pPr>
          </w:p>
          <w:p w14:paraId="3A2D8265" w14:textId="77777777" w:rsidR="001D1EE2" w:rsidRPr="00CB4A0A" w:rsidRDefault="001D1EE2" w:rsidP="002B2138">
            <w:pPr>
              <w:rPr>
                <w:rFonts w:cstheme="minorHAnsi"/>
                <w:sz w:val="24"/>
                <w:szCs w:val="24"/>
              </w:rPr>
            </w:pPr>
          </w:p>
          <w:p w14:paraId="7EF03FBE" w14:textId="77777777" w:rsidR="001D1EE2" w:rsidRPr="00CB4A0A" w:rsidRDefault="001D1EE2" w:rsidP="002B2138">
            <w:pPr>
              <w:rPr>
                <w:rFonts w:cstheme="minorHAnsi"/>
                <w:sz w:val="24"/>
                <w:szCs w:val="24"/>
              </w:rPr>
            </w:pPr>
          </w:p>
          <w:p w14:paraId="61CA612B" w14:textId="77777777" w:rsidR="001D1EE2" w:rsidRPr="00CB4A0A" w:rsidRDefault="001D1EE2" w:rsidP="002B2138">
            <w:pPr>
              <w:rPr>
                <w:rFonts w:cstheme="minorHAnsi"/>
                <w:sz w:val="24"/>
                <w:szCs w:val="24"/>
              </w:rPr>
            </w:pPr>
          </w:p>
          <w:p w14:paraId="2BFEA648" w14:textId="77777777" w:rsidR="001D1EE2" w:rsidRPr="00CB4A0A" w:rsidRDefault="001D1EE2" w:rsidP="002B2138">
            <w:pPr>
              <w:rPr>
                <w:rFonts w:cstheme="minorHAnsi"/>
                <w:sz w:val="24"/>
                <w:szCs w:val="24"/>
              </w:rPr>
            </w:pPr>
          </w:p>
          <w:p w14:paraId="633DF511" w14:textId="77777777" w:rsidR="001D1EE2" w:rsidRPr="00CB4A0A" w:rsidRDefault="001D1EE2" w:rsidP="002B2138">
            <w:pPr>
              <w:rPr>
                <w:rFonts w:cstheme="minorHAnsi"/>
                <w:sz w:val="24"/>
                <w:szCs w:val="24"/>
              </w:rPr>
            </w:pPr>
          </w:p>
        </w:tc>
      </w:tr>
    </w:tbl>
    <w:p w14:paraId="2EA8C69B" w14:textId="77777777" w:rsidR="001D1EE2" w:rsidRPr="00CB4A0A" w:rsidRDefault="001D1EE2" w:rsidP="001D1EE2">
      <w:pPr>
        <w:rPr>
          <w:rFonts w:cstheme="minorHAnsi"/>
          <w:sz w:val="24"/>
          <w:szCs w:val="24"/>
        </w:rPr>
      </w:pPr>
    </w:p>
    <w:p w14:paraId="1BD805E6"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1D61DAAE" w14:textId="77777777" w:rsidTr="002B2138">
        <w:tc>
          <w:tcPr>
            <w:tcW w:w="9576" w:type="dxa"/>
          </w:tcPr>
          <w:p w14:paraId="4966F703" w14:textId="77777777" w:rsidR="001D1EE2" w:rsidRPr="00CB4A0A" w:rsidRDefault="001D1EE2" w:rsidP="002B2138">
            <w:pPr>
              <w:rPr>
                <w:rFonts w:cstheme="minorHAnsi"/>
                <w:sz w:val="24"/>
                <w:szCs w:val="24"/>
              </w:rPr>
            </w:pPr>
          </w:p>
          <w:p w14:paraId="0E1EF93F" w14:textId="77777777" w:rsidR="001D1EE2" w:rsidRPr="00CB4A0A" w:rsidRDefault="001D1EE2" w:rsidP="002B2138">
            <w:pPr>
              <w:rPr>
                <w:rFonts w:cstheme="minorHAnsi"/>
                <w:sz w:val="24"/>
                <w:szCs w:val="24"/>
              </w:rPr>
            </w:pPr>
          </w:p>
          <w:p w14:paraId="554CA07B" w14:textId="77777777" w:rsidR="001D1EE2" w:rsidRPr="00CB4A0A" w:rsidRDefault="001D1EE2" w:rsidP="002B2138">
            <w:pPr>
              <w:rPr>
                <w:rFonts w:cstheme="minorHAnsi"/>
                <w:sz w:val="24"/>
                <w:szCs w:val="24"/>
              </w:rPr>
            </w:pPr>
          </w:p>
          <w:p w14:paraId="77B56A2B" w14:textId="77777777" w:rsidR="001D1EE2" w:rsidRPr="00CB4A0A" w:rsidRDefault="001D1EE2" w:rsidP="002B2138">
            <w:pPr>
              <w:rPr>
                <w:rFonts w:cstheme="minorHAnsi"/>
                <w:sz w:val="24"/>
                <w:szCs w:val="24"/>
              </w:rPr>
            </w:pPr>
          </w:p>
          <w:p w14:paraId="05B6EB83" w14:textId="77777777" w:rsidR="001D1EE2" w:rsidRPr="00CB4A0A" w:rsidRDefault="001D1EE2" w:rsidP="002B2138">
            <w:pPr>
              <w:rPr>
                <w:rFonts w:cstheme="minorHAnsi"/>
                <w:sz w:val="24"/>
                <w:szCs w:val="24"/>
              </w:rPr>
            </w:pPr>
          </w:p>
          <w:p w14:paraId="5575A5AE" w14:textId="77777777" w:rsidR="001D1EE2" w:rsidRPr="00CB4A0A" w:rsidRDefault="001D1EE2" w:rsidP="002B2138">
            <w:pPr>
              <w:rPr>
                <w:rFonts w:cstheme="minorHAnsi"/>
                <w:sz w:val="24"/>
                <w:szCs w:val="24"/>
              </w:rPr>
            </w:pPr>
          </w:p>
        </w:tc>
      </w:tr>
    </w:tbl>
    <w:p w14:paraId="4E0F1037" w14:textId="77777777" w:rsidR="001D1EE2" w:rsidRPr="00CB4A0A" w:rsidRDefault="001D1EE2" w:rsidP="001D1EE2">
      <w:pPr>
        <w:rPr>
          <w:rFonts w:cstheme="minorHAnsi"/>
          <w:sz w:val="24"/>
          <w:szCs w:val="24"/>
        </w:rPr>
      </w:pPr>
    </w:p>
    <w:p w14:paraId="32EDE101"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383A0A26" w14:textId="77777777" w:rsidTr="002B2138">
        <w:tc>
          <w:tcPr>
            <w:tcW w:w="9576" w:type="dxa"/>
          </w:tcPr>
          <w:p w14:paraId="6ADDA0BA" w14:textId="77777777" w:rsidR="001D1EE2" w:rsidRPr="00CB4A0A" w:rsidRDefault="001D1EE2" w:rsidP="002B2138">
            <w:pPr>
              <w:rPr>
                <w:rFonts w:cstheme="minorHAnsi"/>
                <w:sz w:val="24"/>
                <w:szCs w:val="24"/>
              </w:rPr>
            </w:pPr>
          </w:p>
          <w:p w14:paraId="536BF6B5" w14:textId="77777777" w:rsidR="001D1EE2" w:rsidRPr="00CB4A0A" w:rsidRDefault="001D1EE2" w:rsidP="002B2138">
            <w:pPr>
              <w:rPr>
                <w:rFonts w:cstheme="minorHAnsi"/>
                <w:sz w:val="24"/>
                <w:szCs w:val="24"/>
              </w:rPr>
            </w:pPr>
          </w:p>
          <w:p w14:paraId="6FE45066" w14:textId="77777777" w:rsidR="001D1EE2" w:rsidRPr="00CB4A0A" w:rsidRDefault="001D1EE2" w:rsidP="002B2138">
            <w:pPr>
              <w:rPr>
                <w:rFonts w:cstheme="minorHAnsi"/>
                <w:sz w:val="24"/>
                <w:szCs w:val="24"/>
              </w:rPr>
            </w:pPr>
          </w:p>
          <w:p w14:paraId="24ED404F" w14:textId="77777777" w:rsidR="001D1EE2" w:rsidRPr="00CB4A0A" w:rsidRDefault="001D1EE2" w:rsidP="002B2138">
            <w:pPr>
              <w:rPr>
                <w:rFonts w:cstheme="minorHAnsi"/>
                <w:sz w:val="24"/>
                <w:szCs w:val="24"/>
              </w:rPr>
            </w:pPr>
          </w:p>
          <w:p w14:paraId="3CC8D5DD" w14:textId="77777777" w:rsidR="001D1EE2" w:rsidRPr="00CB4A0A" w:rsidRDefault="001D1EE2" w:rsidP="002B2138">
            <w:pPr>
              <w:rPr>
                <w:rFonts w:cstheme="minorHAnsi"/>
                <w:sz w:val="24"/>
                <w:szCs w:val="24"/>
              </w:rPr>
            </w:pPr>
          </w:p>
          <w:p w14:paraId="7FC15DD7" w14:textId="77777777" w:rsidR="001D1EE2" w:rsidRPr="00CB4A0A" w:rsidRDefault="001D1EE2" w:rsidP="002B2138">
            <w:pPr>
              <w:rPr>
                <w:rFonts w:cstheme="minorHAnsi"/>
                <w:sz w:val="24"/>
                <w:szCs w:val="24"/>
              </w:rPr>
            </w:pPr>
          </w:p>
        </w:tc>
      </w:tr>
    </w:tbl>
    <w:p w14:paraId="25A43630" w14:textId="77777777" w:rsidR="001D1EE2" w:rsidRPr="00CB4A0A" w:rsidRDefault="001D1EE2" w:rsidP="001D1EE2">
      <w:pPr>
        <w:rPr>
          <w:rFonts w:cstheme="minorHAnsi"/>
          <w:sz w:val="24"/>
          <w:szCs w:val="24"/>
        </w:rPr>
      </w:pPr>
    </w:p>
    <w:p w14:paraId="27BF95DF"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7BE55BF5"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14:paraId="2905BEF1"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C7ADD9E"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7094EDD5"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1C74F2C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14:paraId="4D9178A8"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60CE94C1"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702D9424" w14:textId="77777777" w:rsidR="00E16522" w:rsidRPr="00CB4A0A" w:rsidRDefault="00E16522" w:rsidP="00E16522">
      <w:pPr>
        <w:rPr>
          <w:rFonts w:cstheme="minorHAnsi"/>
          <w:b/>
          <w:sz w:val="24"/>
          <w:szCs w:val="24"/>
        </w:rPr>
      </w:pPr>
      <w:r w:rsidRPr="00CB4A0A">
        <w:rPr>
          <w:rFonts w:cstheme="minorHAnsi"/>
          <w:b/>
          <w:sz w:val="24"/>
          <w:szCs w:val="24"/>
        </w:rPr>
        <w:t>Overall Security Risk:</w:t>
      </w:r>
    </w:p>
    <w:p w14:paraId="1F9915BA" w14:textId="77777777" w:rsidR="00E16522" w:rsidRPr="00CB4A0A" w:rsidRDefault="00E16522" w:rsidP="00E16522">
      <w:pPr>
        <w:pStyle w:val="ListParagraph"/>
        <w:numPr>
          <w:ilvl w:val="0"/>
          <w:numId w:val="3"/>
        </w:numPr>
        <w:rPr>
          <w:rFonts w:cstheme="minorHAnsi"/>
          <w:sz w:val="24"/>
          <w:szCs w:val="24"/>
        </w:rPr>
      </w:pPr>
      <w:r w:rsidRPr="00CB4A0A">
        <w:rPr>
          <w:rFonts w:cstheme="minorHAnsi"/>
          <w:sz w:val="24"/>
          <w:szCs w:val="24"/>
        </w:rPr>
        <w:t>Low</w:t>
      </w:r>
    </w:p>
    <w:p w14:paraId="4EE342BB" w14:textId="77777777" w:rsidR="00E16522" w:rsidRPr="00CB4A0A" w:rsidRDefault="00E16522" w:rsidP="00E16522">
      <w:pPr>
        <w:pStyle w:val="ListParagraph"/>
        <w:numPr>
          <w:ilvl w:val="0"/>
          <w:numId w:val="3"/>
        </w:numPr>
        <w:rPr>
          <w:rFonts w:cstheme="minorHAnsi"/>
          <w:sz w:val="24"/>
          <w:szCs w:val="24"/>
        </w:rPr>
      </w:pPr>
      <w:r w:rsidRPr="00CB4A0A">
        <w:rPr>
          <w:rFonts w:cstheme="minorHAnsi"/>
          <w:sz w:val="24"/>
          <w:szCs w:val="24"/>
        </w:rPr>
        <w:t>Medium</w:t>
      </w:r>
    </w:p>
    <w:p w14:paraId="7F83E8AE" w14:textId="77777777" w:rsidR="00E16522" w:rsidRPr="00CB4A0A" w:rsidRDefault="00E16522" w:rsidP="00E16522">
      <w:pPr>
        <w:pStyle w:val="ListParagraph"/>
        <w:numPr>
          <w:ilvl w:val="0"/>
          <w:numId w:val="3"/>
        </w:numPr>
        <w:rPr>
          <w:rFonts w:cstheme="minorHAnsi"/>
          <w:sz w:val="24"/>
          <w:szCs w:val="24"/>
        </w:rPr>
      </w:pPr>
      <w:r w:rsidRPr="00CB4A0A">
        <w:rPr>
          <w:rFonts w:cstheme="minorHAnsi"/>
          <w:sz w:val="24"/>
          <w:szCs w:val="24"/>
        </w:rPr>
        <w:t>High</w:t>
      </w:r>
    </w:p>
    <w:p w14:paraId="028258DF"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5D9807A6"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2C6A64B1"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Consider that your practice can only derive value from its audit and logging documentation when it reviews reports.</w:t>
      </w:r>
    </w:p>
    <w:p w14:paraId="08A5AEAC" w14:textId="77777777" w:rsidR="001D1EE2" w:rsidRPr="00CB4A0A" w:rsidRDefault="001D1EE2" w:rsidP="001D1EE2">
      <w:pPr>
        <w:rPr>
          <w:rFonts w:cstheme="minorHAnsi"/>
          <w:i/>
          <w:sz w:val="24"/>
          <w:szCs w:val="24"/>
        </w:rPr>
      </w:pPr>
      <w:r w:rsidRPr="00CB4A0A">
        <w:rPr>
          <w:rFonts w:cstheme="minorHAnsi"/>
          <w:sz w:val="24"/>
          <w:szCs w:val="24"/>
        </w:rPr>
        <w:t>Consider that sharing information with the person accountable for the secure operation of an information system enables them to identify unauthorized access and inappropriate access, while also helping your practice respond in accordance with its security plan.</w:t>
      </w:r>
    </w:p>
    <w:p w14:paraId="572AC431"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1EB55F20"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Your practice might not be able to detect, prevent, and document unauthorized system activity if it does not generate audit reports and distribute them to the appropriate people for review.</w:t>
      </w:r>
      <w:r w:rsidR="00343753" w:rsidRPr="00CB4A0A">
        <w:rPr>
          <w:rFonts w:cstheme="minorHAnsi"/>
          <w:sz w:val="24"/>
          <w:szCs w:val="24"/>
        </w:rPr>
        <w:t xml:space="preserve"> </w:t>
      </w:r>
    </w:p>
    <w:p w14:paraId="2F0F0181" w14:textId="77777777" w:rsidR="001D1EE2" w:rsidRPr="00CB4A0A" w:rsidRDefault="001D1EE2" w:rsidP="001D1EE2">
      <w:pPr>
        <w:spacing w:after="0" w:line="240" w:lineRule="auto"/>
        <w:contextualSpacing/>
        <w:rPr>
          <w:rFonts w:cstheme="minorHAnsi"/>
          <w:sz w:val="24"/>
          <w:szCs w:val="24"/>
        </w:rPr>
      </w:pPr>
    </w:p>
    <w:p w14:paraId="6DB97226"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potential impacts include:</w:t>
      </w:r>
    </w:p>
    <w:p w14:paraId="7E5D1629" w14:textId="77777777" w:rsidR="001D1EE2" w:rsidRPr="00CB4A0A" w:rsidRDefault="001D1EE2" w:rsidP="001D1EE2">
      <w:pPr>
        <w:spacing w:after="0" w:line="240" w:lineRule="auto"/>
        <w:contextualSpacing/>
        <w:rPr>
          <w:rFonts w:cstheme="minorHAnsi"/>
          <w:sz w:val="24"/>
          <w:szCs w:val="24"/>
        </w:rPr>
      </w:pPr>
    </w:p>
    <w:p w14:paraId="5428148F"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employee or service provider with excessive or unauthorized access privileges, can go undetected and your practice might not be able to prevent a potential compromise to ePHI.</w:t>
      </w:r>
    </w:p>
    <w:p w14:paraId="20A9A0EC"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268F3196"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5E6E15A4"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40411FBA" w14:textId="77777777" w:rsidR="001D1EE2" w:rsidRPr="00CB4A0A" w:rsidRDefault="001D1EE2" w:rsidP="001D1EE2">
      <w:pPr>
        <w:spacing w:after="0" w:line="240" w:lineRule="auto"/>
        <w:rPr>
          <w:rFonts w:eastAsia="Times New Roman" w:cstheme="minorHAnsi"/>
          <w:bCs/>
          <w:sz w:val="24"/>
          <w:szCs w:val="24"/>
        </w:rPr>
      </w:pPr>
    </w:p>
    <w:p w14:paraId="1D6AF2AC"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2AEC6AA1"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14:paraId="4AC37A87" w14:textId="77777777" w:rsidR="001D1EE2" w:rsidRPr="00CB4A0A" w:rsidRDefault="001D1EE2" w:rsidP="001D1EE2">
      <w:pPr>
        <w:autoSpaceDE w:val="0"/>
        <w:autoSpaceDN w:val="0"/>
        <w:adjustRightInd w:val="0"/>
        <w:spacing w:after="0" w:line="240" w:lineRule="auto"/>
        <w:contextualSpacing/>
        <w:rPr>
          <w:rFonts w:cstheme="minorHAnsi"/>
          <w:sz w:val="24"/>
          <w:szCs w:val="24"/>
        </w:rPr>
      </w:pPr>
      <w:r w:rsidRPr="00CB4A0A">
        <w:rPr>
          <w:rFonts w:cstheme="minorHAnsi"/>
          <w:sz w:val="24"/>
          <w:szCs w:val="24"/>
        </w:rPr>
        <w:br/>
        <w:t xml:space="preserve">Document and disseminate an audit and accountability policy that addresses purpose, scope, roles, responsibilities, management commitment, compliance, procedures, and the coordination necessary among organizational entities to implement the audit. </w:t>
      </w:r>
    </w:p>
    <w:p w14:paraId="4840774B"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[NIST SP 800-53 AU-1]</w:t>
      </w:r>
    </w:p>
    <w:p w14:paraId="6C2D4173" w14:textId="77777777" w:rsidR="001D1EE2" w:rsidRPr="00CB4A0A" w:rsidRDefault="001D1EE2" w:rsidP="001D1EE2">
      <w:pPr>
        <w:spacing w:line="240" w:lineRule="auto"/>
        <w:contextualSpacing/>
        <w:rPr>
          <w:rFonts w:cstheme="minorHAnsi"/>
          <w:sz w:val="24"/>
          <w:szCs w:val="24"/>
        </w:rPr>
      </w:pPr>
    </w:p>
    <w:p w14:paraId="1F34C460"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Periodically review and analyze your information system’s audit records for indications of inappropriate or unusual activity.</w:t>
      </w:r>
    </w:p>
    <w:p w14:paraId="465E6A6C" w14:textId="77777777" w:rsidR="001D1EE2" w:rsidRPr="00CB4A0A" w:rsidRDefault="001D1EE2" w:rsidP="001D1EE2">
      <w:pPr>
        <w:spacing w:after="0" w:line="240" w:lineRule="auto"/>
        <w:contextualSpacing/>
        <w:rPr>
          <w:rFonts w:cstheme="minorHAnsi"/>
          <w:sz w:val="24"/>
          <w:szCs w:val="24"/>
        </w:rPr>
      </w:pPr>
      <w:r w:rsidRPr="00CB4A0A">
        <w:rPr>
          <w:rFonts w:cstheme="minorHAnsi"/>
          <w:color w:val="000000" w:themeColor="text1"/>
          <w:sz w:val="24"/>
          <w:szCs w:val="24"/>
        </w:rPr>
        <w:t>[NIST SP 800-53 AU-6]</w:t>
      </w:r>
      <w:r w:rsidRPr="00CB4A0A" w:rsidDel="00AF7216">
        <w:rPr>
          <w:rFonts w:eastAsia="Times New Roman" w:cstheme="minorHAnsi"/>
          <w:color w:val="000000"/>
          <w:sz w:val="24"/>
          <w:szCs w:val="24"/>
        </w:rPr>
        <w:t xml:space="preserve"> </w:t>
      </w:r>
    </w:p>
    <w:p w14:paraId="2F257904" w14:textId="77777777" w:rsidR="001D1EE2" w:rsidRPr="00CB4A0A" w:rsidRDefault="001D1EE2" w:rsidP="001D1EE2">
      <w:pPr>
        <w:spacing w:after="0" w:line="240" w:lineRule="auto"/>
        <w:contextualSpacing/>
        <w:rPr>
          <w:rFonts w:cstheme="minorHAnsi"/>
          <w:sz w:val="24"/>
          <w:szCs w:val="24"/>
        </w:rPr>
      </w:pPr>
    </w:p>
    <w:p w14:paraId="4BA068BE"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Provide an audit reduction and report generation capability that supports on-demand audit review, analysis, and reporting requirements and does not alter the original content or time ordering of audit records. </w:t>
      </w:r>
    </w:p>
    <w:p w14:paraId="63DF1624" w14:textId="77777777"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[NIST SP 800-53 AU-7]</w:t>
      </w:r>
    </w:p>
    <w:p w14:paraId="00614A1C" w14:textId="77777777" w:rsidR="00131D1F" w:rsidRPr="00CB4A0A" w:rsidRDefault="00131D1F" w:rsidP="001D1EE2">
      <w:pPr>
        <w:spacing w:after="0" w:line="240" w:lineRule="auto"/>
        <w:rPr>
          <w:rFonts w:cstheme="minorHAnsi"/>
          <w:color w:val="000000" w:themeColor="text1"/>
          <w:sz w:val="24"/>
          <w:szCs w:val="24"/>
        </w:rPr>
      </w:pPr>
    </w:p>
    <w:p w14:paraId="2F64BE48"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551" w:name="_Toc461443963"/>
      <w:r w:rsidRPr="00CB4A0A">
        <w:rPr>
          <w:b/>
        </w:rPr>
        <w:t>T30</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have policies and procedures establishing retention requirements for audit purposes?</w:t>
      </w:r>
      <w:bookmarkEnd w:id="551"/>
    </w:p>
    <w:p w14:paraId="46E4AD25" w14:textId="77777777" w:rsidR="001D1EE2" w:rsidRPr="00E83F9A" w:rsidRDefault="001D1EE2" w:rsidP="001D1EE2">
      <w:pPr>
        <w:pStyle w:val="ListParagraph"/>
        <w:numPr>
          <w:ilvl w:val="0"/>
          <w:numId w:val="4"/>
        </w:numPr>
        <w:rPr>
          <w:rFonts w:eastAsia="Times New Roman" w:cstheme="minorHAnsi"/>
          <w:b/>
          <w:color w:val="000000"/>
          <w:sz w:val="24"/>
          <w:szCs w:val="24"/>
          <w:rPrChange w:id="552" w:author="Hareesh Ganesan" w:date="2016-10-17T10:48:00Z">
            <w:rPr>
              <w:rFonts w:eastAsia="Times New Roman" w:cstheme="minorHAnsi"/>
              <w:color w:val="000000"/>
              <w:sz w:val="24"/>
              <w:szCs w:val="24"/>
            </w:rPr>
          </w:rPrChange>
        </w:rPr>
      </w:pPr>
      <w:r w:rsidRPr="00E83F9A">
        <w:rPr>
          <w:rFonts w:eastAsia="Times New Roman" w:cstheme="minorHAnsi"/>
          <w:b/>
          <w:color w:val="000000"/>
          <w:sz w:val="24"/>
          <w:szCs w:val="24"/>
          <w:rPrChange w:id="553" w:author="Hareesh Ganesan" w:date="2016-10-17T10:48:00Z">
            <w:rPr>
              <w:rFonts w:eastAsia="Times New Roman" w:cstheme="minorHAnsi"/>
              <w:color w:val="000000"/>
              <w:sz w:val="24"/>
              <w:szCs w:val="24"/>
            </w:rPr>
          </w:rPrChange>
        </w:rPr>
        <w:t>Yes</w:t>
      </w:r>
    </w:p>
    <w:p w14:paraId="4DD33643"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3AD58FAB"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2DF5591B"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38682D5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0F9F1B0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65DB86AB"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31CA4CC0"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42311538" w14:textId="77777777" w:rsidTr="002B2138">
        <w:tc>
          <w:tcPr>
            <w:tcW w:w="9576" w:type="dxa"/>
          </w:tcPr>
          <w:p w14:paraId="38EF3A8A" w14:textId="77777777" w:rsidR="00BA494A" w:rsidRDefault="00BA494A" w:rsidP="00E83F9A">
            <w:pPr>
              <w:rPr>
                <w:ins w:id="554" w:author="Hareesh Ganesan" w:date="2016-10-17T10:54:00Z"/>
                <w:rFonts w:cstheme="minorHAnsi"/>
                <w:sz w:val="24"/>
                <w:szCs w:val="24"/>
              </w:rPr>
            </w:pPr>
            <w:ins w:id="555" w:author="Hareesh Ganesan" w:date="2016-10-17T10:54:00Z">
              <w:r w:rsidRPr="00BA494A">
                <w:rPr>
                  <w:rFonts w:cstheme="minorHAnsi"/>
                  <w:sz w:val="24"/>
                  <w:szCs w:val="24"/>
                </w:rPr>
                <w:t>1. Reports summarizing audit activities shall be retained for a period of six years.</w:t>
              </w:r>
            </w:ins>
          </w:p>
          <w:p w14:paraId="4CA5A356" w14:textId="77777777" w:rsidR="00E83F9A" w:rsidRPr="00E83F9A" w:rsidRDefault="00E83F9A" w:rsidP="00E83F9A">
            <w:pPr>
              <w:rPr>
                <w:ins w:id="556" w:author="Hareesh Ganesan" w:date="2016-10-17T10:48:00Z"/>
                <w:rFonts w:cstheme="minorHAnsi"/>
                <w:sz w:val="24"/>
                <w:szCs w:val="24"/>
              </w:rPr>
            </w:pPr>
            <w:ins w:id="557" w:author="Hareesh Ganesan" w:date="2016-10-17T10:48:00Z">
              <w:r w:rsidRPr="00E83F9A">
                <w:rPr>
                  <w:rFonts w:cstheme="minorHAnsi"/>
                  <w:sz w:val="24"/>
                  <w:szCs w:val="24"/>
                </w:rPr>
                <w:t xml:space="preserve">3. Log data is currently retained and readily accessible for a 1-month period. Beyond that, log data is available via cold backup. </w:t>
              </w:r>
            </w:ins>
          </w:p>
          <w:p w14:paraId="097806F7" w14:textId="77777777" w:rsidR="001D1EE2" w:rsidRPr="00CB4A0A" w:rsidRDefault="001D1EE2" w:rsidP="002B2138">
            <w:pPr>
              <w:rPr>
                <w:rFonts w:cstheme="minorHAnsi"/>
                <w:sz w:val="24"/>
                <w:szCs w:val="24"/>
              </w:rPr>
            </w:pPr>
          </w:p>
          <w:p w14:paraId="5CAFFAB6" w14:textId="77777777" w:rsidR="001D1EE2" w:rsidRPr="00CB4A0A" w:rsidRDefault="001D1EE2" w:rsidP="002B2138">
            <w:pPr>
              <w:rPr>
                <w:rFonts w:cstheme="minorHAnsi"/>
                <w:sz w:val="24"/>
                <w:szCs w:val="24"/>
              </w:rPr>
            </w:pPr>
          </w:p>
          <w:p w14:paraId="6631EECF" w14:textId="77777777" w:rsidR="001D1EE2" w:rsidRPr="00CB4A0A" w:rsidRDefault="001D1EE2" w:rsidP="002B2138">
            <w:pPr>
              <w:rPr>
                <w:rFonts w:cstheme="minorHAnsi"/>
                <w:sz w:val="24"/>
                <w:szCs w:val="24"/>
              </w:rPr>
            </w:pPr>
          </w:p>
          <w:p w14:paraId="24A35B1C" w14:textId="77777777" w:rsidR="001D1EE2" w:rsidRPr="00CB4A0A" w:rsidRDefault="001D1EE2" w:rsidP="002B2138">
            <w:pPr>
              <w:rPr>
                <w:rFonts w:cstheme="minorHAnsi"/>
                <w:sz w:val="24"/>
                <w:szCs w:val="24"/>
              </w:rPr>
            </w:pPr>
          </w:p>
          <w:p w14:paraId="29EB07D5" w14:textId="77777777" w:rsidR="001D1EE2" w:rsidRPr="00CB4A0A" w:rsidRDefault="001D1EE2" w:rsidP="002B2138">
            <w:pPr>
              <w:rPr>
                <w:rFonts w:cstheme="minorHAnsi"/>
                <w:sz w:val="24"/>
                <w:szCs w:val="24"/>
              </w:rPr>
            </w:pPr>
          </w:p>
          <w:p w14:paraId="389834DF" w14:textId="77777777" w:rsidR="001D1EE2" w:rsidRPr="00CB4A0A" w:rsidRDefault="001D1EE2" w:rsidP="002B2138">
            <w:pPr>
              <w:rPr>
                <w:rFonts w:cstheme="minorHAnsi"/>
                <w:sz w:val="24"/>
                <w:szCs w:val="24"/>
              </w:rPr>
            </w:pPr>
          </w:p>
        </w:tc>
      </w:tr>
    </w:tbl>
    <w:p w14:paraId="7007E6BF" w14:textId="77777777" w:rsidR="001D1EE2" w:rsidRPr="00CB4A0A" w:rsidRDefault="001D1EE2" w:rsidP="001D1EE2">
      <w:pPr>
        <w:rPr>
          <w:rFonts w:cstheme="minorHAnsi"/>
          <w:sz w:val="24"/>
          <w:szCs w:val="24"/>
        </w:rPr>
      </w:pPr>
    </w:p>
    <w:p w14:paraId="7A2C32AE"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032B50C6" w14:textId="77777777" w:rsidTr="002B2138">
        <w:tc>
          <w:tcPr>
            <w:tcW w:w="9576" w:type="dxa"/>
          </w:tcPr>
          <w:p w14:paraId="0CA142D0" w14:textId="77777777" w:rsidR="001D1EE2" w:rsidRPr="00CB4A0A" w:rsidRDefault="001D1EE2" w:rsidP="002B2138">
            <w:pPr>
              <w:rPr>
                <w:rFonts w:cstheme="minorHAnsi"/>
                <w:sz w:val="24"/>
                <w:szCs w:val="24"/>
              </w:rPr>
            </w:pPr>
          </w:p>
          <w:p w14:paraId="218CD3F2" w14:textId="77777777" w:rsidR="001D1EE2" w:rsidRPr="00CB4A0A" w:rsidRDefault="001D1EE2" w:rsidP="002B2138">
            <w:pPr>
              <w:rPr>
                <w:rFonts w:cstheme="minorHAnsi"/>
                <w:sz w:val="24"/>
                <w:szCs w:val="24"/>
              </w:rPr>
            </w:pPr>
          </w:p>
          <w:p w14:paraId="32ABAF1A" w14:textId="77777777" w:rsidR="001D1EE2" w:rsidRPr="00CB4A0A" w:rsidRDefault="001D1EE2" w:rsidP="002B2138">
            <w:pPr>
              <w:rPr>
                <w:rFonts w:cstheme="minorHAnsi"/>
                <w:sz w:val="24"/>
                <w:szCs w:val="24"/>
              </w:rPr>
            </w:pPr>
          </w:p>
          <w:p w14:paraId="7F693728" w14:textId="77777777" w:rsidR="001D1EE2" w:rsidRPr="00CB4A0A" w:rsidRDefault="001D1EE2" w:rsidP="002B2138">
            <w:pPr>
              <w:rPr>
                <w:rFonts w:cstheme="minorHAnsi"/>
                <w:sz w:val="24"/>
                <w:szCs w:val="24"/>
              </w:rPr>
            </w:pPr>
          </w:p>
          <w:p w14:paraId="0275FB03" w14:textId="77777777" w:rsidR="001D1EE2" w:rsidRPr="00CB4A0A" w:rsidRDefault="001D1EE2" w:rsidP="002B2138">
            <w:pPr>
              <w:rPr>
                <w:rFonts w:cstheme="minorHAnsi"/>
                <w:sz w:val="24"/>
                <w:szCs w:val="24"/>
              </w:rPr>
            </w:pPr>
          </w:p>
        </w:tc>
      </w:tr>
    </w:tbl>
    <w:p w14:paraId="2FC675A1" w14:textId="77777777" w:rsidR="001D1EE2" w:rsidRPr="00CB4A0A" w:rsidRDefault="001D1EE2" w:rsidP="001D1EE2">
      <w:pPr>
        <w:rPr>
          <w:rFonts w:cstheme="minorHAnsi"/>
          <w:sz w:val="24"/>
          <w:szCs w:val="24"/>
        </w:rPr>
      </w:pPr>
    </w:p>
    <w:p w14:paraId="6B9B66B7"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27D14368" w14:textId="77777777" w:rsidTr="002B2138">
        <w:tc>
          <w:tcPr>
            <w:tcW w:w="9576" w:type="dxa"/>
          </w:tcPr>
          <w:p w14:paraId="43C06CBF" w14:textId="77777777" w:rsidR="001D1EE2" w:rsidRPr="00CB4A0A" w:rsidRDefault="001D1EE2" w:rsidP="002B2138">
            <w:pPr>
              <w:rPr>
                <w:rFonts w:cstheme="minorHAnsi"/>
                <w:sz w:val="24"/>
                <w:szCs w:val="24"/>
              </w:rPr>
            </w:pPr>
          </w:p>
          <w:p w14:paraId="4818B560" w14:textId="77777777" w:rsidR="001D1EE2" w:rsidRPr="00CB4A0A" w:rsidRDefault="001D1EE2" w:rsidP="002B2138">
            <w:pPr>
              <w:rPr>
                <w:rFonts w:cstheme="minorHAnsi"/>
                <w:sz w:val="24"/>
                <w:szCs w:val="24"/>
              </w:rPr>
            </w:pPr>
          </w:p>
          <w:p w14:paraId="76F3037B" w14:textId="77777777" w:rsidR="001D1EE2" w:rsidRPr="00CB4A0A" w:rsidRDefault="001D1EE2" w:rsidP="002B2138">
            <w:pPr>
              <w:rPr>
                <w:rFonts w:cstheme="minorHAnsi"/>
                <w:sz w:val="24"/>
                <w:szCs w:val="24"/>
              </w:rPr>
            </w:pPr>
          </w:p>
          <w:p w14:paraId="63D97D31" w14:textId="77777777" w:rsidR="001D1EE2" w:rsidRPr="00CB4A0A" w:rsidRDefault="001D1EE2" w:rsidP="002B2138">
            <w:pPr>
              <w:rPr>
                <w:rFonts w:cstheme="minorHAnsi"/>
                <w:sz w:val="24"/>
                <w:szCs w:val="24"/>
              </w:rPr>
            </w:pPr>
          </w:p>
          <w:p w14:paraId="29A4B637" w14:textId="77777777" w:rsidR="001D1EE2" w:rsidRPr="00CB4A0A" w:rsidRDefault="001D1EE2" w:rsidP="002B2138">
            <w:pPr>
              <w:rPr>
                <w:rFonts w:cstheme="minorHAnsi"/>
                <w:sz w:val="24"/>
                <w:szCs w:val="24"/>
              </w:rPr>
            </w:pPr>
          </w:p>
          <w:p w14:paraId="2EEF27A9" w14:textId="77777777" w:rsidR="001D1EE2" w:rsidRPr="00CB4A0A" w:rsidRDefault="001D1EE2" w:rsidP="002B2138">
            <w:pPr>
              <w:rPr>
                <w:rFonts w:cstheme="minorHAnsi"/>
                <w:sz w:val="24"/>
                <w:szCs w:val="24"/>
              </w:rPr>
            </w:pPr>
          </w:p>
        </w:tc>
      </w:tr>
    </w:tbl>
    <w:p w14:paraId="2213AB6C" w14:textId="77777777" w:rsidR="00462577" w:rsidRPr="00CB4A0A" w:rsidRDefault="00462577" w:rsidP="001D1EE2">
      <w:pPr>
        <w:rPr>
          <w:rFonts w:cstheme="minorHAnsi"/>
          <w:sz w:val="24"/>
          <w:szCs w:val="24"/>
        </w:rPr>
      </w:pPr>
    </w:p>
    <w:p w14:paraId="67A42260"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1EC7BC68" w14:textId="77777777" w:rsidR="001D1EE2" w:rsidRPr="00BA494A" w:rsidRDefault="001D1EE2" w:rsidP="001D1EE2">
      <w:pPr>
        <w:pStyle w:val="ListParagraph"/>
        <w:numPr>
          <w:ilvl w:val="0"/>
          <w:numId w:val="3"/>
        </w:numPr>
        <w:rPr>
          <w:rFonts w:cstheme="minorHAnsi"/>
          <w:b/>
          <w:sz w:val="24"/>
          <w:szCs w:val="24"/>
          <w:rPrChange w:id="558" w:author="Hareesh Ganesan" w:date="2016-10-17T10:54:00Z">
            <w:rPr>
              <w:rFonts w:cstheme="minorHAnsi"/>
              <w:sz w:val="24"/>
              <w:szCs w:val="24"/>
            </w:rPr>
          </w:rPrChange>
        </w:rPr>
      </w:pPr>
      <w:r w:rsidRPr="00BA494A">
        <w:rPr>
          <w:rFonts w:cstheme="minorHAnsi"/>
          <w:b/>
          <w:sz w:val="24"/>
          <w:szCs w:val="24"/>
          <w:rPrChange w:id="559" w:author="Hareesh Ganesan" w:date="2016-10-17T10:54:00Z">
            <w:rPr>
              <w:rFonts w:cstheme="minorHAnsi"/>
              <w:sz w:val="24"/>
              <w:szCs w:val="24"/>
            </w:rPr>
          </w:rPrChange>
        </w:rPr>
        <w:t>Low</w:t>
      </w:r>
    </w:p>
    <w:p w14:paraId="6F939B19"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0CB20C9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2598BB2B"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6F5125B4" w14:textId="77777777" w:rsidR="001D1EE2" w:rsidRPr="001F7920" w:rsidRDefault="001D1EE2" w:rsidP="001D1EE2">
      <w:pPr>
        <w:pStyle w:val="ListParagraph"/>
        <w:numPr>
          <w:ilvl w:val="0"/>
          <w:numId w:val="3"/>
        </w:numPr>
        <w:rPr>
          <w:rFonts w:cstheme="minorHAnsi"/>
          <w:b/>
          <w:sz w:val="24"/>
          <w:szCs w:val="24"/>
          <w:rPrChange w:id="560" w:author="Hareesh Ganesan" w:date="2016-10-17T11:02:00Z">
            <w:rPr>
              <w:rFonts w:cstheme="minorHAnsi"/>
              <w:sz w:val="24"/>
              <w:szCs w:val="24"/>
            </w:rPr>
          </w:rPrChange>
        </w:rPr>
      </w:pPr>
      <w:r w:rsidRPr="001F7920">
        <w:rPr>
          <w:rFonts w:cstheme="minorHAnsi"/>
          <w:b/>
          <w:sz w:val="24"/>
          <w:szCs w:val="24"/>
          <w:rPrChange w:id="561" w:author="Hareesh Ganesan" w:date="2016-10-17T11:02:00Z">
            <w:rPr>
              <w:rFonts w:cstheme="minorHAnsi"/>
              <w:sz w:val="24"/>
              <w:szCs w:val="24"/>
            </w:rPr>
          </w:rPrChange>
        </w:rPr>
        <w:t>Low</w:t>
      </w:r>
    </w:p>
    <w:p w14:paraId="1720565D"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4E9DFDE2"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1E21A79D" w14:textId="77777777" w:rsidR="0025533E" w:rsidRPr="00CB4A0A" w:rsidRDefault="0025533E" w:rsidP="0025533E">
      <w:pPr>
        <w:rPr>
          <w:rFonts w:cstheme="minorHAnsi"/>
          <w:b/>
          <w:sz w:val="24"/>
          <w:szCs w:val="24"/>
        </w:rPr>
      </w:pPr>
      <w:r w:rsidRPr="00CB4A0A">
        <w:rPr>
          <w:rFonts w:cstheme="minorHAnsi"/>
          <w:b/>
          <w:sz w:val="24"/>
          <w:szCs w:val="24"/>
        </w:rPr>
        <w:t>Overall Security Risk:</w:t>
      </w:r>
    </w:p>
    <w:p w14:paraId="0C27E3B7" w14:textId="77777777" w:rsidR="0025533E" w:rsidRPr="001F7920" w:rsidRDefault="0025533E" w:rsidP="0025533E">
      <w:pPr>
        <w:pStyle w:val="ListParagraph"/>
        <w:numPr>
          <w:ilvl w:val="0"/>
          <w:numId w:val="3"/>
        </w:numPr>
        <w:rPr>
          <w:rFonts w:cstheme="minorHAnsi"/>
          <w:b/>
          <w:sz w:val="24"/>
          <w:szCs w:val="24"/>
          <w:rPrChange w:id="562" w:author="Hareesh Ganesan" w:date="2016-10-17T11:02:00Z">
            <w:rPr>
              <w:rFonts w:cstheme="minorHAnsi"/>
              <w:sz w:val="24"/>
              <w:szCs w:val="24"/>
            </w:rPr>
          </w:rPrChange>
        </w:rPr>
      </w:pPr>
      <w:r w:rsidRPr="001F7920">
        <w:rPr>
          <w:rFonts w:cstheme="minorHAnsi"/>
          <w:b/>
          <w:sz w:val="24"/>
          <w:szCs w:val="24"/>
          <w:rPrChange w:id="563" w:author="Hareesh Ganesan" w:date="2016-10-17T11:02:00Z">
            <w:rPr>
              <w:rFonts w:cstheme="minorHAnsi"/>
              <w:sz w:val="24"/>
              <w:szCs w:val="24"/>
            </w:rPr>
          </w:rPrChange>
        </w:rPr>
        <w:t>Low</w:t>
      </w:r>
    </w:p>
    <w:p w14:paraId="7157A75D" w14:textId="77777777" w:rsidR="0025533E" w:rsidRPr="00CB4A0A" w:rsidRDefault="0025533E" w:rsidP="0025533E">
      <w:pPr>
        <w:pStyle w:val="ListParagraph"/>
        <w:numPr>
          <w:ilvl w:val="0"/>
          <w:numId w:val="3"/>
        </w:numPr>
        <w:rPr>
          <w:rFonts w:cstheme="minorHAnsi"/>
          <w:sz w:val="24"/>
          <w:szCs w:val="24"/>
        </w:rPr>
      </w:pPr>
      <w:r w:rsidRPr="00CB4A0A">
        <w:rPr>
          <w:rFonts w:cstheme="minorHAnsi"/>
          <w:sz w:val="24"/>
          <w:szCs w:val="24"/>
        </w:rPr>
        <w:t>Medium</w:t>
      </w:r>
    </w:p>
    <w:p w14:paraId="4ABC8A5A" w14:textId="77777777" w:rsidR="0025533E" w:rsidRPr="00CB4A0A" w:rsidRDefault="0025533E" w:rsidP="0025533E">
      <w:pPr>
        <w:pStyle w:val="ListParagraph"/>
        <w:numPr>
          <w:ilvl w:val="0"/>
          <w:numId w:val="3"/>
        </w:numPr>
        <w:rPr>
          <w:rFonts w:cstheme="minorHAnsi"/>
          <w:sz w:val="24"/>
          <w:szCs w:val="24"/>
        </w:rPr>
      </w:pPr>
      <w:r w:rsidRPr="00CB4A0A">
        <w:rPr>
          <w:rFonts w:cstheme="minorHAnsi"/>
          <w:sz w:val="24"/>
          <w:szCs w:val="24"/>
        </w:rPr>
        <w:t>High</w:t>
      </w:r>
    </w:p>
    <w:p w14:paraId="3E148A5E"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350D12AA"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5191C76B"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609C2E88" w14:textId="77777777"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62B20F5D" w14:textId="77777777"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64045B91"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1639C263"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If your practice does not have policies that specify how and for how long audit/access records are retained, then audit/access records can be unavailable when they are needed to facilitate or support an investigation.</w:t>
      </w:r>
      <w:r w:rsidR="00343753" w:rsidRPr="00CB4A0A">
        <w:rPr>
          <w:rFonts w:cstheme="minorHAnsi"/>
          <w:sz w:val="24"/>
          <w:szCs w:val="24"/>
        </w:rPr>
        <w:t xml:space="preserve"> </w:t>
      </w:r>
    </w:p>
    <w:p w14:paraId="40E31B58" w14:textId="77777777" w:rsidR="001D1EE2" w:rsidRPr="00CB4A0A" w:rsidRDefault="001D1EE2" w:rsidP="001D1EE2">
      <w:pPr>
        <w:spacing w:line="240" w:lineRule="auto"/>
        <w:contextualSpacing/>
        <w:rPr>
          <w:rFonts w:eastAsia="Times New Roman" w:cstheme="minorHAnsi"/>
          <w:color w:val="000000"/>
          <w:sz w:val="24"/>
          <w:szCs w:val="24"/>
        </w:rPr>
      </w:pPr>
    </w:p>
    <w:p w14:paraId="639CCE77" w14:textId="77777777"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11A9A0B9"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and inappropriate system activity and ePHI access can go undetected.</w:t>
      </w:r>
      <w:r w:rsidR="00343753" w:rsidRPr="00CB4A0A">
        <w:rPr>
          <w:rFonts w:cstheme="minorHAnsi"/>
          <w:sz w:val="24"/>
          <w:szCs w:val="24"/>
        </w:rPr>
        <w:t xml:space="preserve"> </w:t>
      </w:r>
    </w:p>
    <w:p w14:paraId="3387857E" w14:textId="77777777" w:rsidR="001D1EE2" w:rsidRPr="00CB4A0A" w:rsidRDefault="001D1EE2" w:rsidP="001D1EE2">
      <w:pPr>
        <w:rPr>
          <w:rFonts w:cstheme="minorHAnsi"/>
          <w:i/>
          <w:sz w:val="24"/>
          <w:szCs w:val="24"/>
        </w:rPr>
      </w:pPr>
      <w:r w:rsidRPr="00CB4A0A">
        <w:rPr>
          <w:rFonts w:cstheme="minorHAnsi"/>
          <w:sz w:val="24"/>
          <w:szCs w:val="24"/>
        </w:rPr>
        <w:t>Users might not be held accountable for unauthorized system activity.</w:t>
      </w:r>
    </w:p>
    <w:p w14:paraId="7118F3A9"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5487FC5"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95A9FA1" w14:textId="77777777" w:rsidR="001D1EE2" w:rsidRPr="00CB4A0A" w:rsidRDefault="001D1EE2" w:rsidP="001D1EE2">
      <w:pPr>
        <w:spacing w:after="0" w:line="240" w:lineRule="auto"/>
        <w:rPr>
          <w:rFonts w:eastAsia="Times New Roman" w:cstheme="minorHAnsi"/>
          <w:bCs/>
          <w:sz w:val="24"/>
          <w:szCs w:val="24"/>
        </w:rPr>
      </w:pPr>
    </w:p>
    <w:p w14:paraId="14AAAF05"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730909E3"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14:paraId="3CCD36B6" w14:textId="77777777" w:rsidR="001D1EE2" w:rsidRPr="00CB4A0A" w:rsidRDefault="001D1EE2" w:rsidP="001D1EE2">
      <w:pPr>
        <w:spacing w:after="0" w:line="240" w:lineRule="auto"/>
        <w:rPr>
          <w:rFonts w:cstheme="minorHAnsi"/>
          <w:color w:val="000000" w:themeColor="text1"/>
          <w:sz w:val="24"/>
          <w:szCs w:val="24"/>
        </w:rPr>
      </w:pPr>
    </w:p>
    <w:p w14:paraId="27B8B7AA" w14:textId="77777777"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Develop, document, and disseminate to workforce members an audit and accountability policy that addresses purpose, scope, roles, responsibilities, management commitment, coordination among organizational entities, and compliance; procedures to facilitate the implementation of the audit and accountability policy and associated audit and accountability controls.</w:t>
      </w:r>
      <w:r w:rsidRPr="00CB4A0A">
        <w:rPr>
          <w:rFonts w:cstheme="minorHAnsi"/>
          <w:color w:val="000000" w:themeColor="text1"/>
          <w:sz w:val="24"/>
          <w:szCs w:val="24"/>
        </w:rPr>
        <w:br/>
        <w:t>[NIST SP 800-53 AU-1]</w:t>
      </w:r>
    </w:p>
    <w:p w14:paraId="746ABC89" w14:textId="77777777" w:rsidR="00131D1F" w:rsidRPr="00CB4A0A" w:rsidRDefault="00131D1F" w:rsidP="001D1EE2">
      <w:pPr>
        <w:spacing w:after="0" w:line="240" w:lineRule="auto"/>
        <w:rPr>
          <w:rFonts w:eastAsia="Times New Roman" w:cstheme="minorHAnsi"/>
          <w:bCs/>
          <w:sz w:val="24"/>
          <w:szCs w:val="24"/>
        </w:rPr>
      </w:pPr>
    </w:p>
    <w:p w14:paraId="3DCFD46C" w14:textId="77777777" w:rsidR="00462577" w:rsidRPr="00CB4A0A" w:rsidRDefault="001D1EE2" w:rsidP="00462577">
      <w:pPr>
        <w:pStyle w:val="Heading1"/>
        <w:pBdr>
          <w:top w:val="single" w:sz="4" w:space="0" w:color="auto"/>
          <w:left w:val="single" w:sz="4" w:space="4" w:color="auto"/>
          <w:bottom w:val="single" w:sz="4" w:space="1" w:color="auto"/>
          <w:right w:val="single" w:sz="4" w:space="4" w:color="auto"/>
        </w:pBdr>
        <w:rPr>
          <w:rFonts w:eastAsia="Times New Roman"/>
          <w:color w:val="000000"/>
        </w:rPr>
      </w:pPr>
      <w:bookmarkStart w:id="564" w:name="_Toc461443964"/>
      <w:r w:rsidRPr="00CB4A0A">
        <w:rPr>
          <w:b/>
        </w:rPr>
        <w:t>T31</w:t>
      </w:r>
      <w:r w:rsidR="00462577" w:rsidRPr="00CB4A0A">
        <w:rPr>
          <w:b/>
        </w:rPr>
        <w:t xml:space="preserve"> - </w:t>
      </w:r>
      <w:r w:rsidRPr="00CB4A0A">
        <w:rPr>
          <w:rFonts w:eastAsia="Times New Roman"/>
          <w:b/>
          <w:color w:val="000000"/>
        </w:rPr>
        <w:t>§164.312(b</w:t>
      </w:r>
      <w:r w:rsidR="00462577" w:rsidRPr="00CB4A0A">
        <w:rPr>
          <w:rFonts w:eastAsia="Times New Roman"/>
          <w:b/>
          <w:color w:val="000000"/>
        </w:rPr>
        <w:t xml:space="preserve">) Standard </w:t>
      </w:r>
      <w:r w:rsidR="00462577" w:rsidRPr="00CB4A0A">
        <w:t>Does your practice retain copies of its audit/access records?</w:t>
      </w:r>
      <w:bookmarkEnd w:id="564"/>
    </w:p>
    <w:p w14:paraId="6915086D" w14:textId="77777777" w:rsidR="001D1EE2" w:rsidRPr="00360962" w:rsidRDefault="001D1EE2" w:rsidP="001D1EE2">
      <w:pPr>
        <w:pStyle w:val="ListParagraph"/>
        <w:numPr>
          <w:ilvl w:val="0"/>
          <w:numId w:val="4"/>
        </w:numPr>
        <w:rPr>
          <w:rFonts w:eastAsia="Times New Roman" w:cstheme="minorHAnsi"/>
          <w:b/>
          <w:color w:val="000000"/>
          <w:sz w:val="24"/>
          <w:szCs w:val="24"/>
          <w:rPrChange w:id="565" w:author="Hareesh Ganesan" w:date="2016-10-17T11:14:00Z">
            <w:rPr>
              <w:rFonts w:eastAsia="Times New Roman" w:cstheme="minorHAnsi"/>
              <w:color w:val="000000"/>
              <w:sz w:val="24"/>
              <w:szCs w:val="24"/>
            </w:rPr>
          </w:rPrChange>
        </w:rPr>
      </w:pPr>
      <w:r w:rsidRPr="00360962">
        <w:rPr>
          <w:rFonts w:eastAsia="Times New Roman" w:cstheme="minorHAnsi"/>
          <w:b/>
          <w:color w:val="000000"/>
          <w:sz w:val="24"/>
          <w:szCs w:val="24"/>
          <w:rPrChange w:id="566" w:author="Hareesh Ganesan" w:date="2016-10-17T11:14:00Z">
            <w:rPr>
              <w:rFonts w:eastAsia="Times New Roman" w:cstheme="minorHAnsi"/>
              <w:color w:val="000000"/>
              <w:sz w:val="24"/>
              <w:szCs w:val="24"/>
            </w:rPr>
          </w:rPrChange>
        </w:rPr>
        <w:t>Yes</w:t>
      </w:r>
    </w:p>
    <w:p w14:paraId="66F12B97"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4D223292"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33FAE867"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3BB27755"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4898CF65"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29593587"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5E673BBB"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006B301E" w14:textId="77777777" w:rsidTr="002B2138">
        <w:tc>
          <w:tcPr>
            <w:tcW w:w="9576" w:type="dxa"/>
          </w:tcPr>
          <w:p w14:paraId="396B5DE9" w14:textId="77777777" w:rsidR="00360962" w:rsidRPr="00E83F9A" w:rsidRDefault="00360962" w:rsidP="00360962">
            <w:pPr>
              <w:rPr>
                <w:ins w:id="567" w:author="Hareesh Ganesan" w:date="2016-10-17T11:14:00Z"/>
                <w:rFonts w:cstheme="minorHAnsi"/>
                <w:sz w:val="24"/>
                <w:szCs w:val="24"/>
              </w:rPr>
            </w:pPr>
            <w:ins w:id="568" w:author="Hareesh Ganesan" w:date="2016-10-17T11:14:00Z">
              <w:r w:rsidRPr="00E83F9A">
                <w:rPr>
                  <w:rFonts w:cstheme="minorHAnsi"/>
                  <w:sz w:val="24"/>
                  <w:szCs w:val="24"/>
                </w:rPr>
                <w:t xml:space="preserve">3. Log data is currently retained and readily accessible for a 1-month period. Beyond that, log data is available via cold backup. </w:t>
              </w:r>
            </w:ins>
          </w:p>
          <w:p w14:paraId="66FE797A" w14:textId="77777777" w:rsidR="001D1EE2" w:rsidRPr="00CB4A0A" w:rsidRDefault="001D1EE2" w:rsidP="002B2138">
            <w:pPr>
              <w:rPr>
                <w:rFonts w:cstheme="minorHAnsi"/>
                <w:sz w:val="24"/>
                <w:szCs w:val="24"/>
              </w:rPr>
            </w:pPr>
          </w:p>
          <w:p w14:paraId="4B872240" w14:textId="77777777" w:rsidR="001D1EE2" w:rsidRPr="00CB4A0A" w:rsidRDefault="001D1EE2" w:rsidP="002B2138">
            <w:pPr>
              <w:rPr>
                <w:rFonts w:cstheme="minorHAnsi"/>
                <w:sz w:val="24"/>
                <w:szCs w:val="24"/>
              </w:rPr>
            </w:pPr>
          </w:p>
          <w:p w14:paraId="1A39BE6E" w14:textId="77777777" w:rsidR="001D1EE2" w:rsidRPr="00CB4A0A" w:rsidRDefault="001D1EE2" w:rsidP="002B2138">
            <w:pPr>
              <w:rPr>
                <w:rFonts w:cstheme="minorHAnsi"/>
                <w:sz w:val="24"/>
                <w:szCs w:val="24"/>
              </w:rPr>
            </w:pPr>
          </w:p>
          <w:p w14:paraId="344B38E2" w14:textId="77777777" w:rsidR="001D1EE2" w:rsidRPr="00CB4A0A" w:rsidRDefault="001D1EE2" w:rsidP="002B2138">
            <w:pPr>
              <w:rPr>
                <w:rFonts w:cstheme="minorHAnsi"/>
                <w:sz w:val="24"/>
                <w:szCs w:val="24"/>
              </w:rPr>
            </w:pPr>
          </w:p>
          <w:p w14:paraId="44D21569" w14:textId="77777777" w:rsidR="001D1EE2" w:rsidRPr="00CB4A0A" w:rsidRDefault="001D1EE2" w:rsidP="002B2138">
            <w:pPr>
              <w:rPr>
                <w:rFonts w:cstheme="minorHAnsi"/>
                <w:sz w:val="24"/>
                <w:szCs w:val="24"/>
              </w:rPr>
            </w:pPr>
          </w:p>
          <w:p w14:paraId="4A8C38C8" w14:textId="77777777" w:rsidR="001D1EE2" w:rsidRPr="00CB4A0A" w:rsidRDefault="001D1EE2" w:rsidP="002B2138">
            <w:pPr>
              <w:rPr>
                <w:rFonts w:cstheme="minorHAnsi"/>
                <w:sz w:val="24"/>
                <w:szCs w:val="24"/>
              </w:rPr>
            </w:pPr>
          </w:p>
        </w:tc>
      </w:tr>
    </w:tbl>
    <w:p w14:paraId="2B21B21C" w14:textId="77777777" w:rsidR="001D1EE2" w:rsidRPr="00CB4A0A" w:rsidRDefault="001D1EE2" w:rsidP="001D1EE2">
      <w:pPr>
        <w:rPr>
          <w:rFonts w:cstheme="minorHAnsi"/>
          <w:sz w:val="24"/>
          <w:szCs w:val="24"/>
        </w:rPr>
      </w:pPr>
    </w:p>
    <w:p w14:paraId="46BAB364"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24BB2884" w14:textId="77777777" w:rsidTr="002B2138">
        <w:tc>
          <w:tcPr>
            <w:tcW w:w="9576" w:type="dxa"/>
          </w:tcPr>
          <w:p w14:paraId="0380D2CB" w14:textId="77777777" w:rsidR="001D1EE2" w:rsidRPr="00CB4A0A" w:rsidRDefault="001D1EE2" w:rsidP="002B2138">
            <w:pPr>
              <w:rPr>
                <w:rFonts w:cstheme="minorHAnsi"/>
                <w:sz w:val="24"/>
                <w:szCs w:val="24"/>
              </w:rPr>
            </w:pPr>
          </w:p>
          <w:p w14:paraId="00236E3F" w14:textId="77777777" w:rsidR="001D1EE2" w:rsidRPr="00CB4A0A" w:rsidRDefault="001D1EE2" w:rsidP="002B2138">
            <w:pPr>
              <w:rPr>
                <w:rFonts w:cstheme="minorHAnsi"/>
                <w:sz w:val="24"/>
                <w:szCs w:val="24"/>
              </w:rPr>
            </w:pPr>
          </w:p>
          <w:p w14:paraId="6A4918B6" w14:textId="77777777" w:rsidR="001D1EE2" w:rsidRPr="00CB4A0A" w:rsidRDefault="001D1EE2" w:rsidP="002B2138">
            <w:pPr>
              <w:rPr>
                <w:rFonts w:cstheme="minorHAnsi"/>
                <w:sz w:val="24"/>
                <w:szCs w:val="24"/>
              </w:rPr>
            </w:pPr>
          </w:p>
          <w:p w14:paraId="1145F64F" w14:textId="77777777" w:rsidR="001D1EE2" w:rsidRPr="00CB4A0A" w:rsidRDefault="001D1EE2" w:rsidP="002B2138">
            <w:pPr>
              <w:rPr>
                <w:rFonts w:cstheme="minorHAnsi"/>
                <w:sz w:val="24"/>
                <w:szCs w:val="24"/>
              </w:rPr>
            </w:pPr>
          </w:p>
          <w:p w14:paraId="4406DDAF" w14:textId="77777777" w:rsidR="001D1EE2" w:rsidRPr="00CB4A0A" w:rsidRDefault="001D1EE2" w:rsidP="002B2138">
            <w:pPr>
              <w:rPr>
                <w:rFonts w:cstheme="minorHAnsi"/>
                <w:sz w:val="24"/>
                <w:szCs w:val="24"/>
              </w:rPr>
            </w:pPr>
          </w:p>
          <w:p w14:paraId="56736A20" w14:textId="77777777" w:rsidR="001D1EE2" w:rsidRPr="00CB4A0A" w:rsidRDefault="001D1EE2" w:rsidP="002B2138">
            <w:pPr>
              <w:rPr>
                <w:rFonts w:cstheme="minorHAnsi"/>
                <w:sz w:val="24"/>
                <w:szCs w:val="24"/>
              </w:rPr>
            </w:pPr>
          </w:p>
        </w:tc>
      </w:tr>
    </w:tbl>
    <w:p w14:paraId="3B0E1018" w14:textId="77777777" w:rsidR="001D1EE2" w:rsidRPr="00CB4A0A" w:rsidRDefault="001D1EE2" w:rsidP="001D1EE2">
      <w:pPr>
        <w:rPr>
          <w:rFonts w:cstheme="minorHAnsi"/>
          <w:sz w:val="24"/>
          <w:szCs w:val="24"/>
        </w:rPr>
      </w:pPr>
    </w:p>
    <w:p w14:paraId="258C2EC7"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7D51706F" w14:textId="77777777" w:rsidTr="002B2138">
        <w:tc>
          <w:tcPr>
            <w:tcW w:w="9576" w:type="dxa"/>
          </w:tcPr>
          <w:p w14:paraId="0DEB5BC4" w14:textId="77777777" w:rsidR="001D1EE2" w:rsidRPr="00CB4A0A" w:rsidRDefault="001D1EE2" w:rsidP="002B2138">
            <w:pPr>
              <w:rPr>
                <w:rFonts w:cstheme="minorHAnsi"/>
                <w:sz w:val="24"/>
                <w:szCs w:val="24"/>
              </w:rPr>
            </w:pPr>
          </w:p>
          <w:p w14:paraId="192C2F05" w14:textId="77777777" w:rsidR="001D1EE2" w:rsidRPr="00CB4A0A" w:rsidRDefault="001D1EE2" w:rsidP="002B2138">
            <w:pPr>
              <w:rPr>
                <w:rFonts w:cstheme="minorHAnsi"/>
                <w:sz w:val="24"/>
                <w:szCs w:val="24"/>
              </w:rPr>
            </w:pPr>
          </w:p>
          <w:p w14:paraId="4F148ADD" w14:textId="77777777" w:rsidR="001D1EE2" w:rsidRPr="00CB4A0A" w:rsidRDefault="001D1EE2" w:rsidP="002B2138">
            <w:pPr>
              <w:rPr>
                <w:rFonts w:cstheme="minorHAnsi"/>
                <w:sz w:val="24"/>
                <w:szCs w:val="24"/>
              </w:rPr>
            </w:pPr>
          </w:p>
          <w:p w14:paraId="62201507" w14:textId="77777777" w:rsidR="001D1EE2" w:rsidRPr="00CB4A0A" w:rsidRDefault="001D1EE2" w:rsidP="002B2138">
            <w:pPr>
              <w:rPr>
                <w:rFonts w:cstheme="minorHAnsi"/>
                <w:sz w:val="24"/>
                <w:szCs w:val="24"/>
              </w:rPr>
            </w:pPr>
          </w:p>
          <w:p w14:paraId="03D39818" w14:textId="77777777" w:rsidR="001D1EE2" w:rsidRPr="00CB4A0A" w:rsidRDefault="001D1EE2" w:rsidP="002B2138">
            <w:pPr>
              <w:rPr>
                <w:rFonts w:cstheme="minorHAnsi"/>
                <w:sz w:val="24"/>
                <w:szCs w:val="24"/>
              </w:rPr>
            </w:pPr>
          </w:p>
          <w:p w14:paraId="677E8F6F" w14:textId="77777777" w:rsidR="001D1EE2" w:rsidRPr="00CB4A0A" w:rsidRDefault="001D1EE2" w:rsidP="002B2138">
            <w:pPr>
              <w:rPr>
                <w:rFonts w:cstheme="minorHAnsi"/>
                <w:sz w:val="24"/>
                <w:szCs w:val="24"/>
              </w:rPr>
            </w:pPr>
          </w:p>
        </w:tc>
      </w:tr>
    </w:tbl>
    <w:p w14:paraId="38534DBB" w14:textId="77777777" w:rsidR="001D1EE2" w:rsidRPr="00CB4A0A" w:rsidRDefault="001D1EE2" w:rsidP="001D1EE2">
      <w:pPr>
        <w:rPr>
          <w:rFonts w:cstheme="minorHAnsi"/>
          <w:sz w:val="24"/>
          <w:szCs w:val="24"/>
        </w:rPr>
      </w:pPr>
    </w:p>
    <w:p w14:paraId="6ED9DF10"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374F6ABD"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14:paraId="7CBEAD4C"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3A0B383E"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5B797146"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5CFB6099" w14:textId="77777777" w:rsidR="001D1EE2" w:rsidRPr="00360962" w:rsidRDefault="001D1EE2" w:rsidP="001D1EE2">
      <w:pPr>
        <w:pStyle w:val="ListParagraph"/>
        <w:numPr>
          <w:ilvl w:val="0"/>
          <w:numId w:val="3"/>
        </w:numPr>
        <w:rPr>
          <w:rFonts w:cstheme="minorHAnsi"/>
          <w:b/>
          <w:sz w:val="24"/>
          <w:szCs w:val="24"/>
          <w:rPrChange w:id="569" w:author="Hareesh Ganesan" w:date="2016-10-17T11:14:00Z">
            <w:rPr>
              <w:rFonts w:cstheme="minorHAnsi"/>
              <w:sz w:val="24"/>
              <w:szCs w:val="24"/>
            </w:rPr>
          </w:rPrChange>
        </w:rPr>
      </w:pPr>
      <w:r w:rsidRPr="00360962">
        <w:rPr>
          <w:rFonts w:cstheme="minorHAnsi"/>
          <w:b/>
          <w:sz w:val="24"/>
          <w:szCs w:val="24"/>
          <w:rPrChange w:id="570" w:author="Hareesh Ganesan" w:date="2016-10-17T11:14:00Z">
            <w:rPr>
              <w:rFonts w:cstheme="minorHAnsi"/>
              <w:sz w:val="24"/>
              <w:szCs w:val="24"/>
            </w:rPr>
          </w:rPrChange>
        </w:rPr>
        <w:t>Low</w:t>
      </w:r>
    </w:p>
    <w:p w14:paraId="32B5A314"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7D3DF367"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4CAFBF03" w14:textId="77777777" w:rsidR="00E65501" w:rsidRPr="00CB4A0A" w:rsidRDefault="00E65501" w:rsidP="00E65501">
      <w:pPr>
        <w:rPr>
          <w:rFonts w:cstheme="minorHAnsi"/>
          <w:b/>
          <w:sz w:val="24"/>
          <w:szCs w:val="24"/>
        </w:rPr>
      </w:pPr>
      <w:r w:rsidRPr="00CB4A0A">
        <w:rPr>
          <w:rFonts w:cstheme="minorHAnsi"/>
          <w:b/>
          <w:sz w:val="24"/>
          <w:szCs w:val="24"/>
        </w:rPr>
        <w:t>Overall Security Risk:</w:t>
      </w:r>
    </w:p>
    <w:p w14:paraId="0D3FB507" w14:textId="77777777" w:rsidR="00E65501" w:rsidRPr="00360962" w:rsidRDefault="00E65501" w:rsidP="00E65501">
      <w:pPr>
        <w:pStyle w:val="ListParagraph"/>
        <w:numPr>
          <w:ilvl w:val="0"/>
          <w:numId w:val="3"/>
        </w:numPr>
        <w:rPr>
          <w:rFonts w:cstheme="minorHAnsi"/>
          <w:b/>
          <w:sz w:val="24"/>
          <w:szCs w:val="24"/>
          <w:rPrChange w:id="571" w:author="Hareesh Ganesan" w:date="2016-10-17T11:14:00Z">
            <w:rPr>
              <w:rFonts w:cstheme="minorHAnsi"/>
              <w:sz w:val="24"/>
              <w:szCs w:val="24"/>
            </w:rPr>
          </w:rPrChange>
        </w:rPr>
      </w:pPr>
      <w:r w:rsidRPr="00360962">
        <w:rPr>
          <w:rFonts w:cstheme="minorHAnsi"/>
          <w:b/>
          <w:sz w:val="24"/>
          <w:szCs w:val="24"/>
          <w:rPrChange w:id="572" w:author="Hareesh Ganesan" w:date="2016-10-17T11:14:00Z">
            <w:rPr>
              <w:rFonts w:cstheme="minorHAnsi"/>
              <w:sz w:val="24"/>
              <w:szCs w:val="24"/>
            </w:rPr>
          </w:rPrChange>
        </w:rPr>
        <w:t>Low</w:t>
      </w:r>
    </w:p>
    <w:p w14:paraId="60108656" w14:textId="77777777"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Medium</w:t>
      </w:r>
    </w:p>
    <w:p w14:paraId="74FE854E" w14:textId="77777777" w:rsidR="00E65501" w:rsidRPr="00CB4A0A" w:rsidRDefault="00E65501" w:rsidP="00E65501">
      <w:pPr>
        <w:pStyle w:val="ListParagraph"/>
        <w:numPr>
          <w:ilvl w:val="0"/>
          <w:numId w:val="3"/>
        </w:numPr>
        <w:rPr>
          <w:rFonts w:cstheme="minorHAnsi"/>
          <w:sz w:val="24"/>
          <w:szCs w:val="24"/>
        </w:rPr>
      </w:pPr>
      <w:r w:rsidRPr="00CB4A0A">
        <w:rPr>
          <w:rFonts w:cstheme="minorHAnsi"/>
          <w:sz w:val="24"/>
          <w:szCs w:val="24"/>
        </w:rPr>
        <w:t>High</w:t>
      </w:r>
    </w:p>
    <w:p w14:paraId="634CE909"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1894E719"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237261FB"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 xml:space="preserve">Consider that the generation of access/audit reports necessitates storage. To have value, the reports must be available for review. </w:t>
      </w:r>
    </w:p>
    <w:p w14:paraId="7625A0FD" w14:textId="77777777" w:rsidR="001D1EE2" w:rsidRPr="00CB4A0A" w:rsidRDefault="001D1EE2" w:rsidP="001D1EE2">
      <w:pPr>
        <w:spacing w:after="0" w:line="240" w:lineRule="auto"/>
        <w:contextualSpacing/>
        <w:rPr>
          <w:rFonts w:cstheme="minorHAnsi"/>
          <w:sz w:val="24"/>
          <w:szCs w:val="24"/>
        </w:rPr>
      </w:pPr>
    </w:p>
    <w:p w14:paraId="1C9DFCB4" w14:textId="77777777" w:rsidR="001D1EE2" w:rsidRPr="00CB4A0A" w:rsidRDefault="001D1EE2" w:rsidP="001D1EE2">
      <w:pPr>
        <w:rPr>
          <w:rFonts w:cstheme="minorHAnsi"/>
          <w:i/>
          <w:sz w:val="24"/>
          <w:szCs w:val="24"/>
        </w:rPr>
      </w:pPr>
      <w:r w:rsidRPr="00CB4A0A">
        <w:rPr>
          <w:rFonts w:cstheme="minorHAnsi"/>
          <w:sz w:val="24"/>
          <w:szCs w:val="24"/>
        </w:rPr>
        <w:t>Consider that your practice can only derive value from its audit and logging documentation when it reviews reports.</w:t>
      </w:r>
    </w:p>
    <w:p w14:paraId="73F4435A"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7CC8DC36"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If your practice does not retain copies of its audit records, it might not be able to include this information in a review of auditable events</w:t>
      </w:r>
    </w:p>
    <w:p w14:paraId="40B50206" w14:textId="77777777" w:rsidR="001D1EE2" w:rsidRPr="00CB4A0A" w:rsidRDefault="001D1EE2" w:rsidP="001D1EE2">
      <w:pPr>
        <w:spacing w:line="240" w:lineRule="auto"/>
        <w:contextualSpacing/>
        <w:rPr>
          <w:rFonts w:cstheme="minorHAnsi"/>
          <w:sz w:val="24"/>
          <w:szCs w:val="24"/>
        </w:rPr>
      </w:pPr>
    </w:p>
    <w:p w14:paraId="7B1B6423"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 xml:space="preserve">Violations of acceptable use policies and procedures go unobserved. </w:t>
      </w:r>
    </w:p>
    <w:p w14:paraId="64DD8940"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employee or service provider with excessive or unauthorized access privileges, can go undetected and your practice might not be able to prevent a potential compromise to ePHI.</w:t>
      </w:r>
    </w:p>
    <w:p w14:paraId="21E743E1"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4023CA3B"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38121BD1"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9C1E75C" w14:textId="77777777" w:rsidR="001D1EE2" w:rsidRPr="00CB4A0A" w:rsidRDefault="001D1EE2" w:rsidP="001D1EE2">
      <w:pPr>
        <w:spacing w:after="0" w:line="240" w:lineRule="auto"/>
        <w:rPr>
          <w:rFonts w:eastAsia="Times New Roman" w:cstheme="minorHAnsi"/>
          <w:bCs/>
          <w:sz w:val="24"/>
          <w:szCs w:val="24"/>
        </w:rPr>
      </w:pPr>
    </w:p>
    <w:p w14:paraId="0ED58460"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cstheme="minorHAnsi"/>
          <w:iCs/>
          <w:sz w:val="24"/>
          <w:szCs w:val="24"/>
        </w:rPr>
        <w:t>Implement hardware, software, and/or procedural mechanisms that record and examine activity in information systems that contain or use ePHI.</w:t>
      </w:r>
    </w:p>
    <w:p w14:paraId="30440315"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164.312(b)]</w:t>
      </w:r>
    </w:p>
    <w:p w14:paraId="3C371CEA"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br/>
        <w:t xml:space="preserve">Consider the types of audit and the audit processing requirements when allocating audit storage capacity. Configure your information system so that it periodically transfers audit records to an alternate system or media in order to utilize storage capacity effectively. </w:t>
      </w:r>
    </w:p>
    <w:p w14:paraId="295D0025" w14:textId="77777777" w:rsidR="001D1EE2" w:rsidRPr="00CB4A0A" w:rsidRDefault="001D1EE2" w:rsidP="001D1EE2">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AU-4]</w:t>
      </w:r>
    </w:p>
    <w:p w14:paraId="6FDB5BB0" w14:textId="77777777" w:rsidR="001D1EE2" w:rsidRPr="00CB4A0A" w:rsidRDefault="001D1EE2" w:rsidP="001D1EE2">
      <w:pPr>
        <w:pStyle w:val="ListParagraph"/>
        <w:spacing w:after="0" w:line="240" w:lineRule="auto"/>
        <w:ind w:left="360"/>
        <w:rPr>
          <w:rFonts w:cstheme="minorHAnsi"/>
          <w:color w:val="000000" w:themeColor="text1"/>
          <w:sz w:val="24"/>
          <w:szCs w:val="24"/>
        </w:rPr>
      </w:pPr>
    </w:p>
    <w:p w14:paraId="4D595D62" w14:textId="77777777" w:rsidR="001D1EE2" w:rsidRPr="00CB4A0A" w:rsidRDefault="001D1EE2" w:rsidP="001D1EE2">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Provide an audit reduction and report generation capability that supports on-demand audit review, analysis, and reporting requirements and does not alter the original content or time ordering of audit records. </w:t>
      </w:r>
    </w:p>
    <w:p w14:paraId="7860488C" w14:textId="77777777" w:rsidR="00131D1F" w:rsidRPr="00CB4A0A" w:rsidDel="00360962" w:rsidRDefault="00131D1F" w:rsidP="001D1EE2">
      <w:pPr>
        <w:spacing w:after="0" w:line="240" w:lineRule="auto"/>
        <w:rPr>
          <w:del w:id="573" w:author="Hareesh Ganesan" w:date="2016-10-17T11:15:00Z"/>
          <w:rFonts w:eastAsia="Times New Roman" w:cstheme="minorHAnsi"/>
          <w:bCs/>
          <w:sz w:val="24"/>
          <w:szCs w:val="24"/>
        </w:rPr>
      </w:pPr>
    </w:p>
    <w:p w14:paraId="20CC1BCC" w14:textId="77777777" w:rsidR="00462577" w:rsidRPr="00CB4A0A" w:rsidDel="00360962" w:rsidRDefault="001D1EE2" w:rsidP="00462577">
      <w:pPr>
        <w:pStyle w:val="Heading1"/>
        <w:pBdr>
          <w:top w:val="single" w:sz="4" w:space="1" w:color="auto"/>
          <w:left w:val="single" w:sz="4" w:space="4" w:color="auto"/>
          <w:bottom w:val="single" w:sz="4" w:space="1" w:color="auto"/>
          <w:right w:val="single" w:sz="4" w:space="4" w:color="auto"/>
        </w:pBdr>
        <w:rPr>
          <w:del w:id="574" w:author="Hareesh Ganesan" w:date="2016-10-17T11:15:00Z"/>
          <w:rFonts w:eastAsia="Times New Roman"/>
          <w:color w:val="000000"/>
        </w:rPr>
      </w:pPr>
      <w:bookmarkStart w:id="575" w:name="_Toc461443965"/>
      <w:del w:id="576" w:author="Hareesh Ganesan" w:date="2016-10-17T11:15:00Z">
        <w:r w:rsidRPr="00CB4A0A" w:rsidDel="00360962">
          <w:rPr>
            <w:b/>
          </w:rPr>
          <w:delText>T31</w:delText>
        </w:r>
        <w:r w:rsidR="00462577" w:rsidRPr="00CB4A0A" w:rsidDel="00360962">
          <w:rPr>
            <w:b/>
          </w:rPr>
          <w:delText xml:space="preserve"> - </w:delText>
        </w:r>
        <w:r w:rsidRPr="00CB4A0A" w:rsidDel="00360962">
          <w:rPr>
            <w:rFonts w:eastAsia="Times New Roman"/>
            <w:b/>
            <w:color w:val="000000"/>
          </w:rPr>
          <w:delText>§164.312(b</w:delText>
        </w:r>
        <w:r w:rsidR="00462577" w:rsidRPr="00CB4A0A" w:rsidDel="00360962">
          <w:rPr>
            <w:rFonts w:eastAsia="Times New Roman"/>
            <w:b/>
            <w:color w:val="000000"/>
          </w:rPr>
          <w:delText xml:space="preserve">) Standard </w:delText>
        </w:r>
        <w:r w:rsidR="00462577" w:rsidRPr="00CB4A0A" w:rsidDel="00360962">
          <w:delText>Does your practice retain copies of its audit/access records?</w:delText>
        </w:r>
        <w:bookmarkEnd w:id="575"/>
      </w:del>
    </w:p>
    <w:p w14:paraId="51531B2E" w14:textId="77777777" w:rsidR="001D1EE2" w:rsidRPr="00CB4A0A" w:rsidDel="00360962" w:rsidRDefault="001D1EE2" w:rsidP="001D1EE2">
      <w:pPr>
        <w:pStyle w:val="ListParagraph"/>
        <w:numPr>
          <w:ilvl w:val="0"/>
          <w:numId w:val="4"/>
        </w:numPr>
        <w:rPr>
          <w:del w:id="577" w:author="Hareesh Ganesan" w:date="2016-10-17T11:15:00Z"/>
          <w:rFonts w:eastAsia="Times New Roman" w:cstheme="minorHAnsi"/>
          <w:color w:val="000000"/>
          <w:sz w:val="24"/>
          <w:szCs w:val="24"/>
        </w:rPr>
      </w:pPr>
      <w:del w:id="578" w:author="Hareesh Ganesan" w:date="2016-10-17T11:15:00Z">
        <w:r w:rsidRPr="00CB4A0A" w:rsidDel="00360962">
          <w:rPr>
            <w:rFonts w:eastAsia="Times New Roman" w:cstheme="minorHAnsi"/>
            <w:color w:val="000000"/>
            <w:sz w:val="24"/>
            <w:szCs w:val="24"/>
          </w:rPr>
          <w:delText>Yes</w:delText>
        </w:r>
      </w:del>
    </w:p>
    <w:p w14:paraId="7C4684C8" w14:textId="77777777" w:rsidR="001D1EE2" w:rsidRPr="00CB4A0A" w:rsidDel="00360962" w:rsidRDefault="001D1EE2" w:rsidP="001D1EE2">
      <w:pPr>
        <w:pStyle w:val="ListParagraph"/>
        <w:numPr>
          <w:ilvl w:val="0"/>
          <w:numId w:val="1"/>
        </w:numPr>
        <w:rPr>
          <w:del w:id="579" w:author="Hareesh Ganesan" w:date="2016-10-17T11:15:00Z"/>
          <w:rFonts w:eastAsia="Times New Roman" w:cstheme="minorHAnsi"/>
          <w:color w:val="000000"/>
          <w:sz w:val="24"/>
          <w:szCs w:val="24"/>
        </w:rPr>
      </w:pPr>
      <w:del w:id="580" w:author="Hareesh Ganesan" w:date="2016-10-17T11:15:00Z">
        <w:r w:rsidRPr="00CB4A0A" w:rsidDel="00360962">
          <w:rPr>
            <w:rFonts w:eastAsia="Times New Roman" w:cstheme="minorHAnsi"/>
            <w:color w:val="000000"/>
            <w:sz w:val="24"/>
            <w:szCs w:val="24"/>
          </w:rPr>
          <w:delText>No</w:delText>
        </w:r>
      </w:del>
    </w:p>
    <w:p w14:paraId="3860DB07" w14:textId="77777777" w:rsidR="001D1EE2" w:rsidRPr="00CB4A0A" w:rsidDel="00360962" w:rsidRDefault="001D1EE2" w:rsidP="001D1EE2">
      <w:pPr>
        <w:rPr>
          <w:del w:id="581" w:author="Hareesh Ganesan" w:date="2016-10-17T11:15:00Z"/>
          <w:rFonts w:cstheme="minorHAnsi"/>
          <w:sz w:val="24"/>
          <w:szCs w:val="24"/>
        </w:rPr>
      </w:pPr>
      <w:del w:id="582" w:author="Hareesh Ganesan" w:date="2016-10-17T11:15:00Z">
        <w:r w:rsidRPr="00CB4A0A" w:rsidDel="00360962">
          <w:rPr>
            <w:rFonts w:cstheme="minorHAnsi"/>
            <w:b/>
            <w:sz w:val="24"/>
            <w:szCs w:val="24"/>
          </w:rPr>
          <w:delText>If no</w:delText>
        </w:r>
        <w:r w:rsidRPr="00CB4A0A" w:rsidDel="00360962">
          <w:rPr>
            <w:rFonts w:cstheme="minorHAnsi"/>
            <w:sz w:val="24"/>
            <w:szCs w:val="24"/>
          </w:rPr>
          <w:delText>, please select from the following:</w:delText>
        </w:r>
      </w:del>
    </w:p>
    <w:p w14:paraId="76BF6472" w14:textId="77777777" w:rsidR="001D1EE2" w:rsidRPr="00CB4A0A" w:rsidDel="00360962" w:rsidRDefault="001D1EE2" w:rsidP="001D1EE2">
      <w:pPr>
        <w:pStyle w:val="ListParagraph"/>
        <w:numPr>
          <w:ilvl w:val="0"/>
          <w:numId w:val="2"/>
        </w:numPr>
        <w:rPr>
          <w:del w:id="583" w:author="Hareesh Ganesan" w:date="2016-10-17T11:15:00Z"/>
          <w:rFonts w:cstheme="minorHAnsi"/>
          <w:sz w:val="24"/>
          <w:szCs w:val="24"/>
        </w:rPr>
      </w:pPr>
      <w:del w:id="584" w:author="Hareesh Ganesan" w:date="2016-10-17T11:15:00Z">
        <w:r w:rsidRPr="00CB4A0A" w:rsidDel="00360962">
          <w:rPr>
            <w:rFonts w:cstheme="minorHAnsi"/>
            <w:sz w:val="24"/>
            <w:szCs w:val="24"/>
          </w:rPr>
          <w:delText>Cost</w:delText>
        </w:r>
      </w:del>
    </w:p>
    <w:p w14:paraId="277D5F81" w14:textId="77777777" w:rsidR="001D1EE2" w:rsidRPr="00CB4A0A" w:rsidDel="00360962" w:rsidRDefault="001D1EE2" w:rsidP="001D1EE2">
      <w:pPr>
        <w:pStyle w:val="ListParagraph"/>
        <w:numPr>
          <w:ilvl w:val="0"/>
          <w:numId w:val="2"/>
        </w:numPr>
        <w:rPr>
          <w:del w:id="585" w:author="Hareesh Ganesan" w:date="2016-10-17T11:15:00Z"/>
          <w:rFonts w:cstheme="minorHAnsi"/>
          <w:sz w:val="24"/>
          <w:szCs w:val="24"/>
        </w:rPr>
      </w:pPr>
      <w:del w:id="586" w:author="Hareesh Ganesan" w:date="2016-10-17T11:15:00Z">
        <w:r w:rsidRPr="00CB4A0A" w:rsidDel="00360962">
          <w:rPr>
            <w:rFonts w:cstheme="minorHAnsi"/>
            <w:sz w:val="24"/>
            <w:szCs w:val="24"/>
          </w:rPr>
          <w:delText>Practice Size</w:delText>
        </w:r>
      </w:del>
    </w:p>
    <w:p w14:paraId="0FC59588" w14:textId="77777777" w:rsidR="001D1EE2" w:rsidRPr="00CB4A0A" w:rsidDel="00360962" w:rsidRDefault="001D1EE2" w:rsidP="001D1EE2">
      <w:pPr>
        <w:pStyle w:val="ListParagraph"/>
        <w:numPr>
          <w:ilvl w:val="0"/>
          <w:numId w:val="2"/>
        </w:numPr>
        <w:rPr>
          <w:del w:id="587" w:author="Hareesh Ganesan" w:date="2016-10-17T11:15:00Z"/>
          <w:rFonts w:cstheme="minorHAnsi"/>
          <w:sz w:val="24"/>
          <w:szCs w:val="24"/>
        </w:rPr>
      </w:pPr>
      <w:del w:id="588" w:author="Hareesh Ganesan" w:date="2016-10-17T11:15:00Z">
        <w:r w:rsidRPr="00CB4A0A" w:rsidDel="00360962">
          <w:rPr>
            <w:rFonts w:cstheme="minorHAnsi"/>
            <w:sz w:val="24"/>
            <w:szCs w:val="24"/>
          </w:rPr>
          <w:delText>Complexity</w:delText>
        </w:r>
      </w:del>
    </w:p>
    <w:p w14:paraId="2A0648B1" w14:textId="77777777" w:rsidR="001D1EE2" w:rsidRPr="00CB4A0A" w:rsidDel="00360962" w:rsidRDefault="001D1EE2" w:rsidP="001D1EE2">
      <w:pPr>
        <w:pStyle w:val="ListParagraph"/>
        <w:numPr>
          <w:ilvl w:val="0"/>
          <w:numId w:val="2"/>
        </w:numPr>
        <w:rPr>
          <w:del w:id="589" w:author="Hareesh Ganesan" w:date="2016-10-17T11:15:00Z"/>
          <w:rFonts w:cstheme="minorHAnsi"/>
          <w:sz w:val="24"/>
          <w:szCs w:val="24"/>
        </w:rPr>
      </w:pPr>
      <w:del w:id="590" w:author="Hareesh Ganesan" w:date="2016-10-17T11:15:00Z">
        <w:r w:rsidRPr="00CB4A0A" w:rsidDel="00360962">
          <w:rPr>
            <w:rFonts w:cstheme="minorHAnsi"/>
            <w:sz w:val="24"/>
            <w:szCs w:val="24"/>
          </w:rPr>
          <w:delText>Alternate Solution</w:delText>
        </w:r>
      </w:del>
    </w:p>
    <w:p w14:paraId="4E1F7050" w14:textId="77777777" w:rsidR="001D1EE2" w:rsidRPr="00CB4A0A" w:rsidDel="00360962" w:rsidRDefault="001D1EE2" w:rsidP="001D1EE2">
      <w:pPr>
        <w:rPr>
          <w:del w:id="591" w:author="Hareesh Ganesan" w:date="2016-10-17T11:15:00Z"/>
          <w:rFonts w:cstheme="minorHAnsi"/>
          <w:sz w:val="24"/>
          <w:szCs w:val="24"/>
        </w:rPr>
      </w:pPr>
      <w:del w:id="592" w:author="Hareesh Ganesan" w:date="2016-10-17T11:15:00Z">
        <w:r w:rsidRPr="00CB4A0A" w:rsidDel="00360962">
          <w:rPr>
            <w:rFonts w:cstheme="minorHAnsi"/>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1D1EE2" w:rsidRPr="00CB4A0A" w:rsidDel="00360962" w14:paraId="1610A6D1" w14:textId="77777777" w:rsidTr="002B2138">
        <w:trPr>
          <w:del w:id="593" w:author="Hareesh Ganesan" w:date="2016-10-17T11:15:00Z"/>
        </w:trPr>
        <w:tc>
          <w:tcPr>
            <w:tcW w:w="9576" w:type="dxa"/>
          </w:tcPr>
          <w:p w14:paraId="272487E1" w14:textId="77777777" w:rsidR="001D1EE2" w:rsidRPr="00CB4A0A" w:rsidDel="00360962" w:rsidRDefault="001D1EE2" w:rsidP="002B2138">
            <w:pPr>
              <w:rPr>
                <w:del w:id="594" w:author="Hareesh Ganesan" w:date="2016-10-17T11:15:00Z"/>
                <w:rFonts w:cstheme="minorHAnsi"/>
                <w:sz w:val="24"/>
                <w:szCs w:val="24"/>
              </w:rPr>
            </w:pPr>
          </w:p>
          <w:p w14:paraId="3F7D7BE9" w14:textId="77777777" w:rsidR="001D1EE2" w:rsidRPr="00CB4A0A" w:rsidDel="00360962" w:rsidRDefault="001D1EE2" w:rsidP="002B2138">
            <w:pPr>
              <w:rPr>
                <w:del w:id="595" w:author="Hareesh Ganesan" w:date="2016-10-17T11:15:00Z"/>
                <w:rFonts w:cstheme="minorHAnsi"/>
                <w:sz w:val="24"/>
                <w:szCs w:val="24"/>
              </w:rPr>
            </w:pPr>
          </w:p>
          <w:p w14:paraId="4C0763D3" w14:textId="77777777" w:rsidR="001D1EE2" w:rsidRPr="00CB4A0A" w:rsidDel="00360962" w:rsidRDefault="001D1EE2" w:rsidP="002B2138">
            <w:pPr>
              <w:rPr>
                <w:del w:id="596" w:author="Hareesh Ganesan" w:date="2016-10-17T11:15:00Z"/>
                <w:rFonts w:cstheme="minorHAnsi"/>
                <w:sz w:val="24"/>
                <w:szCs w:val="24"/>
              </w:rPr>
            </w:pPr>
          </w:p>
          <w:p w14:paraId="528D68BF" w14:textId="77777777" w:rsidR="001D1EE2" w:rsidRPr="00CB4A0A" w:rsidDel="00360962" w:rsidRDefault="001D1EE2" w:rsidP="002B2138">
            <w:pPr>
              <w:rPr>
                <w:del w:id="597" w:author="Hareesh Ganesan" w:date="2016-10-17T11:15:00Z"/>
                <w:rFonts w:cstheme="minorHAnsi"/>
                <w:sz w:val="24"/>
                <w:szCs w:val="24"/>
              </w:rPr>
            </w:pPr>
          </w:p>
          <w:p w14:paraId="15F85216" w14:textId="77777777" w:rsidR="001D1EE2" w:rsidRPr="00CB4A0A" w:rsidDel="00360962" w:rsidRDefault="001D1EE2" w:rsidP="002B2138">
            <w:pPr>
              <w:rPr>
                <w:del w:id="598" w:author="Hareesh Ganesan" w:date="2016-10-17T11:15:00Z"/>
                <w:rFonts w:cstheme="minorHAnsi"/>
                <w:sz w:val="24"/>
                <w:szCs w:val="24"/>
              </w:rPr>
            </w:pPr>
          </w:p>
          <w:p w14:paraId="7271E2A4" w14:textId="77777777" w:rsidR="001D1EE2" w:rsidRPr="00CB4A0A" w:rsidDel="00360962" w:rsidRDefault="001D1EE2" w:rsidP="002B2138">
            <w:pPr>
              <w:rPr>
                <w:del w:id="599" w:author="Hareesh Ganesan" w:date="2016-10-17T11:15:00Z"/>
                <w:rFonts w:cstheme="minorHAnsi"/>
                <w:sz w:val="24"/>
                <w:szCs w:val="24"/>
              </w:rPr>
            </w:pPr>
          </w:p>
        </w:tc>
      </w:tr>
    </w:tbl>
    <w:p w14:paraId="17DC4F82" w14:textId="77777777" w:rsidR="001D1EE2" w:rsidRPr="00CB4A0A" w:rsidDel="00360962" w:rsidRDefault="001D1EE2" w:rsidP="001D1EE2">
      <w:pPr>
        <w:rPr>
          <w:del w:id="600" w:author="Hareesh Ganesan" w:date="2016-10-17T11:15:00Z"/>
          <w:rFonts w:cstheme="minorHAnsi"/>
          <w:sz w:val="24"/>
          <w:szCs w:val="24"/>
        </w:rPr>
      </w:pPr>
    </w:p>
    <w:p w14:paraId="79E2EED0" w14:textId="77777777" w:rsidR="001D1EE2" w:rsidRPr="00CB4A0A" w:rsidDel="00360962" w:rsidRDefault="001D1EE2" w:rsidP="001D1EE2">
      <w:pPr>
        <w:rPr>
          <w:del w:id="601" w:author="Hareesh Ganesan" w:date="2016-10-17T11:15:00Z"/>
          <w:rFonts w:cstheme="minorHAnsi"/>
          <w:sz w:val="24"/>
          <w:szCs w:val="24"/>
        </w:rPr>
      </w:pPr>
      <w:del w:id="602" w:author="Hareesh Ganesan" w:date="2016-10-17T11:15:00Z">
        <w:r w:rsidRPr="00CB4A0A" w:rsidDel="00360962">
          <w:rPr>
            <w:rFonts w:cstheme="minorHAnsi"/>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1D1EE2" w:rsidRPr="00CB4A0A" w:rsidDel="00360962" w14:paraId="2350B5B3" w14:textId="77777777" w:rsidTr="002B2138">
        <w:trPr>
          <w:del w:id="603" w:author="Hareesh Ganesan" w:date="2016-10-17T11:15:00Z"/>
        </w:trPr>
        <w:tc>
          <w:tcPr>
            <w:tcW w:w="9576" w:type="dxa"/>
          </w:tcPr>
          <w:p w14:paraId="11F0916F" w14:textId="77777777" w:rsidR="001D1EE2" w:rsidRPr="00CB4A0A" w:rsidDel="00360962" w:rsidRDefault="001D1EE2" w:rsidP="002B2138">
            <w:pPr>
              <w:rPr>
                <w:del w:id="604" w:author="Hareesh Ganesan" w:date="2016-10-17T11:15:00Z"/>
                <w:rFonts w:cstheme="minorHAnsi"/>
                <w:sz w:val="24"/>
                <w:szCs w:val="24"/>
              </w:rPr>
            </w:pPr>
          </w:p>
          <w:p w14:paraId="55080A24" w14:textId="77777777" w:rsidR="001D1EE2" w:rsidRPr="00CB4A0A" w:rsidDel="00360962" w:rsidRDefault="001D1EE2" w:rsidP="002B2138">
            <w:pPr>
              <w:rPr>
                <w:del w:id="605" w:author="Hareesh Ganesan" w:date="2016-10-17T11:15:00Z"/>
                <w:rFonts w:cstheme="minorHAnsi"/>
                <w:sz w:val="24"/>
                <w:szCs w:val="24"/>
              </w:rPr>
            </w:pPr>
          </w:p>
          <w:p w14:paraId="3079F779" w14:textId="77777777" w:rsidR="001D1EE2" w:rsidRPr="00CB4A0A" w:rsidDel="00360962" w:rsidRDefault="001D1EE2" w:rsidP="002B2138">
            <w:pPr>
              <w:rPr>
                <w:del w:id="606" w:author="Hareesh Ganesan" w:date="2016-10-17T11:15:00Z"/>
                <w:rFonts w:cstheme="minorHAnsi"/>
                <w:sz w:val="24"/>
                <w:szCs w:val="24"/>
              </w:rPr>
            </w:pPr>
          </w:p>
          <w:p w14:paraId="5217A21D" w14:textId="77777777" w:rsidR="001D1EE2" w:rsidRPr="00CB4A0A" w:rsidDel="00360962" w:rsidRDefault="001D1EE2" w:rsidP="002B2138">
            <w:pPr>
              <w:rPr>
                <w:del w:id="607" w:author="Hareesh Ganesan" w:date="2016-10-17T11:15:00Z"/>
                <w:rFonts w:cstheme="minorHAnsi"/>
                <w:sz w:val="24"/>
                <w:szCs w:val="24"/>
              </w:rPr>
            </w:pPr>
          </w:p>
          <w:p w14:paraId="6FB32579" w14:textId="77777777" w:rsidR="001D1EE2" w:rsidRPr="00CB4A0A" w:rsidDel="00360962" w:rsidRDefault="001D1EE2" w:rsidP="002B2138">
            <w:pPr>
              <w:rPr>
                <w:del w:id="608" w:author="Hareesh Ganesan" w:date="2016-10-17T11:15:00Z"/>
                <w:rFonts w:cstheme="minorHAnsi"/>
                <w:sz w:val="24"/>
                <w:szCs w:val="24"/>
              </w:rPr>
            </w:pPr>
          </w:p>
          <w:p w14:paraId="46B18539" w14:textId="77777777" w:rsidR="001D1EE2" w:rsidRPr="00CB4A0A" w:rsidDel="00360962" w:rsidRDefault="001D1EE2" w:rsidP="002B2138">
            <w:pPr>
              <w:rPr>
                <w:del w:id="609" w:author="Hareesh Ganesan" w:date="2016-10-17T11:15:00Z"/>
                <w:rFonts w:cstheme="minorHAnsi"/>
                <w:sz w:val="24"/>
                <w:szCs w:val="24"/>
              </w:rPr>
            </w:pPr>
          </w:p>
        </w:tc>
      </w:tr>
    </w:tbl>
    <w:p w14:paraId="6A574D45" w14:textId="77777777" w:rsidR="001D1EE2" w:rsidRPr="00CB4A0A" w:rsidDel="00360962" w:rsidRDefault="001D1EE2" w:rsidP="001D1EE2">
      <w:pPr>
        <w:rPr>
          <w:del w:id="610" w:author="Hareesh Ganesan" w:date="2016-10-17T11:15:00Z"/>
          <w:rFonts w:cstheme="minorHAnsi"/>
          <w:sz w:val="24"/>
          <w:szCs w:val="24"/>
        </w:rPr>
      </w:pPr>
    </w:p>
    <w:p w14:paraId="323C4794" w14:textId="77777777" w:rsidR="001D1EE2" w:rsidRPr="00CB4A0A" w:rsidDel="00360962" w:rsidRDefault="001D1EE2" w:rsidP="001D1EE2">
      <w:pPr>
        <w:rPr>
          <w:del w:id="611" w:author="Hareesh Ganesan" w:date="2016-10-17T11:15:00Z"/>
          <w:rFonts w:cstheme="minorHAnsi"/>
          <w:sz w:val="24"/>
          <w:szCs w:val="24"/>
        </w:rPr>
      </w:pPr>
      <w:del w:id="612" w:author="Hareesh Ganesan" w:date="2016-10-17T11:15:00Z">
        <w:r w:rsidRPr="00CB4A0A" w:rsidDel="00360962">
          <w:rPr>
            <w:rFonts w:cstheme="minorHAnsi"/>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1D1EE2" w:rsidRPr="00CB4A0A" w:rsidDel="00360962" w14:paraId="420DB310" w14:textId="77777777" w:rsidTr="002B2138">
        <w:trPr>
          <w:del w:id="613" w:author="Hareesh Ganesan" w:date="2016-10-17T11:15:00Z"/>
        </w:trPr>
        <w:tc>
          <w:tcPr>
            <w:tcW w:w="9576" w:type="dxa"/>
          </w:tcPr>
          <w:p w14:paraId="4D92C7BD" w14:textId="77777777" w:rsidR="001D1EE2" w:rsidRPr="00CB4A0A" w:rsidDel="00360962" w:rsidRDefault="001D1EE2" w:rsidP="002B2138">
            <w:pPr>
              <w:rPr>
                <w:del w:id="614" w:author="Hareesh Ganesan" w:date="2016-10-17T11:15:00Z"/>
                <w:rFonts w:cstheme="minorHAnsi"/>
                <w:sz w:val="24"/>
                <w:szCs w:val="24"/>
              </w:rPr>
            </w:pPr>
          </w:p>
          <w:p w14:paraId="130588BC" w14:textId="77777777" w:rsidR="001D1EE2" w:rsidRPr="00CB4A0A" w:rsidDel="00360962" w:rsidRDefault="001D1EE2" w:rsidP="002B2138">
            <w:pPr>
              <w:rPr>
                <w:del w:id="615" w:author="Hareesh Ganesan" w:date="2016-10-17T11:15:00Z"/>
                <w:rFonts w:cstheme="minorHAnsi"/>
                <w:sz w:val="24"/>
                <w:szCs w:val="24"/>
              </w:rPr>
            </w:pPr>
          </w:p>
          <w:p w14:paraId="565B5D6D" w14:textId="77777777" w:rsidR="001D1EE2" w:rsidRPr="00CB4A0A" w:rsidDel="00360962" w:rsidRDefault="001D1EE2" w:rsidP="002B2138">
            <w:pPr>
              <w:rPr>
                <w:del w:id="616" w:author="Hareesh Ganesan" w:date="2016-10-17T11:15:00Z"/>
                <w:rFonts w:cstheme="minorHAnsi"/>
                <w:sz w:val="24"/>
                <w:szCs w:val="24"/>
              </w:rPr>
            </w:pPr>
          </w:p>
          <w:p w14:paraId="0A1C033B" w14:textId="77777777" w:rsidR="001D1EE2" w:rsidRPr="00CB4A0A" w:rsidDel="00360962" w:rsidRDefault="001D1EE2" w:rsidP="002B2138">
            <w:pPr>
              <w:rPr>
                <w:del w:id="617" w:author="Hareesh Ganesan" w:date="2016-10-17T11:15:00Z"/>
                <w:rFonts w:cstheme="minorHAnsi"/>
                <w:sz w:val="24"/>
                <w:szCs w:val="24"/>
              </w:rPr>
            </w:pPr>
          </w:p>
          <w:p w14:paraId="6FB49FBC" w14:textId="77777777" w:rsidR="001D1EE2" w:rsidRPr="00CB4A0A" w:rsidDel="00360962" w:rsidRDefault="001D1EE2" w:rsidP="002B2138">
            <w:pPr>
              <w:rPr>
                <w:del w:id="618" w:author="Hareesh Ganesan" w:date="2016-10-17T11:15:00Z"/>
                <w:rFonts w:cstheme="minorHAnsi"/>
                <w:sz w:val="24"/>
                <w:szCs w:val="24"/>
              </w:rPr>
            </w:pPr>
          </w:p>
          <w:p w14:paraId="7F60DD10" w14:textId="77777777" w:rsidR="001D1EE2" w:rsidRPr="00CB4A0A" w:rsidDel="00360962" w:rsidRDefault="001D1EE2" w:rsidP="002B2138">
            <w:pPr>
              <w:rPr>
                <w:del w:id="619" w:author="Hareesh Ganesan" w:date="2016-10-17T11:15:00Z"/>
                <w:rFonts w:cstheme="minorHAnsi"/>
                <w:sz w:val="24"/>
                <w:szCs w:val="24"/>
              </w:rPr>
            </w:pPr>
          </w:p>
        </w:tc>
      </w:tr>
    </w:tbl>
    <w:p w14:paraId="229B3738" w14:textId="77777777" w:rsidR="001D1EE2" w:rsidRPr="00CB4A0A" w:rsidDel="00360962" w:rsidRDefault="001D1EE2" w:rsidP="001D1EE2">
      <w:pPr>
        <w:rPr>
          <w:del w:id="620" w:author="Hareesh Ganesan" w:date="2016-10-17T11:15:00Z"/>
          <w:rFonts w:cstheme="minorHAnsi"/>
          <w:sz w:val="24"/>
          <w:szCs w:val="24"/>
        </w:rPr>
      </w:pPr>
    </w:p>
    <w:p w14:paraId="37A220FB" w14:textId="77777777" w:rsidR="001D1EE2" w:rsidRPr="00CB4A0A" w:rsidDel="00360962" w:rsidRDefault="001D1EE2" w:rsidP="001D1EE2">
      <w:pPr>
        <w:rPr>
          <w:del w:id="621" w:author="Hareesh Ganesan" w:date="2016-10-17T11:15:00Z"/>
          <w:rFonts w:cstheme="minorHAnsi"/>
          <w:sz w:val="24"/>
          <w:szCs w:val="24"/>
        </w:rPr>
      </w:pPr>
      <w:del w:id="622" w:author="Hareesh Ganesan" w:date="2016-10-17T11:15:00Z">
        <w:r w:rsidRPr="00CB4A0A" w:rsidDel="00360962">
          <w:rPr>
            <w:rFonts w:cstheme="minorHAnsi"/>
            <w:sz w:val="24"/>
            <w:szCs w:val="24"/>
          </w:rPr>
          <w:delText>Please rate the likelihood of a threat/vulnerability affecting your ePHI:</w:delText>
        </w:r>
      </w:del>
    </w:p>
    <w:p w14:paraId="61D81B84" w14:textId="77777777" w:rsidR="001D1EE2" w:rsidRPr="00CB4A0A" w:rsidDel="00360962" w:rsidRDefault="001D1EE2" w:rsidP="001D1EE2">
      <w:pPr>
        <w:pStyle w:val="ListParagraph"/>
        <w:numPr>
          <w:ilvl w:val="0"/>
          <w:numId w:val="3"/>
        </w:numPr>
        <w:rPr>
          <w:del w:id="623" w:author="Hareesh Ganesan" w:date="2016-10-17T11:15:00Z"/>
          <w:rFonts w:cstheme="minorHAnsi"/>
          <w:sz w:val="24"/>
          <w:szCs w:val="24"/>
        </w:rPr>
      </w:pPr>
      <w:del w:id="624" w:author="Hareesh Ganesan" w:date="2016-10-17T11:15:00Z">
        <w:r w:rsidRPr="00CB4A0A" w:rsidDel="00360962">
          <w:rPr>
            <w:rFonts w:cstheme="minorHAnsi"/>
            <w:sz w:val="24"/>
            <w:szCs w:val="24"/>
          </w:rPr>
          <w:delText>Low</w:delText>
        </w:r>
      </w:del>
    </w:p>
    <w:p w14:paraId="3AA48B18" w14:textId="77777777" w:rsidR="001D1EE2" w:rsidRPr="00CB4A0A" w:rsidDel="00360962" w:rsidRDefault="001D1EE2" w:rsidP="001D1EE2">
      <w:pPr>
        <w:pStyle w:val="ListParagraph"/>
        <w:numPr>
          <w:ilvl w:val="0"/>
          <w:numId w:val="3"/>
        </w:numPr>
        <w:rPr>
          <w:del w:id="625" w:author="Hareesh Ganesan" w:date="2016-10-17T11:15:00Z"/>
          <w:rFonts w:cstheme="minorHAnsi"/>
          <w:sz w:val="24"/>
          <w:szCs w:val="24"/>
        </w:rPr>
      </w:pPr>
      <w:del w:id="626" w:author="Hareesh Ganesan" w:date="2016-10-17T11:15:00Z">
        <w:r w:rsidRPr="00CB4A0A" w:rsidDel="00360962">
          <w:rPr>
            <w:rFonts w:cstheme="minorHAnsi"/>
            <w:sz w:val="24"/>
            <w:szCs w:val="24"/>
          </w:rPr>
          <w:delText>Medium</w:delText>
        </w:r>
      </w:del>
    </w:p>
    <w:p w14:paraId="5578E006" w14:textId="77777777" w:rsidR="001D1EE2" w:rsidRPr="00CB4A0A" w:rsidDel="00360962" w:rsidRDefault="001D1EE2" w:rsidP="001D1EE2">
      <w:pPr>
        <w:pStyle w:val="ListParagraph"/>
        <w:numPr>
          <w:ilvl w:val="0"/>
          <w:numId w:val="3"/>
        </w:numPr>
        <w:rPr>
          <w:del w:id="627" w:author="Hareesh Ganesan" w:date="2016-10-17T11:15:00Z"/>
          <w:rFonts w:cstheme="minorHAnsi"/>
          <w:sz w:val="24"/>
          <w:szCs w:val="24"/>
        </w:rPr>
      </w:pPr>
      <w:del w:id="628" w:author="Hareesh Ganesan" w:date="2016-10-17T11:15:00Z">
        <w:r w:rsidRPr="00CB4A0A" w:rsidDel="00360962">
          <w:rPr>
            <w:rFonts w:cstheme="minorHAnsi"/>
            <w:sz w:val="24"/>
            <w:szCs w:val="24"/>
          </w:rPr>
          <w:delText>High</w:delText>
        </w:r>
      </w:del>
    </w:p>
    <w:p w14:paraId="19372AE3" w14:textId="77777777" w:rsidR="001D1EE2" w:rsidRPr="00CB4A0A" w:rsidDel="00360962" w:rsidRDefault="001D1EE2" w:rsidP="001D1EE2">
      <w:pPr>
        <w:rPr>
          <w:del w:id="629" w:author="Hareesh Ganesan" w:date="2016-10-17T11:15:00Z"/>
          <w:rFonts w:cstheme="minorHAnsi"/>
          <w:sz w:val="24"/>
          <w:szCs w:val="24"/>
        </w:rPr>
      </w:pPr>
      <w:del w:id="630" w:author="Hareesh Ganesan" w:date="2016-10-17T11:15:00Z">
        <w:r w:rsidRPr="00CB4A0A" w:rsidDel="00360962">
          <w:rPr>
            <w:rFonts w:cstheme="minorHAnsi"/>
            <w:sz w:val="24"/>
            <w:szCs w:val="24"/>
          </w:rPr>
          <w:delText>Please rate the impact of a threat/vulnerability affecting your ePHI:</w:delText>
        </w:r>
      </w:del>
    </w:p>
    <w:p w14:paraId="7474FEBC" w14:textId="77777777" w:rsidR="001D1EE2" w:rsidRPr="00CB4A0A" w:rsidDel="00360962" w:rsidRDefault="001D1EE2" w:rsidP="001D1EE2">
      <w:pPr>
        <w:pStyle w:val="ListParagraph"/>
        <w:numPr>
          <w:ilvl w:val="0"/>
          <w:numId w:val="3"/>
        </w:numPr>
        <w:rPr>
          <w:del w:id="631" w:author="Hareesh Ganesan" w:date="2016-10-17T11:15:00Z"/>
          <w:rFonts w:cstheme="minorHAnsi"/>
          <w:sz w:val="24"/>
          <w:szCs w:val="24"/>
        </w:rPr>
      </w:pPr>
      <w:del w:id="632" w:author="Hareesh Ganesan" w:date="2016-10-17T11:15:00Z">
        <w:r w:rsidRPr="00CB4A0A" w:rsidDel="00360962">
          <w:rPr>
            <w:rFonts w:cstheme="minorHAnsi"/>
            <w:sz w:val="24"/>
            <w:szCs w:val="24"/>
          </w:rPr>
          <w:delText>Low</w:delText>
        </w:r>
      </w:del>
    </w:p>
    <w:p w14:paraId="475D5BF2" w14:textId="77777777" w:rsidR="001D1EE2" w:rsidRPr="00CB4A0A" w:rsidDel="00360962" w:rsidRDefault="001D1EE2" w:rsidP="001D1EE2">
      <w:pPr>
        <w:pStyle w:val="ListParagraph"/>
        <w:numPr>
          <w:ilvl w:val="0"/>
          <w:numId w:val="3"/>
        </w:numPr>
        <w:rPr>
          <w:del w:id="633" w:author="Hareesh Ganesan" w:date="2016-10-17T11:15:00Z"/>
          <w:rFonts w:cstheme="minorHAnsi"/>
          <w:sz w:val="24"/>
          <w:szCs w:val="24"/>
        </w:rPr>
      </w:pPr>
      <w:del w:id="634" w:author="Hareesh Ganesan" w:date="2016-10-17T11:15:00Z">
        <w:r w:rsidRPr="00CB4A0A" w:rsidDel="00360962">
          <w:rPr>
            <w:rFonts w:cstheme="minorHAnsi"/>
            <w:sz w:val="24"/>
            <w:szCs w:val="24"/>
          </w:rPr>
          <w:delText>Medium</w:delText>
        </w:r>
      </w:del>
    </w:p>
    <w:p w14:paraId="639D313F" w14:textId="77777777" w:rsidR="001D1EE2" w:rsidRPr="00CB4A0A" w:rsidDel="00360962" w:rsidRDefault="001D1EE2" w:rsidP="001D1EE2">
      <w:pPr>
        <w:pStyle w:val="ListParagraph"/>
        <w:numPr>
          <w:ilvl w:val="0"/>
          <w:numId w:val="3"/>
        </w:numPr>
        <w:rPr>
          <w:del w:id="635" w:author="Hareesh Ganesan" w:date="2016-10-17T11:15:00Z"/>
          <w:rFonts w:cstheme="minorHAnsi"/>
          <w:sz w:val="24"/>
          <w:szCs w:val="24"/>
        </w:rPr>
      </w:pPr>
      <w:del w:id="636" w:author="Hareesh Ganesan" w:date="2016-10-17T11:15:00Z">
        <w:r w:rsidRPr="00CB4A0A" w:rsidDel="00360962">
          <w:rPr>
            <w:rFonts w:cstheme="minorHAnsi"/>
            <w:sz w:val="24"/>
            <w:szCs w:val="24"/>
          </w:rPr>
          <w:delText>High</w:delText>
        </w:r>
      </w:del>
    </w:p>
    <w:p w14:paraId="20773207" w14:textId="77777777" w:rsidR="00E65501" w:rsidRPr="00CB4A0A" w:rsidDel="00360962" w:rsidRDefault="00E65501" w:rsidP="00E65501">
      <w:pPr>
        <w:rPr>
          <w:del w:id="637" w:author="Hareesh Ganesan" w:date="2016-10-17T11:15:00Z"/>
          <w:rFonts w:cstheme="minorHAnsi"/>
          <w:b/>
          <w:sz w:val="24"/>
          <w:szCs w:val="24"/>
        </w:rPr>
      </w:pPr>
      <w:del w:id="638" w:author="Hareesh Ganesan" w:date="2016-10-17T11:15:00Z">
        <w:r w:rsidRPr="00CB4A0A" w:rsidDel="00360962">
          <w:rPr>
            <w:rFonts w:cstheme="minorHAnsi"/>
            <w:b/>
            <w:sz w:val="24"/>
            <w:szCs w:val="24"/>
          </w:rPr>
          <w:delText>Overall Security Risk:</w:delText>
        </w:r>
      </w:del>
    </w:p>
    <w:p w14:paraId="17C6FEDA" w14:textId="77777777" w:rsidR="00E65501" w:rsidRPr="00CB4A0A" w:rsidDel="00360962" w:rsidRDefault="00E65501" w:rsidP="00E65501">
      <w:pPr>
        <w:pStyle w:val="ListParagraph"/>
        <w:numPr>
          <w:ilvl w:val="0"/>
          <w:numId w:val="3"/>
        </w:numPr>
        <w:rPr>
          <w:del w:id="639" w:author="Hareesh Ganesan" w:date="2016-10-17T11:15:00Z"/>
          <w:rFonts w:cstheme="minorHAnsi"/>
          <w:sz w:val="24"/>
          <w:szCs w:val="24"/>
        </w:rPr>
      </w:pPr>
      <w:del w:id="640" w:author="Hareesh Ganesan" w:date="2016-10-17T11:15:00Z">
        <w:r w:rsidRPr="00CB4A0A" w:rsidDel="00360962">
          <w:rPr>
            <w:rFonts w:cstheme="minorHAnsi"/>
            <w:sz w:val="24"/>
            <w:szCs w:val="24"/>
          </w:rPr>
          <w:delText>Low</w:delText>
        </w:r>
      </w:del>
    </w:p>
    <w:p w14:paraId="482BAF89" w14:textId="77777777" w:rsidR="00E65501" w:rsidRPr="00CB4A0A" w:rsidDel="00360962" w:rsidRDefault="00E65501" w:rsidP="00E65501">
      <w:pPr>
        <w:pStyle w:val="ListParagraph"/>
        <w:numPr>
          <w:ilvl w:val="0"/>
          <w:numId w:val="3"/>
        </w:numPr>
        <w:rPr>
          <w:del w:id="641" w:author="Hareesh Ganesan" w:date="2016-10-17T11:15:00Z"/>
          <w:rFonts w:cstheme="minorHAnsi"/>
          <w:sz w:val="24"/>
          <w:szCs w:val="24"/>
        </w:rPr>
      </w:pPr>
      <w:del w:id="642" w:author="Hareesh Ganesan" w:date="2016-10-17T11:15:00Z">
        <w:r w:rsidRPr="00CB4A0A" w:rsidDel="00360962">
          <w:rPr>
            <w:rFonts w:cstheme="minorHAnsi"/>
            <w:sz w:val="24"/>
            <w:szCs w:val="24"/>
          </w:rPr>
          <w:delText>Medium</w:delText>
        </w:r>
      </w:del>
    </w:p>
    <w:p w14:paraId="4EF9F967" w14:textId="77777777" w:rsidR="00E65501" w:rsidRPr="00CB4A0A" w:rsidDel="00360962" w:rsidRDefault="00E65501" w:rsidP="00E65501">
      <w:pPr>
        <w:pStyle w:val="ListParagraph"/>
        <w:numPr>
          <w:ilvl w:val="0"/>
          <w:numId w:val="3"/>
        </w:numPr>
        <w:rPr>
          <w:del w:id="643" w:author="Hareesh Ganesan" w:date="2016-10-17T11:15:00Z"/>
          <w:rFonts w:cstheme="minorHAnsi"/>
          <w:sz w:val="24"/>
          <w:szCs w:val="24"/>
        </w:rPr>
      </w:pPr>
      <w:del w:id="644" w:author="Hareesh Ganesan" w:date="2016-10-17T11:15:00Z">
        <w:r w:rsidRPr="00CB4A0A" w:rsidDel="00360962">
          <w:rPr>
            <w:rFonts w:cstheme="minorHAnsi"/>
            <w:sz w:val="24"/>
            <w:szCs w:val="24"/>
          </w:rPr>
          <w:delText>High</w:delText>
        </w:r>
      </w:del>
    </w:p>
    <w:p w14:paraId="66E1CE11" w14:textId="77777777" w:rsidR="001D1EE2" w:rsidRPr="00CB4A0A" w:rsidDel="00360962" w:rsidRDefault="001D1EE2" w:rsidP="001D1EE2">
      <w:pPr>
        <w:rPr>
          <w:del w:id="645" w:author="Hareesh Ganesan" w:date="2016-10-17T11:15:00Z"/>
          <w:rFonts w:cstheme="minorHAnsi"/>
          <w:b/>
          <w:sz w:val="24"/>
          <w:szCs w:val="24"/>
        </w:rPr>
      </w:pPr>
      <w:del w:id="646" w:author="Hareesh Ganesan" w:date="2016-10-17T11:15:00Z">
        <w:r w:rsidRPr="00CB4A0A" w:rsidDel="00360962">
          <w:rPr>
            <w:rFonts w:cstheme="minorHAnsi"/>
            <w:b/>
            <w:sz w:val="24"/>
            <w:szCs w:val="24"/>
          </w:rPr>
          <w:delText>Related Information:</w:delText>
        </w:r>
      </w:del>
    </w:p>
    <w:p w14:paraId="7FAB405B" w14:textId="77777777" w:rsidR="001D1EE2" w:rsidRPr="00CB4A0A" w:rsidDel="00360962" w:rsidRDefault="001D1EE2" w:rsidP="001D1EE2">
      <w:pPr>
        <w:rPr>
          <w:del w:id="647" w:author="Hareesh Ganesan" w:date="2016-10-17T11:15:00Z"/>
          <w:rFonts w:cstheme="minorHAnsi"/>
          <w:i/>
          <w:sz w:val="24"/>
          <w:szCs w:val="24"/>
        </w:rPr>
      </w:pPr>
      <w:del w:id="648" w:author="Hareesh Ganesan" w:date="2016-10-17T11:15:00Z">
        <w:r w:rsidRPr="00CB4A0A" w:rsidDel="00360962">
          <w:rPr>
            <w:rFonts w:cstheme="minorHAnsi"/>
            <w:i/>
            <w:sz w:val="24"/>
            <w:szCs w:val="24"/>
          </w:rPr>
          <w:delText>Things to Consider to Help Answer the Question:</w:delText>
        </w:r>
      </w:del>
    </w:p>
    <w:p w14:paraId="67D0EF9F" w14:textId="77777777" w:rsidR="001D1EE2" w:rsidRPr="00CB4A0A" w:rsidDel="00360962" w:rsidRDefault="001D1EE2" w:rsidP="001D1EE2">
      <w:pPr>
        <w:spacing w:after="0" w:line="240" w:lineRule="auto"/>
        <w:contextualSpacing/>
        <w:rPr>
          <w:del w:id="649" w:author="Hareesh Ganesan" w:date="2016-10-17T11:15:00Z"/>
          <w:rFonts w:cstheme="minorHAnsi"/>
          <w:sz w:val="24"/>
          <w:szCs w:val="24"/>
        </w:rPr>
      </w:pPr>
      <w:del w:id="650" w:author="Hareesh Ganesan" w:date="2016-10-17T11:15:00Z">
        <w:r w:rsidRPr="00CB4A0A" w:rsidDel="00360962">
          <w:rPr>
            <w:rFonts w:cstheme="minorHAnsi"/>
            <w:sz w:val="24"/>
            <w:szCs w:val="24"/>
          </w:rPr>
          <w:delText xml:space="preserve">Consider that the generation of access/audit reports necessitates storage. To have value, the reports must be available for review. </w:delText>
        </w:r>
      </w:del>
    </w:p>
    <w:p w14:paraId="55859DAC" w14:textId="77777777" w:rsidR="001D1EE2" w:rsidRPr="00CB4A0A" w:rsidDel="00360962" w:rsidRDefault="001D1EE2" w:rsidP="001D1EE2">
      <w:pPr>
        <w:spacing w:after="0" w:line="240" w:lineRule="auto"/>
        <w:contextualSpacing/>
        <w:rPr>
          <w:del w:id="651" w:author="Hareesh Ganesan" w:date="2016-10-17T11:15:00Z"/>
          <w:rFonts w:cstheme="minorHAnsi"/>
          <w:sz w:val="24"/>
          <w:szCs w:val="24"/>
        </w:rPr>
      </w:pPr>
    </w:p>
    <w:p w14:paraId="01FEB371" w14:textId="77777777" w:rsidR="001D1EE2" w:rsidRPr="00CB4A0A" w:rsidDel="00360962" w:rsidRDefault="001D1EE2" w:rsidP="001D1EE2">
      <w:pPr>
        <w:rPr>
          <w:del w:id="652" w:author="Hareesh Ganesan" w:date="2016-10-17T11:15:00Z"/>
          <w:rFonts w:cstheme="minorHAnsi"/>
          <w:i/>
          <w:sz w:val="24"/>
          <w:szCs w:val="24"/>
        </w:rPr>
      </w:pPr>
      <w:del w:id="653" w:author="Hareesh Ganesan" w:date="2016-10-17T11:15:00Z">
        <w:r w:rsidRPr="00CB4A0A" w:rsidDel="00360962">
          <w:rPr>
            <w:rFonts w:cstheme="minorHAnsi"/>
            <w:sz w:val="24"/>
            <w:szCs w:val="24"/>
          </w:rPr>
          <w:delText>Consider that your practice can only derive value from its audit and logging documentation when it reviews reports.</w:delText>
        </w:r>
      </w:del>
    </w:p>
    <w:p w14:paraId="2336B55E" w14:textId="77777777" w:rsidR="001D1EE2" w:rsidRPr="00CB4A0A" w:rsidDel="00360962" w:rsidRDefault="001D1EE2" w:rsidP="001D1EE2">
      <w:pPr>
        <w:rPr>
          <w:del w:id="654" w:author="Hareesh Ganesan" w:date="2016-10-17T11:15:00Z"/>
          <w:rFonts w:cstheme="minorHAnsi"/>
          <w:i/>
          <w:sz w:val="24"/>
          <w:szCs w:val="24"/>
        </w:rPr>
      </w:pPr>
      <w:del w:id="655" w:author="Hareesh Ganesan" w:date="2016-10-17T11:15:00Z">
        <w:r w:rsidRPr="00CB4A0A" w:rsidDel="00360962">
          <w:rPr>
            <w:rFonts w:cstheme="minorHAnsi"/>
            <w:i/>
            <w:sz w:val="24"/>
            <w:szCs w:val="24"/>
          </w:rPr>
          <w:delText>Possible Threats and Vulnerabilities:</w:delText>
        </w:r>
      </w:del>
    </w:p>
    <w:p w14:paraId="04D89D4A" w14:textId="77777777" w:rsidR="001D1EE2" w:rsidRPr="00CB4A0A" w:rsidDel="00360962" w:rsidRDefault="001D1EE2" w:rsidP="001D1EE2">
      <w:pPr>
        <w:spacing w:line="240" w:lineRule="auto"/>
        <w:contextualSpacing/>
        <w:rPr>
          <w:del w:id="656" w:author="Hareesh Ganesan" w:date="2016-10-17T11:15:00Z"/>
          <w:rFonts w:cstheme="minorHAnsi"/>
          <w:sz w:val="24"/>
          <w:szCs w:val="24"/>
        </w:rPr>
      </w:pPr>
      <w:del w:id="657" w:author="Hareesh Ganesan" w:date="2016-10-17T11:15:00Z">
        <w:r w:rsidRPr="00CB4A0A" w:rsidDel="00360962">
          <w:rPr>
            <w:rFonts w:cstheme="minorHAnsi"/>
            <w:sz w:val="24"/>
            <w:szCs w:val="24"/>
          </w:rPr>
          <w:delText>If your practice does not retain copies of its audit records, it might not be able to include this information in a review of auditable events</w:delText>
        </w:r>
      </w:del>
    </w:p>
    <w:p w14:paraId="0516C49A" w14:textId="77777777" w:rsidR="001D1EE2" w:rsidRPr="00CB4A0A" w:rsidDel="00360962" w:rsidRDefault="001D1EE2" w:rsidP="001D1EE2">
      <w:pPr>
        <w:spacing w:line="240" w:lineRule="auto"/>
        <w:contextualSpacing/>
        <w:rPr>
          <w:del w:id="658" w:author="Hareesh Ganesan" w:date="2016-10-17T11:15:00Z"/>
          <w:rFonts w:cstheme="minorHAnsi"/>
          <w:sz w:val="24"/>
          <w:szCs w:val="24"/>
        </w:rPr>
      </w:pPr>
    </w:p>
    <w:p w14:paraId="5580FB92" w14:textId="77777777" w:rsidR="001D1EE2" w:rsidRPr="00CB4A0A" w:rsidDel="00360962" w:rsidRDefault="001D1EE2" w:rsidP="001D1EE2">
      <w:pPr>
        <w:spacing w:line="240" w:lineRule="auto"/>
        <w:contextualSpacing/>
        <w:rPr>
          <w:del w:id="659" w:author="Hareesh Ganesan" w:date="2016-10-17T11:15:00Z"/>
          <w:rFonts w:cstheme="minorHAnsi"/>
          <w:sz w:val="24"/>
          <w:szCs w:val="24"/>
        </w:rPr>
      </w:pPr>
      <w:del w:id="660" w:author="Hareesh Ganesan" w:date="2016-10-17T11:15:00Z">
        <w:r w:rsidRPr="00CB4A0A" w:rsidDel="00360962">
          <w:rPr>
            <w:rFonts w:cstheme="minorHAnsi"/>
            <w:sz w:val="24"/>
            <w:szCs w:val="24"/>
          </w:rPr>
          <w:delText xml:space="preserve">Violations of acceptable use policies and procedures go unobserved. </w:delText>
        </w:r>
      </w:del>
    </w:p>
    <w:p w14:paraId="503FEFA6" w14:textId="77777777" w:rsidR="001D1EE2" w:rsidRPr="00CB4A0A" w:rsidDel="00360962" w:rsidRDefault="001D1EE2" w:rsidP="001D1EE2">
      <w:pPr>
        <w:pStyle w:val="ListParagraph"/>
        <w:numPr>
          <w:ilvl w:val="0"/>
          <w:numId w:val="6"/>
        </w:numPr>
        <w:spacing w:line="240" w:lineRule="auto"/>
        <w:ind w:left="252" w:hanging="252"/>
        <w:rPr>
          <w:del w:id="661" w:author="Hareesh Ganesan" w:date="2016-10-17T11:15:00Z"/>
          <w:rFonts w:cstheme="minorHAnsi"/>
          <w:sz w:val="24"/>
          <w:szCs w:val="24"/>
        </w:rPr>
      </w:pPr>
      <w:del w:id="662" w:author="Hareesh Ganesan" w:date="2016-10-17T11:15:00Z">
        <w:r w:rsidRPr="00CB4A0A" w:rsidDel="00360962">
          <w:rPr>
            <w:rFonts w:cstheme="minorHAnsi"/>
            <w:sz w:val="24"/>
            <w:szCs w:val="24"/>
          </w:rPr>
          <w:delText>Human threats, such as an employee or service provider with excessive or unauthorized access privileges, can go undetected and your practice might not be able to prevent a potential compromise to ePHI.</w:delText>
        </w:r>
      </w:del>
    </w:p>
    <w:p w14:paraId="3FD98474" w14:textId="77777777" w:rsidR="001D1EE2" w:rsidRPr="00CB4A0A" w:rsidDel="00360962" w:rsidRDefault="001D1EE2" w:rsidP="001D1EE2">
      <w:pPr>
        <w:pStyle w:val="ListParagraph"/>
        <w:numPr>
          <w:ilvl w:val="0"/>
          <w:numId w:val="6"/>
        </w:numPr>
        <w:spacing w:line="240" w:lineRule="auto"/>
        <w:ind w:left="252" w:hanging="252"/>
        <w:rPr>
          <w:del w:id="663" w:author="Hareesh Ganesan" w:date="2016-10-17T11:15:00Z"/>
          <w:rFonts w:cstheme="minorHAnsi"/>
          <w:sz w:val="24"/>
          <w:szCs w:val="24"/>
        </w:rPr>
      </w:pPr>
      <w:del w:id="664" w:author="Hareesh Ganesan" w:date="2016-10-17T11:15:00Z">
        <w:r w:rsidRPr="00CB4A0A" w:rsidDel="00360962">
          <w:rPr>
            <w:rFonts w:cstheme="minorHAnsi"/>
            <w:sz w:val="24"/>
            <w:szCs w:val="24"/>
          </w:rPr>
          <w:delText>Unauthorized disclosure (including disclosure through theft and loss) of ePHI can lead to identity theft.</w:delText>
        </w:r>
      </w:del>
    </w:p>
    <w:p w14:paraId="16BB251E" w14:textId="77777777" w:rsidR="001D1EE2" w:rsidRPr="00CB4A0A" w:rsidDel="00360962" w:rsidRDefault="001D1EE2" w:rsidP="001D1EE2">
      <w:pPr>
        <w:spacing w:after="0" w:line="240" w:lineRule="auto"/>
        <w:rPr>
          <w:del w:id="665" w:author="Hareesh Ganesan" w:date="2016-10-17T11:15:00Z"/>
          <w:rFonts w:eastAsia="Times New Roman" w:cstheme="minorHAnsi"/>
          <w:bCs/>
          <w:i/>
          <w:sz w:val="24"/>
          <w:szCs w:val="24"/>
        </w:rPr>
      </w:pPr>
      <w:del w:id="666" w:author="Hareesh Ganesan" w:date="2016-10-17T11:15:00Z">
        <w:r w:rsidRPr="00CB4A0A" w:rsidDel="00360962">
          <w:rPr>
            <w:rFonts w:eastAsia="Times New Roman" w:cstheme="minorHAnsi"/>
            <w:bCs/>
            <w:i/>
            <w:sz w:val="24"/>
            <w:szCs w:val="24"/>
          </w:rPr>
          <w:delText>Examples of Safeguards:</w:delText>
        </w:r>
        <w:r w:rsidR="00343753" w:rsidRPr="00CB4A0A" w:rsidDel="00360962">
          <w:rPr>
            <w:rFonts w:eastAsia="Times New Roman" w:cstheme="minorHAnsi"/>
            <w:bCs/>
            <w:i/>
            <w:sz w:val="24"/>
            <w:szCs w:val="24"/>
          </w:rPr>
          <w:delText xml:space="preserve"> </w:delText>
        </w:r>
      </w:del>
    </w:p>
    <w:p w14:paraId="248BB49C" w14:textId="77777777" w:rsidR="001D1EE2" w:rsidRPr="00CB4A0A" w:rsidDel="00360962" w:rsidRDefault="00BE5134" w:rsidP="001D1EE2">
      <w:pPr>
        <w:spacing w:after="0" w:line="240" w:lineRule="auto"/>
        <w:rPr>
          <w:del w:id="667" w:author="Hareesh Ganesan" w:date="2016-10-17T11:15:00Z"/>
          <w:rFonts w:eastAsia="Times New Roman" w:cstheme="minorHAnsi"/>
          <w:bCs/>
          <w:sz w:val="24"/>
          <w:szCs w:val="24"/>
        </w:rPr>
      </w:pPr>
      <w:del w:id="668" w:author="Hareesh Ganesan" w:date="2016-10-17T11:15:00Z">
        <w:r w:rsidRPr="00CB4A0A" w:rsidDel="00360962">
          <w:rPr>
            <w:rFonts w:eastAsia="Times New Roman" w:cstheme="minorHAnsi"/>
            <w:bCs/>
            <w:sz w:val="24"/>
            <w:szCs w:val="24"/>
          </w:rPr>
          <w:delText xml:space="preserve">Below are some </w:delText>
        </w:r>
        <w:r w:rsidR="001D1EE2" w:rsidRPr="00CB4A0A" w:rsidDel="00360962">
          <w:rPr>
            <w:rFonts w:eastAsia="Times New Roman" w:cstheme="minorHAnsi"/>
            <w:bCs/>
            <w:sz w:val="24"/>
            <w:szCs w:val="24"/>
          </w:rPr>
          <w:delText>potential safeguards to use against possible threats/vulnerabilities. NOTE: The safeguards you choose will depend on the degree of risk and the potential harm that the threat/vulnerability poses to you and the individuals who are the subjects of the ePHI.</w:delText>
        </w:r>
      </w:del>
    </w:p>
    <w:p w14:paraId="1E9C8DCE" w14:textId="77777777" w:rsidR="001D1EE2" w:rsidRPr="00CB4A0A" w:rsidDel="00360962" w:rsidRDefault="001D1EE2" w:rsidP="001D1EE2">
      <w:pPr>
        <w:spacing w:after="0" w:line="240" w:lineRule="auto"/>
        <w:rPr>
          <w:del w:id="669" w:author="Hareesh Ganesan" w:date="2016-10-17T11:15:00Z"/>
          <w:rFonts w:eastAsia="Times New Roman" w:cstheme="minorHAnsi"/>
          <w:bCs/>
          <w:sz w:val="24"/>
          <w:szCs w:val="24"/>
        </w:rPr>
      </w:pPr>
    </w:p>
    <w:p w14:paraId="76F8D619" w14:textId="77777777" w:rsidR="001D1EE2" w:rsidRPr="00CB4A0A" w:rsidDel="00360962" w:rsidRDefault="001D1EE2" w:rsidP="001D1EE2">
      <w:pPr>
        <w:spacing w:line="240" w:lineRule="auto"/>
        <w:contextualSpacing/>
        <w:rPr>
          <w:del w:id="670" w:author="Hareesh Ganesan" w:date="2016-10-17T11:15:00Z"/>
          <w:rFonts w:eastAsia="Times New Roman" w:cstheme="minorHAnsi"/>
          <w:color w:val="000000"/>
          <w:sz w:val="24"/>
          <w:szCs w:val="24"/>
        </w:rPr>
      </w:pPr>
      <w:del w:id="671" w:author="Hareesh Ganesan" w:date="2016-10-17T11:15:00Z">
        <w:r w:rsidRPr="00CB4A0A" w:rsidDel="00360962">
          <w:rPr>
            <w:rFonts w:cstheme="minorHAnsi"/>
            <w:iCs/>
            <w:sz w:val="24"/>
            <w:szCs w:val="24"/>
          </w:rPr>
          <w:delText>Implement hardware, software, and/or procedural mechanisms that record and examine activity in information systems that contain or use ePHI.</w:delText>
        </w:r>
      </w:del>
    </w:p>
    <w:p w14:paraId="433A7B1D" w14:textId="77777777" w:rsidR="001D1EE2" w:rsidRPr="00CB4A0A" w:rsidDel="00360962" w:rsidRDefault="001D1EE2" w:rsidP="001D1EE2">
      <w:pPr>
        <w:spacing w:line="240" w:lineRule="auto"/>
        <w:contextualSpacing/>
        <w:rPr>
          <w:del w:id="672" w:author="Hareesh Ganesan" w:date="2016-10-17T11:15:00Z"/>
          <w:rFonts w:eastAsia="Times New Roman" w:cstheme="minorHAnsi"/>
          <w:color w:val="000000"/>
          <w:sz w:val="24"/>
          <w:szCs w:val="24"/>
        </w:rPr>
      </w:pPr>
      <w:del w:id="673" w:author="Hareesh Ganesan" w:date="2016-10-17T11:15:00Z">
        <w:r w:rsidRPr="00CB4A0A" w:rsidDel="00360962">
          <w:rPr>
            <w:rFonts w:eastAsia="Times New Roman" w:cstheme="minorHAnsi"/>
            <w:color w:val="000000"/>
            <w:sz w:val="24"/>
            <w:szCs w:val="24"/>
          </w:rPr>
          <w:delText xml:space="preserve">[45 CFR </w:delText>
        </w:r>
        <w:r w:rsidRPr="00CB4A0A" w:rsidDel="00360962">
          <w:rPr>
            <w:rFonts w:cstheme="minorHAnsi"/>
            <w:sz w:val="24"/>
            <w:szCs w:val="24"/>
          </w:rPr>
          <w:delText>§</w:delText>
        </w:r>
        <w:r w:rsidRPr="00CB4A0A" w:rsidDel="00360962">
          <w:rPr>
            <w:rFonts w:eastAsia="Times New Roman" w:cstheme="minorHAnsi"/>
            <w:sz w:val="24"/>
            <w:szCs w:val="24"/>
          </w:rPr>
          <w:delText>164.312(b)]</w:delText>
        </w:r>
      </w:del>
    </w:p>
    <w:p w14:paraId="3591CF18" w14:textId="77777777" w:rsidR="001D1EE2" w:rsidRPr="00CB4A0A" w:rsidDel="00360962" w:rsidRDefault="001D1EE2" w:rsidP="001D1EE2">
      <w:pPr>
        <w:autoSpaceDE w:val="0"/>
        <w:autoSpaceDN w:val="0"/>
        <w:adjustRightInd w:val="0"/>
        <w:spacing w:after="0" w:line="240" w:lineRule="auto"/>
        <w:contextualSpacing/>
        <w:rPr>
          <w:del w:id="674" w:author="Hareesh Ganesan" w:date="2016-10-17T11:15:00Z"/>
          <w:rFonts w:eastAsia="Times New Roman" w:cstheme="minorHAnsi"/>
          <w:color w:val="000000"/>
          <w:sz w:val="24"/>
          <w:szCs w:val="24"/>
        </w:rPr>
      </w:pPr>
      <w:del w:id="675" w:author="Hareesh Ganesan" w:date="2016-10-17T11:15:00Z">
        <w:r w:rsidRPr="00CB4A0A" w:rsidDel="00360962">
          <w:rPr>
            <w:rFonts w:eastAsia="Times New Roman" w:cstheme="minorHAnsi"/>
            <w:color w:val="000000"/>
            <w:sz w:val="24"/>
            <w:szCs w:val="24"/>
          </w:rPr>
          <w:br/>
          <w:delText xml:space="preserve">Consider the types of audit and the audit processing requirements when allocating audit storage capacity. Configure your information system so that it periodically transfers audit records to an alternate system or media in order to utilize storage capacity effectively. </w:delText>
        </w:r>
      </w:del>
    </w:p>
    <w:p w14:paraId="35C2911A" w14:textId="77777777" w:rsidR="001D1EE2" w:rsidRPr="00CB4A0A" w:rsidDel="00360962" w:rsidRDefault="001D1EE2" w:rsidP="001D1EE2">
      <w:pPr>
        <w:spacing w:after="0" w:line="240" w:lineRule="auto"/>
        <w:contextualSpacing/>
        <w:rPr>
          <w:del w:id="676" w:author="Hareesh Ganesan" w:date="2016-10-17T11:15:00Z"/>
          <w:rFonts w:cstheme="minorHAnsi"/>
          <w:color w:val="000000" w:themeColor="text1"/>
          <w:sz w:val="24"/>
          <w:szCs w:val="24"/>
        </w:rPr>
      </w:pPr>
      <w:del w:id="677" w:author="Hareesh Ganesan" w:date="2016-10-17T11:15:00Z">
        <w:r w:rsidRPr="00CB4A0A" w:rsidDel="00360962">
          <w:rPr>
            <w:rFonts w:cstheme="minorHAnsi"/>
            <w:color w:val="000000" w:themeColor="text1"/>
            <w:sz w:val="24"/>
            <w:szCs w:val="24"/>
          </w:rPr>
          <w:delText>[NIST SP 800-53 AU-4]</w:delText>
        </w:r>
      </w:del>
    </w:p>
    <w:p w14:paraId="044573EE" w14:textId="77777777" w:rsidR="001D1EE2" w:rsidRPr="00CB4A0A" w:rsidDel="00360962" w:rsidRDefault="001D1EE2" w:rsidP="001D1EE2">
      <w:pPr>
        <w:pStyle w:val="ListParagraph"/>
        <w:spacing w:after="0" w:line="240" w:lineRule="auto"/>
        <w:ind w:left="360"/>
        <w:rPr>
          <w:del w:id="678" w:author="Hareesh Ganesan" w:date="2016-10-17T11:15:00Z"/>
          <w:rFonts w:cstheme="minorHAnsi"/>
          <w:color w:val="000000" w:themeColor="text1"/>
          <w:sz w:val="24"/>
          <w:szCs w:val="24"/>
        </w:rPr>
      </w:pPr>
    </w:p>
    <w:p w14:paraId="777D30FF" w14:textId="77777777" w:rsidR="001D1EE2" w:rsidRPr="00CB4A0A" w:rsidDel="00360962" w:rsidRDefault="001D1EE2" w:rsidP="001D1EE2">
      <w:pPr>
        <w:autoSpaceDE w:val="0"/>
        <w:autoSpaceDN w:val="0"/>
        <w:adjustRightInd w:val="0"/>
        <w:spacing w:after="0" w:line="240" w:lineRule="auto"/>
        <w:contextualSpacing/>
        <w:rPr>
          <w:del w:id="679" w:author="Hareesh Ganesan" w:date="2016-10-17T11:15:00Z"/>
          <w:rFonts w:eastAsia="Times New Roman" w:cstheme="minorHAnsi"/>
          <w:color w:val="000000"/>
          <w:sz w:val="24"/>
          <w:szCs w:val="24"/>
        </w:rPr>
      </w:pPr>
      <w:del w:id="680" w:author="Hareesh Ganesan" w:date="2016-10-17T11:15:00Z">
        <w:r w:rsidRPr="00CB4A0A" w:rsidDel="00360962">
          <w:rPr>
            <w:rFonts w:eastAsia="Times New Roman" w:cstheme="minorHAnsi"/>
            <w:color w:val="000000"/>
            <w:sz w:val="24"/>
            <w:szCs w:val="24"/>
          </w:rPr>
          <w:delText xml:space="preserve">Provide an audit reduction and report generation capability that supports on-demand audit review, analysis, and reporting requirements and does not alter the original content or time ordering of audit records. </w:delText>
        </w:r>
      </w:del>
    </w:p>
    <w:p w14:paraId="18CDA80A" w14:textId="77777777" w:rsidR="001D1EE2" w:rsidRPr="00CB4A0A" w:rsidRDefault="001D1EE2" w:rsidP="001D1EE2">
      <w:pPr>
        <w:spacing w:after="0" w:line="240" w:lineRule="auto"/>
        <w:rPr>
          <w:rFonts w:eastAsia="Times New Roman" w:cstheme="minorHAnsi"/>
          <w:bCs/>
          <w:sz w:val="24"/>
          <w:szCs w:val="24"/>
        </w:rPr>
      </w:pPr>
    </w:p>
    <w:p w14:paraId="24B455C9" w14:textId="77777777" w:rsidR="00462577" w:rsidRPr="00CB4A0A" w:rsidRDefault="001D1EE2" w:rsidP="00462577">
      <w:pPr>
        <w:pStyle w:val="Heading1"/>
        <w:pBdr>
          <w:top w:val="single" w:sz="4" w:space="1" w:color="auto"/>
          <w:left w:val="single" w:sz="4" w:space="4" w:color="auto"/>
          <w:bottom w:val="single" w:sz="4" w:space="1" w:color="auto"/>
          <w:right w:val="single" w:sz="4" w:space="4" w:color="auto"/>
        </w:pBdr>
        <w:rPr>
          <w:rFonts w:eastAsia="Times New Roman"/>
        </w:rPr>
      </w:pPr>
      <w:bookmarkStart w:id="681" w:name="_Toc461443966"/>
      <w:r w:rsidRPr="00CB4A0A">
        <w:rPr>
          <w:b/>
        </w:rPr>
        <w:t>T32</w:t>
      </w:r>
      <w:r w:rsidR="00462577" w:rsidRPr="00CB4A0A">
        <w:rPr>
          <w:b/>
        </w:rPr>
        <w:t xml:space="preserve"> - </w:t>
      </w:r>
      <w:r w:rsidRPr="00CB4A0A">
        <w:rPr>
          <w:rFonts w:eastAsia="Times New Roman"/>
          <w:b/>
        </w:rPr>
        <w:t>§164.312(c)(1)</w:t>
      </w:r>
      <w:r w:rsidR="00343753" w:rsidRPr="00CB4A0A">
        <w:rPr>
          <w:rFonts w:eastAsia="Times New Roman"/>
          <w:b/>
        </w:rPr>
        <w:t xml:space="preserve"> </w:t>
      </w:r>
      <w:r w:rsidRPr="00CB4A0A">
        <w:rPr>
          <w:rFonts w:eastAsia="Times New Roman"/>
          <w:b/>
        </w:rPr>
        <w:t>Standard</w:t>
      </w:r>
      <w:r w:rsidR="00462577" w:rsidRPr="00CB4A0A">
        <w:rPr>
          <w:rFonts w:eastAsia="Times New Roman"/>
          <w:b/>
        </w:rPr>
        <w:t xml:space="preserve"> </w:t>
      </w:r>
      <w:r w:rsidR="00462577" w:rsidRPr="00CB4A0A">
        <w:rPr>
          <w:rFonts w:eastAsia="Times New Roman"/>
        </w:rPr>
        <w:t>Does your practice have policies and procedures for protecting ePHI from unauthorized modification or destruction?</w:t>
      </w:r>
      <w:bookmarkEnd w:id="681"/>
    </w:p>
    <w:p w14:paraId="354BC4CE" w14:textId="77777777" w:rsidR="001D1EE2" w:rsidRPr="00360962" w:rsidRDefault="001D1EE2" w:rsidP="001D1EE2">
      <w:pPr>
        <w:pStyle w:val="ListParagraph"/>
        <w:numPr>
          <w:ilvl w:val="0"/>
          <w:numId w:val="4"/>
        </w:numPr>
        <w:rPr>
          <w:rFonts w:eastAsia="Times New Roman" w:cstheme="minorHAnsi"/>
          <w:b/>
          <w:color w:val="000000"/>
          <w:sz w:val="24"/>
          <w:szCs w:val="24"/>
          <w:rPrChange w:id="682" w:author="Hareesh Ganesan" w:date="2016-10-17T11:16:00Z">
            <w:rPr>
              <w:rFonts w:eastAsia="Times New Roman" w:cstheme="minorHAnsi"/>
              <w:color w:val="000000"/>
              <w:sz w:val="24"/>
              <w:szCs w:val="24"/>
            </w:rPr>
          </w:rPrChange>
        </w:rPr>
      </w:pPr>
      <w:r w:rsidRPr="00360962">
        <w:rPr>
          <w:rFonts w:eastAsia="Times New Roman" w:cstheme="minorHAnsi"/>
          <w:b/>
          <w:color w:val="000000"/>
          <w:sz w:val="24"/>
          <w:szCs w:val="24"/>
          <w:rPrChange w:id="683" w:author="Hareesh Ganesan" w:date="2016-10-17T11:16:00Z">
            <w:rPr>
              <w:rFonts w:eastAsia="Times New Roman" w:cstheme="minorHAnsi"/>
              <w:color w:val="000000"/>
              <w:sz w:val="24"/>
              <w:szCs w:val="24"/>
            </w:rPr>
          </w:rPrChange>
        </w:rPr>
        <w:t>Yes</w:t>
      </w:r>
    </w:p>
    <w:p w14:paraId="36C9E2EF"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7A13CB54"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646C53EB"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2ADC48B2"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5FDDA4D6"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55098D38"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6A7B7143"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24821857" w14:textId="77777777" w:rsidTr="002B2138">
        <w:tc>
          <w:tcPr>
            <w:tcW w:w="9576" w:type="dxa"/>
          </w:tcPr>
          <w:p w14:paraId="1CB501F7" w14:textId="77777777" w:rsidR="001D1EE2" w:rsidRPr="00CB4A0A" w:rsidRDefault="00360962" w:rsidP="002B2138">
            <w:pPr>
              <w:rPr>
                <w:rFonts w:cstheme="minorHAnsi"/>
                <w:sz w:val="24"/>
                <w:szCs w:val="24"/>
              </w:rPr>
            </w:pPr>
            <w:ins w:id="684" w:author="Hareesh Ganesan" w:date="2016-10-17T11:16:00Z">
              <w:r>
                <w:rPr>
                  <w:rFonts w:cstheme="minorHAnsi"/>
                  <w:sz w:val="24"/>
                  <w:szCs w:val="24"/>
                </w:rPr>
                <w:t>All logins and modification</w:t>
              </w:r>
            </w:ins>
            <w:ins w:id="685" w:author="Hareesh Ganesan" w:date="2016-10-17T11:17:00Z">
              <w:r>
                <w:rPr>
                  <w:rFonts w:cstheme="minorHAnsi"/>
                  <w:sz w:val="24"/>
                  <w:szCs w:val="24"/>
                </w:rPr>
                <w:t>s</w:t>
              </w:r>
            </w:ins>
            <w:ins w:id="686" w:author="Hareesh Ganesan" w:date="2016-10-17T11:16:00Z">
              <w:r>
                <w:rPr>
                  <w:rFonts w:cstheme="minorHAnsi"/>
                  <w:sz w:val="24"/>
                  <w:szCs w:val="24"/>
                </w:rPr>
                <w:t xml:space="preserve"> are l</w:t>
              </w:r>
            </w:ins>
            <w:ins w:id="687" w:author="Hareesh Ganesan" w:date="2016-10-17T11:17:00Z">
              <w:r>
                <w:rPr>
                  <w:rFonts w:cstheme="minorHAnsi"/>
                  <w:sz w:val="24"/>
                  <w:szCs w:val="24"/>
                </w:rPr>
                <w:t xml:space="preserve">ogged and reviewed. Data drives scheduled for destruction are logged as well. </w:t>
              </w:r>
            </w:ins>
          </w:p>
          <w:p w14:paraId="67192669" w14:textId="77777777" w:rsidR="001D1EE2" w:rsidRPr="00CB4A0A" w:rsidRDefault="001D1EE2" w:rsidP="002B2138">
            <w:pPr>
              <w:rPr>
                <w:rFonts w:cstheme="minorHAnsi"/>
                <w:sz w:val="24"/>
                <w:szCs w:val="24"/>
              </w:rPr>
            </w:pPr>
          </w:p>
          <w:p w14:paraId="4AE38780" w14:textId="77777777" w:rsidR="001D1EE2" w:rsidRPr="00CB4A0A" w:rsidRDefault="001D1EE2" w:rsidP="002B2138">
            <w:pPr>
              <w:rPr>
                <w:rFonts w:cstheme="minorHAnsi"/>
                <w:sz w:val="24"/>
                <w:szCs w:val="24"/>
              </w:rPr>
            </w:pPr>
          </w:p>
          <w:p w14:paraId="15D20EEC" w14:textId="77777777" w:rsidR="001D1EE2" w:rsidRPr="00CB4A0A" w:rsidRDefault="001D1EE2" w:rsidP="002B2138">
            <w:pPr>
              <w:rPr>
                <w:rFonts w:cstheme="minorHAnsi"/>
                <w:sz w:val="24"/>
                <w:szCs w:val="24"/>
              </w:rPr>
            </w:pPr>
          </w:p>
          <w:p w14:paraId="369329E9" w14:textId="77777777" w:rsidR="001D1EE2" w:rsidRPr="00CB4A0A" w:rsidRDefault="001D1EE2" w:rsidP="002B2138">
            <w:pPr>
              <w:rPr>
                <w:rFonts w:cstheme="minorHAnsi"/>
                <w:sz w:val="24"/>
                <w:szCs w:val="24"/>
              </w:rPr>
            </w:pPr>
          </w:p>
          <w:p w14:paraId="46BB8FA2" w14:textId="77777777" w:rsidR="001D1EE2" w:rsidRPr="00CB4A0A" w:rsidRDefault="001D1EE2" w:rsidP="002B2138">
            <w:pPr>
              <w:rPr>
                <w:rFonts w:cstheme="minorHAnsi"/>
                <w:sz w:val="24"/>
                <w:szCs w:val="24"/>
              </w:rPr>
            </w:pPr>
          </w:p>
        </w:tc>
      </w:tr>
    </w:tbl>
    <w:p w14:paraId="2DEC76F5" w14:textId="77777777" w:rsidR="001D1EE2" w:rsidRPr="00CB4A0A" w:rsidRDefault="001D1EE2" w:rsidP="001D1EE2">
      <w:pPr>
        <w:rPr>
          <w:rFonts w:cstheme="minorHAnsi"/>
          <w:sz w:val="24"/>
          <w:szCs w:val="24"/>
        </w:rPr>
      </w:pPr>
    </w:p>
    <w:p w14:paraId="639C5511"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798A7DF2" w14:textId="77777777" w:rsidTr="002B2138">
        <w:tc>
          <w:tcPr>
            <w:tcW w:w="9576" w:type="dxa"/>
          </w:tcPr>
          <w:p w14:paraId="7F7852A0" w14:textId="77777777" w:rsidR="001D1EE2" w:rsidRPr="00CB4A0A" w:rsidRDefault="001D1EE2" w:rsidP="002B2138">
            <w:pPr>
              <w:rPr>
                <w:rFonts w:cstheme="minorHAnsi"/>
                <w:sz w:val="24"/>
                <w:szCs w:val="24"/>
              </w:rPr>
            </w:pPr>
          </w:p>
          <w:p w14:paraId="4606C214" w14:textId="77777777" w:rsidR="001D1EE2" w:rsidRPr="00CB4A0A" w:rsidRDefault="001D1EE2" w:rsidP="002B2138">
            <w:pPr>
              <w:rPr>
                <w:rFonts w:cstheme="minorHAnsi"/>
                <w:sz w:val="24"/>
                <w:szCs w:val="24"/>
              </w:rPr>
            </w:pPr>
          </w:p>
          <w:p w14:paraId="0C506025" w14:textId="77777777" w:rsidR="001D1EE2" w:rsidRPr="00CB4A0A" w:rsidRDefault="001D1EE2" w:rsidP="002B2138">
            <w:pPr>
              <w:rPr>
                <w:rFonts w:cstheme="minorHAnsi"/>
                <w:sz w:val="24"/>
                <w:szCs w:val="24"/>
              </w:rPr>
            </w:pPr>
          </w:p>
          <w:p w14:paraId="02852DFB" w14:textId="77777777" w:rsidR="001D1EE2" w:rsidRPr="00CB4A0A" w:rsidRDefault="001D1EE2" w:rsidP="002B2138">
            <w:pPr>
              <w:rPr>
                <w:rFonts w:cstheme="minorHAnsi"/>
                <w:sz w:val="24"/>
                <w:szCs w:val="24"/>
              </w:rPr>
            </w:pPr>
          </w:p>
          <w:p w14:paraId="4A41B50C" w14:textId="77777777" w:rsidR="001D1EE2" w:rsidRPr="00CB4A0A" w:rsidRDefault="001D1EE2" w:rsidP="002B2138">
            <w:pPr>
              <w:rPr>
                <w:rFonts w:cstheme="minorHAnsi"/>
                <w:sz w:val="24"/>
                <w:szCs w:val="24"/>
              </w:rPr>
            </w:pPr>
          </w:p>
          <w:p w14:paraId="55CB7669" w14:textId="77777777" w:rsidR="001D1EE2" w:rsidRPr="00CB4A0A" w:rsidRDefault="001D1EE2" w:rsidP="002B2138">
            <w:pPr>
              <w:rPr>
                <w:rFonts w:cstheme="minorHAnsi"/>
                <w:sz w:val="24"/>
                <w:szCs w:val="24"/>
              </w:rPr>
            </w:pPr>
          </w:p>
        </w:tc>
      </w:tr>
    </w:tbl>
    <w:p w14:paraId="510EAB05" w14:textId="77777777" w:rsidR="001D1EE2" w:rsidRPr="00CB4A0A" w:rsidRDefault="001D1EE2" w:rsidP="001D1EE2">
      <w:pPr>
        <w:rPr>
          <w:rFonts w:cstheme="minorHAnsi"/>
          <w:sz w:val="24"/>
          <w:szCs w:val="24"/>
        </w:rPr>
      </w:pPr>
    </w:p>
    <w:p w14:paraId="3AC3AD44"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45059265" w14:textId="77777777" w:rsidTr="002B2138">
        <w:tc>
          <w:tcPr>
            <w:tcW w:w="9576" w:type="dxa"/>
          </w:tcPr>
          <w:p w14:paraId="7FDAEA5B" w14:textId="77777777" w:rsidR="001D1EE2" w:rsidRPr="00CB4A0A" w:rsidRDefault="001D1EE2" w:rsidP="002B2138">
            <w:pPr>
              <w:rPr>
                <w:rFonts w:cstheme="minorHAnsi"/>
                <w:sz w:val="24"/>
                <w:szCs w:val="24"/>
              </w:rPr>
            </w:pPr>
          </w:p>
          <w:p w14:paraId="0C5DB167" w14:textId="77777777" w:rsidR="001D1EE2" w:rsidRPr="00CB4A0A" w:rsidRDefault="001D1EE2" w:rsidP="002B2138">
            <w:pPr>
              <w:rPr>
                <w:rFonts w:cstheme="minorHAnsi"/>
                <w:sz w:val="24"/>
                <w:szCs w:val="24"/>
              </w:rPr>
            </w:pPr>
          </w:p>
          <w:p w14:paraId="016B7824" w14:textId="77777777" w:rsidR="001D1EE2" w:rsidRPr="00CB4A0A" w:rsidRDefault="001D1EE2" w:rsidP="002B2138">
            <w:pPr>
              <w:rPr>
                <w:rFonts w:cstheme="minorHAnsi"/>
                <w:sz w:val="24"/>
                <w:szCs w:val="24"/>
              </w:rPr>
            </w:pPr>
          </w:p>
          <w:p w14:paraId="12ECA7A4" w14:textId="77777777" w:rsidR="001D1EE2" w:rsidRPr="00CB4A0A" w:rsidRDefault="001D1EE2" w:rsidP="002B2138">
            <w:pPr>
              <w:rPr>
                <w:rFonts w:cstheme="minorHAnsi"/>
                <w:sz w:val="24"/>
                <w:szCs w:val="24"/>
              </w:rPr>
            </w:pPr>
          </w:p>
          <w:p w14:paraId="1BE7F8A7" w14:textId="77777777" w:rsidR="001D1EE2" w:rsidRPr="00CB4A0A" w:rsidRDefault="001D1EE2" w:rsidP="002B2138">
            <w:pPr>
              <w:rPr>
                <w:rFonts w:cstheme="minorHAnsi"/>
                <w:sz w:val="24"/>
                <w:szCs w:val="24"/>
              </w:rPr>
            </w:pPr>
          </w:p>
          <w:p w14:paraId="2D3AD4E1" w14:textId="77777777" w:rsidR="001D1EE2" w:rsidRPr="00CB4A0A" w:rsidRDefault="001D1EE2" w:rsidP="002B2138">
            <w:pPr>
              <w:rPr>
                <w:rFonts w:cstheme="minorHAnsi"/>
                <w:sz w:val="24"/>
                <w:szCs w:val="24"/>
              </w:rPr>
            </w:pPr>
          </w:p>
        </w:tc>
      </w:tr>
    </w:tbl>
    <w:p w14:paraId="01CDF5F0" w14:textId="77777777" w:rsidR="001D1EE2" w:rsidRPr="00CB4A0A" w:rsidRDefault="001D1EE2" w:rsidP="001D1EE2">
      <w:pPr>
        <w:rPr>
          <w:rFonts w:cstheme="minorHAnsi"/>
          <w:sz w:val="24"/>
          <w:szCs w:val="24"/>
        </w:rPr>
      </w:pPr>
    </w:p>
    <w:p w14:paraId="5560ADAF"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78F406F0" w14:textId="77777777" w:rsidR="001D1EE2" w:rsidRPr="00360962" w:rsidRDefault="001D1EE2" w:rsidP="001D1EE2">
      <w:pPr>
        <w:pStyle w:val="ListParagraph"/>
        <w:numPr>
          <w:ilvl w:val="0"/>
          <w:numId w:val="3"/>
        </w:numPr>
        <w:rPr>
          <w:rFonts w:cstheme="minorHAnsi"/>
          <w:b/>
          <w:sz w:val="24"/>
          <w:szCs w:val="24"/>
          <w:rPrChange w:id="688" w:author="Hareesh Ganesan" w:date="2016-10-17T11:18:00Z">
            <w:rPr>
              <w:rFonts w:cstheme="minorHAnsi"/>
              <w:sz w:val="24"/>
              <w:szCs w:val="24"/>
            </w:rPr>
          </w:rPrChange>
        </w:rPr>
      </w:pPr>
      <w:r w:rsidRPr="00360962">
        <w:rPr>
          <w:rFonts w:cstheme="minorHAnsi"/>
          <w:b/>
          <w:sz w:val="24"/>
          <w:szCs w:val="24"/>
          <w:rPrChange w:id="689" w:author="Hareesh Ganesan" w:date="2016-10-17T11:18:00Z">
            <w:rPr>
              <w:rFonts w:cstheme="minorHAnsi"/>
              <w:sz w:val="24"/>
              <w:szCs w:val="24"/>
            </w:rPr>
          </w:rPrChange>
        </w:rPr>
        <w:t>Low</w:t>
      </w:r>
    </w:p>
    <w:p w14:paraId="44BB1967"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8CA53C4"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64FC6DC1"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430B6000" w14:textId="77777777" w:rsidR="001D1EE2" w:rsidRPr="00360962" w:rsidRDefault="001D1EE2" w:rsidP="001D1EE2">
      <w:pPr>
        <w:pStyle w:val="ListParagraph"/>
        <w:numPr>
          <w:ilvl w:val="0"/>
          <w:numId w:val="3"/>
        </w:numPr>
        <w:rPr>
          <w:rFonts w:cstheme="minorHAnsi"/>
          <w:b/>
          <w:sz w:val="24"/>
          <w:szCs w:val="24"/>
          <w:rPrChange w:id="690" w:author="Hareesh Ganesan" w:date="2016-10-17T11:18:00Z">
            <w:rPr>
              <w:rFonts w:cstheme="minorHAnsi"/>
              <w:sz w:val="24"/>
              <w:szCs w:val="24"/>
            </w:rPr>
          </w:rPrChange>
        </w:rPr>
      </w:pPr>
      <w:r w:rsidRPr="00360962">
        <w:rPr>
          <w:rFonts w:cstheme="minorHAnsi"/>
          <w:b/>
          <w:sz w:val="24"/>
          <w:szCs w:val="24"/>
          <w:rPrChange w:id="691" w:author="Hareesh Ganesan" w:date="2016-10-17T11:18:00Z">
            <w:rPr>
              <w:rFonts w:cstheme="minorHAnsi"/>
              <w:sz w:val="24"/>
              <w:szCs w:val="24"/>
            </w:rPr>
          </w:rPrChange>
        </w:rPr>
        <w:t>Low</w:t>
      </w:r>
    </w:p>
    <w:p w14:paraId="266EC681"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02C208ED"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68DD1934" w14:textId="77777777" w:rsidR="00784C47" w:rsidRPr="00CB4A0A" w:rsidRDefault="00784C47" w:rsidP="00784C47">
      <w:pPr>
        <w:rPr>
          <w:rFonts w:cstheme="minorHAnsi"/>
          <w:b/>
          <w:sz w:val="24"/>
          <w:szCs w:val="24"/>
        </w:rPr>
      </w:pPr>
      <w:r w:rsidRPr="00CB4A0A">
        <w:rPr>
          <w:rFonts w:cstheme="minorHAnsi"/>
          <w:b/>
          <w:sz w:val="24"/>
          <w:szCs w:val="24"/>
        </w:rPr>
        <w:t>Overall Security Risk:</w:t>
      </w:r>
    </w:p>
    <w:p w14:paraId="051CC713" w14:textId="77777777" w:rsidR="00784C47" w:rsidRPr="00360962" w:rsidRDefault="00784C47" w:rsidP="00784C47">
      <w:pPr>
        <w:pStyle w:val="ListParagraph"/>
        <w:numPr>
          <w:ilvl w:val="0"/>
          <w:numId w:val="3"/>
        </w:numPr>
        <w:rPr>
          <w:rFonts w:cstheme="minorHAnsi"/>
          <w:b/>
          <w:sz w:val="24"/>
          <w:szCs w:val="24"/>
          <w:rPrChange w:id="692" w:author="Hareesh Ganesan" w:date="2016-10-17T11:18:00Z">
            <w:rPr>
              <w:rFonts w:cstheme="minorHAnsi"/>
              <w:sz w:val="24"/>
              <w:szCs w:val="24"/>
            </w:rPr>
          </w:rPrChange>
        </w:rPr>
      </w:pPr>
      <w:r w:rsidRPr="00360962">
        <w:rPr>
          <w:rFonts w:cstheme="minorHAnsi"/>
          <w:b/>
          <w:sz w:val="24"/>
          <w:szCs w:val="24"/>
          <w:rPrChange w:id="693" w:author="Hareesh Ganesan" w:date="2016-10-17T11:18:00Z">
            <w:rPr>
              <w:rFonts w:cstheme="minorHAnsi"/>
              <w:sz w:val="24"/>
              <w:szCs w:val="24"/>
            </w:rPr>
          </w:rPrChange>
        </w:rPr>
        <w:t>Low</w:t>
      </w:r>
    </w:p>
    <w:p w14:paraId="3C0DCC97" w14:textId="77777777" w:rsidR="00784C47" w:rsidRPr="00CB4A0A" w:rsidRDefault="00784C47" w:rsidP="00784C47">
      <w:pPr>
        <w:pStyle w:val="ListParagraph"/>
        <w:numPr>
          <w:ilvl w:val="0"/>
          <w:numId w:val="3"/>
        </w:numPr>
        <w:rPr>
          <w:rFonts w:cstheme="minorHAnsi"/>
          <w:sz w:val="24"/>
          <w:szCs w:val="24"/>
        </w:rPr>
      </w:pPr>
      <w:r w:rsidRPr="00CB4A0A">
        <w:rPr>
          <w:rFonts w:cstheme="minorHAnsi"/>
          <w:sz w:val="24"/>
          <w:szCs w:val="24"/>
        </w:rPr>
        <w:t>Medium</w:t>
      </w:r>
    </w:p>
    <w:p w14:paraId="786E8888" w14:textId="77777777" w:rsidR="00784C47" w:rsidRPr="00CB4A0A" w:rsidRDefault="00784C47" w:rsidP="00784C47">
      <w:pPr>
        <w:pStyle w:val="ListParagraph"/>
        <w:numPr>
          <w:ilvl w:val="0"/>
          <w:numId w:val="3"/>
        </w:numPr>
        <w:rPr>
          <w:rFonts w:cstheme="minorHAnsi"/>
          <w:sz w:val="24"/>
          <w:szCs w:val="24"/>
        </w:rPr>
      </w:pPr>
      <w:r w:rsidRPr="00CB4A0A">
        <w:rPr>
          <w:rFonts w:cstheme="minorHAnsi"/>
          <w:sz w:val="24"/>
          <w:szCs w:val="24"/>
        </w:rPr>
        <w:t>High</w:t>
      </w:r>
    </w:p>
    <w:p w14:paraId="4378B4C7"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08BC1B60"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3372E6A0" w14:textId="77777777" w:rsidR="001D1EE2" w:rsidRPr="00CB4A0A" w:rsidRDefault="001D1EE2" w:rsidP="001D1EE2">
      <w:pPr>
        <w:spacing w:after="240" w:line="240" w:lineRule="auto"/>
        <w:rPr>
          <w:rFonts w:eastAsia="Times New Roman" w:cstheme="minorHAnsi"/>
          <w:color w:val="000000"/>
          <w:sz w:val="24"/>
          <w:szCs w:val="24"/>
        </w:rPr>
      </w:pPr>
      <w:r w:rsidRPr="00CB4A0A">
        <w:rPr>
          <w:rFonts w:eastAsia="Times New Roman" w:cstheme="minorHAnsi"/>
          <w:color w:val="000000"/>
          <w:sz w:val="24"/>
          <w:szCs w:val="24"/>
        </w:rPr>
        <w:t>Consider whether your practice’s policies and procedures identify circumstances in which appropriate approval is required prior to altering, modifying or destroying ePHI.</w:t>
      </w:r>
    </w:p>
    <w:p w14:paraId="5A065D2B" w14:textId="77777777" w:rsidR="001D1EE2" w:rsidRPr="00CB4A0A" w:rsidRDefault="001D1EE2" w:rsidP="001D1EE2">
      <w:pPr>
        <w:rPr>
          <w:rFonts w:cstheme="minorHAnsi"/>
          <w:i/>
          <w:sz w:val="24"/>
          <w:szCs w:val="24"/>
        </w:rPr>
      </w:pPr>
      <w:r w:rsidRPr="00CB4A0A">
        <w:rPr>
          <w:rFonts w:eastAsia="Times New Roman" w:cstheme="minorHAnsi"/>
          <w:color w:val="000000"/>
          <w:sz w:val="24"/>
          <w:szCs w:val="24"/>
        </w:rPr>
        <w:t>Does the risk analysis performed by your practice identify what data must be authenticated to corroborate that e-PHI has not been improperly altered or destroyed?</w:t>
      </w:r>
    </w:p>
    <w:p w14:paraId="41311AAE"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13D959CF"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Your practice may not be able to safeguard its ePHI if it does not have policies and procedures for protecting ePHI from unauthorized modification or destruction.</w:t>
      </w:r>
      <w:r w:rsidRPr="00CB4A0A">
        <w:rPr>
          <w:rFonts w:eastAsia="Times New Roman" w:cstheme="minorHAnsi"/>
          <w:color w:val="000000"/>
          <w:sz w:val="24"/>
          <w:szCs w:val="24"/>
        </w:rPr>
        <w:br/>
      </w:r>
      <w:r w:rsidRPr="00CB4A0A">
        <w:rPr>
          <w:rFonts w:eastAsia="Times New Roman" w:cstheme="minorHAnsi"/>
          <w:color w:val="000000"/>
          <w:sz w:val="24"/>
          <w:szCs w:val="24"/>
        </w:rPr>
        <w:br/>
        <w:t>Some potential impacts include:</w:t>
      </w:r>
    </w:p>
    <w:p w14:paraId="14571073" w14:textId="77777777" w:rsidR="001D1EE2" w:rsidRPr="00CB4A0A" w:rsidRDefault="001D1EE2" w:rsidP="001D1EE2">
      <w:pPr>
        <w:pStyle w:val="ListParagraph"/>
        <w:numPr>
          <w:ilvl w:val="0"/>
          <w:numId w:val="16"/>
        </w:numPr>
        <w:spacing w:line="240" w:lineRule="auto"/>
        <w:rPr>
          <w:rFonts w:eastAsia="Times New Roman" w:cstheme="minorHAnsi"/>
          <w:color w:val="000000"/>
          <w:sz w:val="24"/>
          <w:szCs w:val="24"/>
        </w:rPr>
      </w:pPr>
      <w:r w:rsidRPr="00CB4A0A">
        <w:rPr>
          <w:rFonts w:cstheme="minorHAnsi"/>
          <w:sz w:val="24"/>
          <w:szCs w:val="24"/>
        </w:rPr>
        <w:t>Unauthorized or inappropriate access to ePHI can compromise the confidentiality, integrity, and availability of your practice’s ePHI.</w:t>
      </w:r>
    </w:p>
    <w:p w14:paraId="6B1ED2BB" w14:textId="77777777" w:rsidR="001D1EE2" w:rsidRPr="00CB4A0A" w:rsidRDefault="001D1EE2" w:rsidP="001D1EE2">
      <w:pPr>
        <w:pStyle w:val="ListParagraph"/>
        <w:numPr>
          <w:ilvl w:val="0"/>
          <w:numId w:val="16"/>
        </w:numPr>
        <w:spacing w:line="240" w:lineRule="auto"/>
        <w:rPr>
          <w:rFonts w:eastAsia="Times New Roman" w:cstheme="minorHAnsi"/>
          <w:color w:val="000000"/>
          <w:sz w:val="24"/>
          <w:szCs w:val="24"/>
        </w:rPr>
      </w:pPr>
      <w:r w:rsidRPr="00CB4A0A">
        <w:rPr>
          <w:rFonts w:cstheme="minorHAnsi"/>
          <w:sz w:val="24"/>
          <w:szCs w:val="24"/>
        </w:rPr>
        <w:t>Unauthorized disclosure, loss, or theft of ePHI can lead to medical identity theft.</w:t>
      </w:r>
    </w:p>
    <w:p w14:paraId="188750AA" w14:textId="77777777" w:rsidR="001D1EE2" w:rsidRPr="00CB4A0A" w:rsidRDefault="001D1EE2" w:rsidP="001D1EE2">
      <w:pPr>
        <w:pStyle w:val="ListParagraph"/>
        <w:numPr>
          <w:ilvl w:val="0"/>
          <w:numId w:val="16"/>
        </w:numPr>
        <w:spacing w:line="240" w:lineRule="auto"/>
        <w:rPr>
          <w:rFonts w:eastAsia="Times New Roman" w:cstheme="minorHAnsi"/>
          <w:color w:val="000000"/>
          <w:sz w:val="24"/>
          <w:szCs w:val="24"/>
        </w:rPr>
      </w:pPr>
      <w:r w:rsidRPr="00CB4A0A">
        <w:rPr>
          <w:rFonts w:cstheme="minorHAnsi"/>
          <w:sz w:val="24"/>
          <w:szCs w:val="24"/>
        </w:rPr>
        <w:t>Accurate ePHI may not be available when needed, which can adversely impact your healthcare professionals’ ability to diagnose and treat their patients.</w:t>
      </w:r>
    </w:p>
    <w:p w14:paraId="1A2E3FA2"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7B4BF454"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1D1EE2"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2BE9297C" w14:textId="77777777" w:rsidR="001D1EE2" w:rsidRPr="00CB4A0A" w:rsidRDefault="001D1EE2" w:rsidP="001D1EE2">
      <w:pPr>
        <w:spacing w:after="0" w:line="240" w:lineRule="auto"/>
        <w:rPr>
          <w:rFonts w:eastAsia="Times New Roman" w:cstheme="minorHAnsi"/>
          <w:bCs/>
          <w:sz w:val="24"/>
          <w:szCs w:val="24"/>
        </w:rPr>
      </w:pPr>
    </w:p>
    <w:p w14:paraId="2AE95456" w14:textId="77777777" w:rsidR="001D1EE2" w:rsidRPr="00CB4A0A" w:rsidRDefault="001D1EE2" w:rsidP="001D1EE2">
      <w:pPr>
        <w:spacing w:after="0" w:line="240" w:lineRule="auto"/>
        <w:rPr>
          <w:rFonts w:eastAsia="Times New Roman" w:cstheme="minorHAnsi"/>
          <w:color w:val="000000"/>
          <w:sz w:val="24"/>
          <w:szCs w:val="24"/>
        </w:rPr>
      </w:pPr>
      <w:r w:rsidRPr="00CB4A0A">
        <w:rPr>
          <w:rFonts w:eastAsia="Times New Roman" w:cstheme="minorHAnsi"/>
          <w:color w:val="000000"/>
          <w:sz w:val="24"/>
          <w:szCs w:val="24"/>
        </w:rPr>
        <w:t>Implement policies and procedures to protect electronic protected health information from improper alteration or destruction.</w:t>
      </w:r>
      <w:r w:rsidRPr="00CB4A0A">
        <w:rPr>
          <w:rFonts w:eastAsia="Times New Roman" w:cstheme="minorHAnsi"/>
          <w:color w:val="000000"/>
          <w:sz w:val="24"/>
          <w:szCs w:val="24"/>
        </w:rPr>
        <w:br/>
        <w:t>[45 CFR §164.312(c)(1)]</w:t>
      </w:r>
      <w:r w:rsidRPr="00CB4A0A">
        <w:rPr>
          <w:rFonts w:eastAsia="Times New Roman" w:cstheme="minorHAnsi"/>
          <w:color w:val="000000"/>
          <w:sz w:val="24"/>
          <w:szCs w:val="24"/>
        </w:rPr>
        <w:br/>
      </w:r>
      <w:r w:rsidRPr="00CB4A0A">
        <w:rPr>
          <w:rFonts w:eastAsia="Times New Roman" w:cstheme="minorHAnsi"/>
          <w:color w:val="000000"/>
          <w:sz w:val="24"/>
          <w:szCs w:val="24"/>
        </w:rPr>
        <w:br/>
        <w:t>Develop, document, and disseminate to workforce members an information integrity policy that addresses purpose, scope, roles, responsibilities, management commitment, coordination among organizational entities, and compliance, and procedures to facilitate the implementation of the information integrity policy and associated information integrity controls.</w:t>
      </w:r>
      <w:r w:rsidRPr="00CB4A0A">
        <w:rPr>
          <w:rFonts w:eastAsia="Times New Roman" w:cstheme="minorHAnsi"/>
          <w:color w:val="000000"/>
          <w:sz w:val="24"/>
          <w:szCs w:val="24"/>
        </w:rPr>
        <w:br/>
        <w:t>[NIST SP 800-53 SI-1]</w:t>
      </w:r>
    </w:p>
    <w:p w14:paraId="54553C5C" w14:textId="77777777" w:rsidR="00131D1F" w:rsidRPr="00CB4A0A" w:rsidRDefault="00131D1F" w:rsidP="001D1EE2">
      <w:pPr>
        <w:spacing w:after="0" w:line="240" w:lineRule="auto"/>
        <w:rPr>
          <w:rFonts w:eastAsia="Times New Roman" w:cstheme="minorHAnsi"/>
          <w:color w:val="000000"/>
          <w:sz w:val="24"/>
          <w:szCs w:val="24"/>
        </w:rPr>
      </w:pPr>
    </w:p>
    <w:p w14:paraId="64F97C72" w14:textId="77777777"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694" w:name="_Toc461443967"/>
      <w:r w:rsidRPr="00CB4A0A">
        <w:rPr>
          <w:b/>
        </w:rPr>
        <w:t>T33</w:t>
      </w:r>
      <w:r w:rsidR="00C42880" w:rsidRPr="00CB4A0A">
        <w:rPr>
          <w:b/>
        </w:rPr>
        <w:t xml:space="preserve"> - </w:t>
      </w:r>
      <w:r w:rsidRPr="00CB4A0A">
        <w:rPr>
          <w:rFonts w:eastAsia="Times New Roman"/>
          <w:b/>
        </w:rPr>
        <w:t>§164.312(c)(2)</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Does your practice have mechanisms to corroborate that ePHI has not been altered, modified or destroyed in an unauthorized manner?</w:t>
      </w:r>
      <w:bookmarkEnd w:id="694"/>
    </w:p>
    <w:p w14:paraId="52281840" w14:textId="77777777" w:rsidR="001D1EE2" w:rsidRPr="00360962" w:rsidRDefault="001D1EE2" w:rsidP="001D1EE2">
      <w:pPr>
        <w:pStyle w:val="ListParagraph"/>
        <w:numPr>
          <w:ilvl w:val="0"/>
          <w:numId w:val="4"/>
        </w:numPr>
        <w:rPr>
          <w:rFonts w:eastAsia="Times New Roman" w:cstheme="minorHAnsi"/>
          <w:b/>
          <w:color w:val="000000"/>
          <w:sz w:val="24"/>
          <w:szCs w:val="24"/>
          <w:rPrChange w:id="695" w:author="Hareesh Ganesan" w:date="2016-10-17T11:19:00Z">
            <w:rPr>
              <w:rFonts w:eastAsia="Times New Roman" w:cstheme="minorHAnsi"/>
              <w:color w:val="000000"/>
              <w:sz w:val="24"/>
              <w:szCs w:val="24"/>
            </w:rPr>
          </w:rPrChange>
        </w:rPr>
      </w:pPr>
      <w:r w:rsidRPr="00360962">
        <w:rPr>
          <w:rFonts w:eastAsia="Times New Roman" w:cstheme="minorHAnsi"/>
          <w:b/>
          <w:color w:val="000000"/>
          <w:sz w:val="24"/>
          <w:szCs w:val="24"/>
          <w:rPrChange w:id="696" w:author="Hareesh Ganesan" w:date="2016-10-17T11:19:00Z">
            <w:rPr>
              <w:rFonts w:eastAsia="Times New Roman" w:cstheme="minorHAnsi"/>
              <w:color w:val="000000"/>
              <w:sz w:val="24"/>
              <w:szCs w:val="24"/>
            </w:rPr>
          </w:rPrChange>
        </w:rPr>
        <w:t>Yes</w:t>
      </w:r>
    </w:p>
    <w:p w14:paraId="67372C3C"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4AA8E398"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4C302A57"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6ED5299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02A870FA"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1302DD72"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6FF621D9"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13FD3730" w14:textId="77777777" w:rsidTr="002B2138">
        <w:tc>
          <w:tcPr>
            <w:tcW w:w="9576" w:type="dxa"/>
          </w:tcPr>
          <w:p w14:paraId="507D84F5" w14:textId="77777777" w:rsidR="001D1EE2" w:rsidRPr="00CB4A0A" w:rsidRDefault="00360962" w:rsidP="002B2138">
            <w:pPr>
              <w:rPr>
                <w:rFonts w:cstheme="minorHAnsi"/>
                <w:sz w:val="24"/>
                <w:szCs w:val="24"/>
              </w:rPr>
            </w:pPr>
            <w:ins w:id="697" w:author="Hareesh Ganesan" w:date="2016-10-17T11:19:00Z">
              <w:r>
                <w:rPr>
                  <w:rFonts w:cstheme="minorHAnsi"/>
                  <w:sz w:val="24"/>
                  <w:szCs w:val="24"/>
                </w:rPr>
                <w:t>Audit logs are regularly reviewed to determine if there has been unauthorized alteration, modification, or destruction.</w:t>
              </w:r>
            </w:ins>
          </w:p>
          <w:p w14:paraId="7A62800B" w14:textId="77777777" w:rsidR="001D1EE2" w:rsidRPr="00CB4A0A" w:rsidRDefault="001D1EE2" w:rsidP="002B2138">
            <w:pPr>
              <w:rPr>
                <w:rFonts w:cstheme="minorHAnsi"/>
                <w:sz w:val="24"/>
                <w:szCs w:val="24"/>
              </w:rPr>
            </w:pPr>
          </w:p>
          <w:p w14:paraId="2FD72C6B" w14:textId="77777777" w:rsidR="001D1EE2" w:rsidRPr="00CB4A0A" w:rsidRDefault="001D1EE2" w:rsidP="002B2138">
            <w:pPr>
              <w:rPr>
                <w:rFonts w:cstheme="minorHAnsi"/>
                <w:sz w:val="24"/>
                <w:szCs w:val="24"/>
              </w:rPr>
            </w:pPr>
          </w:p>
          <w:p w14:paraId="6CCFD99D" w14:textId="77777777" w:rsidR="001D1EE2" w:rsidRPr="00CB4A0A" w:rsidRDefault="001D1EE2" w:rsidP="002B2138">
            <w:pPr>
              <w:rPr>
                <w:rFonts w:cstheme="minorHAnsi"/>
                <w:sz w:val="24"/>
                <w:szCs w:val="24"/>
              </w:rPr>
            </w:pPr>
          </w:p>
          <w:p w14:paraId="7CDC4694" w14:textId="77777777" w:rsidR="001D1EE2" w:rsidRPr="00CB4A0A" w:rsidRDefault="001D1EE2" w:rsidP="002B2138">
            <w:pPr>
              <w:rPr>
                <w:rFonts w:cstheme="minorHAnsi"/>
                <w:sz w:val="24"/>
                <w:szCs w:val="24"/>
              </w:rPr>
            </w:pPr>
          </w:p>
          <w:p w14:paraId="298CA75C" w14:textId="77777777" w:rsidR="001D1EE2" w:rsidRPr="00CB4A0A" w:rsidRDefault="001D1EE2" w:rsidP="002B2138">
            <w:pPr>
              <w:rPr>
                <w:rFonts w:cstheme="minorHAnsi"/>
                <w:sz w:val="24"/>
                <w:szCs w:val="24"/>
              </w:rPr>
            </w:pPr>
          </w:p>
        </w:tc>
      </w:tr>
    </w:tbl>
    <w:p w14:paraId="743AD9D7" w14:textId="77777777" w:rsidR="001D1EE2" w:rsidRPr="00CB4A0A" w:rsidRDefault="001D1EE2" w:rsidP="001D1EE2">
      <w:pPr>
        <w:rPr>
          <w:rFonts w:cstheme="minorHAnsi"/>
          <w:sz w:val="24"/>
          <w:szCs w:val="24"/>
        </w:rPr>
      </w:pPr>
    </w:p>
    <w:p w14:paraId="10C41029"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0495E4E7" w14:textId="77777777" w:rsidTr="002B2138">
        <w:tc>
          <w:tcPr>
            <w:tcW w:w="9576" w:type="dxa"/>
          </w:tcPr>
          <w:p w14:paraId="4CAC9C88" w14:textId="77777777" w:rsidR="001D1EE2" w:rsidRPr="00CB4A0A" w:rsidRDefault="001D1EE2" w:rsidP="002B2138">
            <w:pPr>
              <w:rPr>
                <w:rFonts w:cstheme="minorHAnsi"/>
                <w:sz w:val="24"/>
                <w:szCs w:val="24"/>
              </w:rPr>
            </w:pPr>
          </w:p>
          <w:p w14:paraId="14FDEA9F" w14:textId="77777777" w:rsidR="001D1EE2" w:rsidRPr="00CB4A0A" w:rsidRDefault="001D1EE2" w:rsidP="002B2138">
            <w:pPr>
              <w:rPr>
                <w:rFonts w:cstheme="minorHAnsi"/>
                <w:sz w:val="24"/>
                <w:szCs w:val="24"/>
              </w:rPr>
            </w:pPr>
          </w:p>
          <w:p w14:paraId="6C1E87BD" w14:textId="77777777" w:rsidR="001D1EE2" w:rsidRPr="00CB4A0A" w:rsidRDefault="001D1EE2" w:rsidP="002B2138">
            <w:pPr>
              <w:rPr>
                <w:rFonts w:cstheme="minorHAnsi"/>
                <w:sz w:val="24"/>
                <w:szCs w:val="24"/>
              </w:rPr>
            </w:pPr>
          </w:p>
          <w:p w14:paraId="6A4A3D6B" w14:textId="77777777" w:rsidR="001D1EE2" w:rsidRPr="00CB4A0A" w:rsidRDefault="001D1EE2" w:rsidP="002B2138">
            <w:pPr>
              <w:rPr>
                <w:rFonts w:cstheme="minorHAnsi"/>
                <w:sz w:val="24"/>
                <w:szCs w:val="24"/>
              </w:rPr>
            </w:pPr>
          </w:p>
          <w:p w14:paraId="3D23111B" w14:textId="77777777" w:rsidR="001D1EE2" w:rsidRPr="00CB4A0A" w:rsidRDefault="001D1EE2" w:rsidP="002B2138">
            <w:pPr>
              <w:rPr>
                <w:rFonts w:cstheme="minorHAnsi"/>
                <w:sz w:val="24"/>
                <w:szCs w:val="24"/>
              </w:rPr>
            </w:pPr>
          </w:p>
          <w:p w14:paraId="05540D7B" w14:textId="77777777" w:rsidR="001D1EE2" w:rsidRPr="00CB4A0A" w:rsidRDefault="001D1EE2" w:rsidP="002B2138">
            <w:pPr>
              <w:rPr>
                <w:rFonts w:cstheme="minorHAnsi"/>
                <w:sz w:val="24"/>
                <w:szCs w:val="24"/>
              </w:rPr>
            </w:pPr>
          </w:p>
        </w:tc>
      </w:tr>
    </w:tbl>
    <w:p w14:paraId="057B34C2" w14:textId="77777777" w:rsidR="001D1EE2" w:rsidRPr="00CB4A0A" w:rsidRDefault="001D1EE2" w:rsidP="001D1EE2">
      <w:pPr>
        <w:rPr>
          <w:rFonts w:cstheme="minorHAnsi"/>
          <w:sz w:val="24"/>
          <w:szCs w:val="24"/>
        </w:rPr>
      </w:pPr>
    </w:p>
    <w:p w14:paraId="62A3AADA"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058B8581" w14:textId="77777777" w:rsidTr="002B2138">
        <w:tc>
          <w:tcPr>
            <w:tcW w:w="9576" w:type="dxa"/>
          </w:tcPr>
          <w:p w14:paraId="3BDE45C3" w14:textId="77777777" w:rsidR="001D1EE2" w:rsidRPr="00CB4A0A" w:rsidRDefault="00360962" w:rsidP="002B2138">
            <w:pPr>
              <w:rPr>
                <w:rFonts w:cstheme="minorHAnsi"/>
                <w:sz w:val="24"/>
                <w:szCs w:val="24"/>
              </w:rPr>
            </w:pPr>
            <w:ins w:id="698" w:author="Hareesh Ganesan" w:date="2016-10-17T11:20:00Z">
              <w:r>
                <w:rPr>
                  <w:rFonts w:cstheme="minorHAnsi"/>
                  <w:sz w:val="24"/>
                  <w:szCs w:val="24"/>
                </w:rPr>
                <w:t>We plan to implement checksums after each data review to ensure that data has not been tampered with for data that remains static over time.</w:t>
              </w:r>
            </w:ins>
          </w:p>
          <w:p w14:paraId="59271824" w14:textId="77777777" w:rsidR="001D1EE2" w:rsidRPr="00CB4A0A" w:rsidRDefault="001D1EE2" w:rsidP="002B2138">
            <w:pPr>
              <w:rPr>
                <w:rFonts w:cstheme="minorHAnsi"/>
                <w:sz w:val="24"/>
                <w:szCs w:val="24"/>
              </w:rPr>
            </w:pPr>
          </w:p>
          <w:p w14:paraId="4BD5EFCC" w14:textId="77777777" w:rsidR="001D1EE2" w:rsidRPr="00CB4A0A" w:rsidRDefault="001D1EE2" w:rsidP="002B2138">
            <w:pPr>
              <w:rPr>
                <w:rFonts w:cstheme="minorHAnsi"/>
                <w:sz w:val="24"/>
                <w:szCs w:val="24"/>
              </w:rPr>
            </w:pPr>
          </w:p>
          <w:p w14:paraId="695D5354" w14:textId="77777777" w:rsidR="001D1EE2" w:rsidRPr="00CB4A0A" w:rsidRDefault="001D1EE2" w:rsidP="002B2138">
            <w:pPr>
              <w:rPr>
                <w:rFonts w:cstheme="minorHAnsi"/>
                <w:sz w:val="24"/>
                <w:szCs w:val="24"/>
              </w:rPr>
            </w:pPr>
          </w:p>
          <w:p w14:paraId="3C529EC6" w14:textId="77777777" w:rsidR="001D1EE2" w:rsidRPr="00CB4A0A" w:rsidRDefault="001D1EE2" w:rsidP="002B2138">
            <w:pPr>
              <w:rPr>
                <w:rFonts w:cstheme="minorHAnsi"/>
                <w:sz w:val="24"/>
                <w:szCs w:val="24"/>
              </w:rPr>
            </w:pPr>
          </w:p>
          <w:p w14:paraId="48A1E2ED" w14:textId="77777777" w:rsidR="001D1EE2" w:rsidRPr="00CB4A0A" w:rsidRDefault="001D1EE2" w:rsidP="002B2138">
            <w:pPr>
              <w:rPr>
                <w:rFonts w:cstheme="minorHAnsi"/>
                <w:sz w:val="24"/>
                <w:szCs w:val="24"/>
              </w:rPr>
            </w:pPr>
          </w:p>
        </w:tc>
      </w:tr>
    </w:tbl>
    <w:p w14:paraId="548D4C73" w14:textId="77777777" w:rsidR="001D1EE2" w:rsidRPr="00CB4A0A" w:rsidRDefault="001D1EE2" w:rsidP="001D1EE2">
      <w:pPr>
        <w:rPr>
          <w:rFonts w:cstheme="minorHAnsi"/>
          <w:sz w:val="24"/>
          <w:szCs w:val="24"/>
        </w:rPr>
      </w:pPr>
    </w:p>
    <w:p w14:paraId="4BBAC685"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575EC7FD"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14:paraId="6A2B0F6C" w14:textId="77777777" w:rsidR="001D1EE2" w:rsidRPr="00360962" w:rsidRDefault="001D1EE2" w:rsidP="001D1EE2">
      <w:pPr>
        <w:pStyle w:val="ListParagraph"/>
        <w:numPr>
          <w:ilvl w:val="0"/>
          <w:numId w:val="3"/>
        </w:numPr>
        <w:rPr>
          <w:rFonts w:cstheme="minorHAnsi"/>
          <w:b/>
          <w:sz w:val="24"/>
          <w:szCs w:val="24"/>
          <w:rPrChange w:id="699" w:author="Hareesh Ganesan" w:date="2016-10-17T11:19:00Z">
            <w:rPr>
              <w:rFonts w:cstheme="minorHAnsi"/>
              <w:sz w:val="24"/>
              <w:szCs w:val="24"/>
            </w:rPr>
          </w:rPrChange>
        </w:rPr>
      </w:pPr>
      <w:r w:rsidRPr="00360962">
        <w:rPr>
          <w:rFonts w:cstheme="minorHAnsi"/>
          <w:b/>
          <w:sz w:val="24"/>
          <w:szCs w:val="24"/>
          <w:rPrChange w:id="700" w:author="Hareesh Ganesan" w:date="2016-10-17T11:19:00Z">
            <w:rPr>
              <w:rFonts w:cstheme="minorHAnsi"/>
              <w:sz w:val="24"/>
              <w:szCs w:val="24"/>
            </w:rPr>
          </w:rPrChange>
        </w:rPr>
        <w:t>Medium</w:t>
      </w:r>
    </w:p>
    <w:p w14:paraId="10FB8C43"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1D409AA4"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5279572D"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Low</w:t>
      </w:r>
    </w:p>
    <w:p w14:paraId="14122BC6" w14:textId="77777777" w:rsidR="001D1EE2" w:rsidRPr="00360962" w:rsidRDefault="001D1EE2" w:rsidP="001D1EE2">
      <w:pPr>
        <w:pStyle w:val="ListParagraph"/>
        <w:numPr>
          <w:ilvl w:val="0"/>
          <w:numId w:val="3"/>
        </w:numPr>
        <w:rPr>
          <w:rFonts w:cstheme="minorHAnsi"/>
          <w:b/>
          <w:sz w:val="24"/>
          <w:szCs w:val="24"/>
          <w:rPrChange w:id="701" w:author="Hareesh Ganesan" w:date="2016-10-17T11:19:00Z">
            <w:rPr>
              <w:rFonts w:cstheme="minorHAnsi"/>
              <w:sz w:val="24"/>
              <w:szCs w:val="24"/>
            </w:rPr>
          </w:rPrChange>
        </w:rPr>
      </w:pPr>
      <w:r w:rsidRPr="00360962">
        <w:rPr>
          <w:rFonts w:cstheme="minorHAnsi"/>
          <w:b/>
          <w:sz w:val="24"/>
          <w:szCs w:val="24"/>
          <w:rPrChange w:id="702" w:author="Hareesh Ganesan" w:date="2016-10-17T11:19:00Z">
            <w:rPr>
              <w:rFonts w:cstheme="minorHAnsi"/>
              <w:sz w:val="24"/>
              <w:szCs w:val="24"/>
            </w:rPr>
          </w:rPrChange>
        </w:rPr>
        <w:t>Medium</w:t>
      </w:r>
    </w:p>
    <w:p w14:paraId="1825F6EA"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037E3A64" w14:textId="77777777" w:rsidR="005D51FC" w:rsidRPr="00CB4A0A" w:rsidRDefault="005D51FC" w:rsidP="005D51FC">
      <w:pPr>
        <w:rPr>
          <w:rFonts w:cstheme="minorHAnsi"/>
          <w:b/>
          <w:sz w:val="24"/>
          <w:szCs w:val="24"/>
        </w:rPr>
      </w:pPr>
      <w:r w:rsidRPr="00CB4A0A">
        <w:rPr>
          <w:rFonts w:cstheme="minorHAnsi"/>
          <w:b/>
          <w:sz w:val="24"/>
          <w:szCs w:val="24"/>
        </w:rPr>
        <w:t>Overall Security Risk:</w:t>
      </w:r>
    </w:p>
    <w:p w14:paraId="1C92B777" w14:textId="77777777"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Low</w:t>
      </w:r>
    </w:p>
    <w:p w14:paraId="43951F5B" w14:textId="77777777" w:rsidR="005D51FC" w:rsidRPr="00360962" w:rsidRDefault="005D51FC" w:rsidP="005D51FC">
      <w:pPr>
        <w:pStyle w:val="ListParagraph"/>
        <w:numPr>
          <w:ilvl w:val="0"/>
          <w:numId w:val="3"/>
        </w:numPr>
        <w:rPr>
          <w:rFonts w:cstheme="minorHAnsi"/>
          <w:b/>
          <w:sz w:val="24"/>
          <w:szCs w:val="24"/>
          <w:rPrChange w:id="703" w:author="Hareesh Ganesan" w:date="2016-10-17T11:19:00Z">
            <w:rPr>
              <w:rFonts w:cstheme="minorHAnsi"/>
              <w:sz w:val="24"/>
              <w:szCs w:val="24"/>
            </w:rPr>
          </w:rPrChange>
        </w:rPr>
      </w:pPr>
      <w:r w:rsidRPr="00360962">
        <w:rPr>
          <w:rFonts w:cstheme="minorHAnsi"/>
          <w:b/>
          <w:sz w:val="24"/>
          <w:szCs w:val="24"/>
          <w:rPrChange w:id="704" w:author="Hareesh Ganesan" w:date="2016-10-17T11:19:00Z">
            <w:rPr>
              <w:rFonts w:cstheme="minorHAnsi"/>
              <w:sz w:val="24"/>
              <w:szCs w:val="24"/>
            </w:rPr>
          </w:rPrChange>
        </w:rPr>
        <w:t>Medium</w:t>
      </w:r>
    </w:p>
    <w:p w14:paraId="4AE0B8B4" w14:textId="77777777"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High</w:t>
      </w:r>
    </w:p>
    <w:p w14:paraId="2A1AB8A5"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5E2A50F4"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187097A1" w14:textId="77777777" w:rsidR="001D1EE2" w:rsidRPr="00CB4A0A" w:rsidRDefault="001D1EE2" w:rsidP="001D1EE2">
      <w:pPr>
        <w:rPr>
          <w:rFonts w:cstheme="minorHAnsi"/>
          <w:i/>
          <w:sz w:val="24"/>
          <w:szCs w:val="24"/>
        </w:rPr>
      </w:pPr>
      <w:r w:rsidRPr="00CB4A0A">
        <w:rPr>
          <w:rFonts w:eastAsia="Times New Roman" w:cstheme="minorHAnsi"/>
          <w:color w:val="000000"/>
          <w:sz w:val="24"/>
          <w:szCs w:val="24"/>
        </w:rPr>
        <w:t>Consider whether your practice has data authentication mechanisms and tools, such as checksum.</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Checksum is a computation that is introduced when ePHI is transmitted or stored.</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The computation is checked at a later time (such as when ePHI recalled or when it is received at the intended destination) to ascertain whether the computations match.</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If the checksum matches, then it is less likely that the ePHI was altered or modified.</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Also consider whether your practice relies on encryption validation to authenticate ePHI.</w:t>
      </w:r>
    </w:p>
    <w:p w14:paraId="3275C00C"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6A556DEA"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Your practice may not be able to safeguard its ePHI if it does not have authentication mechanisms and tools, such as data encryption validation, that can authenticate ePHI.</w:t>
      </w:r>
      <w:r w:rsidRPr="00CB4A0A">
        <w:rPr>
          <w:rFonts w:eastAsia="Times New Roman" w:cstheme="minorHAnsi"/>
          <w:color w:val="000000"/>
          <w:sz w:val="24"/>
          <w:szCs w:val="24"/>
        </w:rPr>
        <w:br/>
      </w:r>
      <w:r w:rsidRPr="00CB4A0A">
        <w:rPr>
          <w:rFonts w:eastAsia="Times New Roman" w:cstheme="minorHAnsi"/>
          <w:color w:val="000000"/>
          <w:sz w:val="24"/>
          <w:szCs w:val="24"/>
        </w:rPr>
        <w:br/>
        <w:t>Some potential impacts include:</w:t>
      </w:r>
    </w:p>
    <w:p w14:paraId="6A6696E0" w14:textId="77777777" w:rsidR="001D1EE2" w:rsidRPr="00CB4A0A" w:rsidRDefault="001D1EE2" w:rsidP="001D1EE2">
      <w:pPr>
        <w:pStyle w:val="ListParagraph"/>
        <w:numPr>
          <w:ilvl w:val="0"/>
          <w:numId w:val="17"/>
        </w:numPr>
        <w:spacing w:line="240" w:lineRule="auto"/>
        <w:rPr>
          <w:rFonts w:eastAsia="Times New Roman" w:cstheme="minorHAnsi"/>
          <w:color w:val="000000"/>
          <w:sz w:val="24"/>
          <w:szCs w:val="24"/>
        </w:rPr>
      </w:pPr>
      <w:r w:rsidRPr="00CB4A0A">
        <w:rPr>
          <w:rFonts w:eastAsia="Times New Roman" w:cstheme="minorHAnsi"/>
          <w:color w:val="000000"/>
          <w:sz w:val="24"/>
          <w:szCs w:val="24"/>
        </w:rPr>
        <w:t>Unauthorized or inappropriate access to ePHI can compromise the confidentiality, integrity, and availability of your practice’s ePHI.</w:t>
      </w:r>
    </w:p>
    <w:p w14:paraId="7CB70CA7" w14:textId="77777777" w:rsidR="001D1EE2" w:rsidRPr="00CB4A0A" w:rsidRDefault="001D1EE2" w:rsidP="001D1EE2">
      <w:pPr>
        <w:pStyle w:val="ListParagraph"/>
        <w:numPr>
          <w:ilvl w:val="0"/>
          <w:numId w:val="17"/>
        </w:numPr>
        <w:spacing w:line="240" w:lineRule="auto"/>
        <w:rPr>
          <w:rFonts w:eastAsia="Times New Roman" w:cstheme="minorHAnsi"/>
          <w:color w:val="000000"/>
          <w:sz w:val="24"/>
          <w:szCs w:val="24"/>
        </w:rPr>
      </w:pPr>
      <w:r w:rsidRPr="00CB4A0A">
        <w:rPr>
          <w:rFonts w:eastAsia="Times New Roman" w:cstheme="minorHAnsi"/>
          <w:color w:val="000000"/>
          <w:sz w:val="24"/>
          <w:szCs w:val="24"/>
        </w:rPr>
        <w:t>Unauthorized disclosure, loss, or theft of ePHI can lead to medical identity theft.</w:t>
      </w:r>
    </w:p>
    <w:p w14:paraId="156D577C" w14:textId="77777777" w:rsidR="001D1EE2" w:rsidRPr="00CB4A0A" w:rsidRDefault="001D1EE2" w:rsidP="001D1EE2">
      <w:pPr>
        <w:pStyle w:val="ListParagraph"/>
        <w:numPr>
          <w:ilvl w:val="0"/>
          <w:numId w:val="17"/>
        </w:numPr>
        <w:spacing w:line="240" w:lineRule="auto"/>
        <w:rPr>
          <w:rFonts w:eastAsia="Times New Roman" w:cstheme="minorHAnsi"/>
          <w:color w:val="000000"/>
          <w:sz w:val="24"/>
          <w:szCs w:val="24"/>
        </w:rPr>
      </w:pPr>
      <w:r w:rsidRPr="00CB4A0A">
        <w:rPr>
          <w:rFonts w:eastAsia="Times New Roman" w:cstheme="minorHAnsi"/>
          <w:color w:val="000000"/>
          <w:sz w:val="24"/>
          <w:szCs w:val="24"/>
        </w:rPr>
        <w:t>Accurate ePHI may not be available when needed, which can adversely impact your healthcare professionals’ ability to diagnose and treat their patients.</w:t>
      </w:r>
    </w:p>
    <w:p w14:paraId="1EC1EA6B"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104AD175"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1522D07" w14:textId="77777777" w:rsidR="001D1EE2" w:rsidRPr="00CB4A0A" w:rsidRDefault="001D1EE2" w:rsidP="001D1EE2">
      <w:pPr>
        <w:spacing w:after="0" w:line="240" w:lineRule="auto"/>
        <w:rPr>
          <w:rFonts w:eastAsia="Times New Roman" w:cstheme="minorHAnsi"/>
          <w:bCs/>
          <w:sz w:val="24"/>
          <w:szCs w:val="24"/>
        </w:rPr>
      </w:pPr>
    </w:p>
    <w:p w14:paraId="68962FDF" w14:textId="77777777" w:rsidR="001D1EE2" w:rsidRPr="00CB4A0A" w:rsidRDefault="001D1EE2" w:rsidP="001D1EE2">
      <w:pPr>
        <w:spacing w:after="0" w:line="240" w:lineRule="auto"/>
        <w:rPr>
          <w:rFonts w:eastAsia="Times New Roman" w:cstheme="minorHAnsi"/>
          <w:color w:val="000000"/>
          <w:sz w:val="24"/>
          <w:szCs w:val="24"/>
        </w:rPr>
      </w:pPr>
      <w:r w:rsidRPr="00CB4A0A">
        <w:rPr>
          <w:rFonts w:eastAsia="Times New Roman" w:cstheme="minorHAnsi"/>
          <w:color w:val="000000"/>
          <w:sz w:val="24"/>
          <w:szCs w:val="24"/>
        </w:rPr>
        <w:t>Implement electronic mechanisms to corroborate that electronic protected health information has not been altered or destroyed in an unauthorized manner.</w:t>
      </w:r>
      <w:r w:rsidRPr="00CB4A0A">
        <w:rPr>
          <w:rFonts w:eastAsia="Times New Roman" w:cstheme="minorHAnsi"/>
          <w:color w:val="000000"/>
          <w:sz w:val="24"/>
          <w:szCs w:val="24"/>
        </w:rPr>
        <w:br/>
        <w:t>[45 CFR §164.312(C)(2)]</w:t>
      </w:r>
      <w:r w:rsidRPr="00CB4A0A">
        <w:rPr>
          <w:rFonts w:eastAsia="Times New Roman" w:cstheme="minorHAnsi"/>
          <w:color w:val="000000"/>
          <w:sz w:val="24"/>
          <w:szCs w:val="24"/>
        </w:rPr>
        <w:br/>
      </w:r>
      <w:r w:rsidRPr="00CB4A0A">
        <w:rPr>
          <w:rFonts w:eastAsia="Times New Roman" w:cstheme="minorHAnsi"/>
          <w:color w:val="000000"/>
          <w:sz w:val="24"/>
          <w:szCs w:val="24"/>
        </w:rPr>
        <w:br/>
        <w:t>Employ integrity verification tools to detect unauthorized changes to ePHI and provide notifications to management upon discovering discrepancies during integrity verification.</w:t>
      </w:r>
      <w:r w:rsidRPr="00CB4A0A">
        <w:rPr>
          <w:rFonts w:eastAsia="Times New Roman" w:cstheme="minorHAnsi"/>
          <w:color w:val="000000"/>
          <w:sz w:val="24"/>
          <w:szCs w:val="24"/>
        </w:rPr>
        <w:br/>
        <w:t>[NIST SP 800-53 SI-7]</w:t>
      </w:r>
    </w:p>
    <w:p w14:paraId="64B75F0B" w14:textId="77777777" w:rsidR="00131D1F" w:rsidRPr="00CB4A0A" w:rsidRDefault="00131D1F" w:rsidP="001D1EE2">
      <w:pPr>
        <w:spacing w:after="0" w:line="240" w:lineRule="auto"/>
        <w:rPr>
          <w:rFonts w:eastAsia="Times New Roman" w:cstheme="minorHAnsi"/>
          <w:bCs/>
          <w:sz w:val="24"/>
          <w:szCs w:val="24"/>
        </w:rPr>
      </w:pPr>
    </w:p>
    <w:p w14:paraId="69C60B73" w14:textId="77777777"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05" w:name="_Toc461443968"/>
      <w:r w:rsidRPr="00CB4A0A">
        <w:rPr>
          <w:b/>
        </w:rPr>
        <w:t>T34</w:t>
      </w:r>
      <w:r w:rsidR="00C42880" w:rsidRPr="00CB4A0A">
        <w:rPr>
          <w:b/>
        </w:rPr>
        <w:t xml:space="preserve"> - </w:t>
      </w:r>
      <w:r w:rsidRPr="00CB4A0A">
        <w:rPr>
          <w:rFonts w:eastAsia="Times New Roman"/>
          <w:b/>
          <w:color w:val="000000"/>
        </w:rPr>
        <w:t>§164.312(d)</w:t>
      </w:r>
      <w:r w:rsidR="00343753" w:rsidRPr="00CB4A0A">
        <w:rPr>
          <w:rFonts w:eastAsia="Times New Roman"/>
          <w:b/>
          <w:color w:val="000000"/>
        </w:rPr>
        <w:t xml:space="preserve"> </w:t>
      </w:r>
      <w:r w:rsidRPr="00CB4A0A">
        <w:rPr>
          <w:rFonts w:eastAsia="Times New Roman"/>
          <w:b/>
          <w:color w:val="000000"/>
        </w:rPr>
        <w:t>Required</w:t>
      </w:r>
      <w:r w:rsidR="00C42880" w:rsidRPr="00CB4A0A">
        <w:rPr>
          <w:rFonts w:eastAsia="Times New Roman"/>
          <w:b/>
          <w:color w:val="000000"/>
        </w:rPr>
        <w:t xml:space="preserve"> </w:t>
      </w:r>
      <w:r w:rsidR="00C42880" w:rsidRPr="00CB4A0A">
        <w:rPr>
          <w:rFonts w:eastAsia="Times New Roman"/>
          <w:color w:val="000000"/>
        </w:rPr>
        <w:t>D</w:t>
      </w:r>
      <w:r w:rsidR="00C42880" w:rsidRPr="00CB4A0A">
        <w:t>oes your practice have policies and procedures for verification of a person or entity seeking access to ePHI is the one claimed?</w:t>
      </w:r>
      <w:bookmarkEnd w:id="705"/>
    </w:p>
    <w:p w14:paraId="6DB22E8A" w14:textId="77777777" w:rsidR="001D1EE2" w:rsidRPr="00360962" w:rsidRDefault="001D1EE2" w:rsidP="001D1EE2">
      <w:pPr>
        <w:pStyle w:val="ListParagraph"/>
        <w:numPr>
          <w:ilvl w:val="0"/>
          <w:numId w:val="4"/>
        </w:numPr>
        <w:rPr>
          <w:rFonts w:eastAsia="Times New Roman" w:cstheme="minorHAnsi"/>
          <w:b/>
          <w:color w:val="000000"/>
          <w:sz w:val="24"/>
          <w:szCs w:val="24"/>
          <w:rPrChange w:id="706" w:author="Hareesh Ganesan" w:date="2016-10-17T11:21:00Z">
            <w:rPr>
              <w:rFonts w:eastAsia="Times New Roman" w:cstheme="minorHAnsi"/>
              <w:color w:val="000000"/>
              <w:sz w:val="24"/>
              <w:szCs w:val="24"/>
            </w:rPr>
          </w:rPrChange>
        </w:rPr>
      </w:pPr>
      <w:r w:rsidRPr="00360962">
        <w:rPr>
          <w:rFonts w:eastAsia="Times New Roman" w:cstheme="minorHAnsi"/>
          <w:b/>
          <w:color w:val="000000"/>
          <w:sz w:val="24"/>
          <w:szCs w:val="24"/>
          <w:rPrChange w:id="707" w:author="Hareesh Ganesan" w:date="2016-10-17T11:21:00Z">
            <w:rPr>
              <w:rFonts w:eastAsia="Times New Roman" w:cstheme="minorHAnsi"/>
              <w:color w:val="000000"/>
              <w:sz w:val="24"/>
              <w:szCs w:val="24"/>
            </w:rPr>
          </w:rPrChange>
        </w:rPr>
        <w:t>Yes</w:t>
      </w:r>
    </w:p>
    <w:p w14:paraId="67B05652"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72EC8118"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762178D7"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7D25CB82"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2DFD40B9"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67A8D4D8"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52FA41ED"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2D2B2A1F" w14:textId="77777777" w:rsidTr="002B2138">
        <w:tc>
          <w:tcPr>
            <w:tcW w:w="9576" w:type="dxa"/>
          </w:tcPr>
          <w:p w14:paraId="65C00AAB" w14:textId="77777777" w:rsidR="001D1EE2" w:rsidRPr="00CB4A0A" w:rsidRDefault="00360962" w:rsidP="002B2138">
            <w:pPr>
              <w:rPr>
                <w:rFonts w:cstheme="minorHAnsi"/>
                <w:sz w:val="24"/>
                <w:szCs w:val="24"/>
              </w:rPr>
            </w:pPr>
            <w:ins w:id="708" w:author="Hareesh Ganesan" w:date="2016-10-17T11:21:00Z">
              <w:r>
                <w:rPr>
                  <w:rFonts w:cstheme="minorHAnsi"/>
                  <w:sz w:val="24"/>
                  <w:szCs w:val="24"/>
                </w:rPr>
                <w:t>We currently use unique user name and password identification, as well as out-of-band reset functionality (e-mail verification) to ensure that users are who they claim they are.</w:t>
              </w:r>
            </w:ins>
          </w:p>
          <w:p w14:paraId="13663FB4" w14:textId="77777777" w:rsidR="001D1EE2" w:rsidRPr="00CB4A0A" w:rsidRDefault="001D1EE2" w:rsidP="002B2138">
            <w:pPr>
              <w:rPr>
                <w:rFonts w:cstheme="minorHAnsi"/>
                <w:sz w:val="24"/>
                <w:szCs w:val="24"/>
              </w:rPr>
            </w:pPr>
          </w:p>
          <w:p w14:paraId="54A6A05A" w14:textId="77777777" w:rsidR="001D1EE2" w:rsidRPr="00CB4A0A" w:rsidRDefault="001D1EE2" w:rsidP="002B2138">
            <w:pPr>
              <w:rPr>
                <w:rFonts w:cstheme="minorHAnsi"/>
                <w:sz w:val="24"/>
                <w:szCs w:val="24"/>
              </w:rPr>
            </w:pPr>
          </w:p>
          <w:p w14:paraId="17626CDF" w14:textId="77777777" w:rsidR="001D1EE2" w:rsidRPr="00CB4A0A" w:rsidRDefault="001D1EE2" w:rsidP="002B2138">
            <w:pPr>
              <w:rPr>
                <w:rFonts w:cstheme="minorHAnsi"/>
                <w:sz w:val="24"/>
                <w:szCs w:val="24"/>
              </w:rPr>
            </w:pPr>
          </w:p>
          <w:p w14:paraId="35F76820" w14:textId="77777777" w:rsidR="001D1EE2" w:rsidRPr="00CB4A0A" w:rsidRDefault="001D1EE2" w:rsidP="002B2138">
            <w:pPr>
              <w:rPr>
                <w:rFonts w:cstheme="minorHAnsi"/>
                <w:sz w:val="24"/>
                <w:szCs w:val="24"/>
              </w:rPr>
            </w:pPr>
          </w:p>
          <w:p w14:paraId="6F62678B" w14:textId="77777777" w:rsidR="001D1EE2" w:rsidRPr="00CB4A0A" w:rsidRDefault="001D1EE2" w:rsidP="002B2138">
            <w:pPr>
              <w:rPr>
                <w:rFonts w:cstheme="minorHAnsi"/>
                <w:sz w:val="24"/>
                <w:szCs w:val="24"/>
              </w:rPr>
            </w:pPr>
          </w:p>
        </w:tc>
      </w:tr>
    </w:tbl>
    <w:p w14:paraId="6BFBAD05" w14:textId="77777777" w:rsidR="001D1EE2" w:rsidRPr="00CB4A0A" w:rsidRDefault="001D1EE2" w:rsidP="001D1EE2">
      <w:pPr>
        <w:rPr>
          <w:rFonts w:cstheme="minorHAnsi"/>
          <w:sz w:val="24"/>
          <w:szCs w:val="24"/>
        </w:rPr>
      </w:pPr>
    </w:p>
    <w:p w14:paraId="312976C7"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7F401444" w14:textId="77777777" w:rsidTr="002B2138">
        <w:tc>
          <w:tcPr>
            <w:tcW w:w="9576" w:type="dxa"/>
          </w:tcPr>
          <w:p w14:paraId="1EBE81BE" w14:textId="77777777" w:rsidR="001D1EE2" w:rsidRPr="00CB4A0A" w:rsidRDefault="001D1EE2" w:rsidP="002B2138">
            <w:pPr>
              <w:rPr>
                <w:rFonts w:cstheme="minorHAnsi"/>
                <w:sz w:val="24"/>
                <w:szCs w:val="24"/>
              </w:rPr>
            </w:pPr>
          </w:p>
          <w:p w14:paraId="0D841A83" w14:textId="77777777" w:rsidR="001D1EE2" w:rsidRPr="00CB4A0A" w:rsidRDefault="001D1EE2" w:rsidP="002B2138">
            <w:pPr>
              <w:rPr>
                <w:rFonts w:cstheme="minorHAnsi"/>
                <w:sz w:val="24"/>
                <w:szCs w:val="24"/>
              </w:rPr>
            </w:pPr>
          </w:p>
          <w:p w14:paraId="1FF9C7D1" w14:textId="77777777" w:rsidR="001D1EE2" w:rsidRPr="00CB4A0A" w:rsidRDefault="001D1EE2" w:rsidP="002B2138">
            <w:pPr>
              <w:rPr>
                <w:rFonts w:cstheme="minorHAnsi"/>
                <w:sz w:val="24"/>
                <w:szCs w:val="24"/>
              </w:rPr>
            </w:pPr>
          </w:p>
          <w:p w14:paraId="4C73678E" w14:textId="77777777" w:rsidR="001D1EE2" w:rsidRPr="00CB4A0A" w:rsidRDefault="001D1EE2" w:rsidP="002B2138">
            <w:pPr>
              <w:rPr>
                <w:rFonts w:cstheme="minorHAnsi"/>
                <w:sz w:val="24"/>
                <w:szCs w:val="24"/>
              </w:rPr>
            </w:pPr>
          </w:p>
          <w:p w14:paraId="02588922" w14:textId="77777777" w:rsidR="001D1EE2" w:rsidRPr="00CB4A0A" w:rsidRDefault="001D1EE2" w:rsidP="002B2138">
            <w:pPr>
              <w:rPr>
                <w:rFonts w:cstheme="minorHAnsi"/>
                <w:sz w:val="24"/>
                <w:szCs w:val="24"/>
              </w:rPr>
            </w:pPr>
          </w:p>
          <w:p w14:paraId="199188F6" w14:textId="77777777" w:rsidR="001D1EE2" w:rsidRPr="00CB4A0A" w:rsidRDefault="001D1EE2" w:rsidP="002B2138">
            <w:pPr>
              <w:rPr>
                <w:rFonts w:cstheme="minorHAnsi"/>
                <w:sz w:val="24"/>
                <w:szCs w:val="24"/>
              </w:rPr>
            </w:pPr>
          </w:p>
        </w:tc>
      </w:tr>
    </w:tbl>
    <w:p w14:paraId="58566FCF" w14:textId="77777777" w:rsidR="001D1EE2" w:rsidRPr="00CB4A0A" w:rsidRDefault="001D1EE2" w:rsidP="001D1EE2">
      <w:pPr>
        <w:rPr>
          <w:rFonts w:cstheme="minorHAnsi"/>
          <w:sz w:val="24"/>
          <w:szCs w:val="24"/>
        </w:rPr>
      </w:pPr>
    </w:p>
    <w:p w14:paraId="070C42D3"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04B98460" w14:textId="77777777" w:rsidTr="002B2138">
        <w:tc>
          <w:tcPr>
            <w:tcW w:w="9576" w:type="dxa"/>
          </w:tcPr>
          <w:p w14:paraId="7C6C5E55" w14:textId="77777777" w:rsidR="001D1EE2" w:rsidRPr="00CB4A0A" w:rsidRDefault="001D1EE2" w:rsidP="002B2138">
            <w:pPr>
              <w:rPr>
                <w:rFonts w:cstheme="minorHAnsi"/>
                <w:sz w:val="24"/>
                <w:szCs w:val="24"/>
              </w:rPr>
            </w:pPr>
          </w:p>
          <w:p w14:paraId="646BE03B" w14:textId="77777777" w:rsidR="001D1EE2" w:rsidRPr="00CB4A0A" w:rsidRDefault="001D1EE2" w:rsidP="002B2138">
            <w:pPr>
              <w:rPr>
                <w:rFonts w:cstheme="minorHAnsi"/>
                <w:sz w:val="24"/>
                <w:szCs w:val="24"/>
              </w:rPr>
            </w:pPr>
          </w:p>
          <w:p w14:paraId="1986334B" w14:textId="77777777" w:rsidR="001D1EE2" w:rsidRPr="00CB4A0A" w:rsidRDefault="001D1EE2" w:rsidP="002B2138">
            <w:pPr>
              <w:rPr>
                <w:rFonts w:cstheme="minorHAnsi"/>
                <w:sz w:val="24"/>
                <w:szCs w:val="24"/>
              </w:rPr>
            </w:pPr>
          </w:p>
          <w:p w14:paraId="4C6A8163" w14:textId="77777777" w:rsidR="001D1EE2" w:rsidRPr="00CB4A0A" w:rsidRDefault="001D1EE2" w:rsidP="002B2138">
            <w:pPr>
              <w:rPr>
                <w:rFonts w:cstheme="minorHAnsi"/>
                <w:sz w:val="24"/>
                <w:szCs w:val="24"/>
              </w:rPr>
            </w:pPr>
          </w:p>
          <w:p w14:paraId="2CF29533" w14:textId="77777777" w:rsidR="001D1EE2" w:rsidRPr="00CB4A0A" w:rsidRDefault="001D1EE2" w:rsidP="002B2138">
            <w:pPr>
              <w:rPr>
                <w:rFonts w:cstheme="minorHAnsi"/>
                <w:sz w:val="24"/>
                <w:szCs w:val="24"/>
              </w:rPr>
            </w:pPr>
          </w:p>
          <w:p w14:paraId="71527E05" w14:textId="77777777" w:rsidR="001D1EE2" w:rsidRPr="00CB4A0A" w:rsidRDefault="001D1EE2" w:rsidP="002B2138">
            <w:pPr>
              <w:rPr>
                <w:rFonts w:cstheme="minorHAnsi"/>
                <w:sz w:val="24"/>
                <w:szCs w:val="24"/>
              </w:rPr>
            </w:pPr>
          </w:p>
        </w:tc>
      </w:tr>
    </w:tbl>
    <w:p w14:paraId="5C180268" w14:textId="77777777" w:rsidR="001D1EE2" w:rsidRPr="00CB4A0A" w:rsidRDefault="001D1EE2" w:rsidP="001D1EE2">
      <w:pPr>
        <w:rPr>
          <w:rFonts w:cstheme="minorHAnsi"/>
          <w:sz w:val="24"/>
          <w:szCs w:val="24"/>
        </w:rPr>
      </w:pPr>
    </w:p>
    <w:p w14:paraId="20213E14"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36574721" w14:textId="77777777" w:rsidR="001D1EE2" w:rsidRPr="00360962" w:rsidRDefault="001D1EE2" w:rsidP="001D1EE2">
      <w:pPr>
        <w:pStyle w:val="ListParagraph"/>
        <w:numPr>
          <w:ilvl w:val="0"/>
          <w:numId w:val="3"/>
        </w:numPr>
        <w:rPr>
          <w:rFonts w:cstheme="minorHAnsi"/>
          <w:b/>
          <w:sz w:val="24"/>
          <w:szCs w:val="24"/>
          <w:rPrChange w:id="709" w:author="Hareesh Ganesan" w:date="2016-10-17T11:21:00Z">
            <w:rPr>
              <w:rFonts w:cstheme="minorHAnsi"/>
              <w:sz w:val="24"/>
              <w:szCs w:val="24"/>
            </w:rPr>
          </w:rPrChange>
        </w:rPr>
      </w:pPr>
      <w:r w:rsidRPr="00360962">
        <w:rPr>
          <w:rFonts w:cstheme="minorHAnsi"/>
          <w:b/>
          <w:sz w:val="24"/>
          <w:szCs w:val="24"/>
          <w:rPrChange w:id="710" w:author="Hareesh Ganesan" w:date="2016-10-17T11:21:00Z">
            <w:rPr>
              <w:rFonts w:cstheme="minorHAnsi"/>
              <w:sz w:val="24"/>
              <w:szCs w:val="24"/>
            </w:rPr>
          </w:rPrChange>
        </w:rPr>
        <w:t>Low</w:t>
      </w:r>
    </w:p>
    <w:p w14:paraId="4D5089DD"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25C5CB1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300BEE3E"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54BF9AA9" w14:textId="77777777" w:rsidR="001D1EE2" w:rsidRPr="00360962" w:rsidRDefault="001D1EE2" w:rsidP="001D1EE2">
      <w:pPr>
        <w:pStyle w:val="ListParagraph"/>
        <w:numPr>
          <w:ilvl w:val="0"/>
          <w:numId w:val="3"/>
        </w:numPr>
        <w:rPr>
          <w:rFonts w:cstheme="minorHAnsi"/>
          <w:b/>
          <w:sz w:val="24"/>
          <w:szCs w:val="24"/>
          <w:rPrChange w:id="711" w:author="Hareesh Ganesan" w:date="2016-10-17T11:21:00Z">
            <w:rPr>
              <w:rFonts w:cstheme="minorHAnsi"/>
              <w:sz w:val="24"/>
              <w:szCs w:val="24"/>
            </w:rPr>
          </w:rPrChange>
        </w:rPr>
      </w:pPr>
      <w:r w:rsidRPr="00360962">
        <w:rPr>
          <w:rFonts w:cstheme="minorHAnsi"/>
          <w:b/>
          <w:sz w:val="24"/>
          <w:szCs w:val="24"/>
          <w:rPrChange w:id="712" w:author="Hareesh Ganesan" w:date="2016-10-17T11:21:00Z">
            <w:rPr>
              <w:rFonts w:cstheme="minorHAnsi"/>
              <w:sz w:val="24"/>
              <w:szCs w:val="24"/>
            </w:rPr>
          </w:rPrChange>
        </w:rPr>
        <w:t>Low</w:t>
      </w:r>
    </w:p>
    <w:p w14:paraId="559D32F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0AB81076"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525C283A" w14:textId="77777777" w:rsidR="005D51FC" w:rsidRPr="00CB4A0A" w:rsidRDefault="005D51FC" w:rsidP="005D51FC">
      <w:pPr>
        <w:rPr>
          <w:rFonts w:cstheme="minorHAnsi"/>
          <w:b/>
          <w:sz w:val="24"/>
          <w:szCs w:val="24"/>
        </w:rPr>
      </w:pPr>
      <w:r w:rsidRPr="00CB4A0A">
        <w:rPr>
          <w:rFonts w:cstheme="minorHAnsi"/>
          <w:b/>
          <w:sz w:val="24"/>
          <w:szCs w:val="24"/>
        </w:rPr>
        <w:t>Overall Security Risk:</w:t>
      </w:r>
    </w:p>
    <w:p w14:paraId="34801D1A" w14:textId="77777777" w:rsidR="005D51FC" w:rsidRPr="00360962" w:rsidRDefault="005D51FC" w:rsidP="005D51FC">
      <w:pPr>
        <w:pStyle w:val="ListParagraph"/>
        <w:numPr>
          <w:ilvl w:val="0"/>
          <w:numId w:val="3"/>
        </w:numPr>
        <w:rPr>
          <w:rFonts w:cstheme="minorHAnsi"/>
          <w:b/>
          <w:sz w:val="24"/>
          <w:szCs w:val="24"/>
          <w:rPrChange w:id="713" w:author="Hareesh Ganesan" w:date="2016-10-17T11:21:00Z">
            <w:rPr>
              <w:rFonts w:cstheme="minorHAnsi"/>
              <w:sz w:val="24"/>
              <w:szCs w:val="24"/>
            </w:rPr>
          </w:rPrChange>
        </w:rPr>
      </w:pPr>
      <w:r w:rsidRPr="00360962">
        <w:rPr>
          <w:rFonts w:cstheme="minorHAnsi"/>
          <w:b/>
          <w:sz w:val="24"/>
          <w:szCs w:val="24"/>
          <w:rPrChange w:id="714" w:author="Hareesh Ganesan" w:date="2016-10-17T11:21:00Z">
            <w:rPr>
              <w:rFonts w:cstheme="minorHAnsi"/>
              <w:sz w:val="24"/>
              <w:szCs w:val="24"/>
            </w:rPr>
          </w:rPrChange>
        </w:rPr>
        <w:t>Low</w:t>
      </w:r>
    </w:p>
    <w:p w14:paraId="31E934BB" w14:textId="77777777"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Medium</w:t>
      </w:r>
    </w:p>
    <w:p w14:paraId="5A98ABF2" w14:textId="77777777" w:rsidR="005D51FC" w:rsidRPr="00CB4A0A" w:rsidRDefault="005D51FC" w:rsidP="005D51FC">
      <w:pPr>
        <w:pStyle w:val="ListParagraph"/>
        <w:numPr>
          <w:ilvl w:val="0"/>
          <w:numId w:val="3"/>
        </w:numPr>
        <w:rPr>
          <w:rFonts w:cstheme="minorHAnsi"/>
          <w:sz w:val="24"/>
          <w:szCs w:val="24"/>
        </w:rPr>
      </w:pPr>
      <w:r w:rsidRPr="00CB4A0A">
        <w:rPr>
          <w:rFonts w:cstheme="minorHAnsi"/>
          <w:sz w:val="24"/>
          <w:szCs w:val="24"/>
        </w:rPr>
        <w:t>High</w:t>
      </w:r>
    </w:p>
    <w:p w14:paraId="2E093DBB"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3391E81B"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7F821DFC"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3DC54602" w14:textId="77777777"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541B7F23" w14:textId="77777777" w:rsidR="001D1EE2" w:rsidRPr="00CB4A0A" w:rsidRDefault="001D1EE2"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3DE93556"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36AFF2FE" w14:textId="77777777" w:rsidR="001D1EE2" w:rsidRPr="00CB4A0A" w:rsidRDefault="001D1EE2" w:rsidP="001D1EE2">
      <w:pPr>
        <w:spacing w:line="240" w:lineRule="auto"/>
        <w:contextualSpacing/>
        <w:rPr>
          <w:rFonts w:cstheme="minorHAnsi"/>
          <w:sz w:val="24"/>
          <w:szCs w:val="24"/>
        </w:rPr>
      </w:pPr>
      <w:r w:rsidRPr="00CB4A0A">
        <w:rPr>
          <w:rFonts w:cstheme="minorHAnsi"/>
          <w:sz w:val="24"/>
          <w:szCs w:val="24"/>
        </w:rPr>
        <w:t>If your practice does not authenticate (verify the uniquely identified user is the one claimed), then unauthorized users can access your practice’s information systems and ePHI.</w:t>
      </w:r>
    </w:p>
    <w:p w14:paraId="1709D072" w14:textId="77777777" w:rsidR="001D1EE2" w:rsidRPr="00CB4A0A" w:rsidRDefault="001D1EE2" w:rsidP="001D1EE2">
      <w:pPr>
        <w:spacing w:line="240" w:lineRule="auto"/>
        <w:contextualSpacing/>
        <w:rPr>
          <w:rFonts w:eastAsia="Times New Roman" w:cstheme="minorHAnsi"/>
          <w:color w:val="000000"/>
          <w:sz w:val="24"/>
          <w:szCs w:val="24"/>
        </w:rPr>
      </w:pPr>
    </w:p>
    <w:p w14:paraId="6E8E548B" w14:textId="77777777" w:rsidR="001D1EE2" w:rsidRPr="00CB4A0A" w:rsidRDefault="001D1EE2" w:rsidP="001D1EE2">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654E3C00" w14:textId="77777777" w:rsidR="001D1EE2" w:rsidRPr="00CB4A0A" w:rsidRDefault="001D1EE2" w:rsidP="001D1EE2">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unauthorized user, can vandalize or compromise the confidentiality, availability, and integrity of ePHI.</w:t>
      </w:r>
    </w:p>
    <w:p w14:paraId="0560AE3C" w14:textId="77777777" w:rsidR="001D1EE2" w:rsidRPr="00CB4A0A" w:rsidRDefault="001D1EE2" w:rsidP="001D1EE2">
      <w:pPr>
        <w:rPr>
          <w:rFonts w:cstheme="minorHAnsi"/>
          <w:i/>
          <w:sz w:val="24"/>
          <w:szCs w:val="24"/>
        </w:rPr>
      </w:pPr>
      <w:r w:rsidRPr="00CB4A0A">
        <w:rPr>
          <w:rFonts w:cstheme="minorHAnsi"/>
          <w:sz w:val="24"/>
          <w:szCs w:val="24"/>
        </w:rPr>
        <w:t>Unauthorized disclosure (including disclosure through theft and loss) of ePHI can lead to identity theft.</w:t>
      </w:r>
    </w:p>
    <w:p w14:paraId="6908EC4A"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165DD171"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1D1EE2"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28388783" w14:textId="77777777" w:rsidR="001D1EE2" w:rsidRPr="00CB4A0A" w:rsidRDefault="001D1EE2" w:rsidP="001D1EE2">
      <w:pPr>
        <w:spacing w:after="0" w:line="240" w:lineRule="auto"/>
        <w:rPr>
          <w:rFonts w:eastAsia="Times New Roman" w:cstheme="minorHAnsi"/>
          <w:bCs/>
          <w:sz w:val="24"/>
          <w:szCs w:val="24"/>
        </w:rPr>
      </w:pPr>
    </w:p>
    <w:p w14:paraId="1BB36D8E" w14:textId="77777777" w:rsidR="001D1EE2" w:rsidRPr="00CB4A0A" w:rsidRDefault="001D1EE2" w:rsidP="001D1EE2">
      <w:pPr>
        <w:spacing w:line="240" w:lineRule="auto"/>
        <w:contextualSpacing/>
        <w:rPr>
          <w:rFonts w:eastAsia="Times New Roman" w:cstheme="minorHAnsi"/>
          <w:bCs/>
          <w:color w:val="000000" w:themeColor="text1"/>
          <w:sz w:val="24"/>
          <w:szCs w:val="24"/>
        </w:rPr>
      </w:pPr>
      <w:r w:rsidRPr="00CB4A0A">
        <w:rPr>
          <w:rFonts w:cstheme="minorHAnsi"/>
          <w:sz w:val="24"/>
          <w:szCs w:val="24"/>
        </w:rPr>
        <w:t>Implement procedures to verify that a person or entity seeking access to ePHI is the one claimed.</w:t>
      </w:r>
      <w:r w:rsidRPr="00CB4A0A">
        <w:rPr>
          <w:rFonts w:eastAsia="Times New Roman" w:cstheme="minorHAnsi"/>
          <w:bCs/>
          <w:color w:val="000000" w:themeColor="text1"/>
          <w:sz w:val="24"/>
          <w:szCs w:val="24"/>
        </w:rPr>
        <w:t xml:space="preserve"> </w:t>
      </w:r>
    </w:p>
    <w:p w14:paraId="4D7EA692"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14:paraId="0EC8FB8B" w14:textId="77777777" w:rsidR="001D1EE2" w:rsidRPr="00CB4A0A" w:rsidRDefault="001D1EE2" w:rsidP="001D1EE2">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an identification and authentication policy that addresses purpose, scope, roles, responsibilities, management commitment, coordination among organizational entities, and compliance; and procedures to facilitate the implementation of the identification and authentication policy and associated identification and authentication controls</w:t>
      </w:r>
      <w:r w:rsidR="00C42880" w:rsidRPr="00CB4A0A">
        <w:rPr>
          <w:rFonts w:cstheme="minorHAnsi"/>
          <w:color w:val="000000" w:themeColor="text1"/>
          <w:sz w:val="24"/>
          <w:szCs w:val="24"/>
        </w:rPr>
        <w:t>.</w:t>
      </w:r>
      <w:r w:rsidRPr="00CB4A0A">
        <w:rPr>
          <w:rFonts w:cstheme="minorHAnsi"/>
          <w:color w:val="000000" w:themeColor="text1"/>
          <w:sz w:val="24"/>
          <w:szCs w:val="24"/>
        </w:rPr>
        <w:br/>
        <w:t>[NIST SP 800-53 IA-1]</w:t>
      </w:r>
    </w:p>
    <w:p w14:paraId="4F66C86E" w14:textId="77777777" w:rsidR="00131D1F" w:rsidRPr="00CB4A0A" w:rsidRDefault="00131D1F" w:rsidP="001D1EE2">
      <w:pPr>
        <w:spacing w:after="0" w:line="240" w:lineRule="auto"/>
        <w:rPr>
          <w:rFonts w:eastAsia="Times New Roman" w:cstheme="minorHAnsi"/>
          <w:bCs/>
          <w:sz w:val="24"/>
          <w:szCs w:val="24"/>
        </w:rPr>
      </w:pPr>
    </w:p>
    <w:p w14:paraId="352401FF" w14:textId="77777777"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715" w:name="_Toc461443969"/>
      <w:r w:rsidRPr="00CB4A0A">
        <w:rPr>
          <w:b/>
        </w:rPr>
        <w:t>T35</w:t>
      </w:r>
      <w:r w:rsidR="00C42880" w:rsidRPr="00CB4A0A">
        <w:rPr>
          <w:b/>
        </w:rPr>
        <w:t xml:space="preserve"> - </w:t>
      </w:r>
      <w:r w:rsidR="00C42880" w:rsidRPr="00CB4A0A">
        <w:rPr>
          <w:rFonts w:eastAsia="Times New Roman"/>
          <w:b/>
        </w:rPr>
        <w:t xml:space="preserve">§164.312(d) </w:t>
      </w:r>
      <w:r w:rsidRPr="00CB4A0A">
        <w:rPr>
          <w:rFonts w:eastAsia="Times New Roman"/>
          <w:b/>
        </w:rPr>
        <w:t>Required</w:t>
      </w:r>
      <w:r w:rsidR="00C42880" w:rsidRPr="00CB4A0A">
        <w:rPr>
          <w:rFonts w:eastAsia="Times New Roman"/>
          <w:b/>
        </w:rPr>
        <w:t xml:space="preserve"> </w:t>
      </w:r>
      <w:r w:rsidR="00C42880" w:rsidRPr="00CB4A0A">
        <w:rPr>
          <w:rFonts w:eastAsia="Times New Roman"/>
        </w:rPr>
        <w:t>Does your practice know the authentication capabilities of its information systems and electronic devices to assure that a uniquely identified user is the one claimed?</w:t>
      </w:r>
      <w:bookmarkEnd w:id="715"/>
    </w:p>
    <w:p w14:paraId="416D6BE7" w14:textId="77777777" w:rsidR="001D1EE2" w:rsidRPr="00360962" w:rsidRDefault="001D1EE2" w:rsidP="001D1EE2">
      <w:pPr>
        <w:pStyle w:val="ListParagraph"/>
        <w:numPr>
          <w:ilvl w:val="0"/>
          <w:numId w:val="4"/>
        </w:numPr>
        <w:rPr>
          <w:rFonts w:eastAsia="Times New Roman" w:cstheme="minorHAnsi"/>
          <w:b/>
          <w:color w:val="000000"/>
          <w:sz w:val="24"/>
          <w:szCs w:val="24"/>
          <w:rPrChange w:id="716" w:author="Hareesh Ganesan" w:date="2016-10-17T11:22:00Z">
            <w:rPr>
              <w:rFonts w:eastAsia="Times New Roman" w:cstheme="minorHAnsi"/>
              <w:color w:val="000000"/>
              <w:sz w:val="24"/>
              <w:szCs w:val="24"/>
            </w:rPr>
          </w:rPrChange>
        </w:rPr>
      </w:pPr>
      <w:r w:rsidRPr="00360962">
        <w:rPr>
          <w:rFonts w:eastAsia="Times New Roman" w:cstheme="minorHAnsi"/>
          <w:b/>
          <w:color w:val="000000"/>
          <w:sz w:val="24"/>
          <w:szCs w:val="24"/>
          <w:rPrChange w:id="717" w:author="Hareesh Ganesan" w:date="2016-10-17T11:22:00Z">
            <w:rPr>
              <w:rFonts w:eastAsia="Times New Roman" w:cstheme="minorHAnsi"/>
              <w:color w:val="000000"/>
              <w:sz w:val="24"/>
              <w:szCs w:val="24"/>
            </w:rPr>
          </w:rPrChange>
        </w:rPr>
        <w:t>Yes</w:t>
      </w:r>
    </w:p>
    <w:p w14:paraId="1DD155B6"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02D1E3F7"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49231ABA"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62C51A8D"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3E9880EB"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7B968E36"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59DA9B76"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5FB01FA6" w14:textId="77777777" w:rsidTr="002B2138">
        <w:tc>
          <w:tcPr>
            <w:tcW w:w="9576" w:type="dxa"/>
          </w:tcPr>
          <w:p w14:paraId="328AE2CC" w14:textId="77777777" w:rsidR="001D1EE2" w:rsidRPr="00CB4A0A" w:rsidRDefault="001D1EE2" w:rsidP="002B2138">
            <w:pPr>
              <w:rPr>
                <w:rFonts w:cstheme="minorHAnsi"/>
                <w:sz w:val="24"/>
                <w:szCs w:val="24"/>
              </w:rPr>
            </w:pPr>
          </w:p>
          <w:p w14:paraId="152B794A" w14:textId="77777777" w:rsidR="001D1EE2" w:rsidRPr="00CB4A0A" w:rsidRDefault="001D1EE2" w:rsidP="002B2138">
            <w:pPr>
              <w:rPr>
                <w:rFonts w:cstheme="minorHAnsi"/>
                <w:sz w:val="24"/>
                <w:szCs w:val="24"/>
              </w:rPr>
            </w:pPr>
          </w:p>
          <w:p w14:paraId="3FD8C2CE" w14:textId="77777777" w:rsidR="001D1EE2" w:rsidRPr="00CB4A0A" w:rsidRDefault="001D1EE2" w:rsidP="002B2138">
            <w:pPr>
              <w:rPr>
                <w:rFonts w:cstheme="minorHAnsi"/>
                <w:sz w:val="24"/>
                <w:szCs w:val="24"/>
              </w:rPr>
            </w:pPr>
          </w:p>
          <w:p w14:paraId="79B63824" w14:textId="77777777" w:rsidR="001D1EE2" w:rsidRPr="00CB4A0A" w:rsidRDefault="001D1EE2" w:rsidP="002B2138">
            <w:pPr>
              <w:rPr>
                <w:rFonts w:cstheme="minorHAnsi"/>
                <w:sz w:val="24"/>
                <w:szCs w:val="24"/>
              </w:rPr>
            </w:pPr>
          </w:p>
          <w:p w14:paraId="5E94BF14" w14:textId="77777777" w:rsidR="001D1EE2" w:rsidRPr="00CB4A0A" w:rsidRDefault="001D1EE2" w:rsidP="002B2138">
            <w:pPr>
              <w:rPr>
                <w:rFonts w:cstheme="minorHAnsi"/>
                <w:sz w:val="24"/>
                <w:szCs w:val="24"/>
              </w:rPr>
            </w:pPr>
          </w:p>
          <w:p w14:paraId="0B7341CD" w14:textId="77777777" w:rsidR="001D1EE2" w:rsidRPr="00CB4A0A" w:rsidRDefault="001D1EE2" w:rsidP="002B2138">
            <w:pPr>
              <w:rPr>
                <w:rFonts w:cstheme="minorHAnsi"/>
                <w:sz w:val="24"/>
                <w:szCs w:val="24"/>
              </w:rPr>
            </w:pPr>
          </w:p>
        </w:tc>
      </w:tr>
    </w:tbl>
    <w:p w14:paraId="02BB1CC4" w14:textId="77777777" w:rsidR="001D1EE2" w:rsidRPr="00CB4A0A" w:rsidRDefault="001D1EE2" w:rsidP="001D1EE2">
      <w:pPr>
        <w:rPr>
          <w:rFonts w:cstheme="minorHAnsi"/>
          <w:sz w:val="24"/>
          <w:szCs w:val="24"/>
        </w:rPr>
      </w:pPr>
    </w:p>
    <w:p w14:paraId="5F4B4F89"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63DD3BA7" w14:textId="77777777" w:rsidTr="002B2138">
        <w:tc>
          <w:tcPr>
            <w:tcW w:w="9576" w:type="dxa"/>
          </w:tcPr>
          <w:p w14:paraId="67372DC9" w14:textId="77777777" w:rsidR="001D1EE2" w:rsidRPr="00CB4A0A" w:rsidRDefault="001D1EE2" w:rsidP="002B2138">
            <w:pPr>
              <w:rPr>
                <w:rFonts w:cstheme="minorHAnsi"/>
                <w:sz w:val="24"/>
                <w:szCs w:val="24"/>
              </w:rPr>
            </w:pPr>
          </w:p>
          <w:p w14:paraId="4AE461E5" w14:textId="77777777" w:rsidR="001D1EE2" w:rsidRPr="00CB4A0A" w:rsidRDefault="001D1EE2" w:rsidP="002B2138">
            <w:pPr>
              <w:rPr>
                <w:rFonts w:cstheme="minorHAnsi"/>
                <w:sz w:val="24"/>
                <w:szCs w:val="24"/>
              </w:rPr>
            </w:pPr>
          </w:p>
          <w:p w14:paraId="368C5AEB" w14:textId="77777777" w:rsidR="001D1EE2" w:rsidRPr="00CB4A0A" w:rsidRDefault="001D1EE2" w:rsidP="002B2138">
            <w:pPr>
              <w:rPr>
                <w:rFonts w:cstheme="minorHAnsi"/>
                <w:sz w:val="24"/>
                <w:szCs w:val="24"/>
              </w:rPr>
            </w:pPr>
          </w:p>
          <w:p w14:paraId="4188C336" w14:textId="77777777" w:rsidR="001D1EE2" w:rsidRPr="00CB4A0A" w:rsidRDefault="001D1EE2" w:rsidP="002B2138">
            <w:pPr>
              <w:rPr>
                <w:rFonts w:cstheme="minorHAnsi"/>
                <w:sz w:val="24"/>
                <w:szCs w:val="24"/>
              </w:rPr>
            </w:pPr>
          </w:p>
          <w:p w14:paraId="36B5C04A" w14:textId="77777777" w:rsidR="001D1EE2" w:rsidRPr="00CB4A0A" w:rsidRDefault="001D1EE2" w:rsidP="002B2138">
            <w:pPr>
              <w:rPr>
                <w:rFonts w:cstheme="minorHAnsi"/>
                <w:sz w:val="24"/>
                <w:szCs w:val="24"/>
              </w:rPr>
            </w:pPr>
          </w:p>
          <w:p w14:paraId="759EB045" w14:textId="77777777" w:rsidR="001D1EE2" w:rsidRPr="00CB4A0A" w:rsidRDefault="001D1EE2" w:rsidP="002B2138">
            <w:pPr>
              <w:rPr>
                <w:rFonts w:cstheme="minorHAnsi"/>
                <w:sz w:val="24"/>
                <w:szCs w:val="24"/>
              </w:rPr>
            </w:pPr>
          </w:p>
        </w:tc>
      </w:tr>
    </w:tbl>
    <w:p w14:paraId="394667C9" w14:textId="77777777" w:rsidR="001D1EE2" w:rsidRPr="00CB4A0A" w:rsidRDefault="001D1EE2" w:rsidP="001D1EE2">
      <w:pPr>
        <w:rPr>
          <w:rFonts w:cstheme="minorHAnsi"/>
          <w:sz w:val="24"/>
          <w:szCs w:val="24"/>
        </w:rPr>
      </w:pPr>
    </w:p>
    <w:p w14:paraId="5D0855FF"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5AAA1F75" w14:textId="77777777" w:rsidTr="002B2138">
        <w:tc>
          <w:tcPr>
            <w:tcW w:w="9576" w:type="dxa"/>
          </w:tcPr>
          <w:p w14:paraId="23D7F885" w14:textId="77777777" w:rsidR="001D1EE2" w:rsidRPr="00CB4A0A" w:rsidRDefault="001D1EE2" w:rsidP="002B2138">
            <w:pPr>
              <w:rPr>
                <w:rFonts w:cstheme="minorHAnsi"/>
                <w:sz w:val="24"/>
                <w:szCs w:val="24"/>
              </w:rPr>
            </w:pPr>
          </w:p>
          <w:p w14:paraId="2F65DAD6" w14:textId="77777777" w:rsidR="001D1EE2" w:rsidRPr="00CB4A0A" w:rsidRDefault="001D1EE2" w:rsidP="002B2138">
            <w:pPr>
              <w:rPr>
                <w:rFonts w:cstheme="minorHAnsi"/>
                <w:sz w:val="24"/>
                <w:szCs w:val="24"/>
              </w:rPr>
            </w:pPr>
          </w:p>
          <w:p w14:paraId="71891962" w14:textId="77777777" w:rsidR="001D1EE2" w:rsidRPr="00CB4A0A" w:rsidRDefault="001D1EE2" w:rsidP="002B2138">
            <w:pPr>
              <w:rPr>
                <w:rFonts w:cstheme="minorHAnsi"/>
                <w:sz w:val="24"/>
                <w:szCs w:val="24"/>
              </w:rPr>
            </w:pPr>
          </w:p>
          <w:p w14:paraId="339FB60B" w14:textId="77777777" w:rsidR="001D1EE2" w:rsidRPr="00CB4A0A" w:rsidRDefault="001D1EE2" w:rsidP="002B2138">
            <w:pPr>
              <w:rPr>
                <w:rFonts w:cstheme="minorHAnsi"/>
                <w:sz w:val="24"/>
                <w:szCs w:val="24"/>
              </w:rPr>
            </w:pPr>
          </w:p>
          <w:p w14:paraId="11179E23" w14:textId="77777777" w:rsidR="001D1EE2" w:rsidRPr="00CB4A0A" w:rsidRDefault="001D1EE2" w:rsidP="002B2138">
            <w:pPr>
              <w:rPr>
                <w:rFonts w:cstheme="minorHAnsi"/>
                <w:sz w:val="24"/>
                <w:szCs w:val="24"/>
              </w:rPr>
            </w:pPr>
          </w:p>
          <w:p w14:paraId="521A6BE5" w14:textId="77777777" w:rsidR="001D1EE2" w:rsidRPr="00CB4A0A" w:rsidRDefault="001D1EE2" w:rsidP="002B2138">
            <w:pPr>
              <w:rPr>
                <w:rFonts w:cstheme="minorHAnsi"/>
                <w:sz w:val="24"/>
                <w:szCs w:val="24"/>
              </w:rPr>
            </w:pPr>
          </w:p>
        </w:tc>
      </w:tr>
    </w:tbl>
    <w:p w14:paraId="4B85C197" w14:textId="77777777" w:rsidR="001D1EE2" w:rsidRPr="00CB4A0A" w:rsidRDefault="001D1EE2" w:rsidP="001D1EE2">
      <w:pPr>
        <w:rPr>
          <w:rFonts w:cstheme="minorHAnsi"/>
          <w:sz w:val="24"/>
          <w:szCs w:val="24"/>
        </w:rPr>
      </w:pPr>
    </w:p>
    <w:p w14:paraId="6560A1E2"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472F47BF" w14:textId="77777777" w:rsidR="001D1EE2" w:rsidRPr="00360962" w:rsidRDefault="001D1EE2" w:rsidP="001D1EE2">
      <w:pPr>
        <w:pStyle w:val="ListParagraph"/>
        <w:numPr>
          <w:ilvl w:val="0"/>
          <w:numId w:val="3"/>
        </w:numPr>
        <w:rPr>
          <w:rFonts w:cstheme="minorHAnsi"/>
          <w:b/>
          <w:sz w:val="24"/>
          <w:szCs w:val="24"/>
          <w:rPrChange w:id="718" w:author="Hareesh Ganesan" w:date="2016-10-17T11:22:00Z">
            <w:rPr>
              <w:rFonts w:cstheme="minorHAnsi"/>
              <w:sz w:val="24"/>
              <w:szCs w:val="24"/>
            </w:rPr>
          </w:rPrChange>
        </w:rPr>
      </w:pPr>
      <w:r w:rsidRPr="00360962">
        <w:rPr>
          <w:rFonts w:cstheme="minorHAnsi"/>
          <w:b/>
          <w:sz w:val="24"/>
          <w:szCs w:val="24"/>
          <w:rPrChange w:id="719" w:author="Hareesh Ganesan" w:date="2016-10-17T11:22:00Z">
            <w:rPr>
              <w:rFonts w:cstheme="minorHAnsi"/>
              <w:sz w:val="24"/>
              <w:szCs w:val="24"/>
            </w:rPr>
          </w:rPrChange>
        </w:rPr>
        <w:t>Low</w:t>
      </w:r>
    </w:p>
    <w:p w14:paraId="7BE052C2"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67D3DDA7"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45EB2F34"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6A7EA811" w14:textId="77777777" w:rsidR="001D1EE2" w:rsidRPr="00360962" w:rsidRDefault="001D1EE2" w:rsidP="001D1EE2">
      <w:pPr>
        <w:pStyle w:val="ListParagraph"/>
        <w:numPr>
          <w:ilvl w:val="0"/>
          <w:numId w:val="3"/>
        </w:numPr>
        <w:rPr>
          <w:rFonts w:cstheme="minorHAnsi"/>
          <w:b/>
          <w:sz w:val="24"/>
          <w:szCs w:val="24"/>
          <w:rPrChange w:id="720" w:author="Hareesh Ganesan" w:date="2016-10-17T11:22:00Z">
            <w:rPr>
              <w:rFonts w:cstheme="minorHAnsi"/>
              <w:sz w:val="24"/>
              <w:szCs w:val="24"/>
            </w:rPr>
          </w:rPrChange>
        </w:rPr>
      </w:pPr>
      <w:r w:rsidRPr="00360962">
        <w:rPr>
          <w:rFonts w:cstheme="minorHAnsi"/>
          <w:b/>
          <w:sz w:val="24"/>
          <w:szCs w:val="24"/>
          <w:rPrChange w:id="721" w:author="Hareesh Ganesan" w:date="2016-10-17T11:22:00Z">
            <w:rPr>
              <w:rFonts w:cstheme="minorHAnsi"/>
              <w:sz w:val="24"/>
              <w:szCs w:val="24"/>
            </w:rPr>
          </w:rPrChange>
        </w:rPr>
        <w:t>Low</w:t>
      </w:r>
    </w:p>
    <w:p w14:paraId="18028DA3"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35006A8D"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6C046FDF" w14:textId="77777777" w:rsidR="008842D9" w:rsidRPr="00CB4A0A" w:rsidRDefault="008842D9" w:rsidP="008842D9">
      <w:pPr>
        <w:rPr>
          <w:rFonts w:cstheme="minorHAnsi"/>
          <w:b/>
          <w:sz w:val="24"/>
          <w:szCs w:val="24"/>
        </w:rPr>
      </w:pPr>
      <w:r w:rsidRPr="00CB4A0A">
        <w:rPr>
          <w:rFonts w:cstheme="minorHAnsi"/>
          <w:b/>
          <w:sz w:val="24"/>
          <w:szCs w:val="24"/>
        </w:rPr>
        <w:t>Overall Security Risk:</w:t>
      </w:r>
    </w:p>
    <w:p w14:paraId="0144B740" w14:textId="77777777" w:rsidR="008842D9" w:rsidRPr="00360962" w:rsidRDefault="008842D9" w:rsidP="008842D9">
      <w:pPr>
        <w:pStyle w:val="ListParagraph"/>
        <w:numPr>
          <w:ilvl w:val="0"/>
          <w:numId w:val="3"/>
        </w:numPr>
        <w:rPr>
          <w:rFonts w:cstheme="minorHAnsi"/>
          <w:b/>
          <w:sz w:val="24"/>
          <w:szCs w:val="24"/>
          <w:rPrChange w:id="722" w:author="Hareesh Ganesan" w:date="2016-10-17T11:22:00Z">
            <w:rPr>
              <w:rFonts w:cstheme="minorHAnsi"/>
              <w:sz w:val="24"/>
              <w:szCs w:val="24"/>
            </w:rPr>
          </w:rPrChange>
        </w:rPr>
      </w:pPr>
      <w:r w:rsidRPr="00360962">
        <w:rPr>
          <w:rFonts w:cstheme="minorHAnsi"/>
          <w:b/>
          <w:sz w:val="24"/>
          <w:szCs w:val="24"/>
          <w:rPrChange w:id="723" w:author="Hareesh Ganesan" w:date="2016-10-17T11:22:00Z">
            <w:rPr>
              <w:rFonts w:cstheme="minorHAnsi"/>
              <w:sz w:val="24"/>
              <w:szCs w:val="24"/>
            </w:rPr>
          </w:rPrChange>
        </w:rPr>
        <w:t>Low</w:t>
      </w:r>
    </w:p>
    <w:p w14:paraId="4436C1D4" w14:textId="77777777"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Medium</w:t>
      </w:r>
    </w:p>
    <w:p w14:paraId="03B6C8F9" w14:textId="77777777"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High</w:t>
      </w:r>
    </w:p>
    <w:p w14:paraId="1648A711"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7C3DE9E6"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6E431BA1" w14:textId="77777777" w:rsidR="001D1EE2" w:rsidRPr="00CB4A0A" w:rsidRDefault="001D1EE2" w:rsidP="001D1EE2">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When evaluating your practice, consider that authentication requires establishing the validity of a transmission source, whether the source is an individual or an entity, such as another electronic device or information system.</w:t>
      </w:r>
    </w:p>
    <w:p w14:paraId="1F87F217" w14:textId="77777777" w:rsidR="001D1EE2" w:rsidRPr="00CB4A0A" w:rsidRDefault="001D1EE2" w:rsidP="001D1EE2">
      <w:pPr>
        <w:spacing w:after="0" w:line="240" w:lineRule="auto"/>
        <w:contextualSpacing/>
        <w:rPr>
          <w:rFonts w:eastAsia="Times New Roman" w:cstheme="minorHAnsi"/>
          <w:color w:val="000000"/>
          <w:sz w:val="24"/>
          <w:szCs w:val="24"/>
        </w:rPr>
      </w:pPr>
    </w:p>
    <w:p w14:paraId="3D5F26E9" w14:textId="77777777" w:rsidR="001D1EE2" w:rsidRPr="00CB4A0A" w:rsidRDefault="001D1EE2" w:rsidP="001D1EE2">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your practice to determine the authentication methods and mechanisms that it uses, such as passwords, smart cards, digital certificates, and biometrics.</w:t>
      </w:r>
    </w:p>
    <w:p w14:paraId="06648839" w14:textId="77777777" w:rsidR="001D1EE2" w:rsidRPr="00CB4A0A" w:rsidRDefault="001D1EE2" w:rsidP="001D1EE2">
      <w:pPr>
        <w:rPr>
          <w:rFonts w:cstheme="minorHAnsi"/>
          <w:i/>
          <w:sz w:val="24"/>
          <w:szCs w:val="24"/>
        </w:rPr>
      </w:pPr>
    </w:p>
    <w:p w14:paraId="59CAA26F"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4DC67136"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Your practice might not be able to assure that a uniquely identified user is the one claimed if your practice does not understand the authentication capabilities of its information systems and electronic devices.</w:t>
      </w:r>
      <w:r w:rsidR="00343753" w:rsidRPr="00CB4A0A">
        <w:rPr>
          <w:rFonts w:cstheme="minorHAnsi"/>
          <w:sz w:val="24"/>
          <w:szCs w:val="24"/>
        </w:rPr>
        <w:t xml:space="preserve"> </w:t>
      </w:r>
    </w:p>
    <w:p w14:paraId="50F20C3E" w14:textId="77777777" w:rsidR="001D1EE2" w:rsidRPr="00CB4A0A" w:rsidRDefault="001D1EE2" w:rsidP="001D1EE2">
      <w:pPr>
        <w:spacing w:after="0" w:line="240" w:lineRule="auto"/>
        <w:contextualSpacing/>
        <w:rPr>
          <w:rFonts w:cstheme="minorHAnsi"/>
          <w:sz w:val="24"/>
          <w:szCs w:val="24"/>
        </w:rPr>
      </w:pPr>
    </w:p>
    <w:p w14:paraId="70CC8861" w14:textId="77777777" w:rsidR="001D1EE2" w:rsidRPr="00CB4A0A" w:rsidRDefault="001D1EE2" w:rsidP="001D1EE2">
      <w:pPr>
        <w:spacing w:after="0" w:line="240" w:lineRule="auto"/>
        <w:contextualSpacing/>
        <w:rPr>
          <w:rFonts w:cstheme="minorHAnsi"/>
          <w:sz w:val="24"/>
          <w:szCs w:val="24"/>
        </w:rPr>
      </w:pPr>
      <w:r w:rsidRPr="00CB4A0A">
        <w:rPr>
          <w:rFonts w:cstheme="minorHAnsi"/>
          <w:sz w:val="24"/>
          <w:szCs w:val="24"/>
        </w:rPr>
        <w:t>Some potential impacts include:</w:t>
      </w:r>
    </w:p>
    <w:p w14:paraId="7198D39E" w14:textId="77777777" w:rsidR="001D1EE2" w:rsidRPr="00CB4A0A" w:rsidRDefault="001D1EE2" w:rsidP="001D1EE2">
      <w:pPr>
        <w:spacing w:after="0" w:line="240" w:lineRule="auto"/>
        <w:contextualSpacing/>
        <w:rPr>
          <w:rFonts w:cstheme="minorHAnsi"/>
          <w:sz w:val="24"/>
          <w:szCs w:val="24"/>
        </w:rPr>
      </w:pPr>
    </w:p>
    <w:p w14:paraId="0EFB4146" w14:textId="77777777" w:rsidR="001D1EE2" w:rsidRPr="00CB4A0A" w:rsidRDefault="001D1EE2" w:rsidP="001D1EE2">
      <w:pPr>
        <w:pStyle w:val="ListParagraph"/>
        <w:numPr>
          <w:ilvl w:val="0"/>
          <w:numId w:val="10"/>
        </w:numPr>
        <w:spacing w:after="0" w:line="240" w:lineRule="auto"/>
        <w:ind w:left="252" w:hanging="252"/>
        <w:rPr>
          <w:rFonts w:eastAsia="Times New Roman" w:cstheme="minorHAnsi"/>
          <w:color w:val="000000" w:themeColor="text1"/>
          <w:sz w:val="24"/>
          <w:szCs w:val="24"/>
        </w:rPr>
      </w:pPr>
      <w:r w:rsidRPr="00CB4A0A">
        <w:rPr>
          <w:rFonts w:eastAsia="Times New Roman" w:cstheme="minorHAnsi"/>
          <w:color w:val="000000" w:themeColor="text1"/>
          <w:sz w:val="24"/>
          <w:szCs w:val="24"/>
        </w:rPr>
        <w:t xml:space="preserve">Human threats, such as an unauthorized user, can vandalize or compromise the confidentiality, availability, and integrity of ePHI. </w:t>
      </w:r>
    </w:p>
    <w:p w14:paraId="5803CB0F" w14:textId="77777777" w:rsidR="001D1EE2" w:rsidRPr="00CB4A0A" w:rsidRDefault="001D1EE2" w:rsidP="001D1EE2">
      <w:pPr>
        <w:pStyle w:val="ListParagraph"/>
        <w:numPr>
          <w:ilvl w:val="0"/>
          <w:numId w:val="10"/>
        </w:numPr>
        <w:spacing w:after="0" w:line="240" w:lineRule="auto"/>
        <w:ind w:left="252" w:hanging="252"/>
        <w:rPr>
          <w:rFonts w:eastAsia="Times New Roman" w:cstheme="minorHAnsi"/>
          <w:color w:val="000000" w:themeColor="text1"/>
          <w:sz w:val="24"/>
          <w:szCs w:val="24"/>
        </w:rPr>
      </w:pPr>
      <w:r w:rsidRPr="00CB4A0A">
        <w:rPr>
          <w:rFonts w:cstheme="minorHAnsi"/>
          <w:sz w:val="24"/>
          <w:szCs w:val="24"/>
        </w:rPr>
        <w:t>Unauthorized disclosure (including disclosure through theft and loss) of ePHI can lead to identity theft.</w:t>
      </w:r>
    </w:p>
    <w:p w14:paraId="2491D3DF" w14:textId="77777777" w:rsidR="001D1EE2" w:rsidRPr="00CB4A0A" w:rsidRDefault="001D1EE2" w:rsidP="001D1EE2">
      <w:pPr>
        <w:pStyle w:val="ListParagraph"/>
        <w:spacing w:after="0" w:line="240" w:lineRule="auto"/>
        <w:ind w:left="252"/>
        <w:rPr>
          <w:rFonts w:eastAsia="Times New Roman" w:cstheme="minorHAnsi"/>
          <w:color w:val="000000" w:themeColor="text1"/>
          <w:sz w:val="24"/>
          <w:szCs w:val="24"/>
        </w:rPr>
      </w:pPr>
    </w:p>
    <w:p w14:paraId="0979C830"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2001996E"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7867C914" w14:textId="77777777" w:rsidR="001D1EE2" w:rsidRPr="00CB4A0A" w:rsidRDefault="001D1EE2" w:rsidP="001D1EE2">
      <w:pPr>
        <w:spacing w:after="0" w:line="240" w:lineRule="auto"/>
        <w:rPr>
          <w:rFonts w:eastAsia="Times New Roman" w:cstheme="minorHAnsi"/>
          <w:bCs/>
          <w:sz w:val="24"/>
          <w:szCs w:val="24"/>
        </w:rPr>
      </w:pPr>
    </w:p>
    <w:p w14:paraId="409A0657" w14:textId="77777777" w:rsidR="001D1EE2" w:rsidRPr="00CB4A0A" w:rsidRDefault="001D1EE2" w:rsidP="001D1EE2">
      <w:pPr>
        <w:spacing w:line="240" w:lineRule="auto"/>
        <w:contextualSpacing/>
        <w:rPr>
          <w:rFonts w:eastAsia="Times New Roman" w:cstheme="minorHAnsi"/>
          <w:bCs/>
          <w:color w:val="000000" w:themeColor="text1"/>
          <w:sz w:val="24"/>
          <w:szCs w:val="24"/>
        </w:rPr>
      </w:pPr>
      <w:r w:rsidRPr="00CB4A0A">
        <w:rPr>
          <w:rFonts w:cstheme="minorHAnsi"/>
          <w:sz w:val="24"/>
          <w:szCs w:val="24"/>
        </w:rPr>
        <w:t>Implement procedures to verify that a person or entity seeking access to ePHI is the one claimed.</w:t>
      </w:r>
      <w:r w:rsidRPr="00CB4A0A">
        <w:rPr>
          <w:rFonts w:eastAsia="Times New Roman" w:cstheme="minorHAnsi"/>
          <w:bCs/>
          <w:color w:val="000000" w:themeColor="text1"/>
          <w:sz w:val="24"/>
          <w:szCs w:val="24"/>
        </w:rPr>
        <w:t xml:space="preserve"> </w:t>
      </w:r>
    </w:p>
    <w:p w14:paraId="6FF21E08" w14:textId="77777777" w:rsidR="001D1EE2" w:rsidRPr="00CB4A0A" w:rsidRDefault="001D1EE2" w:rsidP="001D1EE2">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14:paraId="3676FE5C" w14:textId="77777777" w:rsidR="001D1EE2" w:rsidRPr="00CB4A0A" w:rsidRDefault="001D1EE2" w:rsidP="001D1EE2">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br/>
        <w:t>Implement unique identification of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facilitates detailed accountability of individual activities. </w:t>
      </w:r>
    </w:p>
    <w:p w14:paraId="0E08E72B" w14:textId="77777777" w:rsidR="001D1EE2" w:rsidRPr="00CB4A0A" w:rsidRDefault="001D1EE2" w:rsidP="001D1EE2">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14:paraId="069904A3" w14:textId="77777777" w:rsidR="001D1EE2" w:rsidRPr="00CB4A0A" w:rsidRDefault="001D1EE2" w:rsidP="001D1EE2">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t>Identify the various authentication capabilities of the information systems and components such as passwords, tokens, biometrics or some combination thereof.</w:t>
      </w:r>
    </w:p>
    <w:p w14:paraId="3753948B" w14:textId="77777777" w:rsidR="001D1EE2" w:rsidRPr="00CB4A0A" w:rsidRDefault="001D1EE2" w:rsidP="001D1EE2">
      <w:pPr>
        <w:spacing w:after="0" w:line="240" w:lineRule="auto"/>
        <w:rPr>
          <w:rFonts w:cstheme="minorHAnsi"/>
          <w:color w:val="000000" w:themeColor="text1"/>
          <w:sz w:val="24"/>
          <w:szCs w:val="24"/>
        </w:rPr>
      </w:pPr>
      <w:r w:rsidRPr="00CB4A0A">
        <w:rPr>
          <w:rFonts w:cstheme="minorHAnsi"/>
          <w:color w:val="000000" w:themeColor="text1"/>
          <w:sz w:val="24"/>
          <w:szCs w:val="24"/>
        </w:rPr>
        <w:t>[NIST SP 800-53 IA-2]</w:t>
      </w:r>
    </w:p>
    <w:p w14:paraId="1C765C3C" w14:textId="77777777" w:rsidR="00131D1F" w:rsidRPr="00CB4A0A" w:rsidRDefault="00131D1F" w:rsidP="001D1EE2">
      <w:pPr>
        <w:spacing w:after="0" w:line="240" w:lineRule="auto"/>
        <w:rPr>
          <w:rFonts w:eastAsia="Times New Roman" w:cstheme="minorHAnsi"/>
          <w:bCs/>
          <w:sz w:val="24"/>
          <w:szCs w:val="24"/>
        </w:rPr>
      </w:pPr>
    </w:p>
    <w:p w14:paraId="03BD2512" w14:textId="77777777" w:rsidR="00C42880" w:rsidRPr="00CB4A0A" w:rsidRDefault="001D1EE2"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724" w:name="_Toc461443970"/>
      <w:r w:rsidRPr="00CB4A0A">
        <w:rPr>
          <w:b/>
        </w:rPr>
        <w:t>T36</w:t>
      </w:r>
      <w:r w:rsidR="00C42880" w:rsidRPr="00CB4A0A">
        <w:rPr>
          <w:b/>
        </w:rPr>
        <w:t xml:space="preserve"> - </w:t>
      </w:r>
      <w:r w:rsidR="002B2138" w:rsidRPr="00CB4A0A">
        <w:rPr>
          <w:rFonts w:eastAsia="Times New Roman"/>
          <w:b/>
        </w:rPr>
        <w:t>§164.312(d</w:t>
      </w:r>
      <w:r w:rsidR="00C42880" w:rsidRPr="00CB4A0A">
        <w:rPr>
          <w:rFonts w:eastAsia="Times New Roman"/>
          <w:b/>
        </w:rPr>
        <w:t xml:space="preserve">) Required </w:t>
      </w:r>
      <w:r w:rsidR="00C42880" w:rsidRPr="00CB4A0A">
        <w:rPr>
          <w:rFonts w:eastAsia="Times New Roman"/>
        </w:rPr>
        <w:t>Does your practice use the evaluation from its risk analysis to select the appropriate authentication mechanism?</w:t>
      </w:r>
      <w:bookmarkEnd w:id="724"/>
    </w:p>
    <w:p w14:paraId="0A43CAA8" w14:textId="77777777" w:rsidR="001D1EE2" w:rsidRPr="00360962" w:rsidRDefault="001D1EE2" w:rsidP="001D1EE2">
      <w:pPr>
        <w:pStyle w:val="ListParagraph"/>
        <w:numPr>
          <w:ilvl w:val="0"/>
          <w:numId w:val="4"/>
        </w:numPr>
        <w:rPr>
          <w:rFonts w:eastAsia="Times New Roman" w:cstheme="minorHAnsi"/>
          <w:b/>
          <w:color w:val="000000"/>
          <w:sz w:val="24"/>
          <w:szCs w:val="24"/>
          <w:rPrChange w:id="725" w:author="Hareesh Ganesan" w:date="2016-10-17T11:22:00Z">
            <w:rPr>
              <w:rFonts w:eastAsia="Times New Roman" w:cstheme="minorHAnsi"/>
              <w:color w:val="000000"/>
              <w:sz w:val="24"/>
              <w:szCs w:val="24"/>
            </w:rPr>
          </w:rPrChange>
        </w:rPr>
      </w:pPr>
      <w:r w:rsidRPr="00360962">
        <w:rPr>
          <w:rFonts w:eastAsia="Times New Roman" w:cstheme="minorHAnsi"/>
          <w:b/>
          <w:color w:val="000000"/>
          <w:sz w:val="24"/>
          <w:szCs w:val="24"/>
          <w:rPrChange w:id="726" w:author="Hareesh Ganesan" w:date="2016-10-17T11:22:00Z">
            <w:rPr>
              <w:rFonts w:eastAsia="Times New Roman" w:cstheme="minorHAnsi"/>
              <w:color w:val="000000"/>
              <w:sz w:val="24"/>
              <w:szCs w:val="24"/>
            </w:rPr>
          </w:rPrChange>
        </w:rPr>
        <w:t>Yes</w:t>
      </w:r>
    </w:p>
    <w:p w14:paraId="65C23B76"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6770130E"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197DD39"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4A0EA514"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2EDFD425"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5BDA6E26"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65C0986C"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7CDA13A3" w14:textId="77777777" w:rsidTr="002B2138">
        <w:tc>
          <w:tcPr>
            <w:tcW w:w="9576" w:type="dxa"/>
          </w:tcPr>
          <w:p w14:paraId="28A4414D" w14:textId="77777777" w:rsidR="001D1EE2" w:rsidRPr="00CB4A0A" w:rsidRDefault="001D1EE2" w:rsidP="002B2138">
            <w:pPr>
              <w:rPr>
                <w:rFonts w:cstheme="minorHAnsi"/>
                <w:sz w:val="24"/>
                <w:szCs w:val="24"/>
              </w:rPr>
            </w:pPr>
          </w:p>
          <w:p w14:paraId="4069E730" w14:textId="77777777" w:rsidR="001D1EE2" w:rsidRPr="00CB4A0A" w:rsidRDefault="001D1EE2" w:rsidP="002B2138">
            <w:pPr>
              <w:rPr>
                <w:rFonts w:cstheme="minorHAnsi"/>
                <w:sz w:val="24"/>
                <w:szCs w:val="24"/>
              </w:rPr>
            </w:pPr>
          </w:p>
          <w:p w14:paraId="39D6E977" w14:textId="77777777" w:rsidR="001D1EE2" w:rsidRPr="00CB4A0A" w:rsidRDefault="001D1EE2" w:rsidP="002B2138">
            <w:pPr>
              <w:rPr>
                <w:rFonts w:cstheme="minorHAnsi"/>
                <w:sz w:val="24"/>
                <w:szCs w:val="24"/>
              </w:rPr>
            </w:pPr>
          </w:p>
          <w:p w14:paraId="04C74995" w14:textId="77777777" w:rsidR="001D1EE2" w:rsidRPr="00CB4A0A" w:rsidRDefault="001D1EE2" w:rsidP="002B2138">
            <w:pPr>
              <w:rPr>
                <w:rFonts w:cstheme="minorHAnsi"/>
                <w:sz w:val="24"/>
                <w:szCs w:val="24"/>
              </w:rPr>
            </w:pPr>
          </w:p>
          <w:p w14:paraId="6C5E9A50" w14:textId="77777777" w:rsidR="001D1EE2" w:rsidRPr="00CB4A0A" w:rsidRDefault="001D1EE2" w:rsidP="002B2138">
            <w:pPr>
              <w:rPr>
                <w:rFonts w:cstheme="minorHAnsi"/>
                <w:sz w:val="24"/>
                <w:szCs w:val="24"/>
              </w:rPr>
            </w:pPr>
          </w:p>
          <w:p w14:paraId="0452F051" w14:textId="77777777" w:rsidR="001D1EE2" w:rsidRPr="00CB4A0A" w:rsidRDefault="001D1EE2" w:rsidP="002B2138">
            <w:pPr>
              <w:rPr>
                <w:rFonts w:cstheme="minorHAnsi"/>
                <w:sz w:val="24"/>
                <w:szCs w:val="24"/>
              </w:rPr>
            </w:pPr>
          </w:p>
        </w:tc>
      </w:tr>
    </w:tbl>
    <w:p w14:paraId="5530479A" w14:textId="77777777" w:rsidR="001D1EE2" w:rsidRPr="00CB4A0A" w:rsidRDefault="001D1EE2" w:rsidP="001D1EE2">
      <w:pPr>
        <w:rPr>
          <w:rFonts w:cstheme="minorHAnsi"/>
          <w:sz w:val="24"/>
          <w:szCs w:val="24"/>
        </w:rPr>
      </w:pPr>
    </w:p>
    <w:p w14:paraId="3837D4A9"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3F160E2E" w14:textId="77777777" w:rsidTr="002B2138">
        <w:tc>
          <w:tcPr>
            <w:tcW w:w="9576" w:type="dxa"/>
          </w:tcPr>
          <w:p w14:paraId="50E61895" w14:textId="77777777" w:rsidR="001D1EE2" w:rsidRPr="00CB4A0A" w:rsidRDefault="001D1EE2" w:rsidP="002B2138">
            <w:pPr>
              <w:rPr>
                <w:rFonts w:cstheme="minorHAnsi"/>
                <w:sz w:val="24"/>
                <w:szCs w:val="24"/>
              </w:rPr>
            </w:pPr>
          </w:p>
          <w:p w14:paraId="2649E705" w14:textId="77777777" w:rsidR="001D1EE2" w:rsidRPr="00CB4A0A" w:rsidRDefault="001D1EE2" w:rsidP="002B2138">
            <w:pPr>
              <w:rPr>
                <w:rFonts w:cstheme="minorHAnsi"/>
                <w:sz w:val="24"/>
                <w:szCs w:val="24"/>
              </w:rPr>
            </w:pPr>
          </w:p>
          <w:p w14:paraId="7C306AF4" w14:textId="77777777" w:rsidR="001D1EE2" w:rsidRPr="00CB4A0A" w:rsidRDefault="001D1EE2" w:rsidP="002B2138">
            <w:pPr>
              <w:rPr>
                <w:rFonts w:cstheme="minorHAnsi"/>
                <w:sz w:val="24"/>
                <w:szCs w:val="24"/>
              </w:rPr>
            </w:pPr>
          </w:p>
          <w:p w14:paraId="6883FF0F" w14:textId="77777777" w:rsidR="001D1EE2" w:rsidRPr="00CB4A0A" w:rsidRDefault="001D1EE2" w:rsidP="002B2138">
            <w:pPr>
              <w:rPr>
                <w:rFonts w:cstheme="minorHAnsi"/>
                <w:sz w:val="24"/>
                <w:szCs w:val="24"/>
              </w:rPr>
            </w:pPr>
          </w:p>
          <w:p w14:paraId="2ADCDC5C" w14:textId="77777777" w:rsidR="001D1EE2" w:rsidRPr="00CB4A0A" w:rsidRDefault="001D1EE2" w:rsidP="002B2138">
            <w:pPr>
              <w:rPr>
                <w:rFonts w:cstheme="minorHAnsi"/>
                <w:sz w:val="24"/>
                <w:szCs w:val="24"/>
              </w:rPr>
            </w:pPr>
          </w:p>
          <w:p w14:paraId="75FE7D33" w14:textId="77777777" w:rsidR="001D1EE2" w:rsidRPr="00CB4A0A" w:rsidRDefault="001D1EE2" w:rsidP="002B2138">
            <w:pPr>
              <w:rPr>
                <w:rFonts w:cstheme="minorHAnsi"/>
                <w:sz w:val="24"/>
                <w:szCs w:val="24"/>
              </w:rPr>
            </w:pPr>
          </w:p>
        </w:tc>
      </w:tr>
    </w:tbl>
    <w:p w14:paraId="4C2ACFE7" w14:textId="77777777" w:rsidR="001D1EE2" w:rsidRPr="00CB4A0A" w:rsidRDefault="001D1EE2" w:rsidP="001D1EE2">
      <w:pPr>
        <w:rPr>
          <w:rFonts w:cstheme="minorHAnsi"/>
          <w:sz w:val="24"/>
          <w:szCs w:val="24"/>
        </w:rPr>
      </w:pPr>
    </w:p>
    <w:p w14:paraId="2176BEEA"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09D6C1A3" w14:textId="77777777" w:rsidTr="002B2138">
        <w:tc>
          <w:tcPr>
            <w:tcW w:w="9576" w:type="dxa"/>
          </w:tcPr>
          <w:p w14:paraId="6386E35C" w14:textId="77777777" w:rsidR="001D1EE2" w:rsidRPr="00CB4A0A" w:rsidRDefault="001D1EE2" w:rsidP="002B2138">
            <w:pPr>
              <w:rPr>
                <w:rFonts w:cstheme="minorHAnsi"/>
                <w:sz w:val="24"/>
                <w:szCs w:val="24"/>
              </w:rPr>
            </w:pPr>
          </w:p>
          <w:p w14:paraId="48CD1DC8" w14:textId="77777777" w:rsidR="001D1EE2" w:rsidRPr="00CB4A0A" w:rsidRDefault="001D1EE2" w:rsidP="002B2138">
            <w:pPr>
              <w:rPr>
                <w:rFonts w:cstheme="minorHAnsi"/>
                <w:sz w:val="24"/>
                <w:szCs w:val="24"/>
              </w:rPr>
            </w:pPr>
          </w:p>
          <w:p w14:paraId="7FFC67EE" w14:textId="77777777" w:rsidR="001D1EE2" w:rsidRPr="00CB4A0A" w:rsidRDefault="001D1EE2" w:rsidP="002B2138">
            <w:pPr>
              <w:rPr>
                <w:rFonts w:cstheme="minorHAnsi"/>
                <w:sz w:val="24"/>
                <w:szCs w:val="24"/>
              </w:rPr>
            </w:pPr>
          </w:p>
          <w:p w14:paraId="112C1358" w14:textId="77777777" w:rsidR="001D1EE2" w:rsidRPr="00CB4A0A" w:rsidRDefault="001D1EE2" w:rsidP="002B2138">
            <w:pPr>
              <w:rPr>
                <w:rFonts w:cstheme="minorHAnsi"/>
                <w:sz w:val="24"/>
                <w:szCs w:val="24"/>
              </w:rPr>
            </w:pPr>
          </w:p>
          <w:p w14:paraId="62EED070" w14:textId="77777777" w:rsidR="001D1EE2" w:rsidRPr="00CB4A0A" w:rsidRDefault="001D1EE2" w:rsidP="002B2138">
            <w:pPr>
              <w:rPr>
                <w:rFonts w:cstheme="minorHAnsi"/>
                <w:sz w:val="24"/>
                <w:szCs w:val="24"/>
              </w:rPr>
            </w:pPr>
          </w:p>
          <w:p w14:paraId="7EBF3EBD" w14:textId="77777777" w:rsidR="001D1EE2" w:rsidRPr="00CB4A0A" w:rsidRDefault="001D1EE2" w:rsidP="002B2138">
            <w:pPr>
              <w:rPr>
                <w:rFonts w:cstheme="minorHAnsi"/>
                <w:sz w:val="24"/>
                <w:szCs w:val="24"/>
              </w:rPr>
            </w:pPr>
          </w:p>
        </w:tc>
      </w:tr>
    </w:tbl>
    <w:p w14:paraId="0ECF5020" w14:textId="77777777" w:rsidR="001D1EE2" w:rsidRPr="00CB4A0A" w:rsidRDefault="001D1EE2" w:rsidP="001D1EE2">
      <w:pPr>
        <w:rPr>
          <w:rFonts w:cstheme="minorHAnsi"/>
          <w:sz w:val="24"/>
          <w:szCs w:val="24"/>
        </w:rPr>
      </w:pPr>
    </w:p>
    <w:p w14:paraId="4241A129"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6AD06AF3" w14:textId="77777777" w:rsidR="001D1EE2" w:rsidRPr="00360962" w:rsidRDefault="001D1EE2" w:rsidP="001D1EE2">
      <w:pPr>
        <w:pStyle w:val="ListParagraph"/>
        <w:numPr>
          <w:ilvl w:val="0"/>
          <w:numId w:val="3"/>
        </w:numPr>
        <w:rPr>
          <w:rFonts w:cstheme="minorHAnsi"/>
          <w:b/>
          <w:sz w:val="24"/>
          <w:szCs w:val="24"/>
          <w:rPrChange w:id="727" w:author="Hareesh Ganesan" w:date="2016-10-17T11:22:00Z">
            <w:rPr>
              <w:rFonts w:cstheme="minorHAnsi"/>
              <w:sz w:val="24"/>
              <w:szCs w:val="24"/>
            </w:rPr>
          </w:rPrChange>
        </w:rPr>
      </w:pPr>
      <w:r w:rsidRPr="00360962">
        <w:rPr>
          <w:rFonts w:cstheme="minorHAnsi"/>
          <w:b/>
          <w:sz w:val="24"/>
          <w:szCs w:val="24"/>
          <w:rPrChange w:id="728" w:author="Hareesh Ganesan" w:date="2016-10-17T11:22:00Z">
            <w:rPr>
              <w:rFonts w:cstheme="minorHAnsi"/>
              <w:sz w:val="24"/>
              <w:szCs w:val="24"/>
            </w:rPr>
          </w:rPrChange>
        </w:rPr>
        <w:t>Low</w:t>
      </w:r>
    </w:p>
    <w:p w14:paraId="58A3C9F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1E86D82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361E1898"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3BA2584F" w14:textId="77777777" w:rsidR="001D1EE2" w:rsidRPr="00360962" w:rsidRDefault="001D1EE2" w:rsidP="001D1EE2">
      <w:pPr>
        <w:pStyle w:val="ListParagraph"/>
        <w:numPr>
          <w:ilvl w:val="0"/>
          <w:numId w:val="3"/>
        </w:numPr>
        <w:rPr>
          <w:rFonts w:cstheme="minorHAnsi"/>
          <w:b/>
          <w:sz w:val="24"/>
          <w:szCs w:val="24"/>
          <w:rPrChange w:id="729" w:author="Hareesh Ganesan" w:date="2016-10-17T11:22:00Z">
            <w:rPr>
              <w:rFonts w:cstheme="minorHAnsi"/>
              <w:sz w:val="24"/>
              <w:szCs w:val="24"/>
            </w:rPr>
          </w:rPrChange>
        </w:rPr>
      </w:pPr>
      <w:r w:rsidRPr="00360962">
        <w:rPr>
          <w:rFonts w:cstheme="minorHAnsi"/>
          <w:b/>
          <w:sz w:val="24"/>
          <w:szCs w:val="24"/>
          <w:rPrChange w:id="730" w:author="Hareesh Ganesan" w:date="2016-10-17T11:22:00Z">
            <w:rPr>
              <w:rFonts w:cstheme="minorHAnsi"/>
              <w:sz w:val="24"/>
              <w:szCs w:val="24"/>
            </w:rPr>
          </w:rPrChange>
        </w:rPr>
        <w:t>Low</w:t>
      </w:r>
    </w:p>
    <w:p w14:paraId="5E22A76A"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727D69BE"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504E8EDD" w14:textId="77777777" w:rsidR="008842D9" w:rsidRPr="00CB4A0A" w:rsidRDefault="008842D9" w:rsidP="008842D9">
      <w:pPr>
        <w:rPr>
          <w:rFonts w:cstheme="minorHAnsi"/>
          <w:b/>
          <w:sz w:val="24"/>
          <w:szCs w:val="24"/>
        </w:rPr>
      </w:pPr>
      <w:r w:rsidRPr="00CB4A0A">
        <w:rPr>
          <w:rFonts w:cstheme="minorHAnsi"/>
          <w:b/>
          <w:sz w:val="24"/>
          <w:szCs w:val="24"/>
        </w:rPr>
        <w:t>Overall Security Risk:</w:t>
      </w:r>
    </w:p>
    <w:p w14:paraId="70CBA367" w14:textId="77777777" w:rsidR="008842D9" w:rsidRPr="00360962" w:rsidRDefault="008842D9" w:rsidP="008842D9">
      <w:pPr>
        <w:pStyle w:val="ListParagraph"/>
        <w:numPr>
          <w:ilvl w:val="0"/>
          <w:numId w:val="3"/>
        </w:numPr>
        <w:rPr>
          <w:rFonts w:cstheme="minorHAnsi"/>
          <w:b/>
          <w:sz w:val="24"/>
          <w:szCs w:val="24"/>
          <w:rPrChange w:id="731" w:author="Hareesh Ganesan" w:date="2016-10-17T11:23:00Z">
            <w:rPr>
              <w:rFonts w:cstheme="minorHAnsi"/>
              <w:sz w:val="24"/>
              <w:szCs w:val="24"/>
            </w:rPr>
          </w:rPrChange>
        </w:rPr>
      </w:pPr>
      <w:r w:rsidRPr="00360962">
        <w:rPr>
          <w:rFonts w:cstheme="minorHAnsi"/>
          <w:b/>
          <w:sz w:val="24"/>
          <w:szCs w:val="24"/>
          <w:rPrChange w:id="732" w:author="Hareesh Ganesan" w:date="2016-10-17T11:23:00Z">
            <w:rPr>
              <w:rFonts w:cstheme="minorHAnsi"/>
              <w:sz w:val="24"/>
              <w:szCs w:val="24"/>
            </w:rPr>
          </w:rPrChange>
        </w:rPr>
        <w:t>Low</w:t>
      </w:r>
    </w:p>
    <w:p w14:paraId="4F488E91" w14:textId="77777777"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Medium</w:t>
      </w:r>
    </w:p>
    <w:p w14:paraId="2D923D19" w14:textId="77777777"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High</w:t>
      </w:r>
    </w:p>
    <w:p w14:paraId="5E3EBB8D"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27ADF767"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57F8E277" w14:textId="77777777" w:rsidR="002B2138" w:rsidRPr="00CB4A0A" w:rsidRDefault="002B2138" w:rsidP="002B2138">
      <w:pPr>
        <w:spacing w:line="240" w:lineRule="auto"/>
        <w:contextualSpacing/>
        <w:rPr>
          <w:rFonts w:cstheme="minorHAnsi"/>
          <w:sz w:val="24"/>
          <w:szCs w:val="24"/>
        </w:rPr>
      </w:pPr>
      <w:r w:rsidRPr="00CB4A0A">
        <w:rPr>
          <w:rFonts w:eastAsia="Times New Roman" w:cstheme="minorHAnsi"/>
          <w:color w:val="000000"/>
          <w:sz w:val="24"/>
          <w:szCs w:val="24"/>
        </w:rPr>
        <w:t>Evaluate your practice to determine if it:</w:t>
      </w:r>
      <w:r w:rsidR="00343753" w:rsidRPr="00CB4A0A">
        <w:rPr>
          <w:rFonts w:eastAsia="Times New Roman" w:cstheme="minorHAnsi"/>
          <w:color w:val="000000"/>
          <w:sz w:val="24"/>
          <w:szCs w:val="24"/>
        </w:rPr>
        <w:t xml:space="preserve"> </w:t>
      </w:r>
    </w:p>
    <w:p w14:paraId="0214C3FA" w14:textId="77777777"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Knows the advantages and disadvantages of each authentication method.</w:t>
      </w:r>
    </w:p>
    <w:p w14:paraId="71AF1201" w14:textId="77777777"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Determines the suitability of each authentication method based on its analysis of risks</w:t>
      </w:r>
    </w:p>
    <w:p w14:paraId="64529571" w14:textId="77777777"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Ensures that similar information systems with a similar level of risk implement the same authentication methods</w:t>
      </w:r>
    </w:p>
    <w:p w14:paraId="4F3C022A" w14:textId="77777777" w:rsidR="002B2138" w:rsidRPr="00CB4A0A" w:rsidRDefault="002B2138" w:rsidP="002B2138">
      <w:pPr>
        <w:spacing w:after="0" w:line="240" w:lineRule="auto"/>
        <w:contextualSpacing/>
        <w:rPr>
          <w:rFonts w:eastAsia="Times New Roman" w:cstheme="minorHAnsi"/>
          <w:color w:val="000000"/>
          <w:sz w:val="24"/>
          <w:szCs w:val="24"/>
        </w:rPr>
      </w:pPr>
    </w:p>
    <w:p w14:paraId="4C2BF799" w14:textId="77777777"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Also, as you perform the evaluation, you may consult NIST publications that have information on leading industry practices and methods.</w:t>
      </w:r>
    </w:p>
    <w:p w14:paraId="4DC68977" w14:textId="77777777" w:rsidR="001D1EE2" w:rsidRPr="00CB4A0A" w:rsidRDefault="001D1EE2" w:rsidP="001D1EE2">
      <w:pPr>
        <w:rPr>
          <w:rFonts w:cstheme="minorHAnsi"/>
          <w:i/>
          <w:sz w:val="24"/>
          <w:szCs w:val="24"/>
        </w:rPr>
      </w:pPr>
    </w:p>
    <w:p w14:paraId="54946EC0"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5D699164" w14:textId="77777777" w:rsidR="002B2138" w:rsidRPr="00CB4A0A" w:rsidRDefault="002B2138" w:rsidP="002B2138">
      <w:pPr>
        <w:spacing w:after="0" w:line="240" w:lineRule="auto"/>
        <w:contextualSpacing/>
        <w:rPr>
          <w:rFonts w:cstheme="minorHAnsi"/>
          <w:sz w:val="24"/>
          <w:szCs w:val="24"/>
        </w:rPr>
      </w:pPr>
      <w:r w:rsidRPr="00CB4A0A">
        <w:rPr>
          <w:rFonts w:cstheme="minorHAnsi"/>
          <w:sz w:val="24"/>
          <w:szCs w:val="24"/>
        </w:rPr>
        <w:t>Your practice might not be able to determine and implement a suitable authentication method for your practice if it does not use the results of its risk analyses to select the appropriate authentication mechanism.</w:t>
      </w:r>
      <w:r w:rsidR="00343753" w:rsidRPr="00CB4A0A">
        <w:rPr>
          <w:rFonts w:cstheme="minorHAnsi"/>
          <w:sz w:val="24"/>
          <w:szCs w:val="24"/>
        </w:rPr>
        <w:t xml:space="preserve"> </w:t>
      </w:r>
    </w:p>
    <w:p w14:paraId="35FB9AC5" w14:textId="77777777" w:rsidR="002B2138" w:rsidRPr="00CB4A0A" w:rsidRDefault="002B2138" w:rsidP="002B2138">
      <w:pPr>
        <w:spacing w:after="0" w:line="240" w:lineRule="auto"/>
        <w:contextualSpacing/>
        <w:rPr>
          <w:rFonts w:cstheme="minorHAnsi"/>
          <w:sz w:val="24"/>
          <w:szCs w:val="24"/>
        </w:rPr>
      </w:pPr>
    </w:p>
    <w:p w14:paraId="106D518F" w14:textId="77777777" w:rsidR="002B2138" w:rsidRPr="00CB4A0A" w:rsidRDefault="002B2138" w:rsidP="002B2138">
      <w:pPr>
        <w:spacing w:after="0" w:line="240" w:lineRule="auto"/>
        <w:contextualSpacing/>
        <w:rPr>
          <w:rFonts w:cstheme="minorHAnsi"/>
          <w:sz w:val="24"/>
          <w:szCs w:val="24"/>
        </w:rPr>
      </w:pPr>
      <w:r w:rsidRPr="00CB4A0A">
        <w:rPr>
          <w:rFonts w:cstheme="minorHAnsi"/>
          <w:sz w:val="24"/>
          <w:szCs w:val="24"/>
        </w:rPr>
        <w:t xml:space="preserve">Some potential impacts include: </w:t>
      </w:r>
    </w:p>
    <w:p w14:paraId="4CDE9432" w14:textId="77777777" w:rsidR="002B2138" w:rsidRPr="00CB4A0A" w:rsidRDefault="002B2138" w:rsidP="002B2138">
      <w:pPr>
        <w:spacing w:after="0" w:line="240" w:lineRule="auto"/>
        <w:contextualSpacing/>
        <w:rPr>
          <w:rFonts w:cstheme="minorHAnsi"/>
          <w:sz w:val="24"/>
          <w:szCs w:val="24"/>
        </w:rPr>
      </w:pPr>
    </w:p>
    <w:p w14:paraId="11E81351" w14:textId="77777777" w:rsidR="002B2138"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unauthorized user, can vandalize or compromise the confidentiality, availability, and integrity of ePHI.</w:t>
      </w:r>
    </w:p>
    <w:p w14:paraId="0F39B30A" w14:textId="77777777" w:rsidR="001D1EE2"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33964B58"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27D5381A"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39D5FBB6" w14:textId="77777777" w:rsidR="002B2138" w:rsidRPr="00CB4A0A" w:rsidRDefault="002B2138" w:rsidP="001D1EE2">
      <w:pPr>
        <w:spacing w:after="0" w:line="240" w:lineRule="auto"/>
        <w:rPr>
          <w:rFonts w:eastAsia="Times New Roman" w:cstheme="minorHAnsi"/>
          <w:bCs/>
          <w:sz w:val="24"/>
          <w:szCs w:val="24"/>
        </w:rPr>
      </w:pPr>
    </w:p>
    <w:p w14:paraId="61264CC8" w14:textId="77777777" w:rsidR="002B2138" w:rsidRPr="00CB4A0A" w:rsidRDefault="002B2138" w:rsidP="002B2138">
      <w:pPr>
        <w:spacing w:line="240" w:lineRule="auto"/>
        <w:contextualSpacing/>
        <w:rPr>
          <w:rFonts w:eastAsia="Times New Roman" w:cstheme="minorHAnsi"/>
          <w:bCs/>
          <w:color w:val="000000" w:themeColor="text1"/>
          <w:sz w:val="24"/>
          <w:szCs w:val="24"/>
        </w:rPr>
      </w:pPr>
      <w:r w:rsidRPr="00CB4A0A">
        <w:rPr>
          <w:rFonts w:cstheme="minorHAnsi"/>
          <w:sz w:val="24"/>
          <w:szCs w:val="24"/>
        </w:rPr>
        <w:t>Implement procedures to verify that a person or entity seeking access to ePHI is the one claimed.</w:t>
      </w:r>
      <w:r w:rsidRPr="00CB4A0A">
        <w:rPr>
          <w:rFonts w:eastAsia="Times New Roman" w:cstheme="minorHAnsi"/>
          <w:bCs/>
          <w:color w:val="000000" w:themeColor="text1"/>
          <w:sz w:val="24"/>
          <w:szCs w:val="24"/>
        </w:rPr>
        <w:t xml:space="preserve"> </w:t>
      </w:r>
    </w:p>
    <w:p w14:paraId="155C826E" w14:textId="77777777" w:rsidR="002B2138" w:rsidRPr="00CB4A0A" w:rsidRDefault="002B2138" w:rsidP="002B2138">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14:paraId="19046D69" w14:textId="77777777"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br/>
        <w:t>Implement unique identification for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will facilitate detailed accountability of individual activities. </w:t>
      </w:r>
    </w:p>
    <w:p w14:paraId="59E61881" w14:textId="77777777" w:rsidR="002B2138" w:rsidRPr="00CB4A0A" w:rsidRDefault="002B2138" w:rsidP="002B2138">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14:paraId="6B46F204" w14:textId="77777777"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t>Identify the various authentication capabilities of your information systems and components such as passwords, tokens, biometrics or some combination thereof.</w:t>
      </w:r>
    </w:p>
    <w:p w14:paraId="1BBF6589" w14:textId="77777777" w:rsidR="002B2138" w:rsidRPr="00CB4A0A" w:rsidRDefault="002B2138" w:rsidP="002B2138">
      <w:pPr>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IA-2]</w:t>
      </w:r>
    </w:p>
    <w:p w14:paraId="18A709C5" w14:textId="77777777" w:rsidR="002B2138" w:rsidRPr="00CB4A0A" w:rsidRDefault="002B2138" w:rsidP="002B2138">
      <w:pPr>
        <w:pStyle w:val="ListParagraph"/>
        <w:spacing w:after="0" w:line="240" w:lineRule="auto"/>
        <w:ind w:left="360"/>
        <w:rPr>
          <w:rFonts w:eastAsia="Times New Roman" w:cstheme="minorHAnsi"/>
          <w:color w:val="000000"/>
          <w:sz w:val="24"/>
          <w:szCs w:val="24"/>
        </w:rPr>
      </w:pPr>
    </w:p>
    <w:p w14:paraId="5B2E8B9A" w14:textId="77777777"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Conduct risk assessments to determine authentication requirements and consider scalability, practicality, and security in balancing the need to ensure ease of use for access to ePHI and having information systems with a need to protect and adequately mitigate risk.</w:t>
      </w:r>
    </w:p>
    <w:p w14:paraId="23AE8643" w14:textId="77777777" w:rsidR="002B2138" w:rsidRPr="00CB4A0A" w:rsidRDefault="002B2138" w:rsidP="002B2138">
      <w:pPr>
        <w:spacing w:after="0" w:line="240" w:lineRule="auto"/>
        <w:rPr>
          <w:rFonts w:cstheme="minorHAnsi"/>
          <w:color w:val="000000" w:themeColor="text1"/>
          <w:sz w:val="24"/>
          <w:szCs w:val="24"/>
        </w:rPr>
      </w:pPr>
      <w:r w:rsidRPr="00CB4A0A">
        <w:rPr>
          <w:rFonts w:cstheme="minorHAnsi"/>
          <w:color w:val="000000" w:themeColor="text1"/>
          <w:sz w:val="24"/>
          <w:szCs w:val="24"/>
        </w:rPr>
        <w:t>[NIST SP 800-53 IA-8]</w:t>
      </w:r>
    </w:p>
    <w:p w14:paraId="796180B8" w14:textId="77777777" w:rsidR="00131D1F" w:rsidRPr="00CB4A0A" w:rsidRDefault="00131D1F" w:rsidP="002B2138">
      <w:pPr>
        <w:spacing w:after="0" w:line="240" w:lineRule="auto"/>
        <w:rPr>
          <w:rFonts w:cstheme="minorHAnsi"/>
          <w:color w:val="000000" w:themeColor="text1"/>
          <w:sz w:val="24"/>
          <w:szCs w:val="24"/>
        </w:rPr>
      </w:pPr>
    </w:p>
    <w:p w14:paraId="2C93FE84" w14:textId="77777777" w:rsidR="00C42880" w:rsidRPr="00CB4A0A" w:rsidRDefault="002B2138"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733" w:name="_Toc461443971"/>
      <w:r w:rsidRPr="00CB4A0A">
        <w:rPr>
          <w:b/>
        </w:rPr>
        <w:t>T37</w:t>
      </w:r>
      <w:r w:rsidR="00C42880" w:rsidRPr="00CB4A0A">
        <w:rPr>
          <w:b/>
        </w:rPr>
        <w:t xml:space="preserve"> - </w:t>
      </w:r>
      <w:r w:rsidR="00C42880" w:rsidRPr="00CB4A0A">
        <w:rPr>
          <w:rFonts w:eastAsia="Times New Roman"/>
          <w:b/>
        </w:rPr>
        <w:t xml:space="preserve">§164.312(d) </w:t>
      </w:r>
      <w:r w:rsidRPr="00CB4A0A">
        <w:rPr>
          <w:rFonts w:eastAsia="Times New Roman"/>
          <w:b/>
        </w:rPr>
        <w:t>Required</w:t>
      </w:r>
      <w:r w:rsidR="00C42880" w:rsidRPr="00CB4A0A">
        <w:rPr>
          <w:rFonts w:eastAsia="Times New Roman"/>
          <w:b/>
        </w:rPr>
        <w:t xml:space="preserve"> </w:t>
      </w:r>
      <w:r w:rsidR="00C42880" w:rsidRPr="00CB4A0A">
        <w:rPr>
          <w:rFonts w:eastAsia="Times New Roman"/>
        </w:rPr>
        <w:t>Does your practice protect the confidentiality of the documentation containing access control records (list of authorized users and passwords)?</w:t>
      </w:r>
      <w:bookmarkEnd w:id="733"/>
    </w:p>
    <w:p w14:paraId="4497E88B" w14:textId="77777777" w:rsidR="001D1EE2" w:rsidRPr="00360962" w:rsidRDefault="001D1EE2" w:rsidP="001D1EE2">
      <w:pPr>
        <w:pStyle w:val="ListParagraph"/>
        <w:numPr>
          <w:ilvl w:val="0"/>
          <w:numId w:val="4"/>
        </w:numPr>
        <w:rPr>
          <w:rFonts w:eastAsia="Times New Roman" w:cstheme="minorHAnsi"/>
          <w:b/>
          <w:color w:val="000000"/>
          <w:sz w:val="24"/>
          <w:szCs w:val="24"/>
          <w:rPrChange w:id="734" w:author="Hareesh Ganesan" w:date="2016-10-17T11:23:00Z">
            <w:rPr>
              <w:rFonts w:eastAsia="Times New Roman" w:cstheme="minorHAnsi"/>
              <w:color w:val="000000"/>
              <w:sz w:val="24"/>
              <w:szCs w:val="24"/>
            </w:rPr>
          </w:rPrChange>
        </w:rPr>
      </w:pPr>
      <w:r w:rsidRPr="00360962">
        <w:rPr>
          <w:rFonts w:eastAsia="Times New Roman" w:cstheme="minorHAnsi"/>
          <w:b/>
          <w:color w:val="000000"/>
          <w:sz w:val="24"/>
          <w:szCs w:val="24"/>
          <w:rPrChange w:id="735" w:author="Hareesh Ganesan" w:date="2016-10-17T11:23:00Z">
            <w:rPr>
              <w:rFonts w:eastAsia="Times New Roman" w:cstheme="minorHAnsi"/>
              <w:color w:val="000000"/>
              <w:sz w:val="24"/>
              <w:szCs w:val="24"/>
            </w:rPr>
          </w:rPrChange>
        </w:rPr>
        <w:t>Yes</w:t>
      </w:r>
    </w:p>
    <w:p w14:paraId="12C0E721"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0D6F8D2C"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B877C99"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67C3A21E"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572F3D00"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4A441C9D"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320A974A"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245693E0" w14:textId="77777777" w:rsidTr="002B2138">
        <w:tc>
          <w:tcPr>
            <w:tcW w:w="9576" w:type="dxa"/>
          </w:tcPr>
          <w:p w14:paraId="5B5ACD12" w14:textId="77777777" w:rsidR="001D1EE2" w:rsidRPr="00CB4A0A" w:rsidRDefault="00360962" w:rsidP="002B2138">
            <w:pPr>
              <w:rPr>
                <w:rFonts w:cstheme="minorHAnsi"/>
                <w:sz w:val="24"/>
                <w:szCs w:val="24"/>
              </w:rPr>
            </w:pPr>
            <w:ins w:id="736" w:author="Hareesh Ganesan" w:date="2016-10-17T11:23:00Z">
              <w:r>
                <w:rPr>
                  <w:rFonts w:cstheme="minorHAnsi"/>
                  <w:sz w:val="24"/>
                  <w:szCs w:val="24"/>
                </w:rPr>
                <w:t xml:space="preserve">Authorized users are only accessible to the Security Officer and Lead Engineer. Subsets of this list may be distributed on an ad-hoc basis for access control purposes, but only to pre-assigned “Rollout Administrators” at a </w:t>
              </w:r>
            </w:ins>
            <w:ins w:id="737" w:author="Hareesh Ganesan" w:date="2016-10-17T11:24:00Z">
              <w:r>
                <w:rPr>
                  <w:rFonts w:cstheme="minorHAnsi"/>
                  <w:sz w:val="24"/>
                  <w:szCs w:val="24"/>
                </w:rPr>
                <w:t>health plan as applicable.</w:t>
              </w:r>
            </w:ins>
          </w:p>
          <w:p w14:paraId="457A078D" w14:textId="77777777" w:rsidR="001D1EE2" w:rsidRPr="00CB4A0A" w:rsidRDefault="001D1EE2" w:rsidP="002B2138">
            <w:pPr>
              <w:rPr>
                <w:rFonts w:cstheme="minorHAnsi"/>
                <w:sz w:val="24"/>
                <w:szCs w:val="24"/>
              </w:rPr>
            </w:pPr>
          </w:p>
          <w:p w14:paraId="75808828" w14:textId="77777777" w:rsidR="001D1EE2" w:rsidRPr="00CB4A0A" w:rsidRDefault="001D1EE2" w:rsidP="002B2138">
            <w:pPr>
              <w:rPr>
                <w:rFonts w:cstheme="minorHAnsi"/>
                <w:sz w:val="24"/>
                <w:szCs w:val="24"/>
              </w:rPr>
            </w:pPr>
          </w:p>
          <w:p w14:paraId="5EF461DD" w14:textId="77777777" w:rsidR="001D1EE2" w:rsidRPr="00CB4A0A" w:rsidRDefault="001D1EE2" w:rsidP="002B2138">
            <w:pPr>
              <w:rPr>
                <w:rFonts w:cstheme="minorHAnsi"/>
                <w:sz w:val="24"/>
                <w:szCs w:val="24"/>
              </w:rPr>
            </w:pPr>
          </w:p>
          <w:p w14:paraId="605B3486" w14:textId="77777777" w:rsidR="001D1EE2" w:rsidRPr="00CB4A0A" w:rsidRDefault="001D1EE2" w:rsidP="002B2138">
            <w:pPr>
              <w:rPr>
                <w:rFonts w:cstheme="minorHAnsi"/>
                <w:sz w:val="24"/>
                <w:szCs w:val="24"/>
              </w:rPr>
            </w:pPr>
          </w:p>
          <w:p w14:paraId="25FADF55" w14:textId="77777777" w:rsidR="001D1EE2" w:rsidRPr="00CB4A0A" w:rsidRDefault="001D1EE2" w:rsidP="002B2138">
            <w:pPr>
              <w:rPr>
                <w:rFonts w:cstheme="minorHAnsi"/>
                <w:sz w:val="24"/>
                <w:szCs w:val="24"/>
              </w:rPr>
            </w:pPr>
          </w:p>
        </w:tc>
      </w:tr>
    </w:tbl>
    <w:p w14:paraId="2873C39B" w14:textId="77777777" w:rsidR="001D1EE2" w:rsidRPr="00CB4A0A" w:rsidRDefault="001D1EE2" w:rsidP="001D1EE2">
      <w:pPr>
        <w:rPr>
          <w:rFonts w:cstheme="minorHAnsi"/>
          <w:sz w:val="24"/>
          <w:szCs w:val="24"/>
        </w:rPr>
      </w:pPr>
    </w:p>
    <w:p w14:paraId="7C23D2DE"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5F073C65" w14:textId="77777777" w:rsidTr="002B2138">
        <w:tc>
          <w:tcPr>
            <w:tcW w:w="9576" w:type="dxa"/>
          </w:tcPr>
          <w:p w14:paraId="055D8C62" w14:textId="77777777" w:rsidR="001D1EE2" w:rsidRPr="00CB4A0A" w:rsidRDefault="001D1EE2" w:rsidP="002B2138">
            <w:pPr>
              <w:rPr>
                <w:rFonts w:cstheme="minorHAnsi"/>
                <w:sz w:val="24"/>
                <w:szCs w:val="24"/>
              </w:rPr>
            </w:pPr>
          </w:p>
          <w:p w14:paraId="70DF3748" w14:textId="77777777" w:rsidR="001D1EE2" w:rsidRPr="00CB4A0A" w:rsidRDefault="001D1EE2" w:rsidP="002B2138">
            <w:pPr>
              <w:rPr>
                <w:rFonts w:cstheme="minorHAnsi"/>
                <w:sz w:val="24"/>
                <w:szCs w:val="24"/>
              </w:rPr>
            </w:pPr>
          </w:p>
          <w:p w14:paraId="3E58C163" w14:textId="77777777" w:rsidR="001D1EE2" w:rsidRPr="00CB4A0A" w:rsidRDefault="001D1EE2" w:rsidP="002B2138">
            <w:pPr>
              <w:rPr>
                <w:rFonts w:cstheme="minorHAnsi"/>
                <w:sz w:val="24"/>
                <w:szCs w:val="24"/>
              </w:rPr>
            </w:pPr>
          </w:p>
          <w:p w14:paraId="6DFFD318" w14:textId="77777777" w:rsidR="001D1EE2" w:rsidRPr="00CB4A0A" w:rsidRDefault="001D1EE2" w:rsidP="002B2138">
            <w:pPr>
              <w:rPr>
                <w:rFonts w:cstheme="minorHAnsi"/>
                <w:sz w:val="24"/>
                <w:szCs w:val="24"/>
              </w:rPr>
            </w:pPr>
          </w:p>
          <w:p w14:paraId="0A5241A6" w14:textId="77777777" w:rsidR="001D1EE2" w:rsidRPr="00CB4A0A" w:rsidRDefault="001D1EE2" w:rsidP="002B2138">
            <w:pPr>
              <w:rPr>
                <w:rFonts w:cstheme="minorHAnsi"/>
                <w:sz w:val="24"/>
                <w:szCs w:val="24"/>
              </w:rPr>
            </w:pPr>
          </w:p>
          <w:p w14:paraId="10AD2F96" w14:textId="77777777" w:rsidR="001D1EE2" w:rsidRPr="00CB4A0A" w:rsidRDefault="001D1EE2" w:rsidP="002B2138">
            <w:pPr>
              <w:rPr>
                <w:rFonts w:cstheme="minorHAnsi"/>
                <w:sz w:val="24"/>
                <w:szCs w:val="24"/>
              </w:rPr>
            </w:pPr>
          </w:p>
        </w:tc>
      </w:tr>
    </w:tbl>
    <w:p w14:paraId="33A4E3A8" w14:textId="77777777" w:rsidR="001D1EE2" w:rsidRPr="00CB4A0A" w:rsidRDefault="001D1EE2" w:rsidP="001D1EE2">
      <w:pPr>
        <w:rPr>
          <w:rFonts w:cstheme="minorHAnsi"/>
          <w:sz w:val="24"/>
          <w:szCs w:val="24"/>
        </w:rPr>
      </w:pPr>
    </w:p>
    <w:p w14:paraId="57BE6C43"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148494C6" w14:textId="77777777" w:rsidTr="002B2138">
        <w:tc>
          <w:tcPr>
            <w:tcW w:w="9576" w:type="dxa"/>
          </w:tcPr>
          <w:p w14:paraId="3F4C2413" w14:textId="77777777" w:rsidR="001D1EE2" w:rsidRPr="00CB4A0A" w:rsidRDefault="001D1EE2" w:rsidP="002B2138">
            <w:pPr>
              <w:rPr>
                <w:rFonts w:cstheme="minorHAnsi"/>
                <w:sz w:val="24"/>
                <w:szCs w:val="24"/>
              </w:rPr>
            </w:pPr>
          </w:p>
          <w:p w14:paraId="6710CFA8" w14:textId="77777777" w:rsidR="001D1EE2" w:rsidRPr="00CB4A0A" w:rsidRDefault="001D1EE2" w:rsidP="002B2138">
            <w:pPr>
              <w:rPr>
                <w:rFonts w:cstheme="minorHAnsi"/>
                <w:sz w:val="24"/>
                <w:szCs w:val="24"/>
              </w:rPr>
            </w:pPr>
          </w:p>
          <w:p w14:paraId="0AFB494F" w14:textId="77777777" w:rsidR="001D1EE2" w:rsidRPr="00CB4A0A" w:rsidRDefault="001D1EE2" w:rsidP="002B2138">
            <w:pPr>
              <w:rPr>
                <w:rFonts w:cstheme="minorHAnsi"/>
                <w:sz w:val="24"/>
                <w:szCs w:val="24"/>
              </w:rPr>
            </w:pPr>
          </w:p>
          <w:p w14:paraId="6538170A" w14:textId="77777777" w:rsidR="001D1EE2" w:rsidRPr="00CB4A0A" w:rsidRDefault="001D1EE2" w:rsidP="002B2138">
            <w:pPr>
              <w:rPr>
                <w:rFonts w:cstheme="minorHAnsi"/>
                <w:sz w:val="24"/>
                <w:szCs w:val="24"/>
              </w:rPr>
            </w:pPr>
          </w:p>
          <w:p w14:paraId="33D8D571" w14:textId="77777777" w:rsidR="001D1EE2" w:rsidRPr="00CB4A0A" w:rsidRDefault="001D1EE2" w:rsidP="002B2138">
            <w:pPr>
              <w:rPr>
                <w:rFonts w:cstheme="minorHAnsi"/>
                <w:sz w:val="24"/>
                <w:szCs w:val="24"/>
              </w:rPr>
            </w:pPr>
          </w:p>
          <w:p w14:paraId="20811EBA" w14:textId="77777777" w:rsidR="001D1EE2" w:rsidRPr="00CB4A0A" w:rsidRDefault="001D1EE2" w:rsidP="002B2138">
            <w:pPr>
              <w:rPr>
                <w:rFonts w:cstheme="minorHAnsi"/>
                <w:sz w:val="24"/>
                <w:szCs w:val="24"/>
              </w:rPr>
            </w:pPr>
          </w:p>
        </w:tc>
      </w:tr>
    </w:tbl>
    <w:p w14:paraId="3D4C232E" w14:textId="77777777" w:rsidR="001D1EE2" w:rsidRPr="00CB4A0A" w:rsidRDefault="001D1EE2" w:rsidP="001D1EE2">
      <w:pPr>
        <w:rPr>
          <w:rFonts w:cstheme="minorHAnsi"/>
          <w:sz w:val="24"/>
          <w:szCs w:val="24"/>
        </w:rPr>
      </w:pPr>
    </w:p>
    <w:p w14:paraId="2CEE7ED8"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5484E3DB" w14:textId="77777777" w:rsidR="001D1EE2" w:rsidRPr="00360962" w:rsidRDefault="001D1EE2" w:rsidP="001D1EE2">
      <w:pPr>
        <w:pStyle w:val="ListParagraph"/>
        <w:numPr>
          <w:ilvl w:val="0"/>
          <w:numId w:val="3"/>
        </w:numPr>
        <w:rPr>
          <w:rFonts w:cstheme="minorHAnsi"/>
          <w:b/>
          <w:sz w:val="24"/>
          <w:szCs w:val="24"/>
          <w:rPrChange w:id="738" w:author="Hareesh Ganesan" w:date="2016-10-17T11:24:00Z">
            <w:rPr>
              <w:rFonts w:cstheme="minorHAnsi"/>
              <w:sz w:val="24"/>
              <w:szCs w:val="24"/>
            </w:rPr>
          </w:rPrChange>
        </w:rPr>
      </w:pPr>
      <w:r w:rsidRPr="00360962">
        <w:rPr>
          <w:rFonts w:cstheme="minorHAnsi"/>
          <w:b/>
          <w:sz w:val="24"/>
          <w:szCs w:val="24"/>
          <w:rPrChange w:id="739" w:author="Hareesh Ganesan" w:date="2016-10-17T11:24:00Z">
            <w:rPr>
              <w:rFonts w:cstheme="minorHAnsi"/>
              <w:sz w:val="24"/>
              <w:szCs w:val="24"/>
            </w:rPr>
          </w:rPrChange>
        </w:rPr>
        <w:t>Low</w:t>
      </w:r>
    </w:p>
    <w:p w14:paraId="09263C07"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1AD9888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26565392"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58D0BCF0" w14:textId="77777777" w:rsidR="001D1EE2" w:rsidRPr="00360962" w:rsidRDefault="001D1EE2" w:rsidP="001D1EE2">
      <w:pPr>
        <w:pStyle w:val="ListParagraph"/>
        <w:numPr>
          <w:ilvl w:val="0"/>
          <w:numId w:val="3"/>
        </w:numPr>
        <w:rPr>
          <w:rFonts w:cstheme="minorHAnsi"/>
          <w:b/>
          <w:sz w:val="24"/>
          <w:szCs w:val="24"/>
          <w:rPrChange w:id="740" w:author="Hareesh Ganesan" w:date="2016-10-17T11:24:00Z">
            <w:rPr>
              <w:rFonts w:cstheme="minorHAnsi"/>
              <w:sz w:val="24"/>
              <w:szCs w:val="24"/>
            </w:rPr>
          </w:rPrChange>
        </w:rPr>
      </w:pPr>
      <w:r w:rsidRPr="00360962">
        <w:rPr>
          <w:rFonts w:cstheme="minorHAnsi"/>
          <w:b/>
          <w:sz w:val="24"/>
          <w:szCs w:val="24"/>
          <w:rPrChange w:id="741" w:author="Hareesh Ganesan" w:date="2016-10-17T11:24:00Z">
            <w:rPr>
              <w:rFonts w:cstheme="minorHAnsi"/>
              <w:sz w:val="24"/>
              <w:szCs w:val="24"/>
            </w:rPr>
          </w:rPrChange>
        </w:rPr>
        <w:t>Low</w:t>
      </w:r>
    </w:p>
    <w:p w14:paraId="5AED262B"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6DE1770"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2135F908" w14:textId="77777777" w:rsidR="008842D9" w:rsidRPr="00CB4A0A" w:rsidRDefault="008842D9" w:rsidP="008842D9">
      <w:pPr>
        <w:rPr>
          <w:rFonts w:cstheme="minorHAnsi"/>
          <w:b/>
          <w:sz w:val="24"/>
          <w:szCs w:val="24"/>
        </w:rPr>
      </w:pPr>
      <w:r w:rsidRPr="00CB4A0A">
        <w:rPr>
          <w:rFonts w:cstheme="minorHAnsi"/>
          <w:b/>
          <w:sz w:val="24"/>
          <w:szCs w:val="24"/>
        </w:rPr>
        <w:t>Overall Security Risk:</w:t>
      </w:r>
    </w:p>
    <w:p w14:paraId="2E9F7D7A" w14:textId="77777777" w:rsidR="008842D9" w:rsidRPr="00360962" w:rsidRDefault="008842D9" w:rsidP="008842D9">
      <w:pPr>
        <w:pStyle w:val="ListParagraph"/>
        <w:numPr>
          <w:ilvl w:val="0"/>
          <w:numId w:val="3"/>
        </w:numPr>
        <w:rPr>
          <w:rFonts w:cstheme="minorHAnsi"/>
          <w:b/>
          <w:sz w:val="24"/>
          <w:szCs w:val="24"/>
          <w:rPrChange w:id="742" w:author="Hareesh Ganesan" w:date="2016-10-17T11:24:00Z">
            <w:rPr>
              <w:rFonts w:cstheme="minorHAnsi"/>
              <w:sz w:val="24"/>
              <w:szCs w:val="24"/>
            </w:rPr>
          </w:rPrChange>
        </w:rPr>
      </w:pPr>
      <w:r w:rsidRPr="00360962">
        <w:rPr>
          <w:rFonts w:cstheme="minorHAnsi"/>
          <w:b/>
          <w:sz w:val="24"/>
          <w:szCs w:val="24"/>
          <w:rPrChange w:id="743" w:author="Hareesh Ganesan" w:date="2016-10-17T11:24:00Z">
            <w:rPr>
              <w:rFonts w:cstheme="minorHAnsi"/>
              <w:sz w:val="24"/>
              <w:szCs w:val="24"/>
            </w:rPr>
          </w:rPrChange>
        </w:rPr>
        <w:t>Low</w:t>
      </w:r>
    </w:p>
    <w:p w14:paraId="379D756E" w14:textId="77777777"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Medium</w:t>
      </w:r>
    </w:p>
    <w:p w14:paraId="2EAEDB12" w14:textId="77777777" w:rsidR="008842D9" w:rsidRPr="00CB4A0A" w:rsidRDefault="008842D9" w:rsidP="008842D9">
      <w:pPr>
        <w:pStyle w:val="ListParagraph"/>
        <w:numPr>
          <w:ilvl w:val="0"/>
          <w:numId w:val="3"/>
        </w:numPr>
        <w:rPr>
          <w:rFonts w:cstheme="minorHAnsi"/>
          <w:sz w:val="24"/>
          <w:szCs w:val="24"/>
        </w:rPr>
      </w:pPr>
      <w:r w:rsidRPr="00CB4A0A">
        <w:rPr>
          <w:rFonts w:cstheme="minorHAnsi"/>
          <w:sz w:val="24"/>
          <w:szCs w:val="24"/>
        </w:rPr>
        <w:t>High</w:t>
      </w:r>
    </w:p>
    <w:p w14:paraId="051720C7"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63512099"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3A5C712A" w14:textId="77777777"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your practice to determine if it:</w:t>
      </w:r>
    </w:p>
    <w:p w14:paraId="076E1B19" w14:textId="77777777"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14:paraId="26124275" w14:textId="77777777" w:rsidR="002B2138" w:rsidRPr="00CB4A0A" w:rsidRDefault="002B2138" w:rsidP="002B2138">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 xml:space="preserve">Has access control that ensures the integrity of databases that store unique user identifiers and authenticators, such as passwords. </w:t>
      </w:r>
    </w:p>
    <w:p w14:paraId="258C5B12" w14:textId="77777777" w:rsidR="002B2138" w:rsidRPr="00CB4A0A" w:rsidRDefault="002B2138" w:rsidP="002B2138">
      <w:pPr>
        <w:rPr>
          <w:rFonts w:cstheme="minorHAnsi"/>
          <w:i/>
          <w:sz w:val="24"/>
          <w:szCs w:val="24"/>
        </w:rPr>
      </w:pPr>
      <w:r w:rsidRPr="00CB4A0A">
        <w:rPr>
          <w:rFonts w:eastAsia="Times New Roman" w:cstheme="minorHAnsi"/>
          <w:color w:val="000000"/>
          <w:sz w:val="24"/>
          <w:szCs w:val="24"/>
        </w:rPr>
        <w:t>Uses encrypting passwords and other authentication information to help reduce the risk that unauthorized users can access password files and compromise access controls already in place.</w:t>
      </w:r>
    </w:p>
    <w:p w14:paraId="148E8FD8"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3C30FDD4" w14:textId="77777777"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If your practice does not protect the confidentiality of the documentation containing access control records, your practice might not be able to secure access to your database(s) containing password files, which might compromise the access controls in place.</w:t>
      </w:r>
      <w:r w:rsidR="00343753" w:rsidRPr="00CB4A0A">
        <w:rPr>
          <w:rFonts w:eastAsia="Times New Roman" w:cstheme="minorHAnsi"/>
          <w:color w:val="000000"/>
          <w:sz w:val="24"/>
          <w:szCs w:val="24"/>
        </w:rPr>
        <w:t xml:space="preserve"> </w:t>
      </w:r>
    </w:p>
    <w:p w14:paraId="3E8675DF" w14:textId="77777777" w:rsidR="002B2138" w:rsidRPr="00CB4A0A" w:rsidRDefault="002B2138" w:rsidP="002B2138">
      <w:pPr>
        <w:spacing w:after="0" w:line="240" w:lineRule="auto"/>
        <w:contextualSpacing/>
        <w:rPr>
          <w:rFonts w:eastAsia="Times New Roman" w:cstheme="minorHAnsi"/>
          <w:color w:val="000000"/>
          <w:sz w:val="24"/>
          <w:szCs w:val="24"/>
        </w:rPr>
      </w:pPr>
    </w:p>
    <w:p w14:paraId="4764CD45" w14:textId="77777777" w:rsidR="002B2138" w:rsidRPr="00CB4A0A" w:rsidRDefault="002B2138" w:rsidP="002B2138">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14:paraId="0123A111" w14:textId="77777777" w:rsidR="002B2138" w:rsidRPr="00CB4A0A" w:rsidRDefault="002B2138" w:rsidP="002B2138">
      <w:pPr>
        <w:spacing w:after="0" w:line="240" w:lineRule="auto"/>
        <w:contextualSpacing/>
        <w:rPr>
          <w:rFonts w:eastAsia="Times New Roman" w:cstheme="minorHAnsi"/>
          <w:color w:val="000000"/>
          <w:sz w:val="24"/>
          <w:szCs w:val="24"/>
        </w:rPr>
      </w:pPr>
    </w:p>
    <w:p w14:paraId="4EE6CA37" w14:textId="77777777" w:rsidR="002B2138"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an employee or service provider with excessive or unauthorized access privileges, can go undetected and your practice might not be able to prevent a potential compromise to ePHI.</w:t>
      </w:r>
    </w:p>
    <w:p w14:paraId="06E86CF0" w14:textId="77777777" w:rsidR="001D1EE2" w:rsidRPr="00CB4A0A" w:rsidRDefault="002B2138" w:rsidP="002B2138">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1DA7E0AC"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4C62E3C6" w14:textId="77777777" w:rsidR="001D1EE2" w:rsidRPr="00CB4A0A" w:rsidRDefault="00BE5134"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08C9131A" w14:textId="77777777" w:rsidR="002B2138" w:rsidRPr="00CB4A0A" w:rsidRDefault="002B2138" w:rsidP="001D1EE2">
      <w:pPr>
        <w:spacing w:after="0" w:line="240" w:lineRule="auto"/>
        <w:rPr>
          <w:rFonts w:eastAsia="Times New Roman" w:cstheme="minorHAnsi"/>
          <w:bCs/>
          <w:sz w:val="24"/>
          <w:szCs w:val="24"/>
        </w:rPr>
      </w:pPr>
    </w:p>
    <w:p w14:paraId="24EE7CB3" w14:textId="77777777" w:rsidR="002B2138" w:rsidRPr="00CB4A0A" w:rsidRDefault="002B2138" w:rsidP="002B2138">
      <w:pPr>
        <w:spacing w:line="240" w:lineRule="auto"/>
        <w:contextualSpacing/>
        <w:rPr>
          <w:rFonts w:eastAsia="Times New Roman" w:cstheme="minorHAnsi"/>
          <w:bCs/>
          <w:color w:val="000000" w:themeColor="text1"/>
          <w:sz w:val="24"/>
          <w:szCs w:val="24"/>
        </w:rPr>
      </w:pPr>
      <w:r w:rsidRPr="00CB4A0A">
        <w:rPr>
          <w:rFonts w:cstheme="minorHAnsi"/>
          <w:sz w:val="24"/>
          <w:szCs w:val="24"/>
        </w:rPr>
        <w:t>Implement procedures to verify that a person or entity seeking access to ePHI is the one claimed.</w:t>
      </w:r>
      <w:r w:rsidRPr="00CB4A0A">
        <w:rPr>
          <w:rFonts w:eastAsia="Times New Roman" w:cstheme="minorHAnsi"/>
          <w:bCs/>
          <w:color w:val="000000" w:themeColor="text1"/>
          <w:sz w:val="24"/>
          <w:szCs w:val="24"/>
        </w:rPr>
        <w:t xml:space="preserve"> </w:t>
      </w:r>
    </w:p>
    <w:p w14:paraId="6C32B7F7" w14:textId="77777777" w:rsidR="002B2138" w:rsidRPr="00CB4A0A" w:rsidRDefault="002B2138" w:rsidP="002B2138">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164.312(d)]</w:t>
      </w:r>
    </w:p>
    <w:p w14:paraId="70C86FDF" w14:textId="77777777"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br/>
        <w:t>Implement unique identifiers for individuals in group accounts (e.g., shared privilege accounts).</w:t>
      </w:r>
      <w:r w:rsidR="00343753" w:rsidRPr="00CB4A0A">
        <w:rPr>
          <w:rFonts w:eastAsia="Times New Roman" w:cstheme="minorHAnsi"/>
          <w:bCs/>
          <w:color w:val="000000" w:themeColor="text1"/>
          <w:sz w:val="24"/>
          <w:szCs w:val="24"/>
        </w:rPr>
        <w:t xml:space="preserve"> </w:t>
      </w:r>
      <w:r w:rsidRPr="00CB4A0A">
        <w:rPr>
          <w:rFonts w:eastAsia="Times New Roman" w:cstheme="minorHAnsi"/>
          <w:bCs/>
          <w:color w:val="000000" w:themeColor="text1"/>
          <w:sz w:val="24"/>
          <w:szCs w:val="24"/>
        </w:rPr>
        <w:t xml:space="preserve">This will facilitate detailed accountability of individual activities. </w:t>
      </w:r>
    </w:p>
    <w:p w14:paraId="5478A2A4" w14:textId="77777777" w:rsidR="002B2138" w:rsidRPr="00CB4A0A" w:rsidRDefault="002B2138" w:rsidP="002B2138">
      <w:pPr>
        <w:spacing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14:paraId="33044552" w14:textId="77777777" w:rsidR="002B2138" w:rsidRPr="00CB4A0A" w:rsidRDefault="002B2138" w:rsidP="002B2138">
      <w:pPr>
        <w:spacing w:after="0" w:line="240" w:lineRule="auto"/>
        <w:contextualSpacing/>
        <w:rPr>
          <w:rFonts w:eastAsia="Times New Roman" w:cstheme="minorHAnsi"/>
          <w:bCs/>
          <w:color w:val="000000" w:themeColor="text1"/>
          <w:sz w:val="24"/>
          <w:szCs w:val="24"/>
        </w:rPr>
      </w:pPr>
      <w:r w:rsidRPr="00CB4A0A">
        <w:rPr>
          <w:rFonts w:eastAsia="Times New Roman" w:cstheme="minorHAnsi"/>
          <w:bCs/>
          <w:color w:val="000000" w:themeColor="text1"/>
          <w:sz w:val="24"/>
          <w:szCs w:val="24"/>
        </w:rPr>
        <w:t>Identify the various authentication capabilities of the information systems and components such as passwords, tokens, biometrics or some combination thereof.</w:t>
      </w:r>
    </w:p>
    <w:p w14:paraId="45E4292A" w14:textId="77777777" w:rsidR="002B2138" w:rsidRPr="00CB4A0A" w:rsidRDefault="002B2138" w:rsidP="002B2138">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IA-2]</w:t>
      </w:r>
      <w:r w:rsidRPr="00CB4A0A">
        <w:rPr>
          <w:rFonts w:cstheme="minorHAnsi"/>
          <w:color w:val="000000" w:themeColor="text1"/>
          <w:sz w:val="24"/>
          <w:szCs w:val="24"/>
        </w:rPr>
        <w:br/>
      </w:r>
    </w:p>
    <w:p w14:paraId="5D0C09F2" w14:textId="77777777" w:rsidR="002B2138" w:rsidRPr="00CB4A0A" w:rsidRDefault="002B2138" w:rsidP="002B2138">
      <w:pPr>
        <w:spacing w:line="240" w:lineRule="auto"/>
        <w:contextualSpacing/>
        <w:rPr>
          <w:rFonts w:cstheme="minorHAnsi"/>
          <w:color w:val="000000" w:themeColor="text1"/>
          <w:sz w:val="24"/>
          <w:szCs w:val="24"/>
        </w:rPr>
      </w:pPr>
      <w:r w:rsidRPr="00CB4A0A">
        <w:rPr>
          <w:rFonts w:cstheme="minorHAnsi"/>
          <w:color w:val="000000" w:themeColor="text1"/>
          <w:sz w:val="24"/>
          <w:szCs w:val="24"/>
        </w:rPr>
        <w:t xml:space="preserve">Enforce role-based access control (RBAC) policies that </w:t>
      </w:r>
      <w:r w:rsidRPr="00CB4A0A">
        <w:rPr>
          <w:rFonts w:eastAsia="Times New Roman" w:cstheme="minorHAnsi"/>
          <w:bCs/>
          <w:color w:val="000000" w:themeColor="text1"/>
          <w:sz w:val="24"/>
          <w:szCs w:val="24"/>
        </w:rPr>
        <w:t xml:space="preserve">define workforce or service providers and controls access based upon how your practice defined users’ roles. </w:t>
      </w:r>
      <w:r w:rsidRPr="00CB4A0A">
        <w:rPr>
          <w:rFonts w:cstheme="minorHAnsi"/>
          <w:color w:val="000000" w:themeColor="text1"/>
          <w:sz w:val="24"/>
          <w:szCs w:val="24"/>
        </w:rPr>
        <w:br/>
        <w:t>[NIST SP 800-53 AC-3]</w:t>
      </w:r>
      <w:r w:rsidRPr="00CB4A0A">
        <w:rPr>
          <w:rFonts w:cstheme="minorHAnsi"/>
          <w:color w:val="000000" w:themeColor="text1"/>
          <w:sz w:val="24"/>
          <w:szCs w:val="24"/>
        </w:rPr>
        <w:br/>
      </w:r>
    </w:p>
    <w:p w14:paraId="31E67304" w14:textId="77777777" w:rsidR="002B2138" w:rsidRPr="00CB4A0A" w:rsidRDefault="002B2138" w:rsidP="002B2138">
      <w:pPr>
        <w:spacing w:line="240" w:lineRule="auto"/>
        <w:contextualSpacing/>
        <w:rPr>
          <w:rFonts w:cstheme="minorHAnsi"/>
          <w:color w:val="000000" w:themeColor="text1"/>
          <w:sz w:val="24"/>
          <w:szCs w:val="24"/>
        </w:rPr>
      </w:pPr>
      <w:r w:rsidRPr="00CB4A0A">
        <w:rPr>
          <w:rFonts w:eastAsia="Times New Roman" w:cstheme="minorHAnsi"/>
          <w:bCs/>
          <w:color w:val="000000" w:themeColor="text1"/>
          <w:sz w:val="24"/>
          <w:szCs w:val="24"/>
        </w:rPr>
        <w:t xml:space="preserve">Employ the principles of least privilege/minimum necessary access so your practice only enables access to ePHI for workforce members and service providers when it </w:t>
      </w:r>
      <w:r w:rsidR="00C42880" w:rsidRPr="00CB4A0A">
        <w:rPr>
          <w:rFonts w:eastAsia="Times New Roman" w:cstheme="minorHAnsi"/>
          <w:bCs/>
          <w:color w:val="000000" w:themeColor="text1"/>
          <w:sz w:val="24"/>
          <w:szCs w:val="24"/>
        </w:rPr>
        <w:t>is necessary</w:t>
      </w:r>
      <w:r w:rsidRPr="00CB4A0A">
        <w:rPr>
          <w:rFonts w:eastAsia="Times New Roman" w:cstheme="minorHAnsi"/>
          <w:bCs/>
          <w:color w:val="000000" w:themeColor="text1"/>
          <w:sz w:val="24"/>
          <w:szCs w:val="24"/>
        </w:rPr>
        <w:t xml:space="preserve"> to accomplish the tasks assigned to them based on their individual roles. </w:t>
      </w:r>
      <w:r w:rsidRPr="00CB4A0A">
        <w:rPr>
          <w:rFonts w:cstheme="minorHAnsi"/>
          <w:color w:val="000000" w:themeColor="text1"/>
          <w:sz w:val="24"/>
          <w:szCs w:val="24"/>
        </w:rPr>
        <w:br/>
        <w:t>[NIST SP 800-53 AC-6]</w:t>
      </w:r>
      <w:r w:rsidRPr="00CB4A0A">
        <w:rPr>
          <w:rFonts w:cstheme="minorHAnsi"/>
          <w:color w:val="000000" w:themeColor="text1"/>
          <w:sz w:val="24"/>
          <w:szCs w:val="24"/>
        </w:rPr>
        <w:br/>
      </w:r>
    </w:p>
    <w:p w14:paraId="70D71BB8" w14:textId="77777777" w:rsidR="002B2138" w:rsidRPr="00CB4A0A" w:rsidRDefault="002B2138" w:rsidP="002B2138">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cryptographic mechanisms to prevent unauthorized disclosure of ePHI and detect changes to information during transmission and storage (unless otherwise protected by physical security controls).</w:t>
      </w:r>
    </w:p>
    <w:p w14:paraId="074F55B0" w14:textId="77777777" w:rsidR="002B2138" w:rsidRPr="00CB4A0A" w:rsidRDefault="002B2138" w:rsidP="002B2138">
      <w:pPr>
        <w:spacing w:after="0" w:line="240" w:lineRule="auto"/>
        <w:rPr>
          <w:rFonts w:cstheme="minorHAnsi"/>
          <w:color w:val="000000" w:themeColor="text1"/>
          <w:sz w:val="24"/>
          <w:szCs w:val="24"/>
        </w:rPr>
      </w:pPr>
      <w:r w:rsidRPr="00CB4A0A">
        <w:rPr>
          <w:rFonts w:cstheme="minorHAnsi"/>
          <w:color w:val="000000" w:themeColor="text1"/>
          <w:sz w:val="24"/>
          <w:szCs w:val="24"/>
        </w:rPr>
        <w:t>[NIST SP 800-53 SC-13]</w:t>
      </w:r>
    </w:p>
    <w:p w14:paraId="0996ED86" w14:textId="77777777" w:rsidR="00131D1F" w:rsidRPr="00CB4A0A" w:rsidRDefault="00131D1F" w:rsidP="002B2138">
      <w:pPr>
        <w:spacing w:after="0" w:line="240" w:lineRule="auto"/>
        <w:rPr>
          <w:rFonts w:eastAsia="Times New Roman" w:cstheme="minorHAnsi"/>
          <w:bCs/>
          <w:sz w:val="24"/>
          <w:szCs w:val="24"/>
        </w:rPr>
      </w:pPr>
    </w:p>
    <w:p w14:paraId="7E22E413" w14:textId="77777777" w:rsidR="00C42880" w:rsidRPr="00CB4A0A" w:rsidRDefault="002B2138" w:rsidP="00C4288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44" w:name="_Toc461443972"/>
      <w:r w:rsidRPr="00CB4A0A">
        <w:rPr>
          <w:b/>
        </w:rPr>
        <w:t>T38</w:t>
      </w:r>
      <w:r w:rsidR="00C42880" w:rsidRPr="00CB4A0A">
        <w:rPr>
          <w:b/>
        </w:rPr>
        <w:t xml:space="preserve"> - </w:t>
      </w:r>
      <w:r w:rsidR="001D1EE2" w:rsidRPr="00CB4A0A">
        <w:rPr>
          <w:rFonts w:eastAsia="Times New Roman"/>
          <w:b/>
          <w:color w:val="000000"/>
        </w:rPr>
        <w:t>§</w:t>
      </w:r>
      <w:r w:rsidRPr="00CB4A0A">
        <w:rPr>
          <w:rFonts w:eastAsia="Times New Roman"/>
          <w:b/>
          <w:color w:val="000000"/>
        </w:rPr>
        <w:t>164.312(e)(1)</w:t>
      </w:r>
      <w:r w:rsidR="00343753" w:rsidRPr="00CB4A0A">
        <w:rPr>
          <w:rFonts w:eastAsia="Times New Roman"/>
          <w:b/>
          <w:color w:val="000000"/>
        </w:rPr>
        <w:t xml:space="preserve"> </w:t>
      </w:r>
      <w:r w:rsidRPr="00CB4A0A">
        <w:rPr>
          <w:rFonts w:eastAsia="Times New Roman"/>
          <w:b/>
          <w:color w:val="000000"/>
        </w:rPr>
        <w:t>Standard</w:t>
      </w:r>
      <w:r w:rsidR="00C42880" w:rsidRPr="00CB4A0A">
        <w:rPr>
          <w:rFonts w:eastAsia="Times New Roman"/>
          <w:b/>
          <w:color w:val="000000"/>
        </w:rPr>
        <w:t xml:space="preserve"> </w:t>
      </w:r>
      <w:r w:rsidR="00C42880" w:rsidRPr="00CB4A0A">
        <w:t>Does your practice have policies and procedures for guarding against unauthorized access of ePHI when it is transmitted on an electronic network?</w:t>
      </w:r>
      <w:bookmarkEnd w:id="744"/>
    </w:p>
    <w:p w14:paraId="1B94A829" w14:textId="77777777" w:rsidR="001D1EE2" w:rsidRPr="00360962" w:rsidRDefault="001D1EE2" w:rsidP="001D1EE2">
      <w:pPr>
        <w:pStyle w:val="ListParagraph"/>
        <w:numPr>
          <w:ilvl w:val="0"/>
          <w:numId w:val="4"/>
        </w:numPr>
        <w:rPr>
          <w:rFonts w:eastAsia="Times New Roman" w:cstheme="minorHAnsi"/>
          <w:b/>
          <w:color w:val="000000"/>
          <w:sz w:val="24"/>
          <w:szCs w:val="24"/>
          <w:rPrChange w:id="745" w:author="Hareesh Ganesan" w:date="2016-10-17T11:24:00Z">
            <w:rPr>
              <w:rFonts w:eastAsia="Times New Roman" w:cstheme="minorHAnsi"/>
              <w:color w:val="000000"/>
              <w:sz w:val="24"/>
              <w:szCs w:val="24"/>
            </w:rPr>
          </w:rPrChange>
        </w:rPr>
      </w:pPr>
      <w:r w:rsidRPr="00360962">
        <w:rPr>
          <w:rFonts w:eastAsia="Times New Roman" w:cstheme="minorHAnsi"/>
          <w:b/>
          <w:color w:val="000000"/>
          <w:sz w:val="24"/>
          <w:szCs w:val="24"/>
          <w:rPrChange w:id="746" w:author="Hareesh Ganesan" w:date="2016-10-17T11:24:00Z">
            <w:rPr>
              <w:rFonts w:eastAsia="Times New Roman" w:cstheme="minorHAnsi"/>
              <w:color w:val="000000"/>
              <w:sz w:val="24"/>
              <w:szCs w:val="24"/>
            </w:rPr>
          </w:rPrChange>
        </w:rPr>
        <w:t>Yes</w:t>
      </w:r>
    </w:p>
    <w:p w14:paraId="3103FF18" w14:textId="77777777" w:rsidR="001D1EE2" w:rsidRPr="00CB4A0A" w:rsidRDefault="001D1EE2" w:rsidP="001D1EE2">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015DF92A" w14:textId="77777777" w:rsidR="001D1EE2" w:rsidRPr="00CB4A0A" w:rsidRDefault="001D1EE2" w:rsidP="001D1EE2">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D2C71A4"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Cost</w:t>
      </w:r>
    </w:p>
    <w:p w14:paraId="7D104896"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Practice Size</w:t>
      </w:r>
    </w:p>
    <w:p w14:paraId="74BDAE0B"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Complexity</w:t>
      </w:r>
    </w:p>
    <w:p w14:paraId="2BCAD4DB" w14:textId="77777777" w:rsidR="001D1EE2" w:rsidRPr="00CB4A0A" w:rsidRDefault="001D1EE2" w:rsidP="001D1EE2">
      <w:pPr>
        <w:pStyle w:val="ListParagraph"/>
        <w:numPr>
          <w:ilvl w:val="0"/>
          <w:numId w:val="2"/>
        </w:numPr>
        <w:rPr>
          <w:rFonts w:cstheme="minorHAnsi"/>
          <w:sz w:val="24"/>
          <w:szCs w:val="24"/>
        </w:rPr>
      </w:pPr>
      <w:r w:rsidRPr="00CB4A0A">
        <w:rPr>
          <w:rFonts w:cstheme="minorHAnsi"/>
          <w:sz w:val="24"/>
          <w:szCs w:val="24"/>
        </w:rPr>
        <w:t>Alternate Solution</w:t>
      </w:r>
    </w:p>
    <w:p w14:paraId="1F54AEF3" w14:textId="77777777" w:rsidR="001D1EE2" w:rsidRPr="00CB4A0A" w:rsidRDefault="001D1EE2" w:rsidP="001D1EE2">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1D1EE2" w:rsidRPr="00CB4A0A" w14:paraId="54A4FD4F" w14:textId="77777777" w:rsidTr="002B2138">
        <w:tc>
          <w:tcPr>
            <w:tcW w:w="9576" w:type="dxa"/>
          </w:tcPr>
          <w:p w14:paraId="0EC86E81" w14:textId="77777777" w:rsidR="001D1EE2" w:rsidRPr="00CB4A0A" w:rsidRDefault="005F0BCD" w:rsidP="002B2138">
            <w:pPr>
              <w:rPr>
                <w:rFonts w:cstheme="minorHAnsi"/>
                <w:sz w:val="24"/>
                <w:szCs w:val="24"/>
              </w:rPr>
            </w:pPr>
            <w:ins w:id="747" w:author="Hareesh Ganesan" w:date="2016-10-17T11:25:00Z">
              <w:r>
                <w:rPr>
                  <w:rFonts w:cstheme="minorHAnsi"/>
                  <w:sz w:val="24"/>
                  <w:szCs w:val="24"/>
                </w:rPr>
                <w:t>We maintain a Data Integrity Policy covering necessary encryption and protection for all transmitted data.</w:t>
              </w:r>
            </w:ins>
          </w:p>
          <w:p w14:paraId="3A44169E" w14:textId="77777777" w:rsidR="001D1EE2" w:rsidRPr="00CB4A0A" w:rsidRDefault="001D1EE2" w:rsidP="002B2138">
            <w:pPr>
              <w:rPr>
                <w:rFonts w:cstheme="minorHAnsi"/>
                <w:sz w:val="24"/>
                <w:szCs w:val="24"/>
              </w:rPr>
            </w:pPr>
          </w:p>
          <w:p w14:paraId="61247760" w14:textId="77777777" w:rsidR="001D1EE2" w:rsidRPr="00CB4A0A" w:rsidRDefault="001D1EE2" w:rsidP="002B2138">
            <w:pPr>
              <w:rPr>
                <w:rFonts w:cstheme="minorHAnsi"/>
                <w:sz w:val="24"/>
                <w:szCs w:val="24"/>
              </w:rPr>
            </w:pPr>
          </w:p>
          <w:p w14:paraId="4F047EC2" w14:textId="77777777" w:rsidR="001D1EE2" w:rsidRPr="00CB4A0A" w:rsidRDefault="001D1EE2" w:rsidP="002B2138">
            <w:pPr>
              <w:rPr>
                <w:rFonts w:cstheme="minorHAnsi"/>
                <w:sz w:val="24"/>
                <w:szCs w:val="24"/>
              </w:rPr>
            </w:pPr>
          </w:p>
          <w:p w14:paraId="7A7FACFE" w14:textId="77777777" w:rsidR="001D1EE2" w:rsidRPr="00CB4A0A" w:rsidRDefault="001D1EE2" w:rsidP="002B2138">
            <w:pPr>
              <w:rPr>
                <w:rFonts w:cstheme="minorHAnsi"/>
                <w:sz w:val="24"/>
                <w:szCs w:val="24"/>
              </w:rPr>
            </w:pPr>
          </w:p>
          <w:p w14:paraId="0F1C8848" w14:textId="77777777" w:rsidR="001D1EE2" w:rsidRPr="00CB4A0A" w:rsidRDefault="001D1EE2" w:rsidP="002B2138">
            <w:pPr>
              <w:rPr>
                <w:rFonts w:cstheme="minorHAnsi"/>
                <w:sz w:val="24"/>
                <w:szCs w:val="24"/>
              </w:rPr>
            </w:pPr>
          </w:p>
        </w:tc>
      </w:tr>
    </w:tbl>
    <w:p w14:paraId="5896A0A8" w14:textId="77777777" w:rsidR="001D1EE2" w:rsidRPr="00CB4A0A" w:rsidRDefault="001D1EE2" w:rsidP="001D1EE2">
      <w:pPr>
        <w:rPr>
          <w:rFonts w:cstheme="minorHAnsi"/>
          <w:sz w:val="24"/>
          <w:szCs w:val="24"/>
        </w:rPr>
      </w:pPr>
    </w:p>
    <w:p w14:paraId="259E2885" w14:textId="77777777" w:rsidR="001D1EE2" w:rsidRPr="00CB4A0A" w:rsidRDefault="001D1EE2" w:rsidP="001D1EE2">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1D1EE2" w:rsidRPr="00CB4A0A" w14:paraId="5E59AB69" w14:textId="77777777" w:rsidTr="002B2138">
        <w:tc>
          <w:tcPr>
            <w:tcW w:w="9576" w:type="dxa"/>
          </w:tcPr>
          <w:p w14:paraId="3F8547D7" w14:textId="77777777" w:rsidR="001D1EE2" w:rsidRPr="00CB4A0A" w:rsidRDefault="001D1EE2" w:rsidP="002B2138">
            <w:pPr>
              <w:rPr>
                <w:rFonts w:cstheme="minorHAnsi"/>
                <w:sz w:val="24"/>
                <w:szCs w:val="24"/>
              </w:rPr>
            </w:pPr>
          </w:p>
          <w:p w14:paraId="7721CE8E" w14:textId="77777777" w:rsidR="001D1EE2" w:rsidRPr="00CB4A0A" w:rsidRDefault="001D1EE2" w:rsidP="002B2138">
            <w:pPr>
              <w:rPr>
                <w:rFonts w:cstheme="minorHAnsi"/>
                <w:sz w:val="24"/>
                <w:szCs w:val="24"/>
              </w:rPr>
            </w:pPr>
          </w:p>
          <w:p w14:paraId="66FE1A6A" w14:textId="77777777" w:rsidR="001D1EE2" w:rsidRPr="00CB4A0A" w:rsidRDefault="001D1EE2" w:rsidP="002B2138">
            <w:pPr>
              <w:rPr>
                <w:rFonts w:cstheme="minorHAnsi"/>
                <w:sz w:val="24"/>
                <w:szCs w:val="24"/>
              </w:rPr>
            </w:pPr>
          </w:p>
          <w:p w14:paraId="3D484606" w14:textId="77777777" w:rsidR="001D1EE2" w:rsidRPr="00CB4A0A" w:rsidRDefault="001D1EE2" w:rsidP="002B2138">
            <w:pPr>
              <w:rPr>
                <w:rFonts w:cstheme="minorHAnsi"/>
                <w:sz w:val="24"/>
                <w:szCs w:val="24"/>
              </w:rPr>
            </w:pPr>
          </w:p>
          <w:p w14:paraId="18B33524" w14:textId="77777777" w:rsidR="001D1EE2" w:rsidRPr="00CB4A0A" w:rsidRDefault="001D1EE2" w:rsidP="002B2138">
            <w:pPr>
              <w:rPr>
                <w:rFonts w:cstheme="minorHAnsi"/>
                <w:sz w:val="24"/>
                <w:szCs w:val="24"/>
              </w:rPr>
            </w:pPr>
          </w:p>
          <w:p w14:paraId="2E0A5B34" w14:textId="77777777" w:rsidR="001D1EE2" w:rsidRPr="00CB4A0A" w:rsidRDefault="001D1EE2" w:rsidP="002B2138">
            <w:pPr>
              <w:rPr>
                <w:rFonts w:cstheme="minorHAnsi"/>
                <w:sz w:val="24"/>
                <w:szCs w:val="24"/>
              </w:rPr>
            </w:pPr>
          </w:p>
        </w:tc>
      </w:tr>
    </w:tbl>
    <w:p w14:paraId="3111CCF6" w14:textId="77777777" w:rsidR="001D1EE2" w:rsidRPr="00CB4A0A" w:rsidRDefault="001D1EE2" w:rsidP="001D1EE2">
      <w:pPr>
        <w:rPr>
          <w:rFonts w:cstheme="minorHAnsi"/>
          <w:sz w:val="24"/>
          <w:szCs w:val="24"/>
        </w:rPr>
      </w:pPr>
    </w:p>
    <w:p w14:paraId="12F0CFD6" w14:textId="77777777" w:rsidR="001D1EE2" w:rsidRPr="00CB4A0A" w:rsidRDefault="001D1EE2" w:rsidP="001D1EE2">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1D1EE2" w:rsidRPr="00CB4A0A" w14:paraId="1E9D7637" w14:textId="77777777" w:rsidTr="002B2138">
        <w:tc>
          <w:tcPr>
            <w:tcW w:w="9576" w:type="dxa"/>
          </w:tcPr>
          <w:p w14:paraId="3B620FBF" w14:textId="77777777" w:rsidR="001D1EE2" w:rsidRPr="00CB4A0A" w:rsidRDefault="001D1EE2" w:rsidP="002B2138">
            <w:pPr>
              <w:rPr>
                <w:rFonts w:cstheme="minorHAnsi"/>
                <w:sz w:val="24"/>
                <w:szCs w:val="24"/>
              </w:rPr>
            </w:pPr>
          </w:p>
          <w:p w14:paraId="3C02E568" w14:textId="77777777" w:rsidR="001D1EE2" w:rsidRPr="00CB4A0A" w:rsidRDefault="001D1EE2" w:rsidP="002B2138">
            <w:pPr>
              <w:rPr>
                <w:rFonts w:cstheme="minorHAnsi"/>
                <w:sz w:val="24"/>
                <w:szCs w:val="24"/>
              </w:rPr>
            </w:pPr>
          </w:p>
          <w:p w14:paraId="5627AA83" w14:textId="77777777" w:rsidR="001D1EE2" w:rsidRPr="00CB4A0A" w:rsidRDefault="001D1EE2" w:rsidP="002B2138">
            <w:pPr>
              <w:rPr>
                <w:rFonts w:cstheme="minorHAnsi"/>
                <w:sz w:val="24"/>
                <w:szCs w:val="24"/>
              </w:rPr>
            </w:pPr>
          </w:p>
          <w:p w14:paraId="4AC5345D" w14:textId="77777777" w:rsidR="001D1EE2" w:rsidRPr="00CB4A0A" w:rsidRDefault="001D1EE2" w:rsidP="002B2138">
            <w:pPr>
              <w:rPr>
                <w:rFonts w:cstheme="minorHAnsi"/>
                <w:sz w:val="24"/>
                <w:szCs w:val="24"/>
              </w:rPr>
            </w:pPr>
          </w:p>
          <w:p w14:paraId="0A76A649" w14:textId="77777777" w:rsidR="001D1EE2" w:rsidRPr="00CB4A0A" w:rsidRDefault="001D1EE2" w:rsidP="002B2138">
            <w:pPr>
              <w:rPr>
                <w:rFonts w:cstheme="minorHAnsi"/>
                <w:sz w:val="24"/>
                <w:szCs w:val="24"/>
              </w:rPr>
            </w:pPr>
          </w:p>
          <w:p w14:paraId="04D5F17A" w14:textId="77777777" w:rsidR="001D1EE2" w:rsidRPr="00CB4A0A" w:rsidRDefault="001D1EE2" w:rsidP="002B2138">
            <w:pPr>
              <w:rPr>
                <w:rFonts w:cstheme="minorHAnsi"/>
                <w:sz w:val="24"/>
                <w:szCs w:val="24"/>
              </w:rPr>
            </w:pPr>
          </w:p>
        </w:tc>
      </w:tr>
    </w:tbl>
    <w:p w14:paraId="19CCEBDB" w14:textId="77777777" w:rsidR="001D1EE2" w:rsidRPr="00CB4A0A" w:rsidRDefault="001D1EE2" w:rsidP="001D1EE2">
      <w:pPr>
        <w:rPr>
          <w:rFonts w:cstheme="minorHAnsi"/>
          <w:sz w:val="24"/>
          <w:szCs w:val="24"/>
        </w:rPr>
      </w:pPr>
    </w:p>
    <w:p w14:paraId="6580FC29" w14:textId="77777777" w:rsidR="001D1EE2" w:rsidRPr="00CB4A0A" w:rsidRDefault="001D1EE2" w:rsidP="001D1EE2">
      <w:pPr>
        <w:rPr>
          <w:rFonts w:cstheme="minorHAnsi"/>
          <w:sz w:val="24"/>
          <w:szCs w:val="24"/>
        </w:rPr>
      </w:pPr>
      <w:r w:rsidRPr="00CB4A0A">
        <w:rPr>
          <w:rFonts w:cstheme="minorHAnsi"/>
          <w:sz w:val="24"/>
          <w:szCs w:val="24"/>
        </w:rPr>
        <w:t>Please rate the likelihood of a threat/vulnerability affecting your ePHI:</w:t>
      </w:r>
    </w:p>
    <w:p w14:paraId="2056954D" w14:textId="77777777" w:rsidR="001D1EE2" w:rsidRPr="005F0BCD" w:rsidRDefault="001D1EE2" w:rsidP="001D1EE2">
      <w:pPr>
        <w:pStyle w:val="ListParagraph"/>
        <w:numPr>
          <w:ilvl w:val="0"/>
          <w:numId w:val="3"/>
        </w:numPr>
        <w:rPr>
          <w:rFonts w:cstheme="minorHAnsi"/>
          <w:b/>
          <w:sz w:val="24"/>
          <w:szCs w:val="24"/>
          <w:rPrChange w:id="748" w:author="Hareesh Ganesan" w:date="2016-10-17T11:25:00Z">
            <w:rPr>
              <w:rFonts w:cstheme="minorHAnsi"/>
              <w:sz w:val="24"/>
              <w:szCs w:val="24"/>
            </w:rPr>
          </w:rPrChange>
        </w:rPr>
      </w:pPr>
      <w:r w:rsidRPr="005F0BCD">
        <w:rPr>
          <w:rFonts w:cstheme="minorHAnsi"/>
          <w:b/>
          <w:sz w:val="24"/>
          <w:szCs w:val="24"/>
          <w:rPrChange w:id="749" w:author="Hareesh Ganesan" w:date="2016-10-17T11:25:00Z">
            <w:rPr>
              <w:rFonts w:cstheme="minorHAnsi"/>
              <w:sz w:val="24"/>
              <w:szCs w:val="24"/>
            </w:rPr>
          </w:rPrChange>
        </w:rPr>
        <w:t>Low</w:t>
      </w:r>
    </w:p>
    <w:p w14:paraId="34AA6DBC"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09409912"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0E3CFDDE" w14:textId="77777777" w:rsidR="001D1EE2" w:rsidRPr="00CB4A0A" w:rsidRDefault="001D1EE2" w:rsidP="001D1EE2">
      <w:pPr>
        <w:rPr>
          <w:rFonts w:cstheme="minorHAnsi"/>
          <w:sz w:val="24"/>
          <w:szCs w:val="24"/>
        </w:rPr>
      </w:pPr>
      <w:r w:rsidRPr="00CB4A0A">
        <w:rPr>
          <w:rFonts w:cstheme="minorHAnsi"/>
          <w:sz w:val="24"/>
          <w:szCs w:val="24"/>
        </w:rPr>
        <w:t>Please rate the impact of a threat/vulnerability affecting your ePHI:</w:t>
      </w:r>
    </w:p>
    <w:p w14:paraId="54E3D536" w14:textId="77777777" w:rsidR="001D1EE2" w:rsidRPr="005F0BCD" w:rsidRDefault="001D1EE2" w:rsidP="001D1EE2">
      <w:pPr>
        <w:pStyle w:val="ListParagraph"/>
        <w:numPr>
          <w:ilvl w:val="0"/>
          <w:numId w:val="3"/>
        </w:numPr>
        <w:rPr>
          <w:rFonts w:cstheme="minorHAnsi"/>
          <w:b/>
          <w:sz w:val="24"/>
          <w:szCs w:val="24"/>
          <w:rPrChange w:id="750" w:author="Hareesh Ganesan" w:date="2016-10-17T11:25:00Z">
            <w:rPr>
              <w:rFonts w:cstheme="minorHAnsi"/>
              <w:sz w:val="24"/>
              <w:szCs w:val="24"/>
            </w:rPr>
          </w:rPrChange>
        </w:rPr>
      </w:pPr>
      <w:r w:rsidRPr="005F0BCD">
        <w:rPr>
          <w:rFonts w:cstheme="minorHAnsi"/>
          <w:b/>
          <w:sz w:val="24"/>
          <w:szCs w:val="24"/>
          <w:rPrChange w:id="751" w:author="Hareesh Ganesan" w:date="2016-10-17T11:25:00Z">
            <w:rPr>
              <w:rFonts w:cstheme="minorHAnsi"/>
              <w:sz w:val="24"/>
              <w:szCs w:val="24"/>
            </w:rPr>
          </w:rPrChange>
        </w:rPr>
        <w:t>Low</w:t>
      </w:r>
    </w:p>
    <w:p w14:paraId="43774EDC"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Medium</w:t>
      </w:r>
    </w:p>
    <w:p w14:paraId="53192A62" w14:textId="77777777" w:rsidR="001D1EE2" w:rsidRPr="00CB4A0A" w:rsidRDefault="001D1EE2" w:rsidP="001D1EE2">
      <w:pPr>
        <w:pStyle w:val="ListParagraph"/>
        <w:numPr>
          <w:ilvl w:val="0"/>
          <w:numId w:val="3"/>
        </w:numPr>
        <w:rPr>
          <w:rFonts w:cstheme="minorHAnsi"/>
          <w:sz w:val="24"/>
          <w:szCs w:val="24"/>
        </w:rPr>
      </w:pPr>
      <w:r w:rsidRPr="00CB4A0A">
        <w:rPr>
          <w:rFonts w:cstheme="minorHAnsi"/>
          <w:sz w:val="24"/>
          <w:szCs w:val="24"/>
        </w:rPr>
        <w:t>High</w:t>
      </w:r>
    </w:p>
    <w:p w14:paraId="077BD0FD" w14:textId="77777777" w:rsidR="00963FB7" w:rsidRPr="00CB4A0A" w:rsidRDefault="00963FB7" w:rsidP="00963FB7">
      <w:pPr>
        <w:rPr>
          <w:rFonts w:cstheme="minorHAnsi"/>
          <w:b/>
          <w:sz w:val="24"/>
          <w:szCs w:val="24"/>
        </w:rPr>
      </w:pPr>
      <w:r w:rsidRPr="00CB4A0A">
        <w:rPr>
          <w:rFonts w:cstheme="minorHAnsi"/>
          <w:b/>
          <w:sz w:val="24"/>
          <w:szCs w:val="24"/>
        </w:rPr>
        <w:t>Overall Security Risk:</w:t>
      </w:r>
    </w:p>
    <w:p w14:paraId="340D3627" w14:textId="77777777" w:rsidR="00963FB7" w:rsidRPr="005F0BCD" w:rsidRDefault="00963FB7" w:rsidP="00963FB7">
      <w:pPr>
        <w:pStyle w:val="ListParagraph"/>
        <w:numPr>
          <w:ilvl w:val="0"/>
          <w:numId w:val="3"/>
        </w:numPr>
        <w:rPr>
          <w:rFonts w:cstheme="minorHAnsi"/>
          <w:b/>
          <w:sz w:val="24"/>
          <w:szCs w:val="24"/>
          <w:rPrChange w:id="752" w:author="Hareesh Ganesan" w:date="2016-10-17T11:25:00Z">
            <w:rPr>
              <w:rFonts w:cstheme="minorHAnsi"/>
              <w:sz w:val="24"/>
              <w:szCs w:val="24"/>
            </w:rPr>
          </w:rPrChange>
        </w:rPr>
      </w:pPr>
      <w:r w:rsidRPr="005F0BCD">
        <w:rPr>
          <w:rFonts w:cstheme="minorHAnsi"/>
          <w:b/>
          <w:sz w:val="24"/>
          <w:szCs w:val="24"/>
          <w:rPrChange w:id="753" w:author="Hareesh Ganesan" w:date="2016-10-17T11:25:00Z">
            <w:rPr>
              <w:rFonts w:cstheme="minorHAnsi"/>
              <w:sz w:val="24"/>
              <w:szCs w:val="24"/>
            </w:rPr>
          </w:rPrChange>
        </w:rPr>
        <w:t>Low</w:t>
      </w:r>
    </w:p>
    <w:p w14:paraId="79E35181" w14:textId="77777777" w:rsidR="00963FB7" w:rsidRPr="00CB4A0A" w:rsidRDefault="00963FB7" w:rsidP="00963FB7">
      <w:pPr>
        <w:pStyle w:val="ListParagraph"/>
        <w:numPr>
          <w:ilvl w:val="0"/>
          <w:numId w:val="3"/>
        </w:numPr>
        <w:rPr>
          <w:rFonts w:cstheme="minorHAnsi"/>
          <w:sz w:val="24"/>
          <w:szCs w:val="24"/>
        </w:rPr>
      </w:pPr>
      <w:r w:rsidRPr="00CB4A0A">
        <w:rPr>
          <w:rFonts w:cstheme="minorHAnsi"/>
          <w:sz w:val="24"/>
          <w:szCs w:val="24"/>
        </w:rPr>
        <w:t>Medium</w:t>
      </w:r>
    </w:p>
    <w:p w14:paraId="20BAABD0" w14:textId="77777777" w:rsidR="00963FB7" w:rsidRPr="00CB4A0A" w:rsidRDefault="00963FB7" w:rsidP="00963FB7">
      <w:pPr>
        <w:pStyle w:val="ListParagraph"/>
        <w:numPr>
          <w:ilvl w:val="0"/>
          <w:numId w:val="3"/>
        </w:numPr>
        <w:rPr>
          <w:rFonts w:cstheme="minorHAnsi"/>
          <w:sz w:val="24"/>
          <w:szCs w:val="24"/>
        </w:rPr>
      </w:pPr>
      <w:r w:rsidRPr="00CB4A0A">
        <w:rPr>
          <w:rFonts w:cstheme="minorHAnsi"/>
          <w:sz w:val="24"/>
          <w:szCs w:val="24"/>
        </w:rPr>
        <w:t>High</w:t>
      </w:r>
    </w:p>
    <w:p w14:paraId="345E1E69" w14:textId="77777777" w:rsidR="001D1EE2" w:rsidRPr="00CB4A0A" w:rsidRDefault="001D1EE2" w:rsidP="001D1EE2">
      <w:pPr>
        <w:rPr>
          <w:rFonts w:cstheme="minorHAnsi"/>
          <w:b/>
          <w:sz w:val="24"/>
          <w:szCs w:val="24"/>
        </w:rPr>
      </w:pPr>
      <w:r w:rsidRPr="00CB4A0A">
        <w:rPr>
          <w:rFonts w:cstheme="minorHAnsi"/>
          <w:b/>
          <w:sz w:val="24"/>
          <w:szCs w:val="24"/>
        </w:rPr>
        <w:t>Related Information:</w:t>
      </w:r>
    </w:p>
    <w:p w14:paraId="19C15F70" w14:textId="77777777" w:rsidR="001D1EE2" w:rsidRPr="00CB4A0A" w:rsidRDefault="001D1EE2" w:rsidP="001D1EE2">
      <w:pPr>
        <w:rPr>
          <w:rFonts w:cstheme="minorHAnsi"/>
          <w:i/>
          <w:sz w:val="24"/>
          <w:szCs w:val="24"/>
        </w:rPr>
      </w:pPr>
      <w:r w:rsidRPr="00CB4A0A">
        <w:rPr>
          <w:rFonts w:cstheme="minorHAnsi"/>
          <w:i/>
          <w:sz w:val="24"/>
          <w:szCs w:val="24"/>
        </w:rPr>
        <w:t>Things to Consider to Help Answer the Question:</w:t>
      </w:r>
    </w:p>
    <w:p w14:paraId="2A77157E" w14:textId="77777777" w:rsidR="002B2138" w:rsidRPr="00CB4A0A" w:rsidRDefault="002B2138" w:rsidP="002B2138">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having written policies and procedures that:</w:t>
      </w:r>
    </w:p>
    <w:p w14:paraId="35805964" w14:textId="77777777" w:rsidR="002B2138" w:rsidRPr="00CB4A0A" w:rsidRDefault="002B2138" w:rsidP="002B2138">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17F22A45" w14:textId="77777777" w:rsidR="001D1EE2" w:rsidRPr="00CB4A0A" w:rsidRDefault="002B2138" w:rsidP="001D1EE2">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404C63D8" w14:textId="77777777" w:rsidR="001D1EE2" w:rsidRPr="00CB4A0A" w:rsidRDefault="001D1EE2" w:rsidP="001D1EE2">
      <w:pPr>
        <w:rPr>
          <w:rFonts w:cstheme="minorHAnsi"/>
          <w:i/>
          <w:sz w:val="24"/>
          <w:szCs w:val="24"/>
        </w:rPr>
      </w:pPr>
      <w:r w:rsidRPr="00CB4A0A">
        <w:rPr>
          <w:rFonts w:cstheme="minorHAnsi"/>
          <w:i/>
          <w:sz w:val="24"/>
          <w:szCs w:val="24"/>
        </w:rPr>
        <w:t>Possible Threats and Vulnerabilities:</w:t>
      </w:r>
    </w:p>
    <w:p w14:paraId="4D9F39F2" w14:textId="77777777" w:rsidR="001D1EE2" w:rsidRPr="00CB4A0A" w:rsidRDefault="002B2138" w:rsidP="001D1EE2">
      <w:pPr>
        <w:rPr>
          <w:rFonts w:cstheme="minorHAnsi"/>
          <w:i/>
          <w:sz w:val="24"/>
          <w:szCs w:val="24"/>
        </w:rPr>
      </w:pPr>
      <w:r w:rsidRPr="00CB4A0A">
        <w:rPr>
          <w:rFonts w:cstheme="minorHAnsi"/>
          <w:sz w:val="24"/>
          <w:szCs w:val="24"/>
        </w:rPr>
        <w:t>If your practice does not have policies and procedures designed to guard against unauthorized access of ePHI when it is being transmitted via a communication network, then ePHI can be intercepted by unauthorized users.</w:t>
      </w:r>
      <w:r w:rsidR="00343753" w:rsidRPr="00CB4A0A">
        <w:rPr>
          <w:rFonts w:cstheme="minorHAnsi"/>
          <w:sz w:val="24"/>
          <w:szCs w:val="24"/>
        </w:rPr>
        <w:t xml:space="preserve"> </w:t>
      </w:r>
    </w:p>
    <w:p w14:paraId="707EE901" w14:textId="77777777" w:rsidR="001D1EE2" w:rsidRPr="00CB4A0A" w:rsidRDefault="001D1EE2" w:rsidP="001D1EE2">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4FBDC160" w14:textId="77777777" w:rsidR="001D1EE2" w:rsidRPr="00CB4A0A" w:rsidRDefault="00A81A09" w:rsidP="001D1EE2">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1D1EE2"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3DB05D03" w14:textId="77777777" w:rsidR="002B2138" w:rsidRPr="00CB4A0A" w:rsidRDefault="002B2138" w:rsidP="001D1EE2">
      <w:pPr>
        <w:spacing w:after="0" w:line="240" w:lineRule="auto"/>
        <w:rPr>
          <w:rFonts w:eastAsia="Times New Roman" w:cstheme="minorHAnsi"/>
          <w:bCs/>
          <w:sz w:val="24"/>
          <w:szCs w:val="24"/>
        </w:rPr>
      </w:pPr>
    </w:p>
    <w:p w14:paraId="31ED0D77" w14:textId="77777777" w:rsidR="002B2138" w:rsidRPr="00CB4A0A" w:rsidRDefault="002B2138" w:rsidP="002B2138">
      <w:pPr>
        <w:spacing w:after="0" w:line="240" w:lineRule="auto"/>
        <w:contextualSpacing/>
        <w:rPr>
          <w:rFonts w:cstheme="minorHAnsi"/>
          <w:sz w:val="24"/>
          <w:szCs w:val="24"/>
        </w:rPr>
      </w:pPr>
      <w:r w:rsidRPr="00CB4A0A">
        <w:rPr>
          <w:rFonts w:cstheme="minorHAnsi"/>
          <w:sz w:val="24"/>
          <w:szCs w:val="24"/>
        </w:rPr>
        <w:t>Implement technical security measures to guard against unauthorized access to ePHI that is transmitted over an electronic communication network.</w:t>
      </w:r>
    </w:p>
    <w:p w14:paraId="6E2A4BBE" w14:textId="77777777" w:rsidR="002B2138" w:rsidRPr="00CB4A0A" w:rsidRDefault="002B2138" w:rsidP="002B2138">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164.312(e)(1)]</w:t>
      </w:r>
    </w:p>
    <w:p w14:paraId="67A8BD18" w14:textId="77777777" w:rsidR="002B2138" w:rsidRPr="00CB4A0A" w:rsidRDefault="002B2138" w:rsidP="002B2138">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 system and communications protection policy that addresses purpose, scope, roles, responsibilities, management commitment, coordination among organizational entities, and compliance; and procedures to facilitate the implementation of the system and communications protection policy and associated system and communications protection controls.</w:t>
      </w:r>
      <w:r w:rsidRPr="00CB4A0A">
        <w:rPr>
          <w:rFonts w:cstheme="minorHAnsi"/>
          <w:color w:val="000000" w:themeColor="text1"/>
          <w:sz w:val="24"/>
          <w:szCs w:val="24"/>
        </w:rPr>
        <w:br/>
        <w:t>[NIST SP 800-53 SC-1]</w:t>
      </w:r>
    </w:p>
    <w:p w14:paraId="4F6B3256" w14:textId="77777777" w:rsidR="002B2138" w:rsidRPr="00CB4A0A" w:rsidRDefault="002B2138" w:rsidP="002B2138">
      <w:pPr>
        <w:spacing w:after="0" w:line="240" w:lineRule="auto"/>
        <w:rPr>
          <w:rFonts w:cstheme="minorHAnsi"/>
          <w:color w:val="000000" w:themeColor="text1"/>
          <w:sz w:val="24"/>
          <w:szCs w:val="24"/>
        </w:rPr>
      </w:pPr>
    </w:p>
    <w:p w14:paraId="5E76E74E" w14:textId="77777777" w:rsidR="00C42880" w:rsidRPr="00CB4A0A" w:rsidRDefault="002B2138"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754" w:name="_Toc461443973"/>
      <w:r w:rsidRPr="00CB4A0A">
        <w:rPr>
          <w:b/>
        </w:rPr>
        <w:t>T39</w:t>
      </w:r>
      <w:r w:rsidR="00C42880" w:rsidRPr="00CB4A0A">
        <w:rPr>
          <w:b/>
        </w:rPr>
        <w:t xml:space="preserve"> - </w:t>
      </w:r>
      <w:r w:rsidRPr="00CB4A0A">
        <w:rPr>
          <w:rFonts w:eastAsia="Times New Roman"/>
          <w:b/>
        </w:rPr>
        <w:t>§164.312(e)(1)</w:t>
      </w:r>
      <w:r w:rsidR="00343753" w:rsidRPr="00CB4A0A">
        <w:rPr>
          <w:rFonts w:eastAsia="Times New Roman"/>
          <w:b/>
        </w:rPr>
        <w:t xml:space="preserve"> </w:t>
      </w:r>
      <w:r w:rsidRPr="00CB4A0A">
        <w:rPr>
          <w:rFonts w:eastAsia="Times New Roman"/>
          <w:b/>
        </w:rPr>
        <w:t>Standard</w:t>
      </w:r>
      <w:r w:rsidR="00C42880" w:rsidRPr="00CB4A0A">
        <w:rPr>
          <w:rFonts w:eastAsia="Times New Roman"/>
          <w:b/>
        </w:rPr>
        <w:t xml:space="preserve"> </w:t>
      </w:r>
      <w:r w:rsidR="00C42880" w:rsidRPr="00CB4A0A">
        <w:rPr>
          <w:rFonts w:eastAsia="Times New Roman"/>
        </w:rPr>
        <w:t>Do your practice implement safeguards, to assure that ePHI is not accessed while en-route to its intended recipient?</w:t>
      </w:r>
      <w:bookmarkEnd w:id="754"/>
      <w:r w:rsidR="00C42880" w:rsidRPr="00CB4A0A">
        <w:rPr>
          <w:rFonts w:eastAsia="Times New Roman"/>
        </w:rPr>
        <w:t xml:space="preserve"> </w:t>
      </w:r>
    </w:p>
    <w:p w14:paraId="129481EA" w14:textId="77777777" w:rsidR="002B2138" w:rsidRPr="00F77C4B" w:rsidRDefault="002B2138" w:rsidP="002B2138">
      <w:pPr>
        <w:pStyle w:val="ListParagraph"/>
        <w:numPr>
          <w:ilvl w:val="0"/>
          <w:numId w:val="4"/>
        </w:numPr>
        <w:rPr>
          <w:rFonts w:eastAsia="Times New Roman" w:cstheme="minorHAnsi"/>
          <w:b/>
          <w:color w:val="000000"/>
          <w:sz w:val="24"/>
          <w:szCs w:val="24"/>
          <w:rPrChange w:id="755" w:author="Hareesh Ganesan" w:date="2016-10-17T11:47:00Z">
            <w:rPr>
              <w:rFonts w:eastAsia="Times New Roman" w:cstheme="minorHAnsi"/>
              <w:color w:val="000000"/>
              <w:sz w:val="24"/>
              <w:szCs w:val="24"/>
            </w:rPr>
          </w:rPrChange>
        </w:rPr>
      </w:pPr>
      <w:r w:rsidRPr="00F77C4B">
        <w:rPr>
          <w:rFonts w:eastAsia="Times New Roman" w:cstheme="minorHAnsi"/>
          <w:b/>
          <w:color w:val="000000"/>
          <w:sz w:val="24"/>
          <w:szCs w:val="24"/>
          <w:rPrChange w:id="756" w:author="Hareesh Ganesan" w:date="2016-10-17T11:47:00Z">
            <w:rPr>
              <w:rFonts w:eastAsia="Times New Roman" w:cstheme="minorHAnsi"/>
              <w:color w:val="000000"/>
              <w:sz w:val="24"/>
              <w:szCs w:val="24"/>
            </w:rPr>
          </w:rPrChange>
        </w:rPr>
        <w:t>Yes</w:t>
      </w:r>
    </w:p>
    <w:p w14:paraId="6648BB08" w14:textId="77777777"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0F3C179F" w14:textId="77777777"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0F62EFF4"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14:paraId="619C182A"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14:paraId="3C57E9C3"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14:paraId="13AFA3E7"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14:paraId="542F8206" w14:textId="77777777"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14:paraId="603BFE19" w14:textId="77777777" w:rsidTr="002B2138">
        <w:tc>
          <w:tcPr>
            <w:tcW w:w="9576" w:type="dxa"/>
          </w:tcPr>
          <w:p w14:paraId="3D9C075B" w14:textId="77777777" w:rsidR="002B2138" w:rsidRPr="00CB4A0A" w:rsidRDefault="00F77C4B" w:rsidP="002B2138">
            <w:pPr>
              <w:rPr>
                <w:rFonts w:cstheme="minorHAnsi"/>
                <w:sz w:val="24"/>
                <w:szCs w:val="24"/>
              </w:rPr>
            </w:pPr>
            <w:ins w:id="757" w:author="Hareesh Ganesan" w:date="2016-10-17T11:47:00Z">
              <w:r>
                <w:rPr>
                  <w:rFonts w:cstheme="minorHAnsi"/>
                  <w:sz w:val="24"/>
                  <w:szCs w:val="24"/>
                </w:rPr>
                <w:t xml:space="preserve">We secure all transmission over TLS </w:t>
              </w:r>
            </w:ins>
            <w:ins w:id="758" w:author="Hareesh Ganesan" w:date="2016-10-17T11:59:00Z">
              <w:r w:rsidR="00C55409">
                <w:rPr>
                  <w:rFonts w:cstheme="minorHAnsi"/>
                  <w:sz w:val="24"/>
                  <w:szCs w:val="24"/>
                </w:rPr>
                <w:t xml:space="preserve">v1.2 using industry-standard transmission protocols to </w:t>
              </w:r>
            </w:ins>
            <w:ins w:id="759" w:author="Hareesh Ganesan" w:date="2016-10-17T12:00:00Z">
              <w:r w:rsidR="00C55409">
                <w:rPr>
                  <w:rFonts w:cstheme="minorHAnsi"/>
                  <w:sz w:val="24"/>
                  <w:szCs w:val="24"/>
                </w:rPr>
                <w:t>avoid man-in-the-middle attacks.</w:t>
              </w:r>
            </w:ins>
          </w:p>
          <w:p w14:paraId="25D30C78" w14:textId="77777777" w:rsidR="002B2138" w:rsidRPr="00CB4A0A" w:rsidRDefault="002B2138" w:rsidP="002B2138">
            <w:pPr>
              <w:rPr>
                <w:rFonts w:cstheme="minorHAnsi"/>
                <w:sz w:val="24"/>
                <w:szCs w:val="24"/>
              </w:rPr>
            </w:pPr>
          </w:p>
          <w:p w14:paraId="2C922C57" w14:textId="77777777" w:rsidR="002B2138" w:rsidRPr="00CB4A0A" w:rsidRDefault="002B2138" w:rsidP="002B2138">
            <w:pPr>
              <w:rPr>
                <w:rFonts w:cstheme="minorHAnsi"/>
                <w:sz w:val="24"/>
                <w:szCs w:val="24"/>
              </w:rPr>
            </w:pPr>
          </w:p>
          <w:p w14:paraId="7EBBC9C9" w14:textId="77777777" w:rsidR="002B2138" w:rsidRPr="00CB4A0A" w:rsidRDefault="002B2138" w:rsidP="002B2138">
            <w:pPr>
              <w:rPr>
                <w:rFonts w:cstheme="minorHAnsi"/>
                <w:sz w:val="24"/>
                <w:szCs w:val="24"/>
              </w:rPr>
            </w:pPr>
          </w:p>
          <w:p w14:paraId="05392F77" w14:textId="77777777" w:rsidR="002B2138" w:rsidRPr="00CB4A0A" w:rsidRDefault="002B2138" w:rsidP="002B2138">
            <w:pPr>
              <w:rPr>
                <w:rFonts w:cstheme="minorHAnsi"/>
                <w:sz w:val="24"/>
                <w:szCs w:val="24"/>
              </w:rPr>
            </w:pPr>
          </w:p>
          <w:p w14:paraId="7DDE9D0D" w14:textId="77777777" w:rsidR="002B2138" w:rsidRPr="00CB4A0A" w:rsidRDefault="002B2138" w:rsidP="002B2138">
            <w:pPr>
              <w:rPr>
                <w:rFonts w:cstheme="minorHAnsi"/>
                <w:sz w:val="24"/>
                <w:szCs w:val="24"/>
              </w:rPr>
            </w:pPr>
          </w:p>
        </w:tc>
      </w:tr>
    </w:tbl>
    <w:p w14:paraId="788FE104" w14:textId="77777777" w:rsidR="002B2138" w:rsidRPr="00CB4A0A" w:rsidRDefault="002B2138" w:rsidP="002B2138">
      <w:pPr>
        <w:rPr>
          <w:rFonts w:cstheme="minorHAnsi"/>
          <w:sz w:val="24"/>
          <w:szCs w:val="24"/>
        </w:rPr>
      </w:pPr>
    </w:p>
    <w:p w14:paraId="42B851C9" w14:textId="77777777"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14:paraId="58FBB97E" w14:textId="77777777" w:rsidTr="002B2138">
        <w:tc>
          <w:tcPr>
            <w:tcW w:w="9576" w:type="dxa"/>
          </w:tcPr>
          <w:p w14:paraId="34266543" w14:textId="77777777" w:rsidR="002B2138" w:rsidRPr="00CB4A0A" w:rsidRDefault="00C55409" w:rsidP="002B2138">
            <w:pPr>
              <w:rPr>
                <w:rFonts w:cstheme="minorHAnsi"/>
                <w:sz w:val="24"/>
                <w:szCs w:val="24"/>
              </w:rPr>
            </w:pPr>
            <w:ins w:id="760" w:author="Hareesh Ganesan" w:date="2016-10-17T12:00:00Z">
              <w:r>
                <w:rPr>
                  <w:rFonts w:cstheme="minorHAnsi"/>
                  <w:sz w:val="24"/>
                  <w:szCs w:val="24"/>
                </w:rPr>
                <w:t>We regularly submit our server domains for SSL testing.</w:t>
              </w:r>
            </w:ins>
          </w:p>
          <w:p w14:paraId="40077BA1" w14:textId="77777777" w:rsidR="002B2138" w:rsidRPr="00CB4A0A" w:rsidRDefault="002B2138" w:rsidP="002B2138">
            <w:pPr>
              <w:rPr>
                <w:rFonts w:cstheme="minorHAnsi"/>
                <w:sz w:val="24"/>
                <w:szCs w:val="24"/>
              </w:rPr>
            </w:pPr>
          </w:p>
          <w:p w14:paraId="7A1EA37B" w14:textId="77777777" w:rsidR="002B2138" w:rsidRPr="00CB4A0A" w:rsidRDefault="002B2138" w:rsidP="002B2138">
            <w:pPr>
              <w:rPr>
                <w:rFonts w:cstheme="minorHAnsi"/>
                <w:sz w:val="24"/>
                <w:szCs w:val="24"/>
              </w:rPr>
            </w:pPr>
          </w:p>
          <w:p w14:paraId="04729747" w14:textId="77777777" w:rsidR="002B2138" w:rsidRPr="00CB4A0A" w:rsidRDefault="002B2138" w:rsidP="002B2138">
            <w:pPr>
              <w:rPr>
                <w:rFonts w:cstheme="minorHAnsi"/>
                <w:sz w:val="24"/>
                <w:szCs w:val="24"/>
              </w:rPr>
            </w:pPr>
          </w:p>
          <w:p w14:paraId="3B22405B" w14:textId="77777777" w:rsidR="002B2138" w:rsidRPr="00CB4A0A" w:rsidRDefault="002B2138" w:rsidP="002B2138">
            <w:pPr>
              <w:rPr>
                <w:rFonts w:cstheme="minorHAnsi"/>
                <w:sz w:val="24"/>
                <w:szCs w:val="24"/>
              </w:rPr>
            </w:pPr>
          </w:p>
          <w:p w14:paraId="2C0BBA6D" w14:textId="77777777" w:rsidR="002B2138" w:rsidRPr="00CB4A0A" w:rsidRDefault="002B2138" w:rsidP="002B2138">
            <w:pPr>
              <w:rPr>
                <w:rFonts w:cstheme="minorHAnsi"/>
                <w:sz w:val="24"/>
                <w:szCs w:val="24"/>
              </w:rPr>
            </w:pPr>
          </w:p>
        </w:tc>
      </w:tr>
    </w:tbl>
    <w:p w14:paraId="4C080511" w14:textId="77777777" w:rsidR="002B2138" w:rsidRPr="00CB4A0A" w:rsidRDefault="002B2138" w:rsidP="002B2138">
      <w:pPr>
        <w:rPr>
          <w:rFonts w:cstheme="minorHAnsi"/>
          <w:sz w:val="24"/>
          <w:szCs w:val="24"/>
        </w:rPr>
      </w:pPr>
    </w:p>
    <w:p w14:paraId="6AB74566" w14:textId="77777777"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14:paraId="16B39E0C" w14:textId="77777777" w:rsidTr="002B2138">
        <w:tc>
          <w:tcPr>
            <w:tcW w:w="9576" w:type="dxa"/>
          </w:tcPr>
          <w:p w14:paraId="13EE4D4C" w14:textId="77777777" w:rsidR="002B2138" w:rsidRPr="00CB4A0A" w:rsidRDefault="002B2138" w:rsidP="002B2138">
            <w:pPr>
              <w:rPr>
                <w:rFonts w:cstheme="minorHAnsi"/>
                <w:sz w:val="24"/>
                <w:szCs w:val="24"/>
              </w:rPr>
            </w:pPr>
          </w:p>
          <w:p w14:paraId="38181E06" w14:textId="77777777" w:rsidR="002B2138" w:rsidRPr="00CB4A0A" w:rsidRDefault="002B2138" w:rsidP="002B2138">
            <w:pPr>
              <w:rPr>
                <w:rFonts w:cstheme="minorHAnsi"/>
                <w:sz w:val="24"/>
                <w:szCs w:val="24"/>
              </w:rPr>
            </w:pPr>
          </w:p>
          <w:p w14:paraId="1044959D" w14:textId="77777777" w:rsidR="002B2138" w:rsidRPr="00CB4A0A" w:rsidRDefault="002B2138" w:rsidP="002B2138">
            <w:pPr>
              <w:rPr>
                <w:rFonts w:cstheme="minorHAnsi"/>
                <w:sz w:val="24"/>
                <w:szCs w:val="24"/>
              </w:rPr>
            </w:pPr>
          </w:p>
          <w:p w14:paraId="322C5BD0" w14:textId="77777777" w:rsidR="002B2138" w:rsidRPr="00CB4A0A" w:rsidRDefault="002B2138" w:rsidP="002B2138">
            <w:pPr>
              <w:rPr>
                <w:rFonts w:cstheme="minorHAnsi"/>
                <w:sz w:val="24"/>
                <w:szCs w:val="24"/>
              </w:rPr>
            </w:pPr>
          </w:p>
          <w:p w14:paraId="6ACB01BE" w14:textId="77777777" w:rsidR="002B2138" w:rsidRPr="00CB4A0A" w:rsidRDefault="002B2138" w:rsidP="002B2138">
            <w:pPr>
              <w:rPr>
                <w:rFonts w:cstheme="minorHAnsi"/>
                <w:sz w:val="24"/>
                <w:szCs w:val="24"/>
              </w:rPr>
            </w:pPr>
          </w:p>
          <w:p w14:paraId="090EC54C" w14:textId="77777777" w:rsidR="002B2138" w:rsidRPr="00CB4A0A" w:rsidRDefault="002B2138" w:rsidP="002B2138">
            <w:pPr>
              <w:rPr>
                <w:rFonts w:cstheme="minorHAnsi"/>
                <w:sz w:val="24"/>
                <w:szCs w:val="24"/>
              </w:rPr>
            </w:pPr>
          </w:p>
        </w:tc>
      </w:tr>
    </w:tbl>
    <w:p w14:paraId="03C2F6FF" w14:textId="77777777" w:rsidR="002B2138" w:rsidRPr="00CB4A0A" w:rsidRDefault="002B2138" w:rsidP="002B2138">
      <w:pPr>
        <w:rPr>
          <w:rFonts w:cstheme="minorHAnsi"/>
          <w:sz w:val="24"/>
          <w:szCs w:val="24"/>
        </w:rPr>
      </w:pPr>
    </w:p>
    <w:p w14:paraId="698A56CC" w14:textId="77777777" w:rsidR="002B2138" w:rsidRPr="00CB4A0A" w:rsidRDefault="002B2138" w:rsidP="002B2138">
      <w:pPr>
        <w:rPr>
          <w:rFonts w:cstheme="minorHAnsi"/>
          <w:sz w:val="24"/>
          <w:szCs w:val="24"/>
        </w:rPr>
      </w:pPr>
      <w:r w:rsidRPr="00CB4A0A">
        <w:rPr>
          <w:rFonts w:cstheme="minorHAnsi"/>
          <w:sz w:val="24"/>
          <w:szCs w:val="24"/>
        </w:rPr>
        <w:t>Please rate the likelihood of a threat/vulnerability affecting your ePHI:</w:t>
      </w:r>
    </w:p>
    <w:p w14:paraId="7B30B8DB" w14:textId="77777777" w:rsidR="002B2138" w:rsidRPr="00C55409" w:rsidRDefault="002B2138" w:rsidP="002B2138">
      <w:pPr>
        <w:pStyle w:val="ListParagraph"/>
        <w:numPr>
          <w:ilvl w:val="0"/>
          <w:numId w:val="3"/>
        </w:numPr>
        <w:rPr>
          <w:rFonts w:cstheme="minorHAnsi"/>
          <w:b/>
          <w:sz w:val="24"/>
          <w:szCs w:val="24"/>
          <w:rPrChange w:id="761" w:author="Hareesh Ganesan" w:date="2016-10-17T12:00:00Z">
            <w:rPr>
              <w:rFonts w:cstheme="minorHAnsi"/>
              <w:sz w:val="24"/>
              <w:szCs w:val="24"/>
            </w:rPr>
          </w:rPrChange>
        </w:rPr>
      </w:pPr>
      <w:r w:rsidRPr="00C55409">
        <w:rPr>
          <w:rFonts w:cstheme="minorHAnsi"/>
          <w:b/>
          <w:sz w:val="24"/>
          <w:szCs w:val="24"/>
          <w:rPrChange w:id="762" w:author="Hareesh Ganesan" w:date="2016-10-17T12:00:00Z">
            <w:rPr>
              <w:rFonts w:cstheme="minorHAnsi"/>
              <w:sz w:val="24"/>
              <w:szCs w:val="24"/>
            </w:rPr>
          </w:rPrChange>
        </w:rPr>
        <w:t>Low</w:t>
      </w:r>
    </w:p>
    <w:p w14:paraId="1730A737"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408BB3FC"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4A849D91" w14:textId="77777777" w:rsidR="002B2138" w:rsidRPr="00CB4A0A" w:rsidRDefault="002B2138" w:rsidP="002B2138">
      <w:pPr>
        <w:rPr>
          <w:rFonts w:cstheme="minorHAnsi"/>
          <w:sz w:val="24"/>
          <w:szCs w:val="24"/>
        </w:rPr>
      </w:pPr>
      <w:r w:rsidRPr="00CB4A0A">
        <w:rPr>
          <w:rFonts w:cstheme="minorHAnsi"/>
          <w:sz w:val="24"/>
          <w:szCs w:val="24"/>
        </w:rPr>
        <w:t>Please rate the impact of a threat/vulnerability affecting your ePHI:</w:t>
      </w:r>
    </w:p>
    <w:p w14:paraId="5C9DA767" w14:textId="77777777" w:rsidR="002B2138" w:rsidRPr="00C55409" w:rsidRDefault="002B2138" w:rsidP="002B2138">
      <w:pPr>
        <w:pStyle w:val="ListParagraph"/>
        <w:numPr>
          <w:ilvl w:val="0"/>
          <w:numId w:val="3"/>
        </w:numPr>
        <w:rPr>
          <w:rFonts w:cstheme="minorHAnsi"/>
          <w:b/>
          <w:sz w:val="24"/>
          <w:szCs w:val="24"/>
          <w:rPrChange w:id="763" w:author="Hareesh Ganesan" w:date="2016-10-17T12:00:00Z">
            <w:rPr>
              <w:rFonts w:cstheme="minorHAnsi"/>
              <w:sz w:val="24"/>
              <w:szCs w:val="24"/>
            </w:rPr>
          </w:rPrChange>
        </w:rPr>
      </w:pPr>
      <w:r w:rsidRPr="00C55409">
        <w:rPr>
          <w:rFonts w:cstheme="minorHAnsi"/>
          <w:b/>
          <w:sz w:val="24"/>
          <w:szCs w:val="24"/>
          <w:rPrChange w:id="764" w:author="Hareesh Ganesan" w:date="2016-10-17T12:00:00Z">
            <w:rPr>
              <w:rFonts w:cstheme="minorHAnsi"/>
              <w:sz w:val="24"/>
              <w:szCs w:val="24"/>
            </w:rPr>
          </w:rPrChange>
        </w:rPr>
        <w:t>Low</w:t>
      </w:r>
    </w:p>
    <w:p w14:paraId="272C118E"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60AA4715"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7F75C9F1" w14:textId="77777777" w:rsidR="0021602E" w:rsidRPr="00CB4A0A" w:rsidRDefault="0021602E" w:rsidP="0021602E">
      <w:pPr>
        <w:rPr>
          <w:rFonts w:cstheme="minorHAnsi"/>
          <w:b/>
          <w:sz w:val="24"/>
          <w:szCs w:val="24"/>
        </w:rPr>
      </w:pPr>
      <w:r w:rsidRPr="00CB4A0A">
        <w:rPr>
          <w:rFonts w:cstheme="minorHAnsi"/>
          <w:b/>
          <w:sz w:val="24"/>
          <w:szCs w:val="24"/>
        </w:rPr>
        <w:t>Overall Security Risk:</w:t>
      </w:r>
    </w:p>
    <w:p w14:paraId="64D1102B" w14:textId="77777777" w:rsidR="0021602E" w:rsidRPr="00C55409" w:rsidRDefault="0021602E" w:rsidP="0021602E">
      <w:pPr>
        <w:pStyle w:val="ListParagraph"/>
        <w:numPr>
          <w:ilvl w:val="0"/>
          <w:numId w:val="3"/>
        </w:numPr>
        <w:rPr>
          <w:rFonts w:cstheme="minorHAnsi"/>
          <w:b/>
          <w:sz w:val="24"/>
          <w:szCs w:val="24"/>
          <w:rPrChange w:id="765" w:author="Hareesh Ganesan" w:date="2016-10-17T12:00:00Z">
            <w:rPr>
              <w:rFonts w:cstheme="minorHAnsi"/>
              <w:sz w:val="24"/>
              <w:szCs w:val="24"/>
            </w:rPr>
          </w:rPrChange>
        </w:rPr>
      </w:pPr>
      <w:r w:rsidRPr="00C55409">
        <w:rPr>
          <w:rFonts w:cstheme="minorHAnsi"/>
          <w:b/>
          <w:sz w:val="24"/>
          <w:szCs w:val="24"/>
          <w:rPrChange w:id="766" w:author="Hareesh Ganesan" w:date="2016-10-17T12:00:00Z">
            <w:rPr>
              <w:rFonts w:cstheme="minorHAnsi"/>
              <w:sz w:val="24"/>
              <w:szCs w:val="24"/>
            </w:rPr>
          </w:rPrChange>
        </w:rPr>
        <w:t>Low</w:t>
      </w:r>
    </w:p>
    <w:p w14:paraId="436637EF" w14:textId="77777777"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Medium</w:t>
      </w:r>
    </w:p>
    <w:p w14:paraId="437C9E65" w14:textId="77777777"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High</w:t>
      </w:r>
    </w:p>
    <w:p w14:paraId="1ED568FA" w14:textId="77777777" w:rsidR="002B2138" w:rsidRPr="00CB4A0A" w:rsidRDefault="002B2138" w:rsidP="002B2138">
      <w:pPr>
        <w:rPr>
          <w:rFonts w:cstheme="minorHAnsi"/>
          <w:b/>
          <w:sz w:val="24"/>
          <w:szCs w:val="24"/>
        </w:rPr>
      </w:pPr>
      <w:r w:rsidRPr="00CB4A0A">
        <w:rPr>
          <w:rFonts w:cstheme="minorHAnsi"/>
          <w:b/>
          <w:sz w:val="24"/>
          <w:szCs w:val="24"/>
        </w:rPr>
        <w:t>Related Information:</w:t>
      </w:r>
    </w:p>
    <w:p w14:paraId="7C2901F4" w14:textId="77777777"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14:paraId="4C3CE440" w14:textId="77777777" w:rsidR="002B2138" w:rsidRPr="00CB4A0A" w:rsidRDefault="0065146A" w:rsidP="002B2138">
      <w:pPr>
        <w:rPr>
          <w:rFonts w:cstheme="minorHAnsi"/>
          <w:i/>
          <w:sz w:val="24"/>
          <w:szCs w:val="24"/>
        </w:rPr>
      </w:pPr>
      <w:r w:rsidRPr="00CB4A0A">
        <w:rPr>
          <w:rFonts w:eastAsia="Times New Roman" w:cstheme="minorHAnsi"/>
          <w:color w:val="000000"/>
          <w:sz w:val="24"/>
          <w:szCs w:val="24"/>
        </w:rPr>
        <w:t>Consider whether your practice assures that the safeguards it implements are consistent with those in similar practices that are compliant with the HIPAA Security Rule.</w:t>
      </w:r>
    </w:p>
    <w:p w14:paraId="570D59C5" w14:textId="77777777" w:rsidR="002B2138" w:rsidRPr="00CB4A0A" w:rsidRDefault="002B2138" w:rsidP="002B2138">
      <w:pPr>
        <w:rPr>
          <w:rFonts w:cstheme="minorHAnsi"/>
          <w:i/>
          <w:sz w:val="24"/>
          <w:szCs w:val="24"/>
        </w:rPr>
      </w:pPr>
      <w:r w:rsidRPr="00CB4A0A">
        <w:rPr>
          <w:rFonts w:cstheme="minorHAnsi"/>
          <w:i/>
          <w:sz w:val="24"/>
          <w:szCs w:val="24"/>
        </w:rPr>
        <w:t>Possible Threats and Vulnerabilities:</w:t>
      </w:r>
    </w:p>
    <w:p w14:paraId="3639B156"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Your ePHI might be accessed and compromised while en-route to its intended recipient if your practice does not implement leading practices to protect ePHI when it is transmitted.</w:t>
      </w:r>
      <w:r w:rsidR="00343753" w:rsidRPr="00CB4A0A">
        <w:rPr>
          <w:rFonts w:eastAsia="Times New Roman" w:cstheme="minorHAnsi"/>
          <w:color w:val="000000"/>
          <w:sz w:val="24"/>
          <w:szCs w:val="24"/>
        </w:rPr>
        <w:t xml:space="preserve"> </w:t>
      </w:r>
    </w:p>
    <w:p w14:paraId="5E54F0C1" w14:textId="77777777" w:rsidR="0065146A" w:rsidRPr="00CB4A0A" w:rsidRDefault="0065146A" w:rsidP="0065146A">
      <w:pPr>
        <w:spacing w:after="0" w:line="240" w:lineRule="auto"/>
        <w:contextualSpacing/>
        <w:rPr>
          <w:rFonts w:eastAsia="Times New Roman" w:cstheme="minorHAnsi"/>
          <w:color w:val="000000"/>
          <w:sz w:val="24"/>
          <w:szCs w:val="24"/>
        </w:rPr>
      </w:pPr>
    </w:p>
    <w:p w14:paraId="7BA50502" w14:textId="77777777" w:rsidR="0065146A" w:rsidRPr="00CB4A0A" w:rsidRDefault="0065146A" w:rsidP="0065146A">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04BE2952" w14:textId="77777777" w:rsidR="0065146A" w:rsidRPr="00CB4A0A" w:rsidRDefault="0065146A" w:rsidP="0065146A">
      <w:pPr>
        <w:spacing w:after="0" w:line="240" w:lineRule="auto"/>
        <w:contextualSpacing/>
        <w:rPr>
          <w:rFonts w:eastAsia="Times New Roman" w:cstheme="minorHAnsi"/>
          <w:color w:val="000000"/>
          <w:sz w:val="24"/>
          <w:szCs w:val="24"/>
        </w:rPr>
      </w:pPr>
    </w:p>
    <w:p w14:paraId="0E43F18E"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access can go undetected and your practice might not be able to reduce the risk to the privacy, confidentiality, integrity or availability of ePHI.</w:t>
      </w:r>
    </w:p>
    <w:p w14:paraId="5F9681FE"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2C05C9F6" w14:textId="77777777" w:rsidR="002B2138" w:rsidRPr="00CB4A0A" w:rsidRDefault="0065146A" w:rsidP="0065146A">
      <w:pPr>
        <w:rPr>
          <w:rFonts w:cstheme="minorHAnsi"/>
          <w:i/>
          <w:sz w:val="24"/>
          <w:szCs w:val="24"/>
        </w:rPr>
      </w:pPr>
      <w:r w:rsidRPr="00CB4A0A">
        <w:rPr>
          <w:rFonts w:cstheme="minorHAnsi"/>
          <w:sz w:val="24"/>
          <w:szCs w:val="24"/>
        </w:rPr>
        <w:t>Accurate ePHI is not available, adversely impacting a practitioner’s ability to diagnose and treat the patient.</w:t>
      </w:r>
    </w:p>
    <w:p w14:paraId="7521B04A" w14:textId="77777777"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2875037E" w14:textId="77777777"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C13AEF3" w14:textId="77777777" w:rsidR="0065146A" w:rsidRPr="00CB4A0A" w:rsidRDefault="0065146A" w:rsidP="002B2138">
      <w:pPr>
        <w:spacing w:after="0" w:line="240" w:lineRule="auto"/>
        <w:rPr>
          <w:rFonts w:eastAsia="Times New Roman" w:cstheme="minorHAnsi"/>
          <w:bCs/>
          <w:sz w:val="24"/>
          <w:szCs w:val="24"/>
        </w:rPr>
      </w:pPr>
    </w:p>
    <w:p w14:paraId="0A2B6045" w14:textId="77777777"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Implement technical security measures to guard against unauthorized access to ePHI that is transmitted over an electronic communication network.</w:t>
      </w:r>
    </w:p>
    <w:p w14:paraId="3D18EF30" w14:textId="77777777"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164.312(e)(1)]</w:t>
      </w:r>
    </w:p>
    <w:p w14:paraId="009CE027"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p>
    <w:p w14:paraId="1D4FF83C"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Assess and measure the risk of information being either unintentionally or maliciously accessed or modified during preparation for transmission or during reception.</w:t>
      </w:r>
    </w:p>
    <w:p w14:paraId="1FF2D4E4" w14:textId="77777777" w:rsidR="0065146A" w:rsidRPr="00CB4A0A" w:rsidRDefault="0065146A" w:rsidP="0065146A">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SC-8]</w:t>
      </w:r>
    </w:p>
    <w:p w14:paraId="41DDEB8F" w14:textId="77777777" w:rsidR="0065146A" w:rsidRPr="00CB4A0A" w:rsidRDefault="0065146A" w:rsidP="0065146A">
      <w:pPr>
        <w:pStyle w:val="ListParagraph"/>
        <w:spacing w:after="0" w:line="240" w:lineRule="auto"/>
        <w:ind w:left="360"/>
        <w:rPr>
          <w:rFonts w:cstheme="minorHAnsi"/>
          <w:color w:val="000000" w:themeColor="text1"/>
          <w:sz w:val="24"/>
          <w:szCs w:val="24"/>
        </w:rPr>
      </w:pPr>
    </w:p>
    <w:p w14:paraId="79A29C08"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encryption to prevent unauthorized disclosure of ePHI and detect changes to information during transmission (unless otherwise protected by physical security controls).</w:t>
      </w:r>
    </w:p>
    <w:p w14:paraId="6E48E793" w14:textId="77777777" w:rsidR="0065146A" w:rsidRPr="00CB4A0A" w:rsidRDefault="0065146A" w:rsidP="0065146A">
      <w:pPr>
        <w:spacing w:after="0" w:line="240" w:lineRule="auto"/>
        <w:rPr>
          <w:rFonts w:cstheme="minorHAnsi"/>
          <w:color w:val="000000" w:themeColor="text1"/>
          <w:sz w:val="24"/>
          <w:szCs w:val="24"/>
        </w:rPr>
      </w:pPr>
      <w:r w:rsidRPr="00CB4A0A">
        <w:rPr>
          <w:rFonts w:cstheme="minorHAnsi"/>
          <w:color w:val="000000" w:themeColor="text1"/>
          <w:sz w:val="24"/>
          <w:szCs w:val="24"/>
        </w:rPr>
        <w:t>[NIST SP 800-53 SC-13]</w:t>
      </w:r>
    </w:p>
    <w:p w14:paraId="7DE8D83A" w14:textId="77777777" w:rsidR="002B2138" w:rsidRPr="00CB4A0A" w:rsidRDefault="002B2138" w:rsidP="002B2138">
      <w:pPr>
        <w:spacing w:after="0" w:line="240" w:lineRule="auto"/>
        <w:rPr>
          <w:rFonts w:eastAsia="Times New Roman" w:cstheme="minorHAnsi"/>
          <w:bCs/>
          <w:sz w:val="24"/>
          <w:szCs w:val="24"/>
        </w:rPr>
      </w:pPr>
    </w:p>
    <w:p w14:paraId="68BC2393" w14:textId="77777777"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767" w:name="_Toc461443974"/>
      <w:r w:rsidRPr="00CB4A0A">
        <w:rPr>
          <w:b/>
        </w:rPr>
        <w:t>T40</w:t>
      </w:r>
      <w:r w:rsidR="00C42880" w:rsidRPr="00CB4A0A">
        <w:rPr>
          <w:b/>
        </w:rPr>
        <w:t xml:space="preserve"> - </w:t>
      </w:r>
      <w:r w:rsidR="002B2138" w:rsidRPr="00CB4A0A">
        <w:rPr>
          <w:rFonts w:eastAsia="Times New Roman"/>
          <w:b/>
        </w:rPr>
        <w:t>§</w:t>
      </w:r>
      <w:r w:rsidRPr="00CB4A0A">
        <w:rPr>
          <w:rFonts w:eastAsia="Times New Roman"/>
          <w:b/>
        </w:rPr>
        <w:t>164.312(e)(2)(i)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Does your practice know what encryption capabilities are available to it for encrypting ePHI being transmitted from one point to another?</w:t>
      </w:r>
      <w:bookmarkEnd w:id="767"/>
    </w:p>
    <w:p w14:paraId="14ADBE02" w14:textId="77777777" w:rsidR="002B2138" w:rsidRPr="00C55409" w:rsidRDefault="0065146A" w:rsidP="002B2138">
      <w:pPr>
        <w:pStyle w:val="ListParagraph"/>
        <w:numPr>
          <w:ilvl w:val="0"/>
          <w:numId w:val="1"/>
        </w:numPr>
        <w:rPr>
          <w:rFonts w:eastAsia="Times New Roman" w:cstheme="minorHAnsi"/>
          <w:b/>
          <w:color w:val="000000"/>
          <w:sz w:val="24"/>
          <w:szCs w:val="24"/>
          <w:rPrChange w:id="768" w:author="Hareesh Ganesan" w:date="2016-10-17T12:00:00Z">
            <w:rPr>
              <w:rFonts w:eastAsia="Times New Roman" w:cstheme="minorHAnsi"/>
              <w:color w:val="000000"/>
              <w:sz w:val="24"/>
              <w:szCs w:val="24"/>
            </w:rPr>
          </w:rPrChange>
        </w:rPr>
      </w:pPr>
      <w:r w:rsidRPr="00C55409">
        <w:rPr>
          <w:rFonts w:eastAsia="Times New Roman" w:cstheme="minorHAnsi"/>
          <w:b/>
          <w:color w:val="000000"/>
          <w:sz w:val="24"/>
          <w:szCs w:val="24"/>
          <w:rPrChange w:id="769" w:author="Hareesh Ganesan" w:date="2016-10-17T12:00:00Z">
            <w:rPr>
              <w:rFonts w:eastAsia="Times New Roman" w:cstheme="minorHAnsi"/>
              <w:color w:val="000000"/>
              <w:sz w:val="24"/>
              <w:szCs w:val="24"/>
            </w:rPr>
          </w:rPrChange>
        </w:rPr>
        <w:t>Yes</w:t>
      </w:r>
    </w:p>
    <w:p w14:paraId="685F1303" w14:textId="77777777" w:rsidR="0065146A" w:rsidRPr="00CB4A0A" w:rsidRDefault="0065146A"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22695473" w14:textId="77777777"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3DD98B01"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14:paraId="5DB68D4A"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14:paraId="3F572740"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14:paraId="0D899426"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14:paraId="72053DBC" w14:textId="77777777"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14:paraId="56428BED" w14:textId="77777777" w:rsidTr="002B2138">
        <w:tc>
          <w:tcPr>
            <w:tcW w:w="9576" w:type="dxa"/>
          </w:tcPr>
          <w:p w14:paraId="4E1E3D86" w14:textId="77777777" w:rsidR="002B2138" w:rsidRPr="00CB4A0A" w:rsidRDefault="002B2138" w:rsidP="002B2138">
            <w:pPr>
              <w:rPr>
                <w:rFonts w:cstheme="minorHAnsi"/>
                <w:sz w:val="24"/>
                <w:szCs w:val="24"/>
              </w:rPr>
            </w:pPr>
          </w:p>
          <w:p w14:paraId="792B0AA1" w14:textId="77777777" w:rsidR="002B2138" w:rsidRPr="00CB4A0A" w:rsidRDefault="002B2138" w:rsidP="002B2138">
            <w:pPr>
              <w:rPr>
                <w:rFonts w:cstheme="minorHAnsi"/>
                <w:sz w:val="24"/>
                <w:szCs w:val="24"/>
              </w:rPr>
            </w:pPr>
          </w:p>
          <w:p w14:paraId="0343B13D" w14:textId="77777777" w:rsidR="002B2138" w:rsidRPr="00CB4A0A" w:rsidRDefault="002B2138" w:rsidP="002B2138">
            <w:pPr>
              <w:rPr>
                <w:rFonts w:cstheme="minorHAnsi"/>
                <w:sz w:val="24"/>
                <w:szCs w:val="24"/>
              </w:rPr>
            </w:pPr>
          </w:p>
          <w:p w14:paraId="56F31041" w14:textId="77777777" w:rsidR="002B2138" w:rsidRPr="00CB4A0A" w:rsidRDefault="002B2138" w:rsidP="002B2138">
            <w:pPr>
              <w:rPr>
                <w:rFonts w:cstheme="minorHAnsi"/>
                <w:sz w:val="24"/>
                <w:szCs w:val="24"/>
              </w:rPr>
            </w:pPr>
          </w:p>
          <w:p w14:paraId="45C37611" w14:textId="77777777" w:rsidR="002B2138" w:rsidRPr="00CB4A0A" w:rsidRDefault="002B2138" w:rsidP="002B2138">
            <w:pPr>
              <w:rPr>
                <w:rFonts w:cstheme="minorHAnsi"/>
                <w:sz w:val="24"/>
                <w:szCs w:val="24"/>
              </w:rPr>
            </w:pPr>
          </w:p>
          <w:p w14:paraId="76953C98" w14:textId="77777777" w:rsidR="002B2138" w:rsidRPr="00CB4A0A" w:rsidRDefault="002B2138" w:rsidP="002B2138">
            <w:pPr>
              <w:rPr>
                <w:rFonts w:cstheme="minorHAnsi"/>
                <w:sz w:val="24"/>
                <w:szCs w:val="24"/>
              </w:rPr>
            </w:pPr>
          </w:p>
        </w:tc>
      </w:tr>
    </w:tbl>
    <w:p w14:paraId="51FEF4EA" w14:textId="77777777" w:rsidR="002B2138" w:rsidRPr="00CB4A0A" w:rsidRDefault="002B2138" w:rsidP="002B2138">
      <w:pPr>
        <w:rPr>
          <w:rFonts w:cstheme="minorHAnsi"/>
          <w:sz w:val="24"/>
          <w:szCs w:val="24"/>
        </w:rPr>
      </w:pPr>
    </w:p>
    <w:p w14:paraId="3D068B7A" w14:textId="77777777"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14:paraId="39DA4A73" w14:textId="77777777" w:rsidTr="002B2138">
        <w:tc>
          <w:tcPr>
            <w:tcW w:w="9576" w:type="dxa"/>
          </w:tcPr>
          <w:p w14:paraId="3F219253" w14:textId="77777777" w:rsidR="002B2138" w:rsidRPr="00CB4A0A" w:rsidRDefault="002B2138" w:rsidP="002B2138">
            <w:pPr>
              <w:rPr>
                <w:rFonts w:cstheme="minorHAnsi"/>
                <w:sz w:val="24"/>
                <w:szCs w:val="24"/>
              </w:rPr>
            </w:pPr>
          </w:p>
          <w:p w14:paraId="05F74D2D" w14:textId="77777777" w:rsidR="002B2138" w:rsidRPr="00CB4A0A" w:rsidRDefault="002B2138" w:rsidP="002B2138">
            <w:pPr>
              <w:rPr>
                <w:rFonts w:cstheme="minorHAnsi"/>
                <w:sz w:val="24"/>
                <w:szCs w:val="24"/>
              </w:rPr>
            </w:pPr>
          </w:p>
          <w:p w14:paraId="7B5874B6" w14:textId="77777777" w:rsidR="002B2138" w:rsidRPr="00CB4A0A" w:rsidRDefault="002B2138" w:rsidP="002B2138">
            <w:pPr>
              <w:rPr>
                <w:rFonts w:cstheme="minorHAnsi"/>
                <w:sz w:val="24"/>
                <w:szCs w:val="24"/>
              </w:rPr>
            </w:pPr>
          </w:p>
          <w:p w14:paraId="0B826142" w14:textId="77777777" w:rsidR="002B2138" w:rsidRPr="00CB4A0A" w:rsidRDefault="002B2138" w:rsidP="002B2138">
            <w:pPr>
              <w:rPr>
                <w:rFonts w:cstheme="minorHAnsi"/>
                <w:sz w:val="24"/>
                <w:szCs w:val="24"/>
              </w:rPr>
            </w:pPr>
          </w:p>
          <w:p w14:paraId="23D9CD43" w14:textId="77777777" w:rsidR="002B2138" w:rsidRPr="00CB4A0A" w:rsidRDefault="002B2138" w:rsidP="002B2138">
            <w:pPr>
              <w:rPr>
                <w:rFonts w:cstheme="minorHAnsi"/>
                <w:sz w:val="24"/>
                <w:szCs w:val="24"/>
              </w:rPr>
            </w:pPr>
          </w:p>
          <w:p w14:paraId="75A4443A" w14:textId="77777777" w:rsidR="002B2138" w:rsidRPr="00CB4A0A" w:rsidRDefault="002B2138" w:rsidP="002B2138">
            <w:pPr>
              <w:rPr>
                <w:rFonts w:cstheme="minorHAnsi"/>
                <w:sz w:val="24"/>
                <w:szCs w:val="24"/>
              </w:rPr>
            </w:pPr>
          </w:p>
        </w:tc>
      </w:tr>
    </w:tbl>
    <w:p w14:paraId="0666EE7B" w14:textId="77777777" w:rsidR="002B2138" w:rsidRPr="00CB4A0A" w:rsidRDefault="002B2138" w:rsidP="002B2138">
      <w:pPr>
        <w:rPr>
          <w:rFonts w:cstheme="minorHAnsi"/>
          <w:sz w:val="24"/>
          <w:szCs w:val="24"/>
        </w:rPr>
      </w:pPr>
    </w:p>
    <w:p w14:paraId="35D789D9" w14:textId="77777777"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14:paraId="71624B74" w14:textId="77777777" w:rsidTr="002B2138">
        <w:tc>
          <w:tcPr>
            <w:tcW w:w="9576" w:type="dxa"/>
          </w:tcPr>
          <w:p w14:paraId="28D02745" w14:textId="77777777" w:rsidR="002B2138" w:rsidRPr="00CB4A0A" w:rsidRDefault="002B2138" w:rsidP="002B2138">
            <w:pPr>
              <w:rPr>
                <w:rFonts w:cstheme="minorHAnsi"/>
                <w:sz w:val="24"/>
                <w:szCs w:val="24"/>
              </w:rPr>
            </w:pPr>
          </w:p>
          <w:p w14:paraId="547F48F3" w14:textId="77777777" w:rsidR="002B2138" w:rsidRPr="00CB4A0A" w:rsidRDefault="002B2138" w:rsidP="002B2138">
            <w:pPr>
              <w:rPr>
                <w:rFonts w:cstheme="minorHAnsi"/>
                <w:sz w:val="24"/>
                <w:szCs w:val="24"/>
              </w:rPr>
            </w:pPr>
          </w:p>
          <w:p w14:paraId="321E65AC" w14:textId="77777777" w:rsidR="002B2138" w:rsidRPr="00CB4A0A" w:rsidRDefault="002B2138" w:rsidP="002B2138">
            <w:pPr>
              <w:rPr>
                <w:rFonts w:cstheme="minorHAnsi"/>
                <w:sz w:val="24"/>
                <w:szCs w:val="24"/>
              </w:rPr>
            </w:pPr>
          </w:p>
          <w:p w14:paraId="532F57B1" w14:textId="77777777" w:rsidR="002B2138" w:rsidRPr="00CB4A0A" w:rsidRDefault="002B2138" w:rsidP="002B2138">
            <w:pPr>
              <w:rPr>
                <w:rFonts w:cstheme="minorHAnsi"/>
                <w:sz w:val="24"/>
                <w:szCs w:val="24"/>
              </w:rPr>
            </w:pPr>
          </w:p>
          <w:p w14:paraId="5A4403D5" w14:textId="77777777" w:rsidR="002B2138" w:rsidRPr="00CB4A0A" w:rsidRDefault="002B2138" w:rsidP="002B2138">
            <w:pPr>
              <w:rPr>
                <w:rFonts w:cstheme="minorHAnsi"/>
                <w:sz w:val="24"/>
                <w:szCs w:val="24"/>
              </w:rPr>
            </w:pPr>
          </w:p>
          <w:p w14:paraId="7E53D6BF" w14:textId="77777777" w:rsidR="002B2138" w:rsidRPr="00CB4A0A" w:rsidRDefault="002B2138" w:rsidP="002B2138">
            <w:pPr>
              <w:rPr>
                <w:rFonts w:cstheme="minorHAnsi"/>
                <w:sz w:val="24"/>
                <w:szCs w:val="24"/>
              </w:rPr>
            </w:pPr>
          </w:p>
        </w:tc>
      </w:tr>
    </w:tbl>
    <w:p w14:paraId="62F59AE6" w14:textId="77777777" w:rsidR="002B2138" w:rsidRPr="00CB4A0A" w:rsidRDefault="002B2138" w:rsidP="002B2138">
      <w:pPr>
        <w:rPr>
          <w:rFonts w:cstheme="minorHAnsi"/>
          <w:sz w:val="24"/>
          <w:szCs w:val="24"/>
        </w:rPr>
      </w:pPr>
    </w:p>
    <w:p w14:paraId="034449D7" w14:textId="77777777" w:rsidR="002B2138" w:rsidRPr="00CB4A0A" w:rsidRDefault="002B2138" w:rsidP="002B2138">
      <w:pPr>
        <w:rPr>
          <w:rFonts w:cstheme="minorHAnsi"/>
          <w:sz w:val="24"/>
          <w:szCs w:val="24"/>
        </w:rPr>
      </w:pPr>
      <w:r w:rsidRPr="00CB4A0A">
        <w:rPr>
          <w:rFonts w:cstheme="minorHAnsi"/>
          <w:sz w:val="24"/>
          <w:szCs w:val="24"/>
        </w:rPr>
        <w:t>Please rate the likelihood of a threat/vulnerability affecting your ePHI:</w:t>
      </w:r>
    </w:p>
    <w:p w14:paraId="6DD1803D" w14:textId="77777777" w:rsidR="002B2138" w:rsidRPr="00C55409" w:rsidRDefault="002B2138" w:rsidP="002B2138">
      <w:pPr>
        <w:pStyle w:val="ListParagraph"/>
        <w:numPr>
          <w:ilvl w:val="0"/>
          <w:numId w:val="3"/>
        </w:numPr>
        <w:rPr>
          <w:rFonts w:cstheme="minorHAnsi"/>
          <w:b/>
          <w:sz w:val="24"/>
          <w:szCs w:val="24"/>
          <w:rPrChange w:id="770" w:author="Hareesh Ganesan" w:date="2016-10-17T12:00:00Z">
            <w:rPr>
              <w:rFonts w:cstheme="minorHAnsi"/>
              <w:sz w:val="24"/>
              <w:szCs w:val="24"/>
            </w:rPr>
          </w:rPrChange>
        </w:rPr>
      </w:pPr>
      <w:r w:rsidRPr="00C55409">
        <w:rPr>
          <w:rFonts w:cstheme="minorHAnsi"/>
          <w:b/>
          <w:sz w:val="24"/>
          <w:szCs w:val="24"/>
          <w:rPrChange w:id="771" w:author="Hareesh Ganesan" w:date="2016-10-17T12:00:00Z">
            <w:rPr>
              <w:rFonts w:cstheme="minorHAnsi"/>
              <w:sz w:val="24"/>
              <w:szCs w:val="24"/>
            </w:rPr>
          </w:rPrChange>
        </w:rPr>
        <w:t>Low</w:t>
      </w:r>
    </w:p>
    <w:p w14:paraId="19319AC7"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1F0B7D04"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16C7C930" w14:textId="77777777" w:rsidR="002B2138" w:rsidRPr="00CB4A0A" w:rsidRDefault="002B2138" w:rsidP="002B2138">
      <w:pPr>
        <w:rPr>
          <w:rFonts w:cstheme="minorHAnsi"/>
          <w:sz w:val="24"/>
          <w:szCs w:val="24"/>
        </w:rPr>
      </w:pPr>
      <w:r w:rsidRPr="00CB4A0A">
        <w:rPr>
          <w:rFonts w:cstheme="minorHAnsi"/>
          <w:sz w:val="24"/>
          <w:szCs w:val="24"/>
        </w:rPr>
        <w:t>Please rate the impact of a threat/vulnerability affecting your ePHI:</w:t>
      </w:r>
    </w:p>
    <w:p w14:paraId="097DFBE6" w14:textId="77777777" w:rsidR="002B2138" w:rsidRPr="00C55409" w:rsidRDefault="002B2138" w:rsidP="002B2138">
      <w:pPr>
        <w:pStyle w:val="ListParagraph"/>
        <w:numPr>
          <w:ilvl w:val="0"/>
          <w:numId w:val="3"/>
        </w:numPr>
        <w:rPr>
          <w:rFonts w:cstheme="minorHAnsi"/>
          <w:b/>
          <w:sz w:val="24"/>
          <w:szCs w:val="24"/>
          <w:rPrChange w:id="772" w:author="Hareesh Ganesan" w:date="2016-10-17T12:00:00Z">
            <w:rPr>
              <w:rFonts w:cstheme="minorHAnsi"/>
              <w:sz w:val="24"/>
              <w:szCs w:val="24"/>
            </w:rPr>
          </w:rPrChange>
        </w:rPr>
      </w:pPr>
      <w:r w:rsidRPr="00C55409">
        <w:rPr>
          <w:rFonts w:cstheme="minorHAnsi"/>
          <w:b/>
          <w:sz w:val="24"/>
          <w:szCs w:val="24"/>
          <w:rPrChange w:id="773" w:author="Hareesh Ganesan" w:date="2016-10-17T12:00:00Z">
            <w:rPr>
              <w:rFonts w:cstheme="minorHAnsi"/>
              <w:sz w:val="24"/>
              <w:szCs w:val="24"/>
            </w:rPr>
          </w:rPrChange>
        </w:rPr>
        <w:t>Low</w:t>
      </w:r>
    </w:p>
    <w:p w14:paraId="413568A4"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38FC3D5C"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3FCACDD6" w14:textId="77777777" w:rsidR="0021602E" w:rsidRPr="00CB4A0A" w:rsidRDefault="0021602E" w:rsidP="0021602E">
      <w:pPr>
        <w:rPr>
          <w:rFonts w:cstheme="minorHAnsi"/>
          <w:b/>
          <w:sz w:val="24"/>
          <w:szCs w:val="24"/>
        </w:rPr>
      </w:pPr>
      <w:r w:rsidRPr="00CB4A0A">
        <w:rPr>
          <w:rFonts w:cstheme="minorHAnsi"/>
          <w:b/>
          <w:sz w:val="24"/>
          <w:szCs w:val="24"/>
        </w:rPr>
        <w:t>Overall Security Risk:</w:t>
      </w:r>
    </w:p>
    <w:p w14:paraId="6247554B" w14:textId="77777777" w:rsidR="0021602E" w:rsidRPr="00C55409" w:rsidRDefault="0021602E" w:rsidP="0021602E">
      <w:pPr>
        <w:pStyle w:val="ListParagraph"/>
        <w:numPr>
          <w:ilvl w:val="0"/>
          <w:numId w:val="3"/>
        </w:numPr>
        <w:rPr>
          <w:rFonts w:cstheme="minorHAnsi"/>
          <w:b/>
          <w:sz w:val="24"/>
          <w:szCs w:val="24"/>
          <w:rPrChange w:id="774" w:author="Hareesh Ganesan" w:date="2016-10-17T12:00:00Z">
            <w:rPr>
              <w:rFonts w:cstheme="minorHAnsi"/>
              <w:sz w:val="24"/>
              <w:szCs w:val="24"/>
            </w:rPr>
          </w:rPrChange>
        </w:rPr>
      </w:pPr>
      <w:r w:rsidRPr="00C55409">
        <w:rPr>
          <w:rFonts w:cstheme="minorHAnsi"/>
          <w:b/>
          <w:sz w:val="24"/>
          <w:szCs w:val="24"/>
          <w:rPrChange w:id="775" w:author="Hareesh Ganesan" w:date="2016-10-17T12:00:00Z">
            <w:rPr>
              <w:rFonts w:cstheme="minorHAnsi"/>
              <w:sz w:val="24"/>
              <w:szCs w:val="24"/>
            </w:rPr>
          </w:rPrChange>
        </w:rPr>
        <w:t>Low</w:t>
      </w:r>
    </w:p>
    <w:p w14:paraId="65A0142E" w14:textId="77777777"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Medium</w:t>
      </w:r>
    </w:p>
    <w:p w14:paraId="4933252B" w14:textId="77777777" w:rsidR="0021602E" w:rsidRPr="00CB4A0A" w:rsidRDefault="0021602E" w:rsidP="0021602E">
      <w:pPr>
        <w:pStyle w:val="ListParagraph"/>
        <w:numPr>
          <w:ilvl w:val="0"/>
          <w:numId w:val="3"/>
        </w:numPr>
        <w:rPr>
          <w:rFonts w:cstheme="minorHAnsi"/>
          <w:sz w:val="24"/>
          <w:szCs w:val="24"/>
        </w:rPr>
      </w:pPr>
      <w:r w:rsidRPr="00CB4A0A">
        <w:rPr>
          <w:rFonts w:cstheme="minorHAnsi"/>
          <w:sz w:val="24"/>
          <w:szCs w:val="24"/>
        </w:rPr>
        <w:t>High</w:t>
      </w:r>
    </w:p>
    <w:p w14:paraId="4A25B125" w14:textId="77777777" w:rsidR="002B2138" w:rsidRPr="00CB4A0A" w:rsidRDefault="002B2138" w:rsidP="002B2138">
      <w:pPr>
        <w:rPr>
          <w:rFonts w:cstheme="minorHAnsi"/>
          <w:b/>
          <w:sz w:val="24"/>
          <w:szCs w:val="24"/>
        </w:rPr>
      </w:pPr>
      <w:r w:rsidRPr="00CB4A0A">
        <w:rPr>
          <w:rFonts w:cstheme="minorHAnsi"/>
          <w:b/>
          <w:sz w:val="24"/>
          <w:szCs w:val="24"/>
        </w:rPr>
        <w:t>Related Information:</w:t>
      </w:r>
    </w:p>
    <w:p w14:paraId="2309C012" w14:textId="77777777"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14:paraId="481A2E08" w14:textId="77777777" w:rsidR="0065146A" w:rsidRPr="00CB4A0A" w:rsidRDefault="0065146A" w:rsidP="0065146A">
      <w:pPr>
        <w:spacing w:line="240" w:lineRule="auto"/>
        <w:contextualSpacing/>
        <w:rPr>
          <w:rFonts w:cstheme="minorHAnsi"/>
          <w:sz w:val="24"/>
          <w:szCs w:val="24"/>
        </w:rPr>
      </w:pPr>
      <w:r w:rsidRPr="00CB4A0A">
        <w:rPr>
          <w:rFonts w:eastAsia="Times New Roman" w:cstheme="minorHAnsi"/>
          <w:color w:val="000000"/>
          <w:sz w:val="24"/>
          <w:szCs w:val="24"/>
        </w:rPr>
        <w:t>Evaluate your practice to determine if it:</w:t>
      </w:r>
    </w:p>
    <w:p w14:paraId="2F64CB4A" w14:textId="77777777" w:rsidR="0065146A"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Knows whether or not its information systems and electronic devices are capable of encrypting transmissions</w:t>
      </w:r>
    </w:p>
    <w:p w14:paraId="48D79C51" w14:textId="77777777" w:rsidR="002B2138"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Knows whether or not encryption technology can be acquired to work with your information systems and electronic devices.</w:t>
      </w:r>
    </w:p>
    <w:p w14:paraId="12949F61" w14:textId="77777777" w:rsidR="0065146A" w:rsidRPr="00CB4A0A" w:rsidRDefault="0065146A" w:rsidP="0065146A">
      <w:pPr>
        <w:pStyle w:val="ListParagraph"/>
        <w:spacing w:after="0" w:line="240" w:lineRule="auto"/>
        <w:ind w:left="360"/>
        <w:rPr>
          <w:rFonts w:eastAsia="Times New Roman" w:cstheme="minorHAnsi"/>
          <w:color w:val="000000"/>
          <w:sz w:val="24"/>
          <w:szCs w:val="24"/>
        </w:rPr>
      </w:pPr>
    </w:p>
    <w:p w14:paraId="6AB2F872" w14:textId="77777777" w:rsidR="002B2138" w:rsidRPr="00CB4A0A" w:rsidRDefault="002B2138" w:rsidP="002B2138">
      <w:pPr>
        <w:rPr>
          <w:rFonts w:cstheme="minorHAnsi"/>
          <w:i/>
          <w:sz w:val="24"/>
          <w:szCs w:val="24"/>
        </w:rPr>
      </w:pPr>
      <w:r w:rsidRPr="00CB4A0A">
        <w:rPr>
          <w:rFonts w:cstheme="minorHAnsi"/>
          <w:i/>
          <w:sz w:val="24"/>
          <w:szCs w:val="24"/>
        </w:rPr>
        <w:t>Possible Threats and Vulnerabilities:</w:t>
      </w:r>
    </w:p>
    <w:p w14:paraId="6EF20DB2"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sz w:val="24"/>
          <w:szCs w:val="24"/>
        </w:rPr>
        <w:t xml:space="preserve">Your practice might not be able to use the most suitable encryption and decryption mechanisms to protect, secure and control access to its ePHI if it does </w:t>
      </w:r>
      <w:r w:rsidRPr="00CB4A0A">
        <w:rPr>
          <w:rFonts w:eastAsia="Times New Roman" w:cstheme="minorHAnsi"/>
          <w:color w:val="000000"/>
          <w:sz w:val="24"/>
          <w:szCs w:val="24"/>
        </w:rPr>
        <w:t>not know the types of encryption and decryption capabilities available in your information systems and electronic devices.</w:t>
      </w:r>
      <w:r w:rsidR="00343753" w:rsidRPr="00CB4A0A">
        <w:rPr>
          <w:rFonts w:eastAsia="Times New Roman" w:cstheme="minorHAnsi"/>
          <w:color w:val="000000"/>
          <w:sz w:val="24"/>
          <w:szCs w:val="24"/>
        </w:rPr>
        <w:t xml:space="preserve"> </w:t>
      </w:r>
    </w:p>
    <w:p w14:paraId="57044F29" w14:textId="77777777" w:rsidR="0065146A" w:rsidRPr="00CB4A0A" w:rsidRDefault="0065146A" w:rsidP="0065146A">
      <w:pPr>
        <w:spacing w:after="0" w:line="240" w:lineRule="auto"/>
        <w:contextualSpacing/>
        <w:rPr>
          <w:rFonts w:eastAsia="Times New Roman" w:cstheme="minorHAnsi"/>
          <w:color w:val="000000"/>
          <w:sz w:val="24"/>
          <w:szCs w:val="24"/>
        </w:rPr>
      </w:pPr>
    </w:p>
    <w:p w14:paraId="5B5DCE81"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Some potential impacts include: </w:t>
      </w:r>
    </w:p>
    <w:p w14:paraId="38C8194F" w14:textId="77777777" w:rsidR="0065146A" w:rsidRPr="00CB4A0A" w:rsidRDefault="0065146A" w:rsidP="0065146A">
      <w:pPr>
        <w:spacing w:after="0" w:line="240" w:lineRule="auto"/>
        <w:contextualSpacing/>
        <w:rPr>
          <w:rFonts w:eastAsia="Times New Roman" w:cstheme="minorHAnsi"/>
          <w:color w:val="000000"/>
          <w:sz w:val="24"/>
          <w:szCs w:val="24"/>
        </w:rPr>
      </w:pPr>
    </w:p>
    <w:p w14:paraId="6F7FBB7F"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intercept and compromise the privacy, confidentiality, integrity or availability of ePHI.</w:t>
      </w:r>
    </w:p>
    <w:p w14:paraId="1248E223" w14:textId="77777777" w:rsidR="002B2138"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11181AE1" w14:textId="77777777"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64CBEC1F" w14:textId="77777777"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 xml:space="preserve">Below are some </w:t>
      </w:r>
      <w:r w:rsidR="002B2138" w:rsidRPr="00CB4A0A">
        <w:rPr>
          <w:rFonts w:eastAsia="Times New Roman" w:cstheme="minorHAnsi"/>
          <w:bCs/>
          <w:sz w:val="24"/>
          <w:szCs w:val="24"/>
        </w:rPr>
        <w:t>potential safeguards to use against possible threats/vulnerabilities. NOTE: The safeguards you choose will depend on the degree of risk and the potential harm that the threat/vulnerability poses to you and the individuals who are the subjects of the ePHI.</w:t>
      </w:r>
    </w:p>
    <w:p w14:paraId="7E2E5EEA" w14:textId="77777777" w:rsidR="0065146A" w:rsidRPr="00CB4A0A" w:rsidRDefault="0065146A" w:rsidP="0065146A">
      <w:pPr>
        <w:spacing w:line="240" w:lineRule="auto"/>
        <w:contextualSpacing/>
        <w:rPr>
          <w:rFonts w:cstheme="minorHAnsi"/>
          <w:sz w:val="24"/>
          <w:szCs w:val="24"/>
        </w:rPr>
      </w:pPr>
    </w:p>
    <w:p w14:paraId="53FC284C" w14:textId="77777777" w:rsidR="0065146A" w:rsidRPr="00CB4A0A" w:rsidRDefault="0065146A" w:rsidP="0065146A">
      <w:pPr>
        <w:spacing w:line="240" w:lineRule="auto"/>
        <w:contextualSpacing/>
        <w:rPr>
          <w:rFonts w:eastAsia="Times New Roman" w:cstheme="minorHAnsi"/>
          <w:color w:val="000000"/>
          <w:sz w:val="24"/>
          <w:szCs w:val="24"/>
        </w:rPr>
      </w:pPr>
      <w:r w:rsidRPr="00CB4A0A">
        <w:rPr>
          <w:rFonts w:cstheme="minorHAnsi"/>
          <w:sz w:val="24"/>
          <w:szCs w:val="24"/>
        </w:rPr>
        <w:t>Implement security measures to ensure that electronically transmitted ePHI is not improperly modified without detection until it is disposed.</w:t>
      </w:r>
      <w:r w:rsidRPr="00CB4A0A">
        <w:rPr>
          <w:rFonts w:eastAsia="Times New Roman" w:cstheme="minorHAnsi"/>
          <w:color w:val="000000"/>
          <w:sz w:val="24"/>
          <w:szCs w:val="24"/>
        </w:rPr>
        <w:t xml:space="preserve"> </w:t>
      </w:r>
    </w:p>
    <w:p w14:paraId="0BA2DE07" w14:textId="77777777"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w:t>
      </w:r>
    </w:p>
    <w:p w14:paraId="022C7409"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br/>
        <w:t xml:space="preserve">Implement cryptographic mechanisms to prevent unauthorized disclosure of ePHI and detect changes to information during transmission </w:t>
      </w:r>
      <w:r w:rsidR="00C42880" w:rsidRPr="00CB4A0A">
        <w:rPr>
          <w:rFonts w:eastAsia="Times New Roman" w:cstheme="minorHAnsi"/>
          <w:color w:val="000000"/>
          <w:sz w:val="24"/>
          <w:szCs w:val="24"/>
        </w:rPr>
        <w:t>(unless</w:t>
      </w:r>
      <w:r w:rsidRPr="00CB4A0A">
        <w:rPr>
          <w:rFonts w:eastAsia="Times New Roman" w:cstheme="minorHAnsi"/>
          <w:color w:val="000000"/>
          <w:sz w:val="24"/>
          <w:szCs w:val="24"/>
        </w:rPr>
        <w:t xml:space="preserve"> otherwise protected by physical security controls).</w:t>
      </w:r>
    </w:p>
    <w:p w14:paraId="7E6C274D"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14:paraId="162CB15C" w14:textId="77777777" w:rsidR="0065146A" w:rsidRPr="00CB4A0A" w:rsidRDefault="0065146A" w:rsidP="0065146A">
      <w:pPr>
        <w:spacing w:after="0" w:line="240" w:lineRule="auto"/>
        <w:contextualSpacing/>
        <w:rPr>
          <w:rFonts w:eastAsia="Times New Roman" w:cstheme="minorHAnsi"/>
          <w:color w:val="000000"/>
          <w:sz w:val="24"/>
          <w:szCs w:val="24"/>
        </w:rPr>
      </w:pPr>
    </w:p>
    <w:p w14:paraId="4B9CCEB1"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Assess and measure the risk of information being unintentionally or maliciously disclosed or modified during preparation for transmission or during reception.</w:t>
      </w:r>
    </w:p>
    <w:p w14:paraId="59B245F3" w14:textId="77777777" w:rsidR="0065146A" w:rsidRPr="00CB4A0A" w:rsidRDefault="0065146A" w:rsidP="0065146A">
      <w:pPr>
        <w:spacing w:after="0" w:line="240" w:lineRule="auto"/>
        <w:contextualSpacing/>
        <w:rPr>
          <w:rFonts w:cstheme="minorHAnsi"/>
          <w:color w:val="000000" w:themeColor="text1"/>
          <w:sz w:val="24"/>
          <w:szCs w:val="24"/>
        </w:rPr>
      </w:pPr>
      <w:r w:rsidRPr="00CB4A0A">
        <w:rPr>
          <w:rFonts w:cstheme="minorHAnsi"/>
          <w:color w:val="000000" w:themeColor="text1"/>
          <w:sz w:val="24"/>
          <w:szCs w:val="24"/>
        </w:rPr>
        <w:t>[NIST SP 800-53 SC-8]</w:t>
      </w:r>
    </w:p>
    <w:p w14:paraId="27325977" w14:textId="77777777" w:rsidR="0065146A" w:rsidRPr="00CB4A0A" w:rsidRDefault="0065146A" w:rsidP="002B2138">
      <w:pPr>
        <w:spacing w:after="0" w:line="240" w:lineRule="auto"/>
        <w:rPr>
          <w:rFonts w:eastAsia="Times New Roman" w:cstheme="minorHAnsi"/>
          <w:bCs/>
          <w:sz w:val="24"/>
          <w:szCs w:val="24"/>
        </w:rPr>
      </w:pPr>
    </w:p>
    <w:p w14:paraId="519EEA12" w14:textId="77777777"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776" w:name="_Toc461443975"/>
      <w:r w:rsidRPr="00CB4A0A">
        <w:rPr>
          <w:b/>
        </w:rPr>
        <w:t>T41</w:t>
      </w:r>
      <w:r w:rsidR="00C42880" w:rsidRPr="00CB4A0A">
        <w:rPr>
          <w:b/>
        </w:rPr>
        <w:t xml:space="preserve"> - </w:t>
      </w:r>
      <w:r w:rsidR="002B2138" w:rsidRPr="00CB4A0A">
        <w:rPr>
          <w:rFonts w:eastAsia="Times New Roman"/>
          <w:b/>
        </w:rPr>
        <w:t>§</w:t>
      </w:r>
      <w:r w:rsidRPr="00CB4A0A">
        <w:rPr>
          <w:rFonts w:eastAsia="Times New Roman"/>
          <w:b/>
        </w:rPr>
        <w:t>164.312(e)(2)(i)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Does your practice take steps to reduce the risk that ePHI can be intercepted or modified when it is being sent electronically?</w:t>
      </w:r>
      <w:bookmarkEnd w:id="776"/>
    </w:p>
    <w:p w14:paraId="58868516" w14:textId="77777777" w:rsidR="002B2138" w:rsidRPr="00C55409" w:rsidRDefault="002B2138" w:rsidP="002B2138">
      <w:pPr>
        <w:pStyle w:val="ListParagraph"/>
        <w:numPr>
          <w:ilvl w:val="0"/>
          <w:numId w:val="4"/>
        </w:numPr>
        <w:rPr>
          <w:rFonts w:eastAsia="Times New Roman" w:cstheme="minorHAnsi"/>
          <w:b/>
          <w:color w:val="000000"/>
          <w:sz w:val="24"/>
          <w:szCs w:val="24"/>
          <w:rPrChange w:id="777" w:author="Hareesh Ganesan" w:date="2016-10-17T12:00:00Z">
            <w:rPr>
              <w:rFonts w:eastAsia="Times New Roman" w:cstheme="minorHAnsi"/>
              <w:color w:val="000000"/>
              <w:sz w:val="24"/>
              <w:szCs w:val="24"/>
            </w:rPr>
          </w:rPrChange>
        </w:rPr>
      </w:pPr>
      <w:r w:rsidRPr="00C55409">
        <w:rPr>
          <w:rFonts w:eastAsia="Times New Roman" w:cstheme="minorHAnsi"/>
          <w:b/>
          <w:color w:val="000000"/>
          <w:sz w:val="24"/>
          <w:szCs w:val="24"/>
          <w:rPrChange w:id="778" w:author="Hareesh Ganesan" w:date="2016-10-17T12:00:00Z">
            <w:rPr>
              <w:rFonts w:eastAsia="Times New Roman" w:cstheme="minorHAnsi"/>
              <w:color w:val="000000"/>
              <w:sz w:val="24"/>
              <w:szCs w:val="24"/>
            </w:rPr>
          </w:rPrChange>
        </w:rPr>
        <w:t>Yes</w:t>
      </w:r>
    </w:p>
    <w:p w14:paraId="3BAC80F2" w14:textId="77777777"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63DBA997" w14:textId="77777777"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7D05F259"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14:paraId="682F4122"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14:paraId="77E2987B"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14:paraId="4B008C70"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14:paraId="6F1871F0" w14:textId="77777777"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14:paraId="4658D179" w14:textId="77777777" w:rsidTr="002B2138">
        <w:tc>
          <w:tcPr>
            <w:tcW w:w="9576" w:type="dxa"/>
          </w:tcPr>
          <w:p w14:paraId="17D7E872" w14:textId="77777777" w:rsidR="002B2138" w:rsidRPr="00CB4A0A" w:rsidDel="00C55409" w:rsidRDefault="002B2138" w:rsidP="002B2138">
            <w:pPr>
              <w:rPr>
                <w:del w:id="779" w:author="Hareesh Ganesan" w:date="2016-10-17T12:01:00Z"/>
                <w:rFonts w:cstheme="minorHAnsi"/>
                <w:sz w:val="24"/>
                <w:szCs w:val="24"/>
              </w:rPr>
            </w:pPr>
          </w:p>
          <w:p w14:paraId="50FD1263" w14:textId="77777777" w:rsidR="00C55409" w:rsidRPr="00CB4A0A" w:rsidRDefault="00C55409" w:rsidP="00C55409">
            <w:pPr>
              <w:rPr>
                <w:ins w:id="780" w:author="Hareesh Ganesan" w:date="2016-10-17T12:01:00Z"/>
                <w:rFonts w:cstheme="minorHAnsi"/>
                <w:sz w:val="24"/>
                <w:szCs w:val="24"/>
              </w:rPr>
            </w:pPr>
            <w:ins w:id="781" w:author="Hareesh Ganesan" w:date="2016-10-17T12:01:00Z">
              <w:r>
                <w:rPr>
                  <w:rFonts w:cstheme="minorHAnsi"/>
                  <w:sz w:val="24"/>
                  <w:szCs w:val="24"/>
                </w:rPr>
                <w:t>In addition to following standard procedures for data transmission, we design the system to minimize transmission of critical information, only sharing essential data.</w:t>
              </w:r>
            </w:ins>
          </w:p>
          <w:p w14:paraId="17B749EB" w14:textId="77777777" w:rsidR="002B2138" w:rsidRPr="00CB4A0A" w:rsidRDefault="002B2138" w:rsidP="002B2138">
            <w:pPr>
              <w:rPr>
                <w:rFonts w:cstheme="minorHAnsi"/>
                <w:sz w:val="24"/>
                <w:szCs w:val="24"/>
              </w:rPr>
            </w:pPr>
          </w:p>
          <w:p w14:paraId="6D9B69B3" w14:textId="77777777" w:rsidR="002B2138" w:rsidRPr="00CB4A0A" w:rsidRDefault="002B2138" w:rsidP="002B2138">
            <w:pPr>
              <w:rPr>
                <w:rFonts w:cstheme="minorHAnsi"/>
                <w:sz w:val="24"/>
                <w:szCs w:val="24"/>
              </w:rPr>
            </w:pPr>
          </w:p>
          <w:p w14:paraId="7E32F41B" w14:textId="77777777" w:rsidR="002B2138" w:rsidRPr="00CB4A0A" w:rsidRDefault="002B2138" w:rsidP="002B2138">
            <w:pPr>
              <w:rPr>
                <w:rFonts w:cstheme="minorHAnsi"/>
                <w:sz w:val="24"/>
                <w:szCs w:val="24"/>
              </w:rPr>
            </w:pPr>
          </w:p>
          <w:p w14:paraId="03CBA839" w14:textId="77777777" w:rsidR="002B2138" w:rsidRPr="00CB4A0A" w:rsidRDefault="002B2138" w:rsidP="002B2138">
            <w:pPr>
              <w:rPr>
                <w:rFonts w:cstheme="minorHAnsi"/>
                <w:sz w:val="24"/>
                <w:szCs w:val="24"/>
              </w:rPr>
            </w:pPr>
          </w:p>
          <w:p w14:paraId="3701424A" w14:textId="77777777" w:rsidR="002B2138" w:rsidRPr="00CB4A0A" w:rsidRDefault="002B2138" w:rsidP="002B2138">
            <w:pPr>
              <w:rPr>
                <w:rFonts w:cstheme="minorHAnsi"/>
                <w:sz w:val="24"/>
                <w:szCs w:val="24"/>
              </w:rPr>
            </w:pPr>
          </w:p>
        </w:tc>
      </w:tr>
    </w:tbl>
    <w:p w14:paraId="5868D876" w14:textId="77777777" w:rsidR="002B2138" w:rsidRPr="00CB4A0A" w:rsidRDefault="002B2138" w:rsidP="002B2138">
      <w:pPr>
        <w:rPr>
          <w:rFonts w:cstheme="minorHAnsi"/>
          <w:sz w:val="24"/>
          <w:szCs w:val="24"/>
        </w:rPr>
      </w:pPr>
    </w:p>
    <w:p w14:paraId="494507F9" w14:textId="77777777"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14:paraId="5A101F50" w14:textId="77777777" w:rsidTr="002B2138">
        <w:tc>
          <w:tcPr>
            <w:tcW w:w="9576" w:type="dxa"/>
          </w:tcPr>
          <w:p w14:paraId="784FC4E1" w14:textId="77777777" w:rsidR="002B2138" w:rsidRPr="00CB4A0A" w:rsidRDefault="002B2138" w:rsidP="002B2138">
            <w:pPr>
              <w:rPr>
                <w:rFonts w:cstheme="minorHAnsi"/>
                <w:sz w:val="24"/>
                <w:szCs w:val="24"/>
              </w:rPr>
            </w:pPr>
          </w:p>
          <w:p w14:paraId="2740DB62" w14:textId="77777777" w:rsidR="002B2138" w:rsidRPr="00CB4A0A" w:rsidRDefault="002B2138" w:rsidP="002B2138">
            <w:pPr>
              <w:rPr>
                <w:rFonts w:cstheme="minorHAnsi"/>
                <w:sz w:val="24"/>
                <w:szCs w:val="24"/>
              </w:rPr>
            </w:pPr>
          </w:p>
          <w:p w14:paraId="7E2D0AF3" w14:textId="77777777" w:rsidR="002B2138" w:rsidRPr="00CB4A0A" w:rsidRDefault="002B2138" w:rsidP="002B2138">
            <w:pPr>
              <w:rPr>
                <w:rFonts w:cstheme="minorHAnsi"/>
                <w:sz w:val="24"/>
                <w:szCs w:val="24"/>
              </w:rPr>
            </w:pPr>
          </w:p>
          <w:p w14:paraId="210A1001" w14:textId="77777777" w:rsidR="002B2138" w:rsidRPr="00CB4A0A" w:rsidRDefault="002B2138" w:rsidP="002B2138">
            <w:pPr>
              <w:rPr>
                <w:rFonts w:cstheme="minorHAnsi"/>
                <w:sz w:val="24"/>
                <w:szCs w:val="24"/>
              </w:rPr>
            </w:pPr>
          </w:p>
          <w:p w14:paraId="1A14B66E" w14:textId="77777777" w:rsidR="002B2138" w:rsidRPr="00CB4A0A" w:rsidRDefault="002B2138" w:rsidP="002B2138">
            <w:pPr>
              <w:rPr>
                <w:rFonts w:cstheme="minorHAnsi"/>
                <w:sz w:val="24"/>
                <w:szCs w:val="24"/>
              </w:rPr>
            </w:pPr>
          </w:p>
          <w:p w14:paraId="27A7590D" w14:textId="77777777" w:rsidR="002B2138" w:rsidRPr="00CB4A0A" w:rsidRDefault="002B2138" w:rsidP="002B2138">
            <w:pPr>
              <w:rPr>
                <w:rFonts w:cstheme="minorHAnsi"/>
                <w:sz w:val="24"/>
                <w:szCs w:val="24"/>
              </w:rPr>
            </w:pPr>
          </w:p>
        </w:tc>
      </w:tr>
    </w:tbl>
    <w:p w14:paraId="378E26DD" w14:textId="77777777" w:rsidR="002B2138" w:rsidRPr="00CB4A0A" w:rsidRDefault="002B2138" w:rsidP="002B2138">
      <w:pPr>
        <w:rPr>
          <w:rFonts w:cstheme="minorHAnsi"/>
          <w:sz w:val="24"/>
          <w:szCs w:val="24"/>
        </w:rPr>
      </w:pPr>
    </w:p>
    <w:p w14:paraId="6375CE37" w14:textId="77777777"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14:paraId="23A0AB9E" w14:textId="77777777" w:rsidTr="002B2138">
        <w:tc>
          <w:tcPr>
            <w:tcW w:w="9576" w:type="dxa"/>
          </w:tcPr>
          <w:p w14:paraId="3974FD55" w14:textId="77777777" w:rsidR="002B2138" w:rsidRPr="00CB4A0A" w:rsidRDefault="002B2138" w:rsidP="002B2138">
            <w:pPr>
              <w:rPr>
                <w:rFonts w:cstheme="minorHAnsi"/>
                <w:sz w:val="24"/>
                <w:szCs w:val="24"/>
              </w:rPr>
            </w:pPr>
          </w:p>
          <w:p w14:paraId="58276830" w14:textId="77777777" w:rsidR="002B2138" w:rsidRPr="00CB4A0A" w:rsidRDefault="002B2138" w:rsidP="002B2138">
            <w:pPr>
              <w:rPr>
                <w:rFonts w:cstheme="minorHAnsi"/>
                <w:sz w:val="24"/>
                <w:szCs w:val="24"/>
              </w:rPr>
            </w:pPr>
          </w:p>
          <w:p w14:paraId="7AD4F01F" w14:textId="77777777" w:rsidR="002B2138" w:rsidRPr="00CB4A0A" w:rsidRDefault="002B2138" w:rsidP="002B2138">
            <w:pPr>
              <w:rPr>
                <w:rFonts w:cstheme="minorHAnsi"/>
                <w:sz w:val="24"/>
                <w:szCs w:val="24"/>
              </w:rPr>
            </w:pPr>
          </w:p>
          <w:p w14:paraId="560CCAAC" w14:textId="77777777" w:rsidR="002B2138" w:rsidRPr="00CB4A0A" w:rsidRDefault="002B2138" w:rsidP="002B2138">
            <w:pPr>
              <w:rPr>
                <w:rFonts w:cstheme="minorHAnsi"/>
                <w:sz w:val="24"/>
                <w:szCs w:val="24"/>
              </w:rPr>
            </w:pPr>
          </w:p>
          <w:p w14:paraId="43C81A9A" w14:textId="77777777" w:rsidR="002B2138" w:rsidRPr="00CB4A0A" w:rsidRDefault="002B2138" w:rsidP="002B2138">
            <w:pPr>
              <w:rPr>
                <w:rFonts w:cstheme="minorHAnsi"/>
                <w:sz w:val="24"/>
                <w:szCs w:val="24"/>
              </w:rPr>
            </w:pPr>
          </w:p>
          <w:p w14:paraId="6EB151EC" w14:textId="77777777" w:rsidR="002B2138" w:rsidRPr="00CB4A0A" w:rsidRDefault="002B2138" w:rsidP="002B2138">
            <w:pPr>
              <w:rPr>
                <w:rFonts w:cstheme="minorHAnsi"/>
                <w:sz w:val="24"/>
                <w:szCs w:val="24"/>
              </w:rPr>
            </w:pPr>
          </w:p>
        </w:tc>
      </w:tr>
    </w:tbl>
    <w:p w14:paraId="65E4A0FE" w14:textId="77777777" w:rsidR="002B2138" w:rsidRPr="00CB4A0A" w:rsidRDefault="002B2138" w:rsidP="002B2138">
      <w:pPr>
        <w:rPr>
          <w:rFonts w:cstheme="minorHAnsi"/>
          <w:sz w:val="24"/>
          <w:szCs w:val="24"/>
        </w:rPr>
      </w:pPr>
    </w:p>
    <w:p w14:paraId="0F010CE3" w14:textId="77777777" w:rsidR="002B2138" w:rsidRPr="00CB4A0A" w:rsidRDefault="002B2138" w:rsidP="002B2138">
      <w:pPr>
        <w:rPr>
          <w:rFonts w:cstheme="minorHAnsi"/>
          <w:sz w:val="24"/>
          <w:szCs w:val="24"/>
        </w:rPr>
      </w:pPr>
      <w:r w:rsidRPr="00CB4A0A">
        <w:rPr>
          <w:rFonts w:cstheme="minorHAnsi"/>
          <w:sz w:val="24"/>
          <w:szCs w:val="24"/>
        </w:rPr>
        <w:t>Please rate the likelihood of a threat/vulnerability affecting your ePHI:</w:t>
      </w:r>
    </w:p>
    <w:p w14:paraId="3658276C" w14:textId="77777777" w:rsidR="002B2138" w:rsidRPr="00C55409" w:rsidRDefault="002B2138" w:rsidP="002B2138">
      <w:pPr>
        <w:pStyle w:val="ListParagraph"/>
        <w:numPr>
          <w:ilvl w:val="0"/>
          <w:numId w:val="3"/>
        </w:numPr>
        <w:rPr>
          <w:rFonts w:cstheme="minorHAnsi"/>
          <w:b/>
          <w:sz w:val="24"/>
          <w:szCs w:val="24"/>
          <w:rPrChange w:id="782" w:author="Hareesh Ganesan" w:date="2016-10-17T12:02:00Z">
            <w:rPr>
              <w:rFonts w:cstheme="minorHAnsi"/>
              <w:sz w:val="24"/>
              <w:szCs w:val="24"/>
            </w:rPr>
          </w:rPrChange>
        </w:rPr>
      </w:pPr>
      <w:r w:rsidRPr="00C55409">
        <w:rPr>
          <w:rFonts w:cstheme="minorHAnsi"/>
          <w:b/>
          <w:sz w:val="24"/>
          <w:szCs w:val="24"/>
          <w:rPrChange w:id="783" w:author="Hareesh Ganesan" w:date="2016-10-17T12:02:00Z">
            <w:rPr>
              <w:rFonts w:cstheme="minorHAnsi"/>
              <w:sz w:val="24"/>
              <w:szCs w:val="24"/>
            </w:rPr>
          </w:rPrChange>
        </w:rPr>
        <w:t>Low</w:t>
      </w:r>
    </w:p>
    <w:p w14:paraId="6EED3498"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1D07ADAC"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4A9E5C1A" w14:textId="77777777" w:rsidR="002B2138" w:rsidRPr="00CB4A0A" w:rsidRDefault="002B2138" w:rsidP="002B2138">
      <w:pPr>
        <w:rPr>
          <w:rFonts w:cstheme="minorHAnsi"/>
          <w:sz w:val="24"/>
          <w:szCs w:val="24"/>
        </w:rPr>
      </w:pPr>
      <w:r w:rsidRPr="00CB4A0A">
        <w:rPr>
          <w:rFonts w:cstheme="minorHAnsi"/>
          <w:sz w:val="24"/>
          <w:szCs w:val="24"/>
        </w:rPr>
        <w:t>Please rate the impact of a threat/vulnerability affecting your ePHI:</w:t>
      </w:r>
    </w:p>
    <w:p w14:paraId="38402943" w14:textId="77777777" w:rsidR="002B2138" w:rsidRPr="00C55409" w:rsidRDefault="002B2138" w:rsidP="002B2138">
      <w:pPr>
        <w:pStyle w:val="ListParagraph"/>
        <w:numPr>
          <w:ilvl w:val="0"/>
          <w:numId w:val="3"/>
        </w:numPr>
        <w:rPr>
          <w:rFonts w:cstheme="minorHAnsi"/>
          <w:b/>
          <w:sz w:val="24"/>
          <w:szCs w:val="24"/>
          <w:rPrChange w:id="784" w:author="Hareesh Ganesan" w:date="2016-10-17T12:02:00Z">
            <w:rPr>
              <w:rFonts w:cstheme="minorHAnsi"/>
              <w:sz w:val="24"/>
              <w:szCs w:val="24"/>
            </w:rPr>
          </w:rPrChange>
        </w:rPr>
      </w:pPr>
      <w:r w:rsidRPr="00C55409">
        <w:rPr>
          <w:rFonts w:cstheme="minorHAnsi"/>
          <w:b/>
          <w:sz w:val="24"/>
          <w:szCs w:val="24"/>
          <w:rPrChange w:id="785" w:author="Hareesh Ganesan" w:date="2016-10-17T12:02:00Z">
            <w:rPr>
              <w:rFonts w:cstheme="minorHAnsi"/>
              <w:sz w:val="24"/>
              <w:szCs w:val="24"/>
            </w:rPr>
          </w:rPrChange>
        </w:rPr>
        <w:t>Low</w:t>
      </w:r>
    </w:p>
    <w:p w14:paraId="107BC4B0"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77354324"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515DA68D" w14:textId="77777777" w:rsidR="00D723B8" w:rsidRPr="00CB4A0A" w:rsidRDefault="00D723B8" w:rsidP="00D723B8">
      <w:pPr>
        <w:rPr>
          <w:rFonts w:cstheme="minorHAnsi"/>
          <w:b/>
          <w:sz w:val="24"/>
          <w:szCs w:val="24"/>
        </w:rPr>
      </w:pPr>
      <w:r w:rsidRPr="00CB4A0A">
        <w:rPr>
          <w:rFonts w:cstheme="minorHAnsi"/>
          <w:b/>
          <w:sz w:val="24"/>
          <w:szCs w:val="24"/>
        </w:rPr>
        <w:t>Overall Security Risk:</w:t>
      </w:r>
    </w:p>
    <w:p w14:paraId="10CB4D69" w14:textId="77777777" w:rsidR="00D723B8" w:rsidRPr="00C55409" w:rsidRDefault="00D723B8" w:rsidP="00D723B8">
      <w:pPr>
        <w:pStyle w:val="ListParagraph"/>
        <w:numPr>
          <w:ilvl w:val="0"/>
          <w:numId w:val="3"/>
        </w:numPr>
        <w:rPr>
          <w:rFonts w:cstheme="minorHAnsi"/>
          <w:b/>
          <w:sz w:val="24"/>
          <w:szCs w:val="24"/>
          <w:rPrChange w:id="786" w:author="Hareesh Ganesan" w:date="2016-10-17T12:02:00Z">
            <w:rPr>
              <w:rFonts w:cstheme="minorHAnsi"/>
              <w:sz w:val="24"/>
              <w:szCs w:val="24"/>
            </w:rPr>
          </w:rPrChange>
        </w:rPr>
      </w:pPr>
      <w:r w:rsidRPr="00C55409">
        <w:rPr>
          <w:rFonts w:cstheme="minorHAnsi"/>
          <w:b/>
          <w:sz w:val="24"/>
          <w:szCs w:val="24"/>
          <w:rPrChange w:id="787" w:author="Hareesh Ganesan" w:date="2016-10-17T12:02:00Z">
            <w:rPr>
              <w:rFonts w:cstheme="minorHAnsi"/>
              <w:sz w:val="24"/>
              <w:szCs w:val="24"/>
            </w:rPr>
          </w:rPrChange>
        </w:rPr>
        <w:t>Low</w:t>
      </w:r>
    </w:p>
    <w:p w14:paraId="626574FB" w14:textId="77777777"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Medium</w:t>
      </w:r>
    </w:p>
    <w:p w14:paraId="6945B818" w14:textId="77777777"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High</w:t>
      </w:r>
    </w:p>
    <w:p w14:paraId="32B454AD" w14:textId="77777777" w:rsidR="002B2138" w:rsidRPr="00CB4A0A" w:rsidRDefault="002B2138" w:rsidP="002B2138">
      <w:pPr>
        <w:rPr>
          <w:rFonts w:cstheme="minorHAnsi"/>
          <w:b/>
          <w:sz w:val="24"/>
          <w:szCs w:val="24"/>
        </w:rPr>
      </w:pPr>
      <w:r w:rsidRPr="00CB4A0A">
        <w:rPr>
          <w:rFonts w:cstheme="minorHAnsi"/>
          <w:b/>
          <w:sz w:val="24"/>
          <w:szCs w:val="24"/>
        </w:rPr>
        <w:t>Related Information:</w:t>
      </w:r>
    </w:p>
    <w:p w14:paraId="4B213029" w14:textId="77777777"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14:paraId="53418164" w14:textId="77777777" w:rsidR="0065146A" w:rsidRPr="00CB4A0A" w:rsidRDefault="0065146A" w:rsidP="0065146A">
      <w:pPr>
        <w:spacing w:line="240" w:lineRule="auto"/>
        <w:contextualSpacing/>
        <w:rPr>
          <w:rFonts w:cstheme="minorHAnsi"/>
          <w:sz w:val="24"/>
          <w:szCs w:val="24"/>
        </w:rPr>
      </w:pPr>
      <w:r w:rsidRPr="00CB4A0A">
        <w:rPr>
          <w:rFonts w:cstheme="minorHAnsi"/>
          <w:sz w:val="24"/>
          <w:szCs w:val="24"/>
        </w:rPr>
        <w:t xml:space="preserve">Evaluate your practice to determine if it: </w:t>
      </w:r>
    </w:p>
    <w:p w14:paraId="130DB3C5" w14:textId="77777777" w:rsidR="0065146A"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Includes encryption among its options for mechanisms that protect ePHI and other health information being transmitted from one point to another</w:t>
      </w:r>
    </w:p>
    <w:p w14:paraId="0FB64943" w14:textId="77777777" w:rsidR="0065146A" w:rsidRPr="00CB4A0A" w:rsidRDefault="0065146A" w:rsidP="0065146A">
      <w:pPr>
        <w:pStyle w:val="ListParagraph"/>
        <w:numPr>
          <w:ilvl w:val="0"/>
          <w:numId w:val="18"/>
        </w:numPr>
        <w:spacing w:after="0" w:line="240" w:lineRule="auto"/>
        <w:rPr>
          <w:rFonts w:eastAsia="Times New Roman" w:cstheme="minorHAnsi"/>
          <w:color w:val="000000"/>
          <w:sz w:val="24"/>
          <w:szCs w:val="24"/>
        </w:rPr>
      </w:pPr>
      <w:r w:rsidRPr="00CB4A0A">
        <w:rPr>
          <w:rFonts w:eastAsia="Times New Roman" w:cstheme="minorHAnsi"/>
          <w:color w:val="000000"/>
          <w:sz w:val="24"/>
          <w:szCs w:val="24"/>
        </w:rPr>
        <w:t>Understands the risks associated with relying on wireless technology to transmit ePHI within the office.</w:t>
      </w:r>
    </w:p>
    <w:p w14:paraId="5F2547C2" w14:textId="77777777" w:rsidR="0065146A" w:rsidRPr="00CB4A0A" w:rsidRDefault="0065146A" w:rsidP="002B2138">
      <w:pPr>
        <w:rPr>
          <w:rFonts w:cstheme="minorHAnsi"/>
          <w:i/>
          <w:sz w:val="24"/>
          <w:szCs w:val="24"/>
        </w:rPr>
      </w:pPr>
    </w:p>
    <w:p w14:paraId="343ED510" w14:textId="77777777" w:rsidR="002B2138" w:rsidRPr="00CB4A0A" w:rsidRDefault="002B2138" w:rsidP="002B2138">
      <w:pPr>
        <w:rPr>
          <w:rFonts w:cstheme="minorHAnsi"/>
          <w:i/>
          <w:sz w:val="24"/>
          <w:szCs w:val="24"/>
        </w:rPr>
      </w:pPr>
      <w:r w:rsidRPr="00CB4A0A">
        <w:rPr>
          <w:rFonts w:cstheme="minorHAnsi"/>
          <w:i/>
          <w:sz w:val="24"/>
          <w:szCs w:val="24"/>
        </w:rPr>
        <w:t>Possible Threats and Vulnerabilities:</w:t>
      </w:r>
    </w:p>
    <w:p w14:paraId="69809CC1"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practice might not be able </w:t>
      </w:r>
      <w:r w:rsidRPr="00CB4A0A">
        <w:rPr>
          <w:rFonts w:eastAsia="Times New Roman" w:cstheme="minorHAnsi"/>
          <w:sz w:val="24"/>
          <w:szCs w:val="24"/>
        </w:rPr>
        <w:t xml:space="preserve">to protect, secure, and control access to its ePHI if it does not </w:t>
      </w:r>
      <w:r w:rsidRPr="00CB4A0A">
        <w:rPr>
          <w:rFonts w:eastAsia="Times New Roman" w:cstheme="minorHAnsi"/>
          <w:color w:val="000000"/>
          <w:sz w:val="24"/>
          <w:szCs w:val="24"/>
        </w:rPr>
        <w:t xml:space="preserve">take steps to reduce the risk of that information being intercepted or modified when it is sent electronically. </w:t>
      </w:r>
    </w:p>
    <w:p w14:paraId="060A7F12"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 </w:t>
      </w:r>
    </w:p>
    <w:p w14:paraId="5BB978AE" w14:textId="77777777" w:rsidR="0065146A" w:rsidRPr="00CB4A0A" w:rsidRDefault="0065146A" w:rsidP="0065146A">
      <w:pPr>
        <w:spacing w:line="240" w:lineRule="auto"/>
        <w:contextualSpacing/>
        <w:rPr>
          <w:rFonts w:cstheme="minorHAnsi"/>
          <w:sz w:val="24"/>
          <w:szCs w:val="24"/>
        </w:rPr>
      </w:pPr>
      <w:r w:rsidRPr="00CB4A0A">
        <w:rPr>
          <w:rFonts w:cstheme="minorHAnsi"/>
          <w:sz w:val="24"/>
          <w:szCs w:val="24"/>
        </w:rPr>
        <w:t>Some potential impacts include:</w:t>
      </w:r>
    </w:p>
    <w:p w14:paraId="75578C51" w14:textId="77777777" w:rsidR="0065146A" w:rsidRPr="00CB4A0A" w:rsidRDefault="0065146A" w:rsidP="0065146A">
      <w:pPr>
        <w:spacing w:after="0" w:line="240" w:lineRule="auto"/>
        <w:contextualSpacing/>
        <w:rPr>
          <w:rFonts w:eastAsia="Times New Roman" w:cstheme="minorHAnsi"/>
          <w:color w:val="000000"/>
          <w:sz w:val="24"/>
          <w:szCs w:val="24"/>
        </w:rPr>
      </w:pPr>
    </w:p>
    <w:p w14:paraId="3AAEE8DA"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intercept and compromise the privacy, confidentiality, integrity or availability of ePHI.</w:t>
      </w:r>
    </w:p>
    <w:p w14:paraId="6327BC8C" w14:textId="77777777" w:rsidR="00C42880"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 xml:space="preserve">Unauthorized disclosure (including disclosure through theft and loss) of ePHI can lead to identity </w:t>
      </w:r>
      <w:r w:rsidR="00C42880" w:rsidRPr="00CB4A0A">
        <w:rPr>
          <w:rFonts w:cstheme="minorHAnsi"/>
          <w:sz w:val="24"/>
          <w:szCs w:val="24"/>
        </w:rPr>
        <w:t>theft.</w:t>
      </w:r>
      <w:r w:rsidR="00C42880" w:rsidRPr="00CB4A0A">
        <w:rPr>
          <w:rFonts w:eastAsia="Times New Roman" w:cstheme="minorHAnsi"/>
          <w:bCs/>
          <w:sz w:val="24"/>
          <w:szCs w:val="24"/>
          <w:u w:val="single"/>
        </w:rPr>
        <w:t xml:space="preserve"> </w:t>
      </w:r>
    </w:p>
    <w:p w14:paraId="06794066" w14:textId="77777777" w:rsidR="002B2138" w:rsidRPr="00CB4A0A" w:rsidRDefault="00C42880" w:rsidP="00C42880">
      <w:pPr>
        <w:spacing w:line="240" w:lineRule="auto"/>
        <w:rPr>
          <w:rFonts w:cstheme="minorHAnsi"/>
          <w:i/>
          <w:sz w:val="24"/>
          <w:szCs w:val="24"/>
        </w:rPr>
      </w:pPr>
      <w:r w:rsidRPr="00CB4A0A">
        <w:rPr>
          <w:rFonts w:eastAsia="Times New Roman" w:cstheme="minorHAnsi"/>
          <w:bCs/>
          <w:i/>
          <w:sz w:val="24"/>
          <w:szCs w:val="24"/>
        </w:rPr>
        <w:t>Examples</w:t>
      </w:r>
      <w:r w:rsidR="002B2138" w:rsidRPr="00CB4A0A">
        <w:rPr>
          <w:rFonts w:eastAsia="Times New Roman" w:cstheme="minorHAnsi"/>
          <w:bCs/>
          <w:i/>
          <w:sz w:val="24"/>
          <w:szCs w:val="24"/>
        </w:rPr>
        <w:t xml:space="preserve"> of Safeguards:</w:t>
      </w:r>
      <w:r w:rsidR="00343753" w:rsidRPr="00CB4A0A">
        <w:rPr>
          <w:rFonts w:eastAsia="Times New Roman" w:cstheme="minorHAnsi"/>
          <w:bCs/>
          <w:i/>
          <w:sz w:val="24"/>
          <w:szCs w:val="24"/>
        </w:rPr>
        <w:t xml:space="preserve"> </w:t>
      </w:r>
    </w:p>
    <w:p w14:paraId="74A82DFE" w14:textId="77777777"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72F9582A" w14:textId="77777777" w:rsidR="0065146A" w:rsidRPr="00CB4A0A" w:rsidRDefault="0065146A" w:rsidP="0065146A">
      <w:pPr>
        <w:spacing w:line="240" w:lineRule="auto"/>
        <w:contextualSpacing/>
        <w:rPr>
          <w:rFonts w:cstheme="minorHAnsi"/>
          <w:sz w:val="24"/>
          <w:szCs w:val="24"/>
        </w:rPr>
      </w:pPr>
    </w:p>
    <w:p w14:paraId="62B83CDD" w14:textId="77777777" w:rsidR="0065146A" w:rsidRPr="00CB4A0A" w:rsidRDefault="0065146A" w:rsidP="0065146A">
      <w:pPr>
        <w:spacing w:line="240" w:lineRule="auto"/>
        <w:contextualSpacing/>
        <w:rPr>
          <w:rFonts w:eastAsia="Times New Roman" w:cstheme="minorHAnsi"/>
          <w:color w:val="000000"/>
          <w:sz w:val="24"/>
          <w:szCs w:val="24"/>
        </w:rPr>
      </w:pPr>
      <w:r w:rsidRPr="00CB4A0A">
        <w:rPr>
          <w:rFonts w:cstheme="minorHAnsi"/>
          <w:sz w:val="24"/>
          <w:szCs w:val="24"/>
        </w:rPr>
        <w:t>Implement security measures to ensure that electronically transmitted ePHI is not improperly modified without detection until it is disposed.</w:t>
      </w:r>
    </w:p>
    <w:p w14:paraId="5103E2FE" w14:textId="77777777"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w:t>
      </w:r>
    </w:p>
    <w:p w14:paraId="1D281C04" w14:textId="77777777" w:rsidR="0065146A" w:rsidRPr="00CB4A0A" w:rsidRDefault="0065146A" w:rsidP="0065146A">
      <w:pPr>
        <w:spacing w:after="0" w:line="240" w:lineRule="auto"/>
        <w:contextualSpacing/>
        <w:rPr>
          <w:rFonts w:cstheme="minorHAnsi"/>
          <w:color w:val="000000" w:themeColor="text1"/>
          <w:sz w:val="24"/>
          <w:szCs w:val="24"/>
        </w:rPr>
      </w:pPr>
    </w:p>
    <w:p w14:paraId="26C794F4"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cryptographic mechanisms to prevent unauthorized disclosure of ePHI, while also detecting changes to information during transmission (unless otherwise protected by physical security controls).</w:t>
      </w:r>
    </w:p>
    <w:p w14:paraId="51AA23C4"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14:paraId="072AE8DA" w14:textId="77777777" w:rsidR="002B2138" w:rsidRPr="00CB4A0A" w:rsidRDefault="002B2138" w:rsidP="002B2138">
      <w:pPr>
        <w:spacing w:after="0" w:line="240" w:lineRule="auto"/>
        <w:rPr>
          <w:rFonts w:eastAsia="Times New Roman" w:cstheme="minorHAnsi"/>
          <w:bCs/>
          <w:sz w:val="24"/>
          <w:szCs w:val="24"/>
        </w:rPr>
      </w:pPr>
    </w:p>
    <w:p w14:paraId="1433B416" w14:textId="77777777"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788" w:name="_Toc461443976"/>
      <w:r w:rsidRPr="00CB4A0A">
        <w:rPr>
          <w:b/>
        </w:rPr>
        <w:t>T42</w:t>
      </w:r>
      <w:r w:rsidR="00C42880" w:rsidRPr="00CB4A0A">
        <w:rPr>
          <w:b/>
        </w:rPr>
        <w:t xml:space="preserve"> - </w:t>
      </w:r>
      <w:r w:rsidRPr="00CB4A0A">
        <w:rPr>
          <w:rFonts w:eastAsia="Times New Roman"/>
          <w:b/>
        </w:rPr>
        <w:t>§164.312(e)(2)(i)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Does your practice implement encryption as the safeguard to assure that ePHI is not compromised when being transmitted from one point to another?</w:t>
      </w:r>
      <w:bookmarkEnd w:id="788"/>
    </w:p>
    <w:p w14:paraId="1E906F02" w14:textId="77777777" w:rsidR="002B2138" w:rsidRPr="00C55409" w:rsidRDefault="002B2138" w:rsidP="002B2138">
      <w:pPr>
        <w:pStyle w:val="ListParagraph"/>
        <w:numPr>
          <w:ilvl w:val="0"/>
          <w:numId w:val="4"/>
        </w:numPr>
        <w:rPr>
          <w:rFonts w:eastAsia="Times New Roman" w:cstheme="minorHAnsi"/>
          <w:b/>
          <w:color w:val="000000"/>
          <w:sz w:val="24"/>
          <w:szCs w:val="24"/>
          <w:rPrChange w:id="789" w:author="Hareesh Ganesan" w:date="2016-10-17T12:02:00Z">
            <w:rPr>
              <w:rFonts w:eastAsia="Times New Roman" w:cstheme="minorHAnsi"/>
              <w:color w:val="000000"/>
              <w:sz w:val="24"/>
              <w:szCs w:val="24"/>
            </w:rPr>
          </w:rPrChange>
        </w:rPr>
      </w:pPr>
      <w:r w:rsidRPr="00C55409">
        <w:rPr>
          <w:rFonts w:eastAsia="Times New Roman" w:cstheme="minorHAnsi"/>
          <w:b/>
          <w:color w:val="000000"/>
          <w:sz w:val="24"/>
          <w:szCs w:val="24"/>
          <w:rPrChange w:id="790" w:author="Hareesh Ganesan" w:date="2016-10-17T12:02:00Z">
            <w:rPr>
              <w:rFonts w:eastAsia="Times New Roman" w:cstheme="minorHAnsi"/>
              <w:color w:val="000000"/>
              <w:sz w:val="24"/>
              <w:szCs w:val="24"/>
            </w:rPr>
          </w:rPrChange>
        </w:rPr>
        <w:t>Yes</w:t>
      </w:r>
    </w:p>
    <w:p w14:paraId="25FF705A" w14:textId="77777777"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5385F141" w14:textId="77777777"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54852C2B"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14:paraId="13FC5A7F"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14:paraId="53286AB0"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14:paraId="5091D6C0"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14:paraId="05E86469" w14:textId="77777777"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14:paraId="1A0613C5" w14:textId="77777777" w:rsidTr="002B2138">
        <w:tc>
          <w:tcPr>
            <w:tcW w:w="9576" w:type="dxa"/>
          </w:tcPr>
          <w:p w14:paraId="3F60CFC2" w14:textId="77777777" w:rsidR="002B2138" w:rsidRPr="00CB4A0A" w:rsidRDefault="00C55409" w:rsidP="002B2138">
            <w:pPr>
              <w:rPr>
                <w:rFonts w:cstheme="minorHAnsi"/>
                <w:sz w:val="24"/>
                <w:szCs w:val="24"/>
              </w:rPr>
            </w:pPr>
            <w:ins w:id="791" w:author="Hareesh Ganesan" w:date="2016-10-17T12:02:00Z">
              <w:r>
                <w:rPr>
                  <w:rFonts w:cstheme="minorHAnsi"/>
                  <w:sz w:val="24"/>
                  <w:szCs w:val="24"/>
                </w:rPr>
                <w:t>Yes, we use up-to-date TLS standards for transmission.</w:t>
              </w:r>
            </w:ins>
          </w:p>
          <w:p w14:paraId="000F277D" w14:textId="77777777" w:rsidR="002B2138" w:rsidRPr="00CB4A0A" w:rsidRDefault="002B2138" w:rsidP="002B2138">
            <w:pPr>
              <w:rPr>
                <w:rFonts w:cstheme="minorHAnsi"/>
                <w:sz w:val="24"/>
                <w:szCs w:val="24"/>
              </w:rPr>
            </w:pPr>
          </w:p>
          <w:p w14:paraId="606A8A00" w14:textId="77777777" w:rsidR="002B2138" w:rsidRPr="00CB4A0A" w:rsidRDefault="002B2138" w:rsidP="002B2138">
            <w:pPr>
              <w:rPr>
                <w:rFonts w:cstheme="minorHAnsi"/>
                <w:sz w:val="24"/>
                <w:szCs w:val="24"/>
              </w:rPr>
            </w:pPr>
          </w:p>
          <w:p w14:paraId="723D068D" w14:textId="77777777" w:rsidR="002B2138" w:rsidRPr="00CB4A0A" w:rsidRDefault="002B2138" w:rsidP="002B2138">
            <w:pPr>
              <w:rPr>
                <w:rFonts w:cstheme="minorHAnsi"/>
                <w:sz w:val="24"/>
                <w:szCs w:val="24"/>
              </w:rPr>
            </w:pPr>
          </w:p>
          <w:p w14:paraId="2A3153EC" w14:textId="77777777" w:rsidR="002B2138" w:rsidRPr="00CB4A0A" w:rsidRDefault="002B2138" w:rsidP="002B2138">
            <w:pPr>
              <w:rPr>
                <w:rFonts w:cstheme="minorHAnsi"/>
                <w:sz w:val="24"/>
                <w:szCs w:val="24"/>
              </w:rPr>
            </w:pPr>
          </w:p>
          <w:p w14:paraId="416D5296" w14:textId="77777777" w:rsidR="002B2138" w:rsidRPr="00CB4A0A" w:rsidRDefault="002B2138" w:rsidP="002B2138">
            <w:pPr>
              <w:rPr>
                <w:rFonts w:cstheme="minorHAnsi"/>
                <w:sz w:val="24"/>
                <w:szCs w:val="24"/>
              </w:rPr>
            </w:pPr>
          </w:p>
        </w:tc>
      </w:tr>
    </w:tbl>
    <w:p w14:paraId="763126C8" w14:textId="77777777" w:rsidR="002B2138" w:rsidRPr="00CB4A0A" w:rsidRDefault="002B2138" w:rsidP="002B2138">
      <w:pPr>
        <w:rPr>
          <w:rFonts w:cstheme="minorHAnsi"/>
          <w:sz w:val="24"/>
          <w:szCs w:val="24"/>
        </w:rPr>
      </w:pPr>
    </w:p>
    <w:p w14:paraId="56A9CC07" w14:textId="77777777"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14:paraId="3F74FD26" w14:textId="77777777" w:rsidTr="002B2138">
        <w:tc>
          <w:tcPr>
            <w:tcW w:w="9576" w:type="dxa"/>
          </w:tcPr>
          <w:p w14:paraId="4B050EAB" w14:textId="77777777" w:rsidR="002B2138" w:rsidRPr="00CB4A0A" w:rsidRDefault="002B2138" w:rsidP="002B2138">
            <w:pPr>
              <w:rPr>
                <w:rFonts w:cstheme="minorHAnsi"/>
                <w:sz w:val="24"/>
                <w:szCs w:val="24"/>
              </w:rPr>
            </w:pPr>
          </w:p>
          <w:p w14:paraId="1C10A611" w14:textId="77777777" w:rsidR="002B2138" w:rsidRPr="00CB4A0A" w:rsidRDefault="002B2138" w:rsidP="002B2138">
            <w:pPr>
              <w:rPr>
                <w:rFonts w:cstheme="minorHAnsi"/>
                <w:sz w:val="24"/>
                <w:szCs w:val="24"/>
              </w:rPr>
            </w:pPr>
          </w:p>
          <w:p w14:paraId="45BF9BE3" w14:textId="77777777" w:rsidR="002B2138" w:rsidRPr="00CB4A0A" w:rsidRDefault="002B2138" w:rsidP="002B2138">
            <w:pPr>
              <w:rPr>
                <w:rFonts w:cstheme="minorHAnsi"/>
                <w:sz w:val="24"/>
                <w:szCs w:val="24"/>
              </w:rPr>
            </w:pPr>
          </w:p>
          <w:p w14:paraId="62CC38C4" w14:textId="77777777" w:rsidR="002B2138" w:rsidRPr="00CB4A0A" w:rsidRDefault="002B2138" w:rsidP="002B2138">
            <w:pPr>
              <w:rPr>
                <w:rFonts w:cstheme="minorHAnsi"/>
                <w:sz w:val="24"/>
                <w:szCs w:val="24"/>
              </w:rPr>
            </w:pPr>
          </w:p>
          <w:p w14:paraId="4FAAA738" w14:textId="77777777" w:rsidR="002B2138" w:rsidRPr="00CB4A0A" w:rsidRDefault="002B2138" w:rsidP="002B2138">
            <w:pPr>
              <w:rPr>
                <w:rFonts w:cstheme="minorHAnsi"/>
                <w:sz w:val="24"/>
                <w:szCs w:val="24"/>
              </w:rPr>
            </w:pPr>
          </w:p>
          <w:p w14:paraId="60DDFE63" w14:textId="77777777" w:rsidR="002B2138" w:rsidRPr="00CB4A0A" w:rsidRDefault="002B2138" w:rsidP="002B2138">
            <w:pPr>
              <w:rPr>
                <w:rFonts w:cstheme="minorHAnsi"/>
                <w:sz w:val="24"/>
                <w:szCs w:val="24"/>
              </w:rPr>
            </w:pPr>
          </w:p>
        </w:tc>
      </w:tr>
    </w:tbl>
    <w:p w14:paraId="062064D6" w14:textId="77777777" w:rsidR="00131D1F" w:rsidRPr="00CB4A0A" w:rsidRDefault="00131D1F" w:rsidP="002B2138">
      <w:pPr>
        <w:rPr>
          <w:rFonts w:cstheme="minorHAnsi"/>
          <w:sz w:val="24"/>
          <w:szCs w:val="24"/>
        </w:rPr>
      </w:pPr>
    </w:p>
    <w:p w14:paraId="23C92AE7" w14:textId="77777777"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14:paraId="2898186D" w14:textId="77777777" w:rsidTr="002B2138">
        <w:tc>
          <w:tcPr>
            <w:tcW w:w="9576" w:type="dxa"/>
          </w:tcPr>
          <w:p w14:paraId="777FAC7E" w14:textId="77777777" w:rsidR="002B2138" w:rsidRPr="00CB4A0A" w:rsidRDefault="002B2138" w:rsidP="002B2138">
            <w:pPr>
              <w:rPr>
                <w:rFonts w:cstheme="minorHAnsi"/>
                <w:sz w:val="24"/>
                <w:szCs w:val="24"/>
              </w:rPr>
            </w:pPr>
          </w:p>
          <w:p w14:paraId="78095009" w14:textId="77777777" w:rsidR="002B2138" w:rsidRPr="00CB4A0A" w:rsidRDefault="002B2138" w:rsidP="002B2138">
            <w:pPr>
              <w:rPr>
                <w:rFonts w:cstheme="minorHAnsi"/>
                <w:sz w:val="24"/>
                <w:szCs w:val="24"/>
              </w:rPr>
            </w:pPr>
          </w:p>
          <w:p w14:paraId="185069A0" w14:textId="77777777" w:rsidR="002B2138" w:rsidRPr="00CB4A0A" w:rsidRDefault="002B2138" w:rsidP="002B2138">
            <w:pPr>
              <w:rPr>
                <w:rFonts w:cstheme="minorHAnsi"/>
                <w:sz w:val="24"/>
                <w:szCs w:val="24"/>
              </w:rPr>
            </w:pPr>
          </w:p>
          <w:p w14:paraId="5FF0D872" w14:textId="77777777" w:rsidR="002B2138" w:rsidRPr="00CB4A0A" w:rsidRDefault="002B2138" w:rsidP="002B2138">
            <w:pPr>
              <w:rPr>
                <w:rFonts w:cstheme="minorHAnsi"/>
                <w:sz w:val="24"/>
                <w:szCs w:val="24"/>
              </w:rPr>
            </w:pPr>
          </w:p>
          <w:p w14:paraId="35AC6588" w14:textId="77777777" w:rsidR="002B2138" w:rsidRPr="00CB4A0A" w:rsidRDefault="002B2138" w:rsidP="002B2138">
            <w:pPr>
              <w:rPr>
                <w:rFonts w:cstheme="minorHAnsi"/>
                <w:sz w:val="24"/>
                <w:szCs w:val="24"/>
              </w:rPr>
            </w:pPr>
          </w:p>
          <w:p w14:paraId="31BFDD43" w14:textId="77777777" w:rsidR="002B2138" w:rsidRPr="00CB4A0A" w:rsidRDefault="002B2138" w:rsidP="002B2138">
            <w:pPr>
              <w:rPr>
                <w:rFonts w:cstheme="minorHAnsi"/>
                <w:sz w:val="24"/>
                <w:szCs w:val="24"/>
              </w:rPr>
            </w:pPr>
          </w:p>
        </w:tc>
      </w:tr>
    </w:tbl>
    <w:p w14:paraId="6DEDD334" w14:textId="77777777" w:rsidR="002B2138" w:rsidRPr="00CB4A0A" w:rsidRDefault="002B2138" w:rsidP="002B2138">
      <w:pPr>
        <w:rPr>
          <w:rFonts w:cstheme="minorHAnsi"/>
          <w:sz w:val="24"/>
          <w:szCs w:val="24"/>
        </w:rPr>
      </w:pPr>
    </w:p>
    <w:p w14:paraId="57CC6847" w14:textId="77777777" w:rsidR="002B2138" w:rsidRPr="00CB4A0A" w:rsidRDefault="002B2138" w:rsidP="002B2138">
      <w:pPr>
        <w:rPr>
          <w:rFonts w:cstheme="minorHAnsi"/>
          <w:sz w:val="24"/>
          <w:szCs w:val="24"/>
        </w:rPr>
      </w:pPr>
      <w:r w:rsidRPr="00CB4A0A">
        <w:rPr>
          <w:rFonts w:cstheme="minorHAnsi"/>
          <w:sz w:val="24"/>
          <w:szCs w:val="24"/>
        </w:rPr>
        <w:t>Please rate the likelihood of a threat/vulnerability affecting your ePHI:</w:t>
      </w:r>
    </w:p>
    <w:p w14:paraId="57C94555" w14:textId="77777777" w:rsidR="002B2138" w:rsidRPr="00C55409" w:rsidRDefault="002B2138" w:rsidP="002B2138">
      <w:pPr>
        <w:pStyle w:val="ListParagraph"/>
        <w:numPr>
          <w:ilvl w:val="0"/>
          <w:numId w:val="3"/>
        </w:numPr>
        <w:rPr>
          <w:rFonts w:cstheme="minorHAnsi"/>
          <w:b/>
          <w:sz w:val="24"/>
          <w:szCs w:val="24"/>
          <w:rPrChange w:id="792" w:author="Hareesh Ganesan" w:date="2016-10-17T12:02:00Z">
            <w:rPr>
              <w:rFonts w:cstheme="minorHAnsi"/>
              <w:sz w:val="24"/>
              <w:szCs w:val="24"/>
            </w:rPr>
          </w:rPrChange>
        </w:rPr>
      </w:pPr>
      <w:r w:rsidRPr="00C55409">
        <w:rPr>
          <w:rFonts w:cstheme="minorHAnsi"/>
          <w:b/>
          <w:sz w:val="24"/>
          <w:szCs w:val="24"/>
          <w:rPrChange w:id="793" w:author="Hareesh Ganesan" w:date="2016-10-17T12:02:00Z">
            <w:rPr>
              <w:rFonts w:cstheme="minorHAnsi"/>
              <w:sz w:val="24"/>
              <w:szCs w:val="24"/>
            </w:rPr>
          </w:rPrChange>
        </w:rPr>
        <w:t>Low</w:t>
      </w:r>
    </w:p>
    <w:p w14:paraId="5F75AA0A"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40092B82"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3AD6E6F4" w14:textId="77777777" w:rsidR="002B2138" w:rsidRPr="00CB4A0A" w:rsidRDefault="002B2138" w:rsidP="002B2138">
      <w:pPr>
        <w:rPr>
          <w:rFonts w:cstheme="minorHAnsi"/>
          <w:sz w:val="24"/>
          <w:szCs w:val="24"/>
        </w:rPr>
      </w:pPr>
      <w:r w:rsidRPr="00CB4A0A">
        <w:rPr>
          <w:rFonts w:cstheme="minorHAnsi"/>
          <w:sz w:val="24"/>
          <w:szCs w:val="24"/>
        </w:rPr>
        <w:t>Please rate the impact of a threat/vulnerability affecting your ePHI:</w:t>
      </w:r>
    </w:p>
    <w:p w14:paraId="6166F87A" w14:textId="77777777" w:rsidR="002B2138" w:rsidRPr="00C55409" w:rsidRDefault="002B2138" w:rsidP="002B2138">
      <w:pPr>
        <w:pStyle w:val="ListParagraph"/>
        <w:numPr>
          <w:ilvl w:val="0"/>
          <w:numId w:val="3"/>
        </w:numPr>
        <w:rPr>
          <w:rFonts w:cstheme="minorHAnsi"/>
          <w:b/>
          <w:sz w:val="24"/>
          <w:szCs w:val="24"/>
          <w:rPrChange w:id="794" w:author="Hareesh Ganesan" w:date="2016-10-17T12:02:00Z">
            <w:rPr>
              <w:rFonts w:cstheme="minorHAnsi"/>
              <w:sz w:val="24"/>
              <w:szCs w:val="24"/>
            </w:rPr>
          </w:rPrChange>
        </w:rPr>
      </w:pPr>
      <w:r w:rsidRPr="00C55409">
        <w:rPr>
          <w:rFonts w:cstheme="minorHAnsi"/>
          <w:b/>
          <w:sz w:val="24"/>
          <w:szCs w:val="24"/>
          <w:rPrChange w:id="795" w:author="Hareesh Ganesan" w:date="2016-10-17T12:02:00Z">
            <w:rPr>
              <w:rFonts w:cstheme="minorHAnsi"/>
              <w:sz w:val="24"/>
              <w:szCs w:val="24"/>
            </w:rPr>
          </w:rPrChange>
        </w:rPr>
        <w:t>Low</w:t>
      </w:r>
    </w:p>
    <w:p w14:paraId="4657585B"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1FE57473"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40B12E01" w14:textId="77777777" w:rsidR="00D723B8" w:rsidRPr="00CB4A0A" w:rsidRDefault="00D723B8" w:rsidP="00D723B8">
      <w:pPr>
        <w:rPr>
          <w:rFonts w:cstheme="minorHAnsi"/>
          <w:b/>
          <w:sz w:val="24"/>
          <w:szCs w:val="24"/>
        </w:rPr>
      </w:pPr>
      <w:r w:rsidRPr="00CB4A0A">
        <w:rPr>
          <w:rFonts w:cstheme="minorHAnsi"/>
          <w:b/>
          <w:sz w:val="24"/>
          <w:szCs w:val="24"/>
        </w:rPr>
        <w:t>Overall Security Risk:</w:t>
      </w:r>
    </w:p>
    <w:p w14:paraId="683EA81D" w14:textId="77777777" w:rsidR="00D723B8" w:rsidRPr="00C55409" w:rsidRDefault="00D723B8" w:rsidP="00D723B8">
      <w:pPr>
        <w:pStyle w:val="ListParagraph"/>
        <w:numPr>
          <w:ilvl w:val="0"/>
          <w:numId w:val="3"/>
        </w:numPr>
        <w:rPr>
          <w:rFonts w:cstheme="minorHAnsi"/>
          <w:b/>
          <w:sz w:val="24"/>
          <w:szCs w:val="24"/>
          <w:rPrChange w:id="796" w:author="Hareesh Ganesan" w:date="2016-10-17T12:02:00Z">
            <w:rPr>
              <w:rFonts w:cstheme="minorHAnsi"/>
              <w:sz w:val="24"/>
              <w:szCs w:val="24"/>
            </w:rPr>
          </w:rPrChange>
        </w:rPr>
      </w:pPr>
      <w:r w:rsidRPr="00C55409">
        <w:rPr>
          <w:rFonts w:cstheme="minorHAnsi"/>
          <w:b/>
          <w:sz w:val="24"/>
          <w:szCs w:val="24"/>
          <w:rPrChange w:id="797" w:author="Hareesh Ganesan" w:date="2016-10-17T12:02:00Z">
            <w:rPr>
              <w:rFonts w:cstheme="minorHAnsi"/>
              <w:sz w:val="24"/>
              <w:szCs w:val="24"/>
            </w:rPr>
          </w:rPrChange>
        </w:rPr>
        <w:t>Low</w:t>
      </w:r>
    </w:p>
    <w:p w14:paraId="46C452E0" w14:textId="77777777"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Medium</w:t>
      </w:r>
    </w:p>
    <w:p w14:paraId="74AC3C41" w14:textId="77777777" w:rsidR="00D723B8" w:rsidRPr="00CB4A0A" w:rsidRDefault="00D723B8" w:rsidP="00D723B8">
      <w:pPr>
        <w:pStyle w:val="ListParagraph"/>
        <w:numPr>
          <w:ilvl w:val="0"/>
          <w:numId w:val="3"/>
        </w:numPr>
        <w:rPr>
          <w:rFonts w:cstheme="minorHAnsi"/>
          <w:sz w:val="24"/>
          <w:szCs w:val="24"/>
        </w:rPr>
      </w:pPr>
      <w:r w:rsidRPr="00CB4A0A">
        <w:rPr>
          <w:rFonts w:cstheme="minorHAnsi"/>
          <w:sz w:val="24"/>
          <w:szCs w:val="24"/>
        </w:rPr>
        <w:t>High</w:t>
      </w:r>
    </w:p>
    <w:p w14:paraId="0E908480" w14:textId="77777777" w:rsidR="002B2138" w:rsidRPr="00CB4A0A" w:rsidRDefault="002B2138" w:rsidP="002B2138">
      <w:pPr>
        <w:rPr>
          <w:rFonts w:cstheme="minorHAnsi"/>
          <w:b/>
          <w:sz w:val="24"/>
          <w:szCs w:val="24"/>
        </w:rPr>
      </w:pPr>
      <w:r w:rsidRPr="00CB4A0A">
        <w:rPr>
          <w:rFonts w:cstheme="minorHAnsi"/>
          <w:b/>
          <w:sz w:val="24"/>
          <w:szCs w:val="24"/>
        </w:rPr>
        <w:t>Related Information:</w:t>
      </w:r>
    </w:p>
    <w:p w14:paraId="5937D1C7" w14:textId="77777777"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14:paraId="4D77B0BC" w14:textId="77777777" w:rsidR="002B2138" w:rsidRPr="00CB4A0A" w:rsidRDefault="0065146A" w:rsidP="002B2138">
      <w:pPr>
        <w:rPr>
          <w:rFonts w:cstheme="minorHAnsi"/>
          <w:i/>
          <w:sz w:val="24"/>
          <w:szCs w:val="24"/>
        </w:rPr>
      </w:pPr>
      <w:r w:rsidRPr="00CB4A0A">
        <w:rPr>
          <w:rFonts w:eastAsia="Times New Roman" w:cstheme="minorHAnsi"/>
          <w:color w:val="000000"/>
          <w:sz w:val="24"/>
          <w:szCs w:val="24"/>
        </w:rPr>
        <w:t>Consider that encryption protects ePHI and other health information from unauthorized access, modification, and destruction when it is being transmitted from one point to another.</w:t>
      </w:r>
      <w:r w:rsidR="00343753" w:rsidRPr="00CB4A0A">
        <w:rPr>
          <w:rFonts w:eastAsia="Times New Roman" w:cstheme="minorHAnsi"/>
          <w:color w:val="000000"/>
          <w:sz w:val="24"/>
          <w:szCs w:val="24"/>
        </w:rPr>
        <w:t xml:space="preserve"> </w:t>
      </w:r>
      <w:r w:rsidRPr="00CB4A0A">
        <w:rPr>
          <w:rFonts w:eastAsia="Times New Roman" w:cstheme="minorHAnsi"/>
          <w:color w:val="000000"/>
          <w:sz w:val="24"/>
          <w:szCs w:val="24"/>
        </w:rPr>
        <w:t>This includes transmission within your office or between your practice and another entity.</w:t>
      </w:r>
    </w:p>
    <w:p w14:paraId="03C3F64A" w14:textId="77777777" w:rsidR="002B2138" w:rsidRPr="00CB4A0A" w:rsidRDefault="002B2138" w:rsidP="002B2138">
      <w:pPr>
        <w:rPr>
          <w:rFonts w:cstheme="minorHAnsi"/>
          <w:i/>
          <w:sz w:val="24"/>
          <w:szCs w:val="24"/>
        </w:rPr>
      </w:pPr>
      <w:r w:rsidRPr="00CB4A0A">
        <w:rPr>
          <w:rFonts w:cstheme="minorHAnsi"/>
          <w:i/>
          <w:sz w:val="24"/>
          <w:szCs w:val="24"/>
        </w:rPr>
        <w:t>Possible Threats and Vulnerabilities:</w:t>
      </w:r>
    </w:p>
    <w:p w14:paraId="0FCC2E22"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Your practice might not be able to protect and secure the integrity and confidentiality of ePHI if it does not implement encryption to ensure that ePHI is not compromised during transmission from one point to another.</w:t>
      </w:r>
      <w:r w:rsidR="00343753" w:rsidRPr="00CB4A0A">
        <w:rPr>
          <w:rFonts w:eastAsia="Times New Roman" w:cstheme="minorHAnsi"/>
          <w:color w:val="000000"/>
          <w:sz w:val="24"/>
          <w:szCs w:val="24"/>
        </w:rPr>
        <w:t xml:space="preserve"> </w:t>
      </w:r>
    </w:p>
    <w:p w14:paraId="27127923" w14:textId="77777777" w:rsidR="0065146A" w:rsidRPr="00CB4A0A" w:rsidRDefault="0065146A" w:rsidP="0065146A">
      <w:pPr>
        <w:spacing w:after="0" w:line="240" w:lineRule="auto"/>
        <w:contextualSpacing/>
        <w:rPr>
          <w:rFonts w:eastAsia="Times New Roman" w:cstheme="minorHAnsi"/>
          <w:color w:val="000000"/>
          <w:sz w:val="24"/>
          <w:szCs w:val="24"/>
        </w:rPr>
      </w:pPr>
    </w:p>
    <w:p w14:paraId="0ABE02B1"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14:paraId="367A0503" w14:textId="77777777" w:rsidR="0065146A" w:rsidRPr="00CB4A0A" w:rsidRDefault="0065146A" w:rsidP="0065146A">
      <w:pPr>
        <w:spacing w:after="0" w:line="240" w:lineRule="auto"/>
        <w:contextualSpacing/>
        <w:rPr>
          <w:rFonts w:eastAsia="Times New Roman" w:cstheme="minorHAnsi"/>
          <w:color w:val="000000"/>
          <w:sz w:val="24"/>
          <w:szCs w:val="24"/>
        </w:rPr>
      </w:pPr>
    </w:p>
    <w:p w14:paraId="021F0D39"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intercept and compromise the privacy, confidentiality, integrity or availability of ePHI.</w:t>
      </w:r>
    </w:p>
    <w:p w14:paraId="7C4B01F8" w14:textId="77777777" w:rsidR="002B2138"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64978520" w14:textId="77777777"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23DAFB1D" w14:textId="77777777"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2E03CE3" w14:textId="77777777" w:rsidR="0065146A" w:rsidRPr="00CB4A0A" w:rsidRDefault="0065146A" w:rsidP="002B2138">
      <w:pPr>
        <w:spacing w:after="0" w:line="240" w:lineRule="auto"/>
        <w:rPr>
          <w:rFonts w:eastAsia="Times New Roman" w:cstheme="minorHAnsi"/>
          <w:bCs/>
          <w:sz w:val="24"/>
          <w:szCs w:val="24"/>
        </w:rPr>
      </w:pPr>
    </w:p>
    <w:p w14:paraId="0F8C9088" w14:textId="77777777" w:rsidR="0065146A" w:rsidRPr="00CB4A0A" w:rsidRDefault="0065146A" w:rsidP="0065146A">
      <w:pPr>
        <w:spacing w:line="240" w:lineRule="auto"/>
        <w:contextualSpacing/>
        <w:rPr>
          <w:rFonts w:eastAsia="Times New Roman" w:cstheme="minorHAnsi"/>
          <w:color w:val="000000"/>
          <w:sz w:val="24"/>
          <w:szCs w:val="24"/>
        </w:rPr>
      </w:pPr>
      <w:r w:rsidRPr="00CB4A0A">
        <w:rPr>
          <w:rFonts w:cstheme="minorHAnsi"/>
          <w:sz w:val="24"/>
          <w:szCs w:val="24"/>
        </w:rPr>
        <w:t>Implement security measures to ensure that electronically transmitted ePHI is not improperly modified without detection until it is disposed.</w:t>
      </w:r>
      <w:r w:rsidRPr="00CB4A0A">
        <w:rPr>
          <w:rFonts w:eastAsia="Times New Roman" w:cstheme="minorHAnsi"/>
          <w:color w:val="000000"/>
          <w:sz w:val="24"/>
          <w:szCs w:val="24"/>
        </w:rPr>
        <w:t xml:space="preserve"> </w:t>
      </w:r>
    </w:p>
    <w:p w14:paraId="1E917080" w14:textId="77777777" w:rsidR="0065146A" w:rsidRPr="00CB4A0A" w:rsidRDefault="0065146A" w:rsidP="0065146A">
      <w:pPr>
        <w:spacing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w:t>
      </w:r>
    </w:p>
    <w:p w14:paraId="4C958FBA" w14:textId="77777777" w:rsidR="0065146A" w:rsidRPr="00CB4A0A" w:rsidRDefault="0065146A" w:rsidP="0065146A">
      <w:pPr>
        <w:spacing w:after="0" w:line="240" w:lineRule="auto"/>
        <w:contextualSpacing/>
        <w:rPr>
          <w:rFonts w:cstheme="minorHAnsi"/>
          <w:color w:val="000000" w:themeColor="text1"/>
          <w:sz w:val="24"/>
          <w:szCs w:val="24"/>
        </w:rPr>
      </w:pPr>
    </w:p>
    <w:p w14:paraId="20B7B960"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cryptographic mechanisms to prevent unauthorized disclosure of ePHI and detect changes to information during transmission (unless otherwise protected by physical security controls).</w:t>
      </w:r>
    </w:p>
    <w:p w14:paraId="434F5371"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14:paraId="5540FF66" w14:textId="77777777" w:rsidR="0065146A" w:rsidRPr="00CB4A0A" w:rsidRDefault="0065146A" w:rsidP="002B2138">
      <w:pPr>
        <w:spacing w:after="0" w:line="240" w:lineRule="auto"/>
        <w:rPr>
          <w:rFonts w:eastAsia="Times New Roman" w:cstheme="minorHAnsi"/>
          <w:bCs/>
          <w:sz w:val="24"/>
          <w:szCs w:val="24"/>
        </w:rPr>
      </w:pPr>
    </w:p>
    <w:p w14:paraId="3992D4BB" w14:textId="77777777"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98" w:name="_Toc461443977"/>
      <w:r w:rsidRPr="00CB4A0A">
        <w:rPr>
          <w:b/>
        </w:rPr>
        <w:t>T44</w:t>
      </w:r>
      <w:r w:rsidR="00C42880" w:rsidRPr="00CB4A0A">
        <w:rPr>
          <w:b/>
        </w:rPr>
        <w:t xml:space="preserve"> - </w:t>
      </w:r>
      <w:r w:rsidR="002B2138" w:rsidRPr="00CB4A0A">
        <w:rPr>
          <w:rFonts w:eastAsia="Times New Roman"/>
          <w:b/>
          <w:color w:val="000000"/>
        </w:rPr>
        <w:t>§</w:t>
      </w:r>
      <w:r w:rsidRPr="00CB4A0A">
        <w:rPr>
          <w:rFonts w:eastAsia="Times New Roman"/>
          <w:b/>
          <w:color w:val="000000"/>
        </w:rPr>
        <w:t>164.312(e)(2)(ii)</w:t>
      </w:r>
      <w:r w:rsidR="00343753" w:rsidRPr="00CB4A0A">
        <w:rPr>
          <w:rFonts w:eastAsia="Times New Roman"/>
          <w:b/>
          <w:color w:val="000000"/>
        </w:rPr>
        <w:t xml:space="preserve"> </w:t>
      </w:r>
      <w:r w:rsidRPr="00CB4A0A">
        <w:rPr>
          <w:rFonts w:eastAsia="Times New Roman"/>
          <w:b/>
          <w:color w:val="000000"/>
        </w:rPr>
        <w:t>Addressable</w:t>
      </w:r>
      <w:r w:rsidR="00C42880" w:rsidRPr="00CB4A0A">
        <w:rPr>
          <w:rFonts w:eastAsia="Times New Roman"/>
          <w:b/>
          <w:color w:val="000000"/>
        </w:rPr>
        <w:t xml:space="preserve"> </w:t>
      </w:r>
      <w:r w:rsidR="00C42880" w:rsidRPr="00CB4A0A">
        <w:t>Does your practice have policies and procedures for encrypting ePHI when deemed reasonable and appropriate?</w:t>
      </w:r>
      <w:bookmarkEnd w:id="798"/>
    </w:p>
    <w:p w14:paraId="50F7DA42" w14:textId="77777777" w:rsidR="002B2138" w:rsidRPr="00C55409" w:rsidRDefault="002B2138" w:rsidP="002B2138">
      <w:pPr>
        <w:pStyle w:val="ListParagraph"/>
        <w:numPr>
          <w:ilvl w:val="0"/>
          <w:numId w:val="4"/>
        </w:numPr>
        <w:rPr>
          <w:rFonts w:eastAsia="Times New Roman" w:cstheme="minorHAnsi"/>
          <w:b/>
          <w:color w:val="000000"/>
          <w:sz w:val="24"/>
          <w:szCs w:val="24"/>
          <w:rPrChange w:id="799" w:author="Hareesh Ganesan" w:date="2016-10-17T12:02:00Z">
            <w:rPr>
              <w:rFonts w:eastAsia="Times New Roman" w:cstheme="minorHAnsi"/>
              <w:color w:val="000000"/>
              <w:sz w:val="24"/>
              <w:szCs w:val="24"/>
            </w:rPr>
          </w:rPrChange>
        </w:rPr>
      </w:pPr>
      <w:r w:rsidRPr="00C55409">
        <w:rPr>
          <w:rFonts w:eastAsia="Times New Roman" w:cstheme="minorHAnsi"/>
          <w:b/>
          <w:color w:val="000000"/>
          <w:sz w:val="24"/>
          <w:szCs w:val="24"/>
          <w:rPrChange w:id="800" w:author="Hareesh Ganesan" w:date="2016-10-17T12:02:00Z">
            <w:rPr>
              <w:rFonts w:eastAsia="Times New Roman" w:cstheme="minorHAnsi"/>
              <w:color w:val="000000"/>
              <w:sz w:val="24"/>
              <w:szCs w:val="24"/>
            </w:rPr>
          </w:rPrChange>
        </w:rPr>
        <w:t>Yes</w:t>
      </w:r>
    </w:p>
    <w:p w14:paraId="4F7CE506" w14:textId="77777777" w:rsidR="002B2138" w:rsidRPr="00CB4A0A" w:rsidRDefault="002B2138" w:rsidP="002B2138">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056B0939" w14:textId="77777777" w:rsidR="002B2138" w:rsidRPr="00CB4A0A" w:rsidRDefault="002B2138" w:rsidP="002B2138">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764D94B7"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Cost</w:t>
      </w:r>
    </w:p>
    <w:p w14:paraId="194F157D"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Practice Size</w:t>
      </w:r>
    </w:p>
    <w:p w14:paraId="09F80A32"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Complexity</w:t>
      </w:r>
    </w:p>
    <w:p w14:paraId="0BABD2F8" w14:textId="77777777" w:rsidR="002B2138" w:rsidRPr="00CB4A0A" w:rsidRDefault="002B2138" w:rsidP="002B2138">
      <w:pPr>
        <w:pStyle w:val="ListParagraph"/>
        <w:numPr>
          <w:ilvl w:val="0"/>
          <w:numId w:val="2"/>
        </w:numPr>
        <w:rPr>
          <w:rFonts w:cstheme="minorHAnsi"/>
          <w:sz w:val="24"/>
          <w:szCs w:val="24"/>
        </w:rPr>
      </w:pPr>
      <w:r w:rsidRPr="00CB4A0A">
        <w:rPr>
          <w:rFonts w:cstheme="minorHAnsi"/>
          <w:sz w:val="24"/>
          <w:szCs w:val="24"/>
        </w:rPr>
        <w:t>Alternate Solution</w:t>
      </w:r>
    </w:p>
    <w:p w14:paraId="59C92D6A" w14:textId="77777777" w:rsidR="002B2138" w:rsidRPr="00CB4A0A" w:rsidRDefault="002B2138" w:rsidP="002B2138">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2B2138" w:rsidRPr="00CB4A0A" w14:paraId="546D2A62" w14:textId="77777777" w:rsidTr="002B2138">
        <w:tc>
          <w:tcPr>
            <w:tcW w:w="9576" w:type="dxa"/>
          </w:tcPr>
          <w:p w14:paraId="15E013A0" w14:textId="77777777" w:rsidR="002B2138" w:rsidRPr="00CB4A0A" w:rsidDel="00C55409" w:rsidRDefault="00C55409" w:rsidP="002B2138">
            <w:pPr>
              <w:rPr>
                <w:del w:id="801" w:author="Hareesh Ganesan" w:date="2016-10-17T12:01:00Z"/>
                <w:rFonts w:cstheme="minorHAnsi"/>
                <w:sz w:val="24"/>
                <w:szCs w:val="24"/>
              </w:rPr>
            </w:pPr>
            <w:ins w:id="802" w:author="Hareesh Ganesan" w:date="2016-10-17T12:02:00Z">
              <w:r>
                <w:rPr>
                  <w:rFonts w:cstheme="minorHAnsi"/>
                  <w:sz w:val="24"/>
                  <w:szCs w:val="24"/>
                </w:rPr>
                <w:t>All PHI is encrypted at rest and in transit.</w:t>
              </w:r>
            </w:ins>
          </w:p>
          <w:p w14:paraId="505DABFA" w14:textId="77777777" w:rsidR="002B2138" w:rsidRPr="00CB4A0A" w:rsidRDefault="002B2138" w:rsidP="002B2138">
            <w:pPr>
              <w:rPr>
                <w:rFonts w:cstheme="minorHAnsi"/>
                <w:sz w:val="24"/>
                <w:szCs w:val="24"/>
              </w:rPr>
            </w:pPr>
          </w:p>
          <w:p w14:paraId="349B8145" w14:textId="77777777" w:rsidR="002B2138" w:rsidRPr="00CB4A0A" w:rsidRDefault="002B2138" w:rsidP="002B2138">
            <w:pPr>
              <w:rPr>
                <w:rFonts w:cstheme="minorHAnsi"/>
                <w:sz w:val="24"/>
                <w:szCs w:val="24"/>
              </w:rPr>
            </w:pPr>
          </w:p>
          <w:p w14:paraId="4CBAF9AD" w14:textId="77777777" w:rsidR="002B2138" w:rsidRPr="00CB4A0A" w:rsidRDefault="002B2138" w:rsidP="002B2138">
            <w:pPr>
              <w:rPr>
                <w:rFonts w:cstheme="minorHAnsi"/>
                <w:sz w:val="24"/>
                <w:szCs w:val="24"/>
              </w:rPr>
            </w:pPr>
          </w:p>
          <w:p w14:paraId="3C0931DF" w14:textId="77777777" w:rsidR="002B2138" w:rsidRPr="00CB4A0A" w:rsidRDefault="002B2138" w:rsidP="002B2138">
            <w:pPr>
              <w:rPr>
                <w:rFonts w:cstheme="minorHAnsi"/>
                <w:sz w:val="24"/>
                <w:szCs w:val="24"/>
              </w:rPr>
            </w:pPr>
          </w:p>
          <w:p w14:paraId="47CB118D" w14:textId="77777777" w:rsidR="002B2138" w:rsidRPr="00CB4A0A" w:rsidRDefault="002B2138" w:rsidP="002B2138">
            <w:pPr>
              <w:rPr>
                <w:rFonts w:cstheme="minorHAnsi"/>
                <w:sz w:val="24"/>
                <w:szCs w:val="24"/>
              </w:rPr>
            </w:pPr>
          </w:p>
        </w:tc>
      </w:tr>
    </w:tbl>
    <w:p w14:paraId="7AFFDB79" w14:textId="77777777" w:rsidR="002B2138" w:rsidRPr="00CB4A0A" w:rsidRDefault="002B2138" w:rsidP="002B2138">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B2138" w:rsidRPr="00CB4A0A" w14:paraId="77E6EA9F" w14:textId="77777777" w:rsidTr="002B2138">
        <w:tc>
          <w:tcPr>
            <w:tcW w:w="9576" w:type="dxa"/>
          </w:tcPr>
          <w:p w14:paraId="4493A40C" w14:textId="77777777" w:rsidR="002B2138" w:rsidRPr="00CB4A0A" w:rsidRDefault="002B2138" w:rsidP="002B2138">
            <w:pPr>
              <w:rPr>
                <w:rFonts w:cstheme="minorHAnsi"/>
                <w:sz w:val="24"/>
                <w:szCs w:val="24"/>
              </w:rPr>
            </w:pPr>
          </w:p>
          <w:p w14:paraId="6F093A32" w14:textId="77777777" w:rsidR="002B2138" w:rsidRPr="00CB4A0A" w:rsidRDefault="002B2138" w:rsidP="002B2138">
            <w:pPr>
              <w:rPr>
                <w:rFonts w:cstheme="minorHAnsi"/>
                <w:sz w:val="24"/>
                <w:szCs w:val="24"/>
              </w:rPr>
            </w:pPr>
          </w:p>
          <w:p w14:paraId="500A8833" w14:textId="77777777" w:rsidR="002B2138" w:rsidRPr="00CB4A0A" w:rsidRDefault="002B2138" w:rsidP="002B2138">
            <w:pPr>
              <w:rPr>
                <w:rFonts w:cstheme="minorHAnsi"/>
                <w:sz w:val="24"/>
                <w:szCs w:val="24"/>
              </w:rPr>
            </w:pPr>
          </w:p>
          <w:p w14:paraId="3F17E611" w14:textId="77777777" w:rsidR="002B2138" w:rsidRPr="00CB4A0A" w:rsidRDefault="002B2138" w:rsidP="002B2138">
            <w:pPr>
              <w:rPr>
                <w:rFonts w:cstheme="minorHAnsi"/>
                <w:sz w:val="24"/>
                <w:szCs w:val="24"/>
              </w:rPr>
            </w:pPr>
          </w:p>
          <w:p w14:paraId="12E1F657" w14:textId="77777777" w:rsidR="002B2138" w:rsidRPr="00CB4A0A" w:rsidRDefault="002B2138" w:rsidP="002B2138">
            <w:pPr>
              <w:rPr>
                <w:rFonts w:cstheme="minorHAnsi"/>
                <w:sz w:val="24"/>
                <w:szCs w:val="24"/>
              </w:rPr>
            </w:pPr>
          </w:p>
          <w:p w14:paraId="01B42B1F" w14:textId="77777777" w:rsidR="002B2138" w:rsidRPr="00CB4A0A" w:rsidRDefault="002B2138" w:rsidP="002B2138">
            <w:pPr>
              <w:rPr>
                <w:rFonts w:cstheme="minorHAnsi"/>
                <w:sz w:val="24"/>
                <w:szCs w:val="24"/>
              </w:rPr>
            </w:pPr>
          </w:p>
        </w:tc>
      </w:tr>
    </w:tbl>
    <w:p w14:paraId="70C3D5F7" w14:textId="77777777" w:rsidR="00131D1F" w:rsidRPr="00CB4A0A" w:rsidRDefault="00131D1F" w:rsidP="002B2138">
      <w:pPr>
        <w:rPr>
          <w:rFonts w:cstheme="minorHAnsi"/>
          <w:sz w:val="24"/>
          <w:szCs w:val="24"/>
        </w:rPr>
      </w:pPr>
    </w:p>
    <w:p w14:paraId="23F44D68" w14:textId="77777777" w:rsidR="002B2138" w:rsidRPr="00CB4A0A" w:rsidRDefault="002B2138" w:rsidP="002B2138">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B2138" w:rsidRPr="00CB4A0A" w14:paraId="607CDC4F" w14:textId="77777777" w:rsidTr="002B2138">
        <w:tc>
          <w:tcPr>
            <w:tcW w:w="9576" w:type="dxa"/>
          </w:tcPr>
          <w:p w14:paraId="6E4A5F2D" w14:textId="77777777" w:rsidR="002B2138" w:rsidRPr="00CB4A0A" w:rsidRDefault="002B2138" w:rsidP="002B2138">
            <w:pPr>
              <w:rPr>
                <w:rFonts w:cstheme="minorHAnsi"/>
                <w:sz w:val="24"/>
                <w:szCs w:val="24"/>
              </w:rPr>
            </w:pPr>
          </w:p>
          <w:p w14:paraId="36323DBB" w14:textId="77777777" w:rsidR="002B2138" w:rsidRPr="00CB4A0A" w:rsidRDefault="002B2138" w:rsidP="002B2138">
            <w:pPr>
              <w:rPr>
                <w:rFonts w:cstheme="minorHAnsi"/>
                <w:sz w:val="24"/>
                <w:szCs w:val="24"/>
              </w:rPr>
            </w:pPr>
          </w:p>
          <w:p w14:paraId="4076F67E" w14:textId="77777777" w:rsidR="002B2138" w:rsidRPr="00CB4A0A" w:rsidRDefault="002B2138" w:rsidP="002B2138">
            <w:pPr>
              <w:rPr>
                <w:rFonts w:cstheme="minorHAnsi"/>
                <w:sz w:val="24"/>
                <w:szCs w:val="24"/>
              </w:rPr>
            </w:pPr>
          </w:p>
          <w:p w14:paraId="2EDB0529" w14:textId="77777777" w:rsidR="002B2138" w:rsidRPr="00CB4A0A" w:rsidRDefault="002B2138" w:rsidP="002B2138">
            <w:pPr>
              <w:rPr>
                <w:rFonts w:cstheme="minorHAnsi"/>
                <w:sz w:val="24"/>
                <w:szCs w:val="24"/>
              </w:rPr>
            </w:pPr>
          </w:p>
          <w:p w14:paraId="2361B104" w14:textId="77777777" w:rsidR="002B2138" w:rsidRPr="00CB4A0A" w:rsidRDefault="002B2138" w:rsidP="002B2138">
            <w:pPr>
              <w:rPr>
                <w:rFonts w:cstheme="minorHAnsi"/>
                <w:sz w:val="24"/>
                <w:szCs w:val="24"/>
              </w:rPr>
            </w:pPr>
          </w:p>
          <w:p w14:paraId="75D0A5FD" w14:textId="77777777" w:rsidR="002B2138" w:rsidRPr="00CB4A0A" w:rsidRDefault="002B2138" w:rsidP="002B2138">
            <w:pPr>
              <w:rPr>
                <w:rFonts w:cstheme="minorHAnsi"/>
                <w:sz w:val="24"/>
                <w:szCs w:val="24"/>
              </w:rPr>
            </w:pPr>
          </w:p>
        </w:tc>
      </w:tr>
    </w:tbl>
    <w:p w14:paraId="311CB737" w14:textId="77777777" w:rsidR="002B2138" w:rsidRPr="00CB4A0A" w:rsidRDefault="002B2138" w:rsidP="002B2138">
      <w:pPr>
        <w:rPr>
          <w:rFonts w:cstheme="minorHAnsi"/>
          <w:sz w:val="24"/>
          <w:szCs w:val="24"/>
        </w:rPr>
      </w:pPr>
    </w:p>
    <w:p w14:paraId="35AD7DC4" w14:textId="77777777" w:rsidR="002B2138" w:rsidRPr="00CB4A0A" w:rsidRDefault="002B2138" w:rsidP="002B2138">
      <w:pPr>
        <w:rPr>
          <w:rFonts w:cstheme="minorHAnsi"/>
          <w:sz w:val="24"/>
          <w:szCs w:val="24"/>
        </w:rPr>
      </w:pPr>
      <w:r w:rsidRPr="00CB4A0A">
        <w:rPr>
          <w:rFonts w:cstheme="minorHAnsi"/>
          <w:sz w:val="24"/>
          <w:szCs w:val="24"/>
        </w:rPr>
        <w:t>Please rate the likelihood of a threat/vulnerability affecting your ePHI:</w:t>
      </w:r>
    </w:p>
    <w:p w14:paraId="5BBE984D" w14:textId="77777777" w:rsidR="002B2138" w:rsidRPr="00C55409" w:rsidRDefault="002B2138" w:rsidP="002B2138">
      <w:pPr>
        <w:pStyle w:val="ListParagraph"/>
        <w:numPr>
          <w:ilvl w:val="0"/>
          <w:numId w:val="3"/>
        </w:numPr>
        <w:rPr>
          <w:rFonts w:cstheme="minorHAnsi"/>
          <w:b/>
          <w:sz w:val="24"/>
          <w:szCs w:val="24"/>
          <w:rPrChange w:id="803" w:author="Hareesh Ganesan" w:date="2016-10-17T12:03:00Z">
            <w:rPr>
              <w:rFonts w:cstheme="minorHAnsi"/>
              <w:sz w:val="24"/>
              <w:szCs w:val="24"/>
            </w:rPr>
          </w:rPrChange>
        </w:rPr>
      </w:pPr>
      <w:r w:rsidRPr="00C55409">
        <w:rPr>
          <w:rFonts w:cstheme="minorHAnsi"/>
          <w:b/>
          <w:sz w:val="24"/>
          <w:szCs w:val="24"/>
          <w:rPrChange w:id="804" w:author="Hareesh Ganesan" w:date="2016-10-17T12:03:00Z">
            <w:rPr>
              <w:rFonts w:cstheme="minorHAnsi"/>
              <w:sz w:val="24"/>
              <w:szCs w:val="24"/>
            </w:rPr>
          </w:rPrChange>
        </w:rPr>
        <w:t>Low</w:t>
      </w:r>
    </w:p>
    <w:p w14:paraId="39E5A27B"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399720BA"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75CF4374" w14:textId="77777777" w:rsidR="002B2138" w:rsidRPr="00CB4A0A" w:rsidRDefault="002B2138" w:rsidP="002B2138">
      <w:pPr>
        <w:rPr>
          <w:rFonts w:cstheme="minorHAnsi"/>
          <w:sz w:val="24"/>
          <w:szCs w:val="24"/>
        </w:rPr>
      </w:pPr>
      <w:r w:rsidRPr="00CB4A0A">
        <w:rPr>
          <w:rFonts w:cstheme="minorHAnsi"/>
          <w:sz w:val="24"/>
          <w:szCs w:val="24"/>
        </w:rPr>
        <w:t>Please rate the impact of a threat/vulnerability affecting your ePHI:</w:t>
      </w:r>
    </w:p>
    <w:p w14:paraId="2B5BA8B6" w14:textId="77777777" w:rsidR="002B2138" w:rsidRPr="00C55409" w:rsidRDefault="002B2138" w:rsidP="002B2138">
      <w:pPr>
        <w:pStyle w:val="ListParagraph"/>
        <w:numPr>
          <w:ilvl w:val="0"/>
          <w:numId w:val="3"/>
        </w:numPr>
        <w:rPr>
          <w:rFonts w:cstheme="minorHAnsi"/>
          <w:b/>
          <w:sz w:val="24"/>
          <w:szCs w:val="24"/>
          <w:rPrChange w:id="805" w:author="Hareesh Ganesan" w:date="2016-10-17T12:03:00Z">
            <w:rPr>
              <w:rFonts w:cstheme="minorHAnsi"/>
              <w:sz w:val="24"/>
              <w:szCs w:val="24"/>
            </w:rPr>
          </w:rPrChange>
        </w:rPr>
      </w:pPr>
      <w:r w:rsidRPr="00C55409">
        <w:rPr>
          <w:rFonts w:cstheme="minorHAnsi"/>
          <w:b/>
          <w:sz w:val="24"/>
          <w:szCs w:val="24"/>
          <w:rPrChange w:id="806" w:author="Hareesh Ganesan" w:date="2016-10-17T12:03:00Z">
            <w:rPr>
              <w:rFonts w:cstheme="minorHAnsi"/>
              <w:sz w:val="24"/>
              <w:szCs w:val="24"/>
            </w:rPr>
          </w:rPrChange>
        </w:rPr>
        <w:t>Low</w:t>
      </w:r>
    </w:p>
    <w:p w14:paraId="7664136C"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Medium</w:t>
      </w:r>
    </w:p>
    <w:p w14:paraId="784A171C" w14:textId="77777777" w:rsidR="002B2138" w:rsidRPr="00CB4A0A" w:rsidRDefault="002B2138" w:rsidP="002B2138">
      <w:pPr>
        <w:pStyle w:val="ListParagraph"/>
        <w:numPr>
          <w:ilvl w:val="0"/>
          <w:numId w:val="3"/>
        </w:numPr>
        <w:rPr>
          <w:rFonts w:cstheme="minorHAnsi"/>
          <w:sz w:val="24"/>
          <w:szCs w:val="24"/>
        </w:rPr>
      </w:pPr>
      <w:r w:rsidRPr="00CB4A0A">
        <w:rPr>
          <w:rFonts w:cstheme="minorHAnsi"/>
          <w:sz w:val="24"/>
          <w:szCs w:val="24"/>
        </w:rPr>
        <w:t>High</w:t>
      </w:r>
    </w:p>
    <w:p w14:paraId="4D657732" w14:textId="77777777" w:rsidR="00CB5266" w:rsidRPr="00CB4A0A" w:rsidRDefault="00CB5266" w:rsidP="00CB5266">
      <w:pPr>
        <w:rPr>
          <w:rFonts w:cstheme="minorHAnsi"/>
          <w:b/>
          <w:sz w:val="24"/>
          <w:szCs w:val="24"/>
        </w:rPr>
      </w:pPr>
      <w:r w:rsidRPr="00CB4A0A">
        <w:rPr>
          <w:rFonts w:cstheme="minorHAnsi"/>
          <w:b/>
          <w:sz w:val="24"/>
          <w:szCs w:val="24"/>
        </w:rPr>
        <w:t>Overall Security Risk:</w:t>
      </w:r>
    </w:p>
    <w:p w14:paraId="489A93E7" w14:textId="77777777" w:rsidR="00CB5266" w:rsidRPr="00C55409" w:rsidRDefault="00CB5266" w:rsidP="00CB5266">
      <w:pPr>
        <w:numPr>
          <w:ilvl w:val="0"/>
          <w:numId w:val="3"/>
        </w:numPr>
        <w:contextualSpacing/>
        <w:rPr>
          <w:rFonts w:cstheme="minorHAnsi"/>
          <w:b/>
          <w:sz w:val="24"/>
          <w:szCs w:val="24"/>
          <w:rPrChange w:id="807" w:author="Hareesh Ganesan" w:date="2016-10-17T12:03:00Z">
            <w:rPr>
              <w:rFonts w:cstheme="minorHAnsi"/>
              <w:sz w:val="24"/>
              <w:szCs w:val="24"/>
            </w:rPr>
          </w:rPrChange>
        </w:rPr>
      </w:pPr>
      <w:r w:rsidRPr="00C55409">
        <w:rPr>
          <w:rFonts w:cstheme="minorHAnsi"/>
          <w:b/>
          <w:sz w:val="24"/>
          <w:szCs w:val="24"/>
          <w:rPrChange w:id="808" w:author="Hareesh Ganesan" w:date="2016-10-17T12:03:00Z">
            <w:rPr>
              <w:rFonts w:cstheme="minorHAnsi"/>
              <w:sz w:val="24"/>
              <w:szCs w:val="24"/>
            </w:rPr>
          </w:rPrChange>
        </w:rPr>
        <w:t>Low</w:t>
      </w:r>
    </w:p>
    <w:p w14:paraId="6D28DD7B" w14:textId="77777777"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Medium</w:t>
      </w:r>
    </w:p>
    <w:p w14:paraId="53C5AC59" w14:textId="77777777"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High</w:t>
      </w:r>
    </w:p>
    <w:p w14:paraId="6171A520" w14:textId="77777777" w:rsidR="002B2138" w:rsidRPr="00CB4A0A" w:rsidRDefault="002B2138" w:rsidP="002B2138">
      <w:pPr>
        <w:rPr>
          <w:rFonts w:cstheme="minorHAnsi"/>
          <w:b/>
          <w:sz w:val="24"/>
          <w:szCs w:val="24"/>
        </w:rPr>
      </w:pPr>
      <w:r w:rsidRPr="00CB4A0A">
        <w:rPr>
          <w:rFonts w:cstheme="minorHAnsi"/>
          <w:b/>
          <w:sz w:val="24"/>
          <w:szCs w:val="24"/>
        </w:rPr>
        <w:t>Related Information:</w:t>
      </w:r>
    </w:p>
    <w:p w14:paraId="5FD8B1D0" w14:textId="77777777" w:rsidR="002B2138" w:rsidRPr="00CB4A0A" w:rsidRDefault="002B2138" w:rsidP="002B2138">
      <w:pPr>
        <w:rPr>
          <w:rFonts w:cstheme="minorHAnsi"/>
          <w:i/>
          <w:sz w:val="24"/>
          <w:szCs w:val="24"/>
        </w:rPr>
      </w:pPr>
      <w:r w:rsidRPr="00CB4A0A">
        <w:rPr>
          <w:rFonts w:cstheme="minorHAnsi"/>
          <w:i/>
          <w:sz w:val="24"/>
          <w:szCs w:val="24"/>
        </w:rPr>
        <w:t>Things to Consider to Help Answer the Question:</w:t>
      </w:r>
    </w:p>
    <w:p w14:paraId="172A55B4" w14:textId="77777777" w:rsidR="0065146A" w:rsidRPr="00CB4A0A" w:rsidRDefault="0065146A" w:rsidP="0065146A">
      <w:pPr>
        <w:spacing w:line="240" w:lineRule="auto"/>
        <w:contextualSpacing/>
        <w:rPr>
          <w:rFonts w:eastAsia="Times New Roman" w:cstheme="minorHAnsi"/>
          <w:color w:val="000000"/>
          <w:sz w:val="24"/>
          <w:szCs w:val="24"/>
        </w:rPr>
      </w:pPr>
      <w:r w:rsidRPr="00CB4A0A">
        <w:rPr>
          <w:rFonts w:eastAsia="Times New Roman" w:cstheme="minorHAnsi"/>
          <w:color w:val="000000"/>
          <w:sz w:val="24"/>
          <w:szCs w:val="24"/>
        </w:rPr>
        <w:t>Consider that written policies and procedures that:</w:t>
      </w:r>
    </w:p>
    <w:p w14:paraId="4E268566" w14:textId="77777777" w:rsidR="0065146A" w:rsidRPr="00CB4A0A" w:rsidRDefault="0065146A" w:rsidP="0065146A">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drive the development of processes and adoption of standards and controls, which reduce risk to ePHI</w:t>
      </w:r>
    </w:p>
    <w:p w14:paraId="36D87DEF" w14:textId="77777777" w:rsidR="0065146A" w:rsidRPr="00CB4A0A" w:rsidRDefault="0065146A" w:rsidP="0065146A">
      <w:pPr>
        <w:pStyle w:val="ListParagraph"/>
        <w:numPr>
          <w:ilvl w:val="0"/>
          <w:numId w:val="5"/>
        </w:numPr>
        <w:spacing w:line="240" w:lineRule="auto"/>
        <w:rPr>
          <w:rFonts w:eastAsia="Times New Roman" w:cstheme="minorHAnsi"/>
          <w:color w:val="000000"/>
          <w:sz w:val="24"/>
          <w:szCs w:val="24"/>
        </w:rPr>
      </w:pPr>
      <w:r w:rsidRPr="00CB4A0A">
        <w:rPr>
          <w:rFonts w:eastAsia="Times New Roman" w:cstheme="minorHAnsi"/>
          <w:color w:val="000000"/>
          <w:sz w:val="24"/>
          <w:szCs w:val="24"/>
        </w:rPr>
        <w:t>Can provide essential information for privacy and security awareness and role-based training.</w:t>
      </w:r>
    </w:p>
    <w:p w14:paraId="2A641889" w14:textId="77777777" w:rsidR="002B2138" w:rsidRPr="00CB4A0A" w:rsidRDefault="002B2138" w:rsidP="002B2138">
      <w:pPr>
        <w:rPr>
          <w:rFonts w:cstheme="minorHAnsi"/>
          <w:i/>
          <w:sz w:val="24"/>
          <w:szCs w:val="24"/>
        </w:rPr>
      </w:pPr>
      <w:r w:rsidRPr="00CB4A0A">
        <w:rPr>
          <w:rFonts w:cstheme="minorHAnsi"/>
          <w:i/>
          <w:sz w:val="24"/>
          <w:szCs w:val="24"/>
        </w:rPr>
        <w:t>Possible Threats and Vulnerabilities:</w:t>
      </w:r>
    </w:p>
    <w:p w14:paraId="5D0E0A06" w14:textId="77777777"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If your practice’s polices do not require ePHI to be encrypted when it is appropriate to do so, then it is not required to consider all appropriate means available to protect the confidentiality, integrity, and availability of ePHI when it is stored and transmitted.</w:t>
      </w:r>
      <w:r w:rsidR="00343753" w:rsidRPr="00CB4A0A">
        <w:rPr>
          <w:rFonts w:cstheme="minorHAnsi"/>
          <w:sz w:val="24"/>
          <w:szCs w:val="24"/>
        </w:rPr>
        <w:t xml:space="preserve"> </w:t>
      </w:r>
    </w:p>
    <w:p w14:paraId="7EA3623D" w14:textId="77777777" w:rsidR="0065146A" w:rsidRPr="00CB4A0A" w:rsidRDefault="0065146A" w:rsidP="0065146A">
      <w:pPr>
        <w:spacing w:after="0" w:line="240" w:lineRule="auto"/>
        <w:contextualSpacing/>
        <w:rPr>
          <w:rFonts w:cstheme="minorHAnsi"/>
          <w:sz w:val="24"/>
          <w:szCs w:val="24"/>
        </w:rPr>
      </w:pPr>
    </w:p>
    <w:p w14:paraId="5CFCCB19" w14:textId="77777777" w:rsidR="0065146A" w:rsidRPr="00CB4A0A" w:rsidRDefault="0065146A" w:rsidP="0065146A">
      <w:pPr>
        <w:spacing w:line="240" w:lineRule="auto"/>
        <w:contextualSpacing/>
        <w:rPr>
          <w:rFonts w:cstheme="minorHAnsi"/>
          <w:sz w:val="24"/>
          <w:szCs w:val="24"/>
        </w:rPr>
      </w:pPr>
      <w:r w:rsidRPr="00CB4A0A">
        <w:rPr>
          <w:rFonts w:eastAsia="Times New Roman" w:cstheme="minorHAnsi"/>
          <w:color w:val="000000"/>
          <w:sz w:val="24"/>
          <w:szCs w:val="24"/>
        </w:rPr>
        <w:t>Some potential impacts include:</w:t>
      </w:r>
    </w:p>
    <w:p w14:paraId="6908718B"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access can go undetected and your practice might not be able to reduce the risk to the privacy, confidentiality, integrity or availability of ePHI.</w:t>
      </w:r>
    </w:p>
    <w:p w14:paraId="03F8DE2E"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7D7047C6" w14:textId="77777777" w:rsidR="002B2138"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Accurate ePHI is not available, adversely impacting the practitioner’s ability to diagnose and treat the patient.</w:t>
      </w:r>
    </w:p>
    <w:p w14:paraId="577E788E" w14:textId="77777777" w:rsidR="002B2138" w:rsidRPr="00CB4A0A" w:rsidRDefault="002B2138" w:rsidP="002B2138">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29E3C2B8" w14:textId="77777777" w:rsidR="002B2138" w:rsidRPr="00CB4A0A" w:rsidRDefault="00A81A09" w:rsidP="002B2138">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2B2138"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21B1CC3C" w14:textId="77777777" w:rsidR="002B2138" w:rsidRPr="00CB4A0A" w:rsidRDefault="002B2138" w:rsidP="002B2138">
      <w:pPr>
        <w:spacing w:after="0" w:line="240" w:lineRule="auto"/>
        <w:rPr>
          <w:rFonts w:eastAsia="Times New Roman" w:cstheme="minorHAnsi"/>
          <w:bCs/>
          <w:sz w:val="24"/>
          <w:szCs w:val="24"/>
        </w:rPr>
      </w:pPr>
    </w:p>
    <w:p w14:paraId="3CF4E6E6" w14:textId="77777777"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 xml:space="preserve">Implement a mechanism to encrypt ePHI whenever deemed appropriate. </w:t>
      </w:r>
    </w:p>
    <w:p w14:paraId="1A4ADBE0" w14:textId="77777777" w:rsidR="0065146A" w:rsidRPr="00CB4A0A" w:rsidRDefault="0065146A" w:rsidP="0065146A">
      <w:pPr>
        <w:spacing w:after="0"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164.312(e)(2)(ii)]</w:t>
      </w:r>
    </w:p>
    <w:p w14:paraId="44E1DD71" w14:textId="77777777" w:rsidR="0065146A" w:rsidRPr="00CB4A0A" w:rsidRDefault="0065146A" w:rsidP="0065146A">
      <w:pPr>
        <w:spacing w:after="0" w:line="240" w:lineRule="auto"/>
        <w:rPr>
          <w:rFonts w:cstheme="minorHAnsi"/>
          <w:color w:val="000000" w:themeColor="text1"/>
          <w:sz w:val="24"/>
          <w:szCs w:val="24"/>
        </w:rPr>
      </w:pPr>
      <w:r w:rsidRPr="00CB4A0A">
        <w:rPr>
          <w:rFonts w:cstheme="minorHAnsi"/>
          <w:sz w:val="24"/>
          <w:szCs w:val="24"/>
        </w:rPr>
        <w:br/>
      </w:r>
      <w:r w:rsidRPr="00CB4A0A">
        <w:rPr>
          <w:rFonts w:cstheme="minorHAnsi"/>
          <w:color w:val="000000" w:themeColor="text1"/>
          <w:sz w:val="24"/>
          <w:szCs w:val="24"/>
        </w:rPr>
        <w:t>Develop, document, and disseminate to workforce members a system and communications protection policy that addresses purpose, scope, roles, responsibilities, management commitment, coordination among organizational entities, and compliance; and procedures to facilitate the implementation of the system and communications protection policy and associated system and communications protection controls.</w:t>
      </w:r>
      <w:r w:rsidRPr="00CB4A0A">
        <w:rPr>
          <w:rFonts w:cstheme="minorHAnsi"/>
          <w:color w:val="000000" w:themeColor="text1"/>
          <w:sz w:val="24"/>
          <w:szCs w:val="24"/>
        </w:rPr>
        <w:br/>
        <w:t>[NIST SP 800-53 SC-1]</w:t>
      </w:r>
    </w:p>
    <w:p w14:paraId="27F91351" w14:textId="77777777" w:rsidR="00131D1F" w:rsidRPr="00CB4A0A" w:rsidRDefault="00131D1F" w:rsidP="0065146A">
      <w:pPr>
        <w:spacing w:after="0" w:line="240" w:lineRule="auto"/>
        <w:rPr>
          <w:rFonts w:cstheme="minorHAnsi"/>
          <w:color w:val="000000" w:themeColor="text1"/>
          <w:sz w:val="24"/>
          <w:szCs w:val="24"/>
        </w:rPr>
      </w:pPr>
    </w:p>
    <w:p w14:paraId="1966C70C" w14:textId="77777777" w:rsidR="00C42880" w:rsidRPr="00CB4A0A" w:rsidRDefault="0065146A" w:rsidP="00C42880">
      <w:pPr>
        <w:pStyle w:val="Heading1"/>
        <w:pBdr>
          <w:top w:val="single" w:sz="4" w:space="1" w:color="auto"/>
          <w:left w:val="single" w:sz="4" w:space="4" w:color="auto"/>
          <w:bottom w:val="single" w:sz="4" w:space="1" w:color="auto"/>
          <w:right w:val="single" w:sz="4" w:space="4" w:color="auto"/>
        </w:pBdr>
        <w:rPr>
          <w:rFonts w:eastAsia="Times New Roman"/>
        </w:rPr>
      </w:pPr>
      <w:bookmarkStart w:id="809" w:name="_Toc461443978"/>
      <w:r w:rsidRPr="00CB4A0A">
        <w:rPr>
          <w:b/>
        </w:rPr>
        <w:t>T45</w:t>
      </w:r>
      <w:r w:rsidR="00C42880" w:rsidRPr="00CB4A0A">
        <w:rPr>
          <w:b/>
        </w:rPr>
        <w:t xml:space="preserve"> - </w:t>
      </w:r>
      <w:r w:rsidRPr="00CB4A0A">
        <w:rPr>
          <w:rFonts w:eastAsia="Times New Roman"/>
          <w:b/>
        </w:rPr>
        <w:t>§164.312(e)(2)(ii)</w:t>
      </w:r>
      <w:r w:rsidR="00343753" w:rsidRPr="00CB4A0A">
        <w:rPr>
          <w:rFonts w:eastAsia="Times New Roman"/>
          <w:b/>
        </w:rPr>
        <w:t xml:space="preserve"> </w:t>
      </w:r>
      <w:r w:rsidRPr="00CB4A0A">
        <w:rPr>
          <w:rFonts w:eastAsia="Times New Roman"/>
          <w:b/>
        </w:rPr>
        <w:t>Addressable</w:t>
      </w:r>
      <w:r w:rsidR="00C42880" w:rsidRPr="00CB4A0A">
        <w:rPr>
          <w:rFonts w:eastAsia="Times New Roman"/>
          <w:b/>
        </w:rPr>
        <w:t xml:space="preserve"> </w:t>
      </w:r>
      <w:r w:rsidR="00C42880" w:rsidRPr="00CB4A0A">
        <w:rPr>
          <w:rFonts w:eastAsia="Times New Roman"/>
        </w:rPr>
        <w:t>When analyzing risk, does your practice consider the value of encryption for assuring the integrity of ePHI is not accessed or modified when it is stored or transmitted?</w:t>
      </w:r>
      <w:bookmarkEnd w:id="809"/>
    </w:p>
    <w:p w14:paraId="16EEC8D1" w14:textId="77777777" w:rsidR="0065146A" w:rsidRPr="00C55409" w:rsidRDefault="0065146A" w:rsidP="0065146A">
      <w:pPr>
        <w:pStyle w:val="ListParagraph"/>
        <w:numPr>
          <w:ilvl w:val="0"/>
          <w:numId w:val="4"/>
        </w:numPr>
        <w:rPr>
          <w:rFonts w:eastAsia="Times New Roman" w:cstheme="minorHAnsi"/>
          <w:b/>
          <w:color w:val="000000"/>
          <w:sz w:val="24"/>
          <w:szCs w:val="24"/>
          <w:rPrChange w:id="810" w:author="Hareesh Ganesan" w:date="2016-10-17T12:03:00Z">
            <w:rPr>
              <w:rFonts w:eastAsia="Times New Roman" w:cstheme="minorHAnsi"/>
              <w:color w:val="000000"/>
              <w:sz w:val="24"/>
              <w:szCs w:val="24"/>
            </w:rPr>
          </w:rPrChange>
        </w:rPr>
      </w:pPr>
      <w:r w:rsidRPr="00C55409">
        <w:rPr>
          <w:rFonts w:eastAsia="Times New Roman" w:cstheme="minorHAnsi"/>
          <w:b/>
          <w:color w:val="000000"/>
          <w:sz w:val="24"/>
          <w:szCs w:val="24"/>
          <w:rPrChange w:id="811" w:author="Hareesh Ganesan" w:date="2016-10-17T12:03:00Z">
            <w:rPr>
              <w:rFonts w:eastAsia="Times New Roman" w:cstheme="minorHAnsi"/>
              <w:color w:val="000000"/>
              <w:sz w:val="24"/>
              <w:szCs w:val="24"/>
            </w:rPr>
          </w:rPrChange>
        </w:rPr>
        <w:t>Yes</w:t>
      </w:r>
    </w:p>
    <w:p w14:paraId="619AA8E7" w14:textId="77777777" w:rsidR="0065146A" w:rsidRPr="00CB4A0A" w:rsidRDefault="0065146A" w:rsidP="0065146A">
      <w:pPr>
        <w:pStyle w:val="ListParagraph"/>
        <w:numPr>
          <w:ilvl w:val="0"/>
          <w:numId w:val="1"/>
        </w:numPr>
        <w:rPr>
          <w:rFonts w:eastAsia="Times New Roman" w:cstheme="minorHAnsi"/>
          <w:color w:val="000000"/>
          <w:sz w:val="24"/>
          <w:szCs w:val="24"/>
        </w:rPr>
      </w:pPr>
      <w:r w:rsidRPr="00CB4A0A">
        <w:rPr>
          <w:rFonts w:eastAsia="Times New Roman" w:cstheme="minorHAnsi"/>
          <w:color w:val="000000"/>
          <w:sz w:val="24"/>
          <w:szCs w:val="24"/>
        </w:rPr>
        <w:t>No</w:t>
      </w:r>
    </w:p>
    <w:p w14:paraId="054EA1DA" w14:textId="77777777" w:rsidR="0065146A" w:rsidRPr="00CB4A0A" w:rsidRDefault="0065146A" w:rsidP="0065146A">
      <w:pPr>
        <w:rPr>
          <w:rFonts w:cstheme="minorHAnsi"/>
          <w:sz w:val="24"/>
          <w:szCs w:val="24"/>
        </w:rPr>
      </w:pPr>
      <w:r w:rsidRPr="00CB4A0A">
        <w:rPr>
          <w:rFonts w:cstheme="minorHAnsi"/>
          <w:b/>
          <w:sz w:val="24"/>
          <w:szCs w:val="24"/>
        </w:rPr>
        <w:t>If no</w:t>
      </w:r>
      <w:r w:rsidRPr="00CB4A0A">
        <w:rPr>
          <w:rFonts w:cstheme="minorHAnsi"/>
          <w:sz w:val="24"/>
          <w:szCs w:val="24"/>
        </w:rPr>
        <w:t>, please select from the following:</w:t>
      </w:r>
    </w:p>
    <w:p w14:paraId="34A3EC4E" w14:textId="77777777"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Cost</w:t>
      </w:r>
    </w:p>
    <w:p w14:paraId="0FAD4A73" w14:textId="77777777"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Practice Size</w:t>
      </w:r>
    </w:p>
    <w:p w14:paraId="060DD6A7" w14:textId="77777777"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Complexity</w:t>
      </w:r>
    </w:p>
    <w:p w14:paraId="5BF072F9" w14:textId="77777777" w:rsidR="0065146A" w:rsidRPr="00CB4A0A" w:rsidRDefault="0065146A" w:rsidP="0065146A">
      <w:pPr>
        <w:pStyle w:val="ListParagraph"/>
        <w:numPr>
          <w:ilvl w:val="0"/>
          <w:numId w:val="2"/>
        </w:numPr>
        <w:rPr>
          <w:rFonts w:cstheme="minorHAnsi"/>
          <w:sz w:val="24"/>
          <w:szCs w:val="24"/>
        </w:rPr>
      </w:pPr>
      <w:r w:rsidRPr="00CB4A0A">
        <w:rPr>
          <w:rFonts w:cstheme="minorHAnsi"/>
          <w:sz w:val="24"/>
          <w:szCs w:val="24"/>
        </w:rPr>
        <w:t>Alternate Solution</w:t>
      </w:r>
    </w:p>
    <w:p w14:paraId="32779E0A" w14:textId="77777777" w:rsidR="0065146A" w:rsidRPr="00CB4A0A" w:rsidRDefault="0065146A" w:rsidP="0065146A">
      <w:pPr>
        <w:rPr>
          <w:rFonts w:cstheme="minorHAnsi"/>
          <w:sz w:val="24"/>
          <w:szCs w:val="24"/>
        </w:rPr>
      </w:pPr>
      <w:r w:rsidRPr="00CB4A0A">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65146A" w:rsidRPr="00CB4A0A" w14:paraId="54789BA5" w14:textId="77777777" w:rsidTr="00FD5064">
        <w:tc>
          <w:tcPr>
            <w:tcW w:w="9576" w:type="dxa"/>
          </w:tcPr>
          <w:p w14:paraId="31F6A878" w14:textId="77777777" w:rsidR="0065146A" w:rsidRPr="00CB4A0A" w:rsidRDefault="0065146A" w:rsidP="00FD5064">
            <w:pPr>
              <w:rPr>
                <w:rFonts w:cstheme="minorHAnsi"/>
                <w:sz w:val="24"/>
                <w:szCs w:val="24"/>
              </w:rPr>
            </w:pPr>
          </w:p>
          <w:p w14:paraId="5EA9DE55" w14:textId="77777777" w:rsidR="0065146A" w:rsidRPr="00CB4A0A" w:rsidRDefault="0065146A" w:rsidP="00FD5064">
            <w:pPr>
              <w:rPr>
                <w:rFonts w:cstheme="minorHAnsi"/>
                <w:sz w:val="24"/>
                <w:szCs w:val="24"/>
              </w:rPr>
            </w:pPr>
          </w:p>
          <w:p w14:paraId="35C33B72" w14:textId="77777777" w:rsidR="0065146A" w:rsidRPr="00CB4A0A" w:rsidRDefault="0065146A" w:rsidP="00FD5064">
            <w:pPr>
              <w:rPr>
                <w:rFonts w:cstheme="minorHAnsi"/>
                <w:sz w:val="24"/>
                <w:szCs w:val="24"/>
              </w:rPr>
            </w:pPr>
          </w:p>
          <w:p w14:paraId="1DCC52B7" w14:textId="77777777" w:rsidR="0065146A" w:rsidRPr="00CB4A0A" w:rsidRDefault="0065146A" w:rsidP="00FD5064">
            <w:pPr>
              <w:rPr>
                <w:rFonts w:cstheme="minorHAnsi"/>
                <w:sz w:val="24"/>
                <w:szCs w:val="24"/>
              </w:rPr>
            </w:pPr>
          </w:p>
          <w:p w14:paraId="428E0934" w14:textId="77777777" w:rsidR="0065146A" w:rsidRPr="00CB4A0A" w:rsidRDefault="0065146A" w:rsidP="00FD5064">
            <w:pPr>
              <w:rPr>
                <w:rFonts w:cstheme="minorHAnsi"/>
                <w:sz w:val="24"/>
                <w:szCs w:val="24"/>
              </w:rPr>
            </w:pPr>
          </w:p>
          <w:p w14:paraId="5E03D7BF" w14:textId="77777777" w:rsidR="0065146A" w:rsidRPr="00CB4A0A" w:rsidRDefault="0065146A" w:rsidP="00FD5064">
            <w:pPr>
              <w:rPr>
                <w:rFonts w:cstheme="minorHAnsi"/>
                <w:sz w:val="24"/>
                <w:szCs w:val="24"/>
              </w:rPr>
            </w:pPr>
          </w:p>
        </w:tc>
      </w:tr>
    </w:tbl>
    <w:p w14:paraId="31F7D9F1" w14:textId="77777777" w:rsidR="00C42880" w:rsidRPr="00CB4A0A" w:rsidRDefault="00C42880" w:rsidP="0065146A">
      <w:pPr>
        <w:rPr>
          <w:rFonts w:cstheme="minorHAnsi"/>
          <w:sz w:val="24"/>
          <w:szCs w:val="24"/>
        </w:rPr>
      </w:pPr>
    </w:p>
    <w:p w14:paraId="0C70B398" w14:textId="77777777" w:rsidR="0065146A" w:rsidRPr="00CB4A0A" w:rsidRDefault="0065146A" w:rsidP="0065146A">
      <w:pPr>
        <w:rPr>
          <w:rFonts w:cstheme="minorHAnsi"/>
          <w:sz w:val="24"/>
          <w:szCs w:val="24"/>
        </w:rPr>
      </w:pPr>
      <w:r w:rsidRPr="00CB4A0A">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65146A" w:rsidRPr="00CB4A0A" w14:paraId="56FF3836" w14:textId="77777777" w:rsidTr="00FD5064">
        <w:tc>
          <w:tcPr>
            <w:tcW w:w="9576" w:type="dxa"/>
          </w:tcPr>
          <w:p w14:paraId="5AA674CE" w14:textId="77777777" w:rsidR="0065146A" w:rsidRPr="00CB4A0A" w:rsidRDefault="0065146A" w:rsidP="00FD5064">
            <w:pPr>
              <w:rPr>
                <w:rFonts w:cstheme="minorHAnsi"/>
                <w:sz w:val="24"/>
                <w:szCs w:val="24"/>
              </w:rPr>
            </w:pPr>
          </w:p>
          <w:p w14:paraId="3EDBF195" w14:textId="77777777" w:rsidR="0065146A" w:rsidRPr="00CB4A0A" w:rsidRDefault="0065146A" w:rsidP="00FD5064">
            <w:pPr>
              <w:rPr>
                <w:rFonts w:cstheme="minorHAnsi"/>
                <w:sz w:val="24"/>
                <w:szCs w:val="24"/>
              </w:rPr>
            </w:pPr>
          </w:p>
          <w:p w14:paraId="16CFA671" w14:textId="77777777" w:rsidR="0065146A" w:rsidRPr="00CB4A0A" w:rsidRDefault="0065146A" w:rsidP="00FD5064">
            <w:pPr>
              <w:rPr>
                <w:rFonts w:cstheme="minorHAnsi"/>
                <w:sz w:val="24"/>
                <w:szCs w:val="24"/>
              </w:rPr>
            </w:pPr>
          </w:p>
          <w:p w14:paraId="3730F134" w14:textId="77777777" w:rsidR="0065146A" w:rsidRPr="00CB4A0A" w:rsidRDefault="0065146A" w:rsidP="00FD5064">
            <w:pPr>
              <w:rPr>
                <w:rFonts w:cstheme="minorHAnsi"/>
                <w:sz w:val="24"/>
                <w:szCs w:val="24"/>
              </w:rPr>
            </w:pPr>
          </w:p>
          <w:p w14:paraId="6BA21B8C" w14:textId="77777777" w:rsidR="0065146A" w:rsidRPr="00CB4A0A" w:rsidRDefault="0065146A" w:rsidP="00FD5064">
            <w:pPr>
              <w:rPr>
                <w:rFonts w:cstheme="minorHAnsi"/>
                <w:sz w:val="24"/>
                <w:szCs w:val="24"/>
              </w:rPr>
            </w:pPr>
          </w:p>
          <w:p w14:paraId="4507CAE3" w14:textId="77777777" w:rsidR="0065146A" w:rsidRPr="00CB4A0A" w:rsidRDefault="0065146A" w:rsidP="00FD5064">
            <w:pPr>
              <w:rPr>
                <w:rFonts w:cstheme="minorHAnsi"/>
                <w:sz w:val="24"/>
                <w:szCs w:val="24"/>
              </w:rPr>
            </w:pPr>
          </w:p>
        </w:tc>
      </w:tr>
    </w:tbl>
    <w:p w14:paraId="181C4FFA" w14:textId="77777777" w:rsidR="00131D1F" w:rsidRPr="00CB4A0A" w:rsidRDefault="00131D1F" w:rsidP="0065146A">
      <w:pPr>
        <w:rPr>
          <w:rFonts w:cstheme="minorHAnsi"/>
          <w:sz w:val="24"/>
          <w:szCs w:val="24"/>
        </w:rPr>
      </w:pPr>
    </w:p>
    <w:p w14:paraId="1134F3ED" w14:textId="77777777" w:rsidR="0065146A" w:rsidRPr="00CB4A0A" w:rsidRDefault="0065146A" w:rsidP="0065146A">
      <w:pPr>
        <w:rPr>
          <w:rFonts w:cstheme="minorHAnsi"/>
          <w:sz w:val="24"/>
          <w:szCs w:val="24"/>
        </w:rPr>
      </w:pPr>
      <w:r w:rsidRPr="00CB4A0A">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65146A" w:rsidRPr="00CB4A0A" w14:paraId="720EC76A" w14:textId="77777777" w:rsidTr="00FD5064">
        <w:tc>
          <w:tcPr>
            <w:tcW w:w="9576" w:type="dxa"/>
          </w:tcPr>
          <w:p w14:paraId="377E973A" w14:textId="77777777" w:rsidR="0065146A" w:rsidRPr="00CB4A0A" w:rsidRDefault="0065146A" w:rsidP="00FD5064">
            <w:pPr>
              <w:rPr>
                <w:rFonts w:cstheme="minorHAnsi"/>
                <w:sz w:val="24"/>
                <w:szCs w:val="24"/>
              </w:rPr>
            </w:pPr>
          </w:p>
          <w:p w14:paraId="0E7C5488" w14:textId="77777777" w:rsidR="0065146A" w:rsidRPr="00CB4A0A" w:rsidRDefault="0065146A" w:rsidP="00FD5064">
            <w:pPr>
              <w:rPr>
                <w:rFonts w:cstheme="minorHAnsi"/>
                <w:sz w:val="24"/>
                <w:szCs w:val="24"/>
              </w:rPr>
            </w:pPr>
          </w:p>
          <w:p w14:paraId="52C38B52" w14:textId="77777777" w:rsidR="0065146A" w:rsidRPr="00CB4A0A" w:rsidRDefault="0065146A" w:rsidP="00FD5064">
            <w:pPr>
              <w:rPr>
                <w:rFonts w:cstheme="minorHAnsi"/>
                <w:sz w:val="24"/>
                <w:szCs w:val="24"/>
              </w:rPr>
            </w:pPr>
          </w:p>
          <w:p w14:paraId="32C49F2F" w14:textId="77777777" w:rsidR="0065146A" w:rsidRPr="00CB4A0A" w:rsidRDefault="0065146A" w:rsidP="00FD5064">
            <w:pPr>
              <w:rPr>
                <w:rFonts w:cstheme="minorHAnsi"/>
                <w:sz w:val="24"/>
                <w:szCs w:val="24"/>
              </w:rPr>
            </w:pPr>
          </w:p>
          <w:p w14:paraId="3C1B921C" w14:textId="77777777" w:rsidR="0065146A" w:rsidRPr="00CB4A0A" w:rsidRDefault="0065146A" w:rsidP="00FD5064">
            <w:pPr>
              <w:rPr>
                <w:rFonts w:cstheme="minorHAnsi"/>
                <w:sz w:val="24"/>
                <w:szCs w:val="24"/>
              </w:rPr>
            </w:pPr>
          </w:p>
          <w:p w14:paraId="08C11351" w14:textId="77777777" w:rsidR="0065146A" w:rsidRPr="00CB4A0A" w:rsidRDefault="0065146A" w:rsidP="00FD5064">
            <w:pPr>
              <w:rPr>
                <w:rFonts w:cstheme="minorHAnsi"/>
                <w:sz w:val="24"/>
                <w:szCs w:val="24"/>
              </w:rPr>
            </w:pPr>
          </w:p>
        </w:tc>
      </w:tr>
    </w:tbl>
    <w:p w14:paraId="3C05282A" w14:textId="77777777" w:rsidR="0065146A" w:rsidRPr="00CB4A0A" w:rsidRDefault="0065146A" w:rsidP="0065146A">
      <w:pPr>
        <w:rPr>
          <w:rFonts w:cstheme="minorHAnsi"/>
          <w:sz w:val="24"/>
          <w:szCs w:val="24"/>
        </w:rPr>
      </w:pPr>
    </w:p>
    <w:p w14:paraId="2CE2BA70" w14:textId="77777777" w:rsidR="0065146A" w:rsidRPr="00CB4A0A" w:rsidRDefault="0065146A" w:rsidP="0065146A">
      <w:pPr>
        <w:rPr>
          <w:rFonts w:cstheme="minorHAnsi"/>
          <w:sz w:val="24"/>
          <w:szCs w:val="24"/>
        </w:rPr>
      </w:pPr>
      <w:r w:rsidRPr="00CB4A0A">
        <w:rPr>
          <w:rFonts w:cstheme="minorHAnsi"/>
          <w:sz w:val="24"/>
          <w:szCs w:val="24"/>
        </w:rPr>
        <w:t>Please rate the likelihood of a threat/vulnerability affecting your ePHI:</w:t>
      </w:r>
    </w:p>
    <w:p w14:paraId="111712BD" w14:textId="77777777" w:rsidR="0065146A" w:rsidRPr="00C55409" w:rsidRDefault="0065146A" w:rsidP="0065146A">
      <w:pPr>
        <w:pStyle w:val="ListParagraph"/>
        <w:numPr>
          <w:ilvl w:val="0"/>
          <w:numId w:val="3"/>
        </w:numPr>
        <w:rPr>
          <w:rFonts w:cstheme="minorHAnsi"/>
          <w:b/>
          <w:sz w:val="24"/>
          <w:szCs w:val="24"/>
          <w:rPrChange w:id="812" w:author="Hareesh Ganesan" w:date="2016-10-17T12:03:00Z">
            <w:rPr>
              <w:rFonts w:cstheme="minorHAnsi"/>
              <w:sz w:val="24"/>
              <w:szCs w:val="24"/>
            </w:rPr>
          </w:rPrChange>
        </w:rPr>
      </w:pPr>
      <w:r w:rsidRPr="00C55409">
        <w:rPr>
          <w:rFonts w:cstheme="minorHAnsi"/>
          <w:b/>
          <w:sz w:val="24"/>
          <w:szCs w:val="24"/>
          <w:rPrChange w:id="813" w:author="Hareesh Ganesan" w:date="2016-10-17T12:03:00Z">
            <w:rPr>
              <w:rFonts w:cstheme="minorHAnsi"/>
              <w:sz w:val="24"/>
              <w:szCs w:val="24"/>
            </w:rPr>
          </w:rPrChange>
        </w:rPr>
        <w:t>Low</w:t>
      </w:r>
    </w:p>
    <w:p w14:paraId="3D368B0B" w14:textId="77777777"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Medium</w:t>
      </w:r>
    </w:p>
    <w:p w14:paraId="7080E92E" w14:textId="77777777"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High</w:t>
      </w:r>
    </w:p>
    <w:p w14:paraId="1C7E6ECB" w14:textId="77777777" w:rsidR="0065146A" w:rsidRPr="00CB4A0A" w:rsidRDefault="0065146A" w:rsidP="0065146A">
      <w:pPr>
        <w:rPr>
          <w:rFonts w:cstheme="minorHAnsi"/>
          <w:sz w:val="24"/>
          <w:szCs w:val="24"/>
        </w:rPr>
      </w:pPr>
      <w:r w:rsidRPr="00CB4A0A">
        <w:rPr>
          <w:rFonts w:cstheme="minorHAnsi"/>
          <w:sz w:val="24"/>
          <w:szCs w:val="24"/>
        </w:rPr>
        <w:t>Please rate the impact of a threat/vulnerability affecting your ePHI:</w:t>
      </w:r>
    </w:p>
    <w:p w14:paraId="396D1692" w14:textId="77777777" w:rsidR="0065146A" w:rsidRPr="00C55409" w:rsidRDefault="0065146A" w:rsidP="0065146A">
      <w:pPr>
        <w:pStyle w:val="ListParagraph"/>
        <w:numPr>
          <w:ilvl w:val="0"/>
          <w:numId w:val="3"/>
        </w:numPr>
        <w:rPr>
          <w:rFonts w:cstheme="minorHAnsi"/>
          <w:b/>
          <w:sz w:val="24"/>
          <w:szCs w:val="24"/>
          <w:rPrChange w:id="814" w:author="Hareesh Ganesan" w:date="2016-10-17T12:03:00Z">
            <w:rPr>
              <w:rFonts w:cstheme="minorHAnsi"/>
              <w:sz w:val="24"/>
              <w:szCs w:val="24"/>
            </w:rPr>
          </w:rPrChange>
        </w:rPr>
      </w:pPr>
      <w:r w:rsidRPr="00C55409">
        <w:rPr>
          <w:rFonts w:cstheme="minorHAnsi"/>
          <w:b/>
          <w:sz w:val="24"/>
          <w:szCs w:val="24"/>
          <w:rPrChange w:id="815" w:author="Hareesh Ganesan" w:date="2016-10-17T12:03:00Z">
            <w:rPr>
              <w:rFonts w:cstheme="minorHAnsi"/>
              <w:sz w:val="24"/>
              <w:szCs w:val="24"/>
            </w:rPr>
          </w:rPrChange>
        </w:rPr>
        <w:t>Low</w:t>
      </w:r>
    </w:p>
    <w:p w14:paraId="2907BB0D" w14:textId="77777777"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Medium</w:t>
      </w:r>
    </w:p>
    <w:p w14:paraId="289FBDA9" w14:textId="77777777" w:rsidR="0065146A" w:rsidRPr="00CB4A0A" w:rsidRDefault="0065146A" w:rsidP="0065146A">
      <w:pPr>
        <w:pStyle w:val="ListParagraph"/>
        <w:numPr>
          <w:ilvl w:val="0"/>
          <w:numId w:val="3"/>
        </w:numPr>
        <w:rPr>
          <w:rFonts w:cstheme="minorHAnsi"/>
          <w:sz w:val="24"/>
          <w:szCs w:val="24"/>
        </w:rPr>
      </w:pPr>
      <w:r w:rsidRPr="00CB4A0A">
        <w:rPr>
          <w:rFonts w:cstheme="minorHAnsi"/>
          <w:sz w:val="24"/>
          <w:szCs w:val="24"/>
        </w:rPr>
        <w:t>High</w:t>
      </w:r>
    </w:p>
    <w:p w14:paraId="133BD15E" w14:textId="77777777" w:rsidR="00CB5266" w:rsidRPr="00CB4A0A" w:rsidRDefault="00CB5266" w:rsidP="00CB5266">
      <w:pPr>
        <w:rPr>
          <w:rFonts w:cstheme="minorHAnsi"/>
          <w:b/>
          <w:sz w:val="24"/>
          <w:szCs w:val="24"/>
        </w:rPr>
      </w:pPr>
      <w:r w:rsidRPr="00CB4A0A">
        <w:rPr>
          <w:rFonts w:cstheme="minorHAnsi"/>
          <w:b/>
          <w:sz w:val="24"/>
          <w:szCs w:val="24"/>
        </w:rPr>
        <w:t>Overall Security Risk:</w:t>
      </w:r>
    </w:p>
    <w:p w14:paraId="78DBB5DF" w14:textId="77777777" w:rsidR="00CB5266" w:rsidRPr="00C55409" w:rsidRDefault="00CB5266" w:rsidP="00CB5266">
      <w:pPr>
        <w:numPr>
          <w:ilvl w:val="0"/>
          <w:numId w:val="3"/>
        </w:numPr>
        <w:contextualSpacing/>
        <w:rPr>
          <w:rFonts w:cstheme="minorHAnsi"/>
          <w:b/>
          <w:sz w:val="24"/>
          <w:szCs w:val="24"/>
          <w:rPrChange w:id="816" w:author="Hareesh Ganesan" w:date="2016-10-17T12:03:00Z">
            <w:rPr>
              <w:rFonts w:cstheme="minorHAnsi"/>
              <w:sz w:val="24"/>
              <w:szCs w:val="24"/>
            </w:rPr>
          </w:rPrChange>
        </w:rPr>
      </w:pPr>
      <w:r w:rsidRPr="00C55409">
        <w:rPr>
          <w:rFonts w:cstheme="minorHAnsi"/>
          <w:b/>
          <w:sz w:val="24"/>
          <w:szCs w:val="24"/>
          <w:rPrChange w:id="817" w:author="Hareesh Ganesan" w:date="2016-10-17T12:03:00Z">
            <w:rPr>
              <w:rFonts w:cstheme="minorHAnsi"/>
              <w:sz w:val="24"/>
              <w:szCs w:val="24"/>
            </w:rPr>
          </w:rPrChange>
        </w:rPr>
        <w:t>Low</w:t>
      </w:r>
    </w:p>
    <w:p w14:paraId="1FDD2B18" w14:textId="77777777"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Medium</w:t>
      </w:r>
    </w:p>
    <w:p w14:paraId="02CAED99" w14:textId="77777777" w:rsidR="00CB5266" w:rsidRPr="00CB4A0A" w:rsidRDefault="00CB5266" w:rsidP="00CB5266">
      <w:pPr>
        <w:numPr>
          <w:ilvl w:val="0"/>
          <w:numId w:val="3"/>
        </w:numPr>
        <w:contextualSpacing/>
        <w:rPr>
          <w:rFonts w:cstheme="minorHAnsi"/>
          <w:sz w:val="24"/>
          <w:szCs w:val="24"/>
        </w:rPr>
      </w:pPr>
      <w:r w:rsidRPr="00CB4A0A">
        <w:rPr>
          <w:rFonts w:cstheme="minorHAnsi"/>
          <w:sz w:val="24"/>
          <w:szCs w:val="24"/>
        </w:rPr>
        <w:t>High</w:t>
      </w:r>
    </w:p>
    <w:p w14:paraId="3E09AAB3" w14:textId="77777777" w:rsidR="001B17D4" w:rsidRPr="00CB4A0A" w:rsidRDefault="001B17D4" w:rsidP="0065146A">
      <w:pPr>
        <w:rPr>
          <w:rFonts w:cstheme="minorHAnsi"/>
          <w:sz w:val="24"/>
          <w:szCs w:val="24"/>
        </w:rPr>
      </w:pPr>
    </w:p>
    <w:p w14:paraId="13E65DA3" w14:textId="77777777" w:rsidR="0065146A" w:rsidRPr="00CB4A0A" w:rsidRDefault="0065146A" w:rsidP="0065146A">
      <w:pPr>
        <w:rPr>
          <w:rFonts w:cstheme="minorHAnsi"/>
          <w:b/>
          <w:sz w:val="24"/>
          <w:szCs w:val="24"/>
        </w:rPr>
      </w:pPr>
      <w:r w:rsidRPr="00CB4A0A">
        <w:rPr>
          <w:rFonts w:cstheme="minorHAnsi"/>
          <w:b/>
          <w:sz w:val="24"/>
          <w:szCs w:val="24"/>
        </w:rPr>
        <w:t>Related Information:</w:t>
      </w:r>
    </w:p>
    <w:p w14:paraId="07A30112" w14:textId="77777777" w:rsidR="0065146A" w:rsidRPr="00CB4A0A" w:rsidRDefault="0065146A" w:rsidP="0065146A">
      <w:pPr>
        <w:rPr>
          <w:rFonts w:cstheme="minorHAnsi"/>
          <w:i/>
          <w:sz w:val="24"/>
          <w:szCs w:val="24"/>
        </w:rPr>
      </w:pPr>
      <w:r w:rsidRPr="00CB4A0A">
        <w:rPr>
          <w:rFonts w:cstheme="minorHAnsi"/>
          <w:i/>
          <w:sz w:val="24"/>
          <w:szCs w:val="24"/>
        </w:rPr>
        <w:t>Things to Consider to Help Answer the Question:</w:t>
      </w:r>
    </w:p>
    <w:p w14:paraId="136CD4A0"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Evaluate actual costs, ease of implementing, and effectiveness of encryption technology for your practice.</w:t>
      </w:r>
    </w:p>
    <w:p w14:paraId="5125C3BC" w14:textId="77777777" w:rsidR="00131D1F" w:rsidRPr="00CB4A0A" w:rsidRDefault="00131D1F" w:rsidP="0065146A">
      <w:pPr>
        <w:rPr>
          <w:rFonts w:cstheme="minorHAnsi"/>
          <w:i/>
          <w:sz w:val="24"/>
          <w:szCs w:val="24"/>
        </w:rPr>
      </w:pPr>
    </w:p>
    <w:p w14:paraId="30D2D352" w14:textId="77777777" w:rsidR="0065146A" w:rsidRPr="00CB4A0A" w:rsidRDefault="0065146A" w:rsidP="0065146A">
      <w:pPr>
        <w:rPr>
          <w:rFonts w:cstheme="minorHAnsi"/>
          <w:i/>
          <w:sz w:val="24"/>
          <w:szCs w:val="24"/>
        </w:rPr>
      </w:pPr>
      <w:r w:rsidRPr="00CB4A0A">
        <w:rPr>
          <w:rFonts w:cstheme="minorHAnsi"/>
          <w:i/>
          <w:sz w:val="24"/>
          <w:szCs w:val="24"/>
        </w:rPr>
        <w:t>Possible Threats and Vulnerabilities:</w:t>
      </w:r>
    </w:p>
    <w:p w14:paraId="2301CA55"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 xml:space="preserve">Your practice might not be able to protect and secure the integrity and confidentiality of ePHI if it </w:t>
      </w:r>
      <w:r w:rsidR="00C42880" w:rsidRPr="00CB4A0A">
        <w:rPr>
          <w:rFonts w:eastAsia="Times New Roman" w:cstheme="minorHAnsi"/>
          <w:color w:val="000000"/>
          <w:sz w:val="24"/>
          <w:szCs w:val="24"/>
        </w:rPr>
        <w:t>does not</w:t>
      </w:r>
      <w:r w:rsidRPr="00CB4A0A">
        <w:rPr>
          <w:rFonts w:eastAsia="Times New Roman" w:cstheme="minorHAnsi"/>
          <w:color w:val="000000"/>
          <w:sz w:val="24"/>
          <w:szCs w:val="24"/>
        </w:rPr>
        <w:t xml:space="preserve"> analyze the risk and value of using encryption where appropriate. </w:t>
      </w:r>
    </w:p>
    <w:p w14:paraId="16BBD4AE" w14:textId="77777777" w:rsidR="0065146A" w:rsidRPr="00CB4A0A" w:rsidRDefault="0065146A" w:rsidP="0065146A">
      <w:pPr>
        <w:spacing w:after="0" w:line="240" w:lineRule="auto"/>
        <w:contextualSpacing/>
        <w:rPr>
          <w:rFonts w:eastAsia="Times New Roman" w:cstheme="minorHAnsi"/>
          <w:color w:val="000000"/>
          <w:sz w:val="24"/>
          <w:szCs w:val="24"/>
        </w:rPr>
      </w:pPr>
    </w:p>
    <w:p w14:paraId="3EDADAB9" w14:textId="77777777" w:rsidR="0065146A" w:rsidRPr="00CB4A0A" w:rsidRDefault="0065146A" w:rsidP="0065146A">
      <w:pPr>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Some potential impacts include:</w:t>
      </w:r>
    </w:p>
    <w:p w14:paraId="6D05B7EE" w14:textId="77777777" w:rsidR="0065146A" w:rsidRPr="00CB4A0A" w:rsidRDefault="0065146A" w:rsidP="0065146A">
      <w:pPr>
        <w:spacing w:after="0" w:line="240" w:lineRule="auto"/>
        <w:contextualSpacing/>
        <w:rPr>
          <w:rFonts w:eastAsia="Times New Roman" w:cstheme="minorHAnsi"/>
          <w:color w:val="000000"/>
          <w:sz w:val="24"/>
          <w:szCs w:val="24"/>
        </w:rPr>
      </w:pPr>
    </w:p>
    <w:p w14:paraId="0F6E25AB"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Human threats, such as personnel with unauthorized access, can intercept and compromise the privacy, confidentiality, integrity or availability of ePHI.</w:t>
      </w:r>
    </w:p>
    <w:p w14:paraId="0FA7BC82"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Unauthorized disclosure (including disclosure through theft and loss) of ePHI can lead to identity theft.</w:t>
      </w:r>
    </w:p>
    <w:p w14:paraId="30F78139" w14:textId="77777777" w:rsidR="0065146A" w:rsidRPr="00CB4A0A" w:rsidRDefault="0065146A" w:rsidP="0065146A">
      <w:pPr>
        <w:pStyle w:val="ListParagraph"/>
        <w:numPr>
          <w:ilvl w:val="0"/>
          <w:numId w:val="6"/>
        </w:numPr>
        <w:spacing w:line="240" w:lineRule="auto"/>
        <w:ind w:left="252" w:hanging="252"/>
        <w:rPr>
          <w:rFonts w:cstheme="minorHAnsi"/>
          <w:sz w:val="24"/>
          <w:szCs w:val="24"/>
        </w:rPr>
      </w:pPr>
      <w:r w:rsidRPr="00CB4A0A">
        <w:rPr>
          <w:rFonts w:cstheme="minorHAnsi"/>
          <w:sz w:val="24"/>
          <w:szCs w:val="24"/>
        </w:rPr>
        <w:t>Accurate ePHI might not be available, which can adversely impact a practitioner’s ability to diagnose and treat the patient.</w:t>
      </w:r>
    </w:p>
    <w:p w14:paraId="222531D0" w14:textId="77777777" w:rsidR="0065146A" w:rsidRPr="00CB4A0A" w:rsidRDefault="0065146A" w:rsidP="0065146A">
      <w:pPr>
        <w:spacing w:after="0" w:line="240" w:lineRule="auto"/>
        <w:rPr>
          <w:rFonts w:eastAsia="Times New Roman" w:cstheme="minorHAnsi"/>
          <w:bCs/>
          <w:i/>
          <w:sz w:val="24"/>
          <w:szCs w:val="24"/>
        </w:rPr>
      </w:pPr>
      <w:r w:rsidRPr="00CB4A0A">
        <w:rPr>
          <w:rFonts w:eastAsia="Times New Roman" w:cstheme="minorHAnsi"/>
          <w:bCs/>
          <w:i/>
          <w:sz w:val="24"/>
          <w:szCs w:val="24"/>
        </w:rPr>
        <w:t>Examples of Safeguards:</w:t>
      </w:r>
      <w:r w:rsidR="00343753" w:rsidRPr="00CB4A0A">
        <w:rPr>
          <w:rFonts w:eastAsia="Times New Roman" w:cstheme="minorHAnsi"/>
          <w:bCs/>
          <w:i/>
          <w:sz w:val="24"/>
          <w:szCs w:val="24"/>
        </w:rPr>
        <w:t xml:space="preserve"> </w:t>
      </w:r>
    </w:p>
    <w:p w14:paraId="07F4C4B2" w14:textId="77777777" w:rsidR="0065146A" w:rsidRPr="00CB4A0A" w:rsidRDefault="00A81A09" w:rsidP="0065146A">
      <w:pPr>
        <w:spacing w:after="0" w:line="240" w:lineRule="auto"/>
        <w:rPr>
          <w:rFonts w:eastAsia="Times New Roman" w:cstheme="minorHAnsi"/>
          <w:bCs/>
          <w:sz w:val="24"/>
          <w:szCs w:val="24"/>
        </w:rPr>
      </w:pPr>
      <w:r w:rsidRPr="00CB4A0A">
        <w:rPr>
          <w:rFonts w:eastAsia="Times New Roman" w:cstheme="minorHAnsi"/>
          <w:bCs/>
          <w:sz w:val="24"/>
          <w:szCs w:val="24"/>
        </w:rPr>
        <w:t>Below are some</w:t>
      </w:r>
      <w:r w:rsidR="0065146A" w:rsidRPr="00CB4A0A">
        <w:rPr>
          <w:rFonts w:eastAsia="Times New Roman" w:cstheme="minorHAnsi"/>
          <w:bCs/>
          <w:sz w:val="24"/>
          <w:szCs w:val="24"/>
        </w:rPr>
        <w:t xml:space="preserve"> potential safeguards to use against possible threats/vulnerabilities. NOTE: The safeguards you choose will depend on the degree of risk and the potential harm that the threat/vulnerability poses to you and the individuals who are the subjects of the ePHI.</w:t>
      </w:r>
    </w:p>
    <w:p w14:paraId="542A82C1" w14:textId="77777777" w:rsidR="0065146A" w:rsidRPr="00CB4A0A" w:rsidRDefault="0065146A" w:rsidP="0065146A">
      <w:pPr>
        <w:spacing w:after="0" w:line="240" w:lineRule="auto"/>
        <w:rPr>
          <w:rFonts w:eastAsia="Times New Roman" w:cstheme="minorHAnsi"/>
          <w:bCs/>
          <w:sz w:val="24"/>
          <w:szCs w:val="24"/>
        </w:rPr>
      </w:pPr>
    </w:p>
    <w:p w14:paraId="7DE718C0" w14:textId="77777777" w:rsidR="0065146A" w:rsidRPr="00CB4A0A" w:rsidRDefault="0065146A" w:rsidP="0065146A">
      <w:pPr>
        <w:spacing w:after="0" w:line="240" w:lineRule="auto"/>
        <w:contextualSpacing/>
        <w:rPr>
          <w:rFonts w:cstheme="minorHAnsi"/>
          <w:sz w:val="24"/>
          <w:szCs w:val="24"/>
        </w:rPr>
      </w:pPr>
      <w:r w:rsidRPr="00CB4A0A">
        <w:rPr>
          <w:rFonts w:cstheme="minorHAnsi"/>
          <w:sz w:val="24"/>
          <w:szCs w:val="24"/>
        </w:rPr>
        <w:t xml:space="preserve">Implement a mechanism to encrypt ePHI whenever deemed appropriate. </w:t>
      </w:r>
    </w:p>
    <w:p w14:paraId="25AD7A82" w14:textId="77777777" w:rsidR="0065146A" w:rsidRPr="00CB4A0A" w:rsidRDefault="0065146A" w:rsidP="0065146A">
      <w:pPr>
        <w:spacing w:after="0" w:line="240" w:lineRule="auto"/>
        <w:contextualSpacing/>
        <w:rPr>
          <w:rFonts w:eastAsia="Times New Roman" w:cstheme="minorHAnsi"/>
          <w:sz w:val="24"/>
          <w:szCs w:val="24"/>
        </w:rPr>
      </w:pPr>
      <w:r w:rsidRPr="00CB4A0A">
        <w:rPr>
          <w:rFonts w:eastAsia="Times New Roman" w:cstheme="minorHAnsi"/>
          <w:color w:val="000000"/>
          <w:sz w:val="24"/>
          <w:szCs w:val="24"/>
        </w:rPr>
        <w:t xml:space="preserve">[45 CFR </w:t>
      </w:r>
      <w:r w:rsidRPr="00CB4A0A">
        <w:rPr>
          <w:rFonts w:cstheme="minorHAnsi"/>
          <w:sz w:val="24"/>
          <w:szCs w:val="24"/>
        </w:rPr>
        <w:t>§</w:t>
      </w:r>
      <w:r w:rsidRPr="00CB4A0A">
        <w:rPr>
          <w:rFonts w:eastAsia="Times New Roman" w:cstheme="minorHAnsi"/>
          <w:sz w:val="24"/>
          <w:szCs w:val="24"/>
        </w:rPr>
        <w:t>164.312(e)(2)(ii)]</w:t>
      </w:r>
    </w:p>
    <w:p w14:paraId="0B419157" w14:textId="77777777" w:rsidR="0065146A" w:rsidRPr="00CB4A0A" w:rsidRDefault="0065146A" w:rsidP="0065146A">
      <w:pPr>
        <w:spacing w:after="0" w:line="240" w:lineRule="auto"/>
        <w:contextualSpacing/>
        <w:rPr>
          <w:rFonts w:cstheme="minorHAnsi"/>
          <w:sz w:val="24"/>
          <w:szCs w:val="24"/>
        </w:rPr>
      </w:pPr>
    </w:p>
    <w:p w14:paraId="6D716E5A" w14:textId="77777777" w:rsidR="0065146A" w:rsidRPr="00CB4A0A"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eastAsia="Times New Roman" w:cstheme="minorHAnsi"/>
          <w:color w:val="000000"/>
          <w:sz w:val="24"/>
          <w:szCs w:val="24"/>
        </w:rPr>
        <w:t>Implement cryptographic mechanisms to prevent unauthorized disclosure of ePHI, while also detecting changes to information during transmission (unless otherwise protected by physical security controls).</w:t>
      </w:r>
    </w:p>
    <w:p w14:paraId="33A351EE" w14:textId="77777777" w:rsidR="0065146A" w:rsidRPr="0016052F" w:rsidRDefault="0065146A" w:rsidP="0065146A">
      <w:pPr>
        <w:autoSpaceDE w:val="0"/>
        <w:autoSpaceDN w:val="0"/>
        <w:adjustRightInd w:val="0"/>
        <w:spacing w:after="0" w:line="240" w:lineRule="auto"/>
        <w:contextualSpacing/>
        <w:rPr>
          <w:rFonts w:eastAsia="Times New Roman" w:cstheme="minorHAnsi"/>
          <w:color w:val="000000"/>
          <w:sz w:val="24"/>
          <w:szCs w:val="24"/>
        </w:rPr>
      </w:pPr>
      <w:r w:rsidRPr="00CB4A0A">
        <w:rPr>
          <w:rFonts w:cstheme="minorHAnsi"/>
          <w:color w:val="000000" w:themeColor="text1"/>
          <w:sz w:val="24"/>
          <w:szCs w:val="24"/>
        </w:rPr>
        <w:t>[NIST SP 800-53 SC-13]</w:t>
      </w:r>
    </w:p>
    <w:p w14:paraId="1B8AEC35" w14:textId="77777777" w:rsidR="001D1EE2" w:rsidRPr="0016052F" w:rsidRDefault="001D1EE2" w:rsidP="004752AF">
      <w:pPr>
        <w:spacing w:after="0" w:line="240" w:lineRule="auto"/>
        <w:rPr>
          <w:rFonts w:eastAsia="Times New Roman" w:cstheme="minorHAnsi"/>
          <w:bCs/>
          <w:i/>
          <w:sz w:val="24"/>
          <w:szCs w:val="24"/>
        </w:rPr>
      </w:pPr>
    </w:p>
    <w:sectPr w:rsidR="001D1EE2" w:rsidRPr="0016052F" w:rsidSect="00CB4A0A">
      <w:headerReference w:type="default" r:id="rId15"/>
      <w:pgSz w:w="12240" w:h="15840"/>
      <w:pgMar w:top="1440" w:right="1440" w:bottom="1440" w:left="1440" w:header="720" w:footer="720" w:gutter="0"/>
      <w:pgNumType w:start="9"/>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areesh Ganesan" w:date="2016-10-17T09:27:00Z" w:initials="HG">
    <w:p w14:paraId="0A99CC52" w14:textId="77777777" w:rsidR="00F77C4B" w:rsidRDefault="00F77C4B">
      <w:pPr>
        <w:pStyle w:val="CommentText"/>
      </w:pPr>
      <w:r>
        <w:rPr>
          <w:rStyle w:val="CommentReference"/>
        </w:rPr>
        <w:annotationRef/>
      </w:r>
      <w:r>
        <w:t>Need to implement</w:t>
      </w:r>
    </w:p>
  </w:comment>
  <w:comment w:id="269" w:author="Hareesh Ganesan" w:date="2016-10-17T09:34:00Z" w:initials="HG">
    <w:p w14:paraId="49401478" w14:textId="77777777" w:rsidR="00F77C4B" w:rsidRDefault="00F77C4B">
      <w:pPr>
        <w:pStyle w:val="CommentText"/>
      </w:pPr>
      <w:ins w:id="271" w:author="Hareesh Ganesan" w:date="2016-10-17T09:34:00Z">
        <w:r>
          <w:rPr>
            <w:rStyle w:val="CommentReference"/>
          </w:rPr>
          <w:annotationRef/>
        </w:r>
      </w:ins>
      <w:r>
        <w:t>Need to implement</w:t>
      </w:r>
    </w:p>
  </w:comment>
  <w:comment w:id="273" w:author="Hareesh Ganesan" w:date="2016-10-17T09:34:00Z" w:initials="HG">
    <w:p w14:paraId="3A5E1FA7" w14:textId="77777777" w:rsidR="00F77C4B" w:rsidRDefault="00F77C4B">
      <w:pPr>
        <w:pStyle w:val="CommentText"/>
      </w:pPr>
      <w:ins w:id="275" w:author="Hareesh Ganesan" w:date="2016-10-17T09:34:00Z">
        <w:r>
          <w:rPr>
            <w:rStyle w:val="CommentReference"/>
          </w:rPr>
          <w:annotationRef/>
        </w:r>
      </w:ins>
      <w:r>
        <w:t>Need to implement</w:t>
      </w:r>
    </w:p>
  </w:comment>
  <w:comment w:id="283" w:author="Hareesh Ganesan" w:date="2016-10-17T09:34:00Z" w:initials="HG">
    <w:p w14:paraId="47F11E43" w14:textId="77777777" w:rsidR="00F77C4B" w:rsidRDefault="00F77C4B">
      <w:pPr>
        <w:pStyle w:val="CommentText"/>
      </w:pPr>
      <w:ins w:id="285" w:author="Hareesh Ganesan" w:date="2016-10-17T09:34:00Z">
        <w:r>
          <w:rPr>
            <w:rStyle w:val="CommentReference"/>
          </w:rPr>
          <w:annotationRef/>
        </w:r>
      </w:ins>
      <w:r>
        <w:t>Need to implement</w:t>
      </w:r>
    </w:p>
  </w:comment>
  <w:comment w:id="286" w:author="Hareesh Ganesan" w:date="2016-10-17T09:34:00Z" w:initials="HG">
    <w:p w14:paraId="0822CCF4" w14:textId="77777777" w:rsidR="00F77C4B" w:rsidRDefault="00F77C4B">
      <w:pPr>
        <w:pStyle w:val="CommentText"/>
      </w:pPr>
      <w:ins w:id="288" w:author="Hareesh Ganesan" w:date="2016-10-17T09:34:00Z">
        <w:r>
          <w:rPr>
            <w:rStyle w:val="CommentReference"/>
          </w:rPr>
          <w:annotationRef/>
        </w:r>
      </w:ins>
      <w:r>
        <w:t>Need to implement</w:t>
      </w:r>
    </w:p>
  </w:comment>
  <w:comment w:id="548" w:author="Hareesh Ganesan" w:date="2016-10-17T10:47:00Z" w:initials="HG">
    <w:p w14:paraId="3A1D7399" w14:textId="77777777" w:rsidR="00F77C4B" w:rsidRDefault="00F77C4B">
      <w:pPr>
        <w:pStyle w:val="CommentText"/>
      </w:pPr>
      <w:r>
        <w:rPr>
          <w:rStyle w:val="CommentReference"/>
        </w:rPr>
        <w:annotationRef/>
      </w:r>
      <w:r>
        <w:t>Need to finish this question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2F357" w14:textId="77777777" w:rsidR="00F77C4B" w:rsidRDefault="00F77C4B" w:rsidP="00353EE5">
      <w:pPr>
        <w:spacing w:after="0" w:line="240" w:lineRule="auto"/>
      </w:pPr>
      <w:r>
        <w:separator/>
      </w:r>
    </w:p>
  </w:endnote>
  <w:endnote w:type="continuationSeparator" w:id="0">
    <w:p w14:paraId="11D76307" w14:textId="77777777" w:rsidR="00F77C4B" w:rsidRDefault="00F77C4B" w:rsidP="0035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478490"/>
      <w:docPartObj>
        <w:docPartGallery w:val="Page Numbers (Bottom of Page)"/>
        <w:docPartUnique/>
      </w:docPartObj>
    </w:sdtPr>
    <w:sdtEndPr>
      <w:rPr>
        <w:noProof/>
      </w:rPr>
    </w:sdtEndPr>
    <w:sdtContent>
      <w:p w14:paraId="357B882F" w14:textId="77777777" w:rsidR="00F77C4B" w:rsidRDefault="00F77C4B">
        <w:pPr>
          <w:pStyle w:val="Footer"/>
          <w:jc w:val="right"/>
        </w:pPr>
        <w:r>
          <w:fldChar w:fldCharType="begin"/>
        </w:r>
        <w:r>
          <w:instrText xml:space="preserve"> PAGE   \* MERGEFORMAT </w:instrText>
        </w:r>
        <w:r>
          <w:fldChar w:fldCharType="separate"/>
        </w:r>
        <w:r w:rsidR="00E0534D">
          <w:rPr>
            <w:noProof/>
          </w:rPr>
          <w:t>9</w:t>
        </w:r>
        <w:r>
          <w:rPr>
            <w:noProof/>
          </w:rPr>
          <w:fldChar w:fldCharType="end"/>
        </w:r>
      </w:p>
    </w:sdtContent>
  </w:sdt>
  <w:p w14:paraId="5F243948" w14:textId="77777777" w:rsidR="00F77C4B" w:rsidRDefault="00F77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594129"/>
      <w:docPartObj>
        <w:docPartGallery w:val="Page Numbers (Bottom of Page)"/>
        <w:docPartUnique/>
      </w:docPartObj>
    </w:sdtPr>
    <w:sdtEndPr>
      <w:rPr>
        <w:noProof/>
      </w:rPr>
    </w:sdtEndPr>
    <w:sdtContent>
      <w:p w14:paraId="6EA3533E" w14:textId="77777777" w:rsidR="00F77C4B" w:rsidRDefault="00F77C4B" w:rsidP="007532C2">
        <w:pPr>
          <w:pStyle w:val="Footer"/>
          <w:jc w:val="right"/>
          <w:rPr>
            <w:noProof/>
          </w:rPr>
        </w:pPr>
        <w:r>
          <w:fldChar w:fldCharType="begin"/>
        </w:r>
        <w:r>
          <w:instrText xml:space="preserve"> PAGE   \* MERGEFORMAT </w:instrText>
        </w:r>
        <w:r>
          <w:fldChar w:fldCharType="separate"/>
        </w:r>
        <w:r w:rsidR="00E0534D">
          <w:rPr>
            <w:noProof/>
          </w:rPr>
          <w:t>i</w:t>
        </w:r>
        <w:r>
          <w:rPr>
            <w:noProof/>
          </w:rPr>
          <w:fldChar w:fldCharType="end"/>
        </w:r>
      </w:p>
    </w:sdtContent>
  </w:sdt>
  <w:p w14:paraId="0ABD770D" w14:textId="77777777" w:rsidR="00F77C4B" w:rsidRDefault="00F77C4B">
    <w:pPr>
      <w:pStyle w:val="Footer"/>
      <w:jc w:val="right"/>
    </w:pPr>
  </w:p>
  <w:p w14:paraId="218CD536" w14:textId="77777777" w:rsidR="00F77C4B" w:rsidRDefault="00F77C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0B600" w14:textId="77777777" w:rsidR="00F77C4B" w:rsidRDefault="00F77C4B" w:rsidP="00353EE5">
      <w:pPr>
        <w:spacing w:after="0" w:line="240" w:lineRule="auto"/>
      </w:pPr>
      <w:r>
        <w:separator/>
      </w:r>
    </w:p>
  </w:footnote>
  <w:footnote w:type="continuationSeparator" w:id="0">
    <w:p w14:paraId="02169522" w14:textId="77777777" w:rsidR="00F77C4B" w:rsidRDefault="00F77C4B" w:rsidP="00353EE5">
      <w:pPr>
        <w:spacing w:after="0" w:line="240" w:lineRule="auto"/>
      </w:pPr>
      <w:r>
        <w:continuationSeparator/>
      </w:r>
    </w:p>
  </w:footnote>
  <w:footnote w:id="1">
    <w:p w14:paraId="4CC5B3AE" w14:textId="77777777" w:rsidR="00F77C4B" w:rsidRDefault="00F77C4B">
      <w:pPr>
        <w:pStyle w:val="FootnoteText"/>
      </w:pPr>
      <w:r>
        <w:rPr>
          <w:rStyle w:val="FootnoteReference"/>
        </w:rPr>
        <w:footnoteRef/>
      </w:r>
      <w:r>
        <w:t xml:space="preserve"> </w:t>
      </w:r>
      <w:r w:rsidRPr="0036557E">
        <w:t>http://www.hhs.gov/hipaa/index.html</w:t>
      </w:r>
    </w:p>
  </w:footnote>
  <w:footnote w:id="2">
    <w:p w14:paraId="578AE61D" w14:textId="77777777" w:rsidR="00F77C4B" w:rsidRDefault="00F77C4B">
      <w:pPr>
        <w:pStyle w:val="FootnoteText"/>
      </w:pPr>
      <w:r>
        <w:rPr>
          <w:rStyle w:val="FootnoteReference"/>
        </w:rPr>
        <w:footnoteRef/>
      </w:r>
      <w:r>
        <w:t xml:space="preserve"> </w:t>
      </w:r>
      <w:r w:rsidRPr="0036557E">
        <w:t>https://www.healthit.gov/</w:t>
      </w:r>
    </w:p>
  </w:footnote>
  <w:footnote w:id="3">
    <w:p w14:paraId="06AAC074" w14:textId="77777777" w:rsidR="00F77C4B" w:rsidRDefault="00F77C4B">
      <w:pPr>
        <w:pStyle w:val="FootnoteText"/>
      </w:pPr>
      <w:r>
        <w:rPr>
          <w:rStyle w:val="FootnoteReference"/>
        </w:rPr>
        <w:footnoteRef/>
      </w:r>
      <w:r>
        <w:t xml:space="preserve"> </w:t>
      </w:r>
      <w:r w:rsidRPr="0036557E">
        <w:t>http://csrc.nist.gov/publications/nistpubs/800-30-rev1/sp800_30_r1.pdf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6C4FC" w14:textId="77777777" w:rsidR="00F77C4B" w:rsidRPr="00842291" w:rsidRDefault="00F77C4B" w:rsidP="00353EE5">
    <w:pPr>
      <w:pStyle w:val="Header"/>
      <w:pBdr>
        <w:bottom w:val="single" w:sz="4" w:space="7" w:color="auto"/>
      </w:pBdr>
      <w:rPr>
        <w:rFonts w:asciiTheme="majorHAnsi" w:hAnsiTheme="majorHAnsi"/>
        <w:b/>
        <w:szCs w:val="24"/>
      </w:rPr>
    </w:pPr>
    <w:r>
      <w:rPr>
        <w:rFonts w:asciiTheme="majorHAnsi" w:hAnsiTheme="majorHAnsi"/>
        <w:b/>
        <w:noProof/>
        <w:szCs w:val="24"/>
      </w:rPr>
      <w:drawing>
        <wp:anchor distT="0" distB="0" distL="114300" distR="114300" simplePos="0" relativeHeight="251659264" behindDoc="0" locked="0" layoutInCell="1" allowOverlap="1" wp14:anchorId="20183D63" wp14:editId="5CF7B9C8">
          <wp:simplePos x="0" y="0"/>
          <wp:positionH relativeFrom="column">
            <wp:posOffset>5410200</wp:posOffset>
          </wp:positionH>
          <wp:positionV relativeFrom="paragraph">
            <wp:posOffset>-276225</wp:posOffset>
          </wp:positionV>
          <wp:extent cx="495300" cy="495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rPr>
      <w:t>SRA Tool Content – Technical Safeguards</w:t>
    </w:r>
  </w:p>
  <w:p w14:paraId="4A9FEE75" w14:textId="77777777" w:rsidR="00F77C4B" w:rsidRDefault="00F77C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D669" w14:textId="77777777" w:rsidR="00F77C4B" w:rsidRPr="00842291" w:rsidRDefault="00F77C4B" w:rsidP="00353EE5">
    <w:pPr>
      <w:pStyle w:val="Header"/>
      <w:pBdr>
        <w:bottom w:val="single" w:sz="4" w:space="7" w:color="auto"/>
      </w:pBdr>
      <w:rPr>
        <w:rFonts w:asciiTheme="majorHAnsi" w:hAnsiTheme="majorHAnsi"/>
        <w:b/>
        <w:szCs w:val="24"/>
      </w:rPr>
    </w:pPr>
    <w:r>
      <w:rPr>
        <w:rFonts w:asciiTheme="majorHAnsi" w:hAnsiTheme="majorHAnsi"/>
        <w:b/>
        <w:noProof/>
        <w:szCs w:val="24"/>
      </w:rPr>
      <w:drawing>
        <wp:anchor distT="0" distB="0" distL="114300" distR="114300" simplePos="0" relativeHeight="251663360" behindDoc="0" locked="0" layoutInCell="1" allowOverlap="1" wp14:anchorId="269F1E0D" wp14:editId="41509DE2">
          <wp:simplePos x="0" y="0"/>
          <wp:positionH relativeFrom="column">
            <wp:posOffset>5410200</wp:posOffset>
          </wp:positionH>
          <wp:positionV relativeFrom="paragraph">
            <wp:posOffset>-276225</wp:posOffset>
          </wp:positionV>
          <wp:extent cx="495300" cy="495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rPr>
      <w:t>SRA Tool Content – Technical Safeguards</w:t>
    </w:r>
  </w:p>
  <w:p w14:paraId="7F345926" w14:textId="77777777" w:rsidR="00F77C4B" w:rsidRDefault="00F77C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316A"/>
    <w:multiLevelType w:val="hybridMultilevel"/>
    <w:tmpl w:val="D7D2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153E7"/>
    <w:multiLevelType w:val="hybridMultilevel"/>
    <w:tmpl w:val="08A4C5F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A49DD"/>
    <w:multiLevelType w:val="hybridMultilevel"/>
    <w:tmpl w:val="EE68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B5259"/>
    <w:multiLevelType w:val="hybridMultilevel"/>
    <w:tmpl w:val="BE6E1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5866C4"/>
    <w:multiLevelType w:val="hybridMultilevel"/>
    <w:tmpl w:val="854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97E67"/>
    <w:multiLevelType w:val="hybridMultilevel"/>
    <w:tmpl w:val="2860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11E92"/>
    <w:multiLevelType w:val="hybridMultilevel"/>
    <w:tmpl w:val="CF5A6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164859"/>
    <w:multiLevelType w:val="hybridMultilevel"/>
    <w:tmpl w:val="79DE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53BEE"/>
    <w:multiLevelType w:val="hybridMultilevel"/>
    <w:tmpl w:val="9CB42B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BE3173"/>
    <w:multiLevelType w:val="hybridMultilevel"/>
    <w:tmpl w:val="6FC8A5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nsid w:val="453F4785"/>
    <w:multiLevelType w:val="hybridMultilevel"/>
    <w:tmpl w:val="FE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43E67"/>
    <w:multiLevelType w:val="hybridMultilevel"/>
    <w:tmpl w:val="2F16E8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560ED0"/>
    <w:multiLevelType w:val="hybridMultilevel"/>
    <w:tmpl w:val="CF5CAE2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B3AE4"/>
    <w:multiLevelType w:val="hybridMultilevel"/>
    <w:tmpl w:val="192AE05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35C2B"/>
    <w:multiLevelType w:val="hybridMultilevel"/>
    <w:tmpl w:val="FDD6B6A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46A24"/>
    <w:multiLevelType w:val="hybridMultilevel"/>
    <w:tmpl w:val="FA66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E311F"/>
    <w:multiLevelType w:val="hybridMultilevel"/>
    <w:tmpl w:val="7C5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1F3C9F"/>
    <w:multiLevelType w:val="hybridMultilevel"/>
    <w:tmpl w:val="C31C9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671017"/>
    <w:multiLevelType w:val="hybridMultilevel"/>
    <w:tmpl w:val="73CCD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63A76"/>
    <w:multiLevelType w:val="hybridMultilevel"/>
    <w:tmpl w:val="15909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4248DA"/>
    <w:multiLevelType w:val="hybridMultilevel"/>
    <w:tmpl w:val="1D9C4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F4F4EA3"/>
    <w:multiLevelType w:val="hybridMultilevel"/>
    <w:tmpl w:val="264E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BC22B7"/>
    <w:multiLevelType w:val="hybridMultilevel"/>
    <w:tmpl w:val="D89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3"/>
  </w:num>
  <w:num w:numId="4">
    <w:abstractNumId w:val="1"/>
  </w:num>
  <w:num w:numId="5">
    <w:abstractNumId w:val="20"/>
  </w:num>
  <w:num w:numId="6">
    <w:abstractNumId w:val="15"/>
  </w:num>
  <w:num w:numId="7">
    <w:abstractNumId w:val="8"/>
  </w:num>
  <w:num w:numId="8">
    <w:abstractNumId w:val="3"/>
  </w:num>
  <w:num w:numId="9">
    <w:abstractNumId w:val="0"/>
  </w:num>
  <w:num w:numId="10">
    <w:abstractNumId w:val="18"/>
  </w:num>
  <w:num w:numId="11">
    <w:abstractNumId w:val="7"/>
  </w:num>
  <w:num w:numId="12">
    <w:abstractNumId w:val="2"/>
  </w:num>
  <w:num w:numId="13">
    <w:abstractNumId w:val="4"/>
  </w:num>
  <w:num w:numId="14">
    <w:abstractNumId w:val="5"/>
  </w:num>
  <w:num w:numId="15">
    <w:abstractNumId w:val="6"/>
  </w:num>
  <w:num w:numId="16">
    <w:abstractNumId w:val="17"/>
  </w:num>
  <w:num w:numId="17">
    <w:abstractNumId w:val="19"/>
  </w:num>
  <w:num w:numId="18">
    <w:abstractNumId w:val="11"/>
  </w:num>
  <w:num w:numId="19">
    <w:abstractNumId w:val="16"/>
  </w:num>
  <w:num w:numId="20">
    <w:abstractNumId w:val="22"/>
  </w:num>
  <w:num w:numId="21">
    <w:abstractNumId w:val="21"/>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C8"/>
    <w:rsid w:val="000137FB"/>
    <w:rsid w:val="00026E29"/>
    <w:rsid w:val="0009223A"/>
    <w:rsid w:val="000C23EC"/>
    <w:rsid w:val="000C6D82"/>
    <w:rsid w:val="00126423"/>
    <w:rsid w:val="00131D1F"/>
    <w:rsid w:val="00151121"/>
    <w:rsid w:val="0016052F"/>
    <w:rsid w:val="00162208"/>
    <w:rsid w:val="001831C8"/>
    <w:rsid w:val="00186195"/>
    <w:rsid w:val="00190502"/>
    <w:rsid w:val="001B17D4"/>
    <w:rsid w:val="001D1EE2"/>
    <w:rsid w:val="001D234B"/>
    <w:rsid w:val="001F7920"/>
    <w:rsid w:val="0021602E"/>
    <w:rsid w:val="00246A27"/>
    <w:rsid w:val="0025533E"/>
    <w:rsid w:val="00273716"/>
    <w:rsid w:val="002B1FA6"/>
    <w:rsid w:val="002B2138"/>
    <w:rsid w:val="002B314E"/>
    <w:rsid w:val="00303F49"/>
    <w:rsid w:val="00343079"/>
    <w:rsid w:val="00343753"/>
    <w:rsid w:val="00353EE5"/>
    <w:rsid w:val="00360962"/>
    <w:rsid w:val="0036557E"/>
    <w:rsid w:val="00370BC7"/>
    <w:rsid w:val="003B15BF"/>
    <w:rsid w:val="003B3F66"/>
    <w:rsid w:val="003E04D5"/>
    <w:rsid w:val="004038E2"/>
    <w:rsid w:val="00417BF0"/>
    <w:rsid w:val="004223C5"/>
    <w:rsid w:val="00422C9F"/>
    <w:rsid w:val="0045388F"/>
    <w:rsid w:val="00462577"/>
    <w:rsid w:val="004752AF"/>
    <w:rsid w:val="004A5367"/>
    <w:rsid w:val="004D5D7B"/>
    <w:rsid w:val="00503761"/>
    <w:rsid w:val="00516C39"/>
    <w:rsid w:val="0053534A"/>
    <w:rsid w:val="005760C4"/>
    <w:rsid w:val="005A1823"/>
    <w:rsid w:val="005B7565"/>
    <w:rsid w:val="005C3FF2"/>
    <w:rsid w:val="005D51FC"/>
    <w:rsid w:val="005D7608"/>
    <w:rsid w:val="005F0BCD"/>
    <w:rsid w:val="005F46F0"/>
    <w:rsid w:val="0065146A"/>
    <w:rsid w:val="0067214F"/>
    <w:rsid w:val="006937C0"/>
    <w:rsid w:val="006C16E9"/>
    <w:rsid w:val="00705C23"/>
    <w:rsid w:val="00710A40"/>
    <w:rsid w:val="007253ED"/>
    <w:rsid w:val="007532C2"/>
    <w:rsid w:val="00762131"/>
    <w:rsid w:val="007847E2"/>
    <w:rsid w:val="00784C47"/>
    <w:rsid w:val="007B0251"/>
    <w:rsid w:val="007B58F6"/>
    <w:rsid w:val="007C123B"/>
    <w:rsid w:val="00815321"/>
    <w:rsid w:val="00831199"/>
    <w:rsid w:val="00835969"/>
    <w:rsid w:val="00855690"/>
    <w:rsid w:val="00866A47"/>
    <w:rsid w:val="0087236D"/>
    <w:rsid w:val="00881ADD"/>
    <w:rsid w:val="008842D9"/>
    <w:rsid w:val="0089349B"/>
    <w:rsid w:val="00896D09"/>
    <w:rsid w:val="008C3C5C"/>
    <w:rsid w:val="008C7D00"/>
    <w:rsid w:val="008F4BA3"/>
    <w:rsid w:val="0090716F"/>
    <w:rsid w:val="00942D8F"/>
    <w:rsid w:val="00963FB7"/>
    <w:rsid w:val="00973859"/>
    <w:rsid w:val="00992FB6"/>
    <w:rsid w:val="009B6218"/>
    <w:rsid w:val="009C1DD5"/>
    <w:rsid w:val="009C4EFE"/>
    <w:rsid w:val="009F15A1"/>
    <w:rsid w:val="00A223C7"/>
    <w:rsid w:val="00A36279"/>
    <w:rsid w:val="00A47646"/>
    <w:rsid w:val="00A561C9"/>
    <w:rsid w:val="00A81A09"/>
    <w:rsid w:val="00A84AF3"/>
    <w:rsid w:val="00AD1611"/>
    <w:rsid w:val="00AD2860"/>
    <w:rsid w:val="00AF1F60"/>
    <w:rsid w:val="00B16FFA"/>
    <w:rsid w:val="00B5142F"/>
    <w:rsid w:val="00B71A8F"/>
    <w:rsid w:val="00BA494A"/>
    <w:rsid w:val="00BC2B5B"/>
    <w:rsid w:val="00BE2FD1"/>
    <w:rsid w:val="00BE5134"/>
    <w:rsid w:val="00C42880"/>
    <w:rsid w:val="00C53D4A"/>
    <w:rsid w:val="00C55409"/>
    <w:rsid w:val="00CB4A0A"/>
    <w:rsid w:val="00CB5266"/>
    <w:rsid w:val="00CB5B29"/>
    <w:rsid w:val="00CC70B3"/>
    <w:rsid w:val="00CD40B9"/>
    <w:rsid w:val="00CD70E1"/>
    <w:rsid w:val="00CE69AB"/>
    <w:rsid w:val="00D50645"/>
    <w:rsid w:val="00D66F58"/>
    <w:rsid w:val="00D723B8"/>
    <w:rsid w:val="00D8063E"/>
    <w:rsid w:val="00D91CCF"/>
    <w:rsid w:val="00DA667A"/>
    <w:rsid w:val="00E0534D"/>
    <w:rsid w:val="00E16522"/>
    <w:rsid w:val="00E47A88"/>
    <w:rsid w:val="00E65501"/>
    <w:rsid w:val="00E75EBB"/>
    <w:rsid w:val="00E83F9A"/>
    <w:rsid w:val="00EB14B2"/>
    <w:rsid w:val="00F11D25"/>
    <w:rsid w:val="00F325E5"/>
    <w:rsid w:val="00F42493"/>
    <w:rsid w:val="00F71AE9"/>
    <w:rsid w:val="00F776E3"/>
    <w:rsid w:val="00F77C4B"/>
    <w:rsid w:val="00F86DF9"/>
    <w:rsid w:val="00F8748F"/>
    <w:rsid w:val="00F932D7"/>
    <w:rsid w:val="00F9466C"/>
    <w:rsid w:val="00FA4E6E"/>
    <w:rsid w:val="00FD5064"/>
    <w:rsid w:val="00FE4C13"/>
    <w:rsid w:val="00FF3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3A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266"/>
    <w:pPr>
      <w:spacing w:after="200" w:line="276" w:lineRule="auto"/>
    </w:pPr>
  </w:style>
  <w:style w:type="paragraph" w:styleId="Heading1">
    <w:name w:val="heading 1"/>
    <w:basedOn w:val="Normal"/>
    <w:next w:val="Normal"/>
    <w:link w:val="Heading1Char"/>
    <w:uiPriority w:val="9"/>
    <w:qFormat/>
    <w:rsid w:val="0009223A"/>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C8"/>
    <w:pPr>
      <w:ind w:left="720"/>
      <w:contextualSpacing/>
    </w:pPr>
  </w:style>
  <w:style w:type="table" w:styleId="TableGrid">
    <w:name w:val="Table Grid"/>
    <w:basedOn w:val="TableNormal"/>
    <w:uiPriority w:val="59"/>
    <w:rsid w:val="001831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23A"/>
    <w:rPr>
      <w:rFonts w:eastAsiaTheme="majorEastAsia" w:cstheme="majorBidi"/>
      <w:szCs w:val="32"/>
    </w:rPr>
  </w:style>
  <w:style w:type="paragraph" w:styleId="Header">
    <w:name w:val="header"/>
    <w:basedOn w:val="Normal"/>
    <w:link w:val="HeaderChar"/>
    <w:uiPriority w:val="99"/>
    <w:unhideWhenUsed/>
    <w:rsid w:val="00353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E5"/>
  </w:style>
  <w:style w:type="paragraph" w:styleId="Footer">
    <w:name w:val="footer"/>
    <w:basedOn w:val="Normal"/>
    <w:link w:val="FooterChar"/>
    <w:uiPriority w:val="99"/>
    <w:unhideWhenUsed/>
    <w:rsid w:val="00353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E5"/>
  </w:style>
  <w:style w:type="paragraph" w:styleId="TOCHeading">
    <w:name w:val="TOC Heading"/>
    <w:basedOn w:val="Heading1"/>
    <w:next w:val="Normal"/>
    <w:uiPriority w:val="39"/>
    <w:unhideWhenUsed/>
    <w:qFormat/>
    <w:rsid w:val="00353EE5"/>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353EE5"/>
    <w:pPr>
      <w:spacing w:after="100"/>
    </w:pPr>
  </w:style>
  <w:style w:type="character" w:styleId="Hyperlink">
    <w:name w:val="Hyperlink"/>
    <w:basedOn w:val="DefaultParagraphFont"/>
    <w:uiPriority w:val="99"/>
    <w:unhideWhenUsed/>
    <w:rsid w:val="00353EE5"/>
    <w:rPr>
      <w:color w:val="0000FF" w:themeColor="hyperlink"/>
      <w:u w:val="single"/>
    </w:rPr>
  </w:style>
  <w:style w:type="table" w:customStyle="1" w:styleId="TableGrid1">
    <w:name w:val="Table Grid1"/>
    <w:basedOn w:val="TableNormal"/>
    <w:next w:val="TableGrid"/>
    <w:uiPriority w:val="59"/>
    <w:rsid w:val="00353E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5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29"/>
    <w:rPr>
      <w:rFonts w:ascii="Tahoma" w:hAnsi="Tahoma" w:cs="Tahoma"/>
      <w:sz w:val="16"/>
      <w:szCs w:val="16"/>
    </w:rPr>
  </w:style>
  <w:style w:type="character" w:styleId="CommentReference">
    <w:name w:val="annotation reference"/>
    <w:basedOn w:val="DefaultParagraphFont"/>
    <w:uiPriority w:val="99"/>
    <w:semiHidden/>
    <w:unhideWhenUsed/>
    <w:rsid w:val="007C123B"/>
    <w:rPr>
      <w:sz w:val="16"/>
      <w:szCs w:val="16"/>
    </w:rPr>
  </w:style>
  <w:style w:type="paragraph" w:styleId="CommentText">
    <w:name w:val="annotation text"/>
    <w:basedOn w:val="Normal"/>
    <w:link w:val="CommentTextChar"/>
    <w:uiPriority w:val="99"/>
    <w:semiHidden/>
    <w:unhideWhenUsed/>
    <w:rsid w:val="007C123B"/>
    <w:pPr>
      <w:spacing w:line="240" w:lineRule="auto"/>
    </w:pPr>
    <w:rPr>
      <w:sz w:val="20"/>
      <w:szCs w:val="20"/>
    </w:rPr>
  </w:style>
  <w:style w:type="character" w:customStyle="1" w:styleId="CommentTextChar">
    <w:name w:val="Comment Text Char"/>
    <w:basedOn w:val="DefaultParagraphFont"/>
    <w:link w:val="CommentText"/>
    <w:uiPriority w:val="99"/>
    <w:semiHidden/>
    <w:rsid w:val="007C123B"/>
    <w:rPr>
      <w:sz w:val="20"/>
      <w:szCs w:val="20"/>
    </w:rPr>
  </w:style>
  <w:style w:type="paragraph" w:styleId="CommentSubject">
    <w:name w:val="annotation subject"/>
    <w:basedOn w:val="CommentText"/>
    <w:next w:val="CommentText"/>
    <w:link w:val="CommentSubjectChar"/>
    <w:uiPriority w:val="99"/>
    <w:semiHidden/>
    <w:unhideWhenUsed/>
    <w:rsid w:val="007C123B"/>
    <w:rPr>
      <w:b/>
      <w:bCs/>
    </w:rPr>
  </w:style>
  <w:style w:type="character" w:customStyle="1" w:styleId="CommentSubjectChar">
    <w:name w:val="Comment Subject Char"/>
    <w:basedOn w:val="CommentTextChar"/>
    <w:link w:val="CommentSubject"/>
    <w:uiPriority w:val="99"/>
    <w:semiHidden/>
    <w:rsid w:val="007C123B"/>
    <w:rPr>
      <w:b/>
      <w:bCs/>
      <w:sz w:val="20"/>
      <w:szCs w:val="20"/>
    </w:rPr>
  </w:style>
  <w:style w:type="paragraph" w:styleId="FootnoteText">
    <w:name w:val="footnote text"/>
    <w:basedOn w:val="Normal"/>
    <w:link w:val="FootnoteTextChar"/>
    <w:uiPriority w:val="99"/>
    <w:semiHidden/>
    <w:unhideWhenUsed/>
    <w:rsid w:val="003655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57E"/>
    <w:rPr>
      <w:sz w:val="20"/>
      <w:szCs w:val="20"/>
    </w:rPr>
  </w:style>
  <w:style w:type="character" w:styleId="FootnoteReference">
    <w:name w:val="footnote reference"/>
    <w:basedOn w:val="DefaultParagraphFont"/>
    <w:uiPriority w:val="99"/>
    <w:semiHidden/>
    <w:unhideWhenUsed/>
    <w:rsid w:val="003655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266"/>
    <w:pPr>
      <w:spacing w:after="200" w:line="276" w:lineRule="auto"/>
    </w:pPr>
  </w:style>
  <w:style w:type="paragraph" w:styleId="Heading1">
    <w:name w:val="heading 1"/>
    <w:basedOn w:val="Normal"/>
    <w:next w:val="Normal"/>
    <w:link w:val="Heading1Char"/>
    <w:uiPriority w:val="9"/>
    <w:qFormat/>
    <w:rsid w:val="0009223A"/>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C8"/>
    <w:pPr>
      <w:ind w:left="720"/>
      <w:contextualSpacing/>
    </w:pPr>
  </w:style>
  <w:style w:type="table" w:styleId="TableGrid">
    <w:name w:val="Table Grid"/>
    <w:basedOn w:val="TableNormal"/>
    <w:uiPriority w:val="59"/>
    <w:rsid w:val="001831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23A"/>
    <w:rPr>
      <w:rFonts w:eastAsiaTheme="majorEastAsia" w:cstheme="majorBidi"/>
      <w:szCs w:val="32"/>
    </w:rPr>
  </w:style>
  <w:style w:type="paragraph" w:styleId="Header">
    <w:name w:val="header"/>
    <w:basedOn w:val="Normal"/>
    <w:link w:val="HeaderChar"/>
    <w:uiPriority w:val="99"/>
    <w:unhideWhenUsed/>
    <w:rsid w:val="00353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E5"/>
  </w:style>
  <w:style w:type="paragraph" w:styleId="Footer">
    <w:name w:val="footer"/>
    <w:basedOn w:val="Normal"/>
    <w:link w:val="FooterChar"/>
    <w:uiPriority w:val="99"/>
    <w:unhideWhenUsed/>
    <w:rsid w:val="00353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E5"/>
  </w:style>
  <w:style w:type="paragraph" w:styleId="TOCHeading">
    <w:name w:val="TOC Heading"/>
    <w:basedOn w:val="Heading1"/>
    <w:next w:val="Normal"/>
    <w:uiPriority w:val="39"/>
    <w:unhideWhenUsed/>
    <w:qFormat/>
    <w:rsid w:val="00353EE5"/>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353EE5"/>
    <w:pPr>
      <w:spacing w:after="100"/>
    </w:pPr>
  </w:style>
  <w:style w:type="character" w:styleId="Hyperlink">
    <w:name w:val="Hyperlink"/>
    <w:basedOn w:val="DefaultParagraphFont"/>
    <w:uiPriority w:val="99"/>
    <w:unhideWhenUsed/>
    <w:rsid w:val="00353EE5"/>
    <w:rPr>
      <w:color w:val="0000FF" w:themeColor="hyperlink"/>
      <w:u w:val="single"/>
    </w:rPr>
  </w:style>
  <w:style w:type="table" w:customStyle="1" w:styleId="TableGrid1">
    <w:name w:val="Table Grid1"/>
    <w:basedOn w:val="TableNormal"/>
    <w:next w:val="TableGrid"/>
    <w:uiPriority w:val="59"/>
    <w:rsid w:val="00353E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5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29"/>
    <w:rPr>
      <w:rFonts w:ascii="Tahoma" w:hAnsi="Tahoma" w:cs="Tahoma"/>
      <w:sz w:val="16"/>
      <w:szCs w:val="16"/>
    </w:rPr>
  </w:style>
  <w:style w:type="character" w:styleId="CommentReference">
    <w:name w:val="annotation reference"/>
    <w:basedOn w:val="DefaultParagraphFont"/>
    <w:uiPriority w:val="99"/>
    <w:semiHidden/>
    <w:unhideWhenUsed/>
    <w:rsid w:val="007C123B"/>
    <w:rPr>
      <w:sz w:val="16"/>
      <w:szCs w:val="16"/>
    </w:rPr>
  </w:style>
  <w:style w:type="paragraph" w:styleId="CommentText">
    <w:name w:val="annotation text"/>
    <w:basedOn w:val="Normal"/>
    <w:link w:val="CommentTextChar"/>
    <w:uiPriority w:val="99"/>
    <w:semiHidden/>
    <w:unhideWhenUsed/>
    <w:rsid w:val="007C123B"/>
    <w:pPr>
      <w:spacing w:line="240" w:lineRule="auto"/>
    </w:pPr>
    <w:rPr>
      <w:sz w:val="20"/>
      <w:szCs w:val="20"/>
    </w:rPr>
  </w:style>
  <w:style w:type="character" w:customStyle="1" w:styleId="CommentTextChar">
    <w:name w:val="Comment Text Char"/>
    <w:basedOn w:val="DefaultParagraphFont"/>
    <w:link w:val="CommentText"/>
    <w:uiPriority w:val="99"/>
    <w:semiHidden/>
    <w:rsid w:val="007C123B"/>
    <w:rPr>
      <w:sz w:val="20"/>
      <w:szCs w:val="20"/>
    </w:rPr>
  </w:style>
  <w:style w:type="paragraph" w:styleId="CommentSubject">
    <w:name w:val="annotation subject"/>
    <w:basedOn w:val="CommentText"/>
    <w:next w:val="CommentText"/>
    <w:link w:val="CommentSubjectChar"/>
    <w:uiPriority w:val="99"/>
    <w:semiHidden/>
    <w:unhideWhenUsed/>
    <w:rsid w:val="007C123B"/>
    <w:rPr>
      <w:b/>
      <w:bCs/>
    </w:rPr>
  </w:style>
  <w:style w:type="character" w:customStyle="1" w:styleId="CommentSubjectChar">
    <w:name w:val="Comment Subject Char"/>
    <w:basedOn w:val="CommentTextChar"/>
    <w:link w:val="CommentSubject"/>
    <w:uiPriority w:val="99"/>
    <w:semiHidden/>
    <w:rsid w:val="007C123B"/>
    <w:rPr>
      <w:b/>
      <w:bCs/>
      <w:sz w:val="20"/>
      <w:szCs w:val="20"/>
    </w:rPr>
  </w:style>
  <w:style w:type="paragraph" w:styleId="FootnoteText">
    <w:name w:val="footnote text"/>
    <w:basedOn w:val="Normal"/>
    <w:link w:val="FootnoteTextChar"/>
    <w:uiPriority w:val="99"/>
    <w:semiHidden/>
    <w:unhideWhenUsed/>
    <w:rsid w:val="003655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57E"/>
    <w:rPr>
      <w:sz w:val="20"/>
      <w:szCs w:val="20"/>
    </w:rPr>
  </w:style>
  <w:style w:type="character" w:styleId="FootnoteReference">
    <w:name w:val="footnote reference"/>
    <w:basedOn w:val="DefaultParagraphFont"/>
    <w:uiPriority w:val="99"/>
    <w:semiHidden/>
    <w:unhideWhenUsed/>
    <w:rsid w:val="003655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hhs.gov/ocr/privacy/hipaa/understanding/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95597-571B-DE41-829D-E7142F0F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20664</Words>
  <Characters>117785</Characters>
  <Application>Microsoft Macintosh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Amato</dc:creator>
  <cp:lastModifiedBy>Hareesh Ganesan</cp:lastModifiedBy>
  <cp:revision>2</cp:revision>
  <dcterms:created xsi:type="dcterms:W3CDTF">2016-11-21T15:21:00Z</dcterms:created>
  <dcterms:modified xsi:type="dcterms:W3CDTF">2016-11-21T15:21:00Z</dcterms:modified>
</cp:coreProperties>
</file>